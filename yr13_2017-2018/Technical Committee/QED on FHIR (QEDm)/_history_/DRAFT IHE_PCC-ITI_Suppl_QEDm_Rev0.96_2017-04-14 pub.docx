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0ACC3F3" w:rsidR="00CF283F" w:rsidRPr="003651D9" w:rsidRDefault="009D3156" w:rsidP="003D24EE">
      <w:pPr>
        <w:pStyle w:val="Corpotesto"/>
        <w:jc w:val="center"/>
      </w:pPr>
      <w:r>
        <w:rPr>
          <w:noProof/>
          <w:lang w:val="it-IT" w:eastAsia="it-IT"/>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22094F05" w:rsidR="00482DC2" w:rsidRPr="00613122" w:rsidRDefault="00CF283F" w:rsidP="000807AC">
      <w:pPr>
        <w:pStyle w:val="Corpotesto"/>
        <w:jc w:val="center"/>
        <w:rPr>
          <w:b/>
          <w:sz w:val="44"/>
          <w:szCs w:val="44"/>
        </w:rPr>
      </w:pPr>
      <w:r w:rsidRPr="00613122">
        <w:rPr>
          <w:b/>
          <w:sz w:val="44"/>
          <w:szCs w:val="44"/>
        </w:rPr>
        <w:t xml:space="preserve">IHE </w:t>
      </w:r>
      <w:r w:rsidR="00D243DB" w:rsidRPr="00EA20B9">
        <w:rPr>
          <w:b/>
          <w:sz w:val="44"/>
          <w:szCs w:val="44"/>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3651D9" w:rsidRDefault="00D243DB" w:rsidP="00663624">
      <w:pPr>
        <w:jc w:val="center"/>
        <w:rPr>
          <w:b/>
          <w:sz w:val="44"/>
          <w:szCs w:val="44"/>
        </w:rPr>
      </w:pPr>
      <w:r w:rsidRPr="00613122">
        <w:rPr>
          <w:b/>
          <w:sz w:val="44"/>
          <w:szCs w:val="44"/>
        </w:rPr>
        <w:t>Q</w:t>
      </w:r>
      <w:r w:rsidR="00766E6E" w:rsidRPr="00613122">
        <w:rPr>
          <w:b/>
          <w:sz w:val="44"/>
          <w:szCs w:val="44"/>
        </w:rPr>
        <w:t>uery for Existing Data</w:t>
      </w:r>
      <w:r w:rsidRPr="00613122">
        <w:rPr>
          <w:b/>
          <w:sz w:val="44"/>
          <w:szCs w:val="44"/>
        </w:rPr>
        <w:t xml:space="preserve"> for Mobile</w:t>
      </w:r>
      <w:r w:rsidR="000F613A" w:rsidRPr="00613122">
        <w:rPr>
          <w:b/>
          <w:sz w:val="44"/>
          <w:szCs w:val="44"/>
        </w:rPr>
        <w:t xml:space="preserve"> </w:t>
      </w:r>
      <w:r w:rsidR="00CF283F" w:rsidRPr="00613122">
        <w:rPr>
          <w:b/>
          <w:sz w:val="44"/>
          <w:szCs w:val="44"/>
        </w:rPr>
        <w:br/>
        <w:t>(</w:t>
      </w:r>
      <w:r w:rsidRPr="00613122">
        <w:rPr>
          <w:b/>
          <w:sz w:val="44"/>
          <w:szCs w:val="44"/>
        </w:rPr>
        <w:t>QEDm</w:t>
      </w:r>
      <w:r w:rsidR="00CF283F" w:rsidRPr="00613122">
        <w:rPr>
          <w:b/>
          <w:sz w:val="44"/>
          <w:szCs w:val="44"/>
        </w:rPr>
        <w:t>)</w:t>
      </w:r>
    </w:p>
    <w:p w14:paraId="46EA8639" w14:textId="77777777" w:rsidR="00CF283F" w:rsidRPr="003651D9" w:rsidRDefault="00CF283F" w:rsidP="000125FF">
      <w:pPr>
        <w:pStyle w:val="Corpotesto"/>
      </w:pPr>
    </w:p>
    <w:p w14:paraId="2E2C1B3D" w14:textId="77777777" w:rsidR="007400C4" w:rsidRPr="003651D9" w:rsidRDefault="007400C4" w:rsidP="000125FF">
      <w:pPr>
        <w:pStyle w:val="Corpotesto"/>
      </w:pPr>
    </w:p>
    <w:p w14:paraId="6D1DC787" w14:textId="77777777" w:rsidR="00C1037F" w:rsidRPr="003651D9" w:rsidRDefault="00C1037F" w:rsidP="000125FF">
      <w:pPr>
        <w:pStyle w:val="Corpotesto"/>
      </w:pPr>
    </w:p>
    <w:p w14:paraId="2A7C741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037F4FEF" w14:textId="1D2112B2" w:rsidR="009D125C" w:rsidRDefault="009D125C">
      <w:pPr>
        <w:pStyle w:val="Corpotesto"/>
      </w:pPr>
    </w:p>
    <w:p w14:paraId="18D6FFB9" w14:textId="77777777" w:rsidR="00BB556A" w:rsidRDefault="00BB556A">
      <w:pPr>
        <w:pStyle w:val="Corpotesto"/>
      </w:pPr>
    </w:p>
    <w:p w14:paraId="12C40BED" w14:textId="5EB5A1A6" w:rsidR="008536B2" w:rsidRDefault="008536B2">
      <w:pPr>
        <w:pStyle w:val="Corpotesto"/>
      </w:pPr>
    </w:p>
    <w:p w14:paraId="7907369E" w14:textId="77777777" w:rsidR="00BB556A" w:rsidRDefault="00BB556A">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6575F70A" w:rsidR="00D243DB" w:rsidRPr="00EA20B9" w:rsidRDefault="00D243DB" w:rsidP="00D243DB">
      <w:pPr>
        <w:pStyle w:val="Corpotesto"/>
      </w:pPr>
      <w:r>
        <w:t>Author:</w:t>
      </w:r>
      <w:r>
        <w:tab/>
        <w:t xml:space="preserve">IHE </w:t>
      </w:r>
      <w:r w:rsidR="00287DDB" w:rsidRPr="00EA20B9">
        <w:t>PCC</w:t>
      </w:r>
      <w:r w:rsidRPr="00EA20B9">
        <w:t xml:space="preserve"> Technical Committee</w:t>
      </w:r>
    </w:p>
    <w:p w14:paraId="360F15A8" w14:textId="5C0C028D" w:rsidR="00D243DB" w:rsidRDefault="00D243DB" w:rsidP="00D243DB">
      <w:pPr>
        <w:pStyle w:val="Corpotesto"/>
      </w:pPr>
      <w:r w:rsidRPr="00EA20B9">
        <w:t>Email:</w:t>
      </w:r>
      <w:r w:rsidRPr="00EA20B9">
        <w:tab/>
      </w:r>
      <w:r w:rsidRPr="00EA20B9">
        <w:tab/>
      </w:r>
      <w:hyperlink r:id="rId9" w:history="1">
        <w:r w:rsidR="00287DDB" w:rsidRPr="00EA20B9">
          <w:rPr>
            <w:rStyle w:val="Collegamentoipertestuale"/>
          </w:rPr>
          <w:t>pcc@ihe.net</w:t>
        </w:r>
      </w:hyperlink>
      <w:r w:rsidR="00E118D7">
        <w:rPr>
          <w:rStyle w:val="Collegamentoipertestuale"/>
        </w:rPr>
        <w:t xml:space="preserve"> </w:t>
      </w:r>
    </w:p>
    <w:p w14:paraId="5567F116" w14:textId="6F44C6DD" w:rsidR="00CF283F" w:rsidRPr="003651D9" w:rsidRDefault="00D243DB" w:rsidP="008A21FC">
      <w:pPr>
        <w:pStyle w:val="AuthorInstructions"/>
      </w:pPr>
      <w:r w:rsidRPr="003651D9">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77777777"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1B6E60">
        <w:rPr>
          <w:highlight w:val="yellow"/>
        </w:rPr>
        <w:t>&lt;</w:t>
      </w:r>
      <w:r w:rsidR="004F5211" w:rsidRPr="001B6E60">
        <w:rPr>
          <w:highlight w:val="yellow"/>
        </w:rPr>
        <w:t>Month XX, 201x&gt;</w:t>
      </w:r>
      <w:r w:rsidR="004F5211" w:rsidRPr="003651D9">
        <w:t xml:space="preserve">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0"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r w:rsidR="00510062" w:rsidRPr="003651D9">
        <w:t xml:space="preserve"> </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1"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2"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3" w:history="1">
        <w:r w:rsidRPr="003651D9">
          <w:rPr>
            <w:rStyle w:val="Collegamentoipertestuale"/>
          </w:rPr>
          <w:t>http://www.ihe.net/About/process.cfm</w:t>
        </w:r>
      </w:hyperlink>
      <w:r w:rsidRPr="003651D9">
        <w:t xml:space="preserve"> and </w:t>
      </w:r>
      <w:hyperlink r:id="rId14"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5"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3A53D553" w14:textId="559FCD45" w:rsidR="00AA5650" w:rsidRDefault="00CF508D">
      <w:pPr>
        <w:pStyle w:val="Sommario2"/>
        <w:rPr>
          <w:rFonts w:asciiTheme="minorHAnsi" w:eastAsiaTheme="minorEastAsia" w:hAnsiTheme="minorHAnsi" w:cstheme="minorBid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9932120" w:history="1">
        <w:r w:rsidR="00AA5650" w:rsidRPr="00A53792">
          <w:rPr>
            <w:rStyle w:val="Collegamentoipertestuale"/>
            <w:noProof/>
          </w:rPr>
          <w:t>Open Issues and Questions</w:t>
        </w:r>
        <w:r w:rsidR="00AA5650">
          <w:rPr>
            <w:noProof/>
            <w:webHidden/>
          </w:rPr>
          <w:tab/>
        </w:r>
        <w:r w:rsidR="00AA5650">
          <w:rPr>
            <w:noProof/>
            <w:webHidden/>
          </w:rPr>
          <w:fldChar w:fldCharType="begin"/>
        </w:r>
        <w:r w:rsidR="00AA5650">
          <w:rPr>
            <w:noProof/>
            <w:webHidden/>
          </w:rPr>
          <w:instrText xml:space="preserve"> PAGEREF _Toc479932120 \h </w:instrText>
        </w:r>
        <w:r w:rsidR="00AA5650">
          <w:rPr>
            <w:noProof/>
            <w:webHidden/>
          </w:rPr>
        </w:r>
        <w:r w:rsidR="00AA5650">
          <w:rPr>
            <w:noProof/>
            <w:webHidden/>
          </w:rPr>
          <w:fldChar w:fldCharType="separate"/>
        </w:r>
        <w:r w:rsidR="00AA5650">
          <w:rPr>
            <w:noProof/>
            <w:webHidden/>
          </w:rPr>
          <w:t>5</w:t>
        </w:r>
        <w:r w:rsidR="00AA5650">
          <w:rPr>
            <w:noProof/>
            <w:webHidden/>
          </w:rPr>
          <w:fldChar w:fldCharType="end"/>
        </w:r>
      </w:hyperlink>
    </w:p>
    <w:p w14:paraId="3D2B9856" w14:textId="35189A15" w:rsidR="00AA5650" w:rsidRDefault="00AA5650">
      <w:pPr>
        <w:pStyle w:val="Sommario2"/>
        <w:rPr>
          <w:rFonts w:asciiTheme="minorHAnsi" w:eastAsiaTheme="minorEastAsia" w:hAnsiTheme="minorHAnsi" w:cstheme="minorBidi"/>
          <w:noProof/>
          <w:sz w:val="22"/>
          <w:szCs w:val="22"/>
          <w:lang w:val="it-IT" w:eastAsia="it-IT"/>
        </w:rPr>
      </w:pPr>
      <w:hyperlink w:anchor="_Toc479932121" w:history="1">
        <w:r w:rsidRPr="00A53792">
          <w:rPr>
            <w:rStyle w:val="Collegamentoipertestuale"/>
            <w:noProof/>
          </w:rPr>
          <w:t>Closed Issues</w:t>
        </w:r>
        <w:r>
          <w:rPr>
            <w:noProof/>
            <w:webHidden/>
          </w:rPr>
          <w:tab/>
        </w:r>
        <w:r>
          <w:rPr>
            <w:noProof/>
            <w:webHidden/>
          </w:rPr>
          <w:fldChar w:fldCharType="begin"/>
        </w:r>
        <w:r>
          <w:rPr>
            <w:noProof/>
            <w:webHidden/>
          </w:rPr>
          <w:instrText xml:space="preserve"> PAGEREF _Toc479932121 \h </w:instrText>
        </w:r>
        <w:r>
          <w:rPr>
            <w:noProof/>
            <w:webHidden/>
          </w:rPr>
        </w:r>
        <w:r>
          <w:rPr>
            <w:noProof/>
            <w:webHidden/>
          </w:rPr>
          <w:fldChar w:fldCharType="separate"/>
        </w:r>
        <w:r>
          <w:rPr>
            <w:noProof/>
            <w:webHidden/>
          </w:rPr>
          <w:t>7</w:t>
        </w:r>
        <w:r>
          <w:rPr>
            <w:noProof/>
            <w:webHidden/>
          </w:rPr>
          <w:fldChar w:fldCharType="end"/>
        </w:r>
      </w:hyperlink>
    </w:p>
    <w:p w14:paraId="4C7FE426" w14:textId="00BC9507" w:rsidR="00AA5650" w:rsidRDefault="00AA5650">
      <w:pPr>
        <w:pStyle w:val="Sommario2"/>
        <w:rPr>
          <w:rFonts w:asciiTheme="minorHAnsi" w:eastAsiaTheme="minorEastAsia" w:hAnsiTheme="minorHAnsi" w:cstheme="minorBidi"/>
          <w:noProof/>
          <w:sz w:val="22"/>
          <w:szCs w:val="22"/>
          <w:lang w:val="it-IT" w:eastAsia="it-IT"/>
        </w:rPr>
      </w:pPr>
      <w:hyperlink w:anchor="_Toc479932122" w:history="1">
        <w:r w:rsidRPr="00A53792">
          <w:rPr>
            <w:rStyle w:val="Collegamentoipertestuale"/>
            <w:noProof/>
          </w:rPr>
          <w:t>Copyright Licenses</w:t>
        </w:r>
        <w:r>
          <w:rPr>
            <w:noProof/>
            <w:webHidden/>
          </w:rPr>
          <w:tab/>
        </w:r>
        <w:r>
          <w:rPr>
            <w:noProof/>
            <w:webHidden/>
          </w:rPr>
          <w:fldChar w:fldCharType="begin"/>
        </w:r>
        <w:r>
          <w:rPr>
            <w:noProof/>
            <w:webHidden/>
          </w:rPr>
          <w:instrText xml:space="preserve"> PAGEREF _Toc479932122 \h </w:instrText>
        </w:r>
        <w:r>
          <w:rPr>
            <w:noProof/>
            <w:webHidden/>
          </w:rPr>
        </w:r>
        <w:r>
          <w:rPr>
            <w:noProof/>
            <w:webHidden/>
          </w:rPr>
          <w:fldChar w:fldCharType="separate"/>
        </w:r>
        <w:r>
          <w:rPr>
            <w:noProof/>
            <w:webHidden/>
          </w:rPr>
          <w:t>12</w:t>
        </w:r>
        <w:r>
          <w:rPr>
            <w:noProof/>
            <w:webHidden/>
          </w:rPr>
          <w:fldChar w:fldCharType="end"/>
        </w:r>
      </w:hyperlink>
    </w:p>
    <w:p w14:paraId="61605587" w14:textId="24AE44DB" w:rsidR="00AA5650" w:rsidRDefault="00AA5650">
      <w:pPr>
        <w:pStyle w:val="Sommario2"/>
        <w:rPr>
          <w:rFonts w:asciiTheme="minorHAnsi" w:eastAsiaTheme="minorEastAsia" w:hAnsiTheme="minorHAnsi" w:cstheme="minorBidi"/>
          <w:noProof/>
          <w:sz w:val="22"/>
          <w:szCs w:val="22"/>
          <w:lang w:val="it-IT" w:eastAsia="it-IT"/>
        </w:rPr>
      </w:pPr>
      <w:hyperlink w:anchor="_Toc479932123" w:history="1">
        <w:r w:rsidRPr="00A53792">
          <w:rPr>
            <w:rStyle w:val="Collegamentoipertestuale"/>
            <w:noProof/>
          </w:rPr>
          <w:t>Classification of Information</w:t>
        </w:r>
        <w:r>
          <w:rPr>
            <w:noProof/>
            <w:webHidden/>
          </w:rPr>
          <w:tab/>
        </w:r>
        <w:r>
          <w:rPr>
            <w:noProof/>
            <w:webHidden/>
          </w:rPr>
          <w:fldChar w:fldCharType="begin"/>
        </w:r>
        <w:r>
          <w:rPr>
            <w:noProof/>
            <w:webHidden/>
          </w:rPr>
          <w:instrText xml:space="preserve"> PAGEREF _Toc479932123 \h </w:instrText>
        </w:r>
        <w:r>
          <w:rPr>
            <w:noProof/>
            <w:webHidden/>
          </w:rPr>
        </w:r>
        <w:r>
          <w:rPr>
            <w:noProof/>
            <w:webHidden/>
          </w:rPr>
          <w:fldChar w:fldCharType="separate"/>
        </w:r>
        <w:r>
          <w:rPr>
            <w:noProof/>
            <w:webHidden/>
          </w:rPr>
          <w:t>13</w:t>
        </w:r>
        <w:r>
          <w:rPr>
            <w:noProof/>
            <w:webHidden/>
          </w:rPr>
          <w:fldChar w:fldCharType="end"/>
        </w:r>
      </w:hyperlink>
    </w:p>
    <w:p w14:paraId="47BE0012" w14:textId="0AD98C05" w:rsidR="00AA5650" w:rsidRDefault="00AA5650">
      <w:pPr>
        <w:pStyle w:val="Sommario2"/>
        <w:rPr>
          <w:rFonts w:asciiTheme="minorHAnsi" w:eastAsiaTheme="minorEastAsia" w:hAnsiTheme="minorHAnsi" w:cstheme="minorBidi"/>
          <w:noProof/>
          <w:sz w:val="22"/>
          <w:szCs w:val="22"/>
          <w:lang w:val="it-IT" w:eastAsia="it-IT"/>
        </w:rPr>
      </w:pPr>
      <w:hyperlink w:anchor="_Toc479932124" w:history="1">
        <w:r w:rsidRPr="00A53792">
          <w:rPr>
            <w:rStyle w:val="Collegamentoipertestuale"/>
            <w:noProof/>
          </w:rPr>
          <w:t>X.1 QEDm Actors, Transactions and Content Modules</w:t>
        </w:r>
        <w:r>
          <w:rPr>
            <w:noProof/>
            <w:webHidden/>
          </w:rPr>
          <w:tab/>
        </w:r>
        <w:r>
          <w:rPr>
            <w:noProof/>
            <w:webHidden/>
          </w:rPr>
          <w:fldChar w:fldCharType="begin"/>
        </w:r>
        <w:r>
          <w:rPr>
            <w:noProof/>
            <w:webHidden/>
          </w:rPr>
          <w:instrText xml:space="preserve"> PAGEREF _Toc479932124 \h </w:instrText>
        </w:r>
        <w:r>
          <w:rPr>
            <w:noProof/>
            <w:webHidden/>
          </w:rPr>
        </w:r>
        <w:r>
          <w:rPr>
            <w:noProof/>
            <w:webHidden/>
          </w:rPr>
          <w:fldChar w:fldCharType="separate"/>
        </w:r>
        <w:r>
          <w:rPr>
            <w:noProof/>
            <w:webHidden/>
          </w:rPr>
          <w:t>14</w:t>
        </w:r>
        <w:r>
          <w:rPr>
            <w:noProof/>
            <w:webHidden/>
          </w:rPr>
          <w:fldChar w:fldCharType="end"/>
        </w:r>
      </w:hyperlink>
    </w:p>
    <w:p w14:paraId="5F159F2F" w14:textId="6FF3386B" w:rsidR="00AA5650" w:rsidRDefault="00AA5650">
      <w:pPr>
        <w:pStyle w:val="Sommario3"/>
        <w:rPr>
          <w:rFonts w:asciiTheme="minorHAnsi" w:eastAsiaTheme="minorEastAsia" w:hAnsiTheme="minorHAnsi" w:cstheme="minorBidi"/>
          <w:noProof/>
          <w:sz w:val="22"/>
          <w:szCs w:val="22"/>
          <w:lang w:val="it-IT" w:eastAsia="it-IT"/>
        </w:rPr>
      </w:pPr>
      <w:hyperlink w:anchor="_Toc479932125" w:history="1">
        <w:r w:rsidRPr="00A53792">
          <w:rPr>
            <w:rStyle w:val="Collegamentoipertestuale"/>
            <w:noProof/>
          </w:rPr>
          <w:t>X.1.1 Actor Descriptions and Actor Profile Requirements</w:t>
        </w:r>
        <w:r>
          <w:rPr>
            <w:noProof/>
            <w:webHidden/>
          </w:rPr>
          <w:tab/>
        </w:r>
        <w:r>
          <w:rPr>
            <w:noProof/>
            <w:webHidden/>
          </w:rPr>
          <w:fldChar w:fldCharType="begin"/>
        </w:r>
        <w:r>
          <w:rPr>
            <w:noProof/>
            <w:webHidden/>
          </w:rPr>
          <w:instrText xml:space="preserve"> PAGEREF _Toc479932125 \h </w:instrText>
        </w:r>
        <w:r>
          <w:rPr>
            <w:noProof/>
            <w:webHidden/>
          </w:rPr>
        </w:r>
        <w:r>
          <w:rPr>
            <w:noProof/>
            <w:webHidden/>
          </w:rPr>
          <w:fldChar w:fldCharType="separate"/>
        </w:r>
        <w:r>
          <w:rPr>
            <w:noProof/>
            <w:webHidden/>
          </w:rPr>
          <w:t>15</w:t>
        </w:r>
        <w:r>
          <w:rPr>
            <w:noProof/>
            <w:webHidden/>
          </w:rPr>
          <w:fldChar w:fldCharType="end"/>
        </w:r>
      </w:hyperlink>
    </w:p>
    <w:p w14:paraId="5B88B673" w14:textId="42D776C6" w:rsidR="00AA5650" w:rsidRDefault="00AA5650">
      <w:pPr>
        <w:pStyle w:val="Sommario4"/>
        <w:rPr>
          <w:rFonts w:asciiTheme="minorHAnsi" w:eastAsiaTheme="minorEastAsia" w:hAnsiTheme="minorHAnsi" w:cstheme="minorBidi"/>
          <w:noProof/>
          <w:sz w:val="22"/>
          <w:szCs w:val="22"/>
          <w:lang w:val="it-IT" w:eastAsia="it-IT"/>
        </w:rPr>
      </w:pPr>
      <w:hyperlink w:anchor="_Toc479932126" w:history="1">
        <w:r w:rsidRPr="00A53792">
          <w:rPr>
            <w:rStyle w:val="Collegamentoipertestuale"/>
            <w:noProof/>
            <w:highlight w:val="yellow"/>
          </w:rPr>
          <w:t>X.1.1.1 Clinical Data Source</w:t>
        </w:r>
        <w:r>
          <w:rPr>
            <w:noProof/>
            <w:webHidden/>
          </w:rPr>
          <w:tab/>
        </w:r>
        <w:r>
          <w:rPr>
            <w:noProof/>
            <w:webHidden/>
          </w:rPr>
          <w:fldChar w:fldCharType="begin"/>
        </w:r>
        <w:r>
          <w:rPr>
            <w:noProof/>
            <w:webHidden/>
          </w:rPr>
          <w:instrText xml:space="preserve"> PAGEREF _Toc479932126 \h </w:instrText>
        </w:r>
        <w:r>
          <w:rPr>
            <w:noProof/>
            <w:webHidden/>
          </w:rPr>
        </w:r>
        <w:r>
          <w:rPr>
            <w:noProof/>
            <w:webHidden/>
          </w:rPr>
          <w:fldChar w:fldCharType="separate"/>
        </w:r>
        <w:r>
          <w:rPr>
            <w:noProof/>
            <w:webHidden/>
          </w:rPr>
          <w:t>15</w:t>
        </w:r>
        <w:r>
          <w:rPr>
            <w:noProof/>
            <w:webHidden/>
          </w:rPr>
          <w:fldChar w:fldCharType="end"/>
        </w:r>
      </w:hyperlink>
    </w:p>
    <w:p w14:paraId="26CC3498" w14:textId="0434C47A" w:rsidR="00AA5650" w:rsidRDefault="00AA5650">
      <w:pPr>
        <w:pStyle w:val="Sommario4"/>
        <w:rPr>
          <w:rFonts w:asciiTheme="minorHAnsi" w:eastAsiaTheme="minorEastAsia" w:hAnsiTheme="minorHAnsi" w:cstheme="minorBidi"/>
          <w:noProof/>
          <w:sz w:val="22"/>
          <w:szCs w:val="22"/>
          <w:lang w:val="it-IT" w:eastAsia="it-IT"/>
        </w:rPr>
      </w:pPr>
      <w:hyperlink w:anchor="_Toc479932127" w:history="1">
        <w:r w:rsidRPr="00A53792">
          <w:rPr>
            <w:rStyle w:val="Collegamentoipertestuale"/>
            <w:noProof/>
            <w:highlight w:val="yellow"/>
          </w:rPr>
          <w:t>X.1.1.2 Clinical Data Consumer</w:t>
        </w:r>
        <w:r>
          <w:rPr>
            <w:noProof/>
            <w:webHidden/>
          </w:rPr>
          <w:tab/>
        </w:r>
        <w:r>
          <w:rPr>
            <w:noProof/>
            <w:webHidden/>
          </w:rPr>
          <w:fldChar w:fldCharType="begin"/>
        </w:r>
        <w:r>
          <w:rPr>
            <w:noProof/>
            <w:webHidden/>
          </w:rPr>
          <w:instrText xml:space="preserve"> PAGEREF _Toc479932127 \h </w:instrText>
        </w:r>
        <w:r>
          <w:rPr>
            <w:noProof/>
            <w:webHidden/>
          </w:rPr>
        </w:r>
        <w:r>
          <w:rPr>
            <w:noProof/>
            <w:webHidden/>
          </w:rPr>
          <w:fldChar w:fldCharType="separate"/>
        </w:r>
        <w:r>
          <w:rPr>
            <w:noProof/>
            <w:webHidden/>
          </w:rPr>
          <w:t>15</w:t>
        </w:r>
        <w:r>
          <w:rPr>
            <w:noProof/>
            <w:webHidden/>
          </w:rPr>
          <w:fldChar w:fldCharType="end"/>
        </w:r>
      </w:hyperlink>
    </w:p>
    <w:p w14:paraId="030A6465" w14:textId="73020E6B" w:rsidR="00AA5650" w:rsidRDefault="00AA5650">
      <w:pPr>
        <w:pStyle w:val="Sommario2"/>
        <w:rPr>
          <w:rFonts w:asciiTheme="minorHAnsi" w:eastAsiaTheme="minorEastAsia" w:hAnsiTheme="minorHAnsi" w:cstheme="minorBidi"/>
          <w:noProof/>
          <w:sz w:val="22"/>
          <w:szCs w:val="22"/>
          <w:lang w:val="it-IT" w:eastAsia="it-IT"/>
        </w:rPr>
      </w:pPr>
      <w:hyperlink w:anchor="_Toc479932128" w:history="1">
        <w:r w:rsidRPr="00A53792">
          <w:rPr>
            <w:rStyle w:val="Collegamentoipertestuale"/>
            <w:noProof/>
          </w:rPr>
          <w:t>X.2 QEDm Actor Options</w:t>
        </w:r>
        <w:r>
          <w:rPr>
            <w:noProof/>
            <w:webHidden/>
          </w:rPr>
          <w:tab/>
        </w:r>
        <w:r>
          <w:rPr>
            <w:noProof/>
            <w:webHidden/>
          </w:rPr>
          <w:fldChar w:fldCharType="begin"/>
        </w:r>
        <w:r>
          <w:rPr>
            <w:noProof/>
            <w:webHidden/>
          </w:rPr>
          <w:instrText xml:space="preserve"> PAGEREF _Toc479932128 \h </w:instrText>
        </w:r>
        <w:r>
          <w:rPr>
            <w:noProof/>
            <w:webHidden/>
          </w:rPr>
        </w:r>
        <w:r>
          <w:rPr>
            <w:noProof/>
            <w:webHidden/>
          </w:rPr>
          <w:fldChar w:fldCharType="separate"/>
        </w:r>
        <w:r>
          <w:rPr>
            <w:noProof/>
            <w:webHidden/>
          </w:rPr>
          <w:t>15</w:t>
        </w:r>
        <w:r>
          <w:rPr>
            <w:noProof/>
            <w:webHidden/>
          </w:rPr>
          <w:fldChar w:fldCharType="end"/>
        </w:r>
      </w:hyperlink>
    </w:p>
    <w:p w14:paraId="40BA1A82" w14:textId="2F22EDD7" w:rsidR="00AA5650" w:rsidRDefault="00AA5650">
      <w:pPr>
        <w:pStyle w:val="Sommario3"/>
        <w:rPr>
          <w:rFonts w:asciiTheme="minorHAnsi" w:eastAsiaTheme="minorEastAsia" w:hAnsiTheme="minorHAnsi" w:cstheme="minorBidi"/>
          <w:noProof/>
          <w:sz w:val="22"/>
          <w:szCs w:val="22"/>
          <w:lang w:val="it-IT" w:eastAsia="it-IT"/>
        </w:rPr>
      </w:pPr>
      <w:hyperlink w:anchor="_Toc479932129" w:history="1">
        <w:r w:rsidRPr="00A53792">
          <w:rPr>
            <w:rStyle w:val="Collegamentoipertestuale"/>
            <w:noProof/>
          </w:rPr>
          <w:t>X.2.1 Clinical Data Consumer Options</w:t>
        </w:r>
        <w:r>
          <w:rPr>
            <w:noProof/>
            <w:webHidden/>
          </w:rPr>
          <w:tab/>
        </w:r>
        <w:r>
          <w:rPr>
            <w:noProof/>
            <w:webHidden/>
          </w:rPr>
          <w:fldChar w:fldCharType="begin"/>
        </w:r>
        <w:r>
          <w:rPr>
            <w:noProof/>
            <w:webHidden/>
          </w:rPr>
          <w:instrText xml:space="preserve"> PAGEREF _Toc479932129 \h </w:instrText>
        </w:r>
        <w:r>
          <w:rPr>
            <w:noProof/>
            <w:webHidden/>
          </w:rPr>
        </w:r>
        <w:r>
          <w:rPr>
            <w:noProof/>
            <w:webHidden/>
          </w:rPr>
          <w:fldChar w:fldCharType="separate"/>
        </w:r>
        <w:r>
          <w:rPr>
            <w:noProof/>
            <w:webHidden/>
          </w:rPr>
          <w:t>16</w:t>
        </w:r>
        <w:r>
          <w:rPr>
            <w:noProof/>
            <w:webHidden/>
          </w:rPr>
          <w:fldChar w:fldCharType="end"/>
        </w:r>
      </w:hyperlink>
    </w:p>
    <w:p w14:paraId="3E97C053" w14:textId="508B7EF3" w:rsidR="00AA5650" w:rsidRDefault="00AA5650">
      <w:pPr>
        <w:pStyle w:val="Sommario4"/>
        <w:rPr>
          <w:rFonts w:asciiTheme="minorHAnsi" w:eastAsiaTheme="minorEastAsia" w:hAnsiTheme="minorHAnsi" w:cstheme="minorBidi"/>
          <w:noProof/>
          <w:sz w:val="22"/>
          <w:szCs w:val="22"/>
          <w:lang w:val="it-IT" w:eastAsia="it-IT"/>
        </w:rPr>
      </w:pPr>
      <w:hyperlink w:anchor="_Toc479932130" w:history="1">
        <w:r w:rsidRPr="00A53792">
          <w:rPr>
            <w:rStyle w:val="Collegamentoipertestuale"/>
            <w:noProof/>
          </w:rPr>
          <w:t>X.2.1.1 Vital Signs Option</w:t>
        </w:r>
        <w:r>
          <w:rPr>
            <w:noProof/>
            <w:webHidden/>
          </w:rPr>
          <w:tab/>
        </w:r>
        <w:r>
          <w:rPr>
            <w:noProof/>
            <w:webHidden/>
          </w:rPr>
          <w:fldChar w:fldCharType="begin"/>
        </w:r>
        <w:r>
          <w:rPr>
            <w:noProof/>
            <w:webHidden/>
          </w:rPr>
          <w:instrText xml:space="preserve"> PAGEREF _Toc479932130 \h </w:instrText>
        </w:r>
        <w:r>
          <w:rPr>
            <w:noProof/>
            <w:webHidden/>
          </w:rPr>
        </w:r>
        <w:r>
          <w:rPr>
            <w:noProof/>
            <w:webHidden/>
          </w:rPr>
          <w:fldChar w:fldCharType="separate"/>
        </w:r>
        <w:r>
          <w:rPr>
            <w:noProof/>
            <w:webHidden/>
          </w:rPr>
          <w:t>16</w:t>
        </w:r>
        <w:r>
          <w:rPr>
            <w:noProof/>
            <w:webHidden/>
          </w:rPr>
          <w:fldChar w:fldCharType="end"/>
        </w:r>
      </w:hyperlink>
    </w:p>
    <w:p w14:paraId="5EBA0B7D" w14:textId="001EB4C8" w:rsidR="00AA5650" w:rsidRDefault="00AA5650">
      <w:pPr>
        <w:pStyle w:val="Sommario4"/>
        <w:rPr>
          <w:rFonts w:asciiTheme="minorHAnsi" w:eastAsiaTheme="minorEastAsia" w:hAnsiTheme="minorHAnsi" w:cstheme="minorBidi"/>
          <w:noProof/>
          <w:sz w:val="22"/>
          <w:szCs w:val="22"/>
          <w:lang w:val="it-IT" w:eastAsia="it-IT"/>
        </w:rPr>
      </w:pPr>
      <w:hyperlink w:anchor="_Toc479932131" w:history="1">
        <w:r w:rsidRPr="00A53792">
          <w:rPr>
            <w:rStyle w:val="Collegamentoipertestuale"/>
            <w:noProof/>
          </w:rPr>
          <w:t xml:space="preserve">X.2.1.2 </w:t>
        </w:r>
        <w:r w:rsidRPr="00A53792">
          <w:rPr>
            <w:rStyle w:val="Collegamentoipertestuale"/>
            <w:noProof/>
            <w:highlight w:val="yellow"/>
          </w:rPr>
          <w:t>Allergies and Intolerances</w:t>
        </w:r>
        <w:r w:rsidRPr="00A53792">
          <w:rPr>
            <w:rStyle w:val="Collegamentoipertestuale"/>
            <w:noProof/>
          </w:rPr>
          <w:t xml:space="preserve"> Option</w:t>
        </w:r>
        <w:r>
          <w:rPr>
            <w:noProof/>
            <w:webHidden/>
          </w:rPr>
          <w:tab/>
        </w:r>
        <w:r>
          <w:rPr>
            <w:noProof/>
            <w:webHidden/>
          </w:rPr>
          <w:fldChar w:fldCharType="begin"/>
        </w:r>
        <w:r>
          <w:rPr>
            <w:noProof/>
            <w:webHidden/>
          </w:rPr>
          <w:instrText xml:space="preserve"> PAGEREF _Toc479932131 \h </w:instrText>
        </w:r>
        <w:r>
          <w:rPr>
            <w:noProof/>
            <w:webHidden/>
          </w:rPr>
        </w:r>
        <w:r>
          <w:rPr>
            <w:noProof/>
            <w:webHidden/>
          </w:rPr>
          <w:fldChar w:fldCharType="separate"/>
        </w:r>
        <w:r>
          <w:rPr>
            <w:noProof/>
            <w:webHidden/>
          </w:rPr>
          <w:t>16</w:t>
        </w:r>
        <w:r>
          <w:rPr>
            <w:noProof/>
            <w:webHidden/>
          </w:rPr>
          <w:fldChar w:fldCharType="end"/>
        </w:r>
      </w:hyperlink>
    </w:p>
    <w:p w14:paraId="2257A45C" w14:textId="42C11516" w:rsidR="00AA5650" w:rsidRDefault="00AA5650">
      <w:pPr>
        <w:pStyle w:val="Sommario4"/>
        <w:rPr>
          <w:rFonts w:asciiTheme="minorHAnsi" w:eastAsiaTheme="minorEastAsia" w:hAnsiTheme="minorHAnsi" w:cstheme="minorBidi"/>
          <w:noProof/>
          <w:sz w:val="22"/>
          <w:szCs w:val="22"/>
          <w:lang w:val="it-IT" w:eastAsia="it-IT"/>
        </w:rPr>
      </w:pPr>
      <w:hyperlink w:anchor="_Toc479932132" w:history="1">
        <w:r w:rsidRPr="00A53792">
          <w:rPr>
            <w:rStyle w:val="Collegamentoipertestuale"/>
            <w:noProof/>
            <w:highlight w:val="yellow"/>
          </w:rPr>
          <w:t>X.2.1.3 Problems Option</w:t>
        </w:r>
        <w:r>
          <w:rPr>
            <w:noProof/>
            <w:webHidden/>
          </w:rPr>
          <w:tab/>
        </w:r>
        <w:r>
          <w:rPr>
            <w:noProof/>
            <w:webHidden/>
          </w:rPr>
          <w:fldChar w:fldCharType="begin"/>
        </w:r>
        <w:r>
          <w:rPr>
            <w:noProof/>
            <w:webHidden/>
          </w:rPr>
          <w:instrText xml:space="preserve"> PAGEREF _Toc479932132 \h </w:instrText>
        </w:r>
        <w:r>
          <w:rPr>
            <w:noProof/>
            <w:webHidden/>
          </w:rPr>
        </w:r>
        <w:r>
          <w:rPr>
            <w:noProof/>
            <w:webHidden/>
          </w:rPr>
          <w:fldChar w:fldCharType="separate"/>
        </w:r>
        <w:r>
          <w:rPr>
            <w:noProof/>
            <w:webHidden/>
          </w:rPr>
          <w:t>16</w:t>
        </w:r>
        <w:r>
          <w:rPr>
            <w:noProof/>
            <w:webHidden/>
          </w:rPr>
          <w:fldChar w:fldCharType="end"/>
        </w:r>
      </w:hyperlink>
    </w:p>
    <w:p w14:paraId="1749311F" w14:textId="25090513" w:rsidR="00AA5650" w:rsidRDefault="00AA5650">
      <w:pPr>
        <w:pStyle w:val="Sommario4"/>
        <w:rPr>
          <w:rFonts w:asciiTheme="minorHAnsi" w:eastAsiaTheme="minorEastAsia" w:hAnsiTheme="minorHAnsi" w:cstheme="minorBidi"/>
          <w:noProof/>
          <w:sz w:val="22"/>
          <w:szCs w:val="22"/>
          <w:lang w:val="it-IT" w:eastAsia="it-IT"/>
        </w:rPr>
      </w:pPr>
      <w:hyperlink w:anchor="_Toc479932133" w:history="1">
        <w:r w:rsidRPr="00A53792">
          <w:rPr>
            <w:rStyle w:val="Collegamentoipertestuale"/>
            <w:noProof/>
          </w:rPr>
          <w:t>X.2.1.4 Diagnostic Results Option</w:t>
        </w:r>
        <w:r>
          <w:rPr>
            <w:noProof/>
            <w:webHidden/>
          </w:rPr>
          <w:tab/>
        </w:r>
        <w:r>
          <w:rPr>
            <w:noProof/>
            <w:webHidden/>
          </w:rPr>
          <w:fldChar w:fldCharType="begin"/>
        </w:r>
        <w:r>
          <w:rPr>
            <w:noProof/>
            <w:webHidden/>
          </w:rPr>
          <w:instrText xml:space="preserve"> PAGEREF _Toc479932133 \h </w:instrText>
        </w:r>
        <w:r>
          <w:rPr>
            <w:noProof/>
            <w:webHidden/>
          </w:rPr>
        </w:r>
        <w:r>
          <w:rPr>
            <w:noProof/>
            <w:webHidden/>
          </w:rPr>
          <w:fldChar w:fldCharType="separate"/>
        </w:r>
        <w:r>
          <w:rPr>
            <w:noProof/>
            <w:webHidden/>
          </w:rPr>
          <w:t>16</w:t>
        </w:r>
        <w:r>
          <w:rPr>
            <w:noProof/>
            <w:webHidden/>
          </w:rPr>
          <w:fldChar w:fldCharType="end"/>
        </w:r>
      </w:hyperlink>
    </w:p>
    <w:p w14:paraId="6DEE219D" w14:textId="497C717C" w:rsidR="00AA5650" w:rsidRDefault="00AA5650">
      <w:pPr>
        <w:pStyle w:val="Sommario4"/>
        <w:rPr>
          <w:rFonts w:asciiTheme="minorHAnsi" w:eastAsiaTheme="minorEastAsia" w:hAnsiTheme="minorHAnsi" w:cstheme="minorBidi"/>
          <w:noProof/>
          <w:sz w:val="22"/>
          <w:szCs w:val="22"/>
          <w:lang w:val="it-IT" w:eastAsia="it-IT"/>
        </w:rPr>
      </w:pPr>
      <w:hyperlink w:anchor="_Toc479932134" w:history="1">
        <w:r w:rsidRPr="00A53792">
          <w:rPr>
            <w:rStyle w:val="Collegamentoipertestuale"/>
            <w:noProof/>
          </w:rPr>
          <w:t>X.2.1.5 Medications Option</w:t>
        </w:r>
        <w:r>
          <w:rPr>
            <w:noProof/>
            <w:webHidden/>
          </w:rPr>
          <w:tab/>
        </w:r>
        <w:r>
          <w:rPr>
            <w:noProof/>
            <w:webHidden/>
          </w:rPr>
          <w:fldChar w:fldCharType="begin"/>
        </w:r>
        <w:r>
          <w:rPr>
            <w:noProof/>
            <w:webHidden/>
          </w:rPr>
          <w:instrText xml:space="preserve"> PAGEREF _Toc479932134 \h </w:instrText>
        </w:r>
        <w:r>
          <w:rPr>
            <w:noProof/>
            <w:webHidden/>
          </w:rPr>
        </w:r>
        <w:r>
          <w:rPr>
            <w:noProof/>
            <w:webHidden/>
          </w:rPr>
          <w:fldChar w:fldCharType="separate"/>
        </w:r>
        <w:r>
          <w:rPr>
            <w:noProof/>
            <w:webHidden/>
          </w:rPr>
          <w:t>16</w:t>
        </w:r>
        <w:r>
          <w:rPr>
            <w:noProof/>
            <w:webHidden/>
          </w:rPr>
          <w:fldChar w:fldCharType="end"/>
        </w:r>
      </w:hyperlink>
    </w:p>
    <w:p w14:paraId="638C7C71" w14:textId="66C50924" w:rsidR="00AA5650" w:rsidRDefault="00AA5650">
      <w:pPr>
        <w:pStyle w:val="Sommario4"/>
        <w:rPr>
          <w:rFonts w:asciiTheme="minorHAnsi" w:eastAsiaTheme="minorEastAsia" w:hAnsiTheme="minorHAnsi" w:cstheme="minorBidi"/>
          <w:noProof/>
          <w:sz w:val="22"/>
          <w:szCs w:val="22"/>
          <w:lang w:val="it-IT" w:eastAsia="it-IT"/>
        </w:rPr>
      </w:pPr>
      <w:hyperlink w:anchor="_Toc479932135" w:history="1">
        <w:r w:rsidRPr="00A53792">
          <w:rPr>
            <w:rStyle w:val="Collegamentoipertestuale"/>
            <w:noProof/>
          </w:rPr>
          <w:t>X.2.1.6 Immunizations Option</w:t>
        </w:r>
        <w:r>
          <w:rPr>
            <w:noProof/>
            <w:webHidden/>
          </w:rPr>
          <w:tab/>
        </w:r>
        <w:r>
          <w:rPr>
            <w:noProof/>
            <w:webHidden/>
          </w:rPr>
          <w:fldChar w:fldCharType="begin"/>
        </w:r>
        <w:r>
          <w:rPr>
            <w:noProof/>
            <w:webHidden/>
          </w:rPr>
          <w:instrText xml:space="preserve"> PAGEREF _Toc479932135 \h </w:instrText>
        </w:r>
        <w:r>
          <w:rPr>
            <w:noProof/>
            <w:webHidden/>
          </w:rPr>
        </w:r>
        <w:r>
          <w:rPr>
            <w:noProof/>
            <w:webHidden/>
          </w:rPr>
          <w:fldChar w:fldCharType="separate"/>
        </w:r>
        <w:r>
          <w:rPr>
            <w:noProof/>
            <w:webHidden/>
          </w:rPr>
          <w:t>16</w:t>
        </w:r>
        <w:r>
          <w:rPr>
            <w:noProof/>
            <w:webHidden/>
          </w:rPr>
          <w:fldChar w:fldCharType="end"/>
        </w:r>
      </w:hyperlink>
    </w:p>
    <w:p w14:paraId="1F8EF75C" w14:textId="09A5662C" w:rsidR="00AA5650" w:rsidRDefault="00AA5650">
      <w:pPr>
        <w:pStyle w:val="Sommario4"/>
        <w:rPr>
          <w:rFonts w:asciiTheme="minorHAnsi" w:eastAsiaTheme="minorEastAsia" w:hAnsiTheme="minorHAnsi" w:cstheme="minorBidi"/>
          <w:noProof/>
          <w:sz w:val="22"/>
          <w:szCs w:val="22"/>
          <w:lang w:val="it-IT" w:eastAsia="it-IT"/>
        </w:rPr>
      </w:pPr>
      <w:hyperlink w:anchor="_Toc479932136" w:history="1">
        <w:r w:rsidRPr="00A53792">
          <w:rPr>
            <w:rStyle w:val="Collegamentoipertestuale"/>
            <w:noProof/>
          </w:rPr>
          <w:t xml:space="preserve">X.2.1.7 </w:t>
        </w:r>
        <w:r w:rsidRPr="00A53792">
          <w:rPr>
            <w:rStyle w:val="Collegamentoipertestuale"/>
            <w:noProof/>
            <w:highlight w:val="yellow"/>
          </w:rPr>
          <w:t>Professional Services Option</w:t>
        </w:r>
        <w:r>
          <w:rPr>
            <w:noProof/>
            <w:webHidden/>
          </w:rPr>
          <w:tab/>
        </w:r>
        <w:r>
          <w:rPr>
            <w:noProof/>
            <w:webHidden/>
          </w:rPr>
          <w:fldChar w:fldCharType="begin"/>
        </w:r>
        <w:r>
          <w:rPr>
            <w:noProof/>
            <w:webHidden/>
          </w:rPr>
          <w:instrText xml:space="preserve"> PAGEREF _Toc479932136 \h </w:instrText>
        </w:r>
        <w:r>
          <w:rPr>
            <w:noProof/>
            <w:webHidden/>
          </w:rPr>
        </w:r>
        <w:r>
          <w:rPr>
            <w:noProof/>
            <w:webHidden/>
          </w:rPr>
          <w:fldChar w:fldCharType="separate"/>
        </w:r>
        <w:r>
          <w:rPr>
            <w:noProof/>
            <w:webHidden/>
          </w:rPr>
          <w:t>17</w:t>
        </w:r>
        <w:r>
          <w:rPr>
            <w:noProof/>
            <w:webHidden/>
          </w:rPr>
          <w:fldChar w:fldCharType="end"/>
        </w:r>
      </w:hyperlink>
    </w:p>
    <w:p w14:paraId="4AB44502" w14:textId="700A64D8" w:rsidR="00AA5650" w:rsidRDefault="00AA5650">
      <w:pPr>
        <w:pStyle w:val="Sommario4"/>
        <w:rPr>
          <w:rFonts w:asciiTheme="minorHAnsi" w:eastAsiaTheme="minorEastAsia" w:hAnsiTheme="minorHAnsi" w:cstheme="minorBidi"/>
          <w:noProof/>
          <w:sz w:val="22"/>
          <w:szCs w:val="22"/>
          <w:lang w:val="it-IT" w:eastAsia="it-IT"/>
        </w:rPr>
      </w:pPr>
      <w:hyperlink w:anchor="_Toc479932137" w:history="1">
        <w:r w:rsidRPr="00A53792">
          <w:rPr>
            <w:rStyle w:val="Collegamentoipertestuale"/>
            <w:noProof/>
          </w:rPr>
          <w:t xml:space="preserve">X.2.1.8 </w:t>
        </w:r>
        <w:r w:rsidRPr="00A53792">
          <w:rPr>
            <w:rStyle w:val="Collegamentoipertestuale"/>
            <w:noProof/>
            <w:highlight w:val="yellow"/>
          </w:rPr>
          <w:t>Provenance Option</w:t>
        </w:r>
        <w:r>
          <w:rPr>
            <w:noProof/>
            <w:webHidden/>
          </w:rPr>
          <w:tab/>
        </w:r>
        <w:r>
          <w:rPr>
            <w:noProof/>
            <w:webHidden/>
          </w:rPr>
          <w:fldChar w:fldCharType="begin"/>
        </w:r>
        <w:r>
          <w:rPr>
            <w:noProof/>
            <w:webHidden/>
          </w:rPr>
          <w:instrText xml:space="preserve"> PAGEREF _Toc479932137 \h </w:instrText>
        </w:r>
        <w:r>
          <w:rPr>
            <w:noProof/>
            <w:webHidden/>
          </w:rPr>
        </w:r>
        <w:r>
          <w:rPr>
            <w:noProof/>
            <w:webHidden/>
          </w:rPr>
          <w:fldChar w:fldCharType="separate"/>
        </w:r>
        <w:r>
          <w:rPr>
            <w:noProof/>
            <w:webHidden/>
          </w:rPr>
          <w:t>17</w:t>
        </w:r>
        <w:r>
          <w:rPr>
            <w:noProof/>
            <w:webHidden/>
          </w:rPr>
          <w:fldChar w:fldCharType="end"/>
        </w:r>
      </w:hyperlink>
    </w:p>
    <w:p w14:paraId="00C84D99" w14:textId="68C837AD" w:rsidR="00AA5650" w:rsidRDefault="00AA5650">
      <w:pPr>
        <w:pStyle w:val="Sommario3"/>
        <w:rPr>
          <w:rFonts w:asciiTheme="minorHAnsi" w:eastAsiaTheme="minorEastAsia" w:hAnsiTheme="minorHAnsi" w:cstheme="minorBidi"/>
          <w:noProof/>
          <w:sz w:val="22"/>
          <w:szCs w:val="22"/>
          <w:lang w:val="it-IT" w:eastAsia="it-IT"/>
        </w:rPr>
      </w:pPr>
      <w:hyperlink w:anchor="_Toc479932138" w:history="1">
        <w:r w:rsidRPr="00A53792">
          <w:rPr>
            <w:rStyle w:val="Collegamentoipertestuale"/>
            <w:noProof/>
          </w:rPr>
          <w:t>X.2.2 Clinical Data Source Options</w:t>
        </w:r>
        <w:r>
          <w:rPr>
            <w:noProof/>
            <w:webHidden/>
          </w:rPr>
          <w:tab/>
        </w:r>
        <w:r>
          <w:rPr>
            <w:noProof/>
            <w:webHidden/>
          </w:rPr>
          <w:fldChar w:fldCharType="begin"/>
        </w:r>
        <w:r>
          <w:rPr>
            <w:noProof/>
            <w:webHidden/>
          </w:rPr>
          <w:instrText xml:space="preserve"> PAGEREF _Toc479932138 \h </w:instrText>
        </w:r>
        <w:r>
          <w:rPr>
            <w:noProof/>
            <w:webHidden/>
          </w:rPr>
        </w:r>
        <w:r>
          <w:rPr>
            <w:noProof/>
            <w:webHidden/>
          </w:rPr>
          <w:fldChar w:fldCharType="separate"/>
        </w:r>
        <w:r>
          <w:rPr>
            <w:noProof/>
            <w:webHidden/>
          </w:rPr>
          <w:t>17</w:t>
        </w:r>
        <w:r>
          <w:rPr>
            <w:noProof/>
            <w:webHidden/>
          </w:rPr>
          <w:fldChar w:fldCharType="end"/>
        </w:r>
      </w:hyperlink>
    </w:p>
    <w:p w14:paraId="1F55A154" w14:textId="4A164FD6" w:rsidR="00AA5650" w:rsidRDefault="00AA5650">
      <w:pPr>
        <w:pStyle w:val="Sommario4"/>
        <w:rPr>
          <w:rFonts w:asciiTheme="minorHAnsi" w:eastAsiaTheme="minorEastAsia" w:hAnsiTheme="minorHAnsi" w:cstheme="minorBidi"/>
          <w:noProof/>
          <w:sz w:val="22"/>
          <w:szCs w:val="22"/>
          <w:lang w:val="it-IT" w:eastAsia="it-IT"/>
        </w:rPr>
      </w:pPr>
      <w:hyperlink w:anchor="_Toc479932139" w:history="1">
        <w:r w:rsidRPr="00A53792">
          <w:rPr>
            <w:rStyle w:val="Collegamentoipertestuale"/>
            <w:noProof/>
          </w:rPr>
          <w:t>X.2.2.1 Vital Signs Option</w:t>
        </w:r>
        <w:r>
          <w:rPr>
            <w:noProof/>
            <w:webHidden/>
          </w:rPr>
          <w:tab/>
        </w:r>
        <w:r>
          <w:rPr>
            <w:noProof/>
            <w:webHidden/>
          </w:rPr>
          <w:fldChar w:fldCharType="begin"/>
        </w:r>
        <w:r>
          <w:rPr>
            <w:noProof/>
            <w:webHidden/>
          </w:rPr>
          <w:instrText xml:space="preserve"> PAGEREF _Toc479932139 \h </w:instrText>
        </w:r>
        <w:r>
          <w:rPr>
            <w:noProof/>
            <w:webHidden/>
          </w:rPr>
        </w:r>
        <w:r>
          <w:rPr>
            <w:noProof/>
            <w:webHidden/>
          </w:rPr>
          <w:fldChar w:fldCharType="separate"/>
        </w:r>
        <w:r>
          <w:rPr>
            <w:noProof/>
            <w:webHidden/>
          </w:rPr>
          <w:t>17</w:t>
        </w:r>
        <w:r>
          <w:rPr>
            <w:noProof/>
            <w:webHidden/>
          </w:rPr>
          <w:fldChar w:fldCharType="end"/>
        </w:r>
      </w:hyperlink>
    </w:p>
    <w:p w14:paraId="331AD694" w14:textId="62D75762" w:rsidR="00AA5650" w:rsidRDefault="00AA5650">
      <w:pPr>
        <w:pStyle w:val="Sommario4"/>
        <w:rPr>
          <w:rFonts w:asciiTheme="minorHAnsi" w:eastAsiaTheme="minorEastAsia" w:hAnsiTheme="minorHAnsi" w:cstheme="minorBidi"/>
          <w:noProof/>
          <w:sz w:val="22"/>
          <w:szCs w:val="22"/>
          <w:lang w:val="it-IT" w:eastAsia="it-IT"/>
        </w:rPr>
      </w:pPr>
      <w:hyperlink w:anchor="_Toc479932140" w:history="1">
        <w:r w:rsidRPr="00A53792">
          <w:rPr>
            <w:rStyle w:val="Collegamentoipertestuale"/>
            <w:noProof/>
          </w:rPr>
          <w:t xml:space="preserve">X.2.2.2 </w:t>
        </w:r>
        <w:r w:rsidRPr="00A53792">
          <w:rPr>
            <w:rStyle w:val="Collegamentoipertestuale"/>
            <w:noProof/>
            <w:highlight w:val="yellow"/>
          </w:rPr>
          <w:t>Allergies and Intolerances</w:t>
        </w:r>
        <w:r w:rsidRPr="00A53792">
          <w:rPr>
            <w:rStyle w:val="Collegamentoipertestuale"/>
            <w:noProof/>
          </w:rPr>
          <w:t xml:space="preserve"> Option</w:t>
        </w:r>
        <w:r>
          <w:rPr>
            <w:noProof/>
            <w:webHidden/>
          </w:rPr>
          <w:tab/>
        </w:r>
        <w:r>
          <w:rPr>
            <w:noProof/>
            <w:webHidden/>
          </w:rPr>
          <w:fldChar w:fldCharType="begin"/>
        </w:r>
        <w:r>
          <w:rPr>
            <w:noProof/>
            <w:webHidden/>
          </w:rPr>
          <w:instrText xml:space="preserve"> PAGEREF _Toc479932140 \h </w:instrText>
        </w:r>
        <w:r>
          <w:rPr>
            <w:noProof/>
            <w:webHidden/>
          </w:rPr>
        </w:r>
        <w:r>
          <w:rPr>
            <w:noProof/>
            <w:webHidden/>
          </w:rPr>
          <w:fldChar w:fldCharType="separate"/>
        </w:r>
        <w:r>
          <w:rPr>
            <w:noProof/>
            <w:webHidden/>
          </w:rPr>
          <w:t>17</w:t>
        </w:r>
        <w:r>
          <w:rPr>
            <w:noProof/>
            <w:webHidden/>
          </w:rPr>
          <w:fldChar w:fldCharType="end"/>
        </w:r>
      </w:hyperlink>
    </w:p>
    <w:p w14:paraId="27A6C08C" w14:textId="63776697" w:rsidR="00AA5650" w:rsidRDefault="00AA5650">
      <w:pPr>
        <w:pStyle w:val="Sommario4"/>
        <w:rPr>
          <w:rFonts w:asciiTheme="minorHAnsi" w:eastAsiaTheme="minorEastAsia" w:hAnsiTheme="minorHAnsi" w:cstheme="minorBidi"/>
          <w:noProof/>
          <w:sz w:val="22"/>
          <w:szCs w:val="22"/>
          <w:lang w:val="it-IT" w:eastAsia="it-IT"/>
        </w:rPr>
      </w:pPr>
      <w:hyperlink w:anchor="_Toc479932141" w:history="1">
        <w:r w:rsidRPr="00A53792">
          <w:rPr>
            <w:rStyle w:val="Collegamentoipertestuale"/>
            <w:noProof/>
            <w:highlight w:val="yellow"/>
          </w:rPr>
          <w:t>X.2.1.3 Problems Option</w:t>
        </w:r>
        <w:r>
          <w:rPr>
            <w:noProof/>
            <w:webHidden/>
          </w:rPr>
          <w:tab/>
        </w:r>
        <w:r>
          <w:rPr>
            <w:noProof/>
            <w:webHidden/>
          </w:rPr>
          <w:fldChar w:fldCharType="begin"/>
        </w:r>
        <w:r>
          <w:rPr>
            <w:noProof/>
            <w:webHidden/>
          </w:rPr>
          <w:instrText xml:space="preserve"> PAGEREF _Toc479932141 \h </w:instrText>
        </w:r>
        <w:r>
          <w:rPr>
            <w:noProof/>
            <w:webHidden/>
          </w:rPr>
        </w:r>
        <w:r>
          <w:rPr>
            <w:noProof/>
            <w:webHidden/>
          </w:rPr>
          <w:fldChar w:fldCharType="separate"/>
        </w:r>
        <w:r>
          <w:rPr>
            <w:noProof/>
            <w:webHidden/>
          </w:rPr>
          <w:t>17</w:t>
        </w:r>
        <w:r>
          <w:rPr>
            <w:noProof/>
            <w:webHidden/>
          </w:rPr>
          <w:fldChar w:fldCharType="end"/>
        </w:r>
      </w:hyperlink>
    </w:p>
    <w:p w14:paraId="433595B6" w14:textId="1635F029" w:rsidR="00AA5650" w:rsidRDefault="00AA5650">
      <w:pPr>
        <w:pStyle w:val="Sommario4"/>
        <w:rPr>
          <w:rFonts w:asciiTheme="minorHAnsi" w:eastAsiaTheme="minorEastAsia" w:hAnsiTheme="minorHAnsi" w:cstheme="minorBidi"/>
          <w:noProof/>
          <w:sz w:val="22"/>
          <w:szCs w:val="22"/>
          <w:lang w:val="it-IT" w:eastAsia="it-IT"/>
        </w:rPr>
      </w:pPr>
      <w:hyperlink w:anchor="_Toc479932142" w:history="1">
        <w:r w:rsidRPr="00A53792">
          <w:rPr>
            <w:rStyle w:val="Collegamentoipertestuale"/>
            <w:noProof/>
          </w:rPr>
          <w:t>X.2.2.4 Diagnostic Results Option</w:t>
        </w:r>
        <w:r>
          <w:rPr>
            <w:noProof/>
            <w:webHidden/>
          </w:rPr>
          <w:tab/>
        </w:r>
        <w:r>
          <w:rPr>
            <w:noProof/>
            <w:webHidden/>
          </w:rPr>
          <w:fldChar w:fldCharType="begin"/>
        </w:r>
        <w:r>
          <w:rPr>
            <w:noProof/>
            <w:webHidden/>
          </w:rPr>
          <w:instrText xml:space="preserve"> PAGEREF _Toc479932142 \h </w:instrText>
        </w:r>
        <w:r>
          <w:rPr>
            <w:noProof/>
            <w:webHidden/>
          </w:rPr>
        </w:r>
        <w:r>
          <w:rPr>
            <w:noProof/>
            <w:webHidden/>
          </w:rPr>
          <w:fldChar w:fldCharType="separate"/>
        </w:r>
        <w:r>
          <w:rPr>
            <w:noProof/>
            <w:webHidden/>
          </w:rPr>
          <w:t>17</w:t>
        </w:r>
        <w:r>
          <w:rPr>
            <w:noProof/>
            <w:webHidden/>
          </w:rPr>
          <w:fldChar w:fldCharType="end"/>
        </w:r>
      </w:hyperlink>
    </w:p>
    <w:p w14:paraId="79BD36F3" w14:textId="3C62C277" w:rsidR="00AA5650" w:rsidRDefault="00AA5650">
      <w:pPr>
        <w:pStyle w:val="Sommario4"/>
        <w:rPr>
          <w:rFonts w:asciiTheme="minorHAnsi" w:eastAsiaTheme="minorEastAsia" w:hAnsiTheme="minorHAnsi" w:cstheme="minorBidi"/>
          <w:noProof/>
          <w:sz w:val="22"/>
          <w:szCs w:val="22"/>
          <w:lang w:val="it-IT" w:eastAsia="it-IT"/>
        </w:rPr>
      </w:pPr>
      <w:hyperlink w:anchor="_Toc479932143" w:history="1">
        <w:r w:rsidRPr="00A53792">
          <w:rPr>
            <w:rStyle w:val="Collegamentoipertestuale"/>
            <w:noProof/>
          </w:rPr>
          <w:t>X.2.2.5 Medications Option</w:t>
        </w:r>
        <w:r>
          <w:rPr>
            <w:noProof/>
            <w:webHidden/>
          </w:rPr>
          <w:tab/>
        </w:r>
        <w:r>
          <w:rPr>
            <w:noProof/>
            <w:webHidden/>
          </w:rPr>
          <w:fldChar w:fldCharType="begin"/>
        </w:r>
        <w:r>
          <w:rPr>
            <w:noProof/>
            <w:webHidden/>
          </w:rPr>
          <w:instrText xml:space="preserve"> PAGEREF _Toc479932143 \h </w:instrText>
        </w:r>
        <w:r>
          <w:rPr>
            <w:noProof/>
            <w:webHidden/>
          </w:rPr>
        </w:r>
        <w:r>
          <w:rPr>
            <w:noProof/>
            <w:webHidden/>
          </w:rPr>
          <w:fldChar w:fldCharType="separate"/>
        </w:r>
        <w:r>
          <w:rPr>
            <w:noProof/>
            <w:webHidden/>
          </w:rPr>
          <w:t>17</w:t>
        </w:r>
        <w:r>
          <w:rPr>
            <w:noProof/>
            <w:webHidden/>
          </w:rPr>
          <w:fldChar w:fldCharType="end"/>
        </w:r>
      </w:hyperlink>
    </w:p>
    <w:p w14:paraId="6AF209E7" w14:textId="170807B0" w:rsidR="00AA5650" w:rsidRDefault="00AA5650">
      <w:pPr>
        <w:pStyle w:val="Sommario4"/>
        <w:rPr>
          <w:rFonts w:asciiTheme="minorHAnsi" w:eastAsiaTheme="minorEastAsia" w:hAnsiTheme="minorHAnsi" w:cstheme="minorBidi"/>
          <w:noProof/>
          <w:sz w:val="22"/>
          <w:szCs w:val="22"/>
          <w:lang w:val="it-IT" w:eastAsia="it-IT"/>
        </w:rPr>
      </w:pPr>
      <w:hyperlink w:anchor="_Toc479932144" w:history="1">
        <w:r w:rsidRPr="00A53792">
          <w:rPr>
            <w:rStyle w:val="Collegamentoipertestuale"/>
            <w:noProof/>
          </w:rPr>
          <w:t>X.2.2.6 Immunizations Option</w:t>
        </w:r>
        <w:r>
          <w:rPr>
            <w:noProof/>
            <w:webHidden/>
          </w:rPr>
          <w:tab/>
        </w:r>
        <w:r>
          <w:rPr>
            <w:noProof/>
            <w:webHidden/>
          </w:rPr>
          <w:fldChar w:fldCharType="begin"/>
        </w:r>
        <w:r>
          <w:rPr>
            <w:noProof/>
            <w:webHidden/>
          </w:rPr>
          <w:instrText xml:space="preserve"> PAGEREF _Toc479932144 \h </w:instrText>
        </w:r>
        <w:r>
          <w:rPr>
            <w:noProof/>
            <w:webHidden/>
          </w:rPr>
        </w:r>
        <w:r>
          <w:rPr>
            <w:noProof/>
            <w:webHidden/>
          </w:rPr>
          <w:fldChar w:fldCharType="separate"/>
        </w:r>
        <w:r>
          <w:rPr>
            <w:noProof/>
            <w:webHidden/>
          </w:rPr>
          <w:t>17</w:t>
        </w:r>
        <w:r>
          <w:rPr>
            <w:noProof/>
            <w:webHidden/>
          </w:rPr>
          <w:fldChar w:fldCharType="end"/>
        </w:r>
      </w:hyperlink>
    </w:p>
    <w:p w14:paraId="6272C60C" w14:textId="2EA4A3B7" w:rsidR="00AA5650" w:rsidRDefault="00AA5650">
      <w:pPr>
        <w:pStyle w:val="Sommario4"/>
        <w:rPr>
          <w:rFonts w:asciiTheme="minorHAnsi" w:eastAsiaTheme="minorEastAsia" w:hAnsiTheme="minorHAnsi" w:cstheme="minorBidi"/>
          <w:noProof/>
          <w:sz w:val="22"/>
          <w:szCs w:val="22"/>
          <w:lang w:val="it-IT" w:eastAsia="it-IT"/>
        </w:rPr>
      </w:pPr>
      <w:hyperlink w:anchor="_Toc479932145" w:history="1">
        <w:r w:rsidRPr="00A53792">
          <w:rPr>
            <w:rStyle w:val="Collegamentoipertestuale"/>
            <w:noProof/>
          </w:rPr>
          <w:t xml:space="preserve">X.2.2.7 </w:t>
        </w:r>
        <w:r w:rsidRPr="00A53792">
          <w:rPr>
            <w:rStyle w:val="Collegamentoipertestuale"/>
            <w:noProof/>
            <w:highlight w:val="yellow"/>
          </w:rPr>
          <w:t>Professional Services Option</w:t>
        </w:r>
        <w:r>
          <w:rPr>
            <w:noProof/>
            <w:webHidden/>
          </w:rPr>
          <w:tab/>
        </w:r>
        <w:r>
          <w:rPr>
            <w:noProof/>
            <w:webHidden/>
          </w:rPr>
          <w:fldChar w:fldCharType="begin"/>
        </w:r>
        <w:r>
          <w:rPr>
            <w:noProof/>
            <w:webHidden/>
          </w:rPr>
          <w:instrText xml:space="preserve"> PAGEREF _Toc479932145 \h </w:instrText>
        </w:r>
        <w:r>
          <w:rPr>
            <w:noProof/>
            <w:webHidden/>
          </w:rPr>
        </w:r>
        <w:r>
          <w:rPr>
            <w:noProof/>
            <w:webHidden/>
          </w:rPr>
          <w:fldChar w:fldCharType="separate"/>
        </w:r>
        <w:r>
          <w:rPr>
            <w:noProof/>
            <w:webHidden/>
          </w:rPr>
          <w:t>18</w:t>
        </w:r>
        <w:r>
          <w:rPr>
            <w:noProof/>
            <w:webHidden/>
          </w:rPr>
          <w:fldChar w:fldCharType="end"/>
        </w:r>
      </w:hyperlink>
    </w:p>
    <w:p w14:paraId="6824A02F" w14:textId="41FCF558" w:rsidR="00AA5650" w:rsidRDefault="00AA5650">
      <w:pPr>
        <w:pStyle w:val="Sommario4"/>
        <w:rPr>
          <w:rFonts w:asciiTheme="minorHAnsi" w:eastAsiaTheme="minorEastAsia" w:hAnsiTheme="minorHAnsi" w:cstheme="minorBidi"/>
          <w:noProof/>
          <w:sz w:val="22"/>
          <w:szCs w:val="22"/>
          <w:lang w:val="it-IT" w:eastAsia="it-IT"/>
        </w:rPr>
      </w:pPr>
      <w:hyperlink w:anchor="_Toc479932146" w:history="1">
        <w:r w:rsidRPr="00A53792">
          <w:rPr>
            <w:rStyle w:val="Collegamentoipertestuale"/>
            <w:noProof/>
          </w:rPr>
          <w:t xml:space="preserve">X.2.2.8 </w:t>
        </w:r>
        <w:r w:rsidRPr="00A53792">
          <w:rPr>
            <w:rStyle w:val="Collegamentoipertestuale"/>
            <w:noProof/>
            <w:highlight w:val="yellow"/>
          </w:rPr>
          <w:t>Provenance Option</w:t>
        </w:r>
        <w:r>
          <w:rPr>
            <w:noProof/>
            <w:webHidden/>
          </w:rPr>
          <w:tab/>
        </w:r>
        <w:r>
          <w:rPr>
            <w:noProof/>
            <w:webHidden/>
          </w:rPr>
          <w:fldChar w:fldCharType="begin"/>
        </w:r>
        <w:r>
          <w:rPr>
            <w:noProof/>
            <w:webHidden/>
          </w:rPr>
          <w:instrText xml:space="preserve"> PAGEREF _Toc479932146 \h </w:instrText>
        </w:r>
        <w:r>
          <w:rPr>
            <w:noProof/>
            <w:webHidden/>
          </w:rPr>
        </w:r>
        <w:r>
          <w:rPr>
            <w:noProof/>
            <w:webHidden/>
          </w:rPr>
          <w:fldChar w:fldCharType="separate"/>
        </w:r>
        <w:r>
          <w:rPr>
            <w:noProof/>
            <w:webHidden/>
          </w:rPr>
          <w:t>18</w:t>
        </w:r>
        <w:r>
          <w:rPr>
            <w:noProof/>
            <w:webHidden/>
          </w:rPr>
          <w:fldChar w:fldCharType="end"/>
        </w:r>
      </w:hyperlink>
    </w:p>
    <w:p w14:paraId="60222581" w14:textId="60AAFD17" w:rsidR="00AA5650" w:rsidRDefault="00AA5650">
      <w:pPr>
        <w:pStyle w:val="Sommario2"/>
        <w:rPr>
          <w:rFonts w:asciiTheme="minorHAnsi" w:eastAsiaTheme="minorEastAsia" w:hAnsiTheme="minorHAnsi" w:cstheme="minorBidi"/>
          <w:noProof/>
          <w:sz w:val="22"/>
          <w:szCs w:val="22"/>
          <w:lang w:val="it-IT" w:eastAsia="it-IT"/>
        </w:rPr>
      </w:pPr>
      <w:hyperlink w:anchor="_Toc479932147" w:history="1">
        <w:r w:rsidRPr="00A53792">
          <w:rPr>
            <w:rStyle w:val="Collegamentoipertestuale"/>
            <w:noProof/>
          </w:rPr>
          <w:t>X.3 QEDm Required Actor Groupings</w:t>
        </w:r>
        <w:r>
          <w:rPr>
            <w:noProof/>
            <w:webHidden/>
          </w:rPr>
          <w:tab/>
        </w:r>
        <w:r>
          <w:rPr>
            <w:noProof/>
            <w:webHidden/>
          </w:rPr>
          <w:fldChar w:fldCharType="begin"/>
        </w:r>
        <w:r>
          <w:rPr>
            <w:noProof/>
            <w:webHidden/>
          </w:rPr>
          <w:instrText xml:space="preserve"> PAGEREF _Toc479932147 \h </w:instrText>
        </w:r>
        <w:r>
          <w:rPr>
            <w:noProof/>
            <w:webHidden/>
          </w:rPr>
        </w:r>
        <w:r>
          <w:rPr>
            <w:noProof/>
            <w:webHidden/>
          </w:rPr>
          <w:fldChar w:fldCharType="separate"/>
        </w:r>
        <w:r>
          <w:rPr>
            <w:noProof/>
            <w:webHidden/>
          </w:rPr>
          <w:t>18</w:t>
        </w:r>
        <w:r>
          <w:rPr>
            <w:noProof/>
            <w:webHidden/>
          </w:rPr>
          <w:fldChar w:fldCharType="end"/>
        </w:r>
      </w:hyperlink>
    </w:p>
    <w:p w14:paraId="1905BE6D" w14:textId="6E3CF702" w:rsidR="00AA5650" w:rsidRDefault="00AA5650">
      <w:pPr>
        <w:pStyle w:val="Sommario2"/>
        <w:rPr>
          <w:rFonts w:asciiTheme="minorHAnsi" w:eastAsiaTheme="minorEastAsia" w:hAnsiTheme="minorHAnsi" w:cstheme="minorBidi"/>
          <w:noProof/>
          <w:sz w:val="22"/>
          <w:szCs w:val="22"/>
          <w:lang w:val="it-IT" w:eastAsia="it-IT"/>
        </w:rPr>
      </w:pPr>
      <w:hyperlink w:anchor="_Toc479932148" w:history="1">
        <w:r w:rsidRPr="00A53792">
          <w:rPr>
            <w:rStyle w:val="Collegamentoipertestuale"/>
            <w:noProof/>
          </w:rPr>
          <w:t>X.4 QEDm Overview</w:t>
        </w:r>
        <w:r>
          <w:rPr>
            <w:noProof/>
            <w:webHidden/>
          </w:rPr>
          <w:tab/>
        </w:r>
        <w:r>
          <w:rPr>
            <w:noProof/>
            <w:webHidden/>
          </w:rPr>
          <w:fldChar w:fldCharType="begin"/>
        </w:r>
        <w:r>
          <w:rPr>
            <w:noProof/>
            <w:webHidden/>
          </w:rPr>
          <w:instrText xml:space="preserve"> PAGEREF _Toc479932148 \h </w:instrText>
        </w:r>
        <w:r>
          <w:rPr>
            <w:noProof/>
            <w:webHidden/>
          </w:rPr>
        </w:r>
        <w:r>
          <w:rPr>
            <w:noProof/>
            <w:webHidden/>
          </w:rPr>
          <w:fldChar w:fldCharType="separate"/>
        </w:r>
        <w:r>
          <w:rPr>
            <w:noProof/>
            <w:webHidden/>
          </w:rPr>
          <w:t>18</w:t>
        </w:r>
        <w:r>
          <w:rPr>
            <w:noProof/>
            <w:webHidden/>
          </w:rPr>
          <w:fldChar w:fldCharType="end"/>
        </w:r>
      </w:hyperlink>
    </w:p>
    <w:p w14:paraId="0C67190B" w14:textId="2390D13E" w:rsidR="00AA5650" w:rsidRDefault="00AA5650">
      <w:pPr>
        <w:pStyle w:val="Sommario3"/>
        <w:rPr>
          <w:rFonts w:asciiTheme="minorHAnsi" w:eastAsiaTheme="minorEastAsia" w:hAnsiTheme="minorHAnsi" w:cstheme="minorBidi"/>
          <w:noProof/>
          <w:sz w:val="22"/>
          <w:szCs w:val="22"/>
          <w:lang w:val="it-IT" w:eastAsia="it-IT"/>
        </w:rPr>
      </w:pPr>
      <w:hyperlink w:anchor="_Toc479932149" w:history="1">
        <w:r w:rsidRPr="00A53792">
          <w:rPr>
            <w:rStyle w:val="Collegamentoipertestuale"/>
            <w:noProof/>
          </w:rPr>
          <w:t>X.4.1 Concepts</w:t>
        </w:r>
        <w:r>
          <w:rPr>
            <w:noProof/>
            <w:webHidden/>
          </w:rPr>
          <w:tab/>
        </w:r>
        <w:r>
          <w:rPr>
            <w:noProof/>
            <w:webHidden/>
          </w:rPr>
          <w:fldChar w:fldCharType="begin"/>
        </w:r>
        <w:r>
          <w:rPr>
            <w:noProof/>
            <w:webHidden/>
          </w:rPr>
          <w:instrText xml:space="preserve"> PAGEREF _Toc479932149 \h </w:instrText>
        </w:r>
        <w:r>
          <w:rPr>
            <w:noProof/>
            <w:webHidden/>
          </w:rPr>
        </w:r>
        <w:r>
          <w:rPr>
            <w:noProof/>
            <w:webHidden/>
          </w:rPr>
          <w:fldChar w:fldCharType="separate"/>
        </w:r>
        <w:r>
          <w:rPr>
            <w:noProof/>
            <w:webHidden/>
          </w:rPr>
          <w:t>18</w:t>
        </w:r>
        <w:r>
          <w:rPr>
            <w:noProof/>
            <w:webHidden/>
          </w:rPr>
          <w:fldChar w:fldCharType="end"/>
        </w:r>
      </w:hyperlink>
    </w:p>
    <w:p w14:paraId="6A386C5F" w14:textId="241D5BD2" w:rsidR="00AA5650" w:rsidRDefault="00AA5650">
      <w:pPr>
        <w:pStyle w:val="Sommario3"/>
        <w:rPr>
          <w:rFonts w:asciiTheme="minorHAnsi" w:eastAsiaTheme="minorEastAsia" w:hAnsiTheme="minorHAnsi" w:cstheme="minorBidi"/>
          <w:noProof/>
          <w:sz w:val="22"/>
          <w:szCs w:val="22"/>
          <w:lang w:val="it-IT" w:eastAsia="it-IT"/>
        </w:rPr>
      </w:pPr>
      <w:hyperlink w:anchor="_Toc479932150" w:history="1">
        <w:r w:rsidRPr="00A53792">
          <w:rPr>
            <w:rStyle w:val="Collegamentoipertestuale"/>
            <w:noProof/>
          </w:rPr>
          <w:t>X.4.2 Use Cases</w:t>
        </w:r>
        <w:r>
          <w:rPr>
            <w:noProof/>
            <w:webHidden/>
          </w:rPr>
          <w:tab/>
        </w:r>
        <w:r>
          <w:rPr>
            <w:noProof/>
            <w:webHidden/>
          </w:rPr>
          <w:fldChar w:fldCharType="begin"/>
        </w:r>
        <w:r>
          <w:rPr>
            <w:noProof/>
            <w:webHidden/>
          </w:rPr>
          <w:instrText xml:space="preserve"> PAGEREF _Toc479932150 \h </w:instrText>
        </w:r>
        <w:r>
          <w:rPr>
            <w:noProof/>
            <w:webHidden/>
          </w:rPr>
        </w:r>
        <w:r>
          <w:rPr>
            <w:noProof/>
            <w:webHidden/>
          </w:rPr>
          <w:fldChar w:fldCharType="separate"/>
        </w:r>
        <w:r>
          <w:rPr>
            <w:noProof/>
            <w:webHidden/>
          </w:rPr>
          <w:t>18</w:t>
        </w:r>
        <w:r>
          <w:rPr>
            <w:noProof/>
            <w:webHidden/>
          </w:rPr>
          <w:fldChar w:fldCharType="end"/>
        </w:r>
      </w:hyperlink>
    </w:p>
    <w:p w14:paraId="11A26D41" w14:textId="0531628F" w:rsidR="00AA5650" w:rsidRDefault="00AA5650">
      <w:pPr>
        <w:pStyle w:val="Sommario4"/>
        <w:rPr>
          <w:rFonts w:asciiTheme="minorHAnsi" w:eastAsiaTheme="minorEastAsia" w:hAnsiTheme="minorHAnsi" w:cstheme="minorBidi"/>
          <w:noProof/>
          <w:sz w:val="22"/>
          <w:szCs w:val="22"/>
          <w:lang w:val="it-IT" w:eastAsia="it-IT"/>
        </w:rPr>
      </w:pPr>
      <w:hyperlink w:anchor="_Toc479932151" w:history="1">
        <w:r w:rsidRPr="00A53792">
          <w:rPr>
            <w:rStyle w:val="Collegamentoipertestuale"/>
            <w:noProof/>
          </w:rPr>
          <w:t>X.4.2.1 Use Case #1: Discovery and Retrieval of existing data elements</w:t>
        </w:r>
        <w:r>
          <w:rPr>
            <w:noProof/>
            <w:webHidden/>
          </w:rPr>
          <w:tab/>
        </w:r>
        <w:r>
          <w:rPr>
            <w:noProof/>
            <w:webHidden/>
          </w:rPr>
          <w:fldChar w:fldCharType="begin"/>
        </w:r>
        <w:r>
          <w:rPr>
            <w:noProof/>
            <w:webHidden/>
          </w:rPr>
          <w:instrText xml:space="preserve"> PAGEREF _Toc479932151 \h </w:instrText>
        </w:r>
        <w:r>
          <w:rPr>
            <w:noProof/>
            <w:webHidden/>
          </w:rPr>
        </w:r>
        <w:r>
          <w:rPr>
            <w:noProof/>
            <w:webHidden/>
          </w:rPr>
          <w:fldChar w:fldCharType="separate"/>
        </w:r>
        <w:r>
          <w:rPr>
            <w:noProof/>
            <w:webHidden/>
          </w:rPr>
          <w:t>19</w:t>
        </w:r>
        <w:r>
          <w:rPr>
            <w:noProof/>
            <w:webHidden/>
          </w:rPr>
          <w:fldChar w:fldCharType="end"/>
        </w:r>
      </w:hyperlink>
    </w:p>
    <w:p w14:paraId="1F4609F1" w14:textId="7877AB12" w:rsidR="00AA5650" w:rsidRDefault="00AA5650">
      <w:pPr>
        <w:pStyle w:val="Sommario5"/>
        <w:rPr>
          <w:rFonts w:asciiTheme="minorHAnsi" w:eastAsiaTheme="minorEastAsia" w:hAnsiTheme="minorHAnsi" w:cstheme="minorBidi"/>
          <w:noProof/>
          <w:sz w:val="22"/>
          <w:szCs w:val="22"/>
          <w:lang w:val="it-IT" w:eastAsia="it-IT"/>
        </w:rPr>
      </w:pPr>
      <w:hyperlink w:anchor="_Toc479932152" w:history="1">
        <w:r w:rsidRPr="00A53792">
          <w:rPr>
            <w:rStyle w:val="Collegamentoipertestuale"/>
            <w:noProof/>
          </w:rPr>
          <w:t>X.4.2.1.1 Use Case #1 Description</w:t>
        </w:r>
        <w:r>
          <w:rPr>
            <w:noProof/>
            <w:webHidden/>
          </w:rPr>
          <w:tab/>
        </w:r>
        <w:r>
          <w:rPr>
            <w:noProof/>
            <w:webHidden/>
          </w:rPr>
          <w:fldChar w:fldCharType="begin"/>
        </w:r>
        <w:r>
          <w:rPr>
            <w:noProof/>
            <w:webHidden/>
          </w:rPr>
          <w:instrText xml:space="preserve"> PAGEREF _Toc479932152 \h </w:instrText>
        </w:r>
        <w:r>
          <w:rPr>
            <w:noProof/>
            <w:webHidden/>
          </w:rPr>
        </w:r>
        <w:r>
          <w:rPr>
            <w:noProof/>
            <w:webHidden/>
          </w:rPr>
          <w:fldChar w:fldCharType="separate"/>
        </w:r>
        <w:r>
          <w:rPr>
            <w:noProof/>
            <w:webHidden/>
          </w:rPr>
          <w:t>19</w:t>
        </w:r>
        <w:r>
          <w:rPr>
            <w:noProof/>
            <w:webHidden/>
          </w:rPr>
          <w:fldChar w:fldCharType="end"/>
        </w:r>
      </w:hyperlink>
    </w:p>
    <w:p w14:paraId="5CF82649" w14:textId="74DDFAF1" w:rsidR="00AA5650" w:rsidRDefault="00AA5650">
      <w:pPr>
        <w:pStyle w:val="Sommario5"/>
        <w:rPr>
          <w:rFonts w:asciiTheme="minorHAnsi" w:eastAsiaTheme="minorEastAsia" w:hAnsiTheme="minorHAnsi" w:cstheme="minorBidi"/>
          <w:noProof/>
          <w:sz w:val="22"/>
          <w:szCs w:val="22"/>
          <w:lang w:val="it-IT" w:eastAsia="it-IT"/>
        </w:rPr>
      </w:pPr>
      <w:hyperlink w:anchor="_Toc479932153" w:history="1">
        <w:r w:rsidRPr="00A53792">
          <w:rPr>
            <w:rStyle w:val="Collegamentoipertestuale"/>
            <w:noProof/>
          </w:rPr>
          <w:t>X.4.2.1.2 Use Case #1 Process Flow</w:t>
        </w:r>
        <w:r>
          <w:rPr>
            <w:noProof/>
            <w:webHidden/>
          </w:rPr>
          <w:tab/>
        </w:r>
        <w:r>
          <w:rPr>
            <w:noProof/>
            <w:webHidden/>
          </w:rPr>
          <w:fldChar w:fldCharType="begin"/>
        </w:r>
        <w:r>
          <w:rPr>
            <w:noProof/>
            <w:webHidden/>
          </w:rPr>
          <w:instrText xml:space="preserve"> PAGEREF _Toc479932153 \h </w:instrText>
        </w:r>
        <w:r>
          <w:rPr>
            <w:noProof/>
            <w:webHidden/>
          </w:rPr>
        </w:r>
        <w:r>
          <w:rPr>
            <w:noProof/>
            <w:webHidden/>
          </w:rPr>
          <w:fldChar w:fldCharType="separate"/>
        </w:r>
        <w:r>
          <w:rPr>
            <w:noProof/>
            <w:webHidden/>
          </w:rPr>
          <w:t>19</w:t>
        </w:r>
        <w:r>
          <w:rPr>
            <w:noProof/>
            <w:webHidden/>
          </w:rPr>
          <w:fldChar w:fldCharType="end"/>
        </w:r>
      </w:hyperlink>
    </w:p>
    <w:p w14:paraId="36E1A027" w14:textId="63FB8644" w:rsidR="00AA5650" w:rsidRDefault="00AA5650">
      <w:pPr>
        <w:pStyle w:val="Sommario4"/>
        <w:rPr>
          <w:rFonts w:asciiTheme="minorHAnsi" w:eastAsiaTheme="minorEastAsia" w:hAnsiTheme="minorHAnsi" w:cstheme="minorBidi"/>
          <w:noProof/>
          <w:sz w:val="22"/>
          <w:szCs w:val="22"/>
          <w:lang w:val="it-IT" w:eastAsia="it-IT"/>
        </w:rPr>
      </w:pPr>
      <w:hyperlink w:anchor="_Toc479932154" w:history="1">
        <w:r w:rsidRPr="00A53792">
          <w:rPr>
            <w:rStyle w:val="Collegamentoipertestuale"/>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_Toc479932154 \h </w:instrText>
        </w:r>
        <w:r>
          <w:rPr>
            <w:noProof/>
            <w:webHidden/>
          </w:rPr>
        </w:r>
        <w:r>
          <w:rPr>
            <w:noProof/>
            <w:webHidden/>
          </w:rPr>
          <w:fldChar w:fldCharType="separate"/>
        </w:r>
        <w:r>
          <w:rPr>
            <w:noProof/>
            <w:webHidden/>
          </w:rPr>
          <w:t>19</w:t>
        </w:r>
        <w:r>
          <w:rPr>
            <w:noProof/>
            <w:webHidden/>
          </w:rPr>
          <w:fldChar w:fldCharType="end"/>
        </w:r>
      </w:hyperlink>
    </w:p>
    <w:p w14:paraId="08C9C5A6" w14:textId="4D14896E" w:rsidR="00AA5650" w:rsidRDefault="00AA5650">
      <w:pPr>
        <w:pStyle w:val="Sommario5"/>
        <w:rPr>
          <w:rFonts w:asciiTheme="minorHAnsi" w:eastAsiaTheme="minorEastAsia" w:hAnsiTheme="minorHAnsi" w:cstheme="minorBidi"/>
          <w:noProof/>
          <w:sz w:val="22"/>
          <w:szCs w:val="22"/>
          <w:lang w:val="it-IT" w:eastAsia="it-IT"/>
        </w:rPr>
      </w:pPr>
      <w:hyperlink w:anchor="_Toc479932155" w:history="1">
        <w:r w:rsidRPr="00A53792">
          <w:rPr>
            <w:rStyle w:val="Collegamentoipertestuale"/>
            <w:noProof/>
          </w:rPr>
          <w:t>X.4.2.2.1 Use Case #2 Description</w:t>
        </w:r>
        <w:r>
          <w:rPr>
            <w:noProof/>
            <w:webHidden/>
          </w:rPr>
          <w:tab/>
        </w:r>
        <w:r>
          <w:rPr>
            <w:noProof/>
            <w:webHidden/>
          </w:rPr>
          <w:fldChar w:fldCharType="begin"/>
        </w:r>
        <w:r>
          <w:rPr>
            <w:noProof/>
            <w:webHidden/>
          </w:rPr>
          <w:instrText xml:space="preserve"> PAGEREF _Toc479932155 \h </w:instrText>
        </w:r>
        <w:r>
          <w:rPr>
            <w:noProof/>
            <w:webHidden/>
          </w:rPr>
        </w:r>
        <w:r>
          <w:rPr>
            <w:noProof/>
            <w:webHidden/>
          </w:rPr>
          <w:fldChar w:fldCharType="separate"/>
        </w:r>
        <w:r>
          <w:rPr>
            <w:noProof/>
            <w:webHidden/>
          </w:rPr>
          <w:t>19</w:t>
        </w:r>
        <w:r>
          <w:rPr>
            <w:noProof/>
            <w:webHidden/>
          </w:rPr>
          <w:fldChar w:fldCharType="end"/>
        </w:r>
      </w:hyperlink>
    </w:p>
    <w:p w14:paraId="3FB01DBD" w14:textId="6E6A044C" w:rsidR="00AA5650" w:rsidRDefault="00AA5650">
      <w:pPr>
        <w:pStyle w:val="Sommario5"/>
        <w:rPr>
          <w:rFonts w:asciiTheme="minorHAnsi" w:eastAsiaTheme="minorEastAsia" w:hAnsiTheme="minorHAnsi" w:cstheme="minorBidi"/>
          <w:noProof/>
          <w:sz w:val="22"/>
          <w:szCs w:val="22"/>
          <w:lang w:val="it-IT" w:eastAsia="it-IT"/>
        </w:rPr>
      </w:pPr>
      <w:hyperlink w:anchor="_Toc479932156" w:history="1">
        <w:r w:rsidRPr="00A53792">
          <w:rPr>
            <w:rStyle w:val="Collegamentoipertestuale"/>
            <w:noProof/>
          </w:rPr>
          <w:t>X.4.2.2.2 Use Case #2 Process Flow</w:t>
        </w:r>
        <w:r>
          <w:rPr>
            <w:noProof/>
            <w:webHidden/>
          </w:rPr>
          <w:tab/>
        </w:r>
        <w:r>
          <w:rPr>
            <w:noProof/>
            <w:webHidden/>
          </w:rPr>
          <w:fldChar w:fldCharType="begin"/>
        </w:r>
        <w:r>
          <w:rPr>
            <w:noProof/>
            <w:webHidden/>
          </w:rPr>
          <w:instrText xml:space="preserve"> PAGEREF _Toc479932156 \h </w:instrText>
        </w:r>
        <w:r>
          <w:rPr>
            <w:noProof/>
            <w:webHidden/>
          </w:rPr>
        </w:r>
        <w:r>
          <w:rPr>
            <w:noProof/>
            <w:webHidden/>
          </w:rPr>
          <w:fldChar w:fldCharType="separate"/>
        </w:r>
        <w:r>
          <w:rPr>
            <w:noProof/>
            <w:webHidden/>
          </w:rPr>
          <w:t>19</w:t>
        </w:r>
        <w:r>
          <w:rPr>
            <w:noProof/>
            <w:webHidden/>
          </w:rPr>
          <w:fldChar w:fldCharType="end"/>
        </w:r>
      </w:hyperlink>
    </w:p>
    <w:p w14:paraId="6271AA7C" w14:textId="52F03A0D" w:rsidR="00AA5650" w:rsidRDefault="00AA5650">
      <w:pPr>
        <w:pStyle w:val="Sommario2"/>
        <w:rPr>
          <w:rFonts w:asciiTheme="minorHAnsi" w:eastAsiaTheme="minorEastAsia" w:hAnsiTheme="minorHAnsi" w:cstheme="minorBidi"/>
          <w:noProof/>
          <w:sz w:val="22"/>
          <w:szCs w:val="22"/>
          <w:lang w:val="it-IT" w:eastAsia="it-IT"/>
        </w:rPr>
      </w:pPr>
      <w:hyperlink w:anchor="_Toc479932157" w:history="1">
        <w:r w:rsidRPr="00A53792">
          <w:rPr>
            <w:rStyle w:val="Collegamentoipertestuale"/>
            <w:noProof/>
          </w:rPr>
          <w:t>X.5 QEDm Security Considerations</w:t>
        </w:r>
        <w:r>
          <w:rPr>
            <w:noProof/>
            <w:webHidden/>
          </w:rPr>
          <w:tab/>
        </w:r>
        <w:r>
          <w:rPr>
            <w:noProof/>
            <w:webHidden/>
          </w:rPr>
          <w:fldChar w:fldCharType="begin"/>
        </w:r>
        <w:r>
          <w:rPr>
            <w:noProof/>
            <w:webHidden/>
          </w:rPr>
          <w:instrText xml:space="preserve"> PAGEREF _Toc479932157 \h </w:instrText>
        </w:r>
        <w:r>
          <w:rPr>
            <w:noProof/>
            <w:webHidden/>
          </w:rPr>
        </w:r>
        <w:r>
          <w:rPr>
            <w:noProof/>
            <w:webHidden/>
          </w:rPr>
          <w:fldChar w:fldCharType="separate"/>
        </w:r>
        <w:r>
          <w:rPr>
            <w:noProof/>
            <w:webHidden/>
          </w:rPr>
          <w:t>20</w:t>
        </w:r>
        <w:r>
          <w:rPr>
            <w:noProof/>
            <w:webHidden/>
          </w:rPr>
          <w:fldChar w:fldCharType="end"/>
        </w:r>
      </w:hyperlink>
    </w:p>
    <w:p w14:paraId="3DA6342F" w14:textId="7462FFB4" w:rsidR="00AA5650" w:rsidRDefault="00AA5650">
      <w:pPr>
        <w:pStyle w:val="Sommario2"/>
        <w:rPr>
          <w:rFonts w:asciiTheme="minorHAnsi" w:eastAsiaTheme="minorEastAsia" w:hAnsiTheme="minorHAnsi" w:cstheme="minorBidi"/>
          <w:noProof/>
          <w:sz w:val="22"/>
          <w:szCs w:val="22"/>
          <w:lang w:val="it-IT" w:eastAsia="it-IT"/>
        </w:rPr>
      </w:pPr>
      <w:hyperlink w:anchor="_Toc479932158" w:history="1">
        <w:r w:rsidRPr="00A53792">
          <w:rPr>
            <w:rStyle w:val="Collegamentoipertestuale"/>
            <w:noProof/>
          </w:rPr>
          <w:t>X.6 QEDm Cross Profile Considerations</w:t>
        </w:r>
        <w:r>
          <w:rPr>
            <w:noProof/>
            <w:webHidden/>
          </w:rPr>
          <w:tab/>
        </w:r>
        <w:r>
          <w:rPr>
            <w:noProof/>
            <w:webHidden/>
          </w:rPr>
          <w:fldChar w:fldCharType="begin"/>
        </w:r>
        <w:r>
          <w:rPr>
            <w:noProof/>
            <w:webHidden/>
          </w:rPr>
          <w:instrText xml:space="preserve"> PAGEREF _Toc479932158 \h </w:instrText>
        </w:r>
        <w:r>
          <w:rPr>
            <w:noProof/>
            <w:webHidden/>
          </w:rPr>
        </w:r>
        <w:r>
          <w:rPr>
            <w:noProof/>
            <w:webHidden/>
          </w:rPr>
          <w:fldChar w:fldCharType="separate"/>
        </w:r>
        <w:r>
          <w:rPr>
            <w:noProof/>
            <w:webHidden/>
          </w:rPr>
          <w:t>21</w:t>
        </w:r>
        <w:r>
          <w:rPr>
            <w:noProof/>
            <w:webHidden/>
          </w:rPr>
          <w:fldChar w:fldCharType="end"/>
        </w:r>
      </w:hyperlink>
    </w:p>
    <w:p w14:paraId="2C2CC073" w14:textId="697B35CC" w:rsidR="00AA5650" w:rsidRDefault="00AA5650">
      <w:pPr>
        <w:pStyle w:val="Sommario2"/>
        <w:rPr>
          <w:rFonts w:asciiTheme="minorHAnsi" w:eastAsiaTheme="minorEastAsia" w:hAnsiTheme="minorHAnsi" w:cstheme="minorBidi"/>
          <w:noProof/>
          <w:sz w:val="22"/>
          <w:szCs w:val="22"/>
          <w:lang w:val="it-IT" w:eastAsia="it-IT"/>
        </w:rPr>
      </w:pPr>
      <w:hyperlink w:anchor="_Toc479932159" w:history="1">
        <w:r w:rsidRPr="00A53792">
          <w:rPr>
            <w:rStyle w:val="Collegamentoipertestuale"/>
            <w:noProof/>
          </w:rPr>
          <w:t>3.Y Mobile Query Existing Data [PCC-Y]</w:t>
        </w:r>
        <w:r>
          <w:rPr>
            <w:noProof/>
            <w:webHidden/>
          </w:rPr>
          <w:tab/>
        </w:r>
        <w:r>
          <w:rPr>
            <w:noProof/>
            <w:webHidden/>
          </w:rPr>
          <w:fldChar w:fldCharType="begin"/>
        </w:r>
        <w:r>
          <w:rPr>
            <w:noProof/>
            <w:webHidden/>
          </w:rPr>
          <w:instrText xml:space="preserve"> PAGEREF _Toc479932159 \h </w:instrText>
        </w:r>
        <w:r>
          <w:rPr>
            <w:noProof/>
            <w:webHidden/>
          </w:rPr>
        </w:r>
        <w:r>
          <w:rPr>
            <w:noProof/>
            <w:webHidden/>
          </w:rPr>
          <w:fldChar w:fldCharType="separate"/>
        </w:r>
        <w:r>
          <w:rPr>
            <w:noProof/>
            <w:webHidden/>
          </w:rPr>
          <w:t>23</w:t>
        </w:r>
        <w:r>
          <w:rPr>
            <w:noProof/>
            <w:webHidden/>
          </w:rPr>
          <w:fldChar w:fldCharType="end"/>
        </w:r>
      </w:hyperlink>
    </w:p>
    <w:p w14:paraId="4BDFB94B" w14:textId="64FA97D7" w:rsidR="00AA5650" w:rsidRDefault="00AA5650">
      <w:pPr>
        <w:pStyle w:val="Sommario3"/>
        <w:rPr>
          <w:rFonts w:asciiTheme="minorHAnsi" w:eastAsiaTheme="minorEastAsia" w:hAnsiTheme="minorHAnsi" w:cstheme="minorBidi"/>
          <w:noProof/>
          <w:sz w:val="22"/>
          <w:szCs w:val="22"/>
          <w:lang w:val="it-IT" w:eastAsia="it-IT"/>
        </w:rPr>
      </w:pPr>
      <w:hyperlink w:anchor="_Toc479932160" w:history="1">
        <w:r w:rsidRPr="00A53792">
          <w:rPr>
            <w:rStyle w:val="Collegamentoipertestuale"/>
            <w:noProof/>
          </w:rPr>
          <w:t>3.Y.1 Scope</w:t>
        </w:r>
        <w:r>
          <w:rPr>
            <w:noProof/>
            <w:webHidden/>
          </w:rPr>
          <w:tab/>
        </w:r>
        <w:r>
          <w:rPr>
            <w:noProof/>
            <w:webHidden/>
          </w:rPr>
          <w:fldChar w:fldCharType="begin"/>
        </w:r>
        <w:r>
          <w:rPr>
            <w:noProof/>
            <w:webHidden/>
          </w:rPr>
          <w:instrText xml:space="preserve"> PAGEREF _Toc479932160 \h </w:instrText>
        </w:r>
        <w:r>
          <w:rPr>
            <w:noProof/>
            <w:webHidden/>
          </w:rPr>
        </w:r>
        <w:r>
          <w:rPr>
            <w:noProof/>
            <w:webHidden/>
          </w:rPr>
          <w:fldChar w:fldCharType="separate"/>
        </w:r>
        <w:r>
          <w:rPr>
            <w:noProof/>
            <w:webHidden/>
          </w:rPr>
          <w:t>23</w:t>
        </w:r>
        <w:r>
          <w:rPr>
            <w:noProof/>
            <w:webHidden/>
          </w:rPr>
          <w:fldChar w:fldCharType="end"/>
        </w:r>
      </w:hyperlink>
    </w:p>
    <w:p w14:paraId="60D450F4" w14:textId="6AB0842B" w:rsidR="00AA5650" w:rsidRDefault="00AA5650">
      <w:pPr>
        <w:pStyle w:val="Sommario3"/>
        <w:rPr>
          <w:rFonts w:asciiTheme="minorHAnsi" w:eastAsiaTheme="minorEastAsia" w:hAnsiTheme="minorHAnsi" w:cstheme="minorBidi"/>
          <w:noProof/>
          <w:sz w:val="22"/>
          <w:szCs w:val="22"/>
          <w:lang w:val="it-IT" w:eastAsia="it-IT"/>
        </w:rPr>
      </w:pPr>
      <w:hyperlink w:anchor="_Toc479932161" w:history="1">
        <w:r w:rsidRPr="00A53792">
          <w:rPr>
            <w:rStyle w:val="Collegamentoipertestuale"/>
            <w:noProof/>
          </w:rPr>
          <w:t>3.Y.2 Actor Roles</w:t>
        </w:r>
        <w:r>
          <w:rPr>
            <w:noProof/>
            <w:webHidden/>
          </w:rPr>
          <w:tab/>
        </w:r>
        <w:r>
          <w:rPr>
            <w:noProof/>
            <w:webHidden/>
          </w:rPr>
          <w:fldChar w:fldCharType="begin"/>
        </w:r>
        <w:r>
          <w:rPr>
            <w:noProof/>
            <w:webHidden/>
          </w:rPr>
          <w:instrText xml:space="preserve"> PAGEREF _Toc479932161 \h </w:instrText>
        </w:r>
        <w:r>
          <w:rPr>
            <w:noProof/>
            <w:webHidden/>
          </w:rPr>
        </w:r>
        <w:r>
          <w:rPr>
            <w:noProof/>
            <w:webHidden/>
          </w:rPr>
          <w:fldChar w:fldCharType="separate"/>
        </w:r>
        <w:r>
          <w:rPr>
            <w:noProof/>
            <w:webHidden/>
          </w:rPr>
          <w:t>23</w:t>
        </w:r>
        <w:r>
          <w:rPr>
            <w:noProof/>
            <w:webHidden/>
          </w:rPr>
          <w:fldChar w:fldCharType="end"/>
        </w:r>
      </w:hyperlink>
    </w:p>
    <w:p w14:paraId="4C329142" w14:textId="372A90CD" w:rsidR="00AA5650" w:rsidRDefault="00AA5650">
      <w:pPr>
        <w:pStyle w:val="Sommario3"/>
        <w:rPr>
          <w:rFonts w:asciiTheme="minorHAnsi" w:eastAsiaTheme="minorEastAsia" w:hAnsiTheme="minorHAnsi" w:cstheme="minorBidi"/>
          <w:noProof/>
          <w:sz w:val="22"/>
          <w:szCs w:val="22"/>
          <w:lang w:val="it-IT" w:eastAsia="it-IT"/>
        </w:rPr>
      </w:pPr>
      <w:hyperlink w:anchor="_Toc479932162" w:history="1">
        <w:r w:rsidRPr="00A53792">
          <w:rPr>
            <w:rStyle w:val="Collegamentoipertestuale"/>
            <w:noProof/>
          </w:rPr>
          <w:t>3.Y.3 Referenced Standards</w:t>
        </w:r>
        <w:r>
          <w:rPr>
            <w:noProof/>
            <w:webHidden/>
          </w:rPr>
          <w:tab/>
        </w:r>
        <w:r>
          <w:rPr>
            <w:noProof/>
            <w:webHidden/>
          </w:rPr>
          <w:fldChar w:fldCharType="begin"/>
        </w:r>
        <w:r>
          <w:rPr>
            <w:noProof/>
            <w:webHidden/>
          </w:rPr>
          <w:instrText xml:space="preserve"> PAGEREF _Toc479932162 \h </w:instrText>
        </w:r>
        <w:r>
          <w:rPr>
            <w:noProof/>
            <w:webHidden/>
          </w:rPr>
        </w:r>
        <w:r>
          <w:rPr>
            <w:noProof/>
            <w:webHidden/>
          </w:rPr>
          <w:fldChar w:fldCharType="separate"/>
        </w:r>
        <w:r>
          <w:rPr>
            <w:noProof/>
            <w:webHidden/>
          </w:rPr>
          <w:t>23</w:t>
        </w:r>
        <w:r>
          <w:rPr>
            <w:noProof/>
            <w:webHidden/>
          </w:rPr>
          <w:fldChar w:fldCharType="end"/>
        </w:r>
      </w:hyperlink>
    </w:p>
    <w:p w14:paraId="4AFB6B0A" w14:textId="54AB6162" w:rsidR="00AA5650" w:rsidRDefault="00AA5650">
      <w:pPr>
        <w:pStyle w:val="Sommario3"/>
        <w:rPr>
          <w:rFonts w:asciiTheme="minorHAnsi" w:eastAsiaTheme="minorEastAsia" w:hAnsiTheme="minorHAnsi" w:cstheme="minorBidi"/>
          <w:noProof/>
          <w:sz w:val="22"/>
          <w:szCs w:val="22"/>
          <w:lang w:val="it-IT" w:eastAsia="it-IT"/>
        </w:rPr>
      </w:pPr>
      <w:hyperlink w:anchor="_Toc479932163" w:history="1">
        <w:r w:rsidRPr="00A53792">
          <w:rPr>
            <w:rStyle w:val="Collegamentoipertestuale"/>
            <w:noProof/>
          </w:rPr>
          <w:t>3.Y.4 Interaction Diagram</w:t>
        </w:r>
        <w:r>
          <w:rPr>
            <w:noProof/>
            <w:webHidden/>
          </w:rPr>
          <w:tab/>
        </w:r>
        <w:r>
          <w:rPr>
            <w:noProof/>
            <w:webHidden/>
          </w:rPr>
          <w:fldChar w:fldCharType="begin"/>
        </w:r>
        <w:r>
          <w:rPr>
            <w:noProof/>
            <w:webHidden/>
          </w:rPr>
          <w:instrText xml:space="preserve"> PAGEREF _Toc479932163 \h </w:instrText>
        </w:r>
        <w:r>
          <w:rPr>
            <w:noProof/>
            <w:webHidden/>
          </w:rPr>
        </w:r>
        <w:r>
          <w:rPr>
            <w:noProof/>
            <w:webHidden/>
          </w:rPr>
          <w:fldChar w:fldCharType="separate"/>
        </w:r>
        <w:r>
          <w:rPr>
            <w:noProof/>
            <w:webHidden/>
          </w:rPr>
          <w:t>24</w:t>
        </w:r>
        <w:r>
          <w:rPr>
            <w:noProof/>
            <w:webHidden/>
          </w:rPr>
          <w:fldChar w:fldCharType="end"/>
        </w:r>
      </w:hyperlink>
    </w:p>
    <w:p w14:paraId="2A464536" w14:textId="4E916788" w:rsidR="00AA5650" w:rsidRDefault="00AA5650">
      <w:pPr>
        <w:pStyle w:val="Sommario4"/>
        <w:rPr>
          <w:rFonts w:asciiTheme="minorHAnsi" w:eastAsiaTheme="minorEastAsia" w:hAnsiTheme="minorHAnsi" w:cstheme="minorBidi"/>
          <w:noProof/>
          <w:sz w:val="22"/>
          <w:szCs w:val="22"/>
          <w:lang w:val="it-IT" w:eastAsia="it-IT"/>
        </w:rPr>
      </w:pPr>
      <w:hyperlink w:anchor="_Toc479932164" w:history="1">
        <w:r w:rsidRPr="00A53792">
          <w:rPr>
            <w:rStyle w:val="Collegamentoipertestuale"/>
            <w:noProof/>
          </w:rPr>
          <w:t>3.Y.4.1 Mobile Query Existing Data Request message</w:t>
        </w:r>
        <w:r>
          <w:rPr>
            <w:noProof/>
            <w:webHidden/>
          </w:rPr>
          <w:tab/>
        </w:r>
        <w:r>
          <w:rPr>
            <w:noProof/>
            <w:webHidden/>
          </w:rPr>
          <w:fldChar w:fldCharType="begin"/>
        </w:r>
        <w:r>
          <w:rPr>
            <w:noProof/>
            <w:webHidden/>
          </w:rPr>
          <w:instrText xml:space="preserve"> PAGEREF _Toc479932164 \h </w:instrText>
        </w:r>
        <w:r>
          <w:rPr>
            <w:noProof/>
            <w:webHidden/>
          </w:rPr>
        </w:r>
        <w:r>
          <w:rPr>
            <w:noProof/>
            <w:webHidden/>
          </w:rPr>
          <w:fldChar w:fldCharType="separate"/>
        </w:r>
        <w:r>
          <w:rPr>
            <w:noProof/>
            <w:webHidden/>
          </w:rPr>
          <w:t>24</w:t>
        </w:r>
        <w:r>
          <w:rPr>
            <w:noProof/>
            <w:webHidden/>
          </w:rPr>
          <w:fldChar w:fldCharType="end"/>
        </w:r>
      </w:hyperlink>
    </w:p>
    <w:p w14:paraId="64D9F5A4" w14:textId="56B7E879" w:rsidR="00AA5650" w:rsidRDefault="00AA5650">
      <w:pPr>
        <w:pStyle w:val="Sommario5"/>
        <w:rPr>
          <w:rFonts w:asciiTheme="minorHAnsi" w:eastAsiaTheme="minorEastAsia" w:hAnsiTheme="minorHAnsi" w:cstheme="minorBidi"/>
          <w:noProof/>
          <w:sz w:val="22"/>
          <w:szCs w:val="22"/>
          <w:lang w:val="it-IT" w:eastAsia="it-IT"/>
        </w:rPr>
      </w:pPr>
      <w:hyperlink w:anchor="_Toc479932165" w:history="1">
        <w:r w:rsidRPr="00A53792">
          <w:rPr>
            <w:rStyle w:val="Collegamentoipertestuale"/>
            <w:noProof/>
          </w:rPr>
          <w:t>3.Y.4.1.1 Trigger Events</w:t>
        </w:r>
        <w:r>
          <w:rPr>
            <w:noProof/>
            <w:webHidden/>
          </w:rPr>
          <w:tab/>
        </w:r>
        <w:r>
          <w:rPr>
            <w:noProof/>
            <w:webHidden/>
          </w:rPr>
          <w:fldChar w:fldCharType="begin"/>
        </w:r>
        <w:r>
          <w:rPr>
            <w:noProof/>
            <w:webHidden/>
          </w:rPr>
          <w:instrText xml:space="preserve"> PAGEREF _Toc479932165 \h </w:instrText>
        </w:r>
        <w:r>
          <w:rPr>
            <w:noProof/>
            <w:webHidden/>
          </w:rPr>
        </w:r>
        <w:r>
          <w:rPr>
            <w:noProof/>
            <w:webHidden/>
          </w:rPr>
          <w:fldChar w:fldCharType="separate"/>
        </w:r>
        <w:r>
          <w:rPr>
            <w:noProof/>
            <w:webHidden/>
          </w:rPr>
          <w:t>24</w:t>
        </w:r>
        <w:r>
          <w:rPr>
            <w:noProof/>
            <w:webHidden/>
          </w:rPr>
          <w:fldChar w:fldCharType="end"/>
        </w:r>
      </w:hyperlink>
    </w:p>
    <w:p w14:paraId="18B18A4B" w14:textId="1BEAFFA0" w:rsidR="00AA5650" w:rsidRDefault="00AA5650">
      <w:pPr>
        <w:pStyle w:val="Sommario5"/>
        <w:rPr>
          <w:rFonts w:asciiTheme="minorHAnsi" w:eastAsiaTheme="minorEastAsia" w:hAnsiTheme="minorHAnsi" w:cstheme="minorBidi"/>
          <w:noProof/>
          <w:sz w:val="22"/>
          <w:szCs w:val="22"/>
          <w:lang w:val="it-IT" w:eastAsia="it-IT"/>
        </w:rPr>
      </w:pPr>
      <w:hyperlink w:anchor="_Toc479932166" w:history="1">
        <w:r w:rsidRPr="00A53792">
          <w:rPr>
            <w:rStyle w:val="Collegamentoipertestuale"/>
            <w:noProof/>
          </w:rPr>
          <w:t>3.Y.4.1.2 Message Semantics</w:t>
        </w:r>
        <w:r>
          <w:rPr>
            <w:noProof/>
            <w:webHidden/>
          </w:rPr>
          <w:tab/>
        </w:r>
        <w:r>
          <w:rPr>
            <w:noProof/>
            <w:webHidden/>
          </w:rPr>
          <w:fldChar w:fldCharType="begin"/>
        </w:r>
        <w:r>
          <w:rPr>
            <w:noProof/>
            <w:webHidden/>
          </w:rPr>
          <w:instrText xml:space="preserve"> PAGEREF _Toc479932166 \h </w:instrText>
        </w:r>
        <w:r>
          <w:rPr>
            <w:noProof/>
            <w:webHidden/>
          </w:rPr>
        </w:r>
        <w:r>
          <w:rPr>
            <w:noProof/>
            <w:webHidden/>
          </w:rPr>
          <w:fldChar w:fldCharType="separate"/>
        </w:r>
        <w:r>
          <w:rPr>
            <w:noProof/>
            <w:webHidden/>
          </w:rPr>
          <w:t>24</w:t>
        </w:r>
        <w:r>
          <w:rPr>
            <w:noProof/>
            <w:webHidden/>
          </w:rPr>
          <w:fldChar w:fldCharType="end"/>
        </w:r>
      </w:hyperlink>
    </w:p>
    <w:p w14:paraId="6E13206E" w14:textId="7D89801A" w:rsidR="00AA5650" w:rsidRDefault="00AA5650">
      <w:pPr>
        <w:pStyle w:val="Sommario6"/>
        <w:rPr>
          <w:rFonts w:asciiTheme="minorHAnsi" w:eastAsiaTheme="minorEastAsia" w:hAnsiTheme="minorHAnsi" w:cstheme="minorBidi"/>
          <w:noProof/>
          <w:sz w:val="22"/>
          <w:szCs w:val="22"/>
          <w:lang w:val="it-IT" w:eastAsia="it-IT"/>
        </w:rPr>
      </w:pPr>
      <w:hyperlink w:anchor="_Toc479932167" w:history="1">
        <w:r w:rsidRPr="00A53792">
          <w:rPr>
            <w:rStyle w:val="Collegamentoipertestuale"/>
            <w:noProof/>
            <w:highlight w:val="cyan"/>
          </w:rPr>
          <w:t xml:space="preserve">3.Y.4.1.2.1 Query Search Parameters </w:t>
        </w:r>
        <w:r>
          <w:rPr>
            <w:noProof/>
            <w:webHidden/>
          </w:rPr>
          <w:tab/>
        </w:r>
        <w:r>
          <w:rPr>
            <w:noProof/>
            <w:webHidden/>
          </w:rPr>
          <w:fldChar w:fldCharType="begin"/>
        </w:r>
        <w:r>
          <w:rPr>
            <w:noProof/>
            <w:webHidden/>
          </w:rPr>
          <w:instrText xml:space="preserve"> PAGEREF _Toc479932167 \h </w:instrText>
        </w:r>
        <w:r>
          <w:rPr>
            <w:noProof/>
            <w:webHidden/>
          </w:rPr>
        </w:r>
        <w:r>
          <w:rPr>
            <w:noProof/>
            <w:webHidden/>
          </w:rPr>
          <w:fldChar w:fldCharType="separate"/>
        </w:r>
        <w:r>
          <w:rPr>
            <w:noProof/>
            <w:webHidden/>
          </w:rPr>
          <w:t>25</w:t>
        </w:r>
        <w:r>
          <w:rPr>
            <w:noProof/>
            <w:webHidden/>
          </w:rPr>
          <w:fldChar w:fldCharType="end"/>
        </w:r>
      </w:hyperlink>
    </w:p>
    <w:p w14:paraId="6ED01D36" w14:textId="627BEE88" w:rsidR="00AA5650" w:rsidRDefault="00AA5650">
      <w:pPr>
        <w:pStyle w:val="Sommario5"/>
        <w:rPr>
          <w:rFonts w:asciiTheme="minorHAnsi" w:eastAsiaTheme="minorEastAsia" w:hAnsiTheme="minorHAnsi" w:cstheme="minorBidi"/>
          <w:noProof/>
          <w:sz w:val="22"/>
          <w:szCs w:val="22"/>
          <w:lang w:val="it-IT" w:eastAsia="it-IT"/>
        </w:rPr>
      </w:pPr>
      <w:hyperlink w:anchor="_Toc479932168" w:history="1">
        <w:r w:rsidRPr="00A53792">
          <w:rPr>
            <w:rStyle w:val="Collegamentoipertestuale"/>
            <w:noProof/>
          </w:rPr>
          <w:t>3.Y.4.1.3 Expected Actions</w:t>
        </w:r>
        <w:r>
          <w:rPr>
            <w:noProof/>
            <w:webHidden/>
          </w:rPr>
          <w:tab/>
        </w:r>
        <w:r>
          <w:rPr>
            <w:noProof/>
            <w:webHidden/>
          </w:rPr>
          <w:fldChar w:fldCharType="begin"/>
        </w:r>
        <w:r>
          <w:rPr>
            <w:noProof/>
            <w:webHidden/>
          </w:rPr>
          <w:instrText xml:space="preserve"> PAGEREF _Toc479932168 \h </w:instrText>
        </w:r>
        <w:r>
          <w:rPr>
            <w:noProof/>
            <w:webHidden/>
          </w:rPr>
        </w:r>
        <w:r>
          <w:rPr>
            <w:noProof/>
            <w:webHidden/>
          </w:rPr>
          <w:fldChar w:fldCharType="separate"/>
        </w:r>
        <w:r>
          <w:rPr>
            <w:noProof/>
            <w:webHidden/>
          </w:rPr>
          <w:t>27</w:t>
        </w:r>
        <w:r>
          <w:rPr>
            <w:noProof/>
            <w:webHidden/>
          </w:rPr>
          <w:fldChar w:fldCharType="end"/>
        </w:r>
      </w:hyperlink>
    </w:p>
    <w:p w14:paraId="40FD8732" w14:textId="0E835D1F" w:rsidR="00AA5650" w:rsidRDefault="00AA5650">
      <w:pPr>
        <w:pStyle w:val="Sommario4"/>
        <w:rPr>
          <w:rFonts w:asciiTheme="minorHAnsi" w:eastAsiaTheme="minorEastAsia" w:hAnsiTheme="minorHAnsi" w:cstheme="minorBidi"/>
          <w:noProof/>
          <w:sz w:val="22"/>
          <w:szCs w:val="22"/>
          <w:lang w:val="it-IT" w:eastAsia="it-IT"/>
        </w:rPr>
      </w:pPr>
      <w:hyperlink w:anchor="_Toc479932169" w:history="1">
        <w:r w:rsidRPr="00A53792">
          <w:rPr>
            <w:rStyle w:val="Collegamentoipertestuale"/>
            <w:noProof/>
          </w:rPr>
          <w:t>3.Y.4.2 Mobile Query Existing Data Response message</w:t>
        </w:r>
        <w:r>
          <w:rPr>
            <w:noProof/>
            <w:webHidden/>
          </w:rPr>
          <w:tab/>
        </w:r>
        <w:r>
          <w:rPr>
            <w:noProof/>
            <w:webHidden/>
          </w:rPr>
          <w:fldChar w:fldCharType="begin"/>
        </w:r>
        <w:r>
          <w:rPr>
            <w:noProof/>
            <w:webHidden/>
          </w:rPr>
          <w:instrText xml:space="preserve"> PAGEREF _Toc479932169 \h </w:instrText>
        </w:r>
        <w:r>
          <w:rPr>
            <w:noProof/>
            <w:webHidden/>
          </w:rPr>
        </w:r>
        <w:r>
          <w:rPr>
            <w:noProof/>
            <w:webHidden/>
          </w:rPr>
          <w:fldChar w:fldCharType="separate"/>
        </w:r>
        <w:r>
          <w:rPr>
            <w:noProof/>
            <w:webHidden/>
          </w:rPr>
          <w:t>27</w:t>
        </w:r>
        <w:r>
          <w:rPr>
            <w:noProof/>
            <w:webHidden/>
          </w:rPr>
          <w:fldChar w:fldCharType="end"/>
        </w:r>
      </w:hyperlink>
    </w:p>
    <w:p w14:paraId="59385644" w14:textId="4E96903E" w:rsidR="00AA5650" w:rsidRDefault="00AA5650">
      <w:pPr>
        <w:pStyle w:val="Sommario5"/>
        <w:rPr>
          <w:rFonts w:asciiTheme="minorHAnsi" w:eastAsiaTheme="minorEastAsia" w:hAnsiTheme="minorHAnsi" w:cstheme="minorBidi"/>
          <w:noProof/>
          <w:sz w:val="22"/>
          <w:szCs w:val="22"/>
          <w:lang w:val="it-IT" w:eastAsia="it-IT"/>
        </w:rPr>
      </w:pPr>
      <w:hyperlink w:anchor="_Toc479932170" w:history="1">
        <w:r w:rsidRPr="00A53792">
          <w:rPr>
            <w:rStyle w:val="Collegamentoipertestuale"/>
            <w:noProof/>
          </w:rPr>
          <w:t>3.Y.4.2.1 Trigger Events</w:t>
        </w:r>
        <w:r>
          <w:rPr>
            <w:noProof/>
            <w:webHidden/>
          </w:rPr>
          <w:tab/>
        </w:r>
        <w:r>
          <w:rPr>
            <w:noProof/>
            <w:webHidden/>
          </w:rPr>
          <w:fldChar w:fldCharType="begin"/>
        </w:r>
        <w:r>
          <w:rPr>
            <w:noProof/>
            <w:webHidden/>
          </w:rPr>
          <w:instrText xml:space="preserve"> PAGEREF _Toc479932170 \h </w:instrText>
        </w:r>
        <w:r>
          <w:rPr>
            <w:noProof/>
            <w:webHidden/>
          </w:rPr>
        </w:r>
        <w:r>
          <w:rPr>
            <w:noProof/>
            <w:webHidden/>
          </w:rPr>
          <w:fldChar w:fldCharType="separate"/>
        </w:r>
        <w:r>
          <w:rPr>
            <w:noProof/>
            <w:webHidden/>
          </w:rPr>
          <w:t>27</w:t>
        </w:r>
        <w:r>
          <w:rPr>
            <w:noProof/>
            <w:webHidden/>
          </w:rPr>
          <w:fldChar w:fldCharType="end"/>
        </w:r>
      </w:hyperlink>
    </w:p>
    <w:p w14:paraId="61524505" w14:textId="1B3D7E07" w:rsidR="00AA5650" w:rsidRDefault="00AA5650">
      <w:pPr>
        <w:pStyle w:val="Sommario5"/>
        <w:rPr>
          <w:rFonts w:asciiTheme="minorHAnsi" w:eastAsiaTheme="minorEastAsia" w:hAnsiTheme="minorHAnsi" w:cstheme="minorBidi"/>
          <w:noProof/>
          <w:sz w:val="22"/>
          <w:szCs w:val="22"/>
          <w:lang w:val="it-IT" w:eastAsia="it-IT"/>
        </w:rPr>
      </w:pPr>
      <w:hyperlink w:anchor="_Toc479932171" w:history="1">
        <w:r w:rsidRPr="00A53792">
          <w:rPr>
            <w:rStyle w:val="Collegamentoipertestuale"/>
            <w:noProof/>
          </w:rPr>
          <w:t>3.Y.4.2.2 Message Semantics</w:t>
        </w:r>
        <w:r>
          <w:rPr>
            <w:noProof/>
            <w:webHidden/>
          </w:rPr>
          <w:tab/>
        </w:r>
        <w:r>
          <w:rPr>
            <w:noProof/>
            <w:webHidden/>
          </w:rPr>
          <w:fldChar w:fldCharType="begin"/>
        </w:r>
        <w:r>
          <w:rPr>
            <w:noProof/>
            <w:webHidden/>
          </w:rPr>
          <w:instrText xml:space="preserve"> PAGEREF _Toc479932171 \h </w:instrText>
        </w:r>
        <w:r>
          <w:rPr>
            <w:noProof/>
            <w:webHidden/>
          </w:rPr>
        </w:r>
        <w:r>
          <w:rPr>
            <w:noProof/>
            <w:webHidden/>
          </w:rPr>
          <w:fldChar w:fldCharType="separate"/>
        </w:r>
        <w:r>
          <w:rPr>
            <w:noProof/>
            <w:webHidden/>
          </w:rPr>
          <w:t>28</w:t>
        </w:r>
        <w:r>
          <w:rPr>
            <w:noProof/>
            <w:webHidden/>
          </w:rPr>
          <w:fldChar w:fldCharType="end"/>
        </w:r>
      </w:hyperlink>
    </w:p>
    <w:p w14:paraId="2C2EB43F" w14:textId="597DD9AD" w:rsidR="00AA5650" w:rsidRDefault="00AA5650">
      <w:pPr>
        <w:pStyle w:val="Sommario6"/>
        <w:rPr>
          <w:rFonts w:asciiTheme="minorHAnsi" w:eastAsiaTheme="minorEastAsia" w:hAnsiTheme="minorHAnsi" w:cstheme="minorBidi"/>
          <w:noProof/>
          <w:sz w:val="22"/>
          <w:szCs w:val="22"/>
          <w:lang w:val="it-IT" w:eastAsia="it-IT"/>
        </w:rPr>
      </w:pPr>
      <w:hyperlink w:anchor="_Toc479932172" w:history="1">
        <w:r w:rsidRPr="00A53792">
          <w:rPr>
            <w:rStyle w:val="Collegamentoipertestuale"/>
            <w:noProof/>
          </w:rPr>
          <w:t>3.Y.4.2.2.1 Resource Specific Contents</w:t>
        </w:r>
        <w:r>
          <w:rPr>
            <w:noProof/>
            <w:webHidden/>
          </w:rPr>
          <w:tab/>
        </w:r>
        <w:r>
          <w:rPr>
            <w:noProof/>
            <w:webHidden/>
          </w:rPr>
          <w:fldChar w:fldCharType="begin"/>
        </w:r>
        <w:r>
          <w:rPr>
            <w:noProof/>
            <w:webHidden/>
          </w:rPr>
          <w:instrText xml:space="preserve"> PAGEREF _Toc479932172 \h </w:instrText>
        </w:r>
        <w:r>
          <w:rPr>
            <w:noProof/>
            <w:webHidden/>
          </w:rPr>
        </w:r>
        <w:r>
          <w:rPr>
            <w:noProof/>
            <w:webHidden/>
          </w:rPr>
          <w:fldChar w:fldCharType="separate"/>
        </w:r>
        <w:r>
          <w:rPr>
            <w:noProof/>
            <w:webHidden/>
          </w:rPr>
          <w:t>28</w:t>
        </w:r>
        <w:r>
          <w:rPr>
            <w:noProof/>
            <w:webHidden/>
          </w:rPr>
          <w:fldChar w:fldCharType="end"/>
        </w:r>
      </w:hyperlink>
    </w:p>
    <w:p w14:paraId="16C5B027" w14:textId="412B117F" w:rsidR="00AA5650" w:rsidRDefault="00AA5650">
      <w:pPr>
        <w:pStyle w:val="Sommario6"/>
        <w:rPr>
          <w:rFonts w:asciiTheme="minorHAnsi" w:eastAsiaTheme="minorEastAsia" w:hAnsiTheme="minorHAnsi" w:cstheme="minorBidi"/>
          <w:noProof/>
          <w:sz w:val="22"/>
          <w:szCs w:val="22"/>
          <w:lang w:val="it-IT" w:eastAsia="it-IT"/>
        </w:rPr>
      </w:pPr>
      <w:hyperlink w:anchor="_Toc479932173" w:history="1">
        <w:r w:rsidRPr="00A53792">
          <w:rPr>
            <w:rStyle w:val="Collegamentoipertestuale"/>
            <w:noProof/>
          </w:rPr>
          <w:t>3.Y.4.2.2.2 Resource Bundling</w:t>
        </w:r>
        <w:r>
          <w:rPr>
            <w:noProof/>
            <w:webHidden/>
          </w:rPr>
          <w:tab/>
        </w:r>
        <w:r>
          <w:rPr>
            <w:noProof/>
            <w:webHidden/>
          </w:rPr>
          <w:fldChar w:fldCharType="begin"/>
        </w:r>
        <w:r>
          <w:rPr>
            <w:noProof/>
            <w:webHidden/>
          </w:rPr>
          <w:instrText xml:space="preserve"> PAGEREF _Toc479932173 \h </w:instrText>
        </w:r>
        <w:r>
          <w:rPr>
            <w:noProof/>
            <w:webHidden/>
          </w:rPr>
        </w:r>
        <w:r>
          <w:rPr>
            <w:noProof/>
            <w:webHidden/>
          </w:rPr>
          <w:fldChar w:fldCharType="separate"/>
        </w:r>
        <w:r>
          <w:rPr>
            <w:noProof/>
            <w:webHidden/>
          </w:rPr>
          <w:t>28</w:t>
        </w:r>
        <w:r>
          <w:rPr>
            <w:noProof/>
            <w:webHidden/>
          </w:rPr>
          <w:fldChar w:fldCharType="end"/>
        </w:r>
      </w:hyperlink>
    </w:p>
    <w:p w14:paraId="390384C9" w14:textId="58F1734F" w:rsidR="00AA5650" w:rsidRDefault="00AA5650">
      <w:pPr>
        <w:pStyle w:val="Sommario5"/>
        <w:rPr>
          <w:rFonts w:asciiTheme="minorHAnsi" w:eastAsiaTheme="minorEastAsia" w:hAnsiTheme="minorHAnsi" w:cstheme="minorBidi"/>
          <w:noProof/>
          <w:sz w:val="22"/>
          <w:szCs w:val="22"/>
          <w:lang w:val="it-IT" w:eastAsia="it-IT"/>
        </w:rPr>
      </w:pPr>
      <w:hyperlink w:anchor="_Toc479932174" w:history="1">
        <w:r w:rsidRPr="00A53792">
          <w:rPr>
            <w:rStyle w:val="Collegamentoipertestuale"/>
            <w:noProof/>
          </w:rPr>
          <w:t>3.67.4.2.3 Expected Actions</w:t>
        </w:r>
        <w:r>
          <w:rPr>
            <w:noProof/>
            <w:webHidden/>
          </w:rPr>
          <w:tab/>
        </w:r>
        <w:r>
          <w:rPr>
            <w:noProof/>
            <w:webHidden/>
          </w:rPr>
          <w:fldChar w:fldCharType="begin"/>
        </w:r>
        <w:r>
          <w:rPr>
            <w:noProof/>
            <w:webHidden/>
          </w:rPr>
          <w:instrText xml:space="preserve"> PAGEREF _Toc479932174 \h </w:instrText>
        </w:r>
        <w:r>
          <w:rPr>
            <w:noProof/>
            <w:webHidden/>
          </w:rPr>
        </w:r>
        <w:r>
          <w:rPr>
            <w:noProof/>
            <w:webHidden/>
          </w:rPr>
          <w:fldChar w:fldCharType="separate"/>
        </w:r>
        <w:r>
          <w:rPr>
            <w:noProof/>
            <w:webHidden/>
          </w:rPr>
          <w:t>28</w:t>
        </w:r>
        <w:r>
          <w:rPr>
            <w:noProof/>
            <w:webHidden/>
          </w:rPr>
          <w:fldChar w:fldCharType="end"/>
        </w:r>
      </w:hyperlink>
    </w:p>
    <w:p w14:paraId="5709EAD6" w14:textId="7F9958E8" w:rsidR="00AA5650" w:rsidRDefault="00AA5650">
      <w:pPr>
        <w:pStyle w:val="Sommario3"/>
        <w:rPr>
          <w:rFonts w:asciiTheme="minorHAnsi" w:eastAsiaTheme="minorEastAsia" w:hAnsiTheme="minorHAnsi" w:cstheme="minorBidi"/>
          <w:noProof/>
          <w:sz w:val="22"/>
          <w:szCs w:val="22"/>
          <w:lang w:val="it-IT" w:eastAsia="it-IT"/>
        </w:rPr>
      </w:pPr>
      <w:hyperlink w:anchor="_Toc479932175" w:history="1">
        <w:r w:rsidRPr="00A53792">
          <w:rPr>
            <w:rStyle w:val="Collegamentoipertestuale"/>
            <w:noProof/>
          </w:rPr>
          <w:t>3.Y.5 Security Considerations</w:t>
        </w:r>
        <w:r>
          <w:rPr>
            <w:noProof/>
            <w:webHidden/>
          </w:rPr>
          <w:tab/>
        </w:r>
        <w:r>
          <w:rPr>
            <w:noProof/>
            <w:webHidden/>
          </w:rPr>
          <w:fldChar w:fldCharType="begin"/>
        </w:r>
        <w:r>
          <w:rPr>
            <w:noProof/>
            <w:webHidden/>
          </w:rPr>
          <w:instrText xml:space="preserve"> PAGEREF _Toc479932175 \h </w:instrText>
        </w:r>
        <w:r>
          <w:rPr>
            <w:noProof/>
            <w:webHidden/>
          </w:rPr>
        </w:r>
        <w:r>
          <w:rPr>
            <w:noProof/>
            <w:webHidden/>
          </w:rPr>
          <w:fldChar w:fldCharType="separate"/>
        </w:r>
        <w:r>
          <w:rPr>
            <w:noProof/>
            <w:webHidden/>
          </w:rPr>
          <w:t>29</w:t>
        </w:r>
        <w:r>
          <w:rPr>
            <w:noProof/>
            <w:webHidden/>
          </w:rPr>
          <w:fldChar w:fldCharType="end"/>
        </w:r>
      </w:hyperlink>
    </w:p>
    <w:p w14:paraId="3282E916" w14:textId="34A97854" w:rsidR="00AA5650" w:rsidRDefault="00AA5650">
      <w:pPr>
        <w:pStyle w:val="Sommario4"/>
        <w:rPr>
          <w:rFonts w:asciiTheme="minorHAnsi" w:eastAsiaTheme="minorEastAsia" w:hAnsiTheme="minorHAnsi" w:cstheme="minorBidi"/>
          <w:noProof/>
          <w:sz w:val="22"/>
          <w:szCs w:val="22"/>
          <w:lang w:val="it-IT" w:eastAsia="it-IT"/>
        </w:rPr>
      </w:pPr>
      <w:hyperlink w:anchor="_Toc479932176" w:history="1">
        <w:r w:rsidRPr="00A53792">
          <w:rPr>
            <w:rStyle w:val="Collegamentoipertestuale"/>
            <w:noProof/>
          </w:rPr>
          <w:t>3.Y.5.1 Security Audit Considerations</w:t>
        </w:r>
        <w:r>
          <w:rPr>
            <w:noProof/>
            <w:webHidden/>
          </w:rPr>
          <w:tab/>
        </w:r>
        <w:r>
          <w:rPr>
            <w:noProof/>
            <w:webHidden/>
          </w:rPr>
          <w:fldChar w:fldCharType="begin"/>
        </w:r>
        <w:r>
          <w:rPr>
            <w:noProof/>
            <w:webHidden/>
          </w:rPr>
          <w:instrText xml:space="preserve"> PAGEREF _Toc479932176 \h </w:instrText>
        </w:r>
        <w:r>
          <w:rPr>
            <w:noProof/>
            <w:webHidden/>
          </w:rPr>
        </w:r>
        <w:r>
          <w:rPr>
            <w:noProof/>
            <w:webHidden/>
          </w:rPr>
          <w:fldChar w:fldCharType="separate"/>
        </w:r>
        <w:r>
          <w:rPr>
            <w:noProof/>
            <w:webHidden/>
          </w:rPr>
          <w:t>29</w:t>
        </w:r>
        <w:r>
          <w:rPr>
            <w:noProof/>
            <w:webHidden/>
          </w:rPr>
          <w:fldChar w:fldCharType="end"/>
        </w:r>
      </w:hyperlink>
    </w:p>
    <w:p w14:paraId="6334C68F" w14:textId="72E00B43" w:rsidR="00AA5650" w:rsidRDefault="00AA5650">
      <w:pPr>
        <w:pStyle w:val="Sommario5"/>
        <w:rPr>
          <w:rFonts w:asciiTheme="minorHAnsi" w:eastAsiaTheme="minorEastAsia" w:hAnsiTheme="minorHAnsi" w:cstheme="minorBidi"/>
          <w:noProof/>
          <w:sz w:val="22"/>
          <w:szCs w:val="22"/>
          <w:lang w:val="it-IT" w:eastAsia="it-IT"/>
        </w:rPr>
      </w:pPr>
      <w:hyperlink w:anchor="_Toc479932177" w:history="1">
        <w:r w:rsidRPr="00A53792">
          <w:rPr>
            <w:rStyle w:val="Collegamentoipertestuale"/>
            <w:noProof/>
          </w:rPr>
          <w:t>3.Y.5.1.1 Clinical Data Consumer Specific Security Considerations</w:t>
        </w:r>
        <w:r>
          <w:rPr>
            <w:noProof/>
            <w:webHidden/>
          </w:rPr>
          <w:tab/>
        </w:r>
        <w:r>
          <w:rPr>
            <w:noProof/>
            <w:webHidden/>
          </w:rPr>
          <w:fldChar w:fldCharType="begin"/>
        </w:r>
        <w:r>
          <w:rPr>
            <w:noProof/>
            <w:webHidden/>
          </w:rPr>
          <w:instrText xml:space="preserve"> PAGEREF _Toc479932177 \h </w:instrText>
        </w:r>
        <w:r>
          <w:rPr>
            <w:noProof/>
            <w:webHidden/>
          </w:rPr>
        </w:r>
        <w:r>
          <w:rPr>
            <w:noProof/>
            <w:webHidden/>
          </w:rPr>
          <w:fldChar w:fldCharType="separate"/>
        </w:r>
        <w:r>
          <w:rPr>
            <w:noProof/>
            <w:webHidden/>
          </w:rPr>
          <w:t>29</w:t>
        </w:r>
        <w:r>
          <w:rPr>
            <w:noProof/>
            <w:webHidden/>
          </w:rPr>
          <w:fldChar w:fldCharType="end"/>
        </w:r>
      </w:hyperlink>
    </w:p>
    <w:p w14:paraId="1908F058" w14:textId="3714F6FB"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00422967" w:rsidR="008A25EE" w:rsidRPr="000E4487" w:rsidRDefault="00281204" w:rsidP="008A25EE">
      <w:pPr>
        <w:pStyle w:val="Corpotesto"/>
      </w:pPr>
      <w:r w:rsidRPr="00281204">
        <w:t>The Query for Existing Data for Mobile Profile (QEDm) supports dynamic queries for clinical data elements, including vital signs, allergy and intolerances, problems, diagnostic results, medications, immunizations, professional services and provenance by making the information widely available to other systems within and across enterprises to support provision of better clinical care. It defines a transaction used to query a list of specific data elements, persisted as FHIR resources</w:t>
      </w:r>
      <w:r w:rsidR="008A25EE" w:rsidRPr="000E4487">
        <w:t>.</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0E4487" w:rsidRDefault="008A25EE" w:rsidP="008A25EE">
      <w:pPr>
        <w:pStyle w:val="Corpotesto"/>
      </w:pPr>
      <w:r w:rsidRPr="000E4487">
        <w:t xml:space="preserve">The Query for Existing Data for Mobile Profile (QEDm) Profile defines one standardized interface to health (HTTP-based RESTful APIs) for use by ‘mobile devices’ so that deployment of mobile applications is more consistent and reusable. </w:t>
      </w:r>
    </w:p>
    <w:p w14:paraId="6EDD61BF" w14:textId="65C4126E" w:rsidR="00BF5843" w:rsidRPr="000E4487" w:rsidRDefault="00BF5843" w:rsidP="00BF5843">
      <w:pPr>
        <w:pStyle w:val="Corpotesto"/>
      </w:pPr>
      <w:r w:rsidRPr="000E4487">
        <w:t xml:space="preserve">The Query for Existing Data for Mobile Profile (QEDm) Profile, by considering </w:t>
      </w:r>
      <w:r w:rsidR="007F4C51">
        <w:t>the already defined</w:t>
      </w:r>
      <w:r w:rsidRPr="000E4487">
        <w:t xml:space="preserve"> actors</w:t>
      </w:r>
      <w:r w:rsidR="007F4C51">
        <w:t xml:space="preserve"> Clinical Data Consumer and Clinical Data Source</w:t>
      </w:r>
      <w:r w:rsidRPr="000E4487">
        <w:t xml:space="preserve">, </w:t>
      </w:r>
      <w:r w:rsidR="007F4C51">
        <w:t>specifies</w:t>
      </w:r>
      <w:r w:rsidR="007F4C51" w:rsidRPr="000E4487">
        <w:t xml:space="preserve"> </w:t>
      </w:r>
      <w:r w:rsidRPr="000E4487">
        <w:t xml:space="preserve">options for them and a transaction </w:t>
      </w:r>
      <w:r w:rsidR="007F4C51">
        <w:t xml:space="preserve">to be </w:t>
      </w:r>
      <w:r w:rsidRPr="000E4487">
        <w:t xml:space="preserve">used </w:t>
      </w:r>
      <w:r w:rsidR="007F4C51">
        <w:t>for</w:t>
      </w:r>
      <w:r w:rsidRPr="000E4487">
        <w:t xml:space="preserve"> query</w:t>
      </w:r>
      <w:r w:rsidR="007F4C51">
        <w:t>ing</w:t>
      </w:r>
      <w:r w:rsidRPr="000E4487">
        <w:t xml:space="preserve"> a list of specific data elements, persisted as FHIR resources. </w:t>
      </w:r>
    </w:p>
    <w:p w14:paraId="3E24E92D" w14:textId="19C8FCD9" w:rsidR="008A25EE" w:rsidRPr="00606E99" w:rsidRDefault="00A82E87" w:rsidP="008A25EE">
      <w:pPr>
        <w:pStyle w:val="Corpotesto"/>
        <w:rPr>
          <w:highlight w:val="yellow"/>
        </w:rPr>
      </w:pPr>
      <w:ins w:id="9" w:author="Fabio Buti" w:date="2017-04-10T22:05:00Z">
        <w:r w:rsidRPr="00606E99">
          <w:rPr>
            <w:highlight w:val="yellow"/>
          </w:rPr>
          <w:t>The current version of Supplement doesn’t consider the reconciliation of the fine-grained data elements gathered by the Clinical Data Source and/or Clinical Data Consumer Actors. In order to perform reconciliation a grouping with RECON Reconciliation Agent Actor should be considered, but the current version of RECON Profile Supplement needs be updated to make this actor properly work together with QEDm and PDLS Actors</w:t>
        </w:r>
        <w:r w:rsidRPr="00606E99">
          <w:rPr>
            <w:rStyle w:val="Rimandocommento"/>
            <w:highlight w:val="yellow"/>
          </w:rPr>
          <w:commentReference w:id="10"/>
        </w:r>
        <w:r w:rsidRPr="00606E99">
          <w:rPr>
            <w:highlight w:val="yellow"/>
          </w:rPr>
          <w:t>.</w:t>
        </w:r>
      </w:ins>
    </w:p>
    <w:p w14:paraId="417A493C" w14:textId="5E187E4A" w:rsidR="00CF283F" w:rsidRDefault="00CF283F" w:rsidP="008616CB">
      <w:pPr>
        <w:pStyle w:val="Titolo2"/>
        <w:numPr>
          <w:ilvl w:val="0"/>
          <w:numId w:val="0"/>
        </w:numPr>
        <w:rPr>
          <w:noProof w:val="0"/>
        </w:rPr>
      </w:pPr>
      <w:bookmarkStart w:id="11" w:name="_Toc479932120"/>
      <w:r w:rsidRPr="003651D9">
        <w:rPr>
          <w:noProof w:val="0"/>
        </w:rPr>
        <w:t>Open Issues and Questions</w:t>
      </w:r>
      <w:bookmarkEnd w:id="11"/>
    </w:p>
    <w:p w14:paraId="4C9BBB87" w14:textId="59311E43" w:rsidR="00277926" w:rsidRDefault="00277926" w:rsidP="00277926">
      <w:pPr>
        <w:pStyle w:val="NormaleWeb"/>
        <w:spacing w:after="120"/>
        <w:rPr>
          <w:b/>
          <w:i/>
          <w:lang w:val="en"/>
        </w:rPr>
      </w:pPr>
      <w:r w:rsidRPr="006F7A9E">
        <w:rPr>
          <w:b/>
          <w:i/>
          <w:lang w:val="en"/>
        </w:rPr>
        <w:t>QEDm_010</w:t>
      </w:r>
      <w:r w:rsidR="00AC6E05" w:rsidRPr="006F7A9E">
        <w:rPr>
          <w:b/>
          <w:i/>
          <w:lang w:val="en"/>
        </w:rPr>
        <w:t>:</w:t>
      </w:r>
      <w:r w:rsidRPr="006F7A9E">
        <w:rPr>
          <w:b/>
          <w:i/>
          <w:lang w:val="en"/>
        </w:rPr>
        <w:t xml:space="preserve"> Which is the best FHIR Implementation Guide to refer?</w:t>
      </w:r>
      <w:r>
        <w:rPr>
          <w:b/>
          <w:i/>
          <w:lang w:val="en"/>
        </w:rPr>
        <w:t xml:space="preserve"> </w:t>
      </w:r>
    </w:p>
    <w:p w14:paraId="0D75FFB0" w14:textId="7FCA6CEF" w:rsidR="00277926" w:rsidRPr="003C004E" w:rsidRDefault="00277926" w:rsidP="00277926">
      <w:pPr>
        <w:pStyle w:val="Corpotesto"/>
        <w:numPr>
          <w:ilvl w:val="0"/>
          <w:numId w:val="38"/>
        </w:numPr>
        <w:ind w:left="709"/>
      </w:pPr>
      <w:r w:rsidRPr="003C004E">
        <w:t>Should we move to US-Core?  Are they other countries/international efforts?</w:t>
      </w:r>
    </w:p>
    <w:p w14:paraId="02DECE05" w14:textId="5DF1C644" w:rsidR="00277926" w:rsidRDefault="00277926" w:rsidP="00277926">
      <w:pPr>
        <w:pStyle w:val="Corpotesto"/>
        <w:numPr>
          <w:ilvl w:val="0"/>
          <w:numId w:val="38"/>
        </w:numPr>
        <w:ind w:left="709"/>
      </w:pPr>
      <w:r w:rsidRPr="003C004E">
        <w:t xml:space="preserve">Alternative is Argonaut (modified, </w:t>
      </w:r>
      <w:r w:rsidR="004A05A4">
        <w:t xml:space="preserve">by </w:t>
      </w:r>
      <w:r w:rsidRPr="003C004E">
        <w:t>removing a few US specific).</w:t>
      </w:r>
    </w:p>
    <w:p w14:paraId="38924971" w14:textId="77777777" w:rsidR="00277926" w:rsidRPr="003C004E" w:rsidRDefault="00277926" w:rsidP="00277926">
      <w:pPr>
        <w:spacing w:before="240"/>
        <w:ind w:left="284"/>
        <w:rPr>
          <w:i/>
        </w:rPr>
      </w:pPr>
      <w:r w:rsidRPr="003C004E">
        <w:rPr>
          <w:i/>
        </w:rPr>
        <w:t>Considerations:</w:t>
      </w:r>
    </w:p>
    <w:p w14:paraId="5F1853A9" w14:textId="19EDA1FB" w:rsidR="00277926" w:rsidRDefault="00277926" w:rsidP="00277926">
      <w:pPr>
        <w:pStyle w:val="Corpotesto"/>
        <w:numPr>
          <w:ilvl w:val="0"/>
          <w:numId w:val="39"/>
        </w:numPr>
        <w:ind w:left="709"/>
      </w:pPr>
      <w:r w:rsidRPr="003C004E">
        <w:t xml:space="preserve">STU 3 </w:t>
      </w:r>
      <w:r w:rsidR="00E22EF1">
        <w:t xml:space="preserve">‘final’ </w:t>
      </w:r>
      <w:r w:rsidR="00E647CD">
        <w:t xml:space="preserve">has been released and the US Core </w:t>
      </w:r>
      <w:r w:rsidRPr="003C004E">
        <w:t>IG</w:t>
      </w:r>
      <w:r>
        <w:t xml:space="preserve"> </w:t>
      </w:r>
      <w:r w:rsidR="00352025">
        <w:t xml:space="preserve">has been aligned </w:t>
      </w:r>
      <w:r w:rsidR="008B2F67">
        <w:t>to STU3</w:t>
      </w:r>
    </w:p>
    <w:p w14:paraId="05DAA27F" w14:textId="77777777" w:rsidR="006F7A9E" w:rsidRDefault="006F7A9E" w:rsidP="006F7A9E">
      <w:pPr>
        <w:pStyle w:val="NormaleWeb"/>
        <w:ind w:left="284"/>
        <w:rPr>
          <w:b/>
        </w:rPr>
      </w:pPr>
      <w:r w:rsidRPr="00DE0F49">
        <w:rPr>
          <w:b/>
          <w:i/>
        </w:rPr>
        <w:t>Resolution</w:t>
      </w:r>
      <w:r w:rsidRPr="00DE0F49">
        <w:rPr>
          <w:b/>
        </w:rPr>
        <w:t xml:space="preserve">:  </w:t>
      </w:r>
    </w:p>
    <w:p w14:paraId="4C6BEA95" w14:textId="727882AB" w:rsidR="006F7A9E" w:rsidRPr="00874748" w:rsidRDefault="006F7A9E" w:rsidP="006F7A9E">
      <w:pPr>
        <w:pStyle w:val="Corpotesto"/>
        <w:numPr>
          <w:ilvl w:val="0"/>
          <w:numId w:val="39"/>
        </w:numPr>
        <w:ind w:left="709"/>
        <w:rPr>
          <w:ins w:id="12" w:author="Fabio Buti" w:date="2017-03-22T12:53:00Z"/>
          <w:highlight w:val="green"/>
        </w:rPr>
      </w:pPr>
      <w:ins w:id="13" w:author="Fabio Buti" w:date="2017-04-10T19:00:00Z">
        <w:r w:rsidRPr="00874748">
          <w:rPr>
            <w:b/>
            <w:i/>
            <w:highlight w:val="green"/>
          </w:rPr>
          <w:lastRenderedPageBreak/>
          <w:t>No need to base the</w:t>
        </w:r>
      </w:ins>
      <w:ins w:id="14" w:author="Fabio Buti" w:date="2017-04-13T12:17:00Z">
        <w:r w:rsidR="00606E99">
          <w:rPr>
            <w:b/>
            <w:i/>
            <w:highlight w:val="green"/>
          </w:rPr>
          <w:t xml:space="preserve"> whole</w:t>
        </w:r>
      </w:ins>
      <w:ins w:id="15" w:author="Fabio Buti" w:date="2017-04-10T19:00:00Z">
        <w:r w:rsidRPr="00874748">
          <w:rPr>
            <w:b/>
            <w:i/>
            <w:highlight w:val="green"/>
          </w:rPr>
          <w:t xml:space="preserve"> </w:t>
        </w:r>
      </w:ins>
      <w:ins w:id="16" w:author="Fabio Buti" w:date="2017-04-10T21:41:00Z">
        <w:r w:rsidR="00FA3744">
          <w:rPr>
            <w:b/>
            <w:i/>
            <w:highlight w:val="green"/>
          </w:rPr>
          <w:t>profile</w:t>
        </w:r>
      </w:ins>
      <w:ins w:id="17" w:author="Fabio Buti" w:date="2017-04-10T19:00:00Z">
        <w:r w:rsidRPr="00874748">
          <w:rPr>
            <w:b/>
            <w:i/>
            <w:highlight w:val="green"/>
          </w:rPr>
          <w:t xml:space="preserve"> on US Core </w:t>
        </w:r>
      </w:ins>
      <w:ins w:id="18" w:author="Fabio Buti" w:date="2017-04-10T19:01:00Z">
        <w:r w:rsidRPr="00874748">
          <w:rPr>
            <w:b/>
            <w:i/>
            <w:highlight w:val="green"/>
          </w:rPr>
          <w:t>specific constrains</w:t>
        </w:r>
      </w:ins>
      <w:ins w:id="19" w:author="Fabio Buti" w:date="2017-04-10T19:02:00Z">
        <w:r w:rsidRPr="00874748">
          <w:rPr>
            <w:b/>
            <w:i/>
            <w:highlight w:val="green"/>
          </w:rPr>
          <w:t xml:space="preserve">. US Core </w:t>
        </w:r>
      </w:ins>
      <w:ins w:id="20" w:author="Fabio Buti" w:date="2017-04-13T12:17:00Z">
        <w:r w:rsidR="00606E99">
          <w:rPr>
            <w:b/>
            <w:i/>
            <w:highlight w:val="green"/>
          </w:rPr>
          <w:t xml:space="preserve">resource specific </w:t>
        </w:r>
      </w:ins>
      <w:ins w:id="21" w:author="Fabio Buti" w:date="2017-04-10T19:02:00Z">
        <w:r w:rsidRPr="00874748">
          <w:rPr>
            <w:b/>
            <w:i/>
            <w:highlight w:val="green"/>
          </w:rPr>
          <w:t xml:space="preserve">profiling or other profiling can be referrend </w:t>
        </w:r>
      </w:ins>
      <w:ins w:id="22" w:author="Fabio Buti" w:date="2017-04-10T21:42:00Z">
        <w:r w:rsidR="00FA3744">
          <w:rPr>
            <w:b/>
            <w:i/>
            <w:highlight w:val="green"/>
          </w:rPr>
          <w:t xml:space="preserve">only </w:t>
        </w:r>
      </w:ins>
      <w:ins w:id="23" w:author="Fabio Buti" w:date="2017-04-10T19:02:00Z">
        <w:r w:rsidRPr="00874748">
          <w:rPr>
            <w:b/>
            <w:i/>
            <w:highlight w:val="green"/>
          </w:rPr>
          <w:t xml:space="preserve">if/when necessary </w:t>
        </w:r>
      </w:ins>
    </w:p>
    <w:p w14:paraId="7EDB2FFF" w14:textId="522E68A2" w:rsidR="00F95E90" w:rsidRPr="006F7A9E" w:rsidRDefault="00F95E90" w:rsidP="004B0639">
      <w:pPr>
        <w:pStyle w:val="AuthorInstructions"/>
        <w:spacing w:before="240"/>
        <w:rPr>
          <w:b/>
          <w:szCs w:val="24"/>
        </w:rPr>
      </w:pPr>
      <w:r w:rsidRPr="006F7A9E">
        <w:rPr>
          <w:b/>
        </w:rPr>
        <w:t xml:space="preserve">QEDm_004: </w:t>
      </w:r>
      <w:r w:rsidR="00AC6E05" w:rsidRPr="006F7A9E">
        <w:rPr>
          <w:b/>
        </w:rPr>
        <w:t>T</w:t>
      </w:r>
      <w:r w:rsidRPr="006F7A9E">
        <w:rPr>
          <w:b/>
          <w:szCs w:val="24"/>
        </w:rPr>
        <w:t>o define the core set of FHIR resources that align with QED</w:t>
      </w:r>
      <w:r w:rsidR="0017729A" w:rsidRPr="006F7A9E">
        <w:rPr>
          <w:b/>
          <w:szCs w:val="24"/>
        </w:rPr>
        <w:t xml:space="preserve"> and related QEDm’s options</w:t>
      </w:r>
    </w:p>
    <w:p w14:paraId="4C5B8EC2" w14:textId="77777777" w:rsidR="00A22307" w:rsidRPr="00827F35" w:rsidRDefault="00A22307" w:rsidP="00DE0F49">
      <w:pPr>
        <w:pStyle w:val="NormaleWeb"/>
        <w:ind w:left="284"/>
        <w:rPr>
          <w:i/>
          <w:lang w:val="en"/>
        </w:rPr>
      </w:pPr>
      <w:r>
        <w:rPr>
          <w:bCs/>
        </w:rPr>
        <w:t xml:space="preserve">Resolution strategy: </w:t>
      </w:r>
    </w:p>
    <w:p w14:paraId="2963146D" w14:textId="046AE644" w:rsidR="00A22307" w:rsidRPr="00AE2F22" w:rsidRDefault="00795B0D" w:rsidP="00E07496">
      <w:pPr>
        <w:pStyle w:val="NormaleWeb"/>
        <w:numPr>
          <w:ilvl w:val="0"/>
          <w:numId w:val="18"/>
        </w:numPr>
        <w:rPr>
          <w:i/>
          <w:lang w:val="en"/>
        </w:rPr>
      </w:pPr>
      <w:r w:rsidRPr="00AE2F22">
        <w:rPr>
          <w:i/>
          <w:lang w:val="en"/>
        </w:rPr>
        <w:t>consider</w:t>
      </w:r>
      <w:r w:rsidR="00F95E90" w:rsidRPr="00AE2F22">
        <w:rPr>
          <w:i/>
          <w:lang w:val="en"/>
        </w:rPr>
        <w:t xml:space="preserve"> a subset of </w:t>
      </w:r>
      <w:r w:rsidR="00A22307" w:rsidRPr="00AE2F22">
        <w:rPr>
          <w:i/>
          <w:lang w:val="en"/>
        </w:rPr>
        <w:t xml:space="preserve">FHIR </w:t>
      </w:r>
      <w:r w:rsidR="00F95E90" w:rsidRPr="00AE2F22">
        <w:rPr>
          <w:i/>
          <w:lang w:val="en"/>
        </w:rPr>
        <w:t>Resources: the stable ones.</w:t>
      </w:r>
      <w:r w:rsidR="00F95E90" w:rsidRPr="00AE2F22">
        <w:rPr>
          <w:i/>
          <w:lang w:val="en"/>
        </w:rPr>
        <w:br/>
        <w:t xml:space="preserve">(keep in the Supplement the complete table to make evident all open issues about Resources until the final review: </w:t>
      </w:r>
      <w:r w:rsidR="00F95E90" w:rsidRPr="00AE2F22">
        <w:rPr>
          <w:i/>
        </w:rPr>
        <w:t>see “Classification of Information” section for more details</w:t>
      </w:r>
      <w:r w:rsidR="00F95E90" w:rsidRPr="00AE2F22">
        <w:rPr>
          <w:i/>
          <w:lang w:val="en"/>
        </w:rPr>
        <w:t>)</w:t>
      </w:r>
    </w:p>
    <w:p w14:paraId="120CC0A6" w14:textId="57BE4773" w:rsidR="00F95E90" w:rsidRDefault="00A22307" w:rsidP="00E07496">
      <w:pPr>
        <w:pStyle w:val="NormaleWeb"/>
        <w:numPr>
          <w:ilvl w:val="0"/>
          <w:numId w:val="18"/>
        </w:numPr>
        <w:rPr>
          <w:i/>
          <w:lang w:val="en"/>
        </w:rPr>
      </w:pPr>
      <w:r w:rsidRPr="00AE2F22">
        <w:rPr>
          <w:i/>
          <w:lang w:val="en"/>
        </w:rPr>
        <w:t xml:space="preserve">consider </w:t>
      </w:r>
      <w:r w:rsidR="00F8185A" w:rsidRPr="00AE2F22">
        <w:rPr>
          <w:i/>
          <w:lang w:val="en"/>
        </w:rPr>
        <w:t xml:space="preserve">the </w:t>
      </w:r>
      <w:r w:rsidRPr="00AE2F22">
        <w:rPr>
          <w:i/>
          <w:lang w:val="en"/>
        </w:rPr>
        <w:t xml:space="preserve">STU3 version of </w:t>
      </w:r>
      <w:r w:rsidR="00F95E90" w:rsidRPr="00AE2F22">
        <w:rPr>
          <w:i/>
          <w:lang w:val="en"/>
        </w:rPr>
        <w:t>Resources</w:t>
      </w:r>
      <w:r w:rsidR="00F95E90" w:rsidRPr="00A22307">
        <w:rPr>
          <w:i/>
          <w:lang w:val="en"/>
        </w:rPr>
        <w:t xml:space="preserve">. </w:t>
      </w:r>
    </w:p>
    <w:p w14:paraId="39C7E137" w14:textId="30C596A2" w:rsidR="0079697C" w:rsidRDefault="0079697C" w:rsidP="00DE0F49">
      <w:pPr>
        <w:pStyle w:val="NormaleWeb"/>
        <w:ind w:left="284"/>
        <w:rPr>
          <w:i/>
          <w:lang w:val="en"/>
        </w:rPr>
      </w:pPr>
      <w:r>
        <w:rPr>
          <w:i/>
          <w:lang w:val="en"/>
        </w:rPr>
        <w:t>Comments:</w:t>
      </w:r>
    </w:p>
    <w:p w14:paraId="7B4AAC26" w14:textId="2AE59806" w:rsidR="007F115C" w:rsidRDefault="00DA4279" w:rsidP="00DE0F49">
      <w:pPr>
        <w:pStyle w:val="NormaleWeb"/>
        <w:spacing w:before="40"/>
        <w:ind w:left="284"/>
        <w:rPr>
          <w:i/>
          <w:lang w:val="en"/>
        </w:rPr>
      </w:pPr>
      <w:r>
        <w:rPr>
          <w:i/>
          <w:lang w:val="en"/>
        </w:rPr>
        <w:t>Here below a comparison table between the current clinical information classification</w:t>
      </w:r>
      <w:r w:rsidR="00EC25D8">
        <w:rPr>
          <w:i/>
          <w:lang w:val="en"/>
        </w:rPr>
        <w:t xml:space="preserve"> fro</w:t>
      </w:r>
      <w:r w:rsidR="00AE2F22">
        <w:rPr>
          <w:i/>
          <w:lang w:val="en"/>
        </w:rPr>
        <w:t xml:space="preserve">m QED and alternative classifications from Argonauts and US Core projects/initiatives. </w:t>
      </w:r>
      <w:r>
        <w:rPr>
          <w:i/>
          <w:lang w:val="en"/>
        </w:rPr>
        <w:t xml:space="preserve">   </w:t>
      </w:r>
    </w:p>
    <w:p w14:paraId="6603FD25" w14:textId="77777777" w:rsidR="00AE2F22" w:rsidRPr="00606E99" w:rsidRDefault="00AE2F22" w:rsidP="00AE2F22">
      <w:pPr>
        <w:pStyle w:val="NormaleWeb"/>
        <w:rPr>
          <w:i/>
          <w:sz w:val="20"/>
          <w:lang w:val="en"/>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559"/>
        <w:gridCol w:w="1701"/>
        <w:gridCol w:w="1701"/>
        <w:gridCol w:w="1701"/>
      </w:tblGrid>
      <w:tr w:rsidR="00E459FB" w:rsidRPr="00757299" w14:paraId="4A7FDD2F" w14:textId="77777777" w:rsidTr="00614495">
        <w:trPr>
          <w:jc w:val="center"/>
        </w:trPr>
        <w:tc>
          <w:tcPr>
            <w:tcW w:w="1555" w:type="dxa"/>
            <w:shd w:val="clear" w:color="auto" w:fill="767171" w:themeFill="background2" w:themeFillShade="80"/>
            <w:vAlign w:val="center"/>
          </w:tcPr>
          <w:p w14:paraId="41BAFCD7"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lang w:val="en"/>
              </w:rPr>
              <w:t>QED Cat</w:t>
            </w:r>
            <w:r>
              <w:rPr>
                <w:b/>
                <w:color w:val="FFFFFF" w:themeColor="background1"/>
                <w:sz w:val="14"/>
                <w:szCs w:val="14"/>
                <w:lang w:val="en"/>
              </w:rPr>
              <w:t>egories</w:t>
            </w:r>
          </w:p>
        </w:tc>
        <w:tc>
          <w:tcPr>
            <w:tcW w:w="1701" w:type="dxa"/>
            <w:shd w:val="clear" w:color="auto" w:fill="767171" w:themeFill="background2" w:themeFillShade="80"/>
            <w:vAlign w:val="center"/>
          </w:tcPr>
          <w:p w14:paraId="3D82A5F6" w14:textId="77777777" w:rsidR="00E459FB" w:rsidRPr="00757299" w:rsidRDefault="00E459FB" w:rsidP="00874748">
            <w:pPr>
              <w:pStyle w:val="NormaleWeb"/>
              <w:spacing w:before="40" w:after="40"/>
              <w:rPr>
                <w:b/>
                <w:color w:val="FFFFFF" w:themeColor="background1"/>
                <w:sz w:val="14"/>
                <w:szCs w:val="14"/>
              </w:rPr>
            </w:pPr>
            <w:r w:rsidRPr="00757299">
              <w:rPr>
                <w:b/>
                <w:color w:val="FFFFFF" w:themeColor="background1"/>
                <w:sz w:val="14"/>
                <w:szCs w:val="14"/>
              </w:rPr>
              <w:t>QED Options</w:t>
            </w:r>
          </w:p>
        </w:tc>
        <w:tc>
          <w:tcPr>
            <w:tcW w:w="1559" w:type="dxa"/>
            <w:shd w:val="clear" w:color="auto" w:fill="ED7D31" w:themeFill="accent2"/>
            <w:vAlign w:val="center"/>
          </w:tcPr>
          <w:p w14:paraId="5825B0BF" w14:textId="77777777" w:rsidR="00E459FB" w:rsidRPr="00757299" w:rsidRDefault="00E459FB" w:rsidP="00874748">
            <w:pPr>
              <w:pStyle w:val="NormaleWeb"/>
              <w:spacing w:before="40" w:after="40"/>
              <w:rPr>
                <w:b/>
                <w:color w:val="FFFFFF" w:themeColor="background1"/>
                <w:sz w:val="14"/>
                <w:szCs w:val="14"/>
              </w:rPr>
            </w:pPr>
            <w:r>
              <w:rPr>
                <w:b/>
                <w:color w:val="FFFFFF" w:themeColor="background1"/>
                <w:sz w:val="14"/>
                <w:szCs w:val="14"/>
              </w:rPr>
              <w:t>QEDm Categories</w:t>
            </w:r>
          </w:p>
        </w:tc>
        <w:tc>
          <w:tcPr>
            <w:tcW w:w="1701" w:type="dxa"/>
            <w:shd w:val="clear" w:color="auto" w:fill="ED7D31" w:themeFill="accent2"/>
            <w:vAlign w:val="center"/>
          </w:tcPr>
          <w:p w14:paraId="38FA7C2F"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rPr>
              <w:t>QEDm Options</w:t>
            </w:r>
          </w:p>
        </w:tc>
        <w:tc>
          <w:tcPr>
            <w:tcW w:w="1701" w:type="dxa"/>
            <w:shd w:val="clear" w:color="auto" w:fill="4472C4" w:themeFill="accent1"/>
          </w:tcPr>
          <w:p w14:paraId="7C7AE705"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Argonauts Resources</w:t>
            </w:r>
          </w:p>
        </w:tc>
        <w:tc>
          <w:tcPr>
            <w:tcW w:w="1701" w:type="dxa"/>
            <w:shd w:val="clear" w:color="auto" w:fill="4472C4" w:themeFill="accent1"/>
          </w:tcPr>
          <w:p w14:paraId="11FDA3C1" w14:textId="77777777" w:rsidR="00E459FB" w:rsidRPr="00757299" w:rsidRDefault="00E459FB" w:rsidP="00874748">
            <w:pPr>
              <w:pStyle w:val="NormaleWeb"/>
              <w:spacing w:before="40" w:after="40"/>
              <w:rPr>
                <w:b/>
                <w:color w:val="FFFFFF" w:themeColor="background1"/>
                <w:sz w:val="14"/>
                <w:szCs w:val="14"/>
                <w:lang w:val="en"/>
              </w:rPr>
            </w:pPr>
            <w:r w:rsidRPr="00757299">
              <w:rPr>
                <w:b/>
                <w:color w:val="FFFFFF" w:themeColor="background1"/>
                <w:sz w:val="14"/>
                <w:szCs w:val="14"/>
                <w:lang w:val="en"/>
              </w:rPr>
              <w:t xml:space="preserve">US Core </w:t>
            </w:r>
            <w:r>
              <w:rPr>
                <w:b/>
                <w:color w:val="FFFFFF" w:themeColor="background1"/>
                <w:sz w:val="14"/>
                <w:szCs w:val="14"/>
                <w:lang w:val="en"/>
              </w:rPr>
              <w:t>Profiles</w:t>
            </w:r>
          </w:p>
        </w:tc>
      </w:tr>
      <w:tr w:rsidR="00E459FB" w:rsidRPr="00270EF5" w14:paraId="318E91C5" w14:textId="77777777" w:rsidTr="00614495">
        <w:trPr>
          <w:jc w:val="center"/>
        </w:trPr>
        <w:tc>
          <w:tcPr>
            <w:tcW w:w="1555" w:type="dxa"/>
            <w:shd w:val="clear" w:color="auto" w:fill="FFFFFF" w:themeFill="background1"/>
          </w:tcPr>
          <w:p w14:paraId="26552526"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2B7EEAD0" w14:textId="77777777" w:rsidR="00E459FB" w:rsidRPr="00270EF5" w:rsidRDefault="00E459FB" w:rsidP="00606E99">
            <w:pPr>
              <w:pStyle w:val="NormaleWeb"/>
              <w:spacing w:before="40" w:after="40"/>
              <w:rPr>
                <w:b/>
                <w:color w:val="385623" w:themeColor="accent6" w:themeShade="80"/>
                <w:sz w:val="12"/>
                <w:szCs w:val="14"/>
                <w:lang w:val="en"/>
              </w:rPr>
            </w:pPr>
          </w:p>
        </w:tc>
        <w:tc>
          <w:tcPr>
            <w:tcW w:w="1559" w:type="dxa"/>
            <w:shd w:val="clear" w:color="auto" w:fill="FFFFFF" w:themeFill="background1"/>
          </w:tcPr>
          <w:p w14:paraId="3F02F665" w14:textId="77777777" w:rsidR="00E459FB" w:rsidRPr="00270EF5" w:rsidRDefault="00E459FB" w:rsidP="00606E99">
            <w:pPr>
              <w:pStyle w:val="NormaleWeb"/>
              <w:spacing w:before="40" w:after="40"/>
              <w:rPr>
                <w:b/>
                <w:color w:val="385623" w:themeColor="accent6" w:themeShade="80"/>
                <w:sz w:val="12"/>
                <w:szCs w:val="14"/>
                <w:lang w:val="en"/>
              </w:rPr>
            </w:pPr>
          </w:p>
        </w:tc>
        <w:tc>
          <w:tcPr>
            <w:tcW w:w="1701" w:type="dxa"/>
            <w:shd w:val="clear" w:color="auto" w:fill="FFFFFF" w:themeFill="background1"/>
          </w:tcPr>
          <w:p w14:paraId="6FB34972" w14:textId="77777777" w:rsidR="00E459FB" w:rsidRPr="00270EF5" w:rsidRDefault="00E459FB" w:rsidP="00606E99">
            <w:pPr>
              <w:pStyle w:val="NormaleWeb"/>
              <w:spacing w:before="40" w:after="40"/>
              <w:rPr>
                <w:b/>
                <w:sz w:val="12"/>
                <w:szCs w:val="14"/>
                <w:lang w:val="en"/>
              </w:rPr>
            </w:pPr>
          </w:p>
        </w:tc>
        <w:tc>
          <w:tcPr>
            <w:tcW w:w="1701" w:type="dxa"/>
            <w:shd w:val="clear" w:color="auto" w:fill="FFFFFF" w:themeFill="background1"/>
          </w:tcPr>
          <w:p w14:paraId="4C158290" w14:textId="77777777" w:rsidR="00E459FB" w:rsidRPr="00270EF5" w:rsidRDefault="00E459FB" w:rsidP="00606E99">
            <w:pPr>
              <w:pStyle w:val="NormaleWeb"/>
              <w:spacing w:before="40" w:after="40"/>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Patient</w:t>
            </w:r>
          </w:p>
        </w:tc>
        <w:tc>
          <w:tcPr>
            <w:tcW w:w="1701" w:type="dxa"/>
            <w:shd w:val="clear" w:color="auto" w:fill="FFFFFF" w:themeFill="background1"/>
          </w:tcPr>
          <w:p w14:paraId="703EBABB" w14:textId="77777777" w:rsidR="00E459FB" w:rsidRPr="00E07496" w:rsidRDefault="003E04BD" w:rsidP="00606E99">
            <w:pPr>
              <w:pStyle w:val="NormaleWeb"/>
              <w:spacing w:before="40" w:after="40"/>
              <w:rPr>
                <w:b/>
                <w:sz w:val="12"/>
                <w:szCs w:val="14"/>
                <w:highlight w:val="green"/>
                <w:lang w:val="en"/>
              </w:rPr>
            </w:pPr>
            <w:hyperlink r:id="rId18" w:history="1">
              <w:r w:rsidR="00E459FB" w:rsidRPr="00E07496">
                <w:rPr>
                  <w:rStyle w:val="Collegamentoipertestuale"/>
                  <w:rFonts w:eastAsiaTheme="minorEastAsia"/>
                  <w:b/>
                  <w:bCs/>
                  <w:color w:val="000000" w:themeColor="text1"/>
                  <w:kern w:val="24"/>
                  <w:sz w:val="12"/>
                  <w:szCs w:val="14"/>
                  <w:highlight w:val="green"/>
                </w:rPr>
                <w:t>US Core Patient</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257D036C" w14:textId="77777777" w:rsidTr="00614495">
        <w:trPr>
          <w:jc w:val="center"/>
        </w:trPr>
        <w:tc>
          <w:tcPr>
            <w:tcW w:w="1555" w:type="dxa"/>
            <w:shd w:val="clear" w:color="auto" w:fill="D9D9D9" w:themeFill="background1" w:themeFillShade="D9"/>
          </w:tcPr>
          <w:p w14:paraId="457AF387" w14:textId="77777777" w:rsidR="00E459FB" w:rsidRPr="00445B03" w:rsidRDefault="00E459FB" w:rsidP="00606E99">
            <w:pPr>
              <w:pStyle w:val="NormaleWeb"/>
              <w:spacing w:before="40" w:after="40"/>
              <w:rPr>
                <w:b/>
                <w:sz w:val="12"/>
                <w:szCs w:val="14"/>
              </w:rPr>
            </w:pPr>
            <w:r w:rsidRPr="00445B03">
              <w:rPr>
                <w:b/>
                <w:sz w:val="12"/>
                <w:szCs w:val="14"/>
              </w:rPr>
              <w:t>Common Observations</w:t>
            </w:r>
          </w:p>
        </w:tc>
        <w:tc>
          <w:tcPr>
            <w:tcW w:w="1701" w:type="dxa"/>
            <w:shd w:val="clear" w:color="auto" w:fill="D9D9D9" w:themeFill="background1" w:themeFillShade="D9"/>
          </w:tcPr>
          <w:p w14:paraId="18DD6E64" w14:textId="77777777" w:rsidR="00E459FB" w:rsidRPr="00445B03" w:rsidRDefault="00E459FB" w:rsidP="00606E99">
            <w:pPr>
              <w:pStyle w:val="NormaleWeb"/>
              <w:spacing w:before="40" w:after="40"/>
              <w:rPr>
                <w:b/>
                <w:sz w:val="12"/>
                <w:szCs w:val="14"/>
              </w:rPr>
            </w:pPr>
            <w:r w:rsidRPr="00445B03">
              <w:rPr>
                <w:b/>
                <w:sz w:val="12"/>
                <w:szCs w:val="14"/>
              </w:rPr>
              <w:t>Vital Signs Option</w:t>
            </w:r>
          </w:p>
        </w:tc>
        <w:tc>
          <w:tcPr>
            <w:tcW w:w="1559" w:type="dxa"/>
            <w:shd w:val="clear" w:color="auto" w:fill="D9D9D9" w:themeFill="background1" w:themeFillShade="D9"/>
          </w:tcPr>
          <w:p w14:paraId="01E0BED6" w14:textId="77777777" w:rsidR="00E459FB" w:rsidRPr="00445B03" w:rsidRDefault="00E459FB" w:rsidP="00606E99">
            <w:pPr>
              <w:pStyle w:val="NormaleWeb"/>
              <w:spacing w:before="40" w:after="40"/>
              <w:rPr>
                <w:b/>
                <w:sz w:val="12"/>
                <w:szCs w:val="14"/>
                <w:lang w:val="en"/>
              </w:rPr>
            </w:pPr>
            <w:r w:rsidRPr="00445B03">
              <w:rPr>
                <w:b/>
                <w:sz w:val="12"/>
                <w:szCs w:val="14"/>
              </w:rPr>
              <w:t>Common Observations</w:t>
            </w:r>
          </w:p>
        </w:tc>
        <w:tc>
          <w:tcPr>
            <w:tcW w:w="1701" w:type="dxa"/>
            <w:shd w:val="clear" w:color="auto" w:fill="D9D9D9" w:themeFill="background1" w:themeFillShade="D9"/>
          </w:tcPr>
          <w:p w14:paraId="2605B651" w14:textId="77777777" w:rsidR="00E459FB" w:rsidRPr="00445B03" w:rsidRDefault="00E459FB" w:rsidP="00606E99">
            <w:pPr>
              <w:pStyle w:val="NormaleWeb"/>
              <w:spacing w:before="40" w:after="40"/>
              <w:rPr>
                <w:b/>
                <w:sz w:val="12"/>
                <w:szCs w:val="14"/>
                <w:lang w:val="en"/>
              </w:rPr>
            </w:pPr>
            <w:r w:rsidRPr="00445B03">
              <w:rPr>
                <w:b/>
                <w:sz w:val="12"/>
                <w:szCs w:val="14"/>
              </w:rPr>
              <w:t>Vital Signs Option</w:t>
            </w:r>
          </w:p>
        </w:tc>
        <w:tc>
          <w:tcPr>
            <w:tcW w:w="1701" w:type="dxa"/>
            <w:shd w:val="clear" w:color="auto" w:fill="E2EFD9" w:themeFill="accent6" w:themeFillTint="33"/>
          </w:tcPr>
          <w:p w14:paraId="442FF91A"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 xml:space="preserve">Vital Signs </w:t>
            </w:r>
          </w:p>
        </w:tc>
        <w:tc>
          <w:tcPr>
            <w:tcW w:w="1701" w:type="dxa"/>
            <w:shd w:val="clear" w:color="auto" w:fill="E2EFD9" w:themeFill="accent6" w:themeFillTint="33"/>
          </w:tcPr>
          <w:p w14:paraId="7F742359" w14:textId="77777777" w:rsidR="00E459FB" w:rsidRPr="00E07496" w:rsidRDefault="003E04BD" w:rsidP="00606E99">
            <w:pPr>
              <w:pStyle w:val="NormaleWeb"/>
              <w:spacing w:before="40" w:after="40"/>
              <w:rPr>
                <w:b/>
                <w:sz w:val="12"/>
                <w:szCs w:val="14"/>
                <w:highlight w:val="green"/>
              </w:rPr>
            </w:pPr>
            <w:hyperlink r:id="rId19" w:history="1">
              <w:r w:rsidR="00E459FB" w:rsidRPr="00E07496">
                <w:rPr>
                  <w:rStyle w:val="Collegamentoipertestuale"/>
                  <w:rFonts w:eastAsiaTheme="minorEastAsia"/>
                  <w:b/>
                  <w:bCs/>
                  <w:color w:val="000000" w:themeColor="text1"/>
                  <w:kern w:val="24"/>
                  <w:sz w:val="12"/>
                  <w:szCs w:val="14"/>
                  <w:highlight w:val="green"/>
                </w:rPr>
                <w:t xml:space="preserve">US Core Vital </w:t>
              </w:r>
            </w:hyperlink>
            <w:hyperlink r:id="rId20" w:history="1">
              <w:r w:rsidR="00E459FB" w:rsidRPr="00E07496">
                <w:rPr>
                  <w:rStyle w:val="Collegamentoipertestuale"/>
                  <w:rFonts w:eastAsiaTheme="minorEastAsia"/>
                  <w:b/>
                  <w:bCs/>
                  <w:color w:val="000000" w:themeColor="text1"/>
                  <w:kern w:val="24"/>
                  <w:sz w:val="12"/>
                  <w:szCs w:val="14"/>
                  <w:highlight w:val="green"/>
                </w:rPr>
                <w:t>Signs</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249B6007" w14:textId="77777777" w:rsidTr="00614495">
        <w:trPr>
          <w:jc w:val="center"/>
        </w:trPr>
        <w:tc>
          <w:tcPr>
            <w:tcW w:w="1555" w:type="dxa"/>
            <w:shd w:val="clear" w:color="auto" w:fill="D9D9D9" w:themeFill="background1" w:themeFillShade="D9"/>
          </w:tcPr>
          <w:p w14:paraId="47F903E6" w14:textId="77777777" w:rsidR="00E459FB" w:rsidRPr="00445B03" w:rsidRDefault="00E459FB" w:rsidP="00606E99">
            <w:pPr>
              <w:pStyle w:val="NormaleWeb"/>
              <w:spacing w:before="40" w:after="40"/>
              <w:rPr>
                <w:b/>
                <w:sz w:val="12"/>
                <w:szCs w:val="14"/>
              </w:rPr>
            </w:pPr>
            <w:r w:rsidRPr="00445B03">
              <w:rPr>
                <w:b/>
                <w:sz w:val="12"/>
                <w:szCs w:val="14"/>
              </w:rPr>
              <w:t>Diagnostic Results</w:t>
            </w:r>
          </w:p>
        </w:tc>
        <w:tc>
          <w:tcPr>
            <w:tcW w:w="1701" w:type="dxa"/>
            <w:shd w:val="clear" w:color="auto" w:fill="D9D9D9" w:themeFill="background1" w:themeFillShade="D9"/>
          </w:tcPr>
          <w:p w14:paraId="37177B34"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559" w:type="dxa"/>
            <w:shd w:val="clear" w:color="auto" w:fill="D9D9D9" w:themeFill="background1" w:themeFillShade="D9"/>
          </w:tcPr>
          <w:p w14:paraId="1ADE3BE8" w14:textId="77777777" w:rsidR="00E459FB" w:rsidRPr="00445B03" w:rsidRDefault="00E459FB" w:rsidP="00606E99">
            <w:pPr>
              <w:pStyle w:val="NormaleWeb"/>
              <w:spacing w:before="40" w:after="40"/>
              <w:rPr>
                <w:b/>
                <w:sz w:val="12"/>
                <w:szCs w:val="14"/>
                <w:lang w:val="en"/>
              </w:rPr>
            </w:pPr>
            <w:r w:rsidRPr="00445B03">
              <w:rPr>
                <w:b/>
                <w:sz w:val="12"/>
                <w:szCs w:val="14"/>
              </w:rPr>
              <w:t>Diagnostic Results</w:t>
            </w:r>
          </w:p>
        </w:tc>
        <w:tc>
          <w:tcPr>
            <w:tcW w:w="1701" w:type="dxa"/>
            <w:shd w:val="clear" w:color="auto" w:fill="D9D9D9" w:themeFill="background1" w:themeFillShade="D9"/>
          </w:tcPr>
          <w:p w14:paraId="5AACE7BB" w14:textId="77777777" w:rsidR="00E459FB" w:rsidRPr="00445B03" w:rsidRDefault="00E459FB" w:rsidP="00606E99">
            <w:pPr>
              <w:pStyle w:val="NormaleWeb"/>
              <w:spacing w:before="40" w:after="40"/>
              <w:rPr>
                <w:b/>
                <w:sz w:val="12"/>
                <w:szCs w:val="14"/>
              </w:rPr>
            </w:pPr>
            <w:r w:rsidRPr="00445B03">
              <w:rPr>
                <w:b/>
                <w:sz w:val="12"/>
                <w:szCs w:val="14"/>
              </w:rPr>
              <w:t>Diagnostic Results Option</w:t>
            </w:r>
          </w:p>
        </w:tc>
        <w:tc>
          <w:tcPr>
            <w:tcW w:w="1701" w:type="dxa"/>
            <w:tcBorders>
              <w:bottom w:val="single" w:sz="4" w:space="0" w:color="auto"/>
            </w:tcBorders>
            <w:shd w:val="clear" w:color="auto" w:fill="E2EFD9" w:themeFill="accent6" w:themeFillTint="33"/>
          </w:tcPr>
          <w:p w14:paraId="3642D078" w14:textId="77777777" w:rsidR="00E459FB" w:rsidRPr="00270EF5" w:rsidRDefault="00E459FB" w:rsidP="00606E99">
            <w:pPr>
              <w:pStyle w:val="NormaleWeb"/>
              <w:spacing w:before="40" w:after="40"/>
              <w:rPr>
                <w:b/>
                <w:sz w:val="12"/>
                <w:szCs w:val="14"/>
              </w:rPr>
            </w:pPr>
            <w:r w:rsidRPr="00270EF5">
              <w:rPr>
                <w:rFonts w:eastAsiaTheme="minorEastAsia"/>
                <w:b/>
                <w:bCs/>
                <w:color w:val="000000" w:themeColor="text1"/>
                <w:kern w:val="24"/>
                <w:sz w:val="12"/>
                <w:szCs w:val="14"/>
              </w:rPr>
              <w:t>Laboratory Results</w:t>
            </w:r>
          </w:p>
        </w:tc>
        <w:tc>
          <w:tcPr>
            <w:tcW w:w="1701" w:type="dxa"/>
            <w:tcBorders>
              <w:bottom w:val="single" w:sz="4" w:space="0" w:color="auto"/>
            </w:tcBorders>
            <w:shd w:val="clear" w:color="auto" w:fill="E2EFD9" w:themeFill="accent6" w:themeFillTint="33"/>
          </w:tcPr>
          <w:p w14:paraId="3C4455C6" w14:textId="77777777" w:rsidR="00E459FB" w:rsidRPr="00E07496" w:rsidRDefault="003E04BD" w:rsidP="00606E99">
            <w:pPr>
              <w:pStyle w:val="NormaleWeb"/>
              <w:spacing w:before="40" w:after="40"/>
              <w:rPr>
                <w:rFonts w:eastAsiaTheme="minorEastAsia"/>
                <w:b/>
                <w:bCs/>
                <w:color w:val="000000" w:themeColor="text1"/>
                <w:kern w:val="24"/>
                <w:sz w:val="12"/>
                <w:szCs w:val="14"/>
                <w:highlight w:val="green"/>
              </w:rPr>
            </w:pPr>
            <w:hyperlink r:id="rId21"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2" w:history="1">
              <w:r w:rsidR="00E459FB" w:rsidRPr="00E07496">
                <w:rPr>
                  <w:rStyle w:val="Collegamentoipertestuale"/>
                  <w:rFonts w:eastAsiaTheme="minorEastAsia"/>
                  <w:b/>
                  <w:bCs/>
                  <w:color w:val="000000" w:themeColor="text1"/>
                  <w:kern w:val="24"/>
                  <w:sz w:val="12"/>
                  <w:szCs w:val="14"/>
                  <w:highlight w:val="green"/>
                </w:rPr>
                <w:t>Diagnostic</w:t>
              </w:r>
            </w:hyperlink>
            <w:hyperlink r:id="rId23" w:history="1">
              <w:r w:rsidR="00E459FB" w:rsidRPr="00E07496">
                <w:rPr>
                  <w:rStyle w:val="Collegamentoipertestuale"/>
                  <w:rFonts w:eastAsiaTheme="minorEastAsia"/>
                  <w:b/>
                  <w:bCs/>
                  <w:color w:val="000000" w:themeColor="text1"/>
                  <w:kern w:val="24"/>
                  <w:sz w:val="12"/>
                  <w:szCs w:val="14"/>
                  <w:highlight w:val="green"/>
                </w:rPr>
                <w:t xml:space="preserve"> Report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20472DB" w14:textId="77777777" w:rsidTr="00614495">
        <w:trPr>
          <w:jc w:val="center"/>
        </w:trPr>
        <w:tc>
          <w:tcPr>
            <w:tcW w:w="1555" w:type="dxa"/>
            <w:shd w:val="clear" w:color="auto" w:fill="D9D9D9" w:themeFill="background1" w:themeFillShade="D9"/>
          </w:tcPr>
          <w:p w14:paraId="77BFB0E0"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(see sub-categories)</w:t>
            </w:r>
          </w:p>
        </w:tc>
        <w:tc>
          <w:tcPr>
            <w:tcW w:w="1701" w:type="dxa"/>
            <w:shd w:val="clear" w:color="auto" w:fill="D9D9D9" w:themeFill="background1" w:themeFillShade="D9"/>
          </w:tcPr>
          <w:p w14:paraId="0FF17465"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 Option (see sub-categories)</w:t>
            </w:r>
          </w:p>
        </w:tc>
        <w:tc>
          <w:tcPr>
            <w:tcW w:w="1559" w:type="dxa"/>
            <w:shd w:val="clear" w:color="auto" w:fill="D9D9D9" w:themeFill="background1" w:themeFillShade="D9"/>
          </w:tcPr>
          <w:p w14:paraId="3D0AF346" w14:textId="77777777" w:rsidR="00E459FB" w:rsidRPr="00445B03" w:rsidRDefault="00E459FB" w:rsidP="00606E99">
            <w:pPr>
              <w:pStyle w:val="NormaleWeb"/>
              <w:spacing w:before="40" w:after="40"/>
              <w:rPr>
                <w:b/>
                <w:sz w:val="12"/>
                <w:szCs w:val="14"/>
                <w:lang w:val="en"/>
              </w:rPr>
            </w:pPr>
            <w:r w:rsidRPr="00445B03">
              <w:rPr>
                <w:b/>
                <w:sz w:val="12"/>
                <w:szCs w:val="14"/>
                <w:lang w:val="en"/>
              </w:rPr>
              <w:t>Problems and Allergies</w:t>
            </w:r>
          </w:p>
        </w:tc>
        <w:tc>
          <w:tcPr>
            <w:tcW w:w="1701" w:type="dxa"/>
            <w:shd w:val="clear" w:color="auto" w:fill="D9D9D9" w:themeFill="background1" w:themeFillShade="D9"/>
          </w:tcPr>
          <w:p w14:paraId="6823A130" w14:textId="77777777" w:rsidR="00E459FB" w:rsidRPr="00445B03" w:rsidRDefault="00E459FB" w:rsidP="00606E99">
            <w:pPr>
              <w:pStyle w:val="NormaleWeb"/>
              <w:spacing w:before="40" w:after="40"/>
              <w:rPr>
                <w:b/>
                <w:sz w:val="12"/>
                <w:szCs w:val="14"/>
              </w:rPr>
            </w:pPr>
            <w:r w:rsidRPr="00445B03">
              <w:rPr>
                <w:b/>
                <w:sz w:val="12"/>
                <w:szCs w:val="14"/>
                <w:lang w:val="en"/>
              </w:rPr>
              <w:t>Problems and Allergies Option (see sub-categories)</w:t>
            </w:r>
          </w:p>
        </w:tc>
        <w:tc>
          <w:tcPr>
            <w:tcW w:w="1701" w:type="dxa"/>
            <w:tcBorders>
              <w:right w:val="nil"/>
            </w:tcBorders>
          </w:tcPr>
          <w:p w14:paraId="39EBA9B2" w14:textId="77777777" w:rsidR="00E459FB" w:rsidRPr="00270EF5" w:rsidRDefault="00E459FB" w:rsidP="00606E99">
            <w:pPr>
              <w:pStyle w:val="NormaleWeb"/>
              <w:spacing w:before="40" w:after="40"/>
              <w:rPr>
                <w:b/>
                <w:sz w:val="12"/>
                <w:szCs w:val="14"/>
              </w:rPr>
            </w:pPr>
          </w:p>
        </w:tc>
        <w:tc>
          <w:tcPr>
            <w:tcW w:w="1701" w:type="dxa"/>
            <w:tcBorders>
              <w:left w:val="nil"/>
              <w:right w:val="nil"/>
            </w:tcBorders>
          </w:tcPr>
          <w:p w14:paraId="20D9E3CA" w14:textId="77777777" w:rsidR="00E459FB" w:rsidRPr="00E07496" w:rsidRDefault="00E459FB" w:rsidP="00606E99">
            <w:pPr>
              <w:pStyle w:val="NormaleWeb"/>
              <w:spacing w:before="40" w:after="40"/>
              <w:rPr>
                <w:b/>
                <w:sz w:val="12"/>
                <w:szCs w:val="14"/>
                <w:highlight w:val="green"/>
                <w:lang w:val="en"/>
              </w:rPr>
            </w:pPr>
          </w:p>
        </w:tc>
      </w:tr>
      <w:tr w:rsidR="00E459FB" w:rsidRPr="00270EF5" w14:paraId="27454EE1" w14:textId="77777777" w:rsidTr="00614495">
        <w:trPr>
          <w:jc w:val="center"/>
        </w:trPr>
        <w:tc>
          <w:tcPr>
            <w:tcW w:w="1555" w:type="dxa"/>
            <w:shd w:val="clear" w:color="auto" w:fill="F2F2F2" w:themeFill="background1" w:themeFillShade="F2"/>
          </w:tcPr>
          <w:p w14:paraId="5FB7176B"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E0A583D"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3DE7D30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Conditions</w:t>
            </w:r>
          </w:p>
        </w:tc>
        <w:tc>
          <w:tcPr>
            <w:tcW w:w="1701" w:type="dxa"/>
            <w:shd w:val="clear" w:color="auto" w:fill="F2F2F2" w:themeFill="background1" w:themeFillShade="F2"/>
          </w:tcPr>
          <w:p w14:paraId="0196CC12"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val="restart"/>
            <w:shd w:val="clear" w:color="auto" w:fill="E2EFD9" w:themeFill="accent6" w:themeFillTint="33"/>
          </w:tcPr>
          <w:p w14:paraId="3641A946" w14:textId="557C9BC5" w:rsidR="002F693F" w:rsidRDefault="00E459FB" w:rsidP="00606E99">
            <w:pPr>
              <w:pStyle w:val="NormaleWeb"/>
              <w:spacing w:before="40" w:after="40"/>
              <w:ind w:left="-6"/>
              <w:rPr>
                <w:rFonts w:eastAsiaTheme="minorEastAsia"/>
                <w:b/>
                <w:bCs/>
                <w:color w:val="000000" w:themeColor="text1"/>
                <w:kern w:val="24"/>
                <w:sz w:val="12"/>
                <w:szCs w:val="14"/>
              </w:rPr>
            </w:pPr>
            <w:r w:rsidRPr="00270EF5">
              <w:rPr>
                <w:rFonts w:eastAsiaTheme="minorEastAsia"/>
                <w:b/>
                <w:bCs/>
                <w:color w:val="000000" w:themeColor="text1"/>
                <w:kern w:val="24"/>
                <w:sz w:val="12"/>
                <w:szCs w:val="14"/>
              </w:rPr>
              <w:t>Problems and Health Concerns</w:t>
            </w:r>
            <w:r w:rsidR="002F693F">
              <w:rPr>
                <w:rFonts w:eastAsiaTheme="minorEastAsia"/>
                <w:b/>
                <w:bCs/>
                <w:color w:val="000000" w:themeColor="text1"/>
                <w:kern w:val="24"/>
                <w:sz w:val="12"/>
                <w:szCs w:val="14"/>
              </w:rPr>
              <w:t xml:space="preserve"> </w:t>
            </w:r>
          </w:p>
          <w:p w14:paraId="111F87F0" w14:textId="1007A26C" w:rsidR="00E459FB" w:rsidRPr="00270EF5" w:rsidRDefault="002F693F" w:rsidP="00606E99">
            <w:pPr>
              <w:pStyle w:val="NormaleWeb"/>
              <w:spacing w:before="40" w:after="40"/>
              <w:rPr>
                <w:rFonts w:eastAsiaTheme="minorEastAsia"/>
                <w:color w:val="FF0000"/>
                <w:kern w:val="24"/>
                <w:sz w:val="12"/>
                <w:szCs w:val="14"/>
              </w:rPr>
            </w:pPr>
            <w:r w:rsidRPr="002F693F">
              <w:rPr>
                <w:rFonts w:eastAsiaTheme="minorEastAsia"/>
                <w:b/>
                <w:bCs/>
                <w:kern w:val="24"/>
                <w:sz w:val="12"/>
                <w:szCs w:val="14"/>
                <w:highlight w:val="yellow"/>
              </w:rPr>
              <w:t>Smoking Status</w:t>
            </w:r>
          </w:p>
        </w:tc>
        <w:tc>
          <w:tcPr>
            <w:tcW w:w="1701" w:type="dxa"/>
            <w:vMerge w:val="restart"/>
            <w:shd w:val="clear" w:color="auto" w:fill="E2EFD9" w:themeFill="accent6" w:themeFillTint="33"/>
          </w:tcPr>
          <w:p w14:paraId="37775D48" w14:textId="3C2E4466" w:rsidR="002F693F" w:rsidRPr="00606E99" w:rsidRDefault="003E04BD" w:rsidP="00606E99">
            <w:pPr>
              <w:pStyle w:val="NormaleWeb"/>
              <w:spacing w:before="40" w:after="40"/>
              <w:ind w:left="-6"/>
              <w:rPr>
                <w:b/>
                <w:sz w:val="12"/>
                <w:szCs w:val="14"/>
                <w:lang w:val="en"/>
              </w:rPr>
            </w:pPr>
            <w:hyperlink r:id="rId24"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5" w:history="1">
              <w:r w:rsidR="00E459FB" w:rsidRPr="00E07496">
                <w:rPr>
                  <w:rStyle w:val="Collegamentoipertestuale"/>
                  <w:rFonts w:eastAsiaTheme="minorEastAsia"/>
                  <w:b/>
                  <w:bCs/>
                  <w:color w:val="000000" w:themeColor="text1"/>
                  <w:kern w:val="24"/>
                  <w:sz w:val="12"/>
                  <w:szCs w:val="14"/>
                  <w:highlight w:val="green"/>
                </w:rPr>
                <w:t>Condition</w:t>
              </w:r>
            </w:hyperlink>
            <w:r w:rsidR="00EE04D3">
              <w:rPr>
                <w:rStyle w:val="Collegamentoipertestuale"/>
                <w:rFonts w:eastAsiaTheme="minorEastAsia"/>
                <w:b/>
                <w:bCs/>
                <w:color w:val="000000" w:themeColor="text1"/>
                <w:kern w:val="24"/>
                <w:sz w:val="12"/>
                <w:szCs w:val="14"/>
                <w:highlight w:val="green"/>
              </w:rPr>
              <w:t xml:space="preserve"> </w:t>
            </w:r>
            <w:r w:rsidR="00EE04D3" w:rsidRPr="00606E99">
              <w:rPr>
                <w:rStyle w:val="Collegamentoipertestuale"/>
                <w:rFonts w:eastAsiaTheme="minorEastAsia"/>
                <w:b/>
                <w:bCs/>
                <w:color w:val="000000" w:themeColor="text1"/>
                <w:kern w:val="24"/>
                <w:sz w:val="12"/>
                <w:szCs w:val="14"/>
              </w:rPr>
              <w:t>(aka Problem)</w:t>
            </w:r>
          </w:p>
          <w:p w14:paraId="01AEBAEA" w14:textId="45E0D1FB" w:rsidR="00E459FB" w:rsidRPr="00E07496" w:rsidRDefault="003E04BD" w:rsidP="00606E99">
            <w:pPr>
              <w:pStyle w:val="NormaleWeb"/>
              <w:spacing w:before="40" w:after="40"/>
              <w:ind w:left="-6"/>
              <w:rPr>
                <w:b/>
                <w:sz w:val="12"/>
                <w:szCs w:val="14"/>
                <w:highlight w:val="green"/>
                <w:lang w:val="en"/>
              </w:rPr>
            </w:pPr>
            <w:hyperlink r:id="rId26" w:history="1">
              <w:r w:rsidR="002F693F" w:rsidRPr="00606E99">
                <w:rPr>
                  <w:rStyle w:val="Collegamentoipertestuale"/>
                  <w:rFonts w:eastAsiaTheme="minorEastAsia"/>
                  <w:b/>
                  <w:bCs/>
                  <w:color w:val="auto"/>
                  <w:kern w:val="24"/>
                  <w:sz w:val="12"/>
                  <w:szCs w:val="14"/>
                  <w:highlight w:val="yellow"/>
                </w:rPr>
                <w:t xml:space="preserve">US Core </w:t>
              </w:r>
              <w:r w:rsidR="004F2386" w:rsidRPr="00606E99">
                <w:rPr>
                  <w:rStyle w:val="Collegamentoipertestuale"/>
                  <w:rFonts w:eastAsiaTheme="minorEastAsia"/>
                  <w:b/>
                  <w:bCs/>
                  <w:color w:val="auto"/>
                  <w:kern w:val="24"/>
                  <w:sz w:val="12"/>
                  <w:szCs w:val="14"/>
                  <w:highlight w:val="yellow"/>
                </w:rPr>
                <w:t>S</w:t>
              </w:r>
              <w:r w:rsidR="00EC4EA2" w:rsidRPr="00606E99">
                <w:rPr>
                  <w:rStyle w:val="Collegamentoipertestuale"/>
                  <w:rFonts w:eastAsiaTheme="minorEastAsia"/>
                  <w:b/>
                  <w:bCs/>
                  <w:color w:val="auto"/>
                  <w:kern w:val="24"/>
                  <w:sz w:val="12"/>
                  <w:szCs w:val="14"/>
                  <w:highlight w:val="yellow"/>
                </w:rPr>
                <w:t xml:space="preserve">moking Status </w:t>
              </w:r>
              <w:r w:rsidR="00EC4EA2">
                <w:rPr>
                  <w:rStyle w:val="Collegamentoipertestuale"/>
                  <w:rFonts w:eastAsiaTheme="minorEastAsia"/>
                  <w:b/>
                  <w:bCs/>
                  <w:color w:val="auto"/>
                  <w:kern w:val="24"/>
                  <w:sz w:val="12"/>
                  <w:szCs w:val="14"/>
                  <w:highlight w:val="yellow"/>
                </w:rPr>
                <w:br/>
              </w:r>
              <w:r w:rsidR="00EC4EA2" w:rsidRPr="00606E99">
                <w:rPr>
                  <w:rStyle w:val="Collegamentoipertestuale"/>
                  <w:rFonts w:eastAsiaTheme="minorEastAsia"/>
                  <w:b/>
                  <w:bCs/>
                  <w:color w:val="auto"/>
                  <w:kern w:val="24"/>
                  <w:sz w:val="12"/>
                  <w:szCs w:val="14"/>
                  <w:highlight w:val="yellow"/>
                </w:rPr>
                <w:t>(</w:t>
              </w:r>
              <w:r w:rsidR="00EC4EA2" w:rsidRPr="00606E99">
                <w:rPr>
                  <w:rStyle w:val="Collegamentoipertestuale"/>
                  <w:rFonts w:eastAsiaTheme="minorEastAsia"/>
                  <w:b/>
                  <w:bCs/>
                  <w:color w:val="FFFF00"/>
                  <w:kern w:val="24"/>
                  <w:sz w:val="12"/>
                  <w:szCs w:val="14"/>
                  <w:highlight w:val="red"/>
                </w:rPr>
                <w:t>check vs Problems</w:t>
              </w:r>
              <w:r w:rsidR="00EC4EA2">
                <w:rPr>
                  <w:rStyle w:val="Collegamentoipertestuale"/>
                  <w:rFonts w:eastAsiaTheme="minorEastAsia"/>
                  <w:b/>
                  <w:bCs/>
                  <w:color w:val="auto"/>
                  <w:kern w:val="24"/>
                  <w:sz w:val="12"/>
                  <w:szCs w:val="14"/>
                  <w:highlight w:val="yellow"/>
                </w:rPr>
                <w:t>)</w:t>
              </w:r>
              <w:r w:rsidR="002F693F" w:rsidRPr="00687E9B">
                <w:rPr>
                  <w:rStyle w:val="Collegamentoipertestuale"/>
                  <w:rFonts w:eastAsiaTheme="minorEastAsia"/>
                  <w:b/>
                  <w:bCs/>
                  <w:color w:val="auto"/>
                  <w:kern w:val="24"/>
                  <w:sz w:val="12"/>
                  <w:szCs w:val="14"/>
                  <w:highlight w:val="yellow"/>
                </w:rPr>
                <w:t xml:space="preserve"> </w:t>
              </w:r>
            </w:hyperlink>
            <w:hyperlink r:id="rId27" w:history="1">
              <w:r w:rsidR="00E459FB" w:rsidRPr="00606E99">
                <w:rPr>
                  <w:rStyle w:val="Collegamentoipertestuale"/>
                  <w:rFonts w:eastAsiaTheme="minorEastAsia"/>
                  <w:b/>
                  <w:bCs/>
                  <w:color w:val="000000" w:themeColor="text1"/>
                  <w:kern w:val="24"/>
                  <w:sz w:val="12"/>
                  <w:szCs w:val="14"/>
                  <w:highlight w:val="yellow"/>
                </w:rPr>
                <w:t xml:space="preserve"> </w:t>
              </w:r>
            </w:hyperlink>
            <w:r w:rsidR="00E459FB" w:rsidRPr="00606E99">
              <w:rPr>
                <w:rFonts w:eastAsiaTheme="minorEastAsia"/>
                <w:b/>
                <w:bCs/>
                <w:color w:val="000000" w:themeColor="text1"/>
                <w:kern w:val="24"/>
                <w:sz w:val="12"/>
                <w:szCs w:val="14"/>
                <w:highlight w:val="yellow"/>
              </w:rPr>
              <w:t xml:space="preserve"> </w:t>
            </w:r>
          </w:p>
        </w:tc>
      </w:tr>
      <w:tr w:rsidR="00E459FB" w:rsidRPr="00270EF5" w14:paraId="195EEB1C" w14:textId="77777777" w:rsidTr="00614495">
        <w:trPr>
          <w:jc w:val="center"/>
        </w:trPr>
        <w:tc>
          <w:tcPr>
            <w:tcW w:w="1555" w:type="dxa"/>
            <w:shd w:val="clear" w:color="auto" w:fill="F2F2F2" w:themeFill="background1" w:themeFillShade="F2"/>
          </w:tcPr>
          <w:p w14:paraId="28EFE1D9"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15B81B56"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52FD77BD"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60E7666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vMerge/>
            <w:shd w:val="clear" w:color="auto" w:fill="E2EFD9" w:themeFill="accent6" w:themeFillTint="33"/>
          </w:tcPr>
          <w:p w14:paraId="2850BD16" w14:textId="77777777" w:rsidR="00E459FB" w:rsidRPr="00270EF5" w:rsidRDefault="00E459FB" w:rsidP="00606E99">
            <w:pPr>
              <w:pStyle w:val="NormaleWeb"/>
              <w:spacing w:before="40" w:after="40"/>
              <w:ind w:left="-6"/>
              <w:rPr>
                <w:b/>
                <w:sz w:val="12"/>
                <w:szCs w:val="14"/>
                <w:lang w:val="en"/>
              </w:rPr>
            </w:pPr>
          </w:p>
        </w:tc>
        <w:tc>
          <w:tcPr>
            <w:tcW w:w="1701" w:type="dxa"/>
            <w:vMerge/>
            <w:shd w:val="clear" w:color="auto" w:fill="E2EFD9" w:themeFill="accent6" w:themeFillTint="33"/>
          </w:tcPr>
          <w:p w14:paraId="3C72C0E5" w14:textId="77777777" w:rsidR="00E459FB" w:rsidRPr="00E07496" w:rsidRDefault="00E459FB" w:rsidP="00606E99">
            <w:pPr>
              <w:pStyle w:val="NormaleWeb"/>
              <w:spacing w:before="40" w:after="40"/>
              <w:rPr>
                <w:rFonts w:eastAsiaTheme="minorEastAsia"/>
                <w:b/>
                <w:bCs/>
                <w:color w:val="000000" w:themeColor="text1"/>
                <w:kern w:val="24"/>
                <w:sz w:val="12"/>
                <w:szCs w:val="14"/>
                <w:highlight w:val="green"/>
              </w:rPr>
            </w:pPr>
          </w:p>
        </w:tc>
      </w:tr>
      <w:tr w:rsidR="00E459FB" w:rsidRPr="00270EF5" w14:paraId="505099FC" w14:textId="77777777" w:rsidTr="00614495">
        <w:trPr>
          <w:jc w:val="center"/>
        </w:trPr>
        <w:tc>
          <w:tcPr>
            <w:tcW w:w="1555" w:type="dxa"/>
            <w:shd w:val="clear" w:color="auto" w:fill="F2F2F2" w:themeFill="background1" w:themeFillShade="F2"/>
          </w:tcPr>
          <w:p w14:paraId="696E4372"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Intolerances</w:t>
            </w:r>
          </w:p>
        </w:tc>
        <w:tc>
          <w:tcPr>
            <w:tcW w:w="1701" w:type="dxa"/>
            <w:shd w:val="clear" w:color="auto" w:fill="F2F2F2" w:themeFill="background1" w:themeFillShade="F2"/>
          </w:tcPr>
          <w:p w14:paraId="461E680C" w14:textId="77777777" w:rsidR="00E459FB" w:rsidRPr="00445B03" w:rsidRDefault="00E459FB" w:rsidP="00606E99">
            <w:pPr>
              <w:pStyle w:val="NormaleWeb"/>
              <w:spacing w:before="40" w:after="40"/>
              <w:rPr>
                <w:b/>
                <w:sz w:val="12"/>
                <w:szCs w:val="14"/>
                <w:lang w:val="en"/>
              </w:rPr>
            </w:pPr>
            <w:r w:rsidRPr="00445B03">
              <w:rPr>
                <w:b/>
                <w:sz w:val="12"/>
                <w:szCs w:val="14"/>
                <w:lang w:val="en"/>
              </w:rPr>
              <w:t>&lt;omissis&gt;</w:t>
            </w:r>
          </w:p>
        </w:tc>
        <w:tc>
          <w:tcPr>
            <w:tcW w:w="1559" w:type="dxa"/>
            <w:shd w:val="clear" w:color="auto" w:fill="F2F2F2" w:themeFill="background1" w:themeFillShade="F2"/>
          </w:tcPr>
          <w:p w14:paraId="178A62F6" w14:textId="77777777" w:rsidR="00E459FB" w:rsidRPr="00445B03" w:rsidRDefault="00E459FB" w:rsidP="00606E99">
            <w:pPr>
              <w:pStyle w:val="NormaleWeb"/>
              <w:numPr>
                <w:ilvl w:val="0"/>
                <w:numId w:val="19"/>
              </w:numPr>
              <w:spacing w:before="40" w:after="40"/>
              <w:ind w:left="169" w:hanging="169"/>
              <w:rPr>
                <w:b/>
                <w:sz w:val="12"/>
                <w:szCs w:val="14"/>
                <w:lang w:val="en"/>
              </w:rPr>
            </w:pPr>
            <w:r w:rsidRPr="00445B03">
              <w:rPr>
                <w:b/>
                <w:sz w:val="12"/>
                <w:szCs w:val="14"/>
                <w:lang w:val="en"/>
              </w:rPr>
              <w:t>Risk Factors</w:t>
            </w:r>
          </w:p>
        </w:tc>
        <w:tc>
          <w:tcPr>
            <w:tcW w:w="1701" w:type="dxa"/>
            <w:shd w:val="clear" w:color="auto" w:fill="F2F2F2" w:themeFill="background1" w:themeFillShade="F2"/>
          </w:tcPr>
          <w:p w14:paraId="33033F99" w14:textId="77777777" w:rsidR="00E459FB" w:rsidRPr="00445B03" w:rsidRDefault="00E459FB" w:rsidP="00606E99">
            <w:pPr>
              <w:pStyle w:val="NormaleWeb"/>
              <w:spacing w:before="40" w:after="40"/>
              <w:ind w:left="32"/>
              <w:rPr>
                <w:b/>
                <w:sz w:val="12"/>
                <w:szCs w:val="14"/>
                <w:lang w:val="en"/>
              </w:rPr>
            </w:pPr>
            <w:r w:rsidRPr="00445B03">
              <w:rPr>
                <w:b/>
                <w:sz w:val="12"/>
                <w:szCs w:val="14"/>
                <w:lang w:val="en"/>
              </w:rPr>
              <w:t>&lt;omissis&gt;</w:t>
            </w:r>
          </w:p>
        </w:tc>
        <w:tc>
          <w:tcPr>
            <w:tcW w:w="1701" w:type="dxa"/>
            <w:shd w:val="clear" w:color="auto" w:fill="E2EFD9" w:themeFill="accent6" w:themeFillTint="33"/>
          </w:tcPr>
          <w:p w14:paraId="1EABAE52" w14:textId="03823BED" w:rsidR="00E459FB" w:rsidRPr="00270EF5" w:rsidRDefault="00E459FB" w:rsidP="00606E99">
            <w:pPr>
              <w:pStyle w:val="NormaleWeb"/>
              <w:spacing w:before="40" w:after="40"/>
              <w:ind w:left="-6"/>
              <w:rPr>
                <w:b/>
                <w:sz w:val="12"/>
                <w:szCs w:val="14"/>
                <w:lang w:val="en"/>
              </w:rPr>
            </w:pPr>
            <w:r w:rsidRPr="00270EF5">
              <w:rPr>
                <w:rFonts w:eastAsiaTheme="minorEastAsia"/>
                <w:b/>
                <w:bCs/>
                <w:color w:val="000000" w:themeColor="text1"/>
                <w:kern w:val="24"/>
                <w:sz w:val="12"/>
                <w:szCs w:val="14"/>
              </w:rPr>
              <w:t xml:space="preserve">Allergies </w:t>
            </w:r>
          </w:p>
        </w:tc>
        <w:tc>
          <w:tcPr>
            <w:tcW w:w="1701" w:type="dxa"/>
            <w:shd w:val="clear" w:color="auto" w:fill="E2EFD9" w:themeFill="accent6" w:themeFillTint="33"/>
          </w:tcPr>
          <w:p w14:paraId="3B4B3C2F" w14:textId="52B2FBEC" w:rsidR="002F693F" w:rsidRPr="00E07496" w:rsidRDefault="003E04BD" w:rsidP="00606E99">
            <w:pPr>
              <w:pStyle w:val="NormaleWeb"/>
              <w:spacing w:before="40" w:after="40"/>
              <w:ind w:left="-6"/>
              <w:rPr>
                <w:b/>
                <w:sz w:val="12"/>
                <w:szCs w:val="14"/>
                <w:highlight w:val="green"/>
                <w:lang w:val="en"/>
              </w:rPr>
            </w:pPr>
            <w:hyperlink r:id="rId28"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29" w:history="1">
              <w:r w:rsidR="00E459FB" w:rsidRPr="00E07496">
                <w:rPr>
                  <w:rStyle w:val="Collegamentoipertestuale"/>
                  <w:rFonts w:eastAsiaTheme="minorEastAsia"/>
                  <w:b/>
                  <w:bCs/>
                  <w:color w:val="000000" w:themeColor="text1"/>
                  <w:kern w:val="24"/>
                  <w:sz w:val="12"/>
                  <w:szCs w:val="14"/>
                  <w:highlight w:val="green"/>
                </w:rPr>
                <w:t>Allergies</w:t>
              </w:r>
            </w:hyperlink>
            <w:hyperlink r:id="rId30"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b/>
                <w:sz w:val="12"/>
                <w:szCs w:val="14"/>
                <w:highlight w:val="green"/>
                <w:lang w:val="en"/>
              </w:rPr>
              <w:t xml:space="preserve"> </w:t>
            </w:r>
          </w:p>
        </w:tc>
      </w:tr>
      <w:tr w:rsidR="00E459FB" w:rsidRPr="00270EF5" w14:paraId="55633D75" w14:textId="77777777" w:rsidTr="00614495">
        <w:trPr>
          <w:trHeight w:val="274"/>
          <w:jc w:val="center"/>
        </w:trPr>
        <w:tc>
          <w:tcPr>
            <w:tcW w:w="1555" w:type="dxa"/>
            <w:shd w:val="clear" w:color="auto" w:fill="D9D9D9" w:themeFill="background1" w:themeFillShade="D9"/>
          </w:tcPr>
          <w:p w14:paraId="3F303A41"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837A40F"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559" w:type="dxa"/>
            <w:shd w:val="clear" w:color="auto" w:fill="D9D9D9" w:themeFill="background1" w:themeFillShade="D9"/>
          </w:tcPr>
          <w:p w14:paraId="499DA220"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w:t>
            </w:r>
          </w:p>
        </w:tc>
        <w:tc>
          <w:tcPr>
            <w:tcW w:w="1701" w:type="dxa"/>
            <w:shd w:val="clear" w:color="auto" w:fill="D9D9D9" w:themeFill="background1" w:themeFillShade="D9"/>
          </w:tcPr>
          <w:p w14:paraId="3F6174D3" w14:textId="77777777" w:rsidR="00E459FB" w:rsidRPr="00445B03" w:rsidRDefault="00E459FB" w:rsidP="00874748">
            <w:pPr>
              <w:pStyle w:val="NormaleWeb"/>
              <w:spacing w:before="40" w:after="40"/>
              <w:rPr>
                <w:b/>
                <w:sz w:val="12"/>
                <w:szCs w:val="14"/>
                <w:lang w:val="en"/>
              </w:rPr>
            </w:pPr>
            <w:r w:rsidRPr="00445B03">
              <w:rPr>
                <w:b/>
                <w:sz w:val="12"/>
                <w:szCs w:val="14"/>
                <w:lang w:val="en"/>
              </w:rPr>
              <w:t>Medications Option</w:t>
            </w:r>
          </w:p>
        </w:tc>
        <w:tc>
          <w:tcPr>
            <w:tcW w:w="1701" w:type="dxa"/>
            <w:shd w:val="clear" w:color="auto" w:fill="E2EFD9" w:themeFill="accent6" w:themeFillTint="33"/>
          </w:tcPr>
          <w:p w14:paraId="18CB9C4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Medications </w:t>
            </w:r>
          </w:p>
        </w:tc>
        <w:tc>
          <w:tcPr>
            <w:tcW w:w="1701" w:type="dxa"/>
            <w:shd w:val="clear" w:color="auto" w:fill="E2EFD9" w:themeFill="accent6" w:themeFillTint="33"/>
          </w:tcPr>
          <w:p w14:paraId="5636BFD5" w14:textId="77777777" w:rsidR="00E459FB" w:rsidRPr="00E07496" w:rsidRDefault="003E04BD" w:rsidP="00874748">
            <w:pPr>
              <w:pStyle w:val="NormaleWeb"/>
              <w:spacing w:before="40" w:after="40"/>
              <w:rPr>
                <w:rFonts w:eastAsiaTheme="minorEastAsia"/>
                <w:b/>
                <w:bCs/>
                <w:color w:val="000000" w:themeColor="text1"/>
                <w:kern w:val="24"/>
                <w:sz w:val="12"/>
                <w:szCs w:val="14"/>
                <w:highlight w:val="green"/>
              </w:rPr>
            </w:pPr>
            <w:hyperlink r:id="rId31"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2" w:history="1">
              <w:r w:rsidR="00E459FB" w:rsidRPr="00E07496">
                <w:rPr>
                  <w:rStyle w:val="Collegamentoipertestuale"/>
                  <w:rFonts w:eastAsiaTheme="minorEastAsia"/>
                  <w:b/>
                  <w:bCs/>
                  <w:color w:val="000000" w:themeColor="text1"/>
                  <w:kern w:val="24"/>
                  <w:sz w:val="12"/>
                  <w:szCs w:val="14"/>
                  <w:highlight w:val="green"/>
                </w:rPr>
                <w:t>Medication</w:t>
              </w:r>
            </w:hyperlink>
            <w:hyperlink r:id="rId33"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p w14:paraId="0D6A3423" w14:textId="77777777" w:rsidR="00E459FB" w:rsidRPr="00E07496" w:rsidRDefault="003E04BD" w:rsidP="00874748">
            <w:pPr>
              <w:pStyle w:val="NormaleWeb"/>
              <w:spacing w:before="40" w:after="40"/>
              <w:rPr>
                <w:rFonts w:eastAsiaTheme="minorEastAsia"/>
                <w:b/>
                <w:bCs/>
                <w:color w:val="000000" w:themeColor="text1"/>
                <w:kern w:val="24"/>
                <w:sz w:val="12"/>
                <w:szCs w:val="14"/>
                <w:highlight w:val="green"/>
              </w:rPr>
            </w:pPr>
            <w:hyperlink r:id="rId34"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5" w:history="1">
              <w:r w:rsidR="00E459FB" w:rsidRPr="00E07496">
                <w:rPr>
                  <w:rStyle w:val="Collegamentoipertestuale"/>
                  <w:rFonts w:eastAsiaTheme="minorEastAsia"/>
                  <w:b/>
                  <w:bCs/>
                  <w:color w:val="000000" w:themeColor="text1"/>
                  <w:kern w:val="24"/>
                  <w:sz w:val="12"/>
                  <w:szCs w:val="14"/>
                  <w:highlight w:val="green"/>
                </w:rPr>
                <w:t>Medication</w:t>
              </w:r>
            </w:hyperlink>
            <w:hyperlink r:id="rId36" w:history="1">
              <w:r w:rsidR="00E459FB" w:rsidRPr="00E07496">
                <w:rPr>
                  <w:rStyle w:val="Collegamentoipertestuale"/>
                  <w:rFonts w:eastAsiaTheme="minorEastAsia"/>
                  <w:b/>
                  <w:bCs/>
                  <w:color w:val="000000" w:themeColor="text1"/>
                  <w:kern w:val="24"/>
                  <w:sz w:val="12"/>
                  <w:szCs w:val="14"/>
                  <w:highlight w:val="green"/>
                </w:rPr>
                <w:t xml:space="preserve"> Statement </w:t>
              </w:r>
            </w:hyperlink>
            <w:r w:rsidR="00E459FB" w:rsidRPr="00E07496">
              <w:rPr>
                <w:rFonts w:eastAsiaTheme="minorEastAsia"/>
                <w:b/>
                <w:bCs/>
                <w:color w:val="000000" w:themeColor="text1"/>
                <w:kern w:val="24"/>
                <w:sz w:val="12"/>
                <w:szCs w:val="14"/>
                <w:highlight w:val="green"/>
              </w:rPr>
              <w:t xml:space="preserve"> </w:t>
            </w:r>
          </w:p>
          <w:p w14:paraId="3E5EC974" w14:textId="77777777" w:rsidR="00E459FB" w:rsidRPr="00E07496" w:rsidRDefault="003E04BD" w:rsidP="00874748">
            <w:pPr>
              <w:pStyle w:val="NormaleWeb"/>
              <w:spacing w:before="40" w:after="40"/>
              <w:rPr>
                <w:rFonts w:eastAsiaTheme="minorEastAsia"/>
                <w:b/>
                <w:bCs/>
                <w:color w:val="000000" w:themeColor="text1"/>
                <w:kern w:val="24"/>
                <w:sz w:val="12"/>
                <w:szCs w:val="14"/>
                <w:highlight w:val="green"/>
              </w:rPr>
            </w:pPr>
            <w:hyperlink r:id="rId37"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38" w:history="1">
              <w:r w:rsidR="00E459FB" w:rsidRPr="00E07496">
                <w:rPr>
                  <w:rStyle w:val="Collegamentoipertestuale"/>
                  <w:rFonts w:eastAsiaTheme="minorEastAsia"/>
                  <w:b/>
                  <w:bCs/>
                  <w:color w:val="000000" w:themeColor="text1"/>
                  <w:kern w:val="24"/>
                  <w:sz w:val="12"/>
                  <w:szCs w:val="14"/>
                  <w:highlight w:val="green"/>
                </w:rPr>
                <w:t>Medication</w:t>
              </w:r>
            </w:hyperlink>
            <w:hyperlink r:id="rId39" w:history="1">
              <w:r w:rsidR="00E459FB" w:rsidRPr="00E07496">
                <w:rPr>
                  <w:rStyle w:val="Collegamentoipertestuale"/>
                  <w:rFonts w:eastAsiaTheme="minorEastAsia"/>
                  <w:b/>
                  <w:bCs/>
                  <w:color w:val="000000" w:themeColor="text1"/>
                  <w:kern w:val="24"/>
                  <w:sz w:val="12"/>
                  <w:szCs w:val="14"/>
                  <w:highlight w:val="green"/>
                </w:rPr>
                <w:t xml:space="preserve"> Request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64C1379C" w14:textId="77777777" w:rsidTr="00614495">
        <w:trPr>
          <w:jc w:val="center"/>
        </w:trPr>
        <w:tc>
          <w:tcPr>
            <w:tcW w:w="1555" w:type="dxa"/>
            <w:tcBorders>
              <w:bottom w:val="single" w:sz="4" w:space="0" w:color="auto"/>
            </w:tcBorders>
            <w:shd w:val="clear" w:color="auto" w:fill="D9D9D9" w:themeFill="background1" w:themeFillShade="D9"/>
          </w:tcPr>
          <w:p w14:paraId="5B3994EF"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tcBorders>
              <w:bottom w:val="single" w:sz="4" w:space="0" w:color="auto"/>
            </w:tcBorders>
            <w:shd w:val="clear" w:color="auto" w:fill="D9D9D9" w:themeFill="background1" w:themeFillShade="D9"/>
          </w:tcPr>
          <w:p w14:paraId="4B13701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559" w:type="dxa"/>
            <w:shd w:val="clear" w:color="auto" w:fill="D9D9D9" w:themeFill="background1" w:themeFillShade="D9"/>
          </w:tcPr>
          <w:p w14:paraId="43BFDEF9"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w:t>
            </w:r>
          </w:p>
        </w:tc>
        <w:tc>
          <w:tcPr>
            <w:tcW w:w="1701" w:type="dxa"/>
            <w:shd w:val="clear" w:color="auto" w:fill="D9D9D9" w:themeFill="background1" w:themeFillShade="D9"/>
          </w:tcPr>
          <w:p w14:paraId="32D9CE46" w14:textId="77777777" w:rsidR="00E459FB" w:rsidRPr="00445B03" w:rsidRDefault="00E459FB" w:rsidP="00874748">
            <w:pPr>
              <w:pStyle w:val="NormaleWeb"/>
              <w:spacing w:before="40" w:after="40"/>
              <w:rPr>
                <w:b/>
                <w:sz w:val="12"/>
                <w:szCs w:val="14"/>
                <w:lang w:val="en"/>
              </w:rPr>
            </w:pPr>
            <w:r w:rsidRPr="00445B03">
              <w:rPr>
                <w:b/>
                <w:sz w:val="12"/>
                <w:szCs w:val="14"/>
                <w:lang w:val="en"/>
              </w:rPr>
              <w:t>Immunizations Option</w:t>
            </w:r>
          </w:p>
        </w:tc>
        <w:tc>
          <w:tcPr>
            <w:tcW w:w="1701" w:type="dxa"/>
            <w:shd w:val="clear" w:color="auto" w:fill="E2EFD9" w:themeFill="accent6" w:themeFillTint="33"/>
          </w:tcPr>
          <w:p w14:paraId="68CB28C5"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Immunizations</w:t>
            </w:r>
          </w:p>
        </w:tc>
        <w:tc>
          <w:tcPr>
            <w:tcW w:w="1701" w:type="dxa"/>
            <w:shd w:val="clear" w:color="auto" w:fill="E2EFD9" w:themeFill="accent6" w:themeFillTint="33"/>
          </w:tcPr>
          <w:p w14:paraId="54E8097F" w14:textId="77777777" w:rsidR="00E459FB" w:rsidRPr="00E07496" w:rsidRDefault="003E04BD" w:rsidP="00874748">
            <w:pPr>
              <w:pStyle w:val="NormaleWeb"/>
              <w:spacing w:before="40" w:after="40"/>
              <w:rPr>
                <w:b/>
                <w:sz w:val="12"/>
                <w:szCs w:val="14"/>
                <w:highlight w:val="green"/>
                <w:lang w:val="en"/>
              </w:rPr>
            </w:pPr>
            <w:hyperlink r:id="rId40" w:history="1">
              <w:r w:rsidR="00E459FB" w:rsidRPr="00E07496">
                <w:rPr>
                  <w:rStyle w:val="Collegamentoipertestuale"/>
                  <w:rFonts w:eastAsiaTheme="minorEastAsia"/>
                  <w:b/>
                  <w:bCs/>
                  <w:color w:val="000000" w:themeColor="text1"/>
                  <w:kern w:val="24"/>
                  <w:sz w:val="12"/>
                  <w:szCs w:val="14"/>
                  <w:highlight w:val="green"/>
                </w:rPr>
                <w:t xml:space="preserve">US Core </w:t>
              </w:r>
            </w:hyperlink>
            <w:hyperlink r:id="rId41" w:history="1">
              <w:r w:rsidR="00E459FB" w:rsidRPr="00E07496">
                <w:rPr>
                  <w:rStyle w:val="Collegamentoipertestuale"/>
                  <w:rFonts w:eastAsiaTheme="minorEastAsia"/>
                  <w:b/>
                  <w:bCs/>
                  <w:color w:val="000000" w:themeColor="text1"/>
                  <w:kern w:val="24"/>
                  <w:sz w:val="12"/>
                  <w:szCs w:val="14"/>
                  <w:highlight w:val="green"/>
                </w:rPr>
                <w:t>Immunization</w:t>
              </w:r>
            </w:hyperlink>
            <w:hyperlink r:id="rId42" w:history="1">
              <w:r w:rsidR="00E459FB" w:rsidRPr="00E07496">
                <w:rPr>
                  <w:rStyle w:val="Collegamentoipertestuale"/>
                  <w:rFonts w:eastAsiaTheme="minorEastAsia"/>
                  <w:b/>
                  <w:bCs/>
                  <w:color w:val="000000" w:themeColor="text1"/>
                  <w:kern w:val="24"/>
                  <w:sz w:val="12"/>
                  <w:szCs w:val="14"/>
                  <w:highlight w:val="green"/>
                </w:rPr>
                <w:t xml:space="preserve"> </w:t>
              </w:r>
            </w:hyperlink>
            <w:r w:rsidR="00E459FB" w:rsidRPr="00E07496">
              <w:rPr>
                <w:rFonts w:eastAsiaTheme="minorEastAsia"/>
                <w:b/>
                <w:bCs/>
                <w:color w:val="000000" w:themeColor="text1"/>
                <w:kern w:val="24"/>
                <w:sz w:val="12"/>
                <w:szCs w:val="14"/>
                <w:highlight w:val="green"/>
              </w:rPr>
              <w:t xml:space="preserve"> </w:t>
            </w:r>
          </w:p>
        </w:tc>
      </w:tr>
      <w:tr w:rsidR="00E459FB" w:rsidRPr="00270EF5" w14:paraId="57677AD7" w14:textId="77777777" w:rsidTr="00614495">
        <w:trPr>
          <w:jc w:val="center"/>
        </w:trPr>
        <w:tc>
          <w:tcPr>
            <w:tcW w:w="1555" w:type="dxa"/>
            <w:tcBorders>
              <w:bottom w:val="single" w:sz="4" w:space="0" w:color="auto"/>
            </w:tcBorders>
            <w:shd w:val="clear" w:color="auto" w:fill="D9D9D9" w:themeFill="background1" w:themeFillShade="D9"/>
          </w:tcPr>
          <w:p w14:paraId="637F39C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tcBorders>
              <w:bottom w:val="single" w:sz="4" w:space="0" w:color="auto"/>
            </w:tcBorders>
            <w:shd w:val="clear" w:color="auto" w:fill="D9D9D9" w:themeFill="background1" w:themeFillShade="D9"/>
          </w:tcPr>
          <w:p w14:paraId="22D88CE4"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559" w:type="dxa"/>
            <w:tcBorders>
              <w:bottom w:val="single" w:sz="4" w:space="0" w:color="auto"/>
            </w:tcBorders>
            <w:shd w:val="clear" w:color="auto" w:fill="D9D9D9" w:themeFill="background1" w:themeFillShade="D9"/>
          </w:tcPr>
          <w:p w14:paraId="68A1DB7F"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w:t>
            </w:r>
          </w:p>
        </w:tc>
        <w:tc>
          <w:tcPr>
            <w:tcW w:w="1701" w:type="dxa"/>
            <w:shd w:val="clear" w:color="auto" w:fill="D9D9D9" w:themeFill="background1" w:themeFillShade="D9"/>
          </w:tcPr>
          <w:p w14:paraId="246E7AB8" w14:textId="77777777" w:rsidR="00E459FB" w:rsidRPr="00445B03" w:rsidRDefault="00E459FB" w:rsidP="00874748">
            <w:pPr>
              <w:pStyle w:val="NormaleWeb"/>
              <w:spacing w:before="40" w:after="40"/>
              <w:rPr>
                <w:b/>
                <w:sz w:val="12"/>
                <w:szCs w:val="14"/>
                <w:lang w:val="en"/>
              </w:rPr>
            </w:pPr>
            <w:r w:rsidRPr="00445B03">
              <w:rPr>
                <w:b/>
                <w:sz w:val="12"/>
                <w:szCs w:val="14"/>
                <w:lang w:val="en"/>
              </w:rPr>
              <w:t>Professional Services Option</w:t>
            </w:r>
          </w:p>
        </w:tc>
        <w:tc>
          <w:tcPr>
            <w:tcW w:w="1701" w:type="dxa"/>
            <w:shd w:val="clear" w:color="auto" w:fill="E2EFD9" w:themeFill="accent6" w:themeFillTint="33"/>
          </w:tcPr>
          <w:p w14:paraId="3D66A7AE" w14:textId="77777777" w:rsidR="00E459FB" w:rsidRPr="00270EF5" w:rsidRDefault="00E459FB" w:rsidP="00874748">
            <w:pPr>
              <w:pStyle w:val="NormaleWeb"/>
              <w:spacing w:before="40" w:after="40"/>
              <w:rPr>
                <w:b/>
                <w:sz w:val="12"/>
                <w:szCs w:val="14"/>
                <w:lang w:val="en"/>
              </w:rPr>
            </w:pPr>
            <w:r w:rsidRPr="00270EF5">
              <w:rPr>
                <w:rFonts w:eastAsiaTheme="minorEastAsia"/>
                <w:b/>
                <w:bCs/>
                <w:color w:val="000000" w:themeColor="text1"/>
                <w:kern w:val="24"/>
                <w:sz w:val="12"/>
                <w:szCs w:val="14"/>
              </w:rPr>
              <w:t xml:space="preserve">Procedures </w:t>
            </w:r>
          </w:p>
        </w:tc>
        <w:tc>
          <w:tcPr>
            <w:tcW w:w="1701" w:type="dxa"/>
            <w:shd w:val="clear" w:color="auto" w:fill="E2EFD9" w:themeFill="accent6" w:themeFillTint="33"/>
          </w:tcPr>
          <w:p w14:paraId="263B98F3" w14:textId="77777777" w:rsidR="00E459FB" w:rsidRPr="00E07496" w:rsidRDefault="003E04BD" w:rsidP="00874748">
            <w:pPr>
              <w:pStyle w:val="NormaleWeb"/>
              <w:spacing w:before="40" w:after="40"/>
              <w:rPr>
                <w:b/>
                <w:sz w:val="12"/>
                <w:szCs w:val="14"/>
                <w:highlight w:val="green"/>
                <w:lang w:val="en"/>
              </w:rPr>
            </w:pPr>
            <w:hyperlink r:id="rId43" w:history="1">
              <w:r w:rsidR="00E459FB" w:rsidRPr="00E07496">
                <w:rPr>
                  <w:rStyle w:val="Collegamentoipertestuale"/>
                  <w:rFonts w:eastAsiaTheme="minorEastAsia"/>
                  <w:b/>
                  <w:bCs/>
                  <w:color w:val="000000" w:themeColor="text1"/>
                  <w:kern w:val="24"/>
                  <w:sz w:val="12"/>
                  <w:szCs w:val="14"/>
                  <w:highlight w:val="green"/>
                </w:rPr>
                <w:t xml:space="preserve">US Core Procedure </w:t>
              </w:r>
            </w:hyperlink>
            <w:r w:rsidR="00E459FB" w:rsidRPr="00E07496">
              <w:rPr>
                <w:b/>
                <w:sz w:val="12"/>
                <w:szCs w:val="14"/>
                <w:highlight w:val="green"/>
                <w:lang w:val="en"/>
              </w:rPr>
              <w:t xml:space="preserve"> </w:t>
            </w:r>
          </w:p>
        </w:tc>
      </w:tr>
      <w:tr w:rsidR="00E459FB" w:rsidRPr="00270EF5" w14:paraId="55B0222C" w14:textId="77777777" w:rsidTr="00687E9B">
        <w:trPr>
          <w:jc w:val="center"/>
        </w:trPr>
        <w:tc>
          <w:tcPr>
            <w:tcW w:w="1555" w:type="dxa"/>
            <w:tcBorders>
              <w:top w:val="single" w:sz="4" w:space="0" w:color="auto"/>
              <w:left w:val="nil"/>
              <w:bottom w:val="nil"/>
              <w:right w:val="nil"/>
            </w:tcBorders>
            <w:shd w:val="clear" w:color="auto" w:fill="FFFFFF" w:themeFill="background1"/>
          </w:tcPr>
          <w:p w14:paraId="37E07EC5" w14:textId="77777777" w:rsidR="00E459FB" w:rsidRPr="00445B03" w:rsidRDefault="00E459FB" w:rsidP="00874748">
            <w:pPr>
              <w:pStyle w:val="NormaleWeb"/>
              <w:spacing w:before="40" w:after="40"/>
              <w:rPr>
                <w:b/>
                <w:sz w:val="12"/>
                <w:szCs w:val="14"/>
                <w:lang w:val="en"/>
              </w:rPr>
            </w:pPr>
          </w:p>
        </w:tc>
        <w:tc>
          <w:tcPr>
            <w:tcW w:w="1701" w:type="dxa"/>
            <w:tcBorders>
              <w:top w:val="single" w:sz="4" w:space="0" w:color="auto"/>
              <w:left w:val="nil"/>
              <w:bottom w:val="nil"/>
              <w:right w:val="single" w:sz="4" w:space="0" w:color="auto"/>
            </w:tcBorders>
            <w:shd w:val="clear" w:color="auto" w:fill="FFFFFF" w:themeFill="background1"/>
          </w:tcPr>
          <w:p w14:paraId="3A6C1E4A" w14:textId="42119E04"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tcBorders>
            <w:shd w:val="clear" w:color="auto" w:fill="FFFFFF" w:themeFill="background1"/>
          </w:tcPr>
          <w:p w14:paraId="60D2C4BD" w14:textId="38E7C5E3" w:rsidR="00E459FB" w:rsidRPr="00780709"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10D267EC" w14:textId="2E9F656A" w:rsidR="00E459FB" w:rsidRPr="00780709" w:rsidRDefault="00E459FB" w:rsidP="00874748">
            <w:pPr>
              <w:pStyle w:val="NormaleWeb"/>
              <w:spacing w:before="40" w:after="40"/>
              <w:rPr>
                <w:b/>
                <w:sz w:val="12"/>
                <w:szCs w:val="14"/>
                <w:highlight w:val="yellow"/>
                <w:lang w:val="en"/>
              </w:rPr>
            </w:pPr>
          </w:p>
        </w:tc>
        <w:tc>
          <w:tcPr>
            <w:tcW w:w="1701" w:type="dxa"/>
            <w:shd w:val="clear" w:color="auto" w:fill="FFC000"/>
          </w:tcPr>
          <w:p w14:paraId="72E9735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Goals</w:t>
            </w:r>
          </w:p>
        </w:tc>
        <w:tc>
          <w:tcPr>
            <w:tcW w:w="1701" w:type="dxa"/>
            <w:shd w:val="clear" w:color="auto" w:fill="FFC000"/>
          </w:tcPr>
          <w:p w14:paraId="00FBC48E" w14:textId="77777777" w:rsidR="00E459FB" w:rsidRPr="00874748" w:rsidRDefault="003E04BD" w:rsidP="00874748">
            <w:pPr>
              <w:pStyle w:val="NormaleWeb"/>
              <w:spacing w:before="40" w:after="40"/>
              <w:rPr>
                <w:rFonts w:eastAsiaTheme="minorEastAsia"/>
                <w:b/>
                <w:bCs/>
                <w:kern w:val="24"/>
                <w:sz w:val="12"/>
                <w:szCs w:val="14"/>
              </w:rPr>
            </w:pPr>
            <w:hyperlink r:id="rId44" w:history="1">
              <w:r w:rsidR="00E459FB" w:rsidRPr="00874748">
                <w:rPr>
                  <w:rStyle w:val="Collegamentoipertestuale"/>
                  <w:rFonts w:eastAsiaTheme="minorEastAsia"/>
                  <w:b/>
                  <w:bCs/>
                  <w:color w:val="auto"/>
                  <w:kern w:val="24"/>
                  <w:sz w:val="12"/>
                  <w:szCs w:val="14"/>
                </w:rPr>
                <w:t xml:space="preserve">US Core Goal </w:t>
              </w:r>
            </w:hyperlink>
            <w:r w:rsidR="00E459FB" w:rsidRPr="00874748">
              <w:rPr>
                <w:rFonts w:eastAsiaTheme="minorEastAsia"/>
                <w:b/>
                <w:bCs/>
                <w:kern w:val="24"/>
                <w:sz w:val="12"/>
                <w:szCs w:val="14"/>
              </w:rPr>
              <w:t xml:space="preserve"> </w:t>
            </w:r>
          </w:p>
        </w:tc>
      </w:tr>
      <w:tr w:rsidR="00E459FB" w:rsidRPr="00270EF5" w14:paraId="2E7FC7C8" w14:textId="77777777" w:rsidTr="00687E9B">
        <w:trPr>
          <w:jc w:val="center"/>
        </w:trPr>
        <w:tc>
          <w:tcPr>
            <w:tcW w:w="1555" w:type="dxa"/>
            <w:tcBorders>
              <w:top w:val="nil"/>
              <w:left w:val="nil"/>
              <w:bottom w:val="nil"/>
              <w:right w:val="nil"/>
            </w:tcBorders>
            <w:shd w:val="clear" w:color="auto" w:fill="FFFFFF" w:themeFill="background1"/>
          </w:tcPr>
          <w:p w14:paraId="611BE0BA"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058936B6" w14:textId="5B12ED8C" w:rsidR="00E459FB" w:rsidRPr="001E2F44" w:rsidRDefault="00E459FB" w:rsidP="00874748">
            <w:pPr>
              <w:pStyle w:val="NormaleWeb"/>
              <w:spacing w:before="40" w:after="40"/>
              <w:ind w:left="-110"/>
              <w:rPr>
                <w:rFonts w:ascii="Arial Narrow" w:hAnsi="Arial Narrow"/>
                <w:b/>
                <w:sz w:val="11"/>
                <w:szCs w:val="11"/>
                <w:highlight w:val="yellow"/>
                <w:lang w:val="en"/>
              </w:rPr>
            </w:pPr>
          </w:p>
        </w:tc>
        <w:tc>
          <w:tcPr>
            <w:tcW w:w="1559" w:type="dxa"/>
            <w:tcBorders>
              <w:left w:val="single" w:sz="4" w:space="0" w:color="auto"/>
              <w:bottom w:val="single" w:sz="4" w:space="0" w:color="auto"/>
            </w:tcBorders>
            <w:shd w:val="clear" w:color="auto" w:fill="FFFFFF" w:themeFill="background1"/>
          </w:tcPr>
          <w:p w14:paraId="7C04903F" w14:textId="002FFD5D" w:rsidR="00E459FB" w:rsidRPr="00780709" w:rsidRDefault="00E459FB" w:rsidP="00874748">
            <w:pPr>
              <w:pStyle w:val="NormaleWeb"/>
              <w:spacing w:before="40" w:after="40"/>
              <w:rPr>
                <w:b/>
                <w:sz w:val="12"/>
                <w:szCs w:val="14"/>
                <w:highlight w:val="yellow"/>
                <w:lang w:val="en"/>
              </w:rPr>
            </w:pPr>
          </w:p>
        </w:tc>
        <w:tc>
          <w:tcPr>
            <w:tcW w:w="1701" w:type="dxa"/>
            <w:tcBorders>
              <w:bottom w:val="single" w:sz="4" w:space="0" w:color="auto"/>
            </w:tcBorders>
            <w:shd w:val="clear" w:color="auto" w:fill="FFFFFF" w:themeFill="background1"/>
          </w:tcPr>
          <w:p w14:paraId="561EC090" w14:textId="4C1782AB" w:rsidR="00E459FB" w:rsidRPr="00780709" w:rsidRDefault="00E459FB" w:rsidP="00874748">
            <w:pPr>
              <w:pStyle w:val="NormaleWeb"/>
              <w:spacing w:before="40" w:after="40"/>
              <w:rPr>
                <w:sz w:val="12"/>
                <w:highlight w:val="yellow"/>
              </w:rPr>
            </w:pPr>
          </w:p>
        </w:tc>
        <w:tc>
          <w:tcPr>
            <w:tcW w:w="1701" w:type="dxa"/>
            <w:shd w:val="clear" w:color="auto" w:fill="FFC000"/>
          </w:tcPr>
          <w:p w14:paraId="74CE41EE" w14:textId="77777777" w:rsidR="00E459FB" w:rsidRPr="00780709" w:rsidRDefault="00E459FB" w:rsidP="00874748">
            <w:pPr>
              <w:pStyle w:val="NormaleWeb"/>
              <w:spacing w:before="40" w:after="40"/>
              <w:rPr>
                <w:b/>
                <w:sz w:val="12"/>
                <w:szCs w:val="14"/>
                <w:lang w:val="en"/>
              </w:rPr>
            </w:pPr>
            <w:r w:rsidRPr="00780709">
              <w:rPr>
                <w:rFonts w:eastAsiaTheme="minorEastAsia"/>
                <w:b/>
                <w:bCs/>
                <w:kern w:val="24"/>
                <w:sz w:val="12"/>
                <w:szCs w:val="14"/>
              </w:rPr>
              <w:t>Implantable Devices/UDI</w:t>
            </w:r>
          </w:p>
        </w:tc>
        <w:tc>
          <w:tcPr>
            <w:tcW w:w="1701" w:type="dxa"/>
            <w:shd w:val="clear" w:color="auto" w:fill="FFC000"/>
          </w:tcPr>
          <w:p w14:paraId="27C43DB3" w14:textId="77777777" w:rsidR="00E459FB" w:rsidRPr="00874748" w:rsidRDefault="003E04BD" w:rsidP="00874748">
            <w:pPr>
              <w:pStyle w:val="NormaleWeb"/>
              <w:spacing w:before="40" w:after="40"/>
              <w:rPr>
                <w:b/>
                <w:sz w:val="12"/>
                <w:szCs w:val="14"/>
                <w:lang w:val="en"/>
              </w:rPr>
            </w:pPr>
            <w:hyperlink r:id="rId45" w:history="1">
              <w:r w:rsidR="00E459FB" w:rsidRPr="00874748">
                <w:rPr>
                  <w:rStyle w:val="Collegamentoipertestuale"/>
                  <w:rFonts w:eastAsiaTheme="minorEastAsia"/>
                  <w:b/>
                  <w:bCs/>
                  <w:color w:val="auto"/>
                  <w:kern w:val="24"/>
                  <w:sz w:val="12"/>
                  <w:szCs w:val="14"/>
                </w:rPr>
                <w:t xml:space="preserve">US Core </w:t>
              </w:r>
            </w:hyperlink>
            <w:hyperlink r:id="rId46" w:history="1">
              <w:r w:rsidR="00E459FB" w:rsidRPr="00874748">
                <w:rPr>
                  <w:rStyle w:val="Collegamentoipertestuale"/>
                  <w:rFonts w:eastAsiaTheme="minorEastAsia"/>
                  <w:b/>
                  <w:bCs/>
                  <w:color w:val="auto"/>
                  <w:kern w:val="24"/>
                  <w:sz w:val="12"/>
                  <w:szCs w:val="14"/>
                </w:rPr>
                <w:t>Implanted</w:t>
              </w:r>
            </w:hyperlink>
            <w:hyperlink r:id="rId47" w:history="1">
              <w:r w:rsidR="00E459FB" w:rsidRPr="00874748">
                <w:rPr>
                  <w:rStyle w:val="Collegamentoipertestuale"/>
                  <w:rFonts w:eastAsiaTheme="minorEastAsia"/>
                  <w:b/>
                  <w:bCs/>
                  <w:color w:val="auto"/>
                  <w:kern w:val="24"/>
                  <w:sz w:val="12"/>
                  <w:szCs w:val="14"/>
                </w:rPr>
                <w:t xml:space="preserve"> Device </w:t>
              </w:r>
            </w:hyperlink>
            <w:r w:rsidR="00E459FB" w:rsidRPr="00874748">
              <w:rPr>
                <w:b/>
                <w:sz w:val="12"/>
                <w:szCs w:val="14"/>
                <w:lang w:val="en"/>
              </w:rPr>
              <w:t xml:space="preserve"> </w:t>
            </w:r>
          </w:p>
        </w:tc>
      </w:tr>
      <w:tr w:rsidR="00E459FB" w:rsidRPr="00270EF5" w14:paraId="26151256" w14:textId="77777777" w:rsidTr="00606E99">
        <w:trPr>
          <w:jc w:val="center"/>
        </w:trPr>
        <w:tc>
          <w:tcPr>
            <w:tcW w:w="1555" w:type="dxa"/>
            <w:tcBorders>
              <w:top w:val="nil"/>
              <w:left w:val="nil"/>
              <w:bottom w:val="nil"/>
              <w:right w:val="nil"/>
            </w:tcBorders>
            <w:shd w:val="clear" w:color="auto" w:fill="FFFFFF" w:themeFill="background1"/>
          </w:tcPr>
          <w:p w14:paraId="293F15F5" w14:textId="77777777" w:rsidR="00E459FB" w:rsidRPr="00445B03" w:rsidRDefault="00E459FB"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743A28DA" w14:textId="77777777" w:rsidR="00E459FB" w:rsidRPr="00445B03" w:rsidRDefault="00E459FB"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63E1829" w14:textId="7AB1F5B7" w:rsidR="00E459FB" w:rsidRPr="004B6472" w:rsidRDefault="00E459FB" w:rsidP="00874748">
            <w:pPr>
              <w:pStyle w:val="NormaleWeb"/>
              <w:spacing w:before="40" w:after="40"/>
              <w:rPr>
                <w:b/>
                <w:sz w:val="12"/>
                <w:szCs w:val="14"/>
                <w:highlight w:val="yellow"/>
                <w:lang w:val="en"/>
              </w:rPr>
            </w:pPr>
          </w:p>
        </w:tc>
        <w:tc>
          <w:tcPr>
            <w:tcW w:w="1701" w:type="dxa"/>
            <w:shd w:val="clear" w:color="auto" w:fill="FFFFFF" w:themeFill="background1"/>
          </w:tcPr>
          <w:p w14:paraId="4731C0C6" w14:textId="77777777" w:rsidR="00E459FB" w:rsidRPr="00445B03" w:rsidRDefault="00E459FB" w:rsidP="00874748">
            <w:pPr>
              <w:pStyle w:val="NormaleWeb"/>
              <w:spacing w:before="40" w:after="40"/>
              <w:rPr>
                <w:b/>
                <w:sz w:val="12"/>
                <w:szCs w:val="14"/>
                <w:lang w:val="en"/>
              </w:rPr>
            </w:pPr>
          </w:p>
        </w:tc>
        <w:tc>
          <w:tcPr>
            <w:tcW w:w="1701" w:type="dxa"/>
            <w:shd w:val="clear" w:color="auto" w:fill="FBE4D5" w:themeFill="accent2" w:themeFillTint="33"/>
          </w:tcPr>
          <w:p w14:paraId="5ABD4AB6" w14:textId="77777777" w:rsidR="00E459FB" w:rsidRPr="00270EF5" w:rsidRDefault="00E459FB"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 xml:space="preserve">Assessment and Plan of </w:t>
            </w:r>
            <w:r w:rsidRPr="00780709">
              <w:rPr>
                <w:rFonts w:eastAsiaTheme="minorEastAsia"/>
                <w:b/>
                <w:bCs/>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ED7D31" w:themeFill="accent2"/>
          </w:tcPr>
          <w:p w14:paraId="2AE81FB4" w14:textId="77777777" w:rsidR="00E459FB" w:rsidRPr="00780709" w:rsidRDefault="003E04BD" w:rsidP="00874748">
            <w:pPr>
              <w:pStyle w:val="NormaleWeb"/>
              <w:spacing w:before="40" w:after="40"/>
              <w:rPr>
                <w:b/>
                <w:sz w:val="12"/>
                <w:szCs w:val="14"/>
                <w:lang w:val="en"/>
              </w:rPr>
            </w:pPr>
            <w:hyperlink r:id="rId48" w:history="1">
              <w:r w:rsidR="00E459FB" w:rsidRPr="00780709">
                <w:rPr>
                  <w:rStyle w:val="Collegamentoipertestuale"/>
                  <w:rFonts w:eastAsiaTheme="minorEastAsia"/>
                  <w:b/>
                  <w:bCs/>
                  <w:color w:val="auto"/>
                  <w:kern w:val="24"/>
                  <w:sz w:val="12"/>
                  <w:szCs w:val="14"/>
                </w:rPr>
                <w:t xml:space="preserve">US Core </w:t>
              </w:r>
            </w:hyperlink>
            <w:hyperlink r:id="rId49" w:history="1">
              <w:r w:rsidR="00E459FB" w:rsidRPr="00780709">
                <w:rPr>
                  <w:rStyle w:val="Collegamentoipertestuale"/>
                  <w:rFonts w:eastAsiaTheme="minorEastAsia"/>
                  <w:b/>
                  <w:bCs/>
                  <w:color w:val="auto"/>
                  <w:kern w:val="24"/>
                  <w:sz w:val="12"/>
                  <w:szCs w:val="14"/>
                </w:rPr>
                <w:t>CarePlan</w:t>
              </w:r>
            </w:hyperlink>
            <w:hyperlink r:id="rId50" w:history="1">
              <w:r w:rsidR="00E459FB" w:rsidRPr="00780709">
                <w:rPr>
                  <w:rStyle w:val="Collegamentoipertestuale"/>
                  <w:rFonts w:eastAsiaTheme="minorEastAsia"/>
                  <w:b/>
                  <w:bCs/>
                  <w:color w:val="auto"/>
                  <w:kern w:val="24"/>
                  <w:sz w:val="12"/>
                  <w:szCs w:val="14"/>
                </w:rPr>
                <w:t xml:space="preserve"> </w:t>
              </w:r>
            </w:hyperlink>
            <w:r w:rsidR="00E459FB" w:rsidRPr="00780709">
              <w:rPr>
                <w:b/>
                <w:sz w:val="12"/>
                <w:szCs w:val="14"/>
                <w:lang w:val="en"/>
              </w:rPr>
              <w:t xml:space="preserve"> </w:t>
            </w:r>
          </w:p>
        </w:tc>
      </w:tr>
      <w:tr w:rsidR="004B6472" w:rsidRPr="00270EF5" w14:paraId="3B1E7F49" w14:textId="77777777" w:rsidTr="00687E9B">
        <w:trPr>
          <w:jc w:val="center"/>
        </w:trPr>
        <w:tc>
          <w:tcPr>
            <w:tcW w:w="1555" w:type="dxa"/>
            <w:tcBorders>
              <w:top w:val="nil"/>
              <w:left w:val="nil"/>
              <w:bottom w:val="nil"/>
              <w:right w:val="nil"/>
            </w:tcBorders>
            <w:shd w:val="clear" w:color="auto" w:fill="FFFFFF" w:themeFill="background1"/>
          </w:tcPr>
          <w:p w14:paraId="116D2DD5"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24840DE3"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79157835" w14:textId="182C781A"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47B172AE" w14:textId="77777777" w:rsidR="004B6472" w:rsidRPr="00445B03" w:rsidRDefault="004B6472" w:rsidP="00874748">
            <w:pPr>
              <w:pStyle w:val="NormaleWeb"/>
              <w:spacing w:before="40" w:after="40"/>
              <w:rPr>
                <w:b/>
                <w:sz w:val="12"/>
                <w:szCs w:val="14"/>
                <w:lang w:val="en"/>
              </w:rPr>
            </w:pPr>
          </w:p>
        </w:tc>
        <w:tc>
          <w:tcPr>
            <w:tcW w:w="1701" w:type="dxa"/>
            <w:shd w:val="clear" w:color="auto" w:fill="FBE4D5" w:themeFill="accent2" w:themeFillTint="33"/>
          </w:tcPr>
          <w:p w14:paraId="7D894690" w14:textId="77777777" w:rsidR="004B6472" w:rsidRPr="00270EF5" w:rsidRDefault="004B6472" w:rsidP="00874748">
            <w:pPr>
              <w:pStyle w:val="NormaleWeb"/>
              <w:spacing w:before="40" w:after="40"/>
              <w:rPr>
                <w:rFonts w:eastAsiaTheme="minorEastAsia"/>
                <w:b/>
                <w:bCs/>
                <w:color w:val="C45911" w:themeColor="accent2" w:themeShade="BF"/>
                <w:kern w:val="24"/>
                <w:sz w:val="12"/>
                <w:szCs w:val="14"/>
              </w:rPr>
            </w:pPr>
            <w:r w:rsidRPr="00780709">
              <w:rPr>
                <w:rFonts w:eastAsiaTheme="minorEastAsia"/>
                <w:b/>
                <w:bCs/>
                <w:kern w:val="24"/>
                <w:sz w:val="12"/>
                <w:szCs w:val="14"/>
              </w:rPr>
              <w:t>CareTeam</w:t>
            </w:r>
            <w:r w:rsidRPr="00270EF5">
              <w:rPr>
                <w:rFonts w:eastAsiaTheme="minorEastAsia"/>
                <w:b/>
                <w:bCs/>
                <w:color w:val="C45911" w:themeColor="accent2" w:themeShade="BF"/>
                <w:kern w:val="24"/>
                <w:sz w:val="12"/>
                <w:szCs w:val="14"/>
              </w:rPr>
              <w:br/>
            </w:r>
            <w:r w:rsidRPr="00270EF5">
              <w:rPr>
                <w:rFonts w:eastAsiaTheme="minorEastAsia"/>
                <w:b/>
                <w:bCs/>
                <w:color w:val="C45911" w:themeColor="accent2" w:themeShade="BF"/>
                <w:kern w:val="24"/>
                <w:sz w:val="12"/>
                <w:szCs w:val="14"/>
              </w:rPr>
              <w:sym w:font="Wingdings" w:char="F0E0"/>
            </w:r>
            <w:r w:rsidRPr="00270EF5">
              <w:rPr>
                <w:rFonts w:eastAsiaTheme="minorEastAsia"/>
                <w:b/>
                <w:bCs/>
                <w:color w:val="C45911" w:themeColor="accent2" w:themeShade="BF"/>
                <w:kern w:val="24"/>
                <w:sz w:val="12"/>
                <w:szCs w:val="14"/>
              </w:rPr>
              <w:t xml:space="preserve"> </w:t>
            </w:r>
            <w:r w:rsidRPr="002F693F">
              <w:rPr>
                <w:rFonts w:eastAsiaTheme="minorEastAsia"/>
                <w:color w:val="FF0000"/>
                <w:kern w:val="24"/>
                <w:sz w:val="12"/>
                <w:szCs w:val="14"/>
                <w:highlight w:val="yellow"/>
              </w:rPr>
              <w:t>hard to “list”, unreliable</w:t>
            </w:r>
          </w:p>
        </w:tc>
        <w:tc>
          <w:tcPr>
            <w:tcW w:w="1701" w:type="dxa"/>
            <w:shd w:val="clear" w:color="auto" w:fill="FFC000"/>
          </w:tcPr>
          <w:p w14:paraId="1664FBD9" w14:textId="77777777" w:rsidR="004B6472" w:rsidRPr="00780709" w:rsidRDefault="003E04BD" w:rsidP="00874748">
            <w:pPr>
              <w:pStyle w:val="NormaleWeb"/>
              <w:spacing w:before="40" w:after="40"/>
              <w:rPr>
                <w:rFonts w:eastAsiaTheme="minorEastAsia"/>
                <w:b/>
                <w:bCs/>
                <w:kern w:val="24"/>
                <w:sz w:val="12"/>
                <w:szCs w:val="14"/>
              </w:rPr>
            </w:pPr>
            <w:hyperlink r:id="rId51" w:history="1">
              <w:r w:rsidR="004B6472" w:rsidRPr="00874748">
                <w:rPr>
                  <w:rStyle w:val="Collegamentoipertestuale"/>
                  <w:rFonts w:eastAsiaTheme="minorEastAsia"/>
                  <w:b/>
                  <w:bCs/>
                  <w:color w:val="auto"/>
                  <w:kern w:val="24"/>
                  <w:sz w:val="12"/>
                  <w:szCs w:val="14"/>
                </w:rPr>
                <w:t xml:space="preserve">US Core </w:t>
              </w:r>
            </w:hyperlink>
            <w:hyperlink r:id="rId52" w:history="1">
              <w:r w:rsidR="004B6472" w:rsidRPr="00874748">
                <w:rPr>
                  <w:rStyle w:val="Collegamentoipertestuale"/>
                  <w:rFonts w:eastAsiaTheme="minorEastAsia"/>
                  <w:b/>
                  <w:bCs/>
                  <w:color w:val="auto"/>
                  <w:kern w:val="24"/>
                  <w:sz w:val="12"/>
                  <w:szCs w:val="14"/>
                </w:rPr>
                <w:t>CareTeam</w:t>
              </w:r>
            </w:hyperlink>
            <w:hyperlink r:id="rId53" w:history="1">
              <w:r w:rsidR="004B6472" w:rsidRPr="00874748">
                <w:rPr>
                  <w:rStyle w:val="Collegamentoipertestuale"/>
                  <w:rFonts w:eastAsiaTheme="minorEastAsia"/>
                  <w:b/>
                  <w:bCs/>
                  <w:color w:val="auto"/>
                  <w:kern w:val="24"/>
                  <w:sz w:val="12"/>
                  <w:szCs w:val="14"/>
                </w:rPr>
                <w:t xml:space="preserve"> </w:t>
              </w:r>
            </w:hyperlink>
            <w:r w:rsidR="004B6472" w:rsidRPr="00780709">
              <w:rPr>
                <w:rFonts w:eastAsiaTheme="minorEastAsia"/>
                <w:b/>
                <w:bCs/>
                <w:kern w:val="24"/>
                <w:sz w:val="12"/>
                <w:szCs w:val="14"/>
              </w:rPr>
              <w:t xml:space="preserve"> </w:t>
            </w:r>
          </w:p>
        </w:tc>
      </w:tr>
      <w:tr w:rsidR="004B6472" w:rsidRPr="00270EF5" w14:paraId="37682F48" w14:textId="77777777" w:rsidTr="00E07496">
        <w:trPr>
          <w:jc w:val="center"/>
        </w:trPr>
        <w:tc>
          <w:tcPr>
            <w:tcW w:w="1555" w:type="dxa"/>
            <w:tcBorders>
              <w:top w:val="nil"/>
              <w:left w:val="nil"/>
              <w:bottom w:val="nil"/>
              <w:right w:val="nil"/>
            </w:tcBorders>
            <w:shd w:val="clear" w:color="auto" w:fill="FFFFFF" w:themeFill="background1"/>
          </w:tcPr>
          <w:p w14:paraId="1C05E9FD"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29EE59EA"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37FC3907" w14:textId="3CFCC891"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6224A545" w14:textId="77777777" w:rsidR="004B6472" w:rsidRPr="00445B03" w:rsidRDefault="004B6472" w:rsidP="00874748">
            <w:pPr>
              <w:pStyle w:val="NormaleWeb"/>
              <w:spacing w:before="40" w:after="40"/>
              <w:rPr>
                <w:b/>
                <w:sz w:val="12"/>
                <w:szCs w:val="14"/>
                <w:lang w:val="en"/>
              </w:rPr>
            </w:pPr>
          </w:p>
        </w:tc>
        <w:tc>
          <w:tcPr>
            <w:tcW w:w="1701" w:type="dxa"/>
          </w:tcPr>
          <w:p w14:paraId="32E53F34"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1FB68064" w14:textId="77777777" w:rsidR="004B6472" w:rsidRPr="00780709" w:rsidRDefault="003E04BD" w:rsidP="00874748">
            <w:pPr>
              <w:pStyle w:val="NormaleWeb"/>
              <w:spacing w:before="40" w:after="40"/>
              <w:rPr>
                <w:b/>
                <w:sz w:val="12"/>
                <w:szCs w:val="14"/>
                <w:lang w:val="en"/>
              </w:rPr>
            </w:pPr>
            <w:hyperlink r:id="rId54" w:history="1">
              <w:r w:rsidR="004B6472" w:rsidRPr="00780709">
                <w:rPr>
                  <w:rStyle w:val="Collegamentoipertestuale"/>
                  <w:rFonts w:eastAsiaTheme="minorEastAsia"/>
                  <w:b/>
                  <w:bCs/>
                  <w:color w:val="auto"/>
                  <w:kern w:val="24"/>
                  <w:sz w:val="12"/>
                  <w:szCs w:val="14"/>
                </w:rPr>
                <w:t>US Core Practitioner</w:t>
              </w:r>
            </w:hyperlink>
          </w:p>
        </w:tc>
      </w:tr>
      <w:tr w:rsidR="004B6472" w:rsidRPr="00270EF5" w14:paraId="671B411E" w14:textId="77777777" w:rsidTr="00E07496">
        <w:trPr>
          <w:jc w:val="center"/>
        </w:trPr>
        <w:tc>
          <w:tcPr>
            <w:tcW w:w="1555" w:type="dxa"/>
            <w:tcBorders>
              <w:top w:val="nil"/>
              <w:left w:val="nil"/>
              <w:bottom w:val="nil"/>
              <w:right w:val="nil"/>
            </w:tcBorders>
            <w:shd w:val="clear" w:color="auto" w:fill="FFFFFF" w:themeFill="background1"/>
          </w:tcPr>
          <w:p w14:paraId="32EAA46A" w14:textId="77777777" w:rsidR="004B6472" w:rsidRPr="00445B03" w:rsidRDefault="004B6472" w:rsidP="00874748">
            <w:pPr>
              <w:pStyle w:val="NormaleWeb"/>
              <w:spacing w:before="40" w:after="40"/>
              <w:rPr>
                <w:b/>
                <w:sz w:val="12"/>
                <w:szCs w:val="14"/>
              </w:rPr>
            </w:pPr>
          </w:p>
        </w:tc>
        <w:tc>
          <w:tcPr>
            <w:tcW w:w="1701" w:type="dxa"/>
            <w:tcBorders>
              <w:top w:val="nil"/>
              <w:left w:val="nil"/>
              <w:bottom w:val="nil"/>
              <w:right w:val="single" w:sz="4" w:space="0" w:color="auto"/>
            </w:tcBorders>
            <w:shd w:val="clear" w:color="auto" w:fill="FFFFFF" w:themeFill="background1"/>
          </w:tcPr>
          <w:p w14:paraId="6EB24661" w14:textId="77777777" w:rsidR="004B6472" w:rsidRPr="00445B03" w:rsidRDefault="004B6472" w:rsidP="00874748">
            <w:pPr>
              <w:pStyle w:val="NormaleWeb"/>
              <w:spacing w:before="40" w:after="40"/>
              <w:rPr>
                <w:b/>
                <w:sz w:val="12"/>
                <w:szCs w:val="14"/>
              </w:rPr>
            </w:pPr>
          </w:p>
        </w:tc>
        <w:tc>
          <w:tcPr>
            <w:tcW w:w="1559" w:type="dxa"/>
            <w:tcBorders>
              <w:left w:val="single" w:sz="4" w:space="0" w:color="auto"/>
            </w:tcBorders>
            <w:shd w:val="clear" w:color="auto" w:fill="FFFFFF" w:themeFill="background1"/>
          </w:tcPr>
          <w:p w14:paraId="4842E934" w14:textId="48A740DC" w:rsidR="004B6472" w:rsidRPr="004B6472" w:rsidRDefault="004B6472" w:rsidP="00874748">
            <w:pPr>
              <w:pStyle w:val="NormaleWeb"/>
              <w:spacing w:before="40" w:after="40"/>
              <w:rPr>
                <w:b/>
                <w:sz w:val="12"/>
                <w:szCs w:val="14"/>
                <w:highlight w:val="yellow"/>
              </w:rPr>
            </w:pPr>
          </w:p>
        </w:tc>
        <w:tc>
          <w:tcPr>
            <w:tcW w:w="1701" w:type="dxa"/>
            <w:shd w:val="clear" w:color="auto" w:fill="FFFFFF" w:themeFill="background1"/>
          </w:tcPr>
          <w:p w14:paraId="49F9545F" w14:textId="77777777" w:rsidR="004B6472" w:rsidRPr="00445B03" w:rsidRDefault="004B6472" w:rsidP="00874748">
            <w:pPr>
              <w:pStyle w:val="NormaleWeb"/>
              <w:spacing w:before="40" w:after="40"/>
              <w:rPr>
                <w:b/>
                <w:sz w:val="12"/>
                <w:szCs w:val="14"/>
                <w:lang w:val="en"/>
              </w:rPr>
            </w:pPr>
          </w:p>
        </w:tc>
        <w:tc>
          <w:tcPr>
            <w:tcW w:w="1701" w:type="dxa"/>
          </w:tcPr>
          <w:p w14:paraId="7D268A3D"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A923C2C" w14:textId="77777777" w:rsidR="004B6472" w:rsidRPr="00780709" w:rsidRDefault="003E04BD" w:rsidP="00874748">
            <w:pPr>
              <w:pStyle w:val="NormaleWeb"/>
              <w:spacing w:before="40" w:after="40"/>
              <w:rPr>
                <w:rFonts w:eastAsiaTheme="minorEastAsia"/>
                <w:b/>
                <w:bCs/>
                <w:kern w:val="24"/>
                <w:sz w:val="12"/>
                <w:szCs w:val="14"/>
              </w:rPr>
            </w:pPr>
            <w:hyperlink r:id="rId55" w:history="1">
              <w:r w:rsidR="004B6472" w:rsidRPr="00780709">
                <w:rPr>
                  <w:rStyle w:val="Collegamentoipertestuale"/>
                  <w:rFonts w:eastAsiaTheme="minorEastAsia"/>
                  <w:b/>
                  <w:bCs/>
                  <w:color w:val="auto"/>
                  <w:kern w:val="24"/>
                  <w:sz w:val="12"/>
                  <w:szCs w:val="14"/>
                </w:rPr>
                <w:t xml:space="preserve">US Core Organization </w:t>
              </w:r>
            </w:hyperlink>
            <w:r w:rsidR="004B6472" w:rsidRPr="00780709">
              <w:rPr>
                <w:rFonts w:eastAsiaTheme="minorEastAsia"/>
                <w:b/>
                <w:bCs/>
                <w:kern w:val="24"/>
                <w:sz w:val="12"/>
                <w:szCs w:val="14"/>
              </w:rPr>
              <w:t xml:space="preserve"> </w:t>
            </w:r>
          </w:p>
        </w:tc>
      </w:tr>
      <w:tr w:rsidR="004B6472" w:rsidRPr="00270EF5" w14:paraId="52721555" w14:textId="77777777" w:rsidTr="00E07496">
        <w:trPr>
          <w:jc w:val="center"/>
        </w:trPr>
        <w:tc>
          <w:tcPr>
            <w:tcW w:w="1555" w:type="dxa"/>
            <w:tcBorders>
              <w:top w:val="nil"/>
              <w:left w:val="nil"/>
              <w:bottom w:val="nil"/>
              <w:right w:val="nil"/>
            </w:tcBorders>
            <w:shd w:val="clear" w:color="auto" w:fill="FFFFFF" w:themeFill="background1"/>
          </w:tcPr>
          <w:p w14:paraId="1B9E13A3"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1A6411BC"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0C0911A5" w14:textId="53701E20"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52F6B132" w14:textId="77777777" w:rsidR="004B6472" w:rsidRPr="00445B03" w:rsidRDefault="004B6472" w:rsidP="00874748">
            <w:pPr>
              <w:pStyle w:val="NormaleWeb"/>
              <w:spacing w:before="40" w:after="40"/>
              <w:rPr>
                <w:b/>
                <w:sz w:val="12"/>
                <w:szCs w:val="14"/>
                <w:lang w:val="en"/>
              </w:rPr>
            </w:pPr>
          </w:p>
        </w:tc>
        <w:tc>
          <w:tcPr>
            <w:tcW w:w="1701" w:type="dxa"/>
          </w:tcPr>
          <w:p w14:paraId="5CF8A53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49E788A6" w14:textId="77777777" w:rsidR="004B6472" w:rsidRPr="00780709" w:rsidRDefault="003E04BD" w:rsidP="00874748">
            <w:pPr>
              <w:pStyle w:val="NormaleWeb"/>
              <w:spacing w:before="40" w:after="40"/>
              <w:rPr>
                <w:rFonts w:eastAsiaTheme="minorEastAsia"/>
                <w:b/>
                <w:bCs/>
                <w:kern w:val="24"/>
                <w:sz w:val="12"/>
                <w:szCs w:val="14"/>
              </w:rPr>
            </w:pPr>
            <w:hyperlink r:id="rId56" w:history="1">
              <w:r w:rsidR="004B6472" w:rsidRPr="00780709">
                <w:rPr>
                  <w:rStyle w:val="Collegamentoipertestuale"/>
                  <w:rFonts w:eastAsiaTheme="minorEastAsia"/>
                  <w:b/>
                  <w:bCs/>
                  <w:color w:val="auto"/>
                  <w:kern w:val="24"/>
                  <w:sz w:val="12"/>
                  <w:szCs w:val="14"/>
                </w:rPr>
                <w:t xml:space="preserve">US Core Location </w:t>
              </w:r>
            </w:hyperlink>
            <w:r w:rsidR="004B6472" w:rsidRPr="00780709">
              <w:rPr>
                <w:rFonts w:eastAsiaTheme="minorEastAsia"/>
                <w:b/>
                <w:bCs/>
                <w:kern w:val="24"/>
                <w:sz w:val="12"/>
                <w:szCs w:val="14"/>
              </w:rPr>
              <w:t xml:space="preserve"> </w:t>
            </w:r>
          </w:p>
        </w:tc>
      </w:tr>
      <w:tr w:rsidR="004B6472" w:rsidRPr="00270EF5" w14:paraId="3F1F9254" w14:textId="77777777" w:rsidTr="00E07496">
        <w:trPr>
          <w:jc w:val="center"/>
        </w:trPr>
        <w:tc>
          <w:tcPr>
            <w:tcW w:w="1555" w:type="dxa"/>
            <w:tcBorders>
              <w:top w:val="nil"/>
              <w:left w:val="nil"/>
              <w:bottom w:val="nil"/>
              <w:right w:val="nil"/>
            </w:tcBorders>
            <w:shd w:val="clear" w:color="auto" w:fill="FFFFFF" w:themeFill="background1"/>
          </w:tcPr>
          <w:p w14:paraId="7DA92D39" w14:textId="77777777" w:rsidR="004B6472" w:rsidRPr="00445B03" w:rsidRDefault="004B6472" w:rsidP="00874748">
            <w:pPr>
              <w:pStyle w:val="NormaleWeb"/>
              <w:spacing w:before="40" w:after="40"/>
              <w:rPr>
                <w:b/>
                <w:sz w:val="12"/>
                <w:szCs w:val="14"/>
                <w:lang w:val="en"/>
              </w:rPr>
            </w:pPr>
          </w:p>
        </w:tc>
        <w:tc>
          <w:tcPr>
            <w:tcW w:w="1701" w:type="dxa"/>
            <w:tcBorders>
              <w:top w:val="nil"/>
              <w:left w:val="nil"/>
              <w:bottom w:val="nil"/>
              <w:right w:val="single" w:sz="4" w:space="0" w:color="auto"/>
            </w:tcBorders>
            <w:shd w:val="clear" w:color="auto" w:fill="FFFFFF" w:themeFill="background1"/>
          </w:tcPr>
          <w:p w14:paraId="5E38F19F" w14:textId="77777777" w:rsidR="004B6472" w:rsidRPr="00445B03" w:rsidRDefault="004B6472" w:rsidP="00874748">
            <w:pPr>
              <w:pStyle w:val="NormaleWeb"/>
              <w:spacing w:before="40" w:after="40"/>
              <w:rPr>
                <w:b/>
                <w:sz w:val="12"/>
                <w:szCs w:val="14"/>
                <w:lang w:val="en"/>
              </w:rPr>
            </w:pPr>
          </w:p>
        </w:tc>
        <w:tc>
          <w:tcPr>
            <w:tcW w:w="1559" w:type="dxa"/>
            <w:tcBorders>
              <w:left w:val="single" w:sz="4" w:space="0" w:color="auto"/>
            </w:tcBorders>
            <w:shd w:val="clear" w:color="auto" w:fill="FFFFFF" w:themeFill="background1"/>
          </w:tcPr>
          <w:p w14:paraId="499A3BCD" w14:textId="0F40822D" w:rsidR="004B6472" w:rsidRPr="004B6472" w:rsidRDefault="004B6472" w:rsidP="00874748">
            <w:pPr>
              <w:pStyle w:val="NormaleWeb"/>
              <w:spacing w:before="40" w:after="40"/>
              <w:rPr>
                <w:b/>
                <w:sz w:val="12"/>
                <w:szCs w:val="14"/>
                <w:highlight w:val="yellow"/>
                <w:lang w:val="en"/>
              </w:rPr>
            </w:pPr>
          </w:p>
        </w:tc>
        <w:tc>
          <w:tcPr>
            <w:tcW w:w="1701" w:type="dxa"/>
            <w:shd w:val="clear" w:color="auto" w:fill="FFFFFF" w:themeFill="background1"/>
          </w:tcPr>
          <w:p w14:paraId="3CF4F58C" w14:textId="77777777" w:rsidR="004B6472" w:rsidRPr="00445B03" w:rsidRDefault="004B6472" w:rsidP="00874748">
            <w:pPr>
              <w:pStyle w:val="NormaleWeb"/>
              <w:spacing w:before="40" w:after="40"/>
              <w:rPr>
                <w:b/>
                <w:sz w:val="12"/>
                <w:szCs w:val="14"/>
                <w:lang w:val="en"/>
              </w:rPr>
            </w:pPr>
          </w:p>
        </w:tc>
        <w:tc>
          <w:tcPr>
            <w:tcW w:w="1701" w:type="dxa"/>
          </w:tcPr>
          <w:p w14:paraId="1C7CE00A" w14:textId="77777777" w:rsidR="004B6472" w:rsidRPr="00270EF5" w:rsidRDefault="004B6472" w:rsidP="00874748">
            <w:pPr>
              <w:pStyle w:val="NormaleWeb"/>
              <w:spacing w:before="40" w:after="40"/>
              <w:rPr>
                <w:b/>
                <w:sz w:val="12"/>
                <w:szCs w:val="14"/>
                <w:lang w:val="en"/>
              </w:rPr>
            </w:pPr>
          </w:p>
        </w:tc>
        <w:tc>
          <w:tcPr>
            <w:tcW w:w="1701" w:type="dxa"/>
            <w:shd w:val="clear" w:color="auto" w:fill="ED7D31" w:themeFill="accent2"/>
          </w:tcPr>
          <w:p w14:paraId="7DABB3D9" w14:textId="77777777" w:rsidR="004B6472" w:rsidRPr="00780709" w:rsidRDefault="003E04BD" w:rsidP="00874748">
            <w:pPr>
              <w:pStyle w:val="NormaleWeb"/>
              <w:spacing w:before="40" w:after="40"/>
              <w:rPr>
                <w:rFonts w:eastAsiaTheme="minorEastAsia"/>
                <w:b/>
                <w:bCs/>
                <w:kern w:val="24"/>
                <w:sz w:val="12"/>
                <w:szCs w:val="14"/>
              </w:rPr>
            </w:pPr>
            <w:hyperlink r:id="rId57" w:history="1">
              <w:r w:rsidR="004B6472" w:rsidRPr="00780709">
                <w:rPr>
                  <w:rStyle w:val="Collegamentoipertestuale"/>
                  <w:rFonts w:eastAsiaTheme="minorEastAsia"/>
                  <w:b/>
                  <w:bCs/>
                  <w:color w:val="auto"/>
                  <w:kern w:val="24"/>
                  <w:sz w:val="12"/>
                  <w:szCs w:val="14"/>
                </w:rPr>
                <w:t xml:space="preserve">US Core </w:t>
              </w:r>
            </w:hyperlink>
            <w:hyperlink r:id="rId58" w:history="1">
              <w:r w:rsidR="004B6472" w:rsidRPr="00780709">
                <w:rPr>
                  <w:rStyle w:val="Collegamentoipertestuale"/>
                  <w:rFonts w:eastAsiaTheme="minorEastAsia"/>
                  <w:b/>
                  <w:bCs/>
                  <w:color w:val="auto"/>
                  <w:kern w:val="24"/>
                  <w:sz w:val="12"/>
                  <w:szCs w:val="14"/>
                </w:rPr>
                <w:t>Result</w:t>
              </w:r>
            </w:hyperlink>
            <w:hyperlink r:id="rId59" w:history="1">
              <w:r w:rsidR="004B6472" w:rsidRPr="00780709">
                <w:rPr>
                  <w:rStyle w:val="Collegamentoipertestuale"/>
                  <w:rFonts w:eastAsiaTheme="minorEastAsia"/>
                  <w:b/>
                  <w:bCs/>
                  <w:color w:val="auto"/>
                  <w:kern w:val="24"/>
                  <w:sz w:val="12"/>
                  <w:szCs w:val="14"/>
                </w:rPr>
                <w:t xml:space="preserve"> Observation</w:t>
              </w:r>
            </w:hyperlink>
          </w:p>
        </w:tc>
      </w:tr>
    </w:tbl>
    <w:p w14:paraId="248B6711" w14:textId="2865DC74" w:rsidR="007977A7" w:rsidRDefault="00874748" w:rsidP="00874748">
      <w:pPr>
        <w:pStyle w:val="NormaleWeb"/>
        <w:tabs>
          <w:tab w:val="left" w:pos="1660"/>
        </w:tabs>
        <w:rPr>
          <w:i/>
          <w:lang w:val="en"/>
        </w:rPr>
      </w:pPr>
      <w:r>
        <w:rPr>
          <w:i/>
          <w:lang w:val="en"/>
        </w:rPr>
        <w:tab/>
      </w:r>
    </w:p>
    <w:p w14:paraId="753CE89B" w14:textId="77777777" w:rsidR="006F7A9E" w:rsidRPr="00517F59" w:rsidRDefault="006F7A9E" w:rsidP="00874748">
      <w:pPr>
        <w:pStyle w:val="NormaleWeb"/>
        <w:ind w:left="284"/>
        <w:rPr>
          <w:b/>
        </w:rPr>
      </w:pPr>
      <w:r w:rsidRPr="00517F59">
        <w:rPr>
          <w:b/>
          <w:i/>
        </w:rPr>
        <w:t>Resolution</w:t>
      </w:r>
      <w:r w:rsidRPr="00517F59">
        <w:rPr>
          <w:b/>
        </w:rPr>
        <w:t xml:space="preserve">:  </w:t>
      </w:r>
    </w:p>
    <w:p w14:paraId="3CB469EF" w14:textId="773F3899" w:rsidR="006F7A9E" w:rsidRPr="00517F59" w:rsidRDefault="00874748" w:rsidP="00874748">
      <w:pPr>
        <w:pStyle w:val="Corpotesto"/>
        <w:numPr>
          <w:ilvl w:val="0"/>
          <w:numId w:val="39"/>
        </w:numPr>
        <w:ind w:left="709"/>
        <w:rPr>
          <w:ins w:id="24" w:author="Fabio Buti" w:date="2017-04-10T19:04:00Z"/>
        </w:rPr>
      </w:pPr>
      <w:r w:rsidRPr="00D20B6A">
        <w:rPr>
          <w:b/>
          <w:i/>
          <w:highlight w:val="green"/>
        </w:rPr>
        <w:t>Only a</w:t>
      </w:r>
      <w:r w:rsidRPr="00517F59">
        <w:rPr>
          <w:b/>
          <w:i/>
          <w:highlight w:val="green"/>
        </w:rPr>
        <w:t xml:space="preserve"> core-set of </w:t>
      </w:r>
      <w:r w:rsidR="00606E99" w:rsidRPr="00517F59">
        <w:rPr>
          <w:b/>
          <w:i/>
          <w:highlight w:val="green"/>
        </w:rPr>
        <w:t xml:space="preserve">FHIR </w:t>
      </w:r>
      <w:ins w:id="25" w:author="Fabio Buti" w:date="2017-04-10T19:03:00Z">
        <w:r w:rsidRPr="00517F59">
          <w:rPr>
            <w:b/>
            <w:i/>
            <w:highlight w:val="green"/>
          </w:rPr>
          <w:t>resources will be considered</w:t>
        </w:r>
      </w:ins>
      <w:ins w:id="26" w:author="Fabio Buti" w:date="2017-04-10T19:06:00Z">
        <w:r w:rsidRPr="00517F59">
          <w:rPr>
            <w:b/>
            <w:i/>
            <w:highlight w:val="green"/>
          </w:rPr>
          <w:t>, consequently only</w:t>
        </w:r>
      </w:ins>
      <w:ins w:id="27" w:author="Fabio Buti" w:date="2017-04-10T19:07:00Z">
        <w:r w:rsidRPr="00517F59">
          <w:rPr>
            <w:b/>
            <w:i/>
            <w:highlight w:val="green"/>
          </w:rPr>
          <w:t xml:space="preserve"> </w:t>
        </w:r>
      </w:ins>
      <w:ins w:id="28" w:author="Fabio Buti" w:date="2017-04-10T19:04:00Z">
        <w:r w:rsidRPr="00517F59">
          <w:rPr>
            <w:b/>
            <w:i/>
            <w:highlight w:val="green"/>
          </w:rPr>
          <w:t xml:space="preserve">a limited number of options are going to be </w:t>
        </w:r>
      </w:ins>
      <w:ins w:id="29" w:author="Fabio Buti" w:date="2017-04-10T19:07:00Z">
        <w:r w:rsidRPr="00517F59">
          <w:rPr>
            <w:b/>
            <w:i/>
            <w:highlight w:val="green"/>
          </w:rPr>
          <w:t>specified. See the table</w:t>
        </w:r>
      </w:ins>
      <w:ins w:id="30" w:author="Fabio Buti" w:date="2017-04-10T19:04:00Z">
        <w:r w:rsidRPr="00517F59">
          <w:rPr>
            <w:b/>
            <w:i/>
            <w:highlight w:val="green"/>
          </w:rPr>
          <w:t xml:space="preserve"> below</w:t>
        </w:r>
        <w:r w:rsidRPr="00517F59">
          <w:rPr>
            <w:b/>
            <w:i/>
          </w:rPr>
          <w:t>:</w:t>
        </w:r>
      </w:ins>
    </w:p>
    <w:p w14:paraId="034BD645" w14:textId="77777777" w:rsidR="00874748" w:rsidRPr="00517F59" w:rsidRDefault="00874748" w:rsidP="00606E99">
      <w:pPr>
        <w:pStyle w:val="Corpotesto"/>
        <w:ind w:left="709"/>
        <w:rPr>
          <w:ins w:id="31" w:author="Fabio Buti" w:date="2017-04-10T19:05:00Z"/>
          <w:highlight w:val="green"/>
        </w:rPr>
      </w:pPr>
    </w:p>
    <w:tbl>
      <w:tblPr>
        <w:tblW w:w="2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6"/>
        <w:gridCol w:w="2804"/>
      </w:tblGrid>
      <w:tr w:rsidR="00606E99" w:rsidRPr="003D240C" w14:paraId="013ABEEB" w14:textId="77777777" w:rsidTr="00606E99">
        <w:trPr>
          <w:jc w:val="center"/>
        </w:trPr>
        <w:tc>
          <w:tcPr>
            <w:tcW w:w="2309" w:type="pct"/>
            <w:shd w:val="clear" w:color="auto" w:fill="D9D9D9"/>
          </w:tcPr>
          <w:p w14:paraId="0A804070" w14:textId="77777777" w:rsidR="00606E99" w:rsidRPr="00606E99" w:rsidRDefault="00606E99" w:rsidP="00606E99">
            <w:pPr>
              <w:pStyle w:val="TableEntryHeader"/>
              <w:spacing w:before="60" w:after="60"/>
              <w:rPr>
                <w:sz w:val="14"/>
                <w:szCs w:val="12"/>
              </w:rPr>
            </w:pPr>
            <w:r w:rsidRPr="00606E99">
              <w:rPr>
                <w:sz w:val="14"/>
                <w:szCs w:val="12"/>
              </w:rPr>
              <w:t>QEDm Actor Option</w:t>
            </w:r>
          </w:p>
        </w:tc>
        <w:tc>
          <w:tcPr>
            <w:tcW w:w="2691" w:type="pct"/>
            <w:shd w:val="clear" w:color="auto" w:fill="D9D9D9"/>
          </w:tcPr>
          <w:p w14:paraId="7534AF6C" w14:textId="77777777" w:rsidR="00606E99" w:rsidRPr="00606E99" w:rsidRDefault="00606E99" w:rsidP="00606E99">
            <w:pPr>
              <w:pStyle w:val="TableEntryHeader"/>
              <w:spacing w:before="60" w:after="60"/>
              <w:rPr>
                <w:sz w:val="14"/>
                <w:szCs w:val="12"/>
              </w:rPr>
            </w:pPr>
            <w:r w:rsidRPr="00606E99">
              <w:rPr>
                <w:sz w:val="14"/>
                <w:szCs w:val="12"/>
              </w:rPr>
              <w:t>FHIR Resource</w:t>
            </w:r>
            <w:r>
              <w:rPr>
                <w:sz w:val="14"/>
                <w:szCs w:val="12"/>
              </w:rPr>
              <w:t xml:space="preserve"> </w:t>
            </w:r>
            <w:r w:rsidRPr="00606E99">
              <w:rPr>
                <w:sz w:val="14"/>
                <w:szCs w:val="12"/>
              </w:rPr>
              <w:t>/ Profiling</w:t>
            </w:r>
          </w:p>
        </w:tc>
      </w:tr>
      <w:tr w:rsidR="00606E99" w:rsidRPr="003D240C" w14:paraId="2B87D9B9" w14:textId="77777777" w:rsidTr="00606E99">
        <w:trPr>
          <w:jc w:val="center"/>
          <w:ins w:id="32" w:author="Fabio Buti" w:date="2017-04-13T12:24:00Z"/>
        </w:trPr>
        <w:tc>
          <w:tcPr>
            <w:tcW w:w="2309" w:type="pct"/>
            <w:shd w:val="clear" w:color="auto" w:fill="auto"/>
          </w:tcPr>
          <w:p w14:paraId="45BAFA70" w14:textId="77777777" w:rsidR="00606E99" w:rsidRPr="00606E99" w:rsidRDefault="00606E99" w:rsidP="00606E99">
            <w:pPr>
              <w:pStyle w:val="TableEntry"/>
              <w:spacing w:before="60" w:after="60"/>
              <w:rPr>
                <w:ins w:id="33" w:author="Fabio Buti" w:date="2017-04-13T12:24:00Z"/>
                <w:b/>
                <w:sz w:val="12"/>
                <w:szCs w:val="12"/>
              </w:rPr>
            </w:pPr>
            <w:ins w:id="34" w:author="Fabio Buti" w:date="2017-04-13T12:24:00Z">
              <w:r w:rsidRPr="00606E99">
                <w:rPr>
                  <w:b/>
                  <w:sz w:val="12"/>
                  <w:szCs w:val="12"/>
                </w:rPr>
                <w:t>Vital Signs Option</w:t>
              </w:r>
            </w:ins>
          </w:p>
        </w:tc>
        <w:tc>
          <w:tcPr>
            <w:tcW w:w="0" w:type="auto"/>
            <w:shd w:val="clear" w:color="auto" w:fill="auto"/>
          </w:tcPr>
          <w:p w14:paraId="312675F4" w14:textId="77777777" w:rsidR="00606E99" w:rsidRPr="00606E99" w:rsidRDefault="00606E99" w:rsidP="00606E99">
            <w:pPr>
              <w:pStyle w:val="TableEntry"/>
              <w:spacing w:before="60" w:after="60"/>
              <w:ind w:left="0"/>
              <w:rPr>
                <w:ins w:id="35" w:author="Fabio Buti" w:date="2017-04-13T12:24:00Z"/>
                <w:sz w:val="12"/>
                <w:szCs w:val="12"/>
              </w:rPr>
            </w:pPr>
            <w:ins w:id="36" w:author="Fabio Buti" w:date="2017-04-13T12:24:00Z">
              <w:r w:rsidRPr="00606E99">
                <w:fldChar w:fldCharType="begin"/>
              </w:r>
              <w:r w:rsidRPr="00606E99">
                <w:instrText xml:space="preserve"> HYPERLINK "http://hl7.org/fhir/us/core/StructureDefinition-us-core-vitalsigns.html"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Vital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"http://hl7.org/fhir/us/core/StructureDefinition-us-core-vitalsigns.html" </w:instrText>
              </w:r>
              <w:r w:rsidRPr="00606E99">
                <w:fldChar w:fldCharType="separate"/>
              </w:r>
              <w:r w:rsidRPr="00606E99">
                <w:rPr>
                  <w:rStyle w:val="Collegamentoipertestuale"/>
                  <w:rFonts w:eastAsiaTheme="minorEastAsia"/>
                  <w:b/>
                  <w:bCs/>
                  <w:color w:val="000000" w:themeColor="text1"/>
                  <w:kern w:val="24"/>
                  <w:sz w:val="12"/>
                  <w:szCs w:val="14"/>
                </w:rPr>
                <w:t>Signs</w:t>
              </w:r>
              <w:r w:rsidRPr="00606E99">
                <w:rPr>
                  <w:rStyle w:val="Collegamentoipertestuale"/>
                  <w:rFonts w:eastAsiaTheme="minorEastAsia"/>
                  <w:b/>
                  <w:bCs/>
                  <w:color w:val="000000" w:themeColor="text1"/>
                  <w:kern w:val="24"/>
                  <w:sz w:val="12"/>
                  <w:szCs w:val="14"/>
                </w:rPr>
                <w:fldChar w:fldCharType="end"/>
              </w:r>
              <w:r w:rsidRPr="00606E99">
                <w:rPr>
                  <w:rFonts w:eastAsiaTheme="minorEastAsia"/>
                  <w:b/>
                  <w:bCs/>
                  <w:color w:val="000000" w:themeColor="text1"/>
                  <w:kern w:val="24"/>
                  <w:sz w:val="12"/>
                  <w:szCs w:val="14"/>
                </w:rPr>
                <w:t xml:space="preserve">  </w:t>
              </w:r>
            </w:ins>
          </w:p>
        </w:tc>
      </w:tr>
      <w:tr w:rsidR="00606E99" w:rsidRPr="003D240C" w14:paraId="2C87ACF3" w14:textId="77777777" w:rsidTr="00606E99">
        <w:trPr>
          <w:jc w:val="center"/>
          <w:ins w:id="37" w:author="Fabio Buti" w:date="2017-04-13T12:24:00Z"/>
        </w:trPr>
        <w:tc>
          <w:tcPr>
            <w:tcW w:w="2309" w:type="pct"/>
            <w:shd w:val="clear" w:color="auto" w:fill="auto"/>
          </w:tcPr>
          <w:p w14:paraId="15B85E02" w14:textId="77777777" w:rsidR="00606E99" w:rsidRPr="00606E99" w:rsidRDefault="00606E99" w:rsidP="00606E99">
            <w:pPr>
              <w:pStyle w:val="TableEntry"/>
              <w:spacing w:before="60" w:after="60"/>
              <w:rPr>
                <w:ins w:id="38" w:author="Fabio Buti" w:date="2017-04-13T12:24:00Z"/>
                <w:b/>
                <w:sz w:val="12"/>
                <w:szCs w:val="12"/>
              </w:rPr>
            </w:pPr>
            <w:ins w:id="39" w:author="Fabio Buti" w:date="2017-04-13T12:24:00Z">
              <w:r w:rsidRPr="00606E99">
                <w:rPr>
                  <w:b/>
                  <w:sz w:val="12"/>
                  <w:szCs w:val="12"/>
                </w:rPr>
                <w:t>Allergies and Intolerances Option</w:t>
              </w:r>
            </w:ins>
          </w:p>
        </w:tc>
        <w:tc>
          <w:tcPr>
            <w:tcW w:w="0" w:type="auto"/>
            <w:shd w:val="clear" w:color="auto" w:fill="auto"/>
          </w:tcPr>
          <w:p w14:paraId="5CFB375C" w14:textId="77777777" w:rsidR="00606E99" w:rsidRPr="00606E99" w:rsidRDefault="00606E99" w:rsidP="00606E99">
            <w:pPr>
              <w:pStyle w:val="NormaleWeb"/>
              <w:spacing w:before="60" w:after="60"/>
              <w:ind w:left="-6"/>
              <w:rPr>
                <w:ins w:id="40" w:author="Fabio Buti" w:date="2017-04-13T12:24:00Z"/>
              </w:rPr>
            </w:pPr>
            <w:ins w:id="41" w:author="Fabio Buti" w:date="2017-04-13T12:24:00Z">
              <w:r w:rsidRPr="00606E99">
                <w:fldChar w:fldCharType="begin"/>
              </w:r>
              <w:r w:rsidRPr="00606E99">
                <w:instrText xml:space="preserve"> HYPERLINK "http://hl7.org/fhir/us/core/StructureDefinition-us-core-allergyintolerance.html"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"http://hl7.org/fhir/us/core/StructureDefinition-us-core-allergyintolerance.html" </w:instrText>
              </w:r>
              <w:r w:rsidRPr="00606E99">
                <w:fldChar w:fldCharType="separate"/>
              </w:r>
              <w:r w:rsidRPr="00606E99">
                <w:rPr>
                  <w:rStyle w:val="Collegamentoipertestuale"/>
                  <w:rFonts w:eastAsiaTheme="minorEastAsia"/>
                  <w:b/>
                  <w:bCs/>
                  <w:color w:val="000000" w:themeColor="text1"/>
                  <w:kern w:val="24"/>
                  <w:sz w:val="12"/>
                  <w:szCs w:val="14"/>
                </w:rPr>
                <w:t>Allergies</w:t>
              </w:r>
              <w:r w:rsidRPr="00606E99">
                <w:rPr>
                  <w:rStyle w:val="Collegamentoipertestuale"/>
                  <w:rFonts w:eastAsiaTheme="minorEastAsia"/>
                  <w:b/>
                  <w:bCs/>
                  <w:color w:val="000000" w:themeColor="text1"/>
                  <w:kern w:val="24"/>
                  <w:sz w:val="12"/>
                  <w:szCs w:val="14"/>
                </w:rPr>
                <w:fldChar w:fldCharType="end"/>
              </w:r>
            </w:ins>
          </w:p>
        </w:tc>
      </w:tr>
      <w:tr w:rsidR="00606E99" w:rsidRPr="003D240C" w14:paraId="441E12BA" w14:textId="77777777" w:rsidTr="00606E99">
        <w:trPr>
          <w:jc w:val="center"/>
          <w:ins w:id="42" w:author="Fabio Buti" w:date="2017-04-13T12:24:00Z"/>
        </w:trPr>
        <w:tc>
          <w:tcPr>
            <w:tcW w:w="2309" w:type="pct"/>
            <w:vMerge w:val="restart"/>
            <w:shd w:val="clear" w:color="auto" w:fill="auto"/>
          </w:tcPr>
          <w:p w14:paraId="6C02A8A9" w14:textId="77777777" w:rsidR="00606E99" w:rsidRPr="00606E99" w:rsidRDefault="00606E99" w:rsidP="00606E99">
            <w:pPr>
              <w:pStyle w:val="TableEntry"/>
              <w:spacing w:before="60" w:after="60"/>
              <w:rPr>
                <w:ins w:id="43" w:author="Fabio Buti" w:date="2017-04-13T12:24:00Z"/>
                <w:b/>
                <w:sz w:val="12"/>
                <w:szCs w:val="12"/>
              </w:rPr>
            </w:pPr>
            <w:ins w:id="44" w:author="Fabio Buti" w:date="2017-04-13T12:24:00Z">
              <w:r w:rsidRPr="00606E99">
                <w:rPr>
                  <w:b/>
                  <w:sz w:val="12"/>
                  <w:szCs w:val="12"/>
                </w:rPr>
                <w:t>Problems Option</w:t>
              </w:r>
            </w:ins>
          </w:p>
        </w:tc>
        <w:tc>
          <w:tcPr>
            <w:tcW w:w="0" w:type="auto"/>
            <w:shd w:val="clear" w:color="auto" w:fill="auto"/>
          </w:tcPr>
          <w:p w14:paraId="3D0D590D" w14:textId="77777777" w:rsidR="00606E99" w:rsidRPr="00606E99" w:rsidRDefault="00606E99" w:rsidP="00606E99">
            <w:pPr>
              <w:pStyle w:val="TableEntry"/>
              <w:spacing w:before="60" w:after="60"/>
              <w:ind w:left="0"/>
              <w:rPr>
                <w:ins w:id="45" w:author="Fabio Buti" w:date="2017-04-13T12:24:00Z"/>
                <w:sz w:val="12"/>
                <w:szCs w:val="12"/>
              </w:rPr>
            </w:pPr>
            <w:ins w:id="46" w:author="Fabio Buti" w:date="2017-04-13T12:24:00Z">
              <w:r w:rsidRPr="00606E99">
                <w:fldChar w:fldCharType="begin"/>
              </w:r>
              <w:r w:rsidRPr="00606E99">
                <w:instrText xml:space="preserve"> HYPERLINK "http://hl7.org/fhir/us/core/StructureDefinition-us-core-condition.html"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"http://hl7.org/fhir/us/core/StructureDefinition-us-core-condition.html" </w:instrText>
              </w:r>
              <w:r w:rsidRPr="00606E99">
                <w:fldChar w:fldCharType="separate"/>
              </w:r>
              <w:r w:rsidRPr="00606E99">
                <w:rPr>
                  <w:rStyle w:val="Collegamentoipertestuale"/>
                  <w:rFonts w:eastAsiaTheme="minorEastAsia"/>
                  <w:b/>
                  <w:bCs/>
                  <w:color w:val="000000" w:themeColor="text1"/>
                  <w:kern w:val="24"/>
                  <w:sz w:val="12"/>
                  <w:szCs w:val="14"/>
                </w:rPr>
                <w:t>Condition</w:t>
              </w:r>
              <w:r w:rsidRPr="00606E99">
                <w:rPr>
                  <w:rStyle w:val="Collegamentoipertestuale"/>
                  <w:rFonts w:eastAsiaTheme="minorEastAsia"/>
                  <w:b/>
                  <w:bCs/>
                  <w:color w:val="000000" w:themeColor="text1"/>
                  <w:kern w:val="24"/>
                  <w:sz w:val="12"/>
                  <w:szCs w:val="14"/>
                </w:rPr>
                <w:fldChar w:fldCharType="end"/>
              </w:r>
              <w:r w:rsidRPr="00606E99">
                <w:rPr>
                  <w:rStyle w:val="Collegamentoipertestuale"/>
                  <w:rFonts w:eastAsiaTheme="minorEastAsia"/>
                  <w:b/>
                  <w:bCs/>
                  <w:color w:val="000000" w:themeColor="text1"/>
                  <w:kern w:val="24"/>
                  <w:sz w:val="12"/>
                  <w:szCs w:val="14"/>
                </w:rPr>
                <w:t xml:space="preserve"> (aka Problem)</w:t>
              </w:r>
            </w:ins>
          </w:p>
        </w:tc>
      </w:tr>
      <w:tr w:rsidR="00606E99" w:rsidRPr="003D240C" w14:paraId="11A65B45" w14:textId="77777777" w:rsidTr="00606E99">
        <w:trPr>
          <w:jc w:val="center"/>
          <w:ins w:id="47" w:author="Fabio Buti" w:date="2017-04-13T12:24:00Z"/>
        </w:trPr>
        <w:tc>
          <w:tcPr>
            <w:tcW w:w="2309" w:type="pct"/>
            <w:vMerge/>
            <w:shd w:val="clear" w:color="auto" w:fill="auto"/>
          </w:tcPr>
          <w:p w14:paraId="50C13C97" w14:textId="77777777" w:rsidR="00606E99" w:rsidRPr="00606E99" w:rsidRDefault="00606E99" w:rsidP="00606E99">
            <w:pPr>
              <w:pStyle w:val="TableEntry"/>
              <w:spacing w:before="60" w:after="60"/>
              <w:rPr>
                <w:ins w:id="48" w:author="Fabio Buti" w:date="2017-04-13T12:24:00Z"/>
                <w:b/>
                <w:sz w:val="12"/>
                <w:szCs w:val="12"/>
                <w:highlight w:val="green"/>
              </w:rPr>
            </w:pPr>
          </w:p>
        </w:tc>
        <w:tc>
          <w:tcPr>
            <w:tcW w:w="0" w:type="auto"/>
            <w:shd w:val="clear" w:color="auto" w:fill="auto"/>
          </w:tcPr>
          <w:p w14:paraId="203E5096" w14:textId="77777777" w:rsidR="00606E99" w:rsidRDefault="00606E99" w:rsidP="00606E99">
            <w:pPr>
              <w:pStyle w:val="TableEntry"/>
              <w:spacing w:before="60" w:after="60"/>
              <w:ind w:left="0"/>
              <w:rPr>
                <w:ins w:id="49" w:author="Fabio Buti" w:date="2017-04-13T12:24:00Z"/>
              </w:rPr>
            </w:pPr>
            <w:ins w:id="50" w:author="Fabio Buti" w:date="2017-04-13T12:24:00Z">
              <w:r>
                <w:rPr>
                  <w:highlight w:val="yellow"/>
                </w:rPr>
                <w:t xml:space="preserve">  </w:t>
              </w:r>
              <w:r w:rsidRPr="003D240C">
                <w:rPr>
                  <w:highlight w:val="yellow"/>
                </w:rPr>
                <w:fldChar w:fldCharType="begin"/>
              </w:r>
              <w:r w:rsidRPr="003D240C">
                <w:rPr>
                  <w:highlight w:val="yellow"/>
                </w:rPr>
                <w:instrText xml:space="preserve"> HYPERLINK "http://hl7.org/fhir/us/core/StructureDefinition-us-core-smokingstatus.html" </w:instrText>
              </w:r>
              <w:r w:rsidRPr="003D240C">
                <w:rPr>
                  <w:highlight w:val="yellow"/>
                </w:rPr>
                <w:fldChar w:fldCharType="separate"/>
              </w:r>
              <w:r w:rsidRPr="003D240C">
                <w:rPr>
                  <w:rStyle w:val="Collegamentoipertestuale"/>
                  <w:rFonts w:eastAsiaTheme="minorEastAsia"/>
                  <w:b/>
                  <w:bCs/>
                  <w:color w:val="auto"/>
                  <w:kern w:val="24"/>
                  <w:sz w:val="12"/>
                  <w:szCs w:val="14"/>
                  <w:highlight w:val="yellow"/>
                </w:rPr>
                <w:t xml:space="preserve">US Core Smoking Status </w:t>
              </w:r>
              <w:r w:rsidRPr="00EC19F7">
                <w:rPr>
                  <w:rStyle w:val="Collegamentoipertestuale"/>
                  <w:rFonts w:eastAsiaTheme="minorEastAsia"/>
                  <w:b/>
                  <w:bCs/>
                  <w:color w:val="FFFF00"/>
                  <w:kern w:val="24"/>
                  <w:sz w:val="12"/>
                  <w:szCs w:val="14"/>
                  <w:highlight w:val="red"/>
                </w:rPr>
                <w:t xml:space="preserve">(-&gt;  Problem ?) </w:t>
              </w:r>
              <w:r w:rsidRPr="003D240C">
                <w:rPr>
                  <w:rStyle w:val="Collegamentoipertestuale"/>
                  <w:rFonts w:eastAsiaTheme="minorEastAsia"/>
                  <w:b/>
                  <w:bCs/>
                  <w:color w:val="auto"/>
                  <w:kern w:val="24"/>
                  <w:sz w:val="12"/>
                  <w:szCs w:val="14"/>
                  <w:highlight w:val="yellow"/>
                </w:rPr>
                <w:fldChar w:fldCharType="end"/>
              </w:r>
            </w:ins>
          </w:p>
        </w:tc>
      </w:tr>
      <w:tr w:rsidR="00606E99" w:rsidRPr="003D240C" w14:paraId="4BCCB0BA" w14:textId="77777777" w:rsidTr="00606E99">
        <w:trPr>
          <w:jc w:val="center"/>
          <w:ins w:id="51" w:author="Fabio Buti" w:date="2017-04-13T12:24:00Z"/>
        </w:trPr>
        <w:tc>
          <w:tcPr>
            <w:tcW w:w="2309" w:type="pct"/>
            <w:shd w:val="clear" w:color="auto" w:fill="auto"/>
          </w:tcPr>
          <w:p w14:paraId="36081233" w14:textId="77777777" w:rsidR="00606E99" w:rsidRPr="00606E99" w:rsidRDefault="00606E99" w:rsidP="00606E99">
            <w:pPr>
              <w:pStyle w:val="TableEntry"/>
              <w:spacing w:before="60" w:after="60"/>
              <w:rPr>
                <w:ins w:id="52" w:author="Fabio Buti" w:date="2017-04-13T12:24:00Z"/>
                <w:b/>
                <w:sz w:val="12"/>
                <w:szCs w:val="12"/>
              </w:rPr>
            </w:pPr>
            <w:ins w:id="53" w:author="Fabio Buti" w:date="2017-04-13T12:24:00Z">
              <w:r w:rsidRPr="00606E99">
                <w:rPr>
                  <w:b/>
                  <w:sz w:val="12"/>
                  <w:szCs w:val="12"/>
                </w:rPr>
                <w:t>Diagnostic Results Option</w:t>
              </w:r>
            </w:ins>
          </w:p>
        </w:tc>
        <w:tc>
          <w:tcPr>
            <w:tcW w:w="0" w:type="auto"/>
            <w:shd w:val="clear" w:color="auto" w:fill="auto"/>
          </w:tcPr>
          <w:p w14:paraId="6EAF07D7" w14:textId="77777777" w:rsidR="00606E99" w:rsidRPr="00606E99" w:rsidRDefault="00606E99" w:rsidP="00606E99">
            <w:pPr>
              <w:pStyle w:val="TableEntry"/>
              <w:spacing w:before="60" w:after="60"/>
              <w:ind w:left="0"/>
              <w:rPr>
                <w:ins w:id="54" w:author="Fabio Buti" w:date="2017-04-13T12:24:00Z"/>
                <w:sz w:val="12"/>
                <w:szCs w:val="12"/>
              </w:rPr>
            </w:pPr>
            <w:ins w:id="55" w:author="Fabio Buti" w:date="2017-04-13T12:24:00Z">
              <w:r w:rsidRPr="00606E99">
                <w:fldChar w:fldCharType="begin"/>
              </w:r>
              <w:r w:rsidRPr="00606E99">
                <w:instrText xml:space="preserve"> HYPERLINK "http://hl7.org/fhir/us/core/StructureDefinition-us-core-diagnosticreport.html"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"http://hl7.org/fhir/us/core/StructureDefinition-us-core-diagnosticreport.html" </w:instrText>
              </w:r>
              <w:r w:rsidRPr="00606E99">
                <w:fldChar w:fldCharType="separate"/>
              </w:r>
              <w:r w:rsidRPr="00606E99">
                <w:rPr>
                  <w:rStyle w:val="Collegamentoipertestuale"/>
                  <w:rFonts w:eastAsiaTheme="minorEastAsia"/>
                  <w:b/>
                  <w:bCs/>
                  <w:color w:val="000000" w:themeColor="text1"/>
                  <w:kern w:val="24"/>
                  <w:sz w:val="12"/>
                  <w:szCs w:val="14"/>
                </w:rPr>
                <w:t>Diagnostic</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"http://hl7.org/fhir/us/core/StructureDefinition-us-core-diagnosticreport.html" </w:instrText>
              </w:r>
              <w:r w:rsidRPr="00606E99">
                <w:fldChar w:fldCharType="separate"/>
              </w:r>
              <w:r w:rsidRPr="00606E99">
                <w:rPr>
                  <w:rStyle w:val="Collegamentoipertestuale"/>
                  <w:rFonts w:eastAsiaTheme="minorEastAsia"/>
                  <w:b/>
                  <w:bCs/>
                  <w:color w:val="000000" w:themeColor="text1"/>
                  <w:kern w:val="24"/>
                  <w:sz w:val="12"/>
                  <w:szCs w:val="14"/>
                </w:rPr>
                <w:t xml:space="preserve"> Report </w:t>
              </w:r>
              <w:r w:rsidRPr="00606E99">
                <w:rPr>
                  <w:rStyle w:val="Collegamentoipertestuale"/>
                  <w:rFonts w:eastAsiaTheme="minorEastAsia"/>
                  <w:b/>
                  <w:bCs/>
                  <w:color w:val="000000" w:themeColor="text1"/>
                  <w:kern w:val="24"/>
                  <w:sz w:val="12"/>
                  <w:szCs w:val="14"/>
                </w:rPr>
                <w:fldChar w:fldCharType="end"/>
              </w:r>
            </w:ins>
          </w:p>
        </w:tc>
      </w:tr>
      <w:tr w:rsidR="00606E99" w:rsidRPr="003D240C" w14:paraId="34387BC0" w14:textId="77777777" w:rsidTr="00606E99">
        <w:trPr>
          <w:jc w:val="center"/>
          <w:ins w:id="56" w:author="Fabio Buti" w:date="2017-04-13T12:24:00Z"/>
        </w:trPr>
        <w:tc>
          <w:tcPr>
            <w:tcW w:w="2309" w:type="pct"/>
            <w:vMerge w:val="restart"/>
            <w:shd w:val="clear" w:color="auto" w:fill="auto"/>
          </w:tcPr>
          <w:p w14:paraId="06A49F86" w14:textId="77777777" w:rsidR="00606E99" w:rsidRPr="00606E99" w:rsidRDefault="00606E99" w:rsidP="00606E99">
            <w:pPr>
              <w:pStyle w:val="TableEntry"/>
              <w:spacing w:before="60" w:after="60"/>
              <w:rPr>
                <w:ins w:id="57" w:author="Fabio Buti" w:date="2017-04-13T12:24:00Z"/>
                <w:b/>
                <w:sz w:val="12"/>
                <w:szCs w:val="12"/>
              </w:rPr>
            </w:pPr>
            <w:ins w:id="58" w:author="Fabio Buti" w:date="2017-04-13T12:24:00Z">
              <w:r w:rsidRPr="00606E99">
                <w:rPr>
                  <w:b/>
                  <w:sz w:val="12"/>
                  <w:szCs w:val="12"/>
                </w:rPr>
                <w:t>Medications Option</w:t>
              </w:r>
            </w:ins>
          </w:p>
        </w:tc>
        <w:tc>
          <w:tcPr>
            <w:tcW w:w="0" w:type="auto"/>
            <w:shd w:val="clear" w:color="auto" w:fill="auto"/>
          </w:tcPr>
          <w:p w14:paraId="748883E2" w14:textId="77777777" w:rsidR="00606E99" w:rsidRPr="00606E99" w:rsidRDefault="00606E99" w:rsidP="00606E99">
            <w:pPr>
              <w:pStyle w:val="NormaleWeb"/>
              <w:spacing w:before="60" w:after="60"/>
              <w:rPr>
                <w:ins w:id="59" w:author="Fabio Buti" w:date="2017-04-13T12:24:00Z"/>
                <w:rFonts w:eastAsiaTheme="minorEastAsia"/>
                <w:b/>
                <w:bCs/>
                <w:color w:val="000000" w:themeColor="text1"/>
                <w:kern w:val="24"/>
                <w:sz w:val="12"/>
                <w:szCs w:val="14"/>
              </w:rPr>
            </w:pPr>
            <w:ins w:id="60" w:author="Fabio Buti" w:date="2017-04-13T12:24:00Z">
              <w:r w:rsidRPr="00606E99">
                <w:fldChar w:fldCharType="begin"/>
              </w:r>
              <w:r w:rsidRPr="00606E99">
                <w:instrText xml:space="preserve"> HYPERLINK "http://hl7.org/fhir/us/core/StructureDefinition-us-core-medication.html"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"http://hl7.org/fhir/us/core/StructureDefinition-us-core-medication.html" </w:instrText>
              </w:r>
              <w:r w:rsidRPr="00606E99">
                <w:fldChar w:fldCharType="separate"/>
              </w:r>
              <w:r w:rsidRPr="00606E99">
                <w:rPr>
                  <w:rStyle w:val="Collegamentoipertestuale"/>
                  <w:rFonts w:eastAsiaTheme="minorEastAsia"/>
                  <w:b/>
                  <w:bCs/>
                  <w:color w:val="000000" w:themeColor="text1"/>
                  <w:kern w:val="24"/>
                  <w:sz w:val="12"/>
                  <w:szCs w:val="14"/>
                </w:rPr>
                <w:t>Medication</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"http://hl7.org/fhir/us/core/StructureDefinition-us-core-medication.html" </w:instrText>
              </w:r>
              <w:r w:rsidRPr="00606E99">
                <w:fldChar w:fldCharType="separate"/>
              </w:r>
              <w:r w:rsidRPr="00606E99">
                <w:rPr>
                  <w:rStyle w:val="Collegamentoipertestuale"/>
                  <w:rFonts w:eastAsiaTheme="minorEastAsia"/>
                  <w:b/>
                  <w:bCs/>
                  <w:color w:val="000000" w:themeColor="text1"/>
                  <w:kern w:val="24"/>
                  <w:sz w:val="12"/>
                  <w:szCs w:val="14"/>
                </w:rPr>
                <w:t xml:space="preserve"> </w:t>
              </w:r>
              <w:r w:rsidRPr="00606E99">
                <w:rPr>
                  <w:rStyle w:val="Collegamentoipertestuale"/>
                  <w:rFonts w:eastAsiaTheme="minorEastAsia"/>
                  <w:b/>
                  <w:bCs/>
                  <w:color w:val="000000" w:themeColor="text1"/>
                  <w:kern w:val="24"/>
                  <w:sz w:val="12"/>
                  <w:szCs w:val="14"/>
                </w:rPr>
                <w:fldChar w:fldCharType="end"/>
              </w:r>
              <w:r w:rsidRPr="00606E99">
                <w:rPr>
                  <w:rFonts w:eastAsiaTheme="minorEastAsia"/>
                  <w:b/>
                  <w:bCs/>
                  <w:color w:val="000000" w:themeColor="text1"/>
                  <w:kern w:val="24"/>
                  <w:sz w:val="12"/>
                  <w:szCs w:val="14"/>
                </w:rPr>
                <w:t xml:space="preserve"> </w:t>
              </w:r>
            </w:ins>
          </w:p>
        </w:tc>
      </w:tr>
      <w:tr w:rsidR="00606E99" w:rsidRPr="003D240C" w14:paraId="581FD173" w14:textId="77777777" w:rsidTr="00606E99">
        <w:trPr>
          <w:jc w:val="center"/>
          <w:ins w:id="61" w:author="Fabio Buti" w:date="2017-04-13T12:24:00Z"/>
        </w:trPr>
        <w:tc>
          <w:tcPr>
            <w:tcW w:w="2309" w:type="pct"/>
            <w:vMerge/>
            <w:shd w:val="clear" w:color="auto" w:fill="auto"/>
          </w:tcPr>
          <w:p w14:paraId="75F037F5" w14:textId="77777777" w:rsidR="00606E99" w:rsidRPr="00606E99" w:rsidRDefault="00606E99" w:rsidP="00606E99">
            <w:pPr>
              <w:pStyle w:val="TableEntry"/>
              <w:spacing w:before="60" w:after="60"/>
              <w:rPr>
                <w:ins w:id="62" w:author="Fabio Buti" w:date="2017-04-13T12:24:00Z"/>
                <w:b/>
                <w:sz w:val="12"/>
                <w:szCs w:val="12"/>
              </w:rPr>
            </w:pPr>
          </w:p>
        </w:tc>
        <w:tc>
          <w:tcPr>
            <w:tcW w:w="0" w:type="auto"/>
            <w:shd w:val="clear" w:color="auto" w:fill="auto"/>
          </w:tcPr>
          <w:p w14:paraId="1B9FAF96" w14:textId="77777777" w:rsidR="00606E99" w:rsidRPr="00606E99" w:rsidRDefault="00606E99" w:rsidP="00606E99">
            <w:pPr>
              <w:pStyle w:val="TableEntry"/>
              <w:spacing w:before="60" w:after="60"/>
              <w:ind w:left="0"/>
              <w:rPr>
                <w:ins w:id="63" w:author="Fabio Buti" w:date="2017-04-13T12:24:00Z"/>
                <w:sz w:val="12"/>
                <w:szCs w:val="12"/>
              </w:rPr>
            </w:pPr>
            <w:ins w:id="64" w:author="Fabio Buti" w:date="2017-04-13T12:24:00Z">
              <w:r w:rsidRPr="00606E99">
                <w:fldChar w:fldCharType="begin"/>
              </w:r>
              <w:r w:rsidRPr="00606E99">
                <w:instrText xml:space="preserve"> HYPERLINK "http://hl7.org/fhir/us/core/StructureDefinition-us-core-medicationstatement.html"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"http://hl7.org/fhir/us/core/StructureDefinition-us-core-medicationstatement.html" </w:instrText>
              </w:r>
              <w:r w:rsidRPr="00606E99">
                <w:fldChar w:fldCharType="separate"/>
              </w:r>
              <w:r w:rsidRPr="00606E99">
                <w:rPr>
                  <w:rStyle w:val="Collegamentoipertestuale"/>
                  <w:rFonts w:eastAsiaTheme="minorEastAsia"/>
                  <w:b/>
                  <w:bCs/>
                  <w:color w:val="000000" w:themeColor="text1"/>
                  <w:kern w:val="24"/>
                  <w:sz w:val="12"/>
                  <w:szCs w:val="14"/>
                </w:rPr>
                <w:t>Medication</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"http://hl7.org/fhir/us/core/StructureDefinition-us-core-medicationstatement.html" </w:instrText>
              </w:r>
              <w:r w:rsidRPr="00606E99">
                <w:fldChar w:fldCharType="separate"/>
              </w:r>
              <w:r w:rsidRPr="00606E99">
                <w:rPr>
                  <w:rStyle w:val="Collegamentoipertestuale"/>
                  <w:rFonts w:eastAsiaTheme="minorEastAsia"/>
                  <w:b/>
                  <w:bCs/>
                  <w:color w:val="000000" w:themeColor="text1"/>
                  <w:kern w:val="24"/>
                  <w:sz w:val="12"/>
                  <w:szCs w:val="14"/>
                </w:rPr>
                <w:t xml:space="preserve"> Statement </w:t>
              </w:r>
              <w:r w:rsidRPr="00606E99">
                <w:rPr>
                  <w:rStyle w:val="Collegamentoipertestuale"/>
                  <w:rFonts w:eastAsiaTheme="minorEastAsia"/>
                  <w:b/>
                  <w:bCs/>
                  <w:color w:val="000000" w:themeColor="text1"/>
                  <w:kern w:val="24"/>
                  <w:sz w:val="12"/>
                  <w:szCs w:val="14"/>
                </w:rPr>
                <w:fldChar w:fldCharType="end"/>
              </w:r>
            </w:ins>
          </w:p>
        </w:tc>
      </w:tr>
      <w:tr w:rsidR="00606E99" w:rsidRPr="003D240C" w14:paraId="5F8AAD0D" w14:textId="77777777" w:rsidTr="00606E99">
        <w:trPr>
          <w:jc w:val="center"/>
          <w:ins w:id="65" w:author="Fabio Buti" w:date="2017-04-13T12:24:00Z"/>
        </w:trPr>
        <w:tc>
          <w:tcPr>
            <w:tcW w:w="2309" w:type="pct"/>
            <w:vMerge/>
            <w:shd w:val="clear" w:color="auto" w:fill="auto"/>
          </w:tcPr>
          <w:p w14:paraId="57B31F50" w14:textId="77777777" w:rsidR="00606E99" w:rsidRPr="00606E99" w:rsidRDefault="00606E99" w:rsidP="00606E99">
            <w:pPr>
              <w:pStyle w:val="TableEntry"/>
              <w:spacing w:before="60" w:after="60"/>
              <w:rPr>
                <w:ins w:id="66" w:author="Fabio Buti" w:date="2017-04-13T12:24:00Z"/>
                <w:b/>
                <w:sz w:val="12"/>
                <w:szCs w:val="12"/>
              </w:rPr>
            </w:pPr>
          </w:p>
        </w:tc>
        <w:tc>
          <w:tcPr>
            <w:tcW w:w="0" w:type="auto"/>
            <w:shd w:val="clear" w:color="auto" w:fill="auto"/>
          </w:tcPr>
          <w:p w14:paraId="0DC5278B" w14:textId="77777777" w:rsidR="00606E99" w:rsidRPr="00606E99" w:rsidRDefault="00606E99" w:rsidP="00606E99">
            <w:pPr>
              <w:pStyle w:val="TableEntry"/>
              <w:spacing w:before="60" w:after="60"/>
              <w:ind w:left="0"/>
              <w:rPr>
                <w:ins w:id="67" w:author="Fabio Buti" w:date="2017-04-13T12:24:00Z"/>
                <w:sz w:val="12"/>
                <w:szCs w:val="12"/>
              </w:rPr>
            </w:pPr>
            <w:ins w:id="68" w:author="Fabio Buti" w:date="2017-04-13T12:24:00Z">
              <w:r w:rsidRPr="00606E99">
                <w:fldChar w:fldCharType="begin"/>
              </w:r>
              <w:r w:rsidRPr="00606E99">
                <w:instrText xml:space="preserve"> HYPERLINK "http://hl7.org/fhir/us/core/StructureDefinition-us-core-medicationrequest.html"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"http://hl7.org/fhir/us/core/StructureDefinition-us-core-medicationrequest.html" </w:instrText>
              </w:r>
              <w:r w:rsidRPr="00606E99">
                <w:fldChar w:fldCharType="separate"/>
              </w:r>
              <w:r w:rsidRPr="00606E99">
                <w:rPr>
                  <w:rStyle w:val="Collegamentoipertestuale"/>
                  <w:rFonts w:eastAsiaTheme="minorEastAsia"/>
                  <w:b/>
                  <w:bCs/>
                  <w:color w:val="000000" w:themeColor="text1"/>
                  <w:kern w:val="24"/>
                  <w:sz w:val="12"/>
                  <w:szCs w:val="14"/>
                </w:rPr>
                <w:t>Medication</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"http://hl7.org/fhir/us/core/StructureDefinition-us-core-medicationrequest.html" </w:instrText>
              </w:r>
              <w:r w:rsidRPr="00606E99">
                <w:fldChar w:fldCharType="separate"/>
              </w:r>
              <w:r w:rsidRPr="00606E99">
                <w:rPr>
                  <w:rStyle w:val="Collegamentoipertestuale"/>
                  <w:rFonts w:eastAsiaTheme="minorEastAsia"/>
                  <w:b/>
                  <w:bCs/>
                  <w:color w:val="000000" w:themeColor="text1"/>
                  <w:kern w:val="24"/>
                  <w:sz w:val="12"/>
                  <w:szCs w:val="14"/>
                </w:rPr>
                <w:t xml:space="preserve"> Request </w:t>
              </w:r>
              <w:r w:rsidRPr="00606E99">
                <w:rPr>
                  <w:rStyle w:val="Collegamentoipertestuale"/>
                  <w:rFonts w:eastAsiaTheme="minorEastAsia"/>
                  <w:b/>
                  <w:bCs/>
                  <w:color w:val="000000" w:themeColor="text1"/>
                  <w:kern w:val="24"/>
                  <w:sz w:val="12"/>
                  <w:szCs w:val="14"/>
                </w:rPr>
                <w:fldChar w:fldCharType="end"/>
              </w:r>
            </w:ins>
          </w:p>
        </w:tc>
      </w:tr>
      <w:tr w:rsidR="00606E99" w:rsidRPr="003D240C" w14:paraId="3A638272" w14:textId="77777777" w:rsidTr="00606E99">
        <w:trPr>
          <w:jc w:val="center"/>
          <w:ins w:id="69" w:author="Fabio Buti" w:date="2017-04-13T12:24:00Z"/>
        </w:trPr>
        <w:tc>
          <w:tcPr>
            <w:tcW w:w="2309" w:type="pct"/>
            <w:shd w:val="clear" w:color="auto" w:fill="auto"/>
          </w:tcPr>
          <w:p w14:paraId="661DB658" w14:textId="77777777" w:rsidR="00606E99" w:rsidRPr="00606E99" w:rsidRDefault="00606E99" w:rsidP="00606E99">
            <w:pPr>
              <w:pStyle w:val="TableEntry"/>
              <w:spacing w:before="60" w:after="60"/>
              <w:rPr>
                <w:ins w:id="70" w:author="Fabio Buti" w:date="2017-04-13T12:24:00Z"/>
                <w:b/>
                <w:sz w:val="12"/>
                <w:szCs w:val="12"/>
              </w:rPr>
            </w:pPr>
            <w:ins w:id="71" w:author="Fabio Buti" w:date="2017-04-13T12:24:00Z">
              <w:r w:rsidRPr="00606E99">
                <w:rPr>
                  <w:b/>
                  <w:sz w:val="12"/>
                  <w:szCs w:val="12"/>
                </w:rPr>
                <w:t>Immunizations Option</w:t>
              </w:r>
            </w:ins>
          </w:p>
        </w:tc>
        <w:tc>
          <w:tcPr>
            <w:tcW w:w="0" w:type="auto"/>
            <w:shd w:val="clear" w:color="auto" w:fill="auto"/>
          </w:tcPr>
          <w:p w14:paraId="1CE93A05" w14:textId="77777777" w:rsidR="00606E99" w:rsidRPr="00606E99" w:rsidRDefault="00606E99" w:rsidP="00606E99">
            <w:pPr>
              <w:pStyle w:val="TableEntry"/>
              <w:spacing w:before="60" w:after="60"/>
              <w:ind w:left="0"/>
              <w:rPr>
                <w:ins w:id="72" w:author="Fabio Buti" w:date="2017-04-13T12:24:00Z"/>
                <w:sz w:val="12"/>
                <w:szCs w:val="12"/>
              </w:rPr>
            </w:pPr>
            <w:ins w:id="73" w:author="Fabio Buti" w:date="2017-04-13T12:24:00Z">
              <w:r w:rsidRPr="00606E99">
                <w:fldChar w:fldCharType="begin"/>
              </w:r>
              <w:r w:rsidRPr="00606E99">
                <w:instrText xml:space="preserve"> HYPERLINK "http://hl7.org/fhir/us/core/StructureDefinition-us-core-immunization.html"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"http://hl7.org/fhir/us/core/StructureDefinition-us-core-immunization.html" </w:instrText>
              </w:r>
              <w:r w:rsidRPr="00606E99">
                <w:fldChar w:fldCharType="separate"/>
              </w:r>
              <w:r w:rsidRPr="00606E99">
                <w:rPr>
                  <w:rStyle w:val="Collegamentoipertestuale"/>
                  <w:rFonts w:eastAsiaTheme="minorEastAsia"/>
                  <w:b/>
                  <w:bCs/>
                  <w:color w:val="000000" w:themeColor="text1"/>
                  <w:kern w:val="24"/>
                  <w:sz w:val="12"/>
                  <w:szCs w:val="14"/>
                </w:rPr>
                <w:t>Immunization</w:t>
              </w:r>
              <w:r w:rsidRPr="00606E99">
                <w:rPr>
                  <w:rStyle w:val="Collegamentoipertestuale"/>
                  <w:rFonts w:eastAsiaTheme="minorEastAsia"/>
                  <w:b/>
                  <w:bCs/>
                  <w:color w:val="000000" w:themeColor="text1"/>
                  <w:kern w:val="24"/>
                  <w:sz w:val="12"/>
                  <w:szCs w:val="14"/>
                </w:rPr>
                <w:fldChar w:fldCharType="end"/>
              </w:r>
              <w:r w:rsidRPr="00606E99">
                <w:fldChar w:fldCharType="begin"/>
              </w:r>
              <w:r w:rsidRPr="00606E99">
                <w:instrText xml:space="preserve"> HYPERLINK "http://hl7.org/fhir/us/core/StructureDefinition-us-core-immunization.html" </w:instrText>
              </w:r>
              <w:r w:rsidRPr="00606E99">
                <w:fldChar w:fldCharType="separate"/>
              </w:r>
              <w:r w:rsidRPr="00606E99">
                <w:rPr>
                  <w:rStyle w:val="Collegamentoipertestuale"/>
                  <w:rFonts w:eastAsiaTheme="minorEastAsia"/>
                  <w:b/>
                  <w:bCs/>
                  <w:color w:val="000000" w:themeColor="text1"/>
                  <w:kern w:val="24"/>
                  <w:sz w:val="12"/>
                  <w:szCs w:val="14"/>
                </w:rPr>
                <w:t xml:space="preserve"> </w:t>
              </w:r>
              <w:r w:rsidRPr="00606E99">
                <w:rPr>
                  <w:rStyle w:val="Collegamentoipertestuale"/>
                  <w:rFonts w:eastAsiaTheme="minorEastAsia"/>
                  <w:b/>
                  <w:bCs/>
                  <w:color w:val="000000" w:themeColor="text1"/>
                  <w:kern w:val="24"/>
                  <w:sz w:val="12"/>
                  <w:szCs w:val="14"/>
                </w:rPr>
                <w:fldChar w:fldCharType="end"/>
              </w:r>
            </w:ins>
          </w:p>
        </w:tc>
      </w:tr>
      <w:tr w:rsidR="00606E99" w:rsidRPr="003D240C" w14:paraId="1DBE865D" w14:textId="77777777" w:rsidTr="00606E99">
        <w:trPr>
          <w:jc w:val="center"/>
          <w:ins w:id="74" w:author="Fabio Buti" w:date="2017-04-13T12:24:00Z"/>
        </w:trPr>
        <w:tc>
          <w:tcPr>
            <w:tcW w:w="2309" w:type="pct"/>
            <w:shd w:val="clear" w:color="auto" w:fill="auto"/>
          </w:tcPr>
          <w:p w14:paraId="169024D6" w14:textId="77777777" w:rsidR="00606E99" w:rsidRPr="00606E99" w:rsidRDefault="00606E99" w:rsidP="00606E99">
            <w:pPr>
              <w:pStyle w:val="TableEntry"/>
              <w:spacing w:before="60" w:after="60"/>
              <w:rPr>
                <w:ins w:id="75" w:author="Fabio Buti" w:date="2017-04-13T12:24:00Z"/>
                <w:b/>
                <w:sz w:val="12"/>
                <w:szCs w:val="12"/>
              </w:rPr>
            </w:pPr>
            <w:ins w:id="76" w:author="Fabio Buti" w:date="2017-04-13T12:24:00Z">
              <w:r w:rsidRPr="00606E99">
                <w:rPr>
                  <w:b/>
                  <w:sz w:val="12"/>
                  <w:szCs w:val="12"/>
                </w:rPr>
                <w:t>Professional Services Option</w:t>
              </w:r>
            </w:ins>
          </w:p>
        </w:tc>
        <w:tc>
          <w:tcPr>
            <w:tcW w:w="0" w:type="auto"/>
            <w:shd w:val="clear" w:color="auto" w:fill="auto"/>
          </w:tcPr>
          <w:p w14:paraId="32E1DBEB" w14:textId="77777777" w:rsidR="00606E99" w:rsidRPr="00606E99" w:rsidRDefault="00606E99" w:rsidP="00606E99">
            <w:pPr>
              <w:pStyle w:val="TableEntry"/>
              <w:spacing w:before="60" w:after="60"/>
              <w:ind w:left="0"/>
              <w:rPr>
                <w:ins w:id="77" w:author="Fabio Buti" w:date="2017-04-13T12:24:00Z"/>
                <w:sz w:val="12"/>
                <w:szCs w:val="12"/>
              </w:rPr>
            </w:pPr>
            <w:ins w:id="78" w:author="Fabio Buti" w:date="2017-04-13T12:24:00Z">
              <w:r w:rsidRPr="00606E99">
                <w:fldChar w:fldCharType="begin"/>
              </w:r>
              <w:r w:rsidRPr="00606E99">
                <w:instrText xml:space="preserve"> HYPERLINK "http://hl7.org/fhir/us/core/StructureDefinition-us-core-procedure.html" </w:instrText>
              </w:r>
              <w:r w:rsidRPr="00606E99">
                <w:fldChar w:fldCharType="separate"/>
              </w:r>
              <w:r w:rsidRPr="00606E99">
                <w:rPr>
                  <w:rStyle w:val="Collegamentoipertestuale"/>
                  <w:rFonts w:eastAsiaTheme="minorEastAsia"/>
                  <w:b/>
                  <w:bCs/>
                  <w:color w:val="000000" w:themeColor="text1"/>
                  <w:kern w:val="24"/>
                  <w:sz w:val="12"/>
                  <w:szCs w:val="14"/>
                </w:rPr>
                <w:t xml:space="preserve">US Core Procedure </w:t>
              </w:r>
              <w:r w:rsidRPr="00606E99">
                <w:rPr>
                  <w:rStyle w:val="Collegamentoipertestuale"/>
                  <w:rFonts w:eastAsiaTheme="minorEastAsia"/>
                  <w:b/>
                  <w:bCs/>
                  <w:color w:val="000000" w:themeColor="text1"/>
                  <w:kern w:val="24"/>
                  <w:sz w:val="12"/>
                  <w:szCs w:val="14"/>
                </w:rPr>
                <w:fldChar w:fldCharType="end"/>
              </w:r>
            </w:ins>
          </w:p>
        </w:tc>
      </w:tr>
      <w:tr w:rsidR="00606E99" w:rsidRPr="003D240C" w14:paraId="7ABA76B2" w14:textId="77777777" w:rsidTr="00606E99">
        <w:trPr>
          <w:jc w:val="center"/>
          <w:ins w:id="79" w:author="Fabio Buti" w:date="2017-04-13T12:24:00Z"/>
        </w:trPr>
        <w:tc>
          <w:tcPr>
            <w:tcW w:w="2309" w:type="pct"/>
            <w:shd w:val="clear" w:color="auto" w:fill="auto"/>
          </w:tcPr>
          <w:p w14:paraId="313555E8" w14:textId="77777777" w:rsidR="00606E99" w:rsidRPr="00606E99" w:rsidRDefault="00606E99" w:rsidP="00606E99">
            <w:pPr>
              <w:pStyle w:val="TableEntry"/>
              <w:spacing w:before="60" w:after="60"/>
              <w:rPr>
                <w:ins w:id="80" w:author="Fabio Buti" w:date="2017-04-13T12:24:00Z"/>
                <w:b/>
                <w:sz w:val="12"/>
                <w:szCs w:val="12"/>
              </w:rPr>
            </w:pPr>
            <w:ins w:id="81" w:author="Fabio Buti" w:date="2017-04-13T12:24:00Z">
              <w:r w:rsidRPr="00606E99">
                <w:rPr>
                  <w:b/>
                  <w:sz w:val="12"/>
                  <w:szCs w:val="12"/>
                </w:rPr>
                <w:t>Provenance Option</w:t>
              </w:r>
            </w:ins>
          </w:p>
        </w:tc>
        <w:tc>
          <w:tcPr>
            <w:tcW w:w="0" w:type="auto"/>
            <w:shd w:val="clear" w:color="auto" w:fill="auto"/>
          </w:tcPr>
          <w:p w14:paraId="662D80FE" w14:textId="77777777" w:rsidR="00606E99" w:rsidRPr="00606E99" w:rsidRDefault="00606E99" w:rsidP="00606E99">
            <w:pPr>
              <w:pStyle w:val="TableEntry"/>
              <w:spacing w:before="60" w:after="60"/>
              <w:ind w:left="0"/>
              <w:rPr>
                <w:ins w:id="82" w:author="Fabio Buti" w:date="2017-04-13T12:24:00Z"/>
                <w:b/>
              </w:rPr>
            </w:pPr>
            <w:ins w:id="83" w:author="Fabio Buti" w:date="2017-04-13T12:24:00Z">
              <w:r w:rsidRPr="00606E99">
                <w:rPr>
                  <w:b/>
                  <w:sz w:val="12"/>
                </w:rPr>
                <w:t>Provenance</w:t>
              </w:r>
            </w:ins>
          </w:p>
        </w:tc>
      </w:tr>
    </w:tbl>
    <w:p w14:paraId="5428244A" w14:textId="77777777" w:rsidR="006F7A9E" w:rsidRPr="00FA3744" w:rsidRDefault="006F7A9E" w:rsidP="00026B62">
      <w:pPr>
        <w:pStyle w:val="NormaleWeb"/>
        <w:rPr>
          <w:i/>
        </w:rPr>
      </w:pPr>
    </w:p>
    <w:p w14:paraId="11479D18" w14:textId="2707867C" w:rsidR="002D4C7B" w:rsidRDefault="007F115C" w:rsidP="00026B62">
      <w:pPr>
        <w:pStyle w:val="NormaleWeb"/>
        <w:rPr>
          <w:b/>
          <w:i/>
          <w:lang w:val="en"/>
        </w:rPr>
      </w:pPr>
      <w:r w:rsidRPr="002D4C7B">
        <w:rPr>
          <w:b/>
          <w:i/>
          <w:lang w:val="en"/>
        </w:rPr>
        <w:t>QEDm_00</w:t>
      </w:r>
      <w:r w:rsidR="002D4C7B">
        <w:rPr>
          <w:b/>
          <w:i/>
          <w:lang w:val="en"/>
        </w:rPr>
        <w:t>9</w:t>
      </w:r>
      <w:r w:rsidR="00606E99">
        <w:rPr>
          <w:b/>
          <w:i/>
          <w:lang w:val="en"/>
        </w:rPr>
        <w:t xml:space="preserve">: </w:t>
      </w:r>
      <w:r w:rsidRPr="002D4C7B">
        <w:rPr>
          <w:b/>
          <w:i/>
          <w:lang w:val="en"/>
        </w:rPr>
        <w:t>QED retirement</w:t>
      </w:r>
    </w:p>
    <w:p w14:paraId="5F096C78" w14:textId="63950D84" w:rsidR="002D4C7B" w:rsidRPr="00E459FB" w:rsidRDefault="002D4C7B" w:rsidP="00DE0F49">
      <w:pPr>
        <w:pStyle w:val="NormaleWeb"/>
        <w:ind w:left="284"/>
        <w:rPr>
          <w:i/>
          <w:lang w:val="en"/>
        </w:rPr>
      </w:pPr>
      <w:r w:rsidRPr="00E459FB">
        <w:rPr>
          <w:i/>
          <w:lang w:val="en"/>
        </w:rPr>
        <w:t>Comments:</w:t>
      </w:r>
    </w:p>
    <w:p w14:paraId="667188E5" w14:textId="11D025AB" w:rsidR="002D7D79" w:rsidRDefault="002D4C7B" w:rsidP="00DE0F49">
      <w:pPr>
        <w:pStyle w:val="NormaleWeb"/>
        <w:ind w:left="284"/>
        <w:rPr>
          <w:i/>
          <w:lang w:val="en"/>
        </w:rPr>
      </w:pPr>
      <w:r w:rsidRPr="002D4C7B">
        <w:rPr>
          <w:i/>
          <w:lang w:val="en"/>
        </w:rPr>
        <w:sym w:font="Wingdings" w:char="F0E0"/>
      </w:r>
      <w:r w:rsidR="007F115C" w:rsidRPr="002D4C7B">
        <w:rPr>
          <w:i/>
          <w:lang w:val="en"/>
        </w:rPr>
        <w:t xml:space="preserve"> </w:t>
      </w:r>
      <w:r w:rsidRPr="002D4C7B">
        <w:rPr>
          <w:i/>
          <w:lang w:val="en"/>
        </w:rPr>
        <w:t xml:space="preserve">it </w:t>
      </w:r>
      <w:r w:rsidR="007F115C" w:rsidRPr="002D4C7B">
        <w:rPr>
          <w:i/>
          <w:lang w:val="en"/>
        </w:rPr>
        <w:t>may be considered, but the timing is independent of QEDm completion.</w:t>
      </w:r>
    </w:p>
    <w:p w14:paraId="36358639" w14:textId="665DB461" w:rsidR="00BB556A" w:rsidRDefault="00BB556A" w:rsidP="00DE0F49">
      <w:pPr>
        <w:pStyle w:val="NormaleWeb"/>
        <w:ind w:left="284"/>
        <w:rPr>
          <w:i/>
          <w:lang w:val="en"/>
        </w:rPr>
      </w:pPr>
    </w:p>
    <w:p w14:paraId="23EDCB22" w14:textId="29EA7DEE" w:rsidR="002D7D79" w:rsidRPr="00F95E90" w:rsidRDefault="002D7D79" w:rsidP="00026B62">
      <w:pPr>
        <w:pStyle w:val="NormaleWeb"/>
        <w:rPr>
          <w:i/>
          <w:lang w:val="en"/>
        </w:rPr>
      </w:pPr>
    </w:p>
    <w:p w14:paraId="6B06AF35" w14:textId="77777777" w:rsidR="00CF283F" w:rsidRPr="00F95E90" w:rsidRDefault="00CF283F" w:rsidP="008616CB">
      <w:pPr>
        <w:pStyle w:val="Titolo2"/>
        <w:numPr>
          <w:ilvl w:val="0"/>
          <w:numId w:val="0"/>
        </w:numPr>
        <w:rPr>
          <w:noProof w:val="0"/>
        </w:rPr>
      </w:pPr>
      <w:bookmarkStart w:id="84" w:name="_Toc473170357"/>
      <w:bookmarkStart w:id="85" w:name="_Toc504625754"/>
      <w:bookmarkStart w:id="86" w:name="_Toc479932121"/>
      <w:r w:rsidRPr="00F95E90">
        <w:rPr>
          <w:noProof w:val="0"/>
        </w:rPr>
        <w:t>Closed Issues</w:t>
      </w:r>
      <w:bookmarkEnd w:id="86"/>
    </w:p>
    <w:p w14:paraId="0C1C5E27" w14:textId="77777777" w:rsidR="00602EBB" w:rsidRDefault="00602EBB" w:rsidP="00602EBB">
      <w:pPr>
        <w:spacing w:before="240"/>
        <w:rPr>
          <w:b/>
          <w:i/>
        </w:rPr>
      </w:pPr>
      <w:r w:rsidRPr="00F95E90">
        <w:rPr>
          <w:b/>
          <w:i/>
        </w:rPr>
        <w:t xml:space="preserve">QEDm_001: </w:t>
      </w:r>
      <w:r>
        <w:rPr>
          <w:b/>
          <w:i/>
        </w:rPr>
        <w:t xml:space="preserve">Agree on the list of requirements for QEDm by comparing with QED </w:t>
      </w:r>
    </w:p>
    <w:p w14:paraId="2E04D4C7" w14:textId="1CD6EF56" w:rsidR="00B41025" w:rsidRDefault="006F3EF5" w:rsidP="00DE0F49">
      <w:pPr>
        <w:spacing w:before="240" w:after="240"/>
        <w:ind w:left="284"/>
        <w:rPr>
          <w:b/>
          <w:i/>
        </w:rPr>
      </w:pPr>
      <w:r>
        <w:rPr>
          <w:i/>
        </w:rPr>
        <w:t>Considerations</w:t>
      </w:r>
      <w:r w:rsidR="00602EBB">
        <w:rPr>
          <w:i/>
        </w:rPr>
        <w:t>:</w:t>
      </w:r>
    </w:p>
    <w:tbl>
      <w:tblPr>
        <w:tblW w:w="9196" w:type="dxa"/>
        <w:tblInd w:w="274" w:type="dxa"/>
        <w:tblCellMar>
          <w:left w:w="0" w:type="dxa"/>
          <w:right w:w="0" w:type="dxa"/>
        </w:tblCellMar>
        <w:tblLook w:val="0420" w:firstRow="1" w:lastRow="0" w:firstColumn="0" w:lastColumn="0" w:noHBand="0" w:noVBand="1"/>
      </w:tblPr>
      <w:tblGrid>
        <w:gridCol w:w="378"/>
        <w:gridCol w:w="5535"/>
        <w:gridCol w:w="1732"/>
        <w:gridCol w:w="1551"/>
      </w:tblGrid>
      <w:tr w:rsidR="00407708" w:rsidRPr="00407708" w14:paraId="01D0DE86" w14:textId="77777777" w:rsidTr="009F6919">
        <w:tc>
          <w:tcPr>
            <w:tcW w:w="378"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1E1CD4FF" w14:textId="77777777" w:rsidR="00407708" w:rsidRPr="00407708" w:rsidRDefault="00407708" w:rsidP="00407708">
            <w:pPr>
              <w:pStyle w:val="AuthorInstructions"/>
              <w:spacing w:before="40" w:after="40"/>
              <w:rPr>
                <w:rFonts w:ascii="Arial" w:hAnsi="Arial" w:cs="Arial"/>
                <w:b/>
                <w:color w:val="FFFFFF" w:themeColor="background1"/>
                <w:sz w:val="16"/>
                <w:lang w:val="it-IT"/>
              </w:rPr>
            </w:pPr>
          </w:p>
        </w:tc>
        <w:tc>
          <w:tcPr>
            <w:tcW w:w="5535"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53240D48" w14:textId="77777777" w:rsidR="00407708" w:rsidRPr="00407708" w:rsidRDefault="00407708" w:rsidP="00407708">
            <w:pPr>
              <w:pStyle w:val="AuthorInstructions"/>
              <w:spacing w:before="40" w:after="40"/>
              <w:rPr>
                <w:rFonts w:ascii="Arial" w:hAnsi="Arial" w:cs="Arial"/>
                <w:b/>
                <w:color w:val="FFFFFF" w:themeColor="background1"/>
                <w:sz w:val="16"/>
                <w:lang w:val="it-IT"/>
              </w:rPr>
            </w:pPr>
            <w:r w:rsidRPr="00407708">
              <w:rPr>
                <w:rFonts w:ascii="Arial" w:hAnsi="Arial" w:cs="Arial"/>
                <w:b/>
                <w:bCs/>
                <w:color w:val="FFFFFF" w:themeColor="background1"/>
                <w:sz w:val="16"/>
              </w:rPr>
              <w:t>Requirements</w:t>
            </w:r>
          </w:p>
        </w:tc>
        <w:tc>
          <w:tcPr>
            <w:tcW w:w="1732"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291E6A69" w14:textId="77777777" w:rsidR="00407708" w:rsidRPr="00407708" w:rsidRDefault="00407708" w:rsidP="00407708">
            <w:pPr>
              <w:pStyle w:val="AuthorInstructions"/>
              <w:spacing w:before="40" w:after="40"/>
              <w:rPr>
                <w:rFonts w:ascii="Arial" w:hAnsi="Arial" w:cs="Arial"/>
                <w:b/>
                <w:color w:val="FFFFFF" w:themeColor="background1"/>
                <w:sz w:val="16"/>
                <w:lang w:val="it-IT"/>
              </w:rPr>
            </w:pPr>
            <w:r w:rsidRPr="00407708">
              <w:rPr>
                <w:rFonts w:ascii="Arial" w:hAnsi="Arial" w:cs="Arial"/>
                <w:b/>
                <w:bCs/>
                <w:color w:val="FFFFFF" w:themeColor="background1"/>
                <w:sz w:val="16"/>
              </w:rPr>
              <w:t>QED</w:t>
            </w:r>
          </w:p>
        </w:tc>
        <w:tc>
          <w:tcPr>
            <w:tcW w:w="1551" w:type="dxa"/>
            <w:tcBorders>
              <w:top w:val="single" w:sz="8" w:space="0" w:color="FFFFFF"/>
              <w:left w:val="single" w:sz="8" w:space="0" w:color="FFFFFF"/>
              <w:bottom w:val="single" w:sz="24" w:space="0" w:color="FFFFFF"/>
              <w:right w:val="single" w:sz="8" w:space="0" w:color="FFFFFF"/>
            </w:tcBorders>
            <w:shd w:val="clear" w:color="auto" w:fill="767171" w:themeFill="background2" w:themeFillShade="80"/>
            <w:tcMar>
              <w:top w:w="72" w:type="dxa"/>
              <w:left w:w="144" w:type="dxa"/>
              <w:bottom w:w="72" w:type="dxa"/>
              <w:right w:w="144" w:type="dxa"/>
            </w:tcMar>
            <w:hideMark/>
          </w:tcPr>
          <w:p w14:paraId="0EE4FD2A" w14:textId="77777777" w:rsidR="00407708" w:rsidRPr="00407708" w:rsidRDefault="00407708" w:rsidP="00407708">
            <w:pPr>
              <w:pStyle w:val="AuthorInstructions"/>
              <w:spacing w:before="40" w:after="40"/>
              <w:rPr>
                <w:rFonts w:ascii="Arial" w:hAnsi="Arial" w:cs="Arial"/>
                <w:b/>
                <w:color w:val="FFFFFF" w:themeColor="background1"/>
                <w:sz w:val="16"/>
                <w:lang w:val="it-IT"/>
              </w:rPr>
            </w:pPr>
            <w:r w:rsidRPr="00407708">
              <w:rPr>
                <w:rFonts w:ascii="Arial" w:hAnsi="Arial" w:cs="Arial"/>
                <w:b/>
                <w:bCs/>
                <w:color w:val="FFFFFF" w:themeColor="background1"/>
                <w:sz w:val="16"/>
              </w:rPr>
              <w:t>QEDm</w:t>
            </w:r>
          </w:p>
        </w:tc>
      </w:tr>
      <w:tr w:rsidR="00407708" w:rsidRPr="00407708" w14:paraId="290764FF" w14:textId="77777777" w:rsidTr="009F6919">
        <w:tc>
          <w:tcPr>
            <w:tcW w:w="378"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4F558E0"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1</w:t>
            </w:r>
          </w:p>
        </w:tc>
        <w:tc>
          <w:tcPr>
            <w:tcW w:w="5535"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35F6AF0" w14:textId="69BF30A1"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 </w:t>
            </w:r>
            <w:r w:rsidRPr="00407708">
              <w:rPr>
                <w:rFonts w:ascii="Arial" w:hAnsi="Arial" w:cs="Arial"/>
                <w:b/>
                <w:bCs/>
                <w:sz w:val="16"/>
                <w:u w:val="single"/>
              </w:rPr>
              <w:t>listing</w:t>
            </w:r>
            <w:r w:rsidRPr="00407708">
              <w:rPr>
                <w:rFonts w:ascii="Arial" w:hAnsi="Arial" w:cs="Arial"/>
                <w:b/>
                <w:bCs/>
                <w:sz w:val="16"/>
              </w:rPr>
              <w:t xml:space="preserve"> of P</w:t>
            </w:r>
            <w:r w:rsidR="00187D73">
              <w:rPr>
                <w:rFonts w:ascii="Arial" w:hAnsi="Arial" w:cs="Arial"/>
                <w:b/>
                <w:bCs/>
                <w:sz w:val="16"/>
              </w:rPr>
              <w:t>roblems</w:t>
            </w:r>
            <w:r w:rsidRPr="00407708">
              <w:rPr>
                <w:rFonts w:ascii="Arial" w:hAnsi="Arial" w:cs="Arial"/>
                <w:b/>
                <w:bCs/>
                <w:sz w:val="16"/>
              </w:rPr>
              <w:t>, Med</w:t>
            </w:r>
            <w:r w:rsidR="00187D73">
              <w:rPr>
                <w:rFonts w:ascii="Arial" w:hAnsi="Arial" w:cs="Arial"/>
                <w:b/>
                <w:bCs/>
                <w:sz w:val="16"/>
              </w:rPr>
              <w:t>ications</w:t>
            </w:r>
            <w:r w:rsidRPr="00407708">
              <w:rPr>
                <w:rFonts w:ascii="Arial" w:hAnsi="Arial" w:cs="Arial"/>
                <w:b/>
                <w:bCs/>
                <w:sz w:val="16"/>
              </w:rPr>
              <w:t>, Allergies, Med-Allergies</w:t>
            </w:r>
          </w:p>
        </w:tc>
        <w:tc>
          <w:tcPr>
            <w:tcW w:w="1732"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E963056"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c>
          <w:tcPr>
            <w:tcW w:w="1551" w:type="dxa"/>
            <w:tcBorders>
              <w:top w:val="single" w:sz="24"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72C92117"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r>
      <w:tr w:rsidR="00407708" w:rsidRPr="00407708" w14:paraId="1E4C155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BBA4502"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2</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3F6244F"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Supports </w:t>
            </w:r>
            <w:r w:rsidRPr="00407708">
              <w:rPr>
                <w:rFonts w:ascii="Arial" w:hAnsi="Arial" w:cs="Arial"/>
                <w:b/>
                <w:bCs/>
                <w:sz w:val="16"/>
                <w:u w:val="single"/>
              </w:rPr>
              <w:t>listing</w:t>
            </w:r>
            <w:r w:rsidRPr="00407708">
              <w:rPr>
                <w:rFonts w:ascii="Arial" w:hAnsi="Arial" w:cs="Arial"/>
                <w:b/>
                <w:bCs/>
                <w:sz w:val="16"/>
              </w:rPr>
              <w:t xml:space="preserve"> of rest of DE (Data-element) per full QED List</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4DBC896"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1EAAECD3"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Yes</w:t>
            </w:r>
          </w:p>
        </w:tc>
      </w:tr>
      <w:tr w:rsidR="00407708" w:rsidRPr="00407708" w14:paraId="65EC5C92"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67DACD3E"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3</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000B749" w14:textId="7DD91030"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Supports </w:t>
            </w:r>
            <w:r w:rsidRPr="00407708">
              <w:rPr>
                <w:rFonts w:ascii="Arial" w:hAnsi="Arial" w:cs="Arial"/>
                <w:b/>
                <w:bCs/>
                <w:sz w:val="16"/>
                <w:u w:val="single"/>
              </w:rPr>
              <w:t>listing</w:t>
            </w:r>
            <w:r w:rsidRPr="00407708">
              <w:rPr>
                <w:rFonts w:ascii="Arial" w:hAnsi="Arial" w:cs="Arial"/>
                <w:b/>
                <w:bCs/>
                <w:sz w:val="16"/>
              </w:rPr>
              <w:t xml:space="preserve"> of add</w:t>
            </w:r>
            <w:r w:rsidR="00187D73">
              <w:rPr>
                <w:rFonts w:ascii="Arial" w:hAnsi="Arial" w:cs="Arial"/>
                <w:b/>
                <w:bCs/>
                <w:sz w:val="16"/>
              </w:rPr>
              <w:t>i</w:t>
            </w:r>
            <w:r w:rsidRPr="00407708">
              <w:rPr>
                <w:rFonts w:ascii="Arial" w:hAnsi="Arial" w:cs="Arial"/>
                <w:b/>
                <w:bCs/>
                <w:sz w:val="16"/>
              </w:rPr>
              <w:t>t</w:t>
            </w:r>
            <w:r w:rsidR="00187D73">
              <w:rPr>
                <w:rFonts w:ascii="Arial" w:hAnsi="Arial" w:cs="Arial"/>
                <w:b/>
                <w:bCs/>
                <w:sz w:val="16"/>
              </w:rPr>
              <w:t>iona</w:t>
            </w:r>
            <w:r w:rsidRPr="00407708">
              <w:rPr>
                <w:rFonts w:ascii="Arial" w:hAnsi="Arial" w:cs="Arial"/>
                <w:b/>
                <w:bCs/>
                <w:sz w:val="16"/>
              </w:rPr>
              <w:t>l DE per DAF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6845DB6"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F0BE210" w14:textId="77777777" w:rsidR="00407708" w:rsidRPr="00407708" w:rsidRDefault="00407708" w:rsidP="00407708">
            <w:pPr>
              <w:pStyle w:val="AuthorInstructions"/>
              <w:spacing w:before="40" w:after="40"/>
              <w:rPr>
                <w:rFonts w:ascii="Arial" w:hAnsi="Arial" w:cs="Arial"/>
                <w:b/>
                <w:sz w:val="16"/>
                <w:highlight w:val="yellow"/>
                <w:lang w:val="it-IT"/>
              </w:rPr>
            </w:pPr>
            <w:r w:rsidRPr="00407708">
              <w:rPr>
                <w:rFonts w:ascii="Arial" w:hAnsi="Arial" w:cs="Arial"/>
                <w:b/>
                <w:sz w:val="16"/>
                <w:highlight w:val="yellow"/>
              </w:rPr>
              <w:t>Yes, almost</w:t>
            </w:r>
          </w:p>
        </w:tc>
      </w:tr>
      <w:tr w:rsidR="00407708" w:rsidRPr="00407708" w14:paraId="2917C9F7"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7A8484C"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4</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DEA5DBB"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 xml:space="preserve">Supports </w:t>
            </w:r>
            <w:r w:rsidRPr="00407708">
              <w:rPr>
                <w:rFonts w:ascii="Arial" w:hAnsi="Arial" w:cs="Arial"/>
                <w:b/>
                <w:bCs/>
                <w:sz w:val="16"/>
                <w:u w:val="single"/>
              </w:rPr>
              <w:t xml:space="preserve">access </w:t>
            </w:r>
            <w:r w:rsidRPr="00407708">
              <w:rPr>
                <w:rFonts w:ascii="Arial" w:hAnsi="Arial" w:cs="Arial"/>
                <w:b/>
                <w:bCs/>
                <w:sz w:val="16"/>
              </w:rPr>
              <w:t>to DE across DAF/US Core defined resources</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31AABC5"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13C806E" w14:textId="7AEF1704" w:rsidR="00407708" w:rsidRPr="00407708" w:rsidRDefault="00407708" w:rsidP="00407708">
            <w:pPr>
              <w:pStyle w:val="AuthorInstructions"/>
              <w:spacing w:before="40" w:after="40"/>
              <w:rPr>
                <w:rFonts w:ascii="Arial" w:hAnsi="Arial" w:cs="Arial"/>
                <w:b/>
                <w:sz w:val="16"/>
                <w:highlight w:val="yellow"/>
                <w:lang w:val="it-IT"/>
              </w:rPr>
            </w:pPr>
            <w:r w:rsidRPr="00407708">
              <w:rPr>
                <w:rFonts w:ascii="Arial" w:hAnsi="Arial" w:cs="Arial"/>
                <w:b/>
                <w:sz w:val="16"/>
                <w:highlight w:val="yellow"/>
              </w:rPr>
              <w:t>Maybe</w:t>
            </w:r>
          </w:p>
        </w:tc>
      </w:tr>
      <w:tr w:rsidR="00407708" w:rsidRPr="00407708" w14:paraId="18A8249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10ABBF95"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t>5</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7E1691C" w14:textId="2D9755B6"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Id</w:t>
            </w:r>
            <w:r w:rsidR="00E81983">
              <w:rPr>
                <w:rFonts w:ascii="Arial" w:hAnsi="Arial" w:cs="Arial"/>
                <w:b/>
                <w:bCs/>
                <w:sz w:val="16"/>
              </w:rPr>
              <w:t xml:space="preserve">entifies source documents from </w:t>
            </w:r>
            <w:r w:rsidRPr="00407708">
              <w:rPr>
                <w:rFonts w:ascii="Arial" w:hAnsi="Arial" w:cs="Arial"/>
                <w:b/>
                <w:bCs/>
                <w:sz w:val="16"/>
              </w:rPr>
              <w:t>where DE was extracted, if any.</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D8A1092" w14:textId="7BD13ADD"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 xml:space="preserve">Yes </w:t>
            </w:r>
            <w:r>
              <w:rPr>
                <w:rFonts w:ascii="Arial" w:hAnsi="Arial" w:cs="Arial"/>
                <w:b/>
                <w:sz w:val="16"/>
              </w:rPr>
              <w:br/>
            </w:r>
            <w:r w:rsidRPr="00D2652A">
              <w:rPr>
                <w:rFonts w:ascii="Arial Narrow" w:hAnsi="Arial Narrow" w:cs="Arial"/>
                <w:b/>
                <w:sz w:val="16"/>
                <w:highlight w:val="yellow"/>
              </w:rPr>
              <w:t>(</w:t>
            </w:r>
            <w:r w:rsidR="00606E99">
              <w:rPr>
                <w:rFonts w:ascii="Arial Narrow" w:hAnsi="Arial Narrow" w:cs="Arial"/>
                <w:b/>
                <w:sz w:val="16"/>
                <w:highlight w:val="yellow"/>
              </w:rPr>
              <w:t xml:space="preserve">but not so </w:t>
            </w:r>
            <w:commentRangeStart w:id="87"/>
            <w:r w:rsidR="00606E99">
              <w:rPr>
                <w:rFonts w:ascii="Arial Narrow" w:hAnsi="Arial Narrow" w:cs="Arial"/>
                <w:b/>
                <w:sz w:val="16"/>
                <w:highlight w:val="yellow"/>
              </w:rPr>
              <w:t>clear</w:t>
            </w:r>
            <w:commentRangeEnd w:id="87"/>
            <w:r w:rsidR="00606E99">
              <w:rPr>
                <w:rStyle w:val="Rimandocommento"/>
                <w:i w:val="0"/>
              </w:rPr>
              <w:commentReference w:id="87"/>
            </w:r>
            <w:r w:rsidRPr="009A2AD7">
              <w:rPr>
                <w:rFonts w:ascii="Arial Narrow" w:hAnsi="Arial Narrow" w:cs="Arial"/>
                <w:b/>
                <w:sz w:val="16"/>
                <w:highlight w:val="yellow"/>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04AA69C4"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Yes</w:t>
            </w:r>
          </w:p>
        </w:tc>
      </w:tr>
      <w:tr w:rsidR="00407708" w:rsidRPr="00407708" w14:paraId="226583D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58FE0DD"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6</w:t>
            </w:r>
          </w:p>
        </w:tc>
        <w:tc>
          <w:tcPr>
            <w:tcW w:w="5535"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BB2405E"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Selects source documents  for scope of query</w:t>
            </w:r>
          </w:p>
        </w:tc>
        <w:tc>
          <w:tcPr>
            <w:tcW w:w="173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05C5E4C"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29A3EBB"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Yes</w:t>
            </w:r>
          </w:p>
        </w:tc>
      </w:tr>
      <w:tr w:rsidR="00407708" w:rsidRPr="00407708" w14:paraId="7F5CE9A3"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2B7EE921"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7</w:t>
            </w:r>
          </w:p>
        </w:tc>
        <w:tc>
          <w:tcPr>
            <w:tcW w:w="5535"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3EC268A9"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Flag in response that auto de-duplication has happen by clinical DE source</w:t>
            </w:r>
          </w:p>
        </w:tc>
        <w:tc>
          <w:tcPr>
            <w:tcW w:w="1732"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4335F4C9"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sz w:val="16"/>
              </w:rPr>
              <w:t>No</w:t>
            </w:r>
          </w:p>
        </w:tc>
        <w:tc>
          <w:tcPr>
            <w:tcW w:w="1551" w:type="dxa"/>
            <w:tcBorders>
              <w:top w:val="single" w:sz="8" w:space="0" w:color="FFFFFF"/>
              <w:left w:val="single" w:sz="8" w:space="0" w:color="FFFFFF"/>
              <w:bottom w:val="single" w:sz="8" w:space="0" w:color="FFFFFF"/>
              <w:right w:val="single" w:sz="8" w:space="0" w:color="FFFFFF"/>
            </w:tcBorders>
            <w:shd w:val="clear" w:color="auto" w:fill="AEAAAA" w:themeFill="background2" w:themeFillShade="BF"/>
            <w:tcMar>
              <w:top w:w="72" w:type="dxa"/>
              <w:left w:w="144" w:type="dxa"/>
              <w:bottom w:w="72" w:type="dxa"/>
              <w:right w:w="144" w:type="dxa"/>
            </w:tcMar>
            <w:hideMark/>
          </w:tcPr>
          <w:p w14:paraId="5CFB1B73" w14:textId="77777777" w:rsidR="00D2652A" w:rsidRPr="00D2652A" w:rsidRDefault="00407708" w:rsidP="00407708">
            <w:pPr>
              <w:pStyle w:val="AuthorInstructions"/>
              <w:spacing w:before="40" w:after="40"/>
              <w:rPr>
                <w:rFonts w:ascii="Arial" w:hAnsi="Arial" w:cs="Arial"/>
                <w:b/>
                <w:sz w:val="16"/>
              </w:rPr>
            </w:pPr>
            <w:r w:rsidRPr="00D2652A">
              <w:rPr>
                <w:rFonts w:ascii="Arial" w:hAnsi="Arial" w:cs="Arial"/>
                <w:b/>
                <w:sz w:val="16"/>
              </w:rPr>
              <w:t xml:space="preserve">No </w:t>
            </w:r>
          </w:p>
          <w:p w14:paraId="07FC9140" w14:textId="6EFC37F1" w:rsidR="00407708" w:rsidRPr="00407708" w:rsidRDefault="00407708" w:rsidP="00407708">
            <w:pPr>
              <w:pStyle w:val="AuthorInstructions"/>
              <w:spacing w:before="40" w:after="40"/>
              <w:rPr>
                <w:rFonts w:ascii="Arial" w:hAnsi="Arial" w:cs="Arial"/>
                <w:b/>
                <w:sz w:val="16"/>
                <w:lang w:val="it-IT"/>
              </w:rPr>
            </w:pPr>
            <w:r w:rsidRPr="00D2652A">
              <w:rPr>
                <w:rFonts w:ascii="Arial Narrow" w:hAnsi="Arial Narrow" w:cs="Arial"/>
                <w:b/>
                <w:sz w:val="16"/>
                <w:highlight w:val="yellow"/>
              </w:rPr>
              <w:t>(Open Issue)</w:t>
            </w:r>
          </w:p>
        </w:tc>
      </w:tr>
      <w:tr w:rsidR="00407708" w:rsidRPr="00407708" w14:paraId="024B2204" w14:textId="77777777" w:rsidTr="009F6919">
        <w:tc>
          <w:tcPr>
            <w:tcW w:w="378"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2A7C048F" w14:textId="77777777" w:rsidR="00407708" w:rsidRPr="00407708" w:rsidRDefault="00407708" w:rsidP="00407708">
            <w:pPr>
              <w:pStyle w:val="AuthorInstructions"/>
              <w:spacing w:before="40" w:after="40"/>
              <w:rPr>
                <w:rFonts w:ascii="Arial" w:hAnsi="Arial" w:cs="Arial"/>
                <w:b/>
                <w:sz w:val="16"/>
                <w:lang w:val="it-IT"/>
              </w:rPr>
            </w:pPr>
            <w:r w:rsidRPr="00407708">
              <w:rPr>
                <w:rFonts w:ascii="Arial" w:hAnsi="Arial" w:cs="Arial"/>
                <w:b/>
                <w:bCs/>
                <w:sz w:val="16"/>
              </w:rPr>
              <w:lastRenderedPageBreak/>
              <w:t>8</w:t>
            </w:r>
          </w:p>
        </w:tc>
        <w:tc>
          <w:tcPr>
            <w:tcW w:w="5535"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72C79C9E" w14:textId="77777777" w:rsidR="00407708" w:rsidRPr="00407708" w:rsidRDefault="00407708" w:rsidP="00407708">
            <w:pPr>
              <w:pStyle w:val="AuthorInstructions"/>
              <w:spacing w:before="40" w:after="40"/>
              <w:rPr>
                <w:rFonts w:ascii="Arial" w:hAnsi="Arial" w:cs="Arial"/>
                <w:b/>
                <w:sz w:val="16"/>
              </w:rPr>
            </w:pPr>
            <w:r w:rsidRPr="00407708">
              <w:rPr>
                <w:rFonts w:ascii="Arial" w:hAnsi="Arial" w:cs="Arial"/>
                <w:b/>
                <w:bCs/>
                <w:sz w:val="16"/>
              </w:rPr>
              <w:t>Shows specific DEs that have been auto de-duplicated</w:t>
            </w:r>
          </w:p>
        </w:tc>
        <w:tc>
          <w:tcPr>
            <w:tcW w:w="1732"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6ED03BDA" w14:textId="2DBA49E8" w:rsidR="00407708" w:rsidRPr="00407708" w:rsidRDefault="00407708" w:rsidP="00407708">
            <w:pPr>
              <w:pStyle w:val="AuthorInstructions"/>
              <w:spacing w:before="40" w:after="40"/>
              <w:rPr>
                <w:rFonts w:ascii="Arial" w:hAnsi="Arial" w:cs="Arial"/>
                <w:b/>
                <w:sz w:val="16"/>
              </w:rPr>
            </w:pPr>
            <w:r w:rsidRPr="00E81983">
              <w:rPr>
                <w:rFonts w:ascii="Arial" w:hAnsi="Arial" w:cs="Arial"/>
                <w:b/>
                <w:sz w:val="16"/>
              </w:rPr>
              <w:t>No</w:t>
            </w:r>
            <w:r w:rsidR="00E81983">
              <w:rPr>
                <w:rFonts w:ascii="Arial" w:hAnsi="Arial" w:cs="Arial"/>
                <w:b/>
                <w:sz w:val="16"/>
              </w:rPr>
              <w:t xml:space="preserve"> </w:t>
            </w:r>
            <w:r w:rsidRPr="00407708">
              <w:rPr>
                <w:rFonts w:ascii="Arial" w:hAnsi="Arial" w:cs="Arial"/>
                <w:b/>
                <w:sz w:val="16"/>
                <w:highlight w:val="yellow"/>
              </w:rPr>
              <w:t>?</w:t>
            </w:r>
            <w:r w:rsidRPr="00407708">
              <w:rPr>
                <w:rFonts w:ascii="Arial" w:hAnsi="Arial" w:cs="Arial"/>
                <w:b/>
                <w:sz w:val="16"/>
              </w:rPr>
              <w:t xml:space="preserve"> </w:t>
            </w:r>
            <w:r>
              <w:rPr>
                <w:rFonts w:ascii="Arial" w:hAnsi="Arial" w:cs="Arial"/>
                <w:b/>
                <w:sz w:val="16"/>
              </w:rPr>
              <w:br/>
              <w:t>(</w:t>
            </w:r>
            <w:r w:rsidRPr="00407708">
              <w:rPr>
                <w:rFonts w:ascii="Arial" w:hAnsi="Arial" w:cs="Arial"/>
                <w:b/>
                <w:sz w:val="16"/>
              </w:rPr>
              <w:t>not with RECON</w:t>
            </w:r>
            <w:r>
              <w:rPr>
                <w:rFonts w:ascii="Arial" w:hAnsi="Arial" w:cs="Arial"/>
                <w:b/>
                <w:sz w:val="16"/>
              </w:rPr>
              <w:t>)</w:t>
            </w:r>
          </w:p>
        </w:tc>
        <w:tc>
          <w:tcPr>
            <w:tcW w:w="1551" w:type="dxa"/>
            <w:tcBorders>
              <w:top w:val="single" w:sz="8" w:space="0" w:color="FFFFFF"/>
              <w:left w:val="single" w:sz="8" w:space="0" w:color="FFFFFF"/>
              <w:bottom w:val="single" w:sz="8" w:space="0" w:color="FFFFFF"/>
              <w:right w:val="single" w:sz="8" w:space="0" w:color="FFFFFF"/>
            </w:tcBorders>
            <w:shd w:val="clear" w:color="auto" w:fill="BFBFBF" w:themeFill="background1" w:themeFillShade="BF"/>
            <w:tcMar>
              <w:top w:w="72" w:type="dxa"/>
              <w:left w:w="144" w:type="dxa"/>
              <w:bottom w:w="72" w:type="dxa"/>
              <w:right w:w="144" w:type="dxa"/>
            </w:tcMar>
            <w:hideMark/>
          </w:tcPr>
          <w:p w14:paraId="45950E1C" w14:textId="440820C7" w:rsidR="00407708" w:rsidRPr="00407708" w:rsidRDefault="00407708" w:rsidP="00407708">
            <w:pPr>
              <w:pStyle w:val="AuthorInstructions"/>
              <w:spacing w:before="40" w:after="40"/>
              <w:rPr>
                <w:rFonts w:ascii="Arial" w:hAnsi="Arial" w:cs="Arial"/>
                <w:b/>
                <w:sz w:val="16"/>
              </w:rPr>
            </w:pPr>
            <w:r w:rsidRPr="00407708">
              <w:rPr>
                <w:rFonts w:ascii="Arial" w:hAnsi="Arial" w:cs="Arial"/>
                <w:b/>
                <w:sz w:val="16"/>
              </w:rPr>
              <w:t>No</w:t>
            </w:r>
            <w:r>
              <w:rPr>
                <w:rFonts w:ascii="Arial" w:hAnsi="Arial" w:cs="Arial"/>
                <w:b/>
                <w:sz w:val="16"/>
              </w:rPr>
              <w:t>, t</w:t>
            </w:r>
            <w:r w:rsidRPr="00407708">
              <w:rPr>
                <w:rFonts w:ascii="Arial" w:hAnsi="Arial" w:cs="Arial"/>
                <w:b/>
                <w:sz w:val="16"/>
              </w:rPr>
              <w:t>oo complex</w:t>
            </w:r>
          </w:p>
        </w:tc>
      </w:tr>
    </w:tbl>
    <w:p w14:paraId="5DBD2183" w14:textId="073E922A" w:rsidR="00602EBB" w:rsidRDefault="00602EBB" w:rsidP="005A1075">
      <w:pPr>
        <w:pStyle w:val="AuthorInstructions"/>
        <w:ind w:left="284"/>
        <w:rPr>
          <w:b/>
          <w:szCs w:val="24"/>
        </w:rPr>
      </w:pPr>
    </w:p>
    <w:p w14:paraId="0288BC09" w14:textId="77777777" w:rsidR="0036003D" w:rsidRDefault="0036003D" w:rsidP="0036003D">
      <w:pPr>
        <w:spacing w:before="240"/>
        <w:rPr>
          <w:b/>
          <w:i/>
        </w:rPr>
      </w:pPr>
      <w:r>
        <w:rPr>
          <w:b/>
          <w:i/>
        </w:rPr>
        <w:t xml:space="preserve">QEDm_002: </w:t>
      </w:r>
      <w:r w:rsidRPr="00BD2EAA">
        <w:rPr>
          <w:b/>
          <w:i/>
        </w:rPr>
        <w:t>Scope Listing of Data Elements</w:t>
      </w:r>
    </w:p>
    <w:p w14:paraId="52A249AF" w14:textId="77777777" w:rsidR="0036003D" w:rsidRPr="00B7144F" w:rsidRDefault="0036003D" w:rsidP="0036003D">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6F1A30E" w14:textId="77777777" w:rsidR="0036003D" w:rsidRPr="00B7144F" w:rsidRDefault="0036003D" w:rsidP="0036003D">
      <w:pPr>
        <w:numPr>
          <w:ilvl w:val="0"/>
          <w:numId w:val="16"/>
        </w:numPr>
        <w:spacing w:before="60" w:after="60"/>
        <w:rPr>
          <w:i/>
        </w:rPr>
      </w:pPr>
      <w:r w:rsidRPr="00B7144F">
        <w:rPr>
          <w:i/>
        </w:rPr>
        <w:t xml:space="preserve">Querying ‘named’ Lists of resources (‘Operations’) </w:t>
      </w:r>
    </w:p>
    <w:p w14:paraId="6F0930D1" w14:textId="77777777" w:rsidR="0036003D" w:rsidRPr="00B7144F" w:rsidRDefault="0036003D" w:rsidP="0036003D">
      <w:pPr>
        <w:numPr>
          <w:ilvl w:val="0"/>
          <w:numId w:val="16"/>
        </w:numPr>
        <w:spacing w:before="60" w:after="60"/>
        <w:rPr>
          <w:i/>
        </w:rPr>
      </w:pPr>
      <w:r w:rsidRPr="00B7144F">
        <w:rPr>
          <w:i/>
        </w:rPr>
        <w:t>Querying directly the underlying resources</w:t>
      </w:r>
    </w:p>
    <w:p w14:paraId="4EA2AEDF" w14:textId="77777777" w:rsidR="0036003D" w:rsidRDefault="0036003D" w:rsidP="0036003D">
      <w:pPr>
        <w:spacing w:before="240"/>
        <w:ind w:left="284"/>
        <w:rPr>
          <w:i/>
        </w:rPr>
      </w:pPr>
      <w:r>
        <w:rPr>
          <w:i/>
        </w:rPr>
        <w:t>Considerations:</w:t>
      </w:r>
    </w:p>
    <w:p w14:paraId="521B7F0C" w14:textId="77777777" w:rsidR="0036003D" w:rsidRDefault="0036003D" w:rsidP="0036003D">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03E5C7A1" w14:textId="77777777" w:rsidR="0036003D" w:rsidRDefault="0036003D" w:rsidP="0036003D">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60"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1281DEB" w14:textId="77777777" w:rsidR="0036003D" w:rsidRDefault="0036003D" w:rsidP="0036003D">
      <w:pPr>
        <w:pStyle w:val="NormaleWeb"/>
        <w:ind w:left="284"/>
        <w:rPr>
          <w:b/>
        </w:rPr>
      </w:pPr>
      <w:r w:rsidRPr="00DE0F49">
        <w:rPr>
          <w:b/>
          <w:i/>
        </w:rPr>
        <w:t>Resolution</w:t>
      </w:r>
      <w:r w:rsidRPr="00DE0F49">
        <w:rPr>
          <w:b/>
        </w:rPr>
        <w:t xml:space="preserve">:  </w:t>
      </w:r>
    </w:p>
    <w:p w14:paraId="21863721" w14:textId="7E92EBB3" w:rsidR="0036003D" w:rsidRPr="0044465D" w:rsidRDefault="0036003D" w:rsidP="003C3F16">
      <w:pPr>
        <w:numPr>
          <w:ilvl w:val="0"/>
          <w:numId w:val="16"/>
        </w:numPr>
        <w:spacing w:before="60" w:after="60"/>
        <w:rPr>
          <w:b/>
          <w:i/>
        </w:rPr>
      </w:pPr>
      <w:r w:rsidRPr="0044465D">
        <w:rPr>
          <w:b/>
          <w:i/>
        </w:rPr>
        <w:t>Basic remains the goal and Argonauts doesn’t</w:t>
      </w:r>
      <w:r w:rsidRPr="0044465D">
        <w:rPr>
          <w:b/>
          <w:i/>
          <w:lang w:val="en"/>
        </w:rPr>
        <w:t xml:space="preserve"> consider ‘curated lists’ (aka ‘named’ Lists of resources) as a basic function </w:t>
      </w:r>
      <w:r w:rsidRPr="0044465D">
        <w:rPr>
          <w:b/>
          <w:i/>
          <w:lang w:val="en"/>
        </w:rPr>
        <w:sym w:font="Wingdings" w:char="F0E0"/>
      </w:r>
      <w:r w:rsidRPr="0044465D">
        <w:rPr>
          <w:b/>
          <w:i/>
          <w:lang w:val="en"/>
        </w:rPr>
        <w:t xml:space="preserve">  start consider </w:t>
      </w:r>
      <w:r w:rsidRPr="0044465D">
        <w:rPr>
          <w:b/>
          <w:i/>
        </w:rPr>
        <w:t>querying directly the underlying resources</w:t>
      </w:r>
    </w:p>
    <w:p w14:paraId="35517E11" w14:textId="7F635A25" w:rsidR="00A8484C" w:rsidRDefault="00A8484C" w:rsidP="00A8484C">
      <w:pPr>
        <w:spacing w:before="240"/>
        <w:rPr>
          <w:b/>
          <w:i/>
        </w:rPr>
      </w:pPr>
      <w:r>
        <w:rPr>
          <w:b/>
          <w:i/>
        </w:rPr>
        <w:t xml:space="preserve">QEDm_002: </w:t>
      </w:r>
      <w:r w:rsidRPr="00BD2EAA">
        <w:rPr>
          <w:b/>
          <w:i/>
        </w:rPr>
        <w:t>Scope Listing of Data Elements</w:t>
      </w:r>
    </w:p>
    <w:p w14:paraId="125E1DEE" w14:textId="77777777" w:rsidR="00A8484C" w:rsidRPr="00B7144F" w:rsidRDefault="00A8484C" w:rsidP="00A8484C">
      <w:pPr>
        <w:spacing w:before="60" w:after="60"/>
        <w:ind w:left="284"/>
        <w:rPr>
          <w:i/>
        </w:rPr>
      </w:pPr>
      <w:r w:rsidRPr="00B7144F">
        <w:rPr>
          <w:i/>
        </w:rPr>
        <w:t xml:space="preserve">Which is the best approach in specifying the QEDm query transaction and complementary </w:t>
      </w:r>
      <w:r>
        <w:rPr>
          <w:i/>
        </w:rPr>
        <w:t>provenance</w:t>
      </w:r>
      <w:r w:rsidRPr="00B7144F">
        <w:rPr>
          <w:i/>
        </w:rPr>
        <w:t xml:space="preserve"> information? </w:t>
      </w:r>
      <w:r w:rsidRPr="00B7144F">
        <w:rPr>
          <w:i/>
        </w:rPr>
        <w:br/>
        <w:t xml:space="preserve">FHIR allows </w:t>
      </w:r>
      <w:r>
        <w:rPr>
          <w:i/>
        </w:rPr>
        <w:t xml:space="preserve">essentially </w:t>
      </w:r>
      <w:r w:rsidRPr="00B7144F">
        <w:rPr>
          <w:i/>
        </w:rPr>
        <w:t>two approaches (querying strategies in FHIR STU3):</w:t>
      </w:r>
    </w:p>
    <w:p w14:paraId="3FAEFF70" w14:textId="77777777" w:rsidR="00A8484C" w:rsidRPr="00B7144F" w:rsidRDefault="00A8484C" w:rsidP="00A8484C">
      <w:pPr>
        <w:numPr>
          <w:ilvl w:val="0"/>
          <w:numId w:val="16"/>
        </w:numPr>
        <w:spacing w:before="60" w:after="60"/>
        <w:rPr>
          <w:i/>
        </w:rPr>
      </w:pPr>
      <w:r w:rsidRPr="00B7144F">
        <w:rPr>
          <w:i/>
        </w:rPr>
        <w:t xml:space="preserve">Querying ‘named’ Lists of resources (‘Operations’) </w:t>
      </w:r>
    </w:p>
    <w:p w14:paraId="378A4C92" w14:textId="77777777" w:rsidR="00A8484C" w:rsidRPr="00B7144F" w:rsidRDefault="00A8484C" w:rsidP="00A8484C">
      <w:pPr>
        <w:numPr>
          <w:ilvl w:val="0"/>
          <w:numId w:val="16"/>
        </w:numPr>
        <w:spacing w:before="60" w:after="60"/>
        <w:rPr>
          <w:i/>
        </w:rPr>
      </w:pPr>
      <w:r w:rsidRPr="00B7144F">
        <w:rPr>
          <w:i/>
        </w:rPr>
        <w:t>Querying directly the underlying resources</w:t>
      </w:r>
    </w:p>
    <w:p w14:paraId="4FA8518F" w14:textId="77777777" w:rsidR="00A8484C" w:rsidRDefault="00A8484C" w:rsidP="00A8484C">
      <w:pPr>
        <w:spacing w:before="240"/>
        <w:ind w:left="284"/>
        <w:rPr>
          <w:i/>
        </w:rPr>
      </w:pPr>
      <w:r>
        <w:rPr>
          <w:i/>
        </w:rPr>
        <w:t>Considerations:</w:t>
      </w:r>
    </w:p>
    <w:p w14:paraId="074DB099" w14:textId="77777777" w:rsidR="00A8484C" w:rsidRDefault="00A8484C" w:rsidP="00A8484C">
      <w:pPr>
        <w:pStyle w:val="Paragrafoelenco"/>
        <w:numPr>
          <w:ilvl w:val="0"/>
          <w:numId w:val="20"/>
        </w:numPr>
        <w:ind w:left="714" w:hanging="357"/>
        <w:rPr>
          <w:i/>
        </w:rPr>
      </w:pPr>
      <w:r w:rsidRPr="00EE3800">
        <w:rPr>
          <w:i/>
        </w:rPr>
        <w:t xml:space="preserve">Only the support for listing Resources has sense from a clinical point of view (see Issue QEDm:001 - requirements 1,2,3) </w:t>
      </w:r>
    </w:p>
    <w:p w14:paraId="4A7C824C" w14:textId="77777777" w:rsidR="00A8484C" w:rsidRDefault="00A8484C" w:rsidP="00A8484C">
      <w:pPr>
        <w:pStyle w:val="Paragrafoelenco"/>
        <w:numPr>
          <w:ilvl w:val="0"/>
          <w:numId w:val="20"/>
        </w:numPr>
        <w:ind w:left="714" w:hanging="357"/>
        <w:rPr>
          <w:i/>
        </w:rPr>
      </w:pPr>
      <w:r w:rsidRPr="008C0FA6">
        <w:rPr>
          <w:i/>
        </w:rPr>
        <w:t>FHIR List resource enumerates a flat collection of resources and provides features for managing the collection</w:t>
      </w:r>
      <w:r w:rsidRPr="006676E3">
        <w:rPr>
          <w:i/>
        </w:rPr>
        <w:t xml:space="preserve">. While a particular List instance may represent a "snapshot", from a business process perspective the notion of "List" is dynamic – items are added and </w:t>
      </w:r>
      <w:r w:rsidRPr="006676E3">
        <w:rPr>
          <w:i/>
        </w:rPr>
        <w:lastRenderedPageBreak/>
        <w:t xml:space="preserve">removed over time. The list resource references other resources. Lists </w:t>
      </w:r>
      <w:r w:rsidRPr="00BB4175">
        <w:rPr>
          <w:i/>
        </w:rPr>
        <w:t>may be curated and have specific business meaning</w:t>
      </w:r>
      <w:r w:rsidRPr="006676E3">
        <w:rPr>
          <w:i/>
        </w:rPr>
        <w:t xml:space="preserve"> (</w:t>
      </w:r>
      <w:r w:rsidRPr="008C0FA6">
        <w:rPr>
          <w:i/>
        </w:rPr>
        <w:t xml:space="preserve">see </w:t>
      </w:r>
      <w:hyperlink r:id="rId61" w:anchor="query" w:history="1">
        <w:r w:rsidRPr="003131ED">
          <w:rPr>
            <w:rStyle w:val="Collegamentoipertestuale"/>
            <w:b/>
            <w:i/>
          </w:rPr>
          <w:t>here</w:t>
        </w:r>
      </w:hyperlink>
      <w:r w:rsidRPr="008C0FA6">
        <w:rPr>
          <w:i/>
        </w:rPr>
        <w:t xml:space="preserve"> for </w:t>
      </w:r>
      <w:r>
        <w:rPr>
          <w:i/>
        </w:rPr>
        <w:t>more</w:t>
      </w:r>
      <w:r w:rsidRPr="008C0FA6">
        <w:rPr>
          <w:i/>
        </w:rPr>
        <w:t xml:space="preserve"> comments</w:t>
      </w:r>
      <w:r>
        <w:rPr>
          <w:i/>
        </w:rPr>
        <w:t>)</w:t>
      </w:r>
      <w:r w:rsidRPr="008C0FA6">
        <w:rPr>
          <w:i/>
        </w:rPr>
        <w:t>.</w:t>
      </w:r>
    </w:p>
    <w:p w14:paraId="259F779A" w14:textId="77777777" w:rsidR="00A8484C" w:rsidRDefault="00A8484C" w:rsidP="00A8484C">
      <w:pPr>
        <w:pStyle w:val="NormaleWeb"/>
        <w:ind w:left="284"/>
        <w:rPr>
          <w:b/>
        </w:rPr>
      </w:pPr>
      <w:r w:rsidRPr="00DE0F49">
        <w:rPr>
          <w:b/>
          <w:i/>
        </w:rPr>
        <w:t>Resolution</w:t>
      </w:r>
      <w:r w:rsidRPr="00DE0F49">
        <w:rPr>
          <w:b/>
        </w:rPr>
        <w:t xml:space="preserve">:  </w:t>
      </w:r>
    </w:p>
    <w:p w14:paraId="71BC0830" w14:textId="77777777" w:rsidR="00A8484C" w:rsidRPr="00C729AB" w:rsidRDefault="00A8484C" w:rsidP="00A8484C">
      <w:pPr>
        <w:numPr>
          <w:ilvl w:val="0"/>
          <w:numId w:val="16"/>
        </w:numPr>
        <w:spacing w:before="60" w:after="60"/>
        <w:rPr>
          <w:b/>
          <w:i/>
        </w:rPr>
      </w:pPr>
      <w:r>
        <w:rPr>
          <w:b/>
          <w:i/>
        </w:rPr>
        <w:t>Basic remains the goal and Argonauts doesn’t</w:t>
      </w:r>
      <w:r w:rsidRPr="006F3EF5">
        <w:rPr>
          <w:b/>
          <w:i/>
          <w:lang w:val="en"/>
        </w:rPr>
        <w:t xml:space="preserve"> consider </w:t>
      </w:r>
      <w:r>
        <w:rPr>
          <w:b/>
          <w:i/>
          <w:lang w:val="en"/>
        </w:rPr>
        <w:t>‘</w:t>
      </w:r>
      <w:r w:rsidRPr="006F3EF5">
        <w:rPr>
          <w:b/>
          <w:i/>
          <w:lang w:val="en"/>
        </w:rPr>
        <w:t>curated lists</w:t>
      </w:r>
      <w:r>
        <w:rPr>
          <w:b/>
          <w:i/>
          <w:lang w:val="en"/>
        </w:rPr>
        <w:t>’</w:t>
      </w:r>
      <w:r w:rsidRPr="006F3EF5">
        <w:rPr>
          <w:b/>
          <w:i/>
          <w:lang w:val="en"/>
        </w:rPr>
        <w:t xml:space="preserve"> </w:t>
      </w:r>
      <w:r>
        <w:rPr>
          <w:b/>
          <w:i/>
          <w:lang w:val="en"/>
        </w:rPr>
        <w:t xml:space="preserve">(aka ‘named’ Lists of resources) </w:t>
      </w:r>
      <w:r w:rsidRPr="006F3EF5">
        <w:rPr>
          <w:b/>
          <w:i/>
          <w:lang w:val="en"/>
        </w:rPr>
        <w:t>as a basic function</w:t>
      </w:r>
      <w:r>
        <w:rPr>
          <w:b/>
          <w:i/>
          <w:lang w:val="en"/>
        </w:rPr>
        <w:t xml:space="preserve"> </w:t>
      </w:r>
      <w:r w:rsidRPr="00C729AB">
        <w:rPr>
          <w:b/>
          <w:i/>
          <w:lang w:val="en"/>
        </w:rPr>
        <w:sym w:font="Wingdings" w:char="F0E0"/>
      </w:r>
      <w:r>
        <w:rPr>
          <w:b/>
          <w:i/>
          <w:lang w:val="en"/>
        </w:rPr>
        <w:t xml:space="preserve">  start consider </w:t>
      </w:r>
      <w:r w:rsidRPr="00C729AB">
        <w:rPr>
          <w:b/>
          <w:i/>
        </w:rPr>
        <w:t>querying directly the underlying resources</w:t>
      </w:r>
    </w:p>
    <w:p w14:paraId="35814523" w14:textId="77777777" w:rsidR="00A8484C" w:rsidRPr="00A8484C" w:rsidRDefault="00A8484C" w:rsidP="00A8484C">
      <w:pPr>
        <w:pStyle w:val="AuthorInstructions"/>
        <w:rPr>
          <w:b/>
          <w:i w:val="0"/>
          <w:szCs w:val="24"/>
        </w:rPr>
      </w:pPr>
    </w:p>
    <w:p w14:paraId="6A4E2F15" w14:textId="77777777" w:rsidR="00827F35" w:rsidRPr="00F95E90" w:rsidRDefault="00827F35" w:rsidP="00827F35">
      <w:pPr>
        <w:pStyle w:val="AuthorInstructions"/>
        <w:spacing w:before="240"/>
        <w:rPr>
          <w:b/>
          <w:szCs w:val="24"/>
        </w:rPr>
      </w:pPr>
      <w:r w:rsidRPr="00F95E90">
        <w:rPr>
          <w:b/>
          <w:szCs w:val="24"/>
        </w:rPr>
        <w:t>QEDm_003: which are the QEDm query parameters to consider for accessing Data Elements (Resources)?</w:t>
      </w:r>
    </w:p>
    <w:p w14:paraId="2D731709" w14:textId="77777777" w:rsidR="006F3EF5" w:rsidRDefault="00827F35" w:rsidP="00DE0F49">
      <w:pPr>
        <w:pStyle w:val="AuthorInstructions"/>
        <w:ind w:left="284"/>
        <w:rPr>
          <w:b/>
          <w:bCs/>
        </w:rPr>
      </w:pPr>
      <w:r w:rsidRPr="00DE0F49">
        <w:rPr>
          <w:b/>
          <w:bCs/>
        </w:rPr>
        <w:t xml:space="preserve">Resolution: </w:t>
      </w:r>
    </w:p>
    <w:p w14:paraId="119EC753" w14:textId="13227F1C" w:rsidR="00B46515" w:rsidRPr="00DE0F49" w:rsidRDefault="00827F35" w:rsidP="006F3EF5">
      <w:pPr>
        <w:pStyle w:val="AuthorInstructions"/>
        <w:numPr>
          <w:ilvl w:val="0"/>
          <w:numId w:val="40"/>
        </w:numPr>
        <w:rPr>
          <w:b/>
          <w:bCs/>
        </w:rPr>
      </w:pPr>
      <w:r w:rsidRPr="00DE0F49">
        <w:rPr>
          <w:b/>
          <w:bCs/>
        </w:rPr>
        <w:t>try to replicate QED functionalities according to the query strategy adopted.</w:t>
      </w:r>
    </w:p>
    <w:p w14:paraId="6EDC9BB1" w14:textId="77777777" w:rsidR="00827F35" w:rsidRPr="00407708" w:rsidRDefault="00827F35" w:rsidP="00F95E90">
      <w:pPr>
        <w:pStyle w:val="AuthorInstructions"/>
        <w:rPr>
          <w:b/>
          <w:szCs w:val="24"/>
        </w:rPr>
      </w:pPr>
    </w:p>
    <w:p w14:paraId="09A2B984" w14:textId="3E120C61" w:rsidR="00BA2968" w:rsidRDefault="00F95E90" w:rsidP="00F95E90">
      <w:pPr>
        <w:pStyle w:val="AuthorInstructions"/>
        <w:rPr>
          <w:b/>
          <w:szCs w:val="24"/>
        </w:rPr>
      </w:pPr>
      <w:r w:rsidRPr="00F95E90">
        <w:rPr>
          <w:b/>
          <w:szCs w:val="24"/>
        </w:rPr>
        <w:t>QEDm_00</w:t>
      </w:r>
      <w:r w:rsidR="00757AF6">
        <w:rPr>
          <w:b/>
          <w:szCs w:val="24"/>
        </w:rPr>
        <w:t>5</w:t>
      </w:r>
      <w:r w:rsidRPr="00F95E90">
        <w:rPr>
          <w:b/>
          <w:szCs w:val="24"/>
        </w:rPr>
        <w:t xml:space="preserve">: </w:t>
      </w:r>
      <w:r w:rsidR="00BA2968" w:rsidRPr="00BA2968">
        <w:rPr>
          <w:b/>
          <w:szCs w:val="24"/>
        </w:rPr>
        <w:t>Manag</w:t>
      </w:r>
      <w:r w:rsidR="003B3B1C">
        <w:rPr>
          <w:b/>
          <w:szCs w:val="24"/>
        </w:rPr>
        <w:t>ing</w:t>
      </w:r>
      <w:r w:rsidR="00BA2968" w:rsidRPr="00BA2968">
        <w:rPr>
          <w:b/>
          <w:szCs w:val="24"/>
        </w:rPr>
        <w:t xml:space="preserve"> reconciliation of Data Elements</w:t>
      </w:r>
    </w:p>
    <w:p w14:paraId="276FDE37" w14:textId="1594D457" w:rsidR="00F95E90" w:rsidRPr="005F2DA7" w:rsidRDefault="00F95E90" w:rsidP="00DE0F49">
      <w:pPr>
        <w:pStyle w:val="AuthorInstructions"/>
        <w:ind w:left="284"/>
        <w:rPr>
          <w:szCs w:val="24"/>
        </w:rPr>
      </w:pPr>
      <w:r w:rsidRPr="005F2DA7">
        <w:rPr>
          <w:szCs w:val="24"/>
        </w:rPr>
        <w:t>How to record reconciliation performed on the FHIR resources returned by the QEDm query transaction?</w:t>
      </w:r>
    </w:p>
    <w:p w14:paraId="1ABB17BE" w14:textId="1259CB5F" w:rsidR="00D2563C" w:rsidRDefault="00E459FB" w:rsidP="00DE0F49">
      <w:pPr>
        <w:ind w:left="284"/>
        <w:rPr>
          <w:i/>
        </w:rPr>
      </w:pPr>
      <w:r>
        <w:rPr>
          <w:i/>
        </w:rPr>
        <w:t>Considerations</w:t>
      </w:r>
      <w:r w:rsidR="00F95E90" w:rsidRPr="00B7144F">
        <w:rPr>
          <w:i/>
        </w:rPr>
        <w:t xml:space="preserve">: </w:t>
      </w:r>
      <w:r w:rsidR="00FB2DB5">
        <w:rPr>
          <w:i/>
        </w:rPr>
        <w:br/>
      </w:r>
      <w:r w:rsidR="00D2563C">
        <w:rPr>
          <w:i/>
        </w:rPr>
        <w:t xml:space="preserve">Reconciliation of clinical data without a manual intervention has no sense. </w:t>
      </w:r>
      <w:r w:rsidR="00D2563C">
        <w:rPr>
          <w:i/>
        </w:rPr>
        <w:br/>
        <w:t xml:space="preserve">An automatic algorithm </w:t>
      </w:r>
      <w:r w:rsidR="00517576">
        <w:rPr>
          <w:i/>
        </w:rPr>
        <w:t xml:space="preserve">could </w:t>
      </w:r>
      <w:r w:rsidR="00D2563C">
        <w:rPr>
          <w:i/>
        </w:rPr>
        <w:t>work well</w:t>
      </w:r>
      <w:r w:rsidR="00E60F71">
        <w:rPr>
          <w:i/>
        </w:rPr>
        <w:t xml:space="preserve"> if limited to the data</w:t>
      </w:r>
      <w:r w:rsidR="00D2563C">
        <w:rPr>
          <w:i/>
        </w:rPr>
        <w:t xml:space="preserve"> de</w:t>
      </w:r>
      <w:r w:rsidR="00E60F71">
        <w:rPr>
          <w:i/>
        </w:rPr>
        <w:t>duplication.</w:t>
      </w:r>
    </w:p>
    <w:p w14:paraId="0BB212D8" w14:textId="77777777" w:rsidR="001067FC" w:rsidRDefault="001067FC" w:rsidP="00DE0F49">
      <w:pPr>
        <w:ind w:left="284"/>
        <w:rPr>
          <w:i/>
        </w:rPr>
      </w:pPr>
      <w:r>
        <w:rPr>
          <w:i/>
        </w:rPr>
        <w:t>Consequences:</w:t>
      </w:r>
    </w:p>
    <w:p w14:paraId="64D7B7A5" w14:textId="2302B682" w:rsidR="00E60F71" w:rsidRDefault="00E60F71" w:rsidP="009F6919">
      <w:pPr>
        <w:numPr>
          <w:ilvl w:val="0"/>
          <w:numId w:val="18"/>
        </w:numPr>
        <w:ind w:left="709"/>
        <w:rPr>
          <w:i/>
        </w:rPr>
      </w:pPr>
      <w:r>
        <w:rPr>
          <w:i/>
        </w:rPr>
        <w:t>a</w:t>
      </w:r>
      <w:r w:rsidR="00D2563C">
        <w:rPr>
          <w:i/>
        </w:rPr>
        <w:t xml:space="preserve"> ‘manual reconciliation’ can be </w:t>
      </w:r>
      <w:r w:rsidR="001067FC">
        <w:rPr>
          <w:i/>
        </w:rPr>
        <w:t xml:space="preserve">conceived </w:t>
      </w:r>
      <w:r w:rsidR="00D2563C">
        <w:rPr>
          <w:i/>
        </w:rPr>
        <w:t>at the Clinical Data Consumer side</w:t>
      </w:r>
      <w:r>
        <w:rPr>
          <w:i/>
        </w:rPr>
        <w:t xml:space="preserve"> and it’s necessary </w:t>
      </w:r>
      <w:r w:rsidR="00D2563C">
        <w:rPr>
          <w:i/>
        </w:rPr>
        <w:t xml:space="preserve">when </w:t>
      </w:r>
      <w:r>
        <w:rPr>
          <w:i/>
        </w:rPr>
        <w:t>this actor is</w:t>
      </w:r>
      <w:r w:rsidR="00D2563C">
        <w:rPr>
          <w:i/>
        </w:rPr>
        <w:t xml:space="preserve"> going to</w:t>
      </w:r>
      <w:r>
        <w:rPr>
          <w:i/>
        </w:rPr>
        <w:t xml:space="preserve"> perform multiple query for</w:t>
      </w:r>
      <w:r w:rsidR="00D2563C">
        <w:rPr>
          <w:i/>
        </w:rPr>
        <w:t xml:space="preserve"> gathering</w:t>
      </w:r>
      <w:r>
        <w:rPr>
          <w:i/>
        </w:rPr>
        <w:t xml:space="preserve"> and merging</w:t>
      </w:r>
      <w:r w:rsidR="001067FC">
        <w:rPr>
          <w:i/>
        </w:rPr>
        <w:t xml:space="preserve"> information</w:t>
      </w:r>
      <w:r w:rsidR="00D2563C">
        <w:rPr>
          <w:i/>
        </w:rPr>
        <w:t xml:space="preserve"> </w:t>
      </w:r>
      <w:r w:rsidR="00AC1290">
        <w:rPr>
          <w:i/>
        </w:rPr>
        <w:t xml:space="preserve">from different sources </w:t>
      </w:r>
      <w:r w:rsidR="00AC1290" w:rsidRPr="00AC1290">
        <w:rPr>
          <w:i/>
        </w:rPr>
        <w:sym w:font="Wingdings" w:char="F0E0"/>
      </w:r>
      <w:r w:rsidR="00AC1290">
        <w:rPr>
          <w:i/>
        </w:rPr>
        <w:t xml:space="preserve"> the</w:t>
      </w:r>
      <w:r w:rsidR="00D83030">
        <w:rPr>
          <w:i/>
        </w:rPr>
        <w:t xml:space="preserve"> reconciliation is obtained by considering</w:t>
      </w:r>
      <w:r w:rsidR="00AC1290">
        <w:rPr>
          <w:i/>
        </w:rPr>
        <w:t xml:space="preserve"> </w:t>
      </w:r>
      <w:r w:rsidR="00D83030">
        <w:rPr>
          <w:i/>
        </w:rPr>
        <w:t xml:space="preserve">a </w:t>
      </w:r>
      <w:r w:rsidR="00AC1290">
        <w:rPr>
          <w:i/>
        </w:rPr>
        <w:t xml:space="preserve">Reconciliation Agent </w:t>
      </w:r>
      <w:r w:rsidR="00D83030">
        <w:rPr>
          <w:i/>
        </w:rPr>
        <w:t xml:space="preserve">actor </w:t>
      </w:r>
      <w:r w:rsidR="00517576">
        <w:rPr>
          <w:i/>
        </w:rPr>
        <w:t>grouped</w:t>
      </w:r>
      <w:r w:rsidR="00AC1290">
        <w:rPr>
          <w:i/>
        </w:rPr>
        <w:t xml:space="preserve"> with it.</w:t>
      </w:r>
    </w:p>
    <w:p w14:paraId="39F49962" w14:textId="638FA776" w:rsidR="00E60F71" w:rsidRPr="00AC1290" w:rsidRDefault="00AC1290" w:rsidP="009F6919">
      <w:pPr>
        <w:numPr>
          <w:ilvl w:val="0"/>
          <w:numId w:val="18"/>
        </w:numPr>
        <w:ind w:left="709"/>
        <w:rPr>
          <w:i/>
        </w:rPr>
      </w:pPr>
      <w:r>
        <w:rPr>
          <w:i/>
        </w:rPr>
        <w:t>an ‘automatic deduplication’ can be conceived as option for the Clinical Data Source</w:t>
      </w:r>
    </w:p>
    <w:p w14:paraId="09ACA911" w14:textId="51692416" w:rsidR="00F95E90" w:rsidRPr="00FA0356" w:rsidRDefault="00E60F71" w:rsidP="00DE0F49">
      <w:pPr>
        <w:ind w:left="284"/>
        <w:rPr>
          <w:i/>
        </w:rPr>
      </w:pPr>
      <w:r>
        <w:rPr>
          <w:i/>
        </w:rPr>
        <w:t>Re</w:t>
      </w:r>
      <w:r w:rsidR="00F95E90" w:rsidRPr="00B7144F">
        <w:rPr>
          <w:i/>
        </w:rPr>
        <w:t>conciliation</w:t>
      </w:r>
      <w:r>
        <w:rPr>
          <w:i/>
        </w:rPr>
        <w:t>/decuplication</w:t>
      </w:r>
      <w:r w:rsidR="005922AC">
        <w:rPr>
          <w:i/>
        </w:rPr>
        <w:t xml:space="preserve"> </w:t>
      </w:r>
      <w:r w:rsidR="00F95E90" w:rsidRPr="00B7144F">
        <w:rPr>
          <w:i/>
        </w:rPr>
        <w:t>specific content</w:t>
      </w:r>
      <w:r>
        <w:rPr>
          <w:i/>
        </w:rPr>
        <w:t xml:space="preserve"> is</w:t>
      </w:r>
      <w:r w:rsidR="00F95E90" w:rsidRPr="00B7144F">
        <w:rPr>
          <w:i/>
        </w:rPr>
        <w:t xml:space="preserve"> already defined by RECON</w:t>
      </w:r>
      <w:r>
        <w:rPr>
          <w:i/>
        </w:rPr>
        <w:t>. The</w:t>
      </w:r>
      <w:r w:rsidR="00F95E90" w:rsidRPr="00B7144F">
        <w:rPr>
          <w:i/>
        </w:rPr>
        <w:t xml:space="preserve"> results of reconciliation are noted in the FHIR List resource</w:t>
      </w:r>
      <w:r w:rsidR="005922AC">
        <w:rPr>
          <w:i/>
        </w:rPr>
        <w:t xml:space="preserve"> by using the FHIR Provenance resource</w:t>
      </w:r>
      <w:r w:rsidR="00F95E90" w:rsidRPr="00B7144F">
        <w:rPr>
          <w:i/>
        </w:rPr>
        <w:t xml:space="preserve">. </w:t>
      </w:r>
      <w:r>
        <w:rPr>
          <w:i/>
        </w:rPr>
        <w:t xml:space="preserve">See </w:t>
      </w:r>
      <w:r w:rsidR="00F95E90" w:rsidRPr="00FA0356">
        <w:rPr>
          <w:i/>
        </w:rPr>
        <w:t>the following two sections:</w:t>
      </w:r>
    </w:p>
    <w:p w14:paraId="3FDEB6C9" w14:textId="77777777" w:rsidR="00F95E90" w:rsidRPr="00452DD4" w:rsidRDefault="00F95E90" w:rsidP="009F6919">
      <w:pPr>
        <w:numPr>
          <w:ilvl w:val="0"/>
          <w:numId w:val="15"/>
        </w:numPr>
        <w:spacing w:before="0"/>
        <w:rPr>
          <w:i/>
        </w:rPr>
      </w:pPr>
      <w:r w:rsidRPr="00452DD4">
        <w:rPr>
          <w:i/>
        </w:rPr>
        <w:t xml:space="preserve">PCC Vol.3: 6.6.A - FHIR Reconciled List </w:t>
      </w:r>
    </w:p>
    <w:p w14:paraId="5E170D0B" w14:textId="22690B39" w:rsidR="00F95E90" w:rsidRPr="005F2DA7" w:rsidRDefault="00F95E90" w:rsidP="009F6919">
      <w:pPr>
        <w:numPr>
          <w:ilvl w:val="0"/>
          <w:numId w:val="15"/>
        </w:numPr>
        <w:spacing w:before="0"/>
        <w:rPr>
          <w:i/>
          <w:lang w:val="fr-FR"/>
        </w:rPr>
      </w:pPr>
      <w:r w:rsidRPr="009F6919">
        <w:rPr>
          <w:i/>
          <w:lang w:val="fr-FR"/>
        </w:rPr>
        <w:t>PCC Vol.3: 6.6.B - FHIR Provenance Constraints</w:t>
      </w:r>
    </w:p>
    <w:p w14:paraId="32E059BB" w14:textId="32CE4DE6" w:rsidR="000E4445" w:rsidRPr="00B7144F" w:rsidRDefault="000E4445" w:rsidP="00DE0F49">
      <w:pPr>
        <w:ind w:left="284"/>
        <w:rPr>
          <w:i/>
        </w:rPr>
      </w:pPr>
      <w:r w:rsidRPr="005F2DA7">
        <w:rPr>
          <w:i/>
        </w:rPr>
        <w:t>BUT:</w:t>
      </w:r>
    </w:p>
    <w:p w14:paraId="52D63EF0" w14:textId="1A3A1963" w:rsidR="00DE0F49" w:rsidRPr="005F2DA7" w:rsidRDefault="000E4445" w:rsidP="009F6919">
      <w:pPr>
        <w:numPr>
          <w:ilvl w:val="1"/>
          <w:numId w:val="17"/>
        </w:numPr>
        <w:tabs>
          <w:tab w:val="left" w:pos="709"/>
          <w:tab w:val="num" w:pos="993"/>
        </w:tabs>
        <w:spacing w:before="0"/>
        <w:ind w:left="567" w:hanging="283"/>
        <w:rPr>
          <w:i/>
        </w:rPr>
      </w:pPr>
      <w:r w:rsidRPr="005F2DA7">
        <w:rPr>
          <w:i/>
        </w:rPr>
        <w:t>RECON specifications must be updated to FHIR STU3</w:t>
      </w:r>
    </w:p>
    <w:p w14:paraId="70336EEF" w14:textId="0A0CCD19" w:rsidR="00622BD5" w:rsidRPr="00DE0F49" w:rsidRDefault="000E4445" w:rsidP="009F6919">
      <w:pPr>
        <w:numPr>
          <w:ilvl w:val="1"/>
          <w:numId w:val="17"/>
        </w:numPr>
        <w:tabs>
          <w:tab w:val="left" w:pos="709"/>
          <w:tab w:val="num" w:pos="993"/>
        </w:tabs>
        <w:spacing w:before="0"/>
        <w:ind w:left="567" w:hanging="283"/>
        <w:rPr>
          <w:i/>
        </w:rPr>
      </w:pPr>
      <w:r w:rsidRPr="00DE0F49">
        <w:rPr>
          <w:bCs/>
          <w:i/>
        </w:rPr>
        <w:t xml:space="preserve">See also considerations about multi-stage import/reconciliation </w:t>
      </w:r>
      <w:r w:rsidR="003B3B1C" w:rsidRPr="00DE0F49">
        <w:rPr>
          <w:i/>
        </w:rPr>
        <w:t xml:space="preserve">supported by the </w:t>
      </w:r>
      <w:r w:rsidRPr="00DE0F49">
        <w:rPr>
          <w:i/>
        </w:rPr>
        <w:t xml:space="preserve">Provenance Resource: </w:t>
      </w:r>
      <w:hyperlink r:id="rId62" w:history="1">
        <w:r w:rsidR="0043504C" w:rsidRPr="00DE0F49">
          <w:rPr>
            <w:rStyle w:val="Collegamentoipertestuale"/>
            <w:i/>
          </w:rPr>
          <w:t>http://hl7.org/fhir/2017Jan/provenance.html#6.2.4.6</w:t>
        </w:r>
      </w:hyperlink>
    </w:p>
    <w:p w14:paraId="64070825" w14:textId="77777777" w:rsidR="006F3EF5" w:rsidRDefault="00517576" w:rsidP="00DE0F49">
      <w:pPr>
        <w:tabs>
          <w:tab w:val="num" w:pos="993"/>
        </w:tabs>
        <w:ind w:left="284"/>
        <w:rPr>
          <w:b/>
          <w:i/>
        </w:rPr>
      </w:pPr>
      <w:r w:rsidRPr="00DE0F49">
        <w:rPr>
          <w:b/>
          <w:i/>
        </w:rPr>
        <w:t>Resolution:</w:t>
      </w:r>
      <w:r w:rsidR="00DE0F49" w:rsidRPr="00DE0F49">
        <w:rPr>
          <w:b/>
          <w:i/>
        </w:rPr>
        <w:t xml:space="preserve"> </w:t>
      </w:r>
    </w:p>
    <w:p w14:paraId="4D31311D" w14:textId="35D268B0" w:rsidR="00517576" w:rsidRPr="006F3EF5" w:rsidRDefault="00DE0F49" w:rsidP="006F3EF5">
      <w:pPr>
        <w:pStyle w:val="Paragrafoelenco"/>
        <w:numPr>
          <w:ilvl w:val="0"/>
          <w:numId w:val="40"/>
        </w:numPr>
        <w:tabs>
          <w:tab w:val="num" w:pos="1276"/>
        </w:tabs>
        <w:ind w:left="709"/>
        <w:rPr>
          <w:b/>
          <w:i/>
        </w:rPr>
      </w:pPr>
      <w:r w:rsidRPr="006F3EF5">
        <w:rPr>
          <w:b/>
          <w:i/>
          <w:u w:val="single"/>
        </w:rPr>
        <w:t>t</w:t>
      </w:r>
      <w:r w:rsidR="00517576" w:rsidRPr="006F3EF5">
        <w:rPr>
          <w:b/>
          <w:i/>
          <w:u w:val="single"/>
        </w:rPr>
        <w:t>oo complex</w:t>
      </w:r>
      <w:r w:rsidRPr="006F3EF5">
        <w:rPr>
          <w:b/>
          <w:i/>
          <w:u w:val="single"/>
        </w:rPr>
        <w:t>,</w:t>
      </w:r>
      <w:r w:rsidR="00517576" w:rsidRPr="006F3EF5">
        <w:rPr>
          <w:b/>
          <w:i/>
          <w:u w:val="single"/>
        </w:rPr>
        <w:t xml:space="preserve"> no reconciliation and no deduplication will be considered</w:t>
      </w:r>
      <w:r w:rsidR="00271708" w:rsidRPr="006F3EF5">
        <w:rPr>
          <w:b/>
          <w:i/>
          <w:u w:val="single"/>
        </w:rPr>
        <w:t xml:space="preserve"> by QEDm</w:t>
      </w:r>
      <w:r w:rsidR="009C38C1" w:rsidRPr="006F3EF5">
        <w:rPr>
          <w:b/>
          <w:i/>
        </w:rPr>
        <w:t xml:space="preserve"> </w:t>
      </w:r>
      <w:r w:rsidR="00B013BA" w:rsidRPr="006F3EF5">
        <w:rPr>
          <w:b/>
          <w:i/>
        </w:rPr>
        <w:t>(no automatic operations specified by RECON</w:t>
      </w:r>
      <w:r w:rsidR="00F119AC" w:rsidRPr="006F3EF5">
        <w:rPr>
          <w:b/>
          <w:i/>
        </w:rPr>
        <w:t xml:space="preserve"> profile</w:t>
      </w:r>
      <w:r w:rsidR="00B013BA" w:rsidRPr="006F3EF5">
        <w:rPr>
          <w:b/>
          <w:i/>
        </w:rPr>
        <w:t xml:space="preserve">) </w:t>
      </w:r>
      <w:r w:rsidR="00271708" w:rsidRPr="006F3EF5">
        <w:rPr>
          <w:b/>
          <w:i/>
        </w:rPr>
        <w:t xml:space="preserve"> </w:t>
      </w:r>
    </w:p>
    <w:p w14:paraId="5B946F60" w14:textId="77777777" w:rsidR="00517576" w:rsidRDefault="00517576" w:rsidP="00B46515">
      <w:pPr>
        <w:tabs>
          <w:tab w:val="num" w:pos="993"/>
        </w:tabs>
        <w:spacing w:before="0"/>
        <w:rPr>
          <w:i/>
        </w:rPr>
      </w:pPr>
    </w:p>
    <w:p w14:paraId="6BB8642D" w14:textId="3651EA7E" w:rsidR="00827F35" w:rsidRDefault="00827F35" w:rsidP="00827F35">
      <w:pPr>
        <w:pStyle w:val="NormaleWeb"/>
        <w:rPr>
          <w:b/>
        </w:rPr>
      </w:pPr>
      <w:r w:rsidRPr="00F95E90">
        <w:rPr>
          <w:b/>
        </w:rPr>
        <w:t>QEDm_00</w:t>
      </w:r>
      <w:r>
        <w:rPr>
          <w:b/>
        </w:rPr>
        <w:t>6</w:t>
      </w:r>
      <w:r w:rsidRPr="00F95E90">
        <w:rPr>
          <w:b/>
        </w:rPr>
        <w:t xml:space="preserve">: </w:t>
      </w:r>
      <w:r>
        <w:rPr>
          <w:b/>
        </w:rPr>
        <w:t>new name for the [PCC-Y] transaction: “</w:t>
      </w:r>
      <w:r w:rsidRPr="00262EFA">
        <w:rPr>
          <w:b/>
        </w:rPr>
        <w:t>Mobile Query Existing Data</w:t>
      </w:r>
      <w:r>
        <w:rPr>
          <w:b/>
        </w:rPr>
        <w:t>”?</w:t>
      </w:r>
    </w:p>
    <w:p w14:paraId="1BE7FEEC" w14:textId="5EBCE185" w:rsidR="00827F35" w:rsidRDefault="00827F35" w:rsidP="00DE0F49">
      <w:pPr>
        <w:pStyle w:val="NormaleWeb"/>
        <w:ind w:left="284"/>
      </w:pPr>
      <w:r>
        <w:t>In order to appear more generic it’s proposed to use the name “Mobile Query Existing Data” for the transaction [PCC-Y] to be aligned with the QED [PCC-2] “Query Existing Data” transaction, just like done with PIX/PIXm and PDQ/PDQm</w:t>
      </w:r>
    </w:p>
    <w:p w14:paraId="0938370E" w14:textId="77777777" w:rsidR="006F3EF5" w:rsidRDefault="00827F35" w:rsidP="00DE0F49">
      <w:pPr>
        <w:pStyle w:val="NormaleWeb"/>
        <w:ind w:left="284"/>
        <w:rPr>
          <w:b/>
        </w:rPr>
      </w:pPr>
      <w:r w:rsidRPr="00DE0F49">
        <w:rPr>
          <w:b/>
          <w:i/>
        </w:rPr>
        <w:t>Resolution</w:t>
      </w:r>
      <w:r w:rsidRPr="00DE0F49">
        <w:rPr>
          <w:b/>
        </w:rPr>
        <w:t xml:space="preserve">:  </w:t>
      </w:r>
    </w:p>
    <w:p w14:paraId="50E2B719" w14:textId="23081C73" w:rsidR="00827F35" w:rsidRPr="00DE0F49" w:rsidRDefault="00827F35" w:rsidP="006F3EF5">
      <w:pPr>
        <w:pStyle w:val="NormaleWeb"/>
        <w:numPr>
          <w:ilvl w:val="0"/>
          <w:numId w:val="40"/>
        </w:numPr>
        <w:ind w:left="709"/>
        <w:rPr>
          <w:b/>
          <w:i/>
          <w:lang w:val="en"/>
        </w:rPr>
      </w:pPr>
      <w:r w:rsidRPr="00DE0F49">
        <w:rPr>
          <w:b/>
          <w:i/>
        </w:rPr>
        <w:t>ok to rename</w:t>
      </w:r>
      <w:r w:rsidRPr="00DE0F49">
        <w:rPr>
          <w:b/>
          <w:i/>
          <w:lang w:val="en"/>
        </w:rPr>
        <w:t>.</w:t>
      </w:r>
    </w:p>
    <w:p w14:paraId="70E5B2ED" w14:textId="77777777" w:rsidR="00827F35" w:rsidRPr="00827F35" w:rsidRDefault="00827F35" w:rsidP="00827F35">
      <w:pPr>
        <w:tabs>
          <w:tab w:val="num" w:pos="993"/>
        </w:tabs>
        <w:spacing w:before="0"/>
        <w:rPr>
          <w:i/>
          <w:lang w:val="en"/>
        </w:rPr>
      </w:pPr>
    </w:p>
    <w:p w14:paraId="6AB2C659" w14:textId="4B4ADCF9" w:rsidR="005E571B" w:rsidRPr="005E571B" w:rsidRDefault="005E571B" w:rsidP="004B0639">
      <w:pPr>
        <w:spacing w:before="240"/>
        <w:rPr>
          <w:b/>
          <w:i/>
        </w:rPr>
      </w:pPr>
      <w:r w:rsidRPr="005E571B">
        <w:rPr>
          <w:b/>
          <w:i/>
          <w:szCs w:val="24"/>
        </w:rPr>
        <w:t>QEDm_</w:t>
      </w:r>
      <w:r w:rsidR="00757AF6" w:rsidRPr="005E571B">
        <w:rPr>
          <w:b/>
          <w:i/>
          <w:szCs w:val="24"/>
        </w:rPr>
        <w:t>00</w:t>
      </w:r>
      <w:r w:rsidR="00827F35">
        <w:rPr>
          <w:b/>
          <w:i/>
          <w:szCs w:val="24"/>
        </w:rPr>
        <w:t>7</w:t>
      </w:r>
      <w:r w:rsidRPr="005E571B">
        <w:rPr>
          <w:b/>
          <w:i/>
          <w:szCs w:val="24"/>
        </w:rPr>
        <w:t xml:space="preserve">:  How to consider the </w:t>
      </w:r>
      <w:r w:rsidRPr="005E571B">
        <w:rPr>
          <w:b/>
          <w:i/>
        </w:rPr>
        <w:t>“Multi-Patient Query Option” in the query transaction</w:t>
      </w:r>
      <w:r>
        <w:rPr>
          <w:b/>
          <w:i/>
        </w:rPr>
        <w:t>?</w:t>
      </w:r>
    </w:p>
    <w:p w14:paraId="552D1933" w14:textId="77777777" w:rsidR="006F3EF5" w:rsidRDefault="005E571B" w:rsidP="00DE0F49">
      <w:pPr>
        <w:ind w:left="284"/>
        <w:rPr>
          <w:b/>
          <w:i/>
        </w:rPr>
      </w:pPr>
      <w:r w:rsidRPr="00DE0F49">
        <w:rPr>
          <w:b/>
          <w:i/>
        </w:rPr>
        <w:t xml:space="preserve">Resolution: </w:t>
      </w:r>
    </w:p>
    <w:p w14:paraId="677033AC" w14:textId="0D962C45" w:rsidR="005E571B" w:rsidRPr="006F3EF5" w:rsidRDefault="00827F35" w:rsidP="006F3EF5">
      <w:pPr>
        <w:pStyle w:val="Paragrafoelenco"/>
        <w:numPr>
          <w:ilvl w:val="0"/>
          <w:numId w:val="40"/>
        </w:numPr>
        <w:ind w:left="709"/>
        <w:rPr>
          <w:b/>
          <w:i/>
        </w:rPr>
      </w:pPr>
      <w:r w:rsidRPr="006F3EF5">
        <w:rPr>
          <w:b/>
          <w:i/>
        </w:rPr>
        <w:t xml:space="preserve">ok </w:t>
      </w:r>
      <w:r w:rsidR="005E571B" w:rsidRPr="006F3EF5">
        <w:rPr>
          <w:b/>
          <w:i/>
        </w:rPr>
        <w:t>to remove this option from this year scope</w:t>
      </w:r>
    </w:p>
    <w:p w14:paraId="651BA835" w14:textId="26AC6D7A" w:rsidR="00DB200C" w:rsidRDefault="00DB200C" w:rsidP="005E571B">
      <w:pPr>
        <w:rPr>
          <w:i/>
        </w:rPr>
      </w:pPr>
    </w:p>
    <w:p w14:paraId="3FF0B9BC" w14:textId="7D9F710E" w:rsidR="00DB200C" w:rsidRDefault="00DB200C" w:rsidP="005E571B">
      <w:pPr>
        <w:rPr>
          <w:b/>
          <w:i/>
        </w:rPr>
      </w:pPr>
      <w:r w:rsidRPr="00DB200C">
        <w:rPr>
          <w:b/>
          <w:i/>
          <w:szCs w:val="24"/>
        </w:rPr>
        <w:t>QEDm_00</w:t>
      </w:r>
      <w:r w:rsidR="00EC4A7B">
        <w:rPr>
          <w:b/>
          <w:i/>
          <w:szCs w:val="24"/>
        </w:rPr>
        <w:t>8</w:t>
      </w:r>
      <w:r w:rsidRPr="00DB200C">
        <w:rPr>
          <w:b/>
          <w:i/>
          <w:szCs w:val="24"/>
        </w:rPr>
        <w:t>:  Consistency – How to i</w:t>
      </w:r>
      <w:r w:rsidRPr="00DB200C">
        <w:rPr>
          <w:b/>
          <w:i/>
        </w:rPr>
        <w:t>dentify Document Sources of Data Elements</w:t>
      </w:r>
    </w:p>
    <w:p w14:paraId="008A07C8" w14:textId="4705BE49" w:rsidR="00DE0F49" w:rsidRDefault="00DE0F49" w:rsidP="00DE0F49">
      <w:pPr>
        <w:ind w:left="284"/>
        <w:rPr>
          <w:i/>
        </w:rPr>
      </w:pPr>
      <w:r>
        <w:rPr>
          <w:i/>
        </w:rPr>
        <w:t>Strategy</w:t>
      </w:r>
      <w:r w:rsidR="00DB200C" w:rsidRPr="005E571B">
        <w:rPr>
          <w:i/>
        </w:rPr>
        <w:t xml:space="preserve">: </w:t>
      </w:r>
    </w:p>
    <w:p w14:paraId="5738BF48" w14:textId="048F17A0" w:rsidR="00DB200C" w:rsidRDefault="00DE0F49" w:rsidP="00DE0F49">
      <w:pPr>
        <w:ind w:left="284"/>
        <w:rPr>
          <w:i/>
        </w:rPr>
      </w:pPr>
      <w:r>
        <w:rPr>
          <w:i/>
        </w:rPr>
        <w:t>c</w:t>
      </w:r>
      <w:r w:rsidR="00DB200C" w:rsidRPr="00795B0D">
        <w:rPr>
          <w:i/>
        </w:rPr>
        <w:t xml:space="preserve">onsider </w:t>
      </w:r>
      <w:r w:rsidR="00DB200C">
        <w:rPr>
          <w:i/>
        </w:rPr>
        <w:t xml:space="preserve">the FHIR Provenance resource as used in </w:t>
      </w:r>
      <w:r w:rsidR="00DB200C" w:rsidRPr="00795B0D">
        <w:rPr>
          <w:i/>
        </w:rPr>
        <w:t>PCC-RECON: “</w:t>
      </w:r>
      <w:r w:rsidR="00DB200C" w:rsidRPr="00795B0D">
        <w:rPr>
          <w:i/>
          <w:sz w:val="22"/>
        </w:rPr>
        <w:t xml:space="preserve">When the Data Element comes from a Document, the ID of the document is used as the source. When the Data Element is the result of a query (such as QED), the query ID is the source. </w:t>
      </w:r>
      <w:r w:rsidR="00DB200C" w:rsidRPr="00795B0D">
        <w:rPr>
          <w:i/>
          <w:sz w:val="22"/>
        </w:rPr>
        <w:br/>
        <w:t>When the data comes directly from a system, provenance may not exist because there is not a document source ID from the system. The solution is to start broad and add the “provenance</w:t>
      </w:r>
      <w:r w:rsidR="00DB200C" w:rsidRPr="00795B0D">
        <w:rPr>
          <w:i/>
        </w:rPr>
        <w:t>”</w:t>
      </w:r>
      <w:r w:rsidR="00DB200C" w:rsidRPr="00795B0D">
        <w:rPr>
          <w:i/>
          <w:sz w:val="22"/>
        </w:rPr>
        <w:t xml:space="preserve"> Option (source of the data). …”</w:t>
      </w:r>
    </w:p>
    <w:p w14:paraId="549238B7" w14:textId="0DB60FD0" w:rsidR="00DE0F49" w:rsidRPr="00E459FB" w:rsidRDefault="00DE0F49" w:rsidP="00DE0F49">
      <w:pPr>
        <w:ind w:left="284"/>
        <w:rPr>
          <w:b/>
          <w:i/>
        </w:rPr>
      </w:pPr>
      <w:r w:rsidRPr="00E459FB">
        <w:rPr>
          <w:b/>
          <w:i/>
        </w:rPr>
        <w:t>Resolution:</w:t>
      </w:r>
    </w:p>
    <w:p w14:paraId="352FB8D4" w14:textId="409B9E46" w:rsidR="00DB200C" w:rsidRPr="00E459FB" w:rsidRDefault="00DB200C" w:rsidP="006F3EF5">
      <w:pPr>
        <w:pStyle w:val="Paragrafoelenco"/>
        <w:numPr>
          <w:ilvl w:val="0"/>
          <w:numId w:val="41"/>
        </w:numPr>
        <w:rPr>
          <w:b/>
          <w:i/>
          <w:sz w:val="22"/>
        </w:rPr>
      </w:pPr>
      <w:r w:rsidRPr="00E459FB">
        <w:rPr>
          <w:b/>
          <w:i/>
          <w:sz w:val="22"/>
        </w:rPr>
        <w:t xml:space="preserve">The original Document(s) reference(s) can be supported by the Provenance.entity: </w:t>
      </w:r>
      <w:hyperlink r:id="rId63" w:history="1">
        <w:r w:rsidR="009C3F8A" w:rsidRPr="003A76F5">
          <w:rPr>
            <w:rStyle w:val="Collegamentoipertestuale"/>
            <w:sz w:val="22"/>
          </w:rPr>
          <w:t>http://hl7.org/fhir/STU3/provenance.html</w:t>
        </w:r>
      </w:hyperlink>
      <w:r w:rsidRPr="00E459FB">
        <w:rPr>
          <w:b/>
          <w:i/>
          <w:sz w:val="22"/>
        </w:rPr>
        <w:br/>
      </w:r>
      <w:r w:rsidRPr="00795B0D">
        <w:rPr>
          <w:i/>
          <w:sz w:val="22"/>
        </w:rPr>
        <w:t>(in general each Provenance object can link N ‘target’ Resources to M ‘entity’ Documents)</w:t>
      </w:r>
    </w:p>
    <w:p w14:paraId="725B0E9C" w14:textId="0F5006CF" w:rsidR="00795B0D" w:rsidRDefault="00DB200C" w:rsidP="006F3EF5">
      <w:pPr>
        <w:pStyle w:val="Paragrafoelenco"/>
        <w:numPr>
          <w:ilvl w:val="0"/>
          <w:numId w:val="41"/>
        </w:numPr>
        <w:rPr>
          <w:b/>
          <w:i/>
          <w:sz w:val="22"/>
        </w:rPr>
      </w:pPr>
      <w:r w:rsidRPr="00E459FB">
        <w:rPr>
          <w:b/>
          <w:i/>
          <w:sz w:val="22"/>
        </w:rPr>
        <w:t xml:space="preserve">To consider also the available FHIR specifications on FHIR &amp; XDS Documents </w:t>
      </w:r>
      <w:hyperlink r:id="rId64" w:anchor="xds" w:history="1">
        <w:r w:rsidR="009C3F8A" w:rsidRPr="003A76F5">
          <w:rPr>
            <w:rStyle w:val="Collegamentoipertestuale"/>
            <w:sz w:val="22"/>
          </w:rPr>
          <w:t>https://www.hl7.org/FHIR/STU3/usecases.html#xds</w:t>
        </w:r>
      </w:hyperlink>
    </w:p>
    <w:p w14:paraId="0A0B076E" w14:textId="0B63464F" w:rsidR="00DE0F49" w:rsidRPr="00E459FB" w:rsidRDefault="00DB200C" w:rsidP="00F33EF5">
      <w:pPr>
        <w:pStyle w:val="Paragrafoelenco"/>
        <w:numPr>
          <w:ilvl w:val="1"/>
          <w:numId w:val="17"/>
        </w:numPr>
        <w:tabs>
          <w:tab w:val="clear" w:pos="786"/>
          <w:tab w:val="num" w:pos="993"/>
        </w:tabs>
        <w:spacing w:before="60"/>
        <w:ind w:left="993" w:hanging="284"/>
        <w:rPr>
          <w:b/>
          <w:i/>
          <w:sz w:val="22"/>
        </w:rPr>
      </w:pPr>
      <w:r w:rsidRPr="00E459FB">
        <w:rPr>
          <w:b/>
          <w:i/>
          <w:sz w:val="22"/>
        </w:rPr>
        <w:t xml:space="preserve"> specifically the DocumentReference FHIR resource: </w:t>
      </w:r>
      <w:hyperlink r:id="rId65" w:history="1">
        <w:r w:rsidR="009C3F8A" w:rsidRPr="003A76F5">
          <w:rPr>
            <w:rStyle w:val="Collegamentoipertestuale"/>
            <w:sz w:val="22"/>
          </w:rPr>
          <w:t>https://www.hl7.org/FHIR/STU3/documentreference.html</w:t>
        </w:r>
      </w:hyperlink>
    </w:p>
    <w:p w14:paraId="16EDBC9C" w14:textId="3613FDCC" w:rsidR="00DB200C" w:rsidRPr="00E459FB" w:rsidRDefault="00DE0F49" w:rsidP="00F33EF5">
      <w:pPr>
        <w:pStyle w:val="Paragrafoelenco"/>
        <w:numPr>
          <w:ilvl w:val="0"/>
          <w:numId w:val="17"/>
        </w:numPr>
        <w:rPr>
          <w:b/>
          <w:i/>
          <w:sz w:val="22"/>
        </w:rPr>
      </w:pPr>
      <w:r w:rsidRPr="00E459FB">
        <w:rPr>
          <w:b/>
          <w:i/>
          <w:sz w:val="22"/>
        </w:rPr>
        <w:t>Additional considerations on q</w:t>
      </w:r>
      <w:r w:rsidR="00DB200C" w:rsidRPr="00E459FB">
        <w:rPr>
          <w:b/>
          <w:i/>
          <w:sz w:val="22"/>
        </w:rPr>
        <w:t xml:space="preserve">uery </w:t>
      </w:r>
      <w:r w:rsidRPr="00E459FB">
        <w:rPr>
          <w:b/>
          <w:i/>
          <w:sz w:val="22"/>
        </w:rPr>
        <w:t>for</w:t>
      </w:r>
      <w:r w:rsidR="00DB200C" w:rsidRPr="00E459FB">
        <w:rPr>
          <w:b/>
          <w:i/>
          <w:sz w:val="22"/>
        </w:rPr>
        <w:t xml:space="preserve"> including Provenance:</w:t>
      </w:r>
    </w:p>
    <w:p w14:paraId="526976B3"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FHIR query on “resource” (e.g. medication), add “_revinclude” with “Provenance”. GET [base]/MedicationRequest?_revinclude=Provenance:target&amp;criteria...Always on the GET by client and server must support.</w:t>
      </w:r>
    </w:p>
    <w:p w14:paraId="57B5BE2D" w14:textId="77777777" w:rsidR="00EC4A7B" w:rsidRPr="00E459FB"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For list FHIR is an “operation” (not RESTfull GET).  Is it worth exposing “list operations” because may be perfectly reconciled.</w:t>
      </w:r>
    </w:p>
    <w:p w14:paraId="0ECED06B" w14:textId="341FCB45" w:rsidR="00DB200C" w:rsidRDefault="00DB200C" w:rsidP="00F33EF5">
      <w:pPr>
        <w:pStyle w:val="Paragrafoelenco"/>
        <w:numPr>
          <w:ilvl w:val="1"/>
          <w:numId w:val="22"/>
        </w:numPr>
        <w:tabs>
          <w:tab w:val="clear" w:pos="786"/>
          <w:tab w:val="num" w:pos="993"/>
        </w:tabs>
        <w:spacing w:before="60"/>
        <w:ind w:left="993" w:hanging="284"/>
        <w:rPr>
          <w:b/>
          <w:i/>
          <w:sz w:val="22"/>
        </w:rPr>
      </w:pPr>
      <w:r w:rsidRPr="00E459FB">
        <w:rPr>
          <w:b/>
          <w:i/>
          <w:sz w:val="22"/>
        </w:rPr>
        <w:t>Use Doc Resource versus and/or provenence resource</w:t>
      </w:r>
    </w:p>
    <w:p w14:paraId="35FC663D" w14:textId="7400633B" w:rsidR="00A8484C" w:rsidRPr="00A8484C" w:rsidRDefault="00A8484C" w:rsidP="00A8484C">
      <w:pPr>
        <w:tabs>
          <w:tab w:val="num" w:pos="993"/>
        </w:tabs>
        <w:spacing w:before="60"/>
        <w:rPr>
          <w:b/>
          <w:i/>
          <w:sz w:val="22"/>
        </w:rPr>
      </w:pP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34158DA6" w:rsidR="00771EC4" w:rsidRPr="00E970C5" w:rsidRDefault="007F115C" w:rsidP="00771EC4">
      <w:pPr>
        <w:pStyle w:val="Corpotesto"/>
      </w:pPr>
      <w:r w:rsidRPr="00A5269B">
        <w:rPr>
          <w:b/>
          <w:i/>
        </w:rPr>
        <w:t>Mobile Query Existing Data</w:t>
      </w:r>
      <w:r w:rsidRPr="00E970C5" w:rsidDel="007F115C">
        <w:rPr>
          <w:b/>
          <w:i/>
        </w:rPr>
        <w:t xml:space="preserve"> </w:t>
      </w:r>
      <w:r w:rsidR="00771EC4" w:rsidRPr="00E970C5">
        <w:t xml:space="preserve">– this transaction uses </w:t>
      </w:r>
      <w:r w:rsidR="00692A20">
        <w:t>RESTful</w:t>
      </w:r>
      <w:r w:rsidR="00771EC4" w:rsidRPr="00E970C5">
        <w:t xml:space="preserve"> </w:t>
      </w:r>
      <w:r w:rsidR="001F4A18">
        <w:t xml:space="preserve">API to </w:t>
      </w:r>
      <w:r w:rsidR="00771EC4" w:rsidRPr="00E970C5">
        <w:t xml:space="preserve">query clinical </w:t>
      </w:r>
      <w:r w:rsidR="00A93A7C">
        <w:t xml:space="preserve">data elements </w:t>
      </w:r>
      <w:r w:rsidR="00CD0BA4" w:rsidRPr="00E970C5">
        <w:t xml:space="preserve">and retrieve </w:t>
      </w:r>
      <w:r w:rsidR="00CD0BA4">
        <w:t xml:space="preserve">them </w:t>
      </w:r>
      <w:r w:rsidR="001F4A18">
        <w:t xml:space="preserve">as </w:t>
      </w:r>
      <w:r w:rsidR="00771EC4" w:rsidRPr="00E970C5">
        <w:t>lists</w:t>
      </w:r>
      <w:r w:rsidR="00B64FCA">
        <w:t xml:space="preserve"> of FHIR resources</w:t>
      </w:r>
      <w:r w:rsidR="00771EC4" w:rsidRPr="00E970C5">
        <w:t xml:space="preserve">. </w:t>
      </w:r>
    </w:p>
    <w:p w14:paraId="021E0A4D" w14:textId="77777777" w:rsidR="00771EC4" w:rsidRPr="00E970C5" w:rsidRDefault="00771EC4" w:rsidP="00D833E4">
      <w:pPr>
        <w:pStyle w:val="AuthorInstructions"/>
      </w:pPr>
    </w:p>
    <w:p w14:paraId="557DCFB6" w14:textId="51DCC562"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63AB1F21" w14:textId="77777777" w:rsidR="00747676" w:rsidRPr="003651D9"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6C7925E" w14:textId="77777777" w:rsidTr="00705D5D">
        <w:tc>
          <w:tcPr>
            <w:tcW w:w="3078" w:type="dxa"/>
            <w:shd w:val="clear" w:color="auto" w:fill="D9D9D9"/>
          </w:tcPr>
          <w:p w14:paraId="36D61E90" w14:textId="77777777" w:rsidR="00747676" w:rsidRPr="003651D9" w:rsidRDefault="00747676" w:rsidP="00843B52">
            <w:pPr>
              <w:pStyle w:val="TableEntryHeader"/>
            </w:pPr>
            <w:r w:rsidRPr="003651D9">
              <w:t>Glossary Term</w:t>
            </w:r>
          </w:p>
        </w:tc>
        <w:tc>
          <w:tcPr>
            <w:tcW w:w="6498" w:type="dxa"/>
            <w:shd w:val="clear" w:color="auto" w:fill="D9D9D9"/>
          </w:tcPr>
          <w:p w14:paraId="4F5F5187" w14:textId="77777777" w:rsidR="00747676" w:rsidRPr="003651D9" w:rsidRDefault="00747676" w:rsidP="00843B52">
            <w:pPr>
              <w:pStyle w:val="TableEntryHeader"/>
            </w:pPr>
            <w:r w:rsidRPr="003651D9">
              <w:t>Definition</w:t>
            </w:r>
          </w:p>
        </w:tc>
      </w:tr>
      <w:tr w:rsidR="00096A0D" w:rsidRPr="003651D9" w14:paraId="206641A0" w14:textId="77777777" w:rsidTr="00705D5D">
        <w:tc>
          <w:tcPr>
            <w:tcW w:w="3078" w:type="dxa"/>
            <w:shd w:val="clear" w:color="auto" w:fill="auto"/>
          </w:tcPr>
          <w:p w14:paraId="0146F053" w14:textId="77777777" w:rsidR="00096A0D" w:rsidRPr="000E4487" w:rsidRDefault="00096A0D" w:rsidP="00917423">
            <w:pPr>
              <w:pStyle w:val="TableEntry"/>
            </w:pPr>
            <w:r w:rsidRPr="000E4487">
              <w:t>Fast Health Interoperability Resources (FHIR)</w:t>
            </w:r>
          </w:p>
        </w:tc>
        <w:tc>
          <w:tcPr>
            <w:tcW w:w="6498" w:type="dxa"/>
            <w:shd w:val="clear" w:color="auto" w:fill="auto"/>
          </w:tcPr>
          <w:p w14:paraId="197E6145" w14:textId="77777777" w:rsidR="00096A0D" w:rsidRPr="000E4487" w:rsidRDefault="00096A0D" w:rsidP="00917423">
            <w:pPr>
              <w:pStyle w:val="TableEntry"/>
            </w:pPr>
            <w:r w:rsidRPr="000E4487">
              <w:t>The interoperability standard from HL7</w:t>
            </w:r>
            <w:r w:rsidRPr="000E4487">
              <w:rPr>
                <w:vertAlign w:val="superscript"/>
              </w:rPr>
              <w:t>®</w:t>
            </w:r>
            <w:r w:rsidRPr="000E4487">
              <w:rPr>
                <w:rStyle w:val="Rimandonotaapidipagina"/>
              </w:rPr>
              <w:footnoteReference w:id="1"/>
            </w:r>
            <w:r w:rsidRPr="000E4487">
              <w:t xml:space="preserve"> which builds on HL7 version 2, version 3, the RIM and CDA. It can be used in conjunction with existing data exchange standards as well as a standalone standard.</w:t>
            </w:r>
            <w:r w:rsidRPr="000E4487">
              <w:rPr>
                <w:rStyle w:val="Rimandonotaapidipagina"/>
              </w:rPr>
              <w:footnoteReference w:id="2"/>
            </w:r>
            <w:r w:rsidRPr="000E4487">
              <w:rPr>
                <w:rStyle w:val="Rimandonotaapidipagina"/>
              </w:rPr>
              <w:t xml:space="preserve"> </w:t>
            </w:r>
            <w:r w:rsidRPr="000E4487">
              <w:t xml:space="preserve"> </w:t>
            </w:r>
          </w:p>
        </w:tc>
      </w:tr>
      <w:tr w:rsidR="00096A0D" w:rsidRPr="003651D9" w14:paraId="764DF783" w14:textId="77777777" w:rsidTr="00705D5D">
        <w:tc>
          <w:tcPr>
            <w:tcW w:w="3078" w:type="dxa"/>
            <w:shd w:val="clear" w:color="auto" w:fill="auto"/>
          </w:tcPr>
          <w:p w14:paraId="0DF066E4" w14:textId="7696744D" w:rsidR="00096A0D" w:rsidRPr="000E4487" w:rsidRDefault="00096A0D" w:rsidP="00917423">
            <w:pPr>
              <w:pStyle w:val="TableEntry"/>
            </w:pPr>
            <w:r w:rsidRPr="000E4487">
              <w:t>FHIR Resource</w:t>
            </w:r>
          </w:p>
        </w:tc>
        <w:tc>
          <w:tcPr>
            <w:tcW w:w="6498" w:type="dxa"/>
            <w:shd w:val="clear" w:color="auto" w:fill="auto"/>
          </w:tcPr>
          <w:p w14:paraId="5AA7E6CC" w14:textId="77777777" w:rsidR="00096A0D" w:rsidRPr="000E4487" w:rsidRDefault="00096A0D" w:rsidP="00917423">
            <w:pPr>
              <w:pStyle w:val="TableEntry"/>
            </w:pPr>
            <w:r w:rsidRPr="000E4487">
              <w:t>The basic building block in FHIR. Used to define exchangeable content.</w:t>
            </w:r>
            <w:r w:rsidRPr="000E4487">
              <w:rPr>
                <w:rStyle w:val="Rimandonotaapidipagina"/>
              </w:rPr>
              <w:footnoteReference w:id="3"/>
            </w:r>
            <w:r w:rsidRPr="000E4487">
              <w:rPr>
                <w:rStyle w:val="Rimandonotaapidipagina"/>
              </w:rPr>
              <w:t xml:space="preserve"> </w:t>
            </w:r>
          </w:p>
        </w:tc>
      </w:tr>
      <w:tr w:rsidR="00814C98" w:rsidRPr="003651D9" w14:paraId="17D59D6A" w14:textId="77777777" w:rsidTr="00705D5D">
        <w:tc>
          <w:tcPr>
            <w:tcW w:w="3078" w:type="dxa"/>
            <w:shd w:val="clear" w:color="auto" w:fill="auto"/>
          </w:tcPr>
          <w:p w14:paraId="7FA8F3B1" w14:textId="77777777" w:rsidR="00814C98" w:rsidRPr="000E4487" w:rsidRDefault="00814C98" w:rsidP="00917423">
            <w:pPr>
              <w:pStyle w:val="TableEntry"/>
            </w:pPr>
            <w:r w:rsidRPr="000E4487">
              <w:t>FHIR Profile</w:t>
            </w:r>
          </w:p>
        </w:tc>
        <w:tc>
          <w:tcPr>
            <w:tcW w:w="6498" w:type="dxa"/>
            <w:shd w:val="clear" w:color="auto" w:fill="auto"/>
          </w:tcPr>
          <w:p w14:paraId="0F99BC33" w14:textId="77777777" w:rsidR="00814C98" w:rsidRPr="000E4487" w:rsidRDefault="00814C98" w:rsidP="00917423">
            <w:pPr>
              <w:pStyle w:val="TableEntry"/>
            </w:pPr>
            <w:r w:rsidRPr="000E4487">
              <w:t>A statement of use of one or more FHIR Resources. It may include constraints on Resources and Data Types, Terminology Binding Statements and Extension Definitions.</w:t>
            </w:r>
            <w:r w:rsidRPr="000E4487">
              <w:rPr>
                <w:rStyle w:val="Rimandonotaapidipagina"/>
                <w:vertAlign w:val="baseline"/>
              </w:rPr>
              <w:t xml:space="preserve"> </w:t>
            </w:r>
            <w:r w:rsidRPr="000E4487">
              <w:rPr>
                <w:rStyle w:val="Rimandonotaapidipagina"/>
              </w:rPr>
              <w:footnoteReference w:id="4"/>
            </w:r>
          </w:p>
        </w:tc>
      </w:tr>
    </w:tbl>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88" w:name="_Toc345074648"/>
      <w:bookmarkStart w:id="89" w:name="_Toc479932122"/>
      <w:r>
        <w:rPr>
          <w:i/>
          <w:noProof w:val="0"/>
        </w:rPr>
        <w:t>Copyright Licenses</w:t>
      </w:r>
      <w:bookmarkEnd w:id="88"/>
      <w:bookmarkEnd w:id="89"/>
    </w:p>
    <w:p w14:paraId="4C11A5DA" w14:textId="77777777" w:rsidR="00514CD9" w:rsidRDefault="00514CD9" w:rsidP="00514CD9">
      <w:pPr>
        <w:pStyle w:val="EditorInstructions"/>
      </w:pPr>
      <w:r>
        <w:t>Add the following to the IHE Technical Frameworks General Introduction Copyright section:</w:t>
      </w:r>
    </w:p>
    <w:p w14:paraId="5C1471E9" w14:textId="77777777" w:rsidR="00514CD9" w:rsidRDefault="00514CD9" w:rsidP="00514CD9">
      <w:pPr>
        <w:rPr>
          <w:i/>
        </w:rPr>
      </w:pPr>
      <w:r w:rsidRPr="000E4487">
        <w:t>The FHIR License can be found at</w:t>
      </w:r>
      <w:r w:rsidRPr="000E4487">
        <w:rPr>
          <w:i/>
        </w:rPr>
        <w:t xml:space="preserve"> </w:t>
      </w:r>
      <w:hyperlink r:id="rId66" w:history="1">
        <w:r w:rsidRPr="000E4487">
          <w:rPr>
            <w:rStyle w:val="Collegamentoipertestuale"/>
          </w:rPr>
          <w:t>http://hl7.org/implement/standards/fhir/license.html</w:t>
        </w:r>
      </w:hyperlink>
      <w:r w:rsidRPr="000E4487">
        <w:rPr>
          <w:i/>
        </w:rPr>
        <w:t>.</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90" w:name="_Toc473170358"/>
      <w:bookmarkStart w:id="91" w:name="_Toc504625755"/>
      <w:bookmarkStart w:id="92" w:name="_Toc530206508"/>
      <w:bookmarkStart w:id="93" w:name="_Toc1388428"/>
      <w:bookmarkStart w:id="94" w:name="_Toc1388582"/>
      <w:bookmarkStart w:id="95" w:name="_Toc1456609"/>
      <w:bookmarkStart w:id="96" w:name="_Toc37034634"/>
      <w:bookmarkStart w:id="97" w:name="_Toc38846112"/>
      <w:bookmarkEnd w:id="84"/>
      <w:bookmarkEnd w:id="85"/>
      <w:r w:rsidRPr="001A52B1">
        <w:t xml:space="preserve">Add Section </w:t>
      </w:r>
      <w:r>
        <w:t>X</w:t>
      </w:r>
    </w:p>
    <w:p w14:paraId="1ED056A0" w14:textId="77777777" w:rsidR="00303E20" w:rsidRPr="00AD11E0" w:rsidRDefault="00303E20" w:rsidP="00AD11E0">
      <w:pPr>
        <w:pStyle w:val="Titolo1"/>
        <w:numPr>
          <w:ilvl w:val="0"/>
          <w:numId w:val="0"/>
        </w:numPr>
        <w:ind w:left="432" w:hanging="432"/>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67498903" w:rsidR="00A1396E" w:rsidRPr="000E4487" w:rsidRDefault="00E90796" w:rsidP="00A1396E">
      <w:pPr>
        <w:pStyle w:val="Corpotesto"/>
      </w:pPr>
      <w:bookmarkStart w:id="98" w:name="_Hlk479849798"/>
      <w:r w:rsidRPr="000E4487">
        <w:t>The Query for Existing Data for Mobile Profile (QEDm) supports dynamic queries for clinical data</w:t>
      </w:r>
      <w:r w:rsidR="005D4364">
        <w:t xml:space="preserve"> elements</w:t>
      </w:r>
      <w:r w:rsidRPr="000E4487">
        <w:t>, including vital signs,</w:t>
      </w:r>
      <w:r w:rsidR="00606E99">
        <w:t xml:space="preserve"> allergy and intolerances,</w:t>
      </w:r>
      <w:r w:rsidRPr="000E4487">
        <w:t xml:space="preserve"> problems, </w:t>
      </w:r>
      <w:r w:rsidR="00606E99">
        <w:t xml:space="preserve">diagnostic results, </w:t>
      </w:r>
      <w:r w:rsidRPr="000E4487">
        <w:t xml:space="preserve">medications, immunizations, </w:t>
      </w:r>
      <w:r w:rsidR="00606E99">
        <w:t>professional services</w:t>
      </w:r>
      <w:r w:rsidR="00281204">
        <w:t xml:space="preserve"> and provenance</w:t>
      </w:r>
      <w:r w:rsidRPr="000E4487">
        <w:t xml:space="preserve"> by making the information widely available to other systems within and across enterprises to support provision of better clinical care.</w:t>
      </w:r>
      <w:r w:rsidR="00A1396E" w:rsidRPr="000E4487">
        <w:t xml:space="preserve"> It defines a transaction used to query a list of specific data elements, persisted as FHIR resources</w:t>
      </w:r>
      <w:bookmarkEnd w:id="98"/>
      <w:r w:rsidR="00A1396E" w:rsidRPr="000E4487">
        <w:t xml:space="preserve">. </w:t>
      </w:r>
    </w:p>
    <w:p w14:paraId="1821777C" w14:textId="3B02B309" w:rsidR="00403C4C" w:rsidRPr="000E4487" w:rsidRDefault="00E90796" w:rsidP="00E90796">
      <w:pPr>
        <w:pStyle w:val="Corpotesto"/>
      </w:pPr>
      <w:r w:rsidRPr="000E4487">
        <w:t xml:space="preserve">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w:t>
      </w:r>
      <w:r w:rsidR="00403C4C" w:rsidRPr="000E4487">
        <w:t>(e.g.: tablets, smartphones, and embedded devices including home-health devices, but also larger systems where needs are simple, such as pulling the latest summary for display).</w:t>
      </w:r>
    </w:p>
    <w:p w14:paraId="22C8241E" w14:textId="77777777" w:rsidR="00373121" w:rsidRDefault="00E90796" w:rsidP="006D229B">
      <w:pPr>
        <w:pStyle w:val="Corpotesto"/>
        <w:rPr>
          <w:ins w:id="99" w:author="Fabio Buti" w:date="2017-04-14T09:20:00Z"/>
        </w:rPr>
      </w:pPr>
      <w:r w:rsidRPr="000E4487">
        <w:t>These constraints may drive the implementer to use simpler network interface technology for data elements sharing.</w:t>
      </w:r>
      <w:r w:rsidR="003C12B7" w:rsidRPr="000E4487">
        <w:t xml:space="preserve"> </w:t>
      </w:r>
    </w:p>
    <w:p w14:paraId="56F196A1" w14:textId="0D41723C" w:rsidR="003C12B7" w:rsidRPr="000E4487" w:rsidDel="00373121" w:rsidRDefault="00403C4C" w:rsidP="00E90796">
      <w:pPr>
        <w:pStyle w:val="Corpotesto"/>
        <w:rPr>
          <w:del w:id="100" w:author="Fabio Buti" w:date="2017-04-14T09:19:00Z"/>
        </w:rPr>
      </w:pPr>
      <w:del w:id="101" w:author="Fabio Buti" w:date="2017-04-14T09:19:00Z">
        <w:r w:rsidRPr="007C50FD" w:rsidDel="00373121">
          <w:rPr>
            <w:highlight w:val="yellow"/>
          </w:rPr>
          <w:delText>The critical aspects of the ‘mobile device’ are that it is resource-constrained, has a simple programming environment (e.g., JSON, JavaScript), simple protocol stack (e.g., HTTP), and simple display functionality (e.g., HTML browser).</w:delText>
        </w:r>
        <w:r w:rsidRPr="000E4487" w:rsidDel="00373121">
          <w:delText xml:space="preserve"> </w:delText>
        </w:r>
      </w:del>
    </w:p>
    <w:p w14:paraId="7B967F5F" w14:textId="77777777" w:rsidR="00AA5650" w:rsidRDefault="006D229B" w:rsidP="00373121">
      <w:pPr>
        <w:pStyle w:val="Corpotesto"/>
        <w:rPr>
          <w:ins w:id="102" w:author="Fabio Buti" w:date="2017-04-14T11:22:00Z"/>
          <w:highlight w:val="yellow"/>
        </w:rPr>
      </w:pPr>
      <w:r w:rsidRPr="000E4487">
        <w:t xml:space="preserve">The </w:t>
      </w:r>
      <w:del w:id="103" w:author="Fabio Buti" w:date="2017-04-14T09:19:00Z">
        <w:r w:rsidR="00E90796" w:rsidRPr="000E4487" w:rsidDel="00373121">
          <w:delText>Query for Existing Data for Mobile Profile (</w:delText>
        </w:r>
      </w:del>
      <w:r w:rsidR="00E90796" w:rsidRPr="000E4487">
        <w:t>QEDm</w:t>
      </w:r>
      <w:del w:id="104" w:author="Fabio Buti" w:date="2017-04-14T09:19:00Z">
        <w:r w:rsidR="00E90796" w:rsidRPr="000E4487" w:rsidDel="00373121">
          <w:delText>)</w:delText>
        </w:r>
      </w:del>
      <w:r w:rsidR="00E90796" w:rsidRPr="000E4487">
        <w:t xml:space="preserve">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del w:id="105" w:author="Fabio Buti" w:date="2017-04-14T11:21:00Z">
        <w:r w:rsidRPr="000E4487" w:rsidDel="00AA5650">
          <w:delText xml:space="preserve"> so that deployment of mobile applications is more consistent and reusable</w:delText>
        </w:r>
      </w:del>
      <w:ins w:id="106" w:author="Fabio Buti" w:date="2017-04-14T09:24:00Z">
        <w:r w:rsidR="00793C6A">
          <w:t xml:space="preserve">, </w:t>
        </w:r>
      </w:ins>
      <w:ins w:id="107" w:author="Fabio Buti" w:date="2017-04-14T09:25:00Z">
        <w:r w:rsidR="00793C6A" w:rsidRPr="007C50FD">
          <w:rPr>
            <w:highlight w:val="yellow"/>
          </w:rPr>
          <w:t>Th</w:t>
        </w:r>
      </w:ins>
      <w:ins w:id="108" w:author="Fabio Buti" w:date="2017-04-14T09:26:00Z">
        <w:r w:rsidR="00793C6A" w:rsidRPr="007C50FD">
          <w:rPr>
            <w:highlight w:val="yellow"/>
          </w:rPr>
          <w:t>e</w:t>
        </w:r>
      </w:ins>
      <w:ins w:id="109" w:author="Fabio Buti" w:date="2017-04-14T09:21:00Z">
        <w:r w:rsidR="00373121" w:rsidRPr="007C50FD">
          <w:rPr>
            <w:highlight w:val="yellow"/>
          </w:rPr>
          <w:t xml:space="preserve"> </w:t>
        </w:r>
      </w:ins>
      <w:ins w:id="110" w:author="Fabio Buti" w:date="2017-04-14T09:17:00Z">
        <w:r w:rsidR="00373121" w:rsidRPr="007C50FD">
          <w:rPr>
            <w:highlight w:val="yellow"/>
          </w:rPr>
          <w:t xml:space="preserve">QEDm Actors can be implemented on a mobile </w:t>
        </w:r>
      </w:ins>
      <w:ins w:id="111" w:author="Fabio Buti" w:date="2017-04-14T09:24:00Z">
        <w:r w:rsidR="00793C6A" w:rsidRPr="007C50FD">
          <w:rPr>
            <w:highlight w:val="yellow"/>
          </w:rPr>
          <w:t>application</w:t>
        </w:r>
      </w:ins>
      <w:ins w:id="112" w:author="Fabio Buti" w:date="2017-04-14T09:17:00Z">
        <w:r w:rsidR="00373121" w:rsidRPr="007C50FD">
          <w:rPr>
            <w:highlight w:val="yellow"/>
          </w:rPr>
          <w:t xml:space="preserve">, and yet have sufficient functionality to support a wide range of applications and use cases. </w:t>
        </w:r>
      </w:ins>
    </w:p>
    <w:p w14:paraId="1A7DCDD2" w14:textId="31A55F2F" w:rsidR="00373121" w:rsidRPr="001A52B1" w:rsidRDefault="00373121" w:rsidP="00373121">
      <w:pPr>
        <w:pStyle w:val="Corpotesto"/>
        <w:rPr>
          <w:ins w:id="113" w:author="Fabio Buti" w:date="2017-04-14T09:17:00Z"/>
        </w:rPr>
      </w:pPr>
      <w:ins w:id="114" w:author="Fabio Buti" w:date="2017-04-14T09:17:00Z">
        <w:r w:rsidRPr="007C50FD">
          <w:rPr>
            <w:highlight w:val="yellow"/>
          </w:rPr>
          <w:t>The goal is also to make easier the configuration of mobile health application and mobile health application deployment, and to reduce the overall solution complexity.</w:t>
        </w:r>
        <w:r w:rsidRPr="001A52B1">
          <w:t xml:space="preserve"> </w:t>
        </w:r>
      </w:ins>
    </w:p>
    <w:p w14:paraId="43019206" w14:textId="77777777" w:rsidR="00EC43B0" w:rsidRPr="000E4487" w:rsidRDefault="00EC43B0" w:rsidP="006D229B">
      <w:pPr>
        <w:pStyle w:val="Corpotesto"/>
      </w:pPr>
    </w:p>
    <w:p w14:paraId="407CA513" w14:textId="77777777" w:rsidR="00931C56" w:rsidRPr="006C35B9" w:rsidRDefault="00931C56" w:rsidP="00931C56">
      <w:pPr>
        <w:pStyle w:val="Titolo2"/>
        <w:numPr>
          <w:ilvl w:val="0"/>
          <w:numId w:val="0"/>
        </w:numPr>
        <w:rPr>
          <w:noProof w:val="0"/>
          <w:sz w:val="24"/>
        </w:rPr>
      </w:pPr>
      <w:bookmarkStart w:id="115" w:name="_Toc201470984"/>
      <w:bookmarkStart w:id="116" w:name="_Toc206647239"/>
      <w:bookmarkStart w:id="117" w:name="_Toc465167698"/>
      <w:bookmarkStart w:id="118" w:name="_Toc479932123"/>
      <w:r w:rsidRPr="006C35B9">
        <w:rPr>
          <w:noProof w:val="0"/>
          <w:sz w:val="24"/>
        </w:rPr>
        <w:t>Classification of Information</w:t>
      </w:r>
      <w:bookmarkEnd w:id="115"/>
      <w:bookmarkEnd w:id="116"/>
      <w:bookmarkEnd w:id="117"/>
      <w:bookmarkEnd w:id="118"/>
    </w:p>
    <w:p w14:paraId="08D5919D" w14:textId="178FB08B" w:rsidR="00023F46" w:rsidRPr="003E1C04" w:rsidRDefault="00023F46" w:rsidP="00023F46">
      <w:pPr>
        <w:pStyle w:val="Corpotesto"/>
      </w:pPr>
      <w:r w:rsidRPr="003E1C04">
        <w:t>QEDm Profile leverage</w:t>
      </w:r>
      <w:r w:rsidR="0051452A">
        <w:t>s</w:t>
      </w:r>
      <w:r w:rsidRPr="003E1C04">
        <w:t xml:space="preserve"> the data elements concepts from the QED</w:t>
      </w:r>
      <w:r w:rsidR="00A8087C">
        <w:t xml:space="preserve"> information</w:t>
      </w:r>
      <w:r w:rsidRPr="003E1C04">
        <w:t xml:space="preserve"> classification, but simplifies the technology requirements for access by mobile </w:t>
      </w:r>
      <w:r w:rsidR="00A8087C">
        <w:t>application</w:t>
      </w:r>
      <w:r w:rsidR="0051452A">
        <w:t>s</w:t>
      </w:r>
      <w:r w:rsidRPr="003E1C04">
        <w:t xml:space="preserve">. </w:t>
      </w:r>
    </w:p>
    <w:p w14:paraId="043FE0FF" w14:textId="5C216A65" w:rsidR="00931C56" w:rsidRDefault="00931C56" w:rsidP="00023F46">
      <w:r w:rsidRPr="003E1C04">
        <w:t xml:space="preserve">The </w:t>
      </w:r>
      <w:r w:rsidR="0051452A">
        <w:t xml:space="preserve">QED </w:t>
      </w:r>
      <w:r w:rsidR="00023F46" w:rsidRPr="003E1C04">
        <w:t xml:space="preserve">information </w:t>
      </w:r>
      <w:r w:rsidRPr="003E1C04">
        <w:t>classifi</w:t>
      </w:r>
      <w:r w:rsidR="00023F46" w:rsidRPr="003E1C04">
        <w:t>cation consist</w:t>
      </w:r>
      <w:r w:rsidR="00A8522C" w:rsidRPr="003E1C04">
        <w:t>s</w:t>
      </w:r>
      <w:r w:rsidR="00023F46" w:rsidRPr="003E1C04">
        <w:t xml:space="preserve"> of</w:t>
      </w:r>
      <w:r w:rsidRPr="003E1C04">
        <w:t xml:space="preserve"> </w:t>
      </w:r>
      <w:r w:rsidR="00856085">
        <w:t xml:space="preserve">the </w:t>
      </w:r>
      <w:r w:rsidR="0051452A">
        <w:t>major</w:t>
      </w:r>
      <w:r w:rsidR="0078016A">
        <w:t xml:space="preserve"> </w:t>
      </w:r>
      <w:r w:rsidRPr="003E1C04">
        <w:t xml:space="preserve">different categories </w:t>
      </w:r>
      <w:r w:rsidR="0051452A">
        <w:t>shown</w:t>
      </w:r>
      <w:r w:rsidR="00856085">
        <w:t xml:space="preserve"> by the</w:t>
      </w:r>
      <w:r w:rsidR="00A8522C" w:rsidRPr="003E1C04">
        <w:t xml:space="preserve"> table below</w:t>
      </w:r>
      <w:r w:rsidR="00856085">
        <w:t>,</w:t>
      </w:r>
      <w:r w:rsidR="00A8522C" w:rsidRPr="003E1C04">
        <w:t xml:space="preserve"> </w:t>
      </w:r>
      <w:r w:rsidRPr="003E1C04">
        <w:t>for the purpose of determining where it might be found.</w:t>
      </w:r>
      <w:r w:rsidR="00A8522C" w:rsidRPr="003E1C04">
        <w:t xml:space="preserve"> </w:t>
      </w:r>
    </w:p>
    <w:p w14:paraId="21A74984" w14:textId="77777777" w:rsidR="00931C56" w:rsidRPr="00A8522C" w:rsidRDefault="00931C56" w:rsidP="00931C56"/>
    <w:p w14:paraId="29BC0D3E" w14:textId="4FCDD75C" w:rsidR="00931C56" w:rsidRPr="003A0ABD" w:rsidRDefault="00931C56" w:rsidP="003E1C04">
      <w:pPr>
        <w:spacing w:after="240"/>
        <w:jc w:val="center"/>
        <w:rPr>
          <w:rFonts w:ascii="Arial" w:hAnsi="Arial" w:cs="Arial"/>
          <w:b/>
          <w:lang w:val="en"/>
        </w:rPr>
      </w:pPr>
      <w:r w:rsidRPr="003E1C04">
        <w:rPr>
          <w:rFonts w:ascii="Arial" w:hAnsi="Arial" w:cs="Arial"/>
          <w:b/>
          <w:lang w:val="en"/>
        </w:rPr>
        <w:t xml:space="preserve">Table X.Y </w:t>
      </w:r>
      <w:r w:rsidR="00A8522C" w:rsidRPr="003E1C04">
        <w:rPr>
          <w:rFonts w:ascii="Arial" w:hAnsi="Arial" w:cs="Arial"/>
          <w:b/>
          <w:lang w:val="en"/>
        </w:rPr>
        <w:t>–</w:t>
      </w:r>
      <w:r w:rsidRPr="003E1C04">
        <w:rPr>
          <w:rFonts w:ascii="Arial" w:hAnsi="Arial" w:cs="Arial"/>
          <w:b/>
          <w:lang w:val="en"/>
        </w:rPr>
        <w:t xml:space="preserve"> </w:t>
      </w:r>
      <w:r w:rsidR="00134A40">
        <w:rPr>
          <w:rFonts w:ascii="Arial" w:hAnsi="Arial" w:cs="Arial"/>
          <w:b/>
          <w:lang w:val="en"/>
        </w:rPr>
        <w:t>I</w:t>
      </w:r>
      <w:r w:rsidRPr="003E1C04">
        <w:rPr>
          <w:rFonts w:ascii="Arial" w:hAnsi="Arial" w:cs="Arial"/>
          <w:b/>
          <w:lang w:val="en"/>
        </w:rPr>
        <w:t xml:space="preserve">nformation </w:t>
      </w:r>
      <w:r w:rsidR="00856085">
        <w:rPr>
          <w:rFonts w:ascii="Arial" w:hAnsi="Arial" w:cs="Arial"/>
          <w:b/>
          <w:lang w:val="en"/>
        </w:rPr>
        <w:t>C</w:t>
      </w:r>
      <w:r w:rsidR="00134A40">
        <w:rPr>
          <w:rFonts w:ascii="Arial" w:hAnsi="Arial" w:cs="Arial"/>
          <w:b/>
          <w:lang w:val="en"/>
        </w:rPr>
        <w:t>lassification</w:t>
      </w:r>
    </w:p>
    <w:tbl>
      <w:tblPr>
        <w:tblW w:w="9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46"/>
      </w:tblGrid>
      <w:tr w:rsidR="00134A40" w:rsidRPr="005169E6" w14:paraId="25CBD3D8" w14:textId="77777777" w:rsidTr="009F6919">
        <w:trPr>
          <w:jc w:val="center"/>
        </w:trPr>
        <w:tc>
          <w:tcPr>
            <w:tcW w:w="2122" w:type="dxa"/>
            <w:shd w:val="clear" w:color="auto" w:fill="E7E6E6"/>
            <w:vAlign w:val="center"/>
          </w:tcPr>
          <w:p w14:paraId="07DCD48C" w14:textId="77777777" w:rsidR="00134A40" w:rsidRPr="003E1C04" w:rsidRDefault="00134A40" w:rsidP="00134A40">
            <w:pPr>
              <w:pStyle w:val="NormaleWeb"/>
              <w:spacing w:before="60" w:after="60"/>
              <w:rPr>
                <w:rFonts w:ascii="Arial" w:hAnsi="Arial" w:cs="Arial"/>
                <w:b/>
                <w:sz w:val="18"/>
              </w:rPr>
            </w:pPr>
            <w:r w:rsidRPr="003E1C04">
              <w:rPr>
                <w:rFonts w:ascii="Arial" w:hAnsi="Arial" w:cs="Arial"/>
                <w:b/>
                <w:sz w:val="18"/>
              </w:rPr>
              <w:t>QED Category</w:t>
            </w:r>
          </w:p>
        </w:tc>
        <w:tc>
          <w:tcPr>
            <w:tcW w:w="6946" w:type="dxa"/>
            <w:shd w:val="clear" w:color="auto" w:fill="E7E6E6"/>
            <w:vAlign w:val="center"/>
          </w:tcPr>
          <w:p w14:paraId="3DD2C06C" w14:textId="77777777" w:rsidR="00134A40" w:rsidRPr="003E1C04" w:rsidRDefault="00134A40" w:rsidP="00134A40">
            <w:pPr>
              <w:pStyle w:val="NormaleWeb"/>
              <w:spacing w:before="60" w:after="60"/>
              <w:rPr>
                <w:rFonts w:ascii="Arial" w:hAnsi="Arial" w:cs="Arial"/>
                <w:b/>
                <w:sz w:val="18"/>
                <w:lang w:val="en"/>
              </w:rPr>
            </w:pPr>
            <w:r w:rsidRPr="003E1C04">
              <w:rPr>
                <w:rFonts w:ascii="Arial" w:hAnsi="Arial" w:cs="Arial"/>
                <w:b/>
                <w:sz w:val="18"/>
                <w:lang w:val="en"/>
              </w:rPr>
              <w:t>Description</w:t>
            </w:r>
          </w:p>
        </w:tc>
      </w:tr>
      <w:tr w:rsidR="00134A40" w:rsidRPr="005169E6" w14:paraId="5E1B8644" w14:textId="77777777" w:rsidTr="009F6919">
        <w:trPr>
          <w:jc w:val="center"/>
        </w:trPr>
        <w:tc>
          <w:tcPr>
            <w:tcW w:w="2122" w:type="dxa"/>
            <w:shd w:val="clear" w:color="auto" w:fill="auto"/>
          </w:tcPr>
          <w:p w14:paraId="178ACD67" w14:textId="77777777" w:rsidR="00134A40" w:rsidRPr="003E1C04" w:rsidRDefault="00134A40" w:rsidP="00134A40">
            <w:pPr>
              <w:pStyle w:val="NormaleWeb"/>
              <w:spacing w:before="60" w:after="60"/>
              <w:rPr>
                <w:b/>
                <w:sz w:val="18"/>
                <w:lang w:val="en"/>
              </w:rPr>
            </w:pPr>
            <w:r w:rsidRPr="003E1C04">
              <w:rPr>
                <w:b/>
                <w:sz w:val="18"/>
              </w:rPr>
              <w:t>Common Observations</w:t>
            </w:r>
          </w:p>
        </w:tc>
        <w:tc>
          <w:tcPr>
            <w:tcW w:w="6946" w:type="dxa"/>
            <w:shd w:val="clear" w:color="auto" w:fill="auto"/>
          </w:tcPr>
          <w:p w14:paraId="42F6AA48" w14:textId="77777777" w:rsidR="00134A40" w:rsidRPr="003E1C04" w:rsidRDefault="00134A40" w:rsidP="00134A40">
            <w:pPr>
              <w:pStyle w:val="NormaleWeb"/>
              <w:spacing w:before="60" w:after="60"/>
              <w:rPr>
                <w:sz w:val="18"/>
              </w:rPr>
            </w:pPr>
            <w:r w:rsidRPr="003E1C04">
              <w:rPr>
                <w:sz w:val="18"/>
              </w:rPr>
              <w:t>These are a collection of simple measurements or reported values that can be determined using simple measuring devices (e.g., Height, Weight), or which can be reported by the patient (date of last menstrual period). These measurements do NOT include anything that might be recorded as a problem, allergy, risk, or which requires interpretation, clinical decision making, or diagnostic quality equipment or procedures for performing the measurement.</w:t>
            </w:r>
          </w:p>
        </w:tc>
      </w:tr>
      <w:tr w:rsidR="00134A40" w:rsidRPr="005169E6" w14:paraId="51A6E816" w14:textId="77777777" w:rsidTr="009F6919">
        <w:trPr>
          <w:jc w:val="center"/>
        </w:trPr>
        <w:tc>
          <w:tcPr>
            <w:tcW w:w="2122" w:type="dxa"/>
            <w:shd w:val="clear" w:color="auto" w:fill="auto"/>
          </w:tcPr>
          <w:p w14:paraId="60FACBB9" w14:textId="77777777" w:rsidR="00134A40" w:rsidRPr="003E1C04" w:rsidRDefault="00134A40" w:rsidP="00134A40">
            <w:pPr>
              <w:pStyle w:val="NormaleWeb"/>
              <w:spacing w:before="60" w:after="60"/>
              <w:rPr>
                <w:b/>
                <w:sz w:val="18"/>
                <w:lang w:val="en"/>
              </w:rPr>
            </w:pPr>
            <w:r w:rsidRPr="003E1C04">
              <w:rPr>
                <w:b/>
                <w:sz w:val="18"/>
              </w:rPr>
              <w:t>Diagnostic Results</w:t>
            </w:r>
          </w:p>
        </w:tc>
        <w:tc>
          <w:tcPr>
            <w:tcW w:w="6946" w:type="dxa"/>
            <w:shd w:val="clear" w:color="auto" w:fill="auto"/>
          </w:tcPr>
          <w:p w14:paraId="10665D10" w14:textId="77777777" w:rsidR="00134A40" w:rsidRPr="003E1C04" w:rsidRDefault="00134A40" w:rsidP="00134A40">
            <w:pPr>
              <w:pStyle w:val="NormaleWeb"/>
              <w:spacing w:before="60" w:after="60"/>
              <w:rPr>
                <w:sz w:val="18"/>
                <w:lang w:val="en"/>
              </w:rPr>
            </w:pPr>
            <w:r w:rsidRPr="003E1C04">
              <w:rPr>
                <w:sz w:val="18"/>
                <w:lang w:val="en"/>
              </w:rPr>
              <w:t>These are a collection of observations made or performed using laboratory testing equipment, imaging procedures, vision examinations, et cetera.</w:t>
            </w:r>
          </w:p>
        </w:tc>
      </w:tr>
      <w:tr w:rsidR="00134A40" w:rsidRPr="005169E6" w14:paraId="38CD44B9" w14:textId="77777777" w:rsidTr="009F6919">
        <w:trPr>
          <w:jc w:val="center"/>
        </w:trPr>
        <w:tc>
          <w:tcPr>
            <w:tcW w:w="2122" w:type="dxa"/>
            <w:shd w:val="clear" w:color="auto" w:fill="auto"/>
          </w:tcPr>
          <w:p w14:paraId="0B227241" w14:textId="77777777" w:rsidR="00134A40" w:rsidRPr="00281204" w:rsidRDefault="00134A40" w:rsidP="00134A40">
            <w:pPr>
              <w:pStyle w:val="NormaleWeb"/>
              <w:spacing w:before="60" w:after="60"/>
              <w:rPr>
                <w:b/>
                <w:sz w:val="18"/>
                <w:highlight w:val="yellow"/>
                <w:lang w:val="en"/>
              </w:rPr>
            </w:pPr>
            <w:commentRangeStart w:id="119"/>
            <w:r w:rsidRPr="00281204">
              <w:rPr>
                <w:b/>
                <w:sz w:val="18"/>
                <w:highlight w:val="yellow"/>
                <w:lang w:val="en"/>
              </w:rPr>
              <w:t>Problems and Allergies</w:t>
            </w:r>
            <w:commentRangeEnd w:id="119"/>
            <w:r w:rsidR="00281204">
              <w:rPr>
                <w:rStyle w:val="Rimandocommento"/>
              </w:rPr>
              <w:commentReference w:id="119"/>
            </w:r>
          </w:p>
        </w:tc>
        <w:tc>
          <w:tcPr>
            <w:tcW w:w="6946" w:type="dxa"/>
            <w:shd w:val="clear" w:color="auto" w:fill="auto"/>
          </w:tcPr>
          <w:p w14:paraId="300BB739" w14:textId="7D64BF6F" w:rsidR="00134A40" w:rsidRPr="00281204" w:rsidRDefault="00134A40" w:rsidP="00134A40">
            <w:pPr>
              <w:pStyle w:val="NormaleWeb"/>
              <w:spacing w:before="60" w:after="60"/>
              <w:rPr>
                <w:sz w:val="18"/>
                <w:highlight w:val="yellow"/>
                <w:lang w:val="en"/>
              </w:rPr>
            </w:pPr>
            <w:r w:rsidRPr="00281204">
              <w:rPr>
                <w:sz w:val="18"/>
                <w:highlight w:val="yellow"/>
                <w:lang w:val="en"/>
              </w:rPr>
              <w:t xml:space="preserve">These are a collection of diagnoses, clinical findings, allergies, or other risk factors that are recorded for the patient. The information may be obtained from patient reports, or through </w:t>
            </w:r>
            <w:r w:rsidRPr="00281204">
              <w:rPr>
                <w:sz w:val="18"/>
                <w:highlight w:val="yellow"/>
                <w:lang w:val="en"/>
              </w:rPr>
              <w:lastRenderedPageBreak/>
              <w:t xml:space="preserve">clinical decision making. It includes such information as would be found in social and family history sections of clinical reports. </w:t>
            </w:r>
            <w:r w:rsidR="00D44115" w:rsidRPr="00281204">
              <w:rPr>
                <w:sz w:val="18"/>
                <w:highlight w:val="yellow"/>
                <w:lang w:val="en"/>
              </w:rPr>
              <w:br/>
            </w:r>
            <w:r w:rsidRPr="00281204">
              <w:rPr>
                <w:sz w:val="18"/>
                <w:highlight w:val="yellow"/>
                <w:lang w:val="en"/>
              </w:rPr>
              <w:t>This classification can be further subdivided into three groups.</w:t>
            </w:r>
          </w:p>
          <w:p w14:paraId="1E325525" w14:textId="697C867C" w:rsidR="00C86339" w:rsidRPr="00281204" w:rsidRDefault="00C86339" w:rsidP="009F6919">
            <w:pPr>
              <w:pStyle w:val="NormaleWeb"/>
              <w:numPr>
                <w:ilvl w:val="0"/>
                <w:numId w:val="24"/>
              </w:numPr>
              <w:spacing w:before="40" w:after="40"/>
              <w:ind w:left="322" w:hanging="284"/>
              <w:rPr>
                <w:sz w:val="18"/>
                <w:highlight w:val="yellow"/>
                <w:lang w:val="en"/>
              </w:rPr>
            </w:pPr>
            <w:r w:rsidRPr="00281204">
              <w:rPr>
                <w:b/>
                <w:sz w:val="18"/>
                <w:highlight w:val="yellow"/>
                <w:lang w:val="en"/>
              </w:rPr>
              <w:t>Conditions</w:t>
            </w:r>
            <w:r w:rsidRPr="00281204">
              <w:rPr>
                <w:sz w:val="18"/>
                <w:highlight w:val="yellow"/>
                <w:lang w:val="en"/>
              </w:rPr>
              <w:t>:  collection of disease conditions for the patient.</w:t>
            </w:r>
          </w:p>
          <w:p w14:paraId="0BF9210B" w14:textId="1B6382C5" w:rsidR="00C86339" w:rsidRPr="00281204" w:rsidRDefault="00C86339" w:rsidP="009F6919">
            <w:pPr>
              <w:pStyle w:val="NormaleWeb"/>
              <w:numPr>
                <w:ilvl w:val="0"/>
                <w:numId w:val="25"/>
              </w:numPr>
              <w:spacing w:before="40" w:after="40"/>
              <w:ind w:left="322" w:hanging="284"/>
              <w:rPr>
                <w:sz w:val="18"/>
                <w:highlight w:val="yellow"/>
                <w:lang w:val="en"/>
              </w:rPr>
            </w:pPr>
            <w:r w:rsidRPr="00281204">
              <w:rPr>
                <w:b/>
                <w:sz w:val="18"/>
                <w:highlight w:val="yellow"/>
                <w:lang w:val="en"/>
              </w:rPr>
              <w:t>Intolerances</w:t>
            </w:r>
            <w:r w:rsidRPr="00281204">
              <w:rPr>
                <w:sz w:val="18"/>
                <w:highlight w:val="yellow"/>
                <w:lang w:val="en"/>
              </w:rPr>
              <w:t>:</w:t>
            </w:r>
            <w:r w:rsidR="00D44115" w:rsidRPr="00281204">
              <w:rPr>
                <w:sz w:val="18"/>
                <w:highlight w:val="yellow"/>
                <w:lang w:val="en"/>
              </w:rPr>
              <w:t xml:space="preserve"> collection of observations made or performed using laboratory testing equipment, imaging procedures, vision examinations, et cetera.</w:t>
            </w:r>
          </w:p>
          <w:p w14:paraId="4385EE6C" w14:textId="4BD1BB50" w:rsidR="00C86339" w:rsidRPr="00281204" w:rsidRDefault="00C86339" w:rsidP="009F6919">
            <w:pPr>
              <w:pStyle w:val="NormaleWeb"/>
              <w:numPr>
                <w:ilvl w:val="0"/>
                <w:numId w:val="25"/>
              </w:numPr>
              <w:spacing w:before="40" w:after="120"/>
              <w:ind w:left="322" w:hanging="284"/>
              <w:rPr>
                <w:sz w:val="18"/>
                <w:highlight w:val="yellow"/>
                <w:lang w:val="en"/>
              </w:rPr>
            </w:pPr>
            <w:r w:rsidRPr="00281204">
              <w:rPr>
                <w:b/>
                <w:sz w:val="18"/>
                <w:highlight w:val="yellow"/>
                <w:lang w:val="en"/>
              </w:rPr>
              <w:t>Risk Factors</w:t>
            </w:r>
            <w:r w:rsidRPr="00281204">
              <w:rPr>
                <w:sz w:val="18"/>
                <w:highlight w:val="yellow"/>
                <w:lang w:val="en"/>
              </w:rPr>
              <w:t>:</w:t>
            </w:r>
            <w:r w:rsidR="00D44115" w:rsidRPr="00281204">
              <w:rPr>
                <w:sz w:val="18"/>
                <w:highlight w:val="yellow"/>
                <w:lang w:val="en"/>
              </w:rPr>
              <w:t xml:space="preserve">  collection of diagnoses, clinical findings, allergies, or other risk factors that are recorded for the patient. The information may be obtained from patient reports, or through clinical decision making. It includes such information as would be found in social and family history sections of clinical reports. This classification can be further subdivided into three groups.</w:t>
            </w:r>
          </w:p>
        </w:tc>
      </w:tr>
      <w:tr w:rsidR="00134A40" w:rsidRPr="005169E6" w14:paraId="6324F861" w14:textId="77777777" w:rsidTr="009F6919">
        <w:trPr>
          <w:trHeight w:val="584"/>
          <w:jc w:val="center"/>
        </w:trPr>
        <w:tc>
          <w:tcPr>
            <w:tcW w:w="2122" w:type="dxa"/>
            <w:shd w:val="clear" w:color="auto" w:fill="auto"/>
          </w:tcPr>
          <w:p w14:paraId="24620443" w14:textId="77777777" w:rsidR="00134A40" w:rsidRPr="003E1C04" w:rsidRDefault="00134A40" w:rsidP="00134A40">
            <w:pPr>
              <w:pStyle w:val="NormaleWeb"/>
              <w:spacing w:before="60" w:after="60"/>
              <w:rPr>
                <w:b/>
                <w:sz w:val="18"/>
                <w:lang w:val="en"/>
              </w:rPr>
            </w:pPr>
            <w:r w:rsidRPr="003E1C04">
              <w:rPr>
                <w:b/>
                <w:sz w:val="18"/>
                <w:lang w:val="en"/>
              </w:rPr>
              <w:lastRenderedPageBreak/>
              <w:t>Medications</w:t>
            </w:r>
          </w:p>
        </w:tc>
        <w:tc>
          <w:tcPr>
            <w:tcW w:w="6946" w:type="dxa"/>
            <w:shd w:val="clear" w:color="auto" w:fill="auto"/>
          </w:tcPr>
          <w:p w14:paraId="5F4A522F" w14:textId="77777777" w:rsidR="00134A40" w:rsidRPr="003E1C04" w:rsidRDefault="00134A40" w:rsidP="00134A40">
            <w:pPr>
              <w:pStyle w:val="NormaleWeb"/>
              <w:spacing w:before="60" w:after="60"/>
              <w:rPr>
                <w:sz w:val="18"/>
                <w:lang w:val="en"/>
              </w:rPr>
            </w:pPr>
            <w:r w:rsidRPr="003E1C04">
              <w:rPr>
                <w:sz w:val="18"/>
                <w:lang w:val="en"/>
              </w:rPr>
              <w:t>This is a collection of the medications that a patient is or has been taking for treatment of one or more conditions.</w:t>
            </w:r>
          </w:p>
        </w:tc>
      </w:tr>
      <w:tr w:rsidR="00134A40" w:rsidRPr="005169E6" w14:paraId="51074689" w14:textId="77777777" w:rsidTr="009F6919">
        <w:trPr>
          <w:jc w:val="center"/>
        </w:trPr>
        <w:tc>
          <w:tcPr>
            <w:tcW w:w="2122" w:type="dxa"/>
            <w:shd w:val="clear" w:color="auto" w:fill="auto"/>
          </w:tcPr>
          <w:p w14:paraId="1C599155" w14:textId="77777777" w:rsidR="00134A40" w:rsidRPr="003E1C04" w:rsidRDefault="00134A40" w:rsidP="00134A40">
            <w:pPr>
              <w:pStyle w:val="NormaleWeb"/>
              <w:spacing w:before="60" w:after="60"/>
              <w:rPr>
                <w:b/>
                <w:sz w:val="18"/>
                <w:lang w:val="en"/>
              </w:rPr>
            </w:pPr>
            <w:r w:rsidRPr="003E1C04">
              <w:rPr>
                <w:b/>
                <w:sz w:val="18"/>
                <w:lang w:val="en"/>
              </w:rPr>
              <w:t>Immunizations</w:t>
            </w:r>
          </w:p>
        </w:tc>
        <w:tc>
          <w:tcPr>
            <w:tcW w:w="6946" w:type="dxa"/>
            <w:shd w:val="clear" w:color="auto" w:fill="auto"/>
          </w:tcPr>
          <w:p w14:paraId="33293987" w14:textId="77777777" w:rsidR="00134A40" w:rsidRPr="003E1C04" w:rsidRDefault="00134A40" w:rsidP="00134A40">
            <w:pPr>
              <w:pStyle w:val="NormaleWeb"/>
              <w:spacing w:before="60" w:after="60"/>
              <w:rPr>
                <w:sz w:val="18"/>
                <w:lang w:val="en"/>
              </w:rPr>
            </w:pPr>
            <w:r w:rsidRPr="003E1C04">
              <w:rPr>
                <w:sz w:val="18"/>
                <w:lang w:val="en"/>
              </w:rPr>
              <w:t>This is a collection of immunizations that have been given, or which are planned to be given to the patient.</w:t>
            </w:r>
          </w:p>
        </w:tc>
      </w:tr>
      <w:tr w:rsidR="00134A40" w:rsidRPr="005169E6" w14:paraId="3CE7DB0E" w14:textId="77777777" w:rsidTr="009F6919">
        <w:trPr>
          <w:jc w:val="center"/>
        </w:trPr>
        <w:tc>
          <w:tcPr>
            <w:tcW w:w="2122" w:type="dxa"/>
            <w:shd w:val="clear" w:color="auto" w:fill="auto"/>
          </w:tcPr>
          <w:p w14:paraId="1F29DC6C" w14:textId="77777777" w:rsidR="00134A40" w:rsidRPr="003E1C04" w:rsidRDefault="00134A40" w:rsidP="00134A40">
            <w:pPr>
              <w:pStyle w:val="NormaleWeb"/>
              <w:spacing w:before="60" w:after="60"/>
              <w:rPr>
                <w:b/>
                <w:sz w:val="18"/>
                <w:lang w:val="en"/>
              </w:rPr>
            </w:pPr>
            <w:r w:rsidRPr="003E1C04">
              <w:rPr>
                <w:b/>
                <w:sz w:val="18"/>
                <w:lang w:val="en"/>
              </w:rPr>
              <w:t>Professional Services</w:t>
            </w:r>
          </w:p>
        </w:tc>
        <w:tc>
          <w:tcPr>
            <w:tcW w:w="6946" w:type="dxa"/>
            <w:shd w:val="clear" w:color="auto" w:fill="auto"/>
          </w:tcPr>
          <w:p w14:paraId="23F9EF3B" w14:textId="77777777" w:rsidR="00134A40" w:rsidRPr="003E1C04" w:rsidRDefault="00134A40" w:rsidP="00134A40">
            <w:pPr>
              <w:pStyle w:val="NormaleWeb"/>
              <w:spacing w:before="60" w:after="60"/>
              <w:rPr>
                <w:sz w:val="18"/>
                <w:lang w:val="en"/>
              </w:rPr>
            </w:pPr>
            <w:r w:rsidRPr="003E1C04">
              <w:rPr>
                <w:sz w:val="18"/>
                <w:lang w:val="en"/>
              </w:rPr>
              <w:t>This is a collection of procedures and/or encounters which the patient has participated in, or is expected to participate in.</w:t>
            </w:r>
          </w:p>
        </w:tc>
      </w:tr>
    </w:tbl>
    <w:p w14:paraId="4E2E3159" w14:textId="1E23AB59" w:rsidR="00931C56" w:rsidRPr="00D875D3" w:rsidRDefault="0051452A" w:rsidP="0051452A">
      <w:pPr>
        <w:pStyle w:val="NormaleWeb"/>
        <w:ind w:left="720"/>
        <w:rPr>
          <w:sz w:val="20"/>
        </w:rPr>
      </w:pPr>
      <w:r w:rsidDel="0051452A">
        <w:rPr>
          <w:highlight w:val="cyan"/>
          <w:lang w:val="en"/>
        </w:rPr>
        <w:t xml:space="preserve"> </w:t>
      </w:r>
    </w:p>
    <w:p w14:paraId="5D281299" w14:textId="77777777" w:rsidR="009037CE" w:rsidRPr="00EA3562" w:rsidRDefault="009037CE" w:rsidP="00EA3562">
      <w:pPr>
        <w:pStyle w:val="Corpotesto"/>
        <w:rPr>
          <w:highlight w:val="cyan"/>
        </w:rPr>
      </w:pPr>
    </w:p>
    <w:p w14:paraId="655E6DAB" w14:textId="77777777" w:rsidR="00A85861" w:rsidRPr="003651D9" w:rsidRDefault="00CF283F" w:rsidP="00D91815">
      <w:pPr>
        <w:pStyle w:val="Titolo2"/>
        <w:numPr>
          <w:ilvl w:val="0"/>
          <w:numId w:val="0"/>
        </w:numPr>
        <w:rPr>
          <w:noProof w:val="0"/>
        </w:rPr>
      </w:pPr>
      <w:bookmarkStart w:id="120" w:name="_Toc479932124"/>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90"/>
      <w:bookmarkEnd w:id="91"/>
      <w:bookmarkEnd w:id="92"/>
      <w:bookmarkEnd w:id="93"/>
      <w:bookmarkEnd w:id="94"/>
      <w:bookmarkEnd w:id="95"/>
      <w:bookmarkEnd w:id="96"/>
      <w:bookmarkEnd w:id="97"/>
      <w:r w:rsidR="008608EF" w:rsidRPr="003B5944">
        <w:rPr>
          <w:noProof w:val="0"/>
        </w:rPr>
        <w:t xml:space="preserve"> a</w:t>
      </w:r>
      <w:r w:rsidR="008608EF" w:rsidRPr="003651D9">
        <w:rPr>
          <w:noProof w:val="0"/>
        </w:rPr>
        <w:t>nd Content Modules</w:t>
      </w:r>
      <w:bookmarkStart w:id="121" w:name="_Toc473170359"/>
      <w:bookmarkStart w:id="122" w:name="_Toc504625756"/>
      <w:bookmarkStart w:id="123" w:name="_Toc530206509"/>
      <w:bookmarkStart w:id="124" w:name="_Toc1388429"/>
      <w:bookmarkStart w:id="125" w:name="_Toc1388583"/>
      <w:bookmarkStart w:id="126" w:name="_Toc1456610"/>
      <w:bookmarkStart w:id="127" w:name="_Toc37034635"/>
      <w:bookmarkStart w:id="128" w:name="_Toc38846113"/>
      <w:bookmarkEnd w:id="120"/>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67" w:history="1">
        <w:r w:rsidR="00594882" w:rsidRPr="003651D9">
          <w:rPr>
            <w:rStyle w:val="Collegamentoipertestuale"/>
          </w:rPr>
          <w:t>http://www.ihe.net/Technical_Framework/index.cfm</w:t>
        </w:r>
      </w:hyperlink>
      <w:r w:rsidR="005672A9" w:rsidRPr="003651D9">
        <w:t>.</w:t>
      </w:r>
    </w:p>
    <w:p w14:paraId="08074F4E" w14:textId="0A10C414" w:rsidR="003921A0" w:rsidRDefault="00CF283F">
      <w:pPr>
        <w:pStyle w:val="Corpotesto"/>
      </w:pPr>
      <w:r w:rsidRPr="003651D9">
        <w:t xml:space="preserve">Figure X.1-1 shows the actors directly involved in </w:t>
      </w:r>
      <w:r w:rsidRPr="003B5944">
        <w:t xml:space="preserve">the </w:t>
      </w:r>
      <w:r w:rsidR="00F63987" w:rsidRPr="003B5944">
        <w:t>QEDm</w:t>
      </w:r>
      <w:r w:rsidRPr="003B5944">
        <w:t xml:space="preserve"> Profile and the relevant transaction between them</w:t>
      </w:r>
      <w:r w:rsidR="00F0665F" w:rsidRPr="003B5944">
        <w:t>.</w:t>
      </w:r>
    </w:p>
    <w:p w14:paraId="38060180" w14:textId="7ED0AFC0" w:rsidR="00F55F2A" w:rsidRDefault="0057550B">
      <w:pPr>
        <w:pStyle w:val="Corpotesto"/>
        <w:rPr>
          <w:b/>
          <w:highlight w:val="green"/>
        </w:rPr>
      </w:pPr>
      <w:r>
        <w:rPr>
          <w:noProof/>
          <w:lang w:val="it-IT" w:eastAsia="it-IT"/>
        </w:rPr>
        <mc:AlternateContent>
          <mc:Choice Requires="wpc">
            <w:drawing>
              <wp:anchor distT="0" distB="0" distL="114300" distR="114300" simplePos="0" relativeHeight="2" behindDoc="0" locked="0" layoutInCell="1" allowOverlap="1" wp14:anchorId="13C96E34" wp14:editId="11C22B64">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280035"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3E04BD" w:rsidRPr="00070754" w:rsidRDefault="003E04B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3E04BD" w:rsidRPr="00070754" w:rsidRDefault="003E04BD"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3E04BD" w:rsidRPr="00070754" w:rsidRDefault="003E04BD"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3E04BD" w:rsidRPr="00070754" w:rsidRDefault="003E04BD"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3E04BD" w:rsidRPr="00070754" w:rsidRDefault="003E04BD" w:rsidP="00457A77">
                              <w:pPr>
                                <w:rPr>
                                  <w:sz w:val="25"/>
                                  <w:szCs w:val="25"/>
                                  <w:u w:val="single"/>
                                </w:rPr>
                              </w:pP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A56ED" w14:textId="1DAF11AD" w:rsidR="003E04BD" w:rsidRDefault="003E04BD"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3E04BD" w:rsidRPr="00316B06" w:rsidRDefault="003E04BD"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38300" y="832168"/>
                            <a:ext cx="2769870" cy="1905"/>
                          </a:xfrm>
                          <a:prstGeom prst="straightConnector1">
                            <a:avLst/>
                          </a:prstGeom>
                          <a:noFill/>
                          <a:ln w="12700">
                            <a:solidFill>
                              <a:srgbClr val="000000"/>
                            </a:solidFill>
                            <a:miter lim="800000"/>
                            <a:headEnd/>
                            <a:tailEnd type="non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margin-left:0;margin-top:11.35pt;width:481.6pt;height:114.15pt;z-index:2;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2800;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3E04BD" w:rsidRPr="00070754" w:rsidRDefault="003E04BD"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3E04BD" w:rsidRPr="00070754" w:rsidRDefault="003E04BD"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3E04BD" w:rsidRPr="00070754" w:rsidRDefault="003E04BD"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3E04BD" w:rsidRPr="00070754" w:rsidRDefault="003E04BD"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3E04BD" w:rsidRPr="00070754" w:rsidRDefault="003E04BD"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DAF11AD" w:rsidR="003E04BD" w:rsidRDefault="003E04BD"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-Y]</w:t>
                        </w:r>
                      </w:p>
                      <w:p w14:paraId="1BE9BEA4" w14:textId="08E66B98" w:rsidR="003E04BD" w:rsidRPr="00316B06" w:rsidRDefault="003E04BD"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383;top:8321;width:27698;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EB7287">
        <w:rPr>
          <w:noProof/>
          <w:lang w:val="it-IT" w:eastAsia="it-IT"/>
        </w:rPr>
        <mc:AlternateContent>
          <mc:Choice Requires="wps">
            <w:drawing>
              <wp:anchor distT="0" distB="0" distL="114300" distR="114300" simplePos="0" relativeHeight="251659264" behindDoc="0" locked="0" layoutInCell="1" allowOverlap="1" wp14:anchorId="3A206A52" wp14:editId="5DFFB71F">
                <wp:simplePos x="0" y="0"/>
                <wp:positionH relativeFrom="column">
                  <wp:posOffset>0</wp:posOffset>
                </wp:positionH>
                <wp:positionV relativeFrom="paragraph">
                  <wp:posOffset>1606550</wp:posOffset>
                </wp:positionV>
                <wp:extent cx="6116320" cy="635"/>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6CB204AF" w14:textId="5D053C05" w:rsidR="003E04BD" w:rsidRPr="00045060" w:rsidRDefault="003E04BD" w:rsidP="00045060">
                            <w:pPr>
                              <w:pStyle w:val="Didascalia"/>
                              <w:jc w:val="center"/>
                              <w:rPr>
                                <w:rFonts w:ascii="Times New Roman" w:hAnsi="Times New Roman"/>
                                <w:noProof/>
                                <w:sz w:val="22"/>
                              </w:rPr>
                            </w:pPr>
                            <w:r w:rsidRPr="00045060">
                              <w:rPr>
                                <w:sz w:val="22"/>
                              </w:rPr>
                              <w:t>Figure X.1-1: QEDm Actor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06A52" id="Casella di testo 19" o:spid="_x0000_s1032" type="#_x0000_t202" style="position:absolute;margin-left:0;margin-top:126.5pt;width:481.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" stroked="f">
                <v:textbox style="mso-fit-shape-to-text:t" inset="0,0,0,0">
                  <w:txbxContent>
                    <w:p w14:paraId="6CB204AF" w14:textId="5D053C05" w:rsidR="003E04BD" w:rsidRPr="00045060" w:rsidRDefault="003E04BD" w:rsidP="00045060">
                      <w:pPr>
                        <w:pStyle w:val="Didascalia"/>
                        <w:jc w:val="center"/>
                        <w:rPr>
                          <w:rFonts w:ascii="Times New Roman" w:hAnsi="Times New Roman"/>
                          <w:noProof/>
                          <w:sz w:val="22"/>
                        </w:rPr>
                      </w:pPr>
                      <w:r w:rsidRPr="00045060">
                        <w:rPr>
                          <w:sz w:val="22"/>
                        </w:rPr>
                        <w:t>Figure X.1-1: QEDm Actor Diagram</w:t>
                      </w:r>
                    </w:p>
                  </w:txbxContent>
                </v:textbox>
              </v:shape>
            </w:pict>
          </mc:Fallback>
        </mc:AlternateContent>
      </w:r>
    </w:p>
    <w:p w14:paraId="05588448" w14:textId="77777777" w:rsidR="00EB7287" w:rsidRDefault="00EB7287">
      <w:pPr>
        <w:pStyle w:val="Corpotesto"/>
      </w:pPr>
    </w:p>
    <w:p w14:paraId="173608F1" w14:textId="2FAC702F" w:rsidR="00CF283F" w:rsidRPr="003651D9" w:rsidRDefault="00CF283F">
      <w:pPr>
        <w:pStyle w:val="Corpotesto"/>
      </w:pPr>
      <w:r w:rsidRPr="003651D9">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121"/>
    <w:bookmarkEnd w:id="122"/>
    <w:bookmarkEnd w:id="123"/>
    <w:bookmarkEnd w:id="124"/>
    <w:bookmarkEnd w:id="125"/>
    <w:bookmarkEnd w:id="126"/>
    <w:bookmarkEnd w:id="127"/>
    <w:bookmarkEnd w:id="128"/>
    <w:p w14:paraId="5479A14B" w14:textId="77777777" w:rsidR="001B3DCA" w:rsidRPr="003B5944" w:rsidRDefault="001B3DCA" w:rsidP="001B3DCA">
      <w:pPr>
        <w:pStyle w:val="TableTitle"/>
      </w:pPr>
      <w:r w:rsidRPr="003B5944">
        <w:lastRenderedPageBreak/>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5552EA"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D875D3" w:rsidRDefault="001B3DCA" w:rsidP="00FF3F9D">
            <w:pPr>
              <w:pStyle w:val="TableEntry"/>
              <w:keepNext/>
              <w:keepLines/>
              <w:ind w:left="22"/>
            </w:pPr>
            <w:r w:rsidRPr="00D875D3">
              <w:t>Clinical Data Source</w:t>
            </w:r>
          </w:p>
        </w:tc>
        <w:tc>
          <w:tcPr>
            <w:tcW w:w="3685" w:type="dxa"/>
            <w:tcBorders>
              <w:left w:val="nil"/>
            </w:tcBorders>
          </w:tcPr>
          <w:p w14:paraId="3ABF87CA" w14:textId="6885FFB2"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D875D3" w:rsidRDefault="001B3DCA" w:rsidP="00FF3F9D">
            <w:pPr>
              <w:pStyle w:val="TableEntry"/>
              <w:keepNext/>
              <w:keepLines/>
              <w:ind w:left="22"/>
            </w:pPr>
            <w:r w:rsidRPr="00D875D3">
              <w:t>Clinical Data Consumer</w:t>
            </w:r>
          </w:p>
        </w:tc>
        <w:tc>
          <w:tcPr>
            <w:tcW w:w="3685" w:type="dxa"/>
            <w:tcBorders>
              <w:left w:val="nil"/>
            </w:tcBorders>
          </w:tcPr>
          <w:p w14:paraId="65AE74ED" w14:textId="11E3202B" w:rsidR="001B3DCA" w:rsidRPr="00D875D3" w:rsidRDefault="00FF3F9D" w:rsidP="00162149">
            <w:pPr>
              <w:pStyle w:val="TableEntry"/>
              <w:keepNext/>
              <w:keepLines/>
            </w:pPr>
            <w:r w:rsidRPr="00FF3F9D">
              <w:t>Mobile Query Existing Data</w:t>
            </w:r>
            <w:r w:rsidRPr="00FF3F9D" w:rsidDel="00FF3F9D">
              <w:t xml:space="preserve"> </w:t>
            </w:r>
            <w:r w:rsidR="001B3DCA" w:rsidRPr="00D875D3">
              <w:t>[PCC-Y]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129" w:name="_Toc479932125"/>
      <w:r w:rsidRPr="00F95E90">
        <w:rPr>
          <w:bCs/>
          <w:noProof w:val="0"/>
        </w:rPr>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129"/>
    </w:p>
    <w:p w14:paraId="6BC99D4B" w14:textId="3B30DF25" w:rsidR="00513479" w:rsidRPr="00DC1A85" w:rsidRDefault="00513479" w:rsidP="00513479">
      <w:pPr>
        <w:pStyle w:val="Titolo4"/>
        <w:numPr>
          <w:ilvl w:val="0"/>
          <w:numId w:val="0"/>
        </w:numPr>
        <w:rPr>
          <w:ins w:id="130" w:author="Fabio Buti" w:date="2017-04-14T09:02:00Z"/>
          <w:noProof w:val="0"/>
          <w:highlight w:val="yellow"/>
        </w:rPr>
      </w:pPr>
      <w:bookmarkStart w:id="131" w:name="_Toc345074653"/>
      <w:bookmarkStart w:id="132" w:name="_Toc479861717"/>
      <w:bookmarkStart w:id="133" w:name="_Toc479932126"/>
      <w:ins w:id="134" w:author="Fabio Buti" w:date="2017-04-14T09:02:00Z">
        <w:r w:rsidRPr="00DC1A85">
          <w:rPr>
            <w:noProof w:val="0"/>
            <w:highlight w:val="yellow"/>
          </w:rPr>
          <w:t xml:space="preserve">X.1.1.1 </w:t>
        </w:r>
        <w:bookmarkEnd w:id="131"/>
        <w:bookmarkEnd w:id="132"/>
        <w:r w:rsidRPr="00DC1A85">
          <w:rPr>
            <w:noProof w:val="0"/>
            <w:highlight w:val="yellow"/>
          </w:rPr>
          <w:t>Clinical Data Source</w:t>
        </w:r>
        <w:bookmarkEnd w:id="133"/>
      </w:ins>
    </w:p>
    <w:p w14:paraId="7E120399" w14:textId="590DB459" w:rsidR="00793C6A" w:rsidRPr="00DC1A85" w:rsidRDefault="00EC43B0" w:rsidP="00DC1A85">
      <w:pPr>
        <w:rPr>
          <w:ins w:id="135" w:author="Fabio Buti" w:date="2017-04-14T09:02:00Z"/>
          <w:i/>
          <w:highlight w:val="yellow"/>
        </w:rPr>
      </w:pPr>
      <w:ins w:id="136" w:author="Fabio Buti" w:date="2017-04-14T09:04:00Z">
        <w:r w:rsidRPr="00DC1A85">
          <w:rPr>
            <w:highlight w:val="yellow"/>
          </w:rPr>
          <w:t xml:space="preserve">The Clinical Data Source responds to FHIR-based queries for one or more </w:t>
        </w:r>
      </w:ins>
      <w:ins w:id="137" w:author="Fabio Buti" w:date="2017-04-14T09:31:00Z">
        <w:r w:rsidR="00793C6A" w:rsidRPr="00DC1A85">
          <w:rPr>
            <w:highlight w:val="yellow"/>
          </w:rPr>
          <w:t xml:space="preserve">fine-grained </w:t>
        </w:r>
      </w:ins>
      <w:ins w:id="138" w:author="Fabio Buti" w:date="2017-04-14T09:04:00Z">
        <w:r w:rsidRPr="00DC1A85">
          <w:rPr>
            <w:highlight w:val="yellow"/>
          </w:rPr>
          <w:t xml:space="preserve">data elements </w:t>
        </w:r>
      </w:ins>
      <w:ins w:id="139" w:author="Fabio Buti" w:date="2017-04-14T09:31:00Z">
        <w:r w:rsidR="00793C6A" w:rsidRPr="00DC1A85">
          <w:rPr>
            <w:highlight w:val="yellow"/>
          </w:rPr>
          <w:t xml:space="preserve">(FHIR </w:t>
        </w:r>
      </w:ins>
      <w:ins w:id="140" w:author="Fabio Buti" w:date="2017-04-14T09:35:00Z">
        <w:r w:rsidR="005C4BE7" w:rsidRPr="00DC1A85">
          <w:rPr>
            <w:highlight w:val="yellow"/>
          </w:rPr>
          <w:t>r</w:t>
        </w:r>
      </w:ins>
      <w:ins w:id="141" w:author="Fabio Buti" w:date="2017-04-14T09:31:00Z">
        <w:r w:rsidR="00793C6A" w:rsidRPr="00DC1A85">
          <w:rPr>
            <w:highlight w:val="yellow"/>
          </w:rPr>
          <w:t xml:space="preserve">esources) </w:t>
        </w:r>
      </w:ins>
      <w:ins w:id="142" w:author="Fabio Buti" w:date="2017-04-14T09:04:00Z">
        <w:r w:rsidRPr="00DC1A85">
          <w:rPr>
            <w:highlight w:val="yellow"/>
          </w:rPr>
          <w:t>defined by the options listed in Section X.</w:t>
        </w:r>
        <w:commentRangeStart w:id="143"/>
        <w:commentRangeStart w:id="144"/>
        <w:r w:rsidRPr="00DC1A85">
          <w:rPr>
            <w:highlight w:val="yellow"/>
          </w:rPr>
          <w:t>2</w:t>
        </w:r>
      </w:ins>
      <w:commentRangeEnd w:id="143"/>
      <w:ins w:id="145" w:author="Fabio Buti" w:date="2017-04-14T09:32:00Z">
        <w:r w:rsidR="00793C6A" w:rsidRPr="00DC1A85">
          <w:rPr>
            <w:rStyle w:val="Rimandocommento"/>
            <w:highlight w:val="yellow"/>
          </w:rPr>
          <w:commentReference w:id="143"/>
        </w:r>
      </w:ins>
      <w:commentRangeEnd w:id="144"/>
      <w:ins w:id="146" w:author="Fabio Buti" w:date="2017-04-14T10:39:00Z">
        <w:r w:rsidR="00923074">
          <w:rPr>
            <w:rStyle w:val="Rimandocommento"/>
          </w:rPr>
          <w:commentReference w:id="144"/>
        </w:r>
      </w:ins>
      <w:ins w:id="147" w:author="Fabio Buti" w:date="2017-04-14T09:04:00Z">
        <w:r w:rsidRPr="00DC1A85">
          <w:rPr>
            <w:highlight w:val="yellow"/>
          </w:rPr>
          <w:t xml:space="preserve">. </w:t>
        </w:r>
      </w:ins>
    </w:p>
    <w:p w14:paraId="26807A5C" w14:textId="6F20D13D" w:rsidR="00513479" w:rsidRPr="00DC1A85" w:rsidRDefault="00513479" w:rsidP="00513479">
      <w:pPr>
        <w:pStyle w:val="Titolo4"/>
        <w:numPr>
          <w:ilvl w:val="0"/>
          <w:numId w:val="0"/>
        </w:numPr>
        <w:rPr>
          <w:ins w:id="148" w:author="Fabio Buti" w:date="2017-04-14T09:02:00Z"/>
          <w:noProof w:val="0"/>
          <w:highlight w:val="yellow"/>
        </w:rPr>
      </w:pPr>
      <w:bookmarkStart w:id="149" w:name="_Toc345074654"/>
      <w:bookmarkStart w:id="150" w:name="_Toc479861718"/>
      <w:bookmarkStart w:id="151" w:name="_Toc479932127"/>
      <w:ins w:id="152" w:author="Fabio Buti" w:date="2017-04-14T09:02:00Z">
        <w:r w:rsidRPr="00DC1A85">
          <w:rPr>
            <w:noProof w:val="0"/>
            <w:highlight w:val="yellow"/>
          </w:rPr>
          <w:t xml:space="preserve">X.1.1.2 </w:t>
        </w:r>
        <w:bookmarkEnd w:id="149"/>
        <w:bookmarkEnd w:id="150"/>
        <w:r w:rsidRPr="00DC1A85">
          <w:rPr>
            <w:noProof w:val="0"/>
            <w:highlight w:val="yellow"/>
          </w:rPr>
          <w:t>Clinical Data Consumer</w:t>
        </w:r>
        <w:bookmarkEnd w:id="151"/>
      </w:ins>
    </w:p>
    <w:p w14:paraId="1E1AC65A" w14:textId="4138D396" w:rsidR="005C4BE7" w:rsidRDefault="005C4BE7" w:rsidP="005C4BE7">
      <w:pPr>
        <w:pStyle w:val="AuthorInstructions"/>
        <w:rPr>
          <w:ins w:id="153" w:author="Fabio Buti" w:date="2017-04-14T09:35:00Z"/>
          <w:i w:val="0"/>
        </w:rPr>
      </w:pPr>
      <w:ins w:id="154" w:author="Fabio Buti" w:date="2017-04-14T09:34:00Z">
        <w:r w:rsidRPr="00DC1A85">
          <w:rPr>
            <w:i w:val="0"/>
            <w:highlight w:val="yellow"/>
          </w:rPr>
          <w:t xml:space="preserve">The Clinical Data Consumer </w:t>
        </w:r>
      </w:ins>
      <w:ins w:id="155" w:author="Fabio Buti" w:date="2017-04-14T09:41:00Z">
        <w:r w:rsidRPr="00DC1A85">
          <w:rPr>
            <w:i w:val="0"/>
            <w:highlight w:val="yellow"/>
          </w:rPr>
          <w:t xml:space="preserve">performs FHIR-based </w:t>
        </w:r>
      </w:ins>
      <w:ins w:id="156" w:author="Fabio Buti" w:date="2017-04-14T09:34:00Z">
        <w:r w:rsidRPr="00DC1A85">
          <w:rPr>
            <w:i w:val="0"/>
            <w:highlight w:val="yellow"/>
          </w:rPr>
          <w:t xml:space="preserve">queries </w:t>
        </w:r>
      </w:ins>
      <w:ins w:id="157" w:author="Fabio Buti" w:date="2017-04-14T09:42:00Z">
        <w:r w:rsidRPr="00DC1A85">
          <w:rPr>
            <w:i w:val="0"/>
            <w:highlight w:val="yellow"/>
          </w:rPr>
          <w:t xml:space="preserve">to </w:t>
        </w:r>
      </w:ins>
      <w:ins w:id="158" w:author="Fabio Buti" w:date="2017-04-14T09:34:00Z">
        <w:r w:rsidRPr="00DC1A85">
          <w:rPr>
            <w:i w:val="0"/>
            <w:highlight w:val="yellow"/>
          </w:rPr>
          <w:t xml:space="preserve">the Clinical Data Source actor </w:t>
        </w:r>
      </w:ins>
      <w:ins w:id="159" w:author="Fabio Buti" w:date="2017-04-14T09:35:00Z">
        <w:r w:rsidRPr="00DC1A85">
          <w:rPr>
            <w:i w:val="0"/>
            <w:highlight w:val="yellow"/>
          </w:rPr>
          <w:t>for one or more fine-grained data elements (</w:t>
        </w:r>
      </w:ins>
      <w:ins w:id="160" w:author="Fabio Buti" w:date="2017-04-14T09:34:00Z">
        <w:r w:rsidRPr="00DC1A85">
          <w:rPr>
            <w:i w:val="0"/>
            <w:highlight w:val="yellow"/>
          </w:rPr>
          <w:t>FHIR</w:t>
        </w:r>
      </w:ins>
      <w:ins w:id="161" w:author="Fabio Buti" w:date="2017-04-14T09:35:00Z">
        <w:r w:rsidRPr="00DC1A85">
          <w:rPr>
            <w:i w:val="0"/>
            <w:highlight w:val="yellow"/>
          </w:rPr>
          <w:t xml:space="preserve"> </w:t>
        </w:r>
      </w:ins>
      <w:ins w:id="162" w:author="Fabio Buti" w:date="2017-04-14T09:34:00Z">
        <w:r w:rsidRPr="00DC1A85">
          <w:rPr>
            <w:i w:val="0"/>
            <w:highlight w:val="yellow"/>
          </w:rPr>
          <w:t>resources</w:t>
        </w:r>
      </w:ins>
      <w:ins w:id="163" w:author="Fabio Buti" w:date="2017-04-14T09:35:00Z">
        <w:r w:rsidRPr="00DC1A85">
          <w:rPr>
            <w:i w:val="0"/>
            <w:highlight w:val="yellow"/>
          </w:rPr>
          <w:t>)</w:t>
        </w:r>
      </w:ins>
      <w:ins w:id="164" w:author="Fabio Buti" w:date="2017-04-14T09:40:00Z">
        <w:r w:rsidRPr="00DC1A85">
          <w:rPr>
            <w:i w:val="0"/>
            <w:highlight w:val="yellow"/>
          </w:rPr>
          <w:t xml:space="preserve"> defined by the options listed in Section X.2</w:t>
        </w:r>
      </w:ins>
      <w:ins w:id="165" w:author="Fabio Buti" w:date="2017-04-14T09:34:00Z">
        <w:r w:rsidRPr="00DC1A85">
          <w:rPr>
            <w:i w:val="0"/>
            <w:highlight w:val="yellow"/>
          </w:rPr>
          <w:t>.</w:t>
        </w:r>
        <w:r w:rsidRPr="005C4BE7">
          <w:rPr>
            <w:i w:val="0"/>
          </w:rPr>
          <w:t xml:space="preserve"> </w:t>
        </w:r>
      </w:ins>
    </w:p>
    <w:p w14:paraId="3CBEE6CD" w14:textId="77777777" w:rsidR="00513479" w:rsidRDefault="00513479" w:rsidP="00F95E90">
      <w:pPr>
        <w:pStyle w:val="Corpotesto"/>
        <w:rPr>
          <w:ins w:id="166" w:author="Fabio Buti" w:date="2017-04-14T09:02:00Z"/>
        </w:rPr>
      </w:pPr>
    </w:p>
    <w:p w14:paraId="6A014147" w14:textId="21C1B2AD" w:rsidR="00F95E90" w:rsidRPr="001A52B1" w:rsidDel="00EC43B0" w:rsidRDefault="00F95E90" w:rsidP="00F95E90">
      <w:pPr>
        <w:pStyle w:val="Corpotesto"/>
        <w:rPr>
          <w:del w:id="167" w:author="Fabio Buti" w:date="2017-04-14T09:06:00Z"/>
        </w:rPr>
      </w:pPr>
      <w:del w:id="168" w:author="Fabio Buti" w:date="2017-04-14T09:06:00Z">
        <w:r w:rsidRPr="00F95E90" w:rsidDel="00EC43B0">
          <w:delText>The Clinical Data Source and Clinical Data Consumer Actors are designed so that they can be implemented on a mobile device, and yet have sufficient functionality to support a wide range of applications and use cases. The goal is also to make easier the configuration of mobile health application and mobile health application deployment, and to reduce the overall solution complexity.</w:delText>
        </w:r>
        <w:r w:rsidRPr="001A52B1" w:rsidDel="00EC43B0">
          <w:delText xml:space="preserve"> </w:delText>
        </w:r>
      </w:del>
    </w:p>
    <w:p w14:paraId="12CAF736" w14:textId="77777777" w:rsidR="00CF283F" w:rsidRPr="003651D9" w:rsidRDefault="00CF283F" w:rsidP="00303E20">
      <w:pPr>
        <w:pStyle w:val="Titolo2"/>
        <w:numPr>
          <w:ilvl w:val="0"/>
          <w:numId w:val="0"/>
        </w:numPr>
        <w:rPr>
          <w:noProof w:val="0"/>
        </w:rPr>
      </w:pPr>
      <w:bookmarkStart w:id="169" w:name="_Toc479932128"/>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w:t>
      </w:r>
      <w:commentRangeStart w:id="170"/>
      <w:r w:rsidRPr="003651D9">
        <w:rPr>
          <w:noProof w:val="0"/>
        </w:rPr>
        <w:t>Options</w:t>
      </w:r>
      <w:bookmarkEnd w:id="169"/>
      <w:commentRangeEnd w:id="170"/>
      <w:r w:rsidR="00B61D1B">
        <w:rPr>
          <w:rStyle w:val="Rimandocommento"/>
          <w:rFonts w:ascii="Times New Roman" w:hAnsi="Times New Roman"/>
          <w:b w:val="0"/>
          <w:noProof w:val="0"/>
          <w:kern w:val="0"/>
        </w:rPr>
        <w:commentReference w:id="170"/>
      </w:r>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w:t>
      </w:r>
      <w:commentRangeStart w:id="171"/>
      <w:commentRangeStart w:id="172"/>
      <w:r w:rsidRPr="003651D9">
        <w:t>Options</w:t>
      </w:r>
      <w:commentRangeEnd w:id="171"/>
      <w:r w:rsidR="0033138B">
        <w:rPr>
          <w:rStyle w:val="Rimandocommento"/>
          <w:rFonts w:ascii="Times New Roman" w:hAnsi="Times New Roman"/>
          <w:b w:val="0"/>
        </w:rPr>
        <w:commentReference w:id="171"/>
      </w:r>
      <w:commentRangeEnd w:id="172"/>
      <w:r w:rsidR="005E41AA">
        <w:rPr>
          <w:rStyle w:val="Rimandocommento"/>
          <w:rFonts w:ascii="Times New Roman" w:hAnsi="Times New Roman"/>
          <w:b w:val="0"/>
        </w:rPr>
        <w:commentReference w:id="172"/>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3651D9" w14:paraId="7551218E" w14:textId="77777777" w:rsidTr="007B5881">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18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C93D2D" w:rsidRPr="005A14FC" w14:paraId="07D829CA" w14:textId="77777777" w:rsidTr="007B5881">
        <w:trPr>
          <w:cantSplit/>
          <w:trHeight w:val="332"/>
          <w:jc w:val="center"/>
        </w:trPr>
        <w:tc>
          <w:tcPr>
            <w:tcW w:w="2891" w:type="dxa"/>
            <w:vMerge w:val="restart"/>
          </w:tcPr>
          <w:p w14:paraId="44814371" w14:textId="7FCAFE70" w:rsidR="00C93D2D" w:rsidRPr="00D875D3" w:rsidRDefault="00C93D2D" w:rsidP="00831826">
            <w:pPr>
              <w:pStyle w:val="TableEntry"/>
            </w:pPr>
            <w:r w:rsidRPr="00D875D3">
              <w:t xml:space="preserve">Clinical Data </w:t>
            </w:r>
            <w:r>
              <w:t>Consumer</w:t>
            </w:r>
          </w:p>
        </w:tc>
        <w:tc>
          <w:tcPr>
            <w:tcW w:w="3130" w:type="dxa"/>
            <w:vAlign w:val="center"/>
          </w:tcPr>
          <w:p w14:paraId="2E050D75" w14:textId="77777777" w:rsidR="00C93D2D" w:rsidRPr="00C8479D" w:rsidRDefault="003E04BD" w:rsidP="00831826">
            <w:pPr>
              <w:pStyle w:val="TableEntry"/>
            </w:pPr>
            <w:hyperlink w:anchor="Vital_Signs_Option" w:history="1">
              <w:r w:rsidR="00C93D2D" w:rsidRPr="00C8479D">
                <w:rPr>
                  <w:rStyle w:val="Collegamentoipertestuale"/>
                </w:rPr>
                <w:t>Vital Signs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2E21F51" w14:textId="594A6A00" w:rsidR="00C93D2D" w:rsidRPr="00D875D3" w:rsidRDefault="00C93D2D" w:rsidP="00831826">
            <w:pPr>
              <w:pStyle w:val="TableEntry"/>
            </w:pPr>
            <w:r w:rsidRPr="00D875D3">
              <w:t>PCC TF-X.2</w:t>
            </w:r>
            <w:r w:rsidR="00DE4ED0">
              <w:t>.1</w:t>
            </w:r>
            <w:r w:rsidRPr="00D875D3">
              <w:t>.1</w:t>
            </w:r>
          </w:p>
        </w:tc>
      </w:tr>
      <w:tr w:rsidR="00C93D2D" w:rsidRPr="005A14FC" w14:paraId="4FBFBF84" w14:textId="77777777" w:rsidTr="007B5881">
        <w:trPr>
          <w:cantSplit/>
          <w:trHeight w:val="332"/>
          <w:jc w:val="center"/>
        </w:trPr>
        <w:tc>
          <w:tcPr>
            <w:tcW w:w="2891" w:type="dxa"/>
            <w:vMerge/>
          </w:tcPr>
          <w:p w14:paraId="0AC7E92D" w14:textId="77777777" w:rsidR="00C93D2D" w:rsidRPr="00D875D3" w:rsidRDefault="00C93D2D" w:rsidP="00462777">
            <w:pPr>
              <w:pStyle w:val="TableEntry"/>
            </w:pPr>
          </w:p>
        </w:tc>
        <w:tc>
          <w:tcPr>
            <w:tcW w:w="3130" w:type="dxa"/>
            <w:vAlign w:val="center"/>
          </w:tcPr>
          <w:p w14:paraId="32491F11" w14:textId="0FF9CCFB" w:rsidR="00C93D2D" w:rsidRPr="00C8479D" w:rsidRDefault="00FA3744" w:rsidP="00462777">
            <w:pPr>
              <w:pStyle w:val="TableEntry"/>
            </w:pPr>
            <w:r w:rsidRPr="00C8479D">
              <w:fldChar w:fldCharType="begin"/>
            </w:r>
            <w:r w:rsidRPr="00C8479D">
              <w:instrText xml:space="preserve"> HYPERLINK \l "Problems_and_Allergies_Option" </w:instrText>
            </w:r>
            <w:r w:rsidRPr="00C8479D">
              <w:fldChar w:fldCharType="separate"/>
            </w:r>
            <w:del w:id="173" w:author="Fabio Buti" w:date="2017-04-10T21:47:00Z">
              <w:r w:rsidR="00C93D2D" w:rsidRPr="00C8479D" w:rsidDel="00FA3744">
                <w:rPr>
                  <w:rStyle w:val="Collegamentoipertestuale"/>
                </w:rPr>
                <w:delText>Problems and</w:delText>
              </w:r>
            </w:del>
            <w:del w:id="174" w:author="Fabio Buti" w:date="2017-04-10T21:53:00Z">
              <w:r w:rsidR="00C93D2D" w:rsidRPr="00C8479D" w:rsidDel="00697A35">
                <w:rPr>
                  <w:rStyle w:val="Collegamentoipertestuale"/>
                </w:rPr>
                <w:delText xml:space="preserve"> </w:delText>
              </w:r>
            </w:del>
            <w:r w:rsidR="00C93D2D" w:rsidRPr="00C8479D">
              <w:rPr>
                <w:rStyle w:val="Collegamentoipertestuale"/>
              </w:rPr>
              <w:t xml:space="preserve">Allergies </w:t>
            </w:r>
            <w:ins w:id="175" w:author="Fabio Buti" w:date="2017-04-10T21:49:00Z">
              <w:r w:rsidR="00697A35" w:rsidRPr="00C8479D">
                <w:rPr>
                  <w:rStyle w:val="Collegamentoipertestuale"/>
                </w:rPr>
                <w:t>and Intolerance</w:t>
              </w:r>
            </w:ins>
            <w:ins w:id="176" w:author="Fabio Buti" w:date="2017-04-10T21:53:00Z">
              <w:r w:rsidR="00697A35" w:rsidRPr="00C8479D">
                <w:rPr>
                  <w:rStyle w:val="Collegamentoipertestuale"/>
                </w:rPr>
                <w:t>s</w:t>
              </w:r>
            </w:ins>
            <w:ins w:id="177" w:author="Fabio Buti" w:date="2017-04-10T21:49:00Z">
              <w:r w:rsidR="00697A35" w:rsidRPr="00C8479D">
                <w:rPr>
                  <w:rStyle w:val="Collegamentoipertestuale"/>
                </w:rPr>
                <w:t xml:space="preserve"> </w:t>
              </w:r>
            </w:ins>
            <w:r w:rsidR="00C93D2D" w:rsidRPr="00C8479D">
              <w:rPr>
                <w:rStyle w:val="Collegamentoipertestuale"/>
              </w:rPr>
              <w:t>Option</w:t>
            </w:r>
            <w:r w:rsidRPr="00C8479D">
              <w:rPr>
                <w:rStyle w:val="Collegamentoipertestuale"/>
              </w:rPr>
              <w:fldChar w:fldCharType="end"/>
            </w:r>
            <w:r w:rsidR="00C93D2D" w:rsidRPr="00C8479D">
              <w:t xml:space="preserve"> </w:t>
            </w:r>
            <w:r w:rsidR="00C93D2D" w:rsidRPr="00C8479D">
              <w:rPr>
                <w:vertAlign w:val="superscript"/>
              </w:rPr>
              <w:t xml:space="preserve">(1) </w:t>
            </w:r>
          </w:p>
        </w:tc>
        <w:tc>
          <w:tcPr>
            <w:tcW w:w="3188" w:type="dxa"/>
          </w:tcPr>
          <w:p w14:paraId="3A39A019" w14:textId="2B964ECD" w:rsidR="00C93D2D" w:rsidRPr="00D875D3" w:rsidRDefault="00C93D2D" w:rsidP="00462777">
            <w:pPr>
              <w:pStyle w:val="TableEntry"/>
            </w:pPr>
            <w:r w:rsidRPr="00D875D3">
              <w:t>PCC TF-X.2</w:t>
            </w:r>
            <w:r w:rsidR="00DE4ED0">
              <w:t>.1</w:t>
            </w:r>
            <w:r w:rsidRPr="00D875D3">
              <w:t>.2</w:t>
            </w:r>
          </w:p>
        </w:tc>
      </w:tr>
      <w:tr w:rsidR="00FA3744" w:rsidRPr="005A14FC" w14:paraId="2A67B0A6" w14:textId="77777777" w:rsidTr="007B5881">
        <w:trPr>
          <w:cantSplit/>
          <w:trHeight w:val="332"/>
          <w:jc w:val="center"/>
          <w:ins w:id="178" w:author="Fabio Buti" w:date="2017-04-10T21:47:00Z"/>
        </w:trPr>
        <w:tc>
          <w:tcPr>
            <w:tcW w:w="2891" w:type="dxa"/>
            <w:vMerge/>
          </w:tcPr>
          <w:p w14:paraId="7DA4EABA" w14:textId="77777777" w:rsidR="00FA3744" w:rsidRPr="00D875D3" w:rsidRDefault="00FA3744" w:rsidP="00462777">
            <w:pPr>
              <w:pStyle w:val="TableEntry"/>
              <w:rPr>
                <w:ins w:id="179" w:author="Fabio Buti" w:date="2017-04-10T21:47:00Z"/>
              </w:rPr>
            </w:pPr>
          </w:p>
        </w:tc>
        <w:tc>
          <w:tcPr>
            <w:tcW w:w="3130" w:type="dxa"/>
            <w:vAlign w:val="center"/>
          </w:tcPr>
          <w:p w14:paraId="3ACDE645" w14:textId="41F01360" w:rsidR="00FA3744" w:rsidRPr="00C8479D" w:rsidRDefault="00FA3744" w:rsidP="00462777">
            <w:pPr>
              <w:pStyle w:val="TableEntry"/>
              <w:rPr>
                <w:ins w:id="180" w:author="Fabio Buti" w:date="2017-04-10T21:47:00Z"/>
              </w:rPr>
            </w:pPr>
            <w:ins w:id="181" w:author="Fabio Buti" w:date="2017-04-10T21:47:00Z">
              <w:r w:rsidRPr="00C8479D">
                <w:fldChar w:fldCharType="begin"/>
              </w:r>
              <w:r w:rsidRPr="00C8479D">
                <w:instrText xml:space="preserve"> HYPERLINK \l "Problems_and_Allergies_Option" </w:instrText>
              </w:r>
              <w:r w:rsidRPr="00C8479D">
                <w:fldChar w:fldCharType="separate"/>
              </w:r>
              <w:r w:rsidRPr="00C8479D">
                <w:rPr>
                  <w:rStyle w:val="Collegamentoipertestuale"/>
                </w:rPr>
                <w:t>Problems Option</w:t>
              </w:r>
              <w:r w:rsidRPr="00C8479D">
                <w:rPr>
                  <w:rStyle w:val="Collegamentoipertestuale"/>
                </w:rPr>
                <w:fldChar w:fldCharType="end"/>
              </w:r>
              <w:r w:rsidRPr="00C8479D">
                <w:t xml:space="preserve"> </w:t>
              </w:r>
              <w:r w:rsidRPr="00C8479D">
                <w:rPr>
                  <w:vertAlign w:val="superscript"/>
                </w:rPr>
                <w:t>(1)</w:t>
              </w:r>
            </w:ins>
          </w:p>
        </w:tc>
        <w:tc>
          <w:tcPr>
            <w:tcW w:w="3188" w:type="dxa"/>
          </w:tcPr>
          <w:p w14:paraId="0807B2EC" w14:textId="500ACD63" w:rsidR="00FA3744" w:rsidRPr="00C8479D" w:rsidRDefault="00FA3744" w:rsidP="00462777">
            <w:pPr>
              <w:pStyle w:val="TableEntry"/>
              <w:rPr>
                <w:ins w:id="182" w:author="Fabio Buti" w:date="2017-04-10T21:47:00Z"/>
              </w:rPr>
            </w:pPr>
            <w:ins w:id="183" w:author="Fabio Buti" w:date="2017-04-10T21:48:00Z">
              <w:r w:rsidRPr="00C8479D">
                <w:t>PCC TF-X.2.1.</w:t>
              </w:r>
            </w:ins>
            <w:ins w:id="184" w:author="Fabio Buti" w:date="2017-04-10T22:02:00Z">
              <w:r w:rsidR="00E41CE0" w:rsidRPr="00C8479D">
                <w:t>3</w:t>
              </w:r>
            </w:ins>
          </w:p>
        </w:tc>
      </w:tr>
      <w:tr w:rsidR="00C93D2D" w:rsidRPr="005A14FC" w14:paraId="5A0B43D7" w14:textId="77777777" w:rsidTr="007B5881">
        <w:trPr>
          <w:cantSplit/>
          <w:trHeight w:val="332"/>
          <w:jc w:val="center"/>
        </w:trPr>
        <w:tc>
          <w:tcPr>
            <w:tcW w:w="2891" w:type="dxa"/>
            <w:vMerge/>
          </w:tcPr>
          <w:p w14:paraId="0A22FC07" w14:textId="77777777" w:rsidR="00C93D2D" w:rsidRPr="00D875D3" w:rsidRDefault="00C93D2D" w:rsidP="00462777">
            <w:pPr>
              <w:pStyle w:val="TableEntry"/>
            </w:pPr>
          </w:p>
        </w:tc>
        <w:tc>
          <w:tcPr>
            <w:tcW w:w="3130" w:type="dxa"/>
            <w:vAlign w:val="center"/>
          </w:tcPr>
          <w:p w14:paraId="7B2B608C" w14:textId="77777777" w:rsidR="00C93D2D" w:rsidRPr="00C8479D" w:rsidRDefault="003E04BD" w:rsidP="00462777">
            <w:pPr>
              <w:pStyle w:val="TableEntry"/>
            </w:pPr>
            <w:hyperlink w:anchor="Lab_Results_Option" w:history="1">
              <w:r w:rsidR="00C93D2D" w:rsidRPr="00C8479D">
                <w:rPr>
                  <w:rStyle w:val="Collegamentoipertestuale"/>
                </w:rPr>
                <w:t>Diagnostic Results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4A23CA0D" w14:textId="294BF0D9" w:rsidR="00C93D2D" w:rsidRPr="00C8479D" w:rsidRDefault="00C93D2D" w:rsidP="00462777">
            <w:pPr>
              <w:pStyle w:val="TableEntry"/>
            </w:pPr>
            <w:r w:rsidRPr="00C8479D">
              <w:t>PCC TF-X.2</w:t>
            </w:r>
            <w:r w:rsidR="00DE4ED0" w:rsidRPr="00C8479D">
              <w:t>.1</w:t>
            </w:r>
            <w:r w:rsidRPr="00C8479D">
              <w:t>.</w:t>
            </w:r>
            <w:ins w:id="185" w:author="Fabio Buti" w:date="2017-04-10T22:02:00Z">
              <w:r w:rsidR="00E41CE0" w:rsidRPr="00C8479D">
                <w:t>4</w:t>
              </w:r>
            </w:ins>
          </w:p>
        </w:tc>
      </w:tr>
      <w:tr w:rsidR="00C93D2D" w:rsidRPr="005A14FC" w14:paraId="17A30EEE" w14:textId="77777777" w:rsidTr="007B5881">
        <w:trPr>
          <w:cantSplit/>
          <w:trHeight w:val="332"/>
          <w:jc w:val="center"/>
        </w:trPr>
        <w:tc>
          <w:tcPr>
            <w:tcW w:w="2891" w:type="dxa"/>
            <w:vMerge/>
          </w:tcPr>
          <w:p w14:paraId="7D367741" w14:textId="77777777" w:rsidR="00C93D2D" w:rsidRPr="00D875D3" w:rsidRDefault="00C93D2D" w:rsidP="00462777">
            <w:pPr>
              <w:pStyle w:val="TableEntry"/>
            </w:pPr>
          </w:p>
        </w:tc>
        <w:tc>
          <w:tcPr>
            <w:tcW w:w="3130" w:type="dxa"/>
            <w:vAlign w:val="center"/>
          </w:tcPr>
          <w:p w14:paraId="2D89E4E3" w14:textId="77777777" w:rsidR="00C93D2D" w:rsidRPr="00C8479D" w:rsidRDefault="003E04BD" w:rsidP="00462777">
            <w:pPr>
              <w:pStyle w:val="TableEntry"/>
            </w:pPr>
            <w:hyperlink w:anchor="Medications_Option" w:history="1">
              <w:r w:rsidR="00C93D2D" w:rsidRPr="00C8479D">
                <w:rPr>
                  <w:rStyle w:val="Collegamentoipertestuale"/>
                </w:rPr>
                <w:t>Medications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1E1E9E13" w14:textId="3CE0A86A" w:rsidR="00C93D2D" w:rsidRPr="00C8479D" w:rsidRDefault="00C93D2D" w:rsidP="00462777">
            <w:pPr>
              <w:pStyle w:val="TableEntry"/>
            </w:pPr>
            <w:r w:rsidRPr="00C8479D">
              <w:t>PCC TF-X.2</w:t>
            </w:r>
            <w:r w:rsidR="00DE4ED0" w:rsidRPr="00C8479D">
              <w:t>.1</w:t>
            </w:r>
            <w:r w:rsidRPr="00C8479D">
              <w:t>.</w:t>
            </w:r>
            <w:ins w:id="186" w:author="Fabio Buti" w:date="2017-04-10T22:02:00Z">
              <w:r w:rsidR="00E41CE0" w:rsidRPr="00C8479D">
                <w:t>5</w:t>
              </w:r>
            </w:ins>
          </w:p>
        </w:tc>
      </w:tr>
      <w:tr w:rsidR="00C93D2D" w:rsidRPr="005A14FC" w14:paraId="6DE1BE79" w14:textId="77777777" w:rsidTr="007B5881">
        <w:trPr>
          <w:cantSplit/>
          <w:trHeight w:val="332"/>
          <w:jc w:val="center"/>
        </w:trPr>
        <w:tc>
          <w:tcPr>
            <w:tcW w:w="2891" w:type="dxa"/>
            <w:vMerge/>
          </w:tcPr>
          <w:p w14:paraId="658073A3" w14:textId="77777777" w:rsidR="00C93D2D" w:rsidRPr="00D875D3" w:rsidRDefault="00C93D2D" w:rsidP="00462777">
            <w:pPr>
              <w:pStyle w:val="TableEntry"/>
            </w:pPr>
          </w:p>
        </w:tc>
        <w:tc>
          <w:tcPr>
            <w:tcW w:w="3130" w:type="dxa"/>
            <w:vAlign w:val="center"/>
          </w:tcPr>
          <w:p w14:paraId="0BE11061" w14:textId="77777777" w:rsidR="00C93D2D" w:rsidRPr="00C8479D" w:rsidRDefault="003E04BD" w:rsidP="00462777">
            <w:pPr>
              <w:pStyle w:val="TableEntry"/>
            </w:pPr>
            <w:hyperlink w:anchor="Immunizations_Option" w:history="1">
              <w:r w:rsidR="00C93D2D" w:rsidRPr="00C8479D">
                <w:rPr>
                  <w:rStyle w:val="Collegamentoipertestuale"/>
                </w:rPr>
                <w:t>Immunizations Option</w:t>
              </w:r>
            </w:hyperlink>
            <w:r w:rsidR="00C93D2D" w:rsidRPr="00C8479D">
              <w:t xml:space="preserve"> </w:t>
            </w:r>
            <w:r w:rsidR="00C93D2D" w:rsidRPr="00C8479D">
              <w:rPr>
                <w:vertAlign w:val="superscript"/>
              </w:rPr>
              <w:t>(1)</w:t>
            </w:r>
            <w:r w:rsidR="00C93D2D" w:rsidRPr="00C8479D">
              <w:t xml:space="preserve"> </w:t>
            </w:r>
          </w:p>
        </w:tc>
        <w:tc>
          <w:tcPr>
            <w:tcW w:w="3188" w:type="dxa"/>
          </w:tcPr>
          <w:p w14:paraId="543E1CBF" w14:textId="53F83358" w:rsidR="00C93D2D" w:rsidRPr="00C8479D" w:rsidRDefault="00C93D2D" w:rsidP="00462777">
            <w:pPr>
              <w:pStyle w:val="TableEntry"/>
            </w:pPr>
            <w:r w:rsidRPr="00C8479D">
              <w:t>PCC TF-X.2</w:t>
            </w:r>
            <w:r w:rsidR="00DE4ED0" w:rsidRPr="00C8479D">
              <w:t>.1</w:t>
            </w:r>
            <w:r w:rsidRPr="00C8479D">
              <w:t>.</w:t>
            </w:r>
            <w:ins w:id="187" w:author="Fabio Buti" w:date="2017-04-10T22:02:00Z">
              <w:r w:rsidR="00E41CE0" w:rsidRPr="00C8479D">
                <w:t>6</w:t>
              </w:r>
            </w:ins>
          </w:p>
        </w:tc>
      </w:tr>
      <w:tr w:rsidR="00C93D2D" w:rsidRPr="005A14FC" w14:paraId="7B48764A" w14:textId="77777777" w:rsidTr="007B5881">
        <w:trPr>
          <w:cantSplit/>
          <w:trHeight w:val="332"/>
          <w:jc w:val="center"/>
        </w:trPr>
        <w:tc>
          <w:tcPr>
            <w:tcW w:w="2891" w:type="dxa"/>
            <w:vMerge/>
          </w:tcPr>
          <w:p w14:paraId="0855282A" w14:textId="77777777" w:rsidR="00C93D2D" w:rsidRPr="00D875D3" w:rsidRDefault="00C93D2D" w:rsidP="00462777">
            <w:pPr>
              <w:pStyle w:val="TableEntry"/>
            </w:pPr>
          </w:p>
        </w:tc>
        <w:tc>
          <w:tcPr>
            <w:tcW w:w="3130" w:type="dxa"/>
            <w:vAlign w:val="center"/>
          </w:tcPr>
          <w:p w14:paraId="45F27EA4" w14:textId="2A15A580" w:rsidR="00C93D2D" w:rsidRPr="00C8479D" w:rsidRDefault="00FA3744" w:rsidP="00462777">
            <w:pPr>
              <w:pStyle w:val="TableEntry"/>
            </w:pPr>
            <w:r w:rsidRPr="00C8479D">
              <w:fldChar w:fldCharType="begin"/>
            </w:r>
            <w:r w:rsidRPr="00C8479D">
              <w:instrText xml:space="preserve"> HYPERLINK \l "Professional_Services_Option" </w:instrText>
            </w:r>
            <w:r w:rsidRPr="00C8479D">
              <w:fldChar w:fldCharType="separate"/>
            </w:r>
            <w:r w:rsidR="00C93D2D" w:rsidRPr="00C8479D">
              <w:rPr>
                <w:rStyle w:val="Collegamentoipertestuale"/>
              </w:rPr>
              <w:t>P</w:t>
            </w:r>
            <w:r w:rsidR="00C86339" w:rsidRPr="00C8479D">
              <w:rPr>
                <w:rStyle w:val="Collegamentoipertestuale"/>
              </w:rPr>
              <w:t>ro</w:t>
            </w:r>
            <w:ins w:id="188" w:author="Fabio Buti" w:date="2017-04-10T21:49:00Z">
              <w:r w:rsidR="00697A35" w:rsidRPr="00C8479D">
                <w:rPr>
                  <w:rStyle w:val="Collegamentoipertestuale"/>
                </w:rPr>
                <w:t>fessional Servic</w:t>
              </w:r>
              <w:r w:rsidR="00697A35" w:rsidRPr="00C8479D">
                <w:rPr>
                  <w:rStyle w:val="Collegamentoipertestuale"/>
                </w:rPr>
                <w:t>e</w:t>
              </w:r>
              <w:r w:rsidR="00697A35" w:rsidRPr="00C8479D">
                <w:rPr>
                  <w:rStyle w:val="Collegamentoipertestuale"/>
                </w:rPr>
                <w:t>s</w:t>
              </w:r>
            </w:ins>
            <w:bookmarkStart w:id="189" w:name="_GoBack"/>
            <w:bookmarkEnd w:id="189"/>
            <w:r w:rsidR="00C93D2D" w:rsidRPr="00C8479D">
              <w:rPr>
                <w:rStyle w:val="Collegamentoipertestuale"/>
              </w:rPr>
              <w:t xml:space="preserve"> </w:t>
            </w:r>
            <w:r w:rsidR="00C93D2D" w:rsidRPr="00C8479D">
              <w:rPr>
                <w:rStyle w:val="Collegamentoipertestuale"/>
              </w:rPr>
              <w:t>O</w:t>
            </w:r>
            <w:r w:rsidR="00C93D2D" w:rsidRPr="00C8479D">
              <w:rPr>
                <w:rStyle w:val="Collegamentoipertestuale"/>
              </w:rPr>
              <w:t>ption</w:t>
            </w:r>
            <w:r w:rsidRPr="00C8479D">
              <w:rPr>
                <w:rStyle w:val="Collegamentoipertestuale"/>
              </w:rPr>
              <w:fldChar w:fldCharType="end"/>
            </w:r>
            <w:r w:rsidR="00C93D2D" w:rsidRPr="00C8479D">
              <w:t xml:space="preserve"> </w:t>
            </w:r>
            <w:r w:rsidR="00C93D2D" w:rsidRPr="00C8479D">
              <w:rPr>
                <w:vertAlign w:val="superscript"/>
              </w:rPr>
              <w:t>(1)</w:t>
            </w:r>
            <w:r w:rsidR="00C93D2D" w:rsidRPr="00C8479D">
              <w:t xml:space="preserve"> </w:t>
            </w:r>
          </w:p>
        </w:tc>
        <w:tc>
          <w:tcPr>
            <w:tcW w:w="3188" w:type="dxa"/>
          </w:tcPr>
          <w:p w14:paraId="02F139F1" w14:textId="6882BB5F" w:rsidR="00C93D2D" w:rsidRPr="00C8479D" w:rsidRDefault="00C93D2D" w:rsidP="00462777">
            <w:pPr>
              <w:pStyle w:val="TableEntry"/>
            </w:pPr>
            <w:r w:rsidRPr="00C8479D">
              <w:t>PCC TF-X.2</w:t>
            </w:r>
            <w:r w:rsidR="00DE4ED0" w:rsidRPr="00C8479D">
              <w:t>.1</w:t>
            </w:r>
            <w:r w:rsidRPr="00C8479D">
              <w:t>.</w:t>
            </w:r>
            <w:ins w:id="190" w:author="Fabio Buti" w:date="2017-04-10T22:02:00Z">
              <w:r w:rsidR="00E41CE0" w:rsidRPr="00C8479D">
                <w:t>7</w:t>
              </w:r>
            </w:ins>
          </w:p>
        </w:tc>
      </w:tr>
      <w:tr w:rsidR="003F17CE" w:rsidRPr="005A14FC" w14:paraId="2EA67539" w14:textId="77777777" w:rsidTr="00D25804">
        <w:trPr>
          <w:cantSplit/>
          <w:trHeight w:val="332"/>
          <w:jc w:val="center"/>
        </w:trPr>
        <w:tc>
          <w:tcPr>
            <w:tcW w:w="2891" w:type="dxa"/>
            <w:vMerge/>
          </w:tcPr>
          <w:p w14:paraId="153B5D30" w14:textId="77777777" w:rsidR="003F17CE" w:rsidRPr="00D875D3" w:rsidRDefault="003F17CE" w:rsidP="003F17CE">
            <w:pPr>
              <w:pStyle w:val="TableEntry"/>
            </w:pPr>
          </w:p>
        </w:tc>
        <w:tc>
          <w:tcPr>
            <w:tcW w:w="3130" w:type="dxa"/>
          </w:tcPr>
          <w:p w14:paraId="2172A752" w14:textId="4F016C6D" w:rsidR="003F17CE" w:rsidRPr="00C8479D" w:rsidRDefault="009827F2" w:rsidP="003F17CE">
            <w:pPr>
              <w:pStyle w:val="TableEntry"/>
              <w:rPr>
                <w:strike/>
              </w:rPr>
            </w:pPr>
            <w:ins w:id="191" w:author="Fabio Buti" w:date="2017-04-14T15:33:00Z">
              <w:r>
                <w:fldChar w:fldCharType="begin"/>
              </w:r>
              <w:r>
                <w:instrText xml:space="preserve"> HYPERLINK  \l "_X.2.1.8_Provenance_Option" </w:instrText>
              </w:r>
              <w:r>
                <w:fldChar w:fldCharType="separate"/>
              </w:r>
              <w:r w:rsidR="00697A35" w:rsidRPr="009827F2">
                <w:rPr>
                  <w:rStyle w:val="Collegamentoipertestuale"/>
                </w:rPr>
                <w:t>Provenance Option</w:t>
              </w:r>
              <w:r>
                <w:fldChar w:fldCharType="end"/>
              </w:r>
            </w:ins>
          </w:p>
        </w:tc>
        <w:tc>
          <w:tcPr>
            <w:tcW w:w="3188" w:type="dxa"/>
          </w:tcPr>
          <w:p w14:paraId="4689C70F" w14:textId="0D5CD07A" w:rsidR="003F17CE" w:rsidRPr="00C8479D" w:rsidRDefault="00697A35" w:rsidP="003F17CE">
            <w:pPr>
              <w:pStyle w:val="TableEntry"/>
              <w:rPr>
                <w:strike/>
              </w:rPr>
            </w:pPr>
            <w:ins w:id="192" w:author="Fabio Buti" w:date="2017-04-10T21:57:00Z">
              <w:r w:rsidRPr="00C8479D">
                <w:t>PCC TF-X.2.1.</w:t>
              </w:r>
            </w:ins>
            <w:ins w:id="193" w:author="Fabio Buti" w:date="2017-04-10T22:02:00Z">
              <w:r w:rsidR="00E41CE0" w:rsidRPr="00C8479D">
                <w:t>8</w:t>
              </w:r>
            </w:ins>
          </w:p>
        </w:tc>
      </w:tr>
      <w:tr w:rsidR="00FE4B72" w:rsidRPr="005A14FC" w14:paraId="705FA149" w14:textId="77777777" w:rsidTr="007B5881">
        <w:trPr>
          <w:cantSplit/>
          <w:trHeight w:val="233"/>
          <w:jc w:val="center"/>
        </w:trPr>
        <w:tc>
          <w:tcPr>
            <w:tcW w:w="2891" w:type="dxa"/>
            <w:vMerge w:val="restart"/>
          </w:tcPr>
          <w:p w14:paraId="359CC997" w14:textId="58EC8C09" w:rsidR="00FE4B72" w:rsidRPr="00D875D3" w:rsidRDefault="00FE4B72" w:rsidP="00462777">
            <w:pPr>
              <w:pStyle w:val="TableEntry"/>
            </w:pPr>
            <w:r w:rsidRPr="00D875D3">
              <w:t xml:space="preserve">Clinical Data </w:t>
            </w:r>
            <w:r>
              <w:t>Source</w:t>
            </w:r>
          </w:p>
        </w:tc>
        <w:tc>
          <w:tcPr>
            <w:tcW w:w="3130" w:type="dxa"/>
            <w:vAlign w:val="center"/>
          </w:tcPr>
          <w:p w14:paraId="5AEE6325" w14:textId="77777777" w:rsidR="00FE4B72" w:rsidRPr="00C8479D" w:rsidRDefault="003E04BD" w:rsidP="00462777">
            <w:pPr>
              <w:pStyle w:val="TableEntry"/>
            </w:pPr>
            <w:hyperlink w:anchor="Vital_Signs_Option" w:history="1">
              <w:r w:rsidR="00FE4B72" w:rsidRPr="00C8479D">
                <w:rPr>
                  <w:rStyle w:val="Collegamentoipertestuale"/>
                </w:rPr>
                <w:t>Vital Signs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065E729D" w14:textId="5FD2FF6F" w:rsidR="00FE4B72" w:rsidRPr="00C8479D" w:rsidRDefault="00FE4B72" w:rsidP="00462777">
            <w:pPr>
              <w:pStyle w:val="TableEntry"/>
            </w:pPr>
            <w:r w:rsidRPr="00C8479D">
              <w:t>PCC TF-X.2</w:t>
            </w:r>
            <w:r w:rsidR="00A210C7" w:rsidRPr="00C8479D">
              <w:t>.2</w:t>
            </w:r>
            <w:r w:rsidRPr="00C8479D">
              <w:t>.</w:t>
            </w:r>
            <w:r w:rsidR="00A210C7" w:rsidRPr="00C8479D">
              <w:t>1</w:t>
            </w:r>
          </w:p>
        </w:tc>
      </w:tr>
      <w:tr w:rsidR="00FE4B72" w:rsidRPr="005A14FC" w14:paraId="44BC8FD2" w14:textId="77777777" w:rsidTr="007B5881">
        <w:trPr>
          <w:cantSplit/>
          <w:trHeight w:val="233"/>
          <w:jc w:val="center"/>
        </w:trPr>
        <w:tc>
          <w:tcPr>
            <w:tcW w:w="2891" w:type="dxa"/>
            <w:vMerge/>
          </w:tcPr>
          <w:p w14:paraId="1FBB6CD3" w14:textId="77777777" w:rsidR="00FE4B72" w:rsidRPr="005A14FC" w:rsidRDefault="00FE4B72" w:rsidP="00462777">
            <w:pPr>
              <w:pStyle w:val="TableEntry"/>
              <w:rPr>
                <w:highlight w:val="cyan"/>
              </w:rPr>
            </w:pPr>
          </w:p>
        </w:tc>
        <w:tc>
          <w:tcPr>
            <w:tcW w:w="3130" w:type="dxa"/>
            <w:vAlign w:val="center"/>
          </w:tcPr>
          <w:p w14:paraId="744AA581" w14:textId="59FF189D" w:rsidR="00FE4B72" w:rsidRPr="00C8479D" w:rsidRDefault="00FA3744" w:rsidP="00462777">
            <w:pPr>
              <w:pStyle w:val="TableEntry"/>
            </w:pPr>
            <w:r w:rsidRPr="00C8479D">
              <w:fldChar w:fldCharType="begin"/>
            </w:r>
            <w:r w:rsidRPr="00C8479D">
              <w:instrText xml:space="preserve"> HYPERLINK \l "Problems_and_Allergies_Option" </w:instrText>
            </w:r>
            <w:r w:rsidRPr="00C8479D">
              <w:fldChar w:fldCharType="separate"/>
            </w:r>
            <w:del w:id="194" w:author="Fabio Buti" w:date="2017-04-10T21:50:00Z">
              <w:r w:rsidR="00FE4B72" w:rsidRPr="00C8479D" w:rsidDel="00697A35">
                <w:rPr>
                  <w:rStyle w:val="Collegamentoipertestuale"/>
                </w:rPr>
                <w:delText xml:space="preserve">Problems and </w:delText>
              </w:r>
            </w:del>
            <w:r w:rsidR="00FE4B72" w:rsidRPr="00C8479D">
              <w:rPr>
                <w:rStyle w:val="Collegamentoipertestuale"/>
              </w:rPr>
              <w:t xml:space="preserve">Allergies </w:t>
            </w:r>
            <w:ins w:id="195" w:author="Fabio Buti" w:date="2017-04-10T21:50:00Z">
              <w:r w:rsidR="00697A35" w:rsidRPr="00C8479D">
                <w:rPr>
                  <w:rStyle w:val="Collegamentoipertestuale"/>
                </w:rPr>
                <w:t>and Intolerance</w:t>
              </w:r>
            </w:ins>
            <w:ins w:id="196" w:author="Fabio Buti" w:date="2017-04-10T21:52:00Z">
              <w:r w:rsidR="00697A35" w:rsidRPr="00C8479D">
                <w:rPr>
                  <w:rStyle w:val="Collegamentoipertestuale"/>
                </w:rPr>
                <w:t>s</w:t>
              </w:r>
            </w:ins>
            <w:ins w:id="197" w:author="Fabio Buti" w:date="2017-04-10T21:50:00Z">
              <w:r w:rsidR="00697A35" w:rsidRPr="00C8479D">
                <w:rPr>
                  <w:rStyle w:val="Collegamentoipertestuale"/>
                </w:rPr>
                <w:t xml:space="preserve"> </w:t>
              </w:r>
            </w:ins>
            <w:r w:rsidR="00FE4B72" w:rsidRPr="00C8479D">
              <w:rPr>
                <w:rStyle w:val="Collegamentoipertestuale"/>
              </w:rPr>
              <w:t>Option</w:t>
            </w:r>
            <w:r w:rsidRPr="00C8479D">
              <w:rPr>
                <w:rStyle w:val="Collegamentoipertestuale"/>
              </w:rPr>
              <w:fldChar w:fldCharType="end"/>
            </w:r>
            <w:r w:rsidR="00FE4B72" w:rsidRPr="00C8479D">
              <w:t xml:space="preserve"> </w:t>
            </w:r>
            <w:r w:rsidR="00FE4B72" w:rsidRPr="00C8479D">
              <w:rPr>
                <w:vertAlign w:val="superscript"/>
              </w:rPr>
              <w:t>(1)</w:t>
            </w:r>
            <w:r w:rsidR="00FE4B72" w:rsidRPr="00C8479D">
              <w:t xml:space="preserve"> </w:t>
            </w:r>
          </w:p>
        </w:tc>
        <w:tc>
          <w:tcPr>
            <w:tcW w:w="3188" w:type="dxa"/>
          </w:tcPr>
          <w:p w14:paraId="6EBC314F" w14:textId="2FACD7F9" w:rsidR="00FE4B72" w:rsidRPr="00C8479D" w:rsidRDefault="00FE4B72" w:rsidP="00462777">
            <w:pPr>
              <w:pStyle w:val="TableEntry"/>
            </w:pPr>
            <w:r w:rsidRPr="00C8479D">
              <w:t>PCC TF-X.2</w:t>
            </w:r>
            <w:r w:rsidR="00A210C7" w:rsidRPr="00C8479D">
              <w:t>.2</w:t>
            </w:r>
            <w:r w:rsidRPr="00C8479D">
              <w:t>.</w:t>
            </w:r>
            <w:r w:rsidR="00A210C7" w:rsidRPr="00C8479D">
              <w:t>2</w:t>
            </w:r>
          </w:p>
        </w:tc>
      </w:tr>
      <w:tr w:rsidR="00697A35" w:rsidRPr="005A14FC" w14:paraId="2EA1DAE1" w14:textId="77777777" w:rsidTr="007B5881">
        <w:trPr>
          <w:cantSplit/>
          <w:trHeight w:val="233"/>
          <w:jc w:val="center"/>
          <w:ins w:id="198" w:author="Fabio Buti" w:date="2017-04-10T21:50:00Z"/>
        </w:trPr>
        <w:tc>
          <w:tcPr>
            <w:tcW w:w="2891" w:type="dxa"/>
            <w:vMerge/>
          </w:tcPr>
          <w:p w14:paraId="6BAB4BF1" w14:textId="77777777" w:rsidR="00697A35" w:rsidRPr="005A14FC" w:rsidRDefault="00697A35" w:rsidP="00697A35">
            <w:pPr>
              <w:pStyle w:val="TableEntry"/>
              <w:rPr>
                <w:ins w:id="199" w:author="Fabio Buti" w:date="2017-04-10T21:50:00Z"/>
                <w:highlight w:val="cyan"/>
              </w:rPr>
            </w:pPr>
          </w:p>
        </w:tc>
        <w:tc>
          <w:tcPr>
            <w:tcW w:w="3130" w:type="dxa"/>
            <w:vAlign w:val="center"/>
          </w:tcPr>
          <w:p w14:paraId="258D4C7F" w14:textId="2E374A9D" w:rsidR="00697A35" w:rsidRPr="00C8479D" w:rsidRDefault="00697A35" w:rsidP="00697A35">
            <w:pPr>
              <w:pStyle w:val="TableEntry"/>
              <w:rPr>
                <w:ins w:id="200" w:author="Fabio Buti" w:date="2017-04-10T21:50:00Z"/>
              </w:rPr>
            </w:pPr>
            <w:ins w:id="201" w:author="Fabio Buti" w:date="2017-04-10T21:50:00Z">
              <w:r w:rsidRPr="00C8479D">
                <w:fldChar w:fldCharType="begin"/>
              </w:r>
              <w:r w:rsidRPr="00C8479D">
                <w:instrText xml:space="preserve"> HYPERLINK \l "Problems_and_Allergies_Option" </w:instrText>
              </w:r>
              <w:r w:rsidRPr="00C8479D">
                <w:fldChar w:fldCharType="separate"/>
              </w:r>
              <w:r w:rsidRPr="00C8479D">
                <w:rPr>
                  <w:rStyle w:val="Collegamentoipertestuale"/>
                </w:rPr>
                <w:t>Problems Option</w:t>
              </w:r>
              <w:r w:rsidRPr="00C8479D">
                <w:rPr>
                  <w:rStyle w:val="Collegamentoipertestuale"/>
                </w:rPr>
                <w:fldChar w:fldCharType="end"/>
              </w:r>
              <w:r w:rsidRPr="00C8479D">
                <w:t xml:space="preserve"> </w:t>
              </w:r>
              <w:r w:rsidRPr="00C8479D">
                <w:rPr>
                  <w:vertAlign w:val="superscript"/>
                </w:rPr>
                <w:t>(1)</w:t>
              </w:r>
            </w:ins>
          </w:p>
        </w:tc>
        <w:tc>
          <w:tcPr>
            <w:tcW w:w="3188" w:type="dxa"/>
          </w:tcPr>
          <w:p w14:paraId="38BC6600" w14:textId="4E9AF380" w:rsidR="00697A35" w:rsidRPr="00C8479D" w:rsidRDefault="00697A35" w:rsidP="00697A35">
            <w:pPr>
              <w:pStyle w:val="TableEntry"/>
              <w:rPr>
                <w:ins w:id="202" w:author="Fabio Buti" w:date="2017-04-10T21:50:00Z"/>
              </w:rPr>
            </w:pPr>
            <w:ins w:id="203" w:author="Fabio Buti" w:date="2017-04-10T21:50:00Z">
              <w:r w:rsidRPr="00C8479D">
                <w:t>PCC TF-X.2.2.</w:t>
              </w:r>
            </w:ins>
            <w:ins w:id="204" w:author="Fabio Buti" w:date="2017-04-10T22:03:00Z">
              <w:r w:rsidR="00E41CE0" w:rsidRPr="00C8479D">
                <w:t>3</w:t>
              </w:r>
            </w:ins>
          </w:p>
        </w:tc>
      </w:tr>
      <w:tr w:rsidR="00FE4B72" w:rsidRPr="005A14FC" w14:paraId="4F92E8AD" w14:textId="77777777" w:rsidTr="007B5881">
        <w:trPr>
          <w:cantSplit/>
          <w:trHeight w:val="233"/>
          <w:jc w:val="center"/>
        </w:trPr>
        <w:tc>
          <w:tcPr>
            <w:tcW w:w="2891" w:type="dxa"/>
            <w:vMerge/>
          </w:tcPr>
          <w:p w14:paraId="10E64954" w14:textId="77777777" w:rsidR="00FE4B72" w:rsidRPr="005A14FC" w:rsidRDefault="00FE4B72" w:rsidP="00462777">
            <w:pPr>
              <w:pStyle w:val="TableEntry"/>
              <w:rPr>
                <w:highlight w:val="cyan"/>
              </w:rPr>
            </w:pPr>
          </w:p>
        </w:tc>
        <w:tc>
          <w:tcPr>
            <w:tcW w:w="3130" w:type="dxa"/>
            <w:vAlign w:val="center"/>
          </w:tcPr>
          <w:p w14:paraId="6D97CD6A" w14:textId="77777777" w:rsidR="00FE4B72" w:rsidRPr="00C8479D" w:rsidRDefault="003E04BD" w:rsidP="00462777">
            <w:pPr>
              <w:pStyle w:val="TableEntry"/>
            </w:pPr>
            <w:hyperlink w:anchor="Lab_Results_Option" w:history="1">
              <w:r w:rsidR="00FE4B72" w:rsidRPr="00C8479D">
                <w:rPr>
                  <w:rStyle w:val="Collegamentoipertestuale"/>
                </w:rPr>
                <w:t>Diagnostic Results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3B05AA9" w14:textId="4D1E411D" w:rsidR="00FE4B72" w:rsidRPr="00C8479D" w:rsidRDefault="00FE4B72" w:rsidP="00462777">
            <w:pPr>
              <w:pStyle w:val="TableEntry"/>
            </w:pPr>
            <w:r w:rsidRPr="00C8479D">
              <w:t>PCC TF-X.2</w:t>
            </w:r>
            <w:r w:rsidR="00A210C7" w:rsidRPr="00C8479D">
              <w:t>.2</w:t>
            </w:r>
            <w:r w:rsidRPr="00C8479D">
              <w:t>.</w:t>
            </w:r>
            <w:ins w:id="205" w:author="Fabio Buti" w:date="2017-04-10T22:03:00Z">
              <w:r w:rsidR="00E41CE0" w:rsidRPr="00C8479D">
                <w:t>4</w:t>
              </w:r>
            </w:ins>
          </w:p>
        </w:tc>
      </w:tr>
      <w:tr w:rsidR="00FE4B72" w:rsidRPr="005A14FC" w14:paraId="1B040362" w14:textId="77777777" w:rsidTr="007B5881">
        <w:trPr>
          <w:cantSplit/>
          <w:trHeight w:val="233"/>
          <w:jc w:val="center"/>
        </w:trPr>
        <w:tc>
          <w:tcPr>
            <w:tcW w:w="2891" w:type="dxa"/>
            <w:vMerge/>
          </w:tcPr>
          <w:p w14:paraId="51F5023F" w14:textId="77777777" w:rsidR="00FE4B72" w:rsidRPr="005A14FC" w:rsidRDefault="00FE4B72" w:rsidP="00462777">
            <w:pPr>
              <w:pStyle w:val="TableEntry"/>
              <w:rPr>
                <w:highlight w:val="cyan"/>
              </w:rPr>
            </w:pPr>
          </w:p>
        </w:tc>
        <w:tc>
          <w:tcPr>
            <w:tcW w:w="3130" w:type="dxa"/>
            <w:vAlign w:val="center"/>
          </w:tcPr>
          <w:p w14:paraId="3F641D14" w14:textId="77777777" w:rsidR="00FE4B72" w:rsidRPr="00C8479D" w:rsidRDefault="003E04BD" w:rsidP="00462777">
            <w:pPr>
              <w:pStyle w:val="TableEntry"/>
            </w:pPr>
            <w:hyperlink w:anchor="Medications_Option" w:history="1">
              <w:r w:rsidR="00FE4B72" w:rsidRPr="00C8479D">
                <w:rPr>
                  <w:rStyle w:val="Collegamentoipertestuale"/>
                </w:rPr>
                <w:t>Medications Option</w:t>
              </w:r>
            </w:hyperlink>
            <w:r w:rsidR="00FE4B72" w:rsidRPr="00C8479D">
              <w:t xml:space="preserve"> </w:t>
            </w:r>
            <w:r w:rsidR="00FE4B72" w:rsidRPr="00C8479D">
              <w:rPr>
                <w:vertAlign w:val="superscript"/>
              </w:rPr>
              <w:t>(1)</w:t>
            </w:r>
            <w:r w:rsidR="00FE4B72" w:rsidRPr="00C8479D">
              <w:t xml:space="preserve"> </w:t>
            </w:r>
          </w:p>
        </w:tc>
        <w:tc>
          <w:tcPr>
            <w:tcW w:w="3188" w:type="dxa"/>
          </w:tcPr>
          <w:p w14:paraId="7EBC5B35" w14:textId="6E8F4A33" w:rsidR="00FE4B72" w:rsidRPr="00C8479D" w:rsidRDefault="00FE4B72" w:rsidP="00462777">
            <w:pPr>
              <w:pStyle w:val="TableEntry"/>
            </w:pPr>
            <w:r w:rsidRPr="00C8479D">
              <w:t>PCC TF-X.2</w:t>
            </w:r>
            <w:r w:rsidR="00A210C7" w:rsidRPr="00C8479D">
              <w:t>.2</w:t>
            </w:r>
            <w:r w:rsidRPr="00C8479D">
              <w:t>.</w:t>
            </w:r>
            <w:ins w:id="206" w:author="Fabio Buti" w:date="2017-04-10T22:03:00Z">
              <w:r w:rsidR="00E41CE0" w:rsidRPr="00C8479D">
                <w:t>5</w:t>
              </w:r>
            </w:ins>
          </w:p>
        </w:tc>
      </w:tr>
      <w:tr w:rsidR="00FE4B72" w:rsidRPr="005A14FC" w14:paraId="15013117" w14:textId="77777777" w:rsidTr="007B5881">
        <w:trPr>
          <w:cantSplit/>
          <w:trHeight w:val="233"/>
          <w:jc w:val="center"/>
        </w:trPr>
        <w:tc>
          <w:tcPr>
            <w:tcW w:w="2891" w:type="dxa"/>
            <w:vMerge/>
          </w:tcPr>
          <w:p w14:paraId="04027549" w14:textId="77777777" w:rsidR="00FE4B72" w:rsidRPr="005A14FC" w:rsidRDefault="00FE4B72" w:rsidP="00462777">
            <w:pPr>
              <w:pStyle w:val="TableEntry"/>
              <w:rPr>
                <w:highlight w:val="cyan"/>
              </w:rPr>
            </w:pPr>
          </w:p>
        </w:tc>
        <w:tc>
          <w:tcPr>
            <w:tcW w:w="3130" w:type="dxa"/>
            <w:vAlign w:val="center"/>
          </w:tcPr>
          <w:p w14:paraId="6D5A2B36" w14:textId="77777777" w:rsidR="00FE4B72" w:rsidRPr="00C8479D" w:rsidRDefault="003E04BD" w:rsidP="00462777">
            <w:pPr>
              <w:pStyle w:val="TableEntry"/>
            </w:pPr>
            <w:hyperlink w:anchor="Immunizations_Option" w:history="1">
              <w:r w:rsidR="00FE4B72" w:rsidRPr="00C8479D">
                <w:rPr>
                  <w:rStyle w:val="Collegamentoipertestuale"/>
                </w:rPr>
                <w:t>Immunizations Option</w:t>
              </w:r>
            </w:hyperlink>
            <w:r w:rsidR="00FE4B72" w:rsidRPr="00C8479D">
              <w:t xml:space="preserve"> </w:t>
            </w:r>
            <w:r w:rsidR="00FE4B72" w:rsidRPr="00C8479D">
              <w:rPr>
                <w:vertAlign w:val="superscript"/>
              </w:rPr>
              <w:t xml:space="preserve">(1) </w:t>
            </w:r>
          </w:p>
        </w:tc>
        <w:tc>
          <w:tcPr>
            <w:tcW w:w="3188" w:type="dxa"/>
          </w:tcPr>
          <w:p w14:paraId="3738B193" w14:textId="4DCE5268" w:rsidR="00FE4B72" w:rsidRPr="00C8479D" w:rsidRDefault="00FE4B72" w:rsidP="00462777">
            <w:pPr>
              <w:pStyle w:val="TableEntry"/>
            </w:pPr>
            <w:r w:rsidRPr="00C8479D">
              <w:t>PCC TF-X.2</w:t>
            </w:r>
            <w:r w:rsidR="00A210C7" w:rsidRPr="00C8479D">
              <w:t>.2</w:t>
            </w:r>
            <w:r w:rsidRPr="00C8479D">
              <w:t>.</w:t>
            </w:r>
            <w:ins w:id="207" w:author="Fabio Buti" w:date="2017-04-10T22:03:00Z">
              <w:r w:rsidR="00E41CE0" w:rsidRPr="00C8479D">
                <w:t>6</w:t>
              </w:r>
            </w:ins>
          </w:p>
        </w:tc>
      </w:tr>
      <w:tr w:rsidR="00FE4B72" w:rsidRPr="005A14FC" w14:paraId="7285F956" w14:textId="77777777" w:rsidTr="007B5881">
        <w:trPr>
          <w:cantSplit/>
          <w:trHeight w:val="233"/>
          <w:jc w:val="center"/>
        </w:trPr>
        <w:tc>
          <w:tcPr>
            <w:tcW w:w="2891" w:type="dxa"/>
            <w:vMerge/>
          </w:tcPr>
          <w:p w14:paraId="69C50D47" w14:textId="77777777" w:rsidR="00FE4B72" w:rsidRPr="005A14FC" w:rsidRDefault="00FE4B72" w:rsidP="00462777">
            <w:pPr>
              <w:pStyle w:val="TableEntry"/>
              <w:rPr>
                <w:highlight w:val="cyan"/>
              </w:rPr>
            </w:pPr>
          </w:p>
        </w:tc>
        <w:tc>
          <w:tcPr>
            <w:tcW w:w="3130" w:type="dxa"/>
            <w:vAlign w:val="center"/>
          </w:tcPr>
          <w:p w14:paraId="479B5966" w14:textId="2BF378EB" w:rsidR="00FE4B72" w:rsidRPr="00C8479D" w:rsidRDefault="00FA3744" w:rsidP="00462777">
            <w:pPr>
              <w:pStyle w:val="TableEntry"/>
            </w:pPr>
            <w:r w:rsidRPr="00C8479D">
              <w:fldChar w:fldCharType="begin"/>
            </w:r>
            <w:r w:rsidRPr="00C8479D">
              <w:instrText xml:space="preserve"> HYPERLINK \l "Professional_Services_Option" </w:instrText>
            </w:r>
            <w:r w:rsidRPr="00C8479D">
              <w:fldChar w:fldCharType="separate"/>
            </w:r>
            <w:ins w:id="208" w:author="Fabio Buti" w:date="2017-04-10T21:50:00Z">
              <w:r w:rsidR="00697A35" w:rsidRPr="00C8479D">
                <w:rPr>
                  <w:rStyle w:val="Collegamentoipertestuale"/>
                </w:rPr>
                <w:t>Professional</w:t>
              </w:r>
            </w:ins>
            <w:ins w:id="209" w:author="Fabio Buti" w:date="2017-04-14T15:31:00Z">
              <w:r w:rsidR="009827F2">
                <w:rPr>
                  <w:rStyle w:val="Collegamentoipertestuale"/>
                </w:rPr>
                <w:t xml:space="preserve"> Services</w:t>
              </w:r>
            </w:ins>
            <w:ins w:id="210" w:author="Fabio Buti" w:date="2017-04-10T21:50:00Z">
              <w:r w:rsidR="00697A35" w:rsidRPr="00C8479D">
                <w:rPr>
                  <w:rStyle w:val="Collegamentoipertestuale"/>
                </w:rPr>
                <w:t xml:space="preserve"> </w:t>
              </w:r>
            </w:ins>
            <w:del w:id="211" w:author="Fabio Buti" w:date="2017-04-10T21:50:00Z">
              <w:r w:rsidR="00C86339" w:rsidRPr="00C8479D" w:rsidDel="00697A35">
                <w:rPr>
                  <w:rStyle w:val="Collegamentoipertestuale"/>
                </w:rPr>
                <w:delText>P</w:delText>
              </w:r>
              <w:r w:rsidR="00C86339" w:rsidRPr="00C8479D" w:rsidDel="00697A35">
                <w:rPr>
                  <w:rStyle w:val="Collegamentoipertestuale"/>
                </w:rPr>
                <w:delText xml:space="preserve">rocedures </w:delText>
              </w:r>
            </w:del>
            <w:r w:rsidR="00FE4B72" w:rsidRPr="00C8479D">
              <w:rPr>
                <w:rStyle w:val="Collegamentoipertestuale"/>
              </w:rPr>
              <w:t>Option</w:t>
            </w:r>
            <w:r w:rsidRPr="00C8479D">
              <w:rPr>
                <w:rStyle w:val="Collegamentoipertestuale"/>
              </w:rPr>
              <w:fldChar w:fldCharType="end"/>
            </w:r>
            <w:r w:rsidR="00FE4B72" w:rsidRPr="00C8479D">
              <w:t xml:space="preserve"> </w:t>
            </w:r>
            <w:r w:rsidR="00FE4B72" w:rsidRPr="00C8479D">
              <w:rPr>
                <w:vertAlign w:val="superscript"/>
              </w:rPr>
              <w:t>(1)</w:t>
            </w:r>
            <w:r w:rsidR="00FE4B72" w:rsidRPr="00C8479D">
              <w:t xml:space="preserve"> </w:t>
            </w:r>
          </w:p>
        </w:tc>
        <w:tc>
          <w:tcPr>
            <w:tcW w:w="3188" w:type="dxa"/>
          </w:tcPr>
          <w:p w14:paraId="2DC17A85" w14:textId="3E714FB7" w:rsidR="00FE4B72" w:rsidRPr="00C8479D" w:rsidRDefault="00FE4B72" w:rsidP="00462777">
            <w:pPr>
              <w:pStyle w:val="TableEntry"/>
            </w:pPr>
            <w:r w:rsidRPr="00C8479D">
              <w:t>PCC TF-X.2</w:t>
            </w:r>
            <w:r w:rsidR="00A210C7" w:rsidRPr="00C8479D">
              <w:t>.2</w:t>
            </w:r>
            <w:r w:rsidRPr="00C8479D">
              <w:t>.</w:t>
            </w:r>
            <w:ins w:id="212" w:author="Fabio Buti" w:date="2017-04-10T22:03:00Z">
              <w:r w:rsidR="00E41CE0" w:rsidRPr="00C8479D">
                <w:t>7</w:t>
              </w:r>
            </w:ins>
          </w:p>
        </w:tc>
      </w:tr>
      <w:tr w:rsidR="003F17CE" w:rsidRPr="005A14FC" w14:paraId="333AFF30" w14:textId="77777777" w:rsidTr="00D25804">
        <w:trPr>
          <w:cantSplit/>
          <w:trHeight w:val="233"/>
          <w:jc w:val="center"/>
        </w:trPr>
        <w:tc>
          <w:tcPr>
            <w:tcW w:w="2891" w:type="dxa"/>
            <w:vMerge/>
          </w:tcPr>
          <w:p w14:paraId="25B826CD" w14:textId="77777777" w:rsidR="003F17CE" w:rsidRPr="005A14FC" w:rsidRDefault="003F17CE" w:rsidP="003F17CE">
            <w:pPr>
              <w:pStyle w:val="TableEntry"/>
              <w:rPr>
                <w:highlight w:val="cyan"/>
              </w:rPr>
            </w:pPr>
          </w:p>
        </w:tc>
        <w:tc>
          <w:tcPr>
            <w:tcW w:w="3130" w:type="dxa"/>
          </w:tcPr>
          <w:p w14:paraId="24B55DEA" w14:textId="7E4EACE6" w:rsidR="003F17CE" w:rsidRPr="00C8479D" w:rsidRDefault="009827F2" w:rsidP="003F17CE">
            <w:pPr>
              <w:pStyle w:val="TableEntry"/>
              <w:rPr>
                <w:strike/>
              </w:rPr>
            </w:pPr>
            <w:ins w:id="213" w:author="Fabio Buti" w:date="2017-04-14T15:32:00Z">
              <w:r>
                <w:fldChar w:fldCharType="begin"/>
              </w:r>
              <w:r>
                <w:instrText xml:space="preserve"> HYPERLINK  \l "_X.2.2.8_Provenance_Option" </w:instrText>
              </w:r>
              <w:r>
                <w:fldChar w:fldCharType="separate"/>
              </w:r>
              <w:r w:rsidR="00697A35" w:rsidRPr="009827F2">
                <w:rPr>
                  <w:rStyle w:val="Collegamentoipertestuale"/>
                </w:rPr>
                <w:t>Provenance Option</w:t>
              </w:r>
              <w:r>
                <w:fldChar w:fldCharType="end"/>
              </w:r>
            </w:ins>
            <w:ins w:id="214" w:author="Fabio Buti" w:date="2017-04-10T21:52:00Z">
              <w:r w:rsidR="00697A35" w:rsidRPr="00C8479D">
                <w:t xml:space="preserve"> </w:t>
              </w:r>
            </w:ins>
          </w:p>
        </w:tc>
        <w:tc>
          <w:tcPr>
            <w:tcW w:w="3188" w:type="dxa"/>
          </w:tcPr>
          <w:p w14:paraId="5CE0B2DF" w14:textId="2B6D6D8C" w:rsidR="003F17CE" w:rsidRPr="00C8479D" w:rsidRDefault="00697A35" w:rsidP="003F17CE">
            <w:pPr>
              <w:pStyle w:val="TableEntry"/>
              <w:rPr>
                <w:strike/>
              </w:rPr>
            </w:pPr>
            <w:ins w:id="215" w:author="Fabio Buti" w:date="2017-04-10T21:57:00Z">
              <w:r w:rsidRPr="00C8479D">
                <w:t>PCC TF-X.2.2.</w:t>
              </w:r>
            </w:ins>
            <w:ins w:id="216" w:author="Fabio Buti" w:date="2017-04-10T22:03:00Z">
              <w:r w:rsidR="00E41CE0" w:rsidRPr="00C8479D">
                <w:t>8</w:t>
              </w:r>
            </w:ins>
          </w:p>
        </w:tc>
      </w:tr>
    </w:tbl>
    <w:p w14:paraId="6EF11303" w14:textId="195661E3" w:rsidR="009D6A32" w:rsidRPr="00D875D3" w:rsidRDefault="00DA1854" w:rsidP="00D25804">
      <w:pPr>
        <w:pStyle w:val="Note"/>
        <w:numPr>
          <w:ilvl w:val="0"/>
          <w:numId w:val="14"/>
        </w:numPr>
        <w:tabs>
          <w:tab w:val="clear" w:pos="720"/>
          <w:tab w:val="left" w:pos="567"/>
        </w:tabs>
        <w:ind w:left="567" w:hanging="380"/>
      </w:pPr>
      <w:r w:rsidRPr="00D875D3">
        <w:t>Note:</w:t>
      </w:r>
      <w:r w:rsidR="000C5467" w:rsidRPr="00D875D3">
        <w:t xml:space="preserve"> </w:t>
      </w:r>
      <w:r w:rsidR="00831826" w:rsidRPr="00D875D3">
        <w:t xml:space="preserve">At least one of these options shall be supported by the </w:t>
      </w:r>
      <w:ins w:id="217" w:author="Fabio Buti" w:date="2017-04-13T12:35:00Z">
        <w:r w:rsidR="00DD692F">
          <w:t xml:space="preserve">related </w:t>
        </w:r>
      </w:ins>
      <w:r w:rsidR="00831826" w:rsidRPr="00D875D3">
        <w:t>Actor</w:t>
      </w:r>
    </w:p>
    <w:p w14:paraId="3DBA2A8B" w14:textId="77777777" w:rsidR="00D97B29" w:rsidRPr="00D97B29" w:rsidRDefault="00D97B29" w:rsidP="00785F2B">
      <w:pPr>
        <w:pStyle w:val="Corpotesto"/>
      </w:pPr>
    </w:p>
    <w:p w14:paraId="605426C3" w14:textId="692804E5" w:rsidR="00A210C7" w:rsidRPr="00D875D3" w:rsidRDefault="00A210C7" w:rsidP="00A210C7">
      <w:pPr>
        <w:pStyle w:val="Titolo3"/>
        <w:numPr>
          <w:ilvl w:val="0"/>
          <w:numId w:val="0"/>
        </w:numPr>
        <w:ind w:left="720" w:hanging="720"/>
        <w:rPr>
          <w:noProof w:val="0"/>
        </w:rPr>
      </w:pPr>
      <w:bookmarkStart w:id="218" w:name="_Toc479932129"/>
      <w:r w:rsidRPr="00D875D3">
        <w:rPr>
          <w:noProof w:val="0"/>
        </w:rPr>
        <w:t>X.2.1 Clinical Data Consumer</w:t>
      </w:r>
      <w:r>
        <w:rPr>
          <w:noProof w:val="0"/>
        </w:rPr>
        <w:t xml:space="preserve"> Options</w:t>
      </w:r>
      <w:bookmarkEnd w:id="218"/>
    </w:p>
    <w:p w14:paraId="730F6BDD" w14:textId="1AFBBDB4" w:rsidR="00CF283F" w:rsidRPr="00D875D3" w:rsidRDefault="00323461" w:rsidP="00C86339">
      <w:pPr>
        <w:pStyle w:val="Titolo4"/>
        <w:numPr>
          <w:ilvl w:val="0"/>
          <w:numId w:val="0"/>
        </w:numPr>
      </w:pPr>
      <w:bookmarkStart w:id="219" w:name="_Toc479932130"/>
      <w:r w:rsidRPr="00D875D3">
        <w:t>X.2</w:t>
      </w:r>
      <w:r w:rsidR="00A210C7">
        <w:t>.1</w:t>
      </w:r>
      <w:r w:rsidRPr="00D875D3">
        <w:t xml:space="preserve">.1 </w:t>
      </w:r>
      <w:bookmarkStart w:id="220" w:name="_Toc201470987"/>
      <w:r w:rsidR="0052127A" w:rsidRPr="00D875D3">
        <w:t>Vital Signs Option</w:t>
      </w:r>
      <w:bookmarkEnd w:id="219"/>
      <w:bookmarkEnd w:id="220"/>
    </w:p>
    <w:p w14:paraId="700ED2A7" w14:textId="2D49AEA8" w:rsidR="00462777" w:rsidRPr="00D875D3" w:rsidRDefault="0052127A" w:rsidP="0052127A">
      <w:pPr>
        <w:pStyle w:val="Corpotesto"/>
      </w:pPr>
      <w:r w:rsidRPr="00D875D3">
        <w:t xml:space="preserve">A Clinical Data Consumer that implements the Vital Signs Option </w:t>
      </w:r>
      <w:r w:rsidR="00AF3848" w:rsidRPr="00D875D3">
        <w:t>performs</w:t>
      </w:r>
      <w:r w:rsidRPr="00D875D3">
        <w:t xml:space="preserve"> the </w:t>
      </w:r>
      <w:r w:rsidR="007B5881" w:rsidRPr="00523756">
        <w:t>Mobile Query Existing Data</w:t>
      </w:r>
      <w:r w:rsidR="00523756" w:rsidRPr="00523756" w:rsidDel="00523756">
        <w:t xml:space="preserve"> </w:t>
      </w:r>
      <w:r w:rsidRPr="00D875D3">
        <w:t xml:space="preserve">transaction using the specified vocabulary to query </w:t>
      </w:r>
      <w:r w:rsidRPr="00262CE3">
        <w:t xml:space="preserve">for </w:t>
      </w:r>
      <w:r w:rsidR="00462777" w:rsidRPr="007C50FD">
        <w:rPr>
          <w:highlight w:val="yellow"/>
        </w:rPr>
        <w:t>V</w:t>
      </w:r>
      <w:r w:rsidRPr="007C50FD">
        <w:rPr>
          <w:highlight w:val="yellow"/>
        </w:rPr>
        <w:t xml:space="preserve">ital </w:t>
      </w:r>
      <w:r w:rsidR="00462777" w:rsidRPr="007C50FD">
        <w:rPr>
          <w:highlight w:val="yellow"/>
        </w:rPr>
        <w:t>S</w:t>
      </w:r>
      <w:r w:rsidRPr="007C50FD">
        <w:rPr>
          <w:highlight w:val="yellow"/>
        </w:rPr>
        <w:t>igns</w:t>
      </w:r>
      <w:r w:rsidR="00462777" w:rsidRPr="007C50FD">
        <w:rPr>
          <w:highlight w:val="yellow"/>
        </w:rPr>
        <w:t xml:space="preserve"> FHIR resource</w:t>
      </w:r>
      <w:r w:rsidRPr="00262CE3">
        <w:t>.</w:t>
      </w:r>
      <w:r w:rsidRPr="00D875D3">
        <w:t xml:space="preserve"> </w:t>
      </w:r>
    </w:p>
    <w:p w14:paraId="62854989" w14:textId="0FDC3049" w:rsidR="00FA6AEA" w:rsidRPr="00D875D3" w:rsidRDefault="00FA6AEA" w:rsidP="00D25804">
      <w:pPr>
        <w:pStyle w:val="Titolo4"/>
        <w:numPr>
          <w:ilvl w:val="0"/>
          <w:numId w:val="0"/>
        </w:numPr>
        <w:ind w:left="864" w:hanging="864"/>
      </w:pPr>
      <w:bookmarkStart w:id="221" w:name="_Toc201470988"/>
      <w:bookmarkStart w:id="222" w:name="Problems_and_Allergies_Option"/>
      <w:bookmarkStart w:id="223" w:name="_Toc479932131"/>
      <w:r w:rsidRPr="00D875D3">
        <w:t>X.2</w:t>
      </w:r>
      <w:r w:rsidR="00A210C7">
        <w:t>.1</w:t>
      </w:r>
      <w:r w:rsidRPr="00D875D3">
        <w:t xml:space="preserve">.2 </w:t>
      </w:r>
      <w:del w:id="224" w:author="Fabio Buti" w:date="2017-04-10T21:52:00Z">
        <w:r w:rsidRPr="00D20B6A" w:rsidDel="00697A35">
          <w:delText xml:space="preserve">Problems and </w:delText>
        </w:r>
      </w:del>
      <w:r w:rsidRPr="000D02A0">
        <w:rPr>
          <w:highlight w:val="yellow"/>
        </w:rPr>
        <w:t xml:space="preserve">Allergies </w:t>
      </w:r>
      <w:ins w:id="225" w:author="Fabio Buti" w:date="2017-04-10T21:52:00Z">
        <w:r w:rsidR="00697A35" w:rsidRPr="000D02A0">
          <w:rPr>
            <w:highlight w:val="yellow"/>
          </w:rPr>
          <w:t>and Intolerances</w:t>
        </w:r>
        <w:r w:rsidR="00697A35">
          <w:t xml:space="preserve"> </w:t>
        </w:r>
      </w:ins>
      <w:r w:rsidRPr="00D875D3">
        <w:t>Option</w:t>
      </w:r>
      <w:bookmarkEnd w:id="221"/>
      <w:bookmarkEnd w:id="223"/>
    </w:p>
    <w:p w14:paraId="3D98F52A" w14:textId="2A204EAC" w:rsidR="00AF3848" w:rsidRPr="00C5356B" w:rsidRDefault="00AF3848" w:rsidP="00AF3848">
      <w:pPr>
        <w:pStyle w:val="Corpotesto"/>
      </w:pPr>
      <w:bookmarkStart w:id="226" w:name="_Toc201470989"/>
      <w:bookmarkStart w:id="227" w:name="Diagnostic_Data_Option"/>
      <w:bookmarkEnd w:id="222"/>
      <w:r w:rsidRPr="00C5356B">
        <w:t xml:space="preserve">A Clinical Data Consumer that implements the </w:t>
      </w:r>
      <w:ins w:id="228" w:author="Fabio Buti" w:date="2017-04-10T21:58:00Z">
        <w:r w:rsidR="00697A35" w:rsidRPr="00697A35">
          <w:t xml:space="preserve">Allergies and Intolerances </w:t>
        </w:r>
      </w:ins>
      <w:del w:id="229" w:author="Fabio Buti" w:date="2017-04-10T21:58:00Z">
        <w:r w:rsidRPr="00C5356B" w:rsidDel="00697A35">
          <w:delText xml:space="preserve">Allergies </w:delText>
        </w:r>
      </w:del>
      <w:r w:rsidRPr="00C5356B">
        <w:t xml:space="preserve">Option performs the </w:t>
      </w:r>
      <w:r w:rsidR="00276298" w:rsidRPr="00523756">
        <w:t>Mobile Query Existing Data</w:t>
      </w:r>
      <w:r w:rsidR="00276298" w:rsidRPr="00523756" w:rsidDel="00523756">
        <w:t xml:space="preserve"> </w:t>
      </w:r>
      <w:r w:rsidRPr="00C5356B">
        <w:t xml:space="preserve">transaction using the specified vocabulary to query for </w:t>
      </w:r>
      <w:ins w:id="230" w:author="Fabio Buti" w:date="2017-04-10T21:58:00Z">
        <w:r w:rsidR="00697A35" w:rsidRPr="007C50FD">
          <w:rPr>
            <w:highlight w:val="yellow"/>
          </w:rPr>
          <w:t xml:space="preserve">Allergies and </w:t>
        </w:r>
      </w:ins>
      <w:ins w:id="231" w:author="Fabio Buti" w:date="2017-04-10T21:59:00Z">
        <w:r w:rsidR="00697A35" w:rsidRPr="007C50FD">
          <w:rPr>
            <w:highlight w:val="yellow"/>
          </w:rPr>
          <w:t>Intolerances</w:t>
        </w:r>
      </w:ins>
      <w:ins w:id="232" w:author="Fabio Buti" w:date="2017-04-10T21:58:00Z">
        <w:r w:rsidR="00697A35" w:rsidRPr="007C50FD">
          <w:rPr>
            <w:highlight w:val="yellow"/>
          </w:rPr>
          <w:t xml:space="preserve"> </w:t>
        </w:r>
      </w:ins>
      <w:del w:id="233" w:author="Fabio Buti" w:date="2017-04-10T21:58:00Z">
        <w:r w:rsidRPr="00D20B6A" w:rsidDel="00697A35">
          <w:delText xml:space="preserve">Allergies </w:delText>
        </w:r>
      </w:del>
      <w:r w:rsidRPr="007C50FD">
        <w:rPr>
          <w:highlight w:val="yellow"/>
        </w:rPr>
        <w:t>FHIR resource</w:t>
      </w:r>
      <w:r w:rsidRPr="00C5356B">
        <w:t xml:space="preserve">. </w:t>
      </w:r>
    </w:p>
    <w:p w14:paraId="520D1C34" w14:textId="3A19536C" w:rsidR="00697A35" w:rsidRPr="000D02A0" w:rsidRDefault="00697A35" w:rsidP="00697A35">
      <w:pPr>
        <w:pStyle w:val="Titolo4"/>
        <w:numPr>
          <w:ilvl w:val="0"/>
          <w:numId w:val="0"/>
        </w:numPr>
        <w:ind w:left="864" w:hanging="864"/>
        <w:rPr>
          <w:ins w:id="234" w:author="Fabio Buti" w:date="2017-04-10T21:52:00Z"/>
          <w:highlight w:val="yellow"/>
        </w:rPr>
      </w:pPr>
      <w:bookmarkStart w:id="235" w:name="_Toc479932132"/>
      <w:ins w:id="236" w:author="Fabio Buti" w:date="2017-04-10T21:52:00Z">
        <w:r w:rsidRPr="000D02A0">
          <w:rPr>
            <w:highlight w:val="yellow"/>
          </w:rPr>
          <w:t>X.2.1.</w:t>
        </w:r>
      </w:ins>
      <w:ins w:id="237" w:author="Fabio Buti" w:date="2017-04-10T22:02:00Z">
        <w:r w:rsidR="00E41CE0" w:rsidRPr="000D02A0">
          <w:rPr>
            <w:highlight w:val="yellow"/>
          </w:rPr>
          <w:t>3</w:t>
        </w:r>
      </w:ins>
      <w:ins w:id="238" w:author="Fabio Buti" w:date="2017-04-10T21:52:00Z">
        <w:r w:rsidRPr="000D02A0">
          <w:rPr>
            <w:highlight w:val="yellow"/>
          </w:rPr>
          <w:t xml:space="preserve"> </w:t>
        </w:r>
        <w:commentRangeStart w:id="239"/>
        <w:r w:rsidRPr="000D02A0">
          <w:rPr>
            <w:highlight w:val="yellow"/>
          </w:rPr>
          <w:t xml:space="preserve">Problems </w:t>
        </w:r>
      </w:ins>
      <w:commentRangeEnd w:id="239"/>
      <w:ins w:id="240" w:author="Fabio Buti" w:date="2017-04-14T15:40:00Z">
        <w:r w:rsidR="009827F2">
          <w:rPr>
            <w:rStyle w:val="Rimandocommento"/>
            <w:rFonts w:ascii="Times New Roman" w:hAnsi="Times New Roman"/>
            <w:b w:val="0"/>
            <w:noProof w:val="0"/>
            <w:kern w:val="0"/>
          </w:rPr>
          <w:commentReference w:id="239"/>
        </w:r>
      </w:ins>
      <w:ins w:id="241" w:author="Fabio Buti" w:date="2017-04-10T21:52:00Z">
        <w:r w:rsidRPr="000D02A0">
          <w:rPr>
            <w:highlight w:val="yellow"/>
          </w:rPr>
          <w:t>Option</w:t>
        </w:r>
        <w:bookmarkEnd w:id="235"/>
      </w:ins>
    </w:p>
    <w:p w14:paraId="5BFFE209" w14:textId="79E790E0" w:rsidR="00697A35" w:rsidRPr="00C5356B" w:rsidRDefault="00697A35" w:rsidP="00697A35">
      <w:pPr>
        <w:pStyle w:val="Corpotesto"/>
        <w:rPr>
          <w:ins w:id="242" w:author="Fabio Buti" w:date="2017-04-10T21:52:00Z"/>
        </w:rPr>
      </w:pPr>
      <w:ins w:id="243" w:author="Fabio Buti" w:date="2017-04-10T21:52:00Z">
        <w:r w:rsidRPr="000D02A0">
          <w:rPr>
            <w:highlight w:val="yellow"/>
          </w:rPr>
          <w:t xml:space="preserve">A Clinical Data Consumer that implements the </w:t>
        </w:r>
      </w:ins>
      <w:ins w:id="244" w:author="Fabio Buti" w:date="2017-04-14T10:49:00Z">
        <w:r w:rsidR="004A7CAA" w:rsidRPr="000D02A0">
          <w:rPr>
            <w:highlight w:val="yellow"/>
          </w:rPr>
          <w:t>Problems</w:t>
        </w:r>
      </w:ins>
      <w:ins w:id="245" w:author="Fabio Buti" w:date="2017-04-10T21:52:00Z">
        <w:r w:rsidRPr="000D02A0">
          <w:rPr>
            <w:highlight w:val="yellow"/>
          </w:rPr>
          <w:t xml:space="preserve"> Option performs the Mobile Query Existing Data</w:t>
        </w:r>
        <w:r w:rsidRPr="000D02A0" w:rsidDel="00523756">
          <w:rPr>
            <w:highlight w:val="yellow"/>
          </w:rPr>
          <w:t xml:space="preserve"> </w:t>
        </w:r>
        <w:r w:rsidRPr="000D02A0">
          <w:rPr>
            <w:highlight w:val="yellow"/>
          </w:rPr>
          <w:t xml:space="preserve">transaction using the specified vocabulary to query for </w:t>
        </w:r>
      </w:ins>
      <w:ins w:id="246" w:author="Fabio Buti" w:date="2017-04-13T12:36:00Z">
        <w:r w:rsidR="00CE2C85" w:rsidRPr="000D02A0">
          <w:rPr>
            <w:highlight w:val="yellow"/>
          </w:rPr>
          <w:t>Problems</w:t>
        </w:r>
      </w:ins>
      <w:ins w:id="247" w:author="Fabio Buti" w:date="2017-04-10T21:52:00Z">
        <w:r w:rsidRPr="000D02A0">
          <w:rPr>
            <w:highlight w:val="yellow"/>
          </w:rPr>
          <w:t xml:space="preserve"> FHIR resources.</w:t>
        </w:r>
        <w:r w:rsidRPr="00C5356B">
          <w:t xml:space="preserve"> </w:t>
        </w:r>
      </w:ins>
    </w:p>
    <w:p w14:paraId="267A3AB6" w14:textId="2A60DED1" w:rsidR="00FA6AEA" w:rsidRPr="00C5356B" w:rsidRDefault="00FA6AEA" w:rsidP="00D25804">
      <w:pPr>
        <w:pStyle w:val="Titolo4"/>
        <w:numPr>
          <w:ilvl w:val="0"/>
          <w:numId w:val="0"/>
        </w:numPr>
        <w:ind w:left="864" w:hanging="864"/>
      </w:pPr>
      <w:bookmarkStart w:id="248" w:name="_Toc479932133"/>
      <w:r w:rsidRPr="00C5356B">
        <w:t>X.2.</w:t>
      </w:r>
      <w:r w:rsidR="00A210C7">
        <w:t>1.</w:t>
      </w:r>
      <w:r w:rsidR="00E41CE0">
        <w:t>4</w:t>
      </w:r>
      <w:r w:rsidR="00E41CE0" w:rsidRPr="00C5356B">
        <w:t xml:space="preserve"> </w:t>
      </w:r>
      <w:r w:rsidRPr="00C5356B">
        <w:t>Diagnostic Results Option</w:t>
      </w:r>
      <w:bookmarkEnd w:id="226"/>
      <w:bookmarkEnd w:id="248"/>
    </w:p>
    <w:p w14:paraId="3A136E7E" w14:textId="09DD868A" w:rsidR="00AF3848" w:rsidRPr="00C5356B" w:rsidRDefault="00AF3848" w:rsidP="00AF3848">
      <w:pPr>
        <w:pStyle w:val="Corpotesto"/>
      </w:pPr>
      <w:bookmarkStart w:id="249" w:name="_Toc201470990"/>
      <w:bookmarkStart w:id="250" w:name="Medications_Option"/>
      <w:bookmarkEnd w:id="227"/>
      <w:r w:rsidRPr="00C5356B">
        <w:t xml:space="preserve">A Clinical Data Consumer that implements the Diagnostic Results Option performs the </w:t>
      </w:r>
      <w:r w:rsidR="00276298" w:rsidRPr="00523756">
        <w:t>Mobile Query Existing Data</w:t>
      </w:r>
      <w:r w:rsidR="00276298" w:rsidRPr="00523756" w:rsidDel="00523756">
        <w:t xml:space="preserve"> </w:t>
      </w:r>
      <w:r w:rsidRPr="00C5356B">
        <w:t xml:space="preserve">transaction using the specified vocabulary to query for </w:t>
      </w:r>
      <w:r w:rsidRPr="007C50FD">
        <w:rPr>
          <w:highlight w:val="yellow"/>
        </w:rPr>
        <w:t>Diagnostic Results FHIR resources</w:t>
      </w:r>
      <w:r w:rsidRPr="00C5356B">
        <w:t xml:space="preserve">. </w:t>
      </w:r>
    </w:p>
    <w:p w14:paraId="2498C7A7" w14:textId="6A342159" w:rsidR="00FA6AEA" w:rsidRPr="00C5356B" w:rsidRDefault="00FA6AEA" w:rsidP="00D25804">
      <w:pPr>
        <w:pStyle w:val="Titolo4"/>
        <w:numPr>
          <w:ilvl w:val="0"/>
          <w:numId w:val="0"/>
        </w:numPr>
        <w:ind w:left="864" w:hanging="864"/>
      </w:pPr>
      <w:bookmarkStart w:id="251" w:name="_Toc479932134"/>
      <w:r w:rsidRPr="00C5356B">
        <w:t>X.2.</w:t>
      </w:r>
      <w:r w:rsidR="00A210C7">
        <w:t>1.</w:t>
      </w:r>
      <w:r w:rsidR="00E41CE0">
        <w:t>5</w:t>
      </w:r>
      <w:r w:rsidR="00E41CE0" w:rsidRPr="00C5356B">
        <w:t xml:space="preserve"> </w:t>
      </w:r>
      <w:r w:rsidRPr="00C5356B">
        <w:t>Medications Option</w:t>
      </w:r>
      <w:bookmarkEnd w:id="249"/>
      <w:bookmarkEnd w:id="251"/>
    </w:p>
    <w:p w14:paraId="7E0BBF74" w14:textId="3EFC23EF" w:rsidR="00AF3848" w:rsidRPr="00C5356B" w:rsidRDefault="00AF3848" w:rsidP="00AF3848">
      <w:pPr>
        <w:pStyle w:val="Corpotesto"/>
      </w:pPr>
      <w:bookmarkStart w:id="252" w:name="_Toc201470991"/>
      <w:bookmarkStart w:id="253" w:name="Immunizations_Option"/>
      <w:bookmarkEnd w:id="250"/>
      <w:r w:rsidRPr="00C5356B">
        <w:t xml:space="preserve">A Clinical Data Consumer that implements the Medications Option performs the </w:t>
      </w:r>
      <w:r w:rsidR="00276298" w:rsidRPr="00523756">
        <w:t>Mobile Query Existing Data</w:t>
      </w:r>
      <w:r w:rsidR="00276298" w:rsidRPr="00523756" w:rsidDel="00523756">
        <w:t xml:space="preserve"> </w:t>
      </w:r>
      <w:r w:rsidRPr="00C5356B">
        <w:t xml:space="preserve">transaction using the specified vocabulary to query </w:t>
      </w:r>
      <w:r w:rsidRPr="007C50FD">
        <w:rPr>
          <w:highlight w:val="yellow"/>
        </w:rPr>
        <w:t>for Medications FHIR resources</w:t>
      </w:r>
      <w:r w:rsidRPr="00C5356B">
        <w:t xml:space="preserve">. </w:t>
      </w:r>
    </w:p>
    <w:p w14:paraId="168C1134" w14:textId="605E3A94" w:rsidR="00FA6AEA" w:rsidRPr="00C5356B" w:rsidRDefault="00FA6AEA" w:rsidP="00D25804">
      <w:pPr>
        <w:pStyle w:val="Titolo4"/>
        <w:numPr>
          <w:ilvl w:val="0"/>
          <w:numId w:val="0"/>
        </w:numPr>
        <w:ind w:left="864" w:hanging="864"/>
      </w:pPr>
      <w:bookmarkStart w:id="254" w:name="_Toc479932135"/>
      <w:r w:rsidRPr="00C5356B">
        <w:t>X.2.</w:t>
      </w:r>
      <w:r w:rsidR="00A210C7">
        <w:t>1.</w:t>
      </w:r>
      <w:r w:rsidR="00E41CE0">
        <w:t>6</w:t>
      </w:r>
      <w:r w:rsidR="00E41CE0" w:rsidRPr="00C5356B">
        <w:t xml:space="preserve"> </w:t>
      </w:r>
      <w:r w:rsidRPr="00C5356B">
        <w:t>Immunizations Option</w:t>
      </w:r>
      <w:bookmarkEnd w:id="252"/>
      <w:bookmarkEnd w:id="254"/>
    </w:p>
    <w:p w14:paraId="3CA2A3EF" w14:textId="54C9F581" w:rsidR="00AF3848" w:rsidRPr="00C5356B" w:rsidRDefault="00AF3848" w:rsidP="00AF3848">
      <w:pPr>
        <w:pStyle w:val="Corpotesto"/>
      </w:pPr>
      <w:bookmarkStart w:id="255" w:name="_Toc201470992"/>
      <w:bookmarkStart w:id="256" w:name="Professional_Services_Option"/>
      <w:bookmarkEnd w:id="253"/>
      <w:r w:rsidRPr="00C5356B">
        <w:t xml:space="preserve">A Clinical Data Consumer that implements the Immunizations Option performs the </w:t>
      </w:r>
      <w:r w:rsidR="00A518A5" w:rsidRPr="00523756">
        <w:t>Mobile Query Existing Data</w:t>
      </w:r>
      <w:r w:rsidRPr="00C5356B">
        <w:t xml:space="preserve"> transaction using the specified vocabulary to query for </w:t>
      </w:r>
      <w:r w:rsidRPr="000D02A0">
        <w:rPr>
          <w:highlight w:val="yellow"/>
        </w:rPr>
        <w:t>Immunizations FHIR resources</w:t>
      </w:r>
      <w:r w:rsidRPr="00C5356B">
        <w:t xml:space="preserve">. </w:t>
      </w:r>
    </w:p>
    <w:p w14:paraId="4A08CCD3" w14:textId="096E26C4" w:rsidR="00FA6AEA" w:rsidRPr="00C5356B" w:rsidRDefault="00FA6AEA" w:rsidP="00D25804">
      <w:pPr>
        <w:pStyle w:val="Titolo4"/>
        <w:numPr>
          <w:ilvl w:val="0"/>
          <w:numId w:val="0"/>
        </w:numPr>
        <w:ind w:left="864" w:hanging="864"/>
      </w:pPr>
      <w:bookmarkStart w:id="257" w:name="_Toc479932136"/>
      <w:r w:rsidRPr="00C5356B">
        <w:lastRenderedPageBreak/>
        <w:t>X.2.</w:t>
      </w:r>
      <w:r w:rsidR="00A210C7">
        <w:t>1.</w:t>
      </w:r>
      <w:r w:rsidR="00E41CE0">
        <w:t>7</w:t>
      </w:r>
      <w:r w:rsidR="00E41CE0" w:rsidRPr="00C5356B">
        <w:t xml:space="preserve"> </w:t>
      </w:r>
      <w:ins w:id="258" w:author="Fabio Buti" w:date="2017-04-10T21:54:00Z">
        <w:r w:rsidR="00697A35" w:rsidRPr="000D02A0">
          <w:rPr>
            <w:highlight w:val="yellow"/>
          </w:rPr>
          <w:t xml:space="preserve">Professional Services </w:t>
        </w:r>
      </w:ins>
      <w:del w:id="259" w:author="Fabio Buti" w:date="2017-04-10T21:54:00Z">
        <w:r w:rsidRPr="00D20B6A" w:rsidDel="00697A35">
          <w:delText>Pro</w:delText>
        </w:r>
        <w:r w:rsidR="00C86339" w:rsidRPr="00D20B6A" w:rsidDel="00697A35">
          <w:delText xml:space="preserve">cedures </w:delText>
        </w:r>
      </w:del>
      <w:r w:rsidRPr="000D02A0">
        <w:rPr>
          <w:highlight w:val="yellow"/>
        </w:rPr>
        <w:t>Option</w:t>
      </w:r>
      <w:bookmarkEnd w:id="255"/>
      <w:bookmarkEnd w:id="257"/>
    </w:p>
    <w:bookmarkEnd w:id="256"/>
    <w:p w14:paraId="28DE6750" w14:textId="3A56DF75" w:rsidR="00C93D2D" w:rsidRDefault="00AF3848" w:rsidP="00AF3848">
      <w:pPr>
        <w:pStyle w:val="Corpotesto"/>
      </w:pPr>
      <w:r w:rsidRPr="00C5356B">
        <w:t xml:space="preserve">A Clinical Data Consumer that implements the </w:t>
      </w:r>
      <w:ins w:id="260" w:author="Fabio Buti" w:date="2017-04-10T21:56:00Z">
        <w:r w:rsidR="00697A35" w:rsidRPr="00697A35">
          <w:t xml:space="preserve">Professional Services </w:t>
        </w:r>
      </w:ins>
      <w:del w:id="261" w:author="Fabio Buti" w:date="2017-04-10T21:56:00Z">
        <w:r w:rsidR="00C86339" w:rsidDel="00697A35">
          <w:delText>Procedur</w:delText>
        </w:r>
        <w:r w:rsidRPr="00C5356B" w:rsidDel="00697A35">
          <w:delText xml:space="preserve">es </w:delText>
        </w:r>
      </w:del>
      <w:r w:rsidRPr="00C5356B">
        <w:t xml:space="preserve">Option performs the </w:t>
      </w:r>
      <w:r w:rsidR="00276298" w:rsidRPr="00523756">
        <w:t>Mobile Query Existing Data</w:t>
      </w:r>
      <w:r w:rsidR="00276298" w:rsidRPr="00523756" w:rsidDel="00523756">
        <w:t xml:space="preserve"> </w:t>
      </w:r>
      <w:r w:rsidRPr="00C5356B">
        <w:t xml:space="preserve">transaction using the specified vocabulary to query </w:t>
      </w:r>
      <w:r w:rsidRPr="000D02A0">
        <w:rPr>
          <w:highlight w:val="yellow"/>
        </w:rPr>
        <w:t xml:space="preserve">for </w:t>
      </w:r>
      <w:ins w:id="262" w:author="Fabio Buti" w:date="2017-04-10T21:56:00Z">
        <w:r w:rsidR="00697A35" w:rsidRPr="000D02A0">
          <w:rPr>
            <w:highlight w:val="yellow"/>
          </w:rPr>
          <w:t xml:space="preserve">Professional </w:t>
        </w:r>
      </w:ins>
      <w:r w:rsidR="00697A35" w:rsidRPr="000D02A0">
        <w:rPr>
          <w:highlight w:val="yellow"/>
        </w:rPr>
        <w:t xml:space="preserve">Services </w:t>
      </w:r>
      <w:r w:rsidRPr="000D02A0">
        <w:rPr>
          <w:highlight w:val="yellow"/>
        </w:rPr>
        <w:t>FHIR resources.</w:t>
      </w:r>
      <w:r w:rsidRPr="00D875D3">
        <w:t xml:space="preserve"> </w:t>
      </w:r>
    </w:p>
    <w:p w14:paraId="779A179D" w14:textId="7C56F341" w:rsidR="00C86339" w:rsidRPr="00C5356B" w:rsidRDefault="00C86339" w:rsidP="00C86339">
      <w:pPr>
        <w:pStyle w:val="Titolo4"/>
        <w:numPr>
          <w:ilvl w:val="0"/>
          <w:numId w:val="0"/>
        </w:numPr>
        <w:ind w:left="864" w:hanging="864"/>
      </w:pPr>
      <w:bookmarkStart w:id="263" w:name="_Toc479932137"/>
      <w:bookmarkStart w:id="264" w:name="_X.2.1.8_Provenance_Option"/>
      <w:bookmarkEnd w:id="264"/>
      <w:r w:rsidRPr="00C5356B">
        <w:t>X.2.</w:t>
      </w:r>
      <w:r>
        <w:t>1.</w:t>
      </w:r>
      <w:r w:rsidR="00E41CE0">
        <w:t>8</w:t>
      </w:r>
      <w:r w:rsidR="00E41CE0" w:rsidRPr="00C5356B">
        <w:t xml:space="preserve"> </w:t>
      </w:r>
      <w:r w:rsidR="00697A35" w:rsidRPr="000D02A0">
        <w:rPr>
          <w:highlight w:val="yellow"/>
        </w:rPr>
        <w:t xml:space="preserve">Provenance </w:t>
      </w:r>
      <w:r w:rsidRPr="000D02A0">
        <w:rPr>
          <w:highlight w:val="yellow"/>
        </w:rPr>
        <w:t>Option</w:t>
      </w:r>
      <w:bookmarkEnd w:id="263"/>
    </w:p>
    <w:p w14:paraId="6D88E5FB" w14:textId="37FA444D" w:rsidR="00C86339" w:rsidRDefault="00C86339" w:rsidP="00C86339">
      <w:pPr>
        <w:pStyle w:val="Corpotesto"/>
      </w:pPr>
      <w:r w:rsidRPr="00C5356B">
        <w:t xml:space="preserve">A Clinical Data Consumer that implements the </w:t>
      </w:r>
      <w:r w:rsidR="009827F2" w:rsidRPr="009827F2">
        <w:t xml:space="preserve">Provenance </w:t>
      </w:r>
      <w:r w:rsidRPr="00C5356B">
        <w:t xml:space="preserve">Option performs the </w:t>
      </w:r>
      <w:r w:rsidRPr="00523756">
        <w:t>Mobile Query Existing Data</w:t>
      </w:r>
      <w:r w:rsidRPr="00523756" w:rsidDel="00523756">
        <w:t xml:space="preserve"> </w:t>
      </w:r>
      <w:r w:rsidRPr="00C5356B">
        <w:t xml:space="preserve">transaction using the specified vocabulary to query for </w:t>
      </w:r>
      <w:r w:rsidR="00697A35">
        <w:t>Provenance</w:t>
      </w:r>
      <w:r w:rsidR="00697A35" w:rsidRPr="00C86339">
        <w:t xml:space="preserve"> </w:t>
      </w:r>
      <w:r w:rsidRPr="00C5356B">
        <w:t>FHIR resources.</w:t>
      </w:r>
      <w:r w:rsidRPr="00D875D3">
        <w:t xml:space="preserve"> </w:t>
      </w:r>
    </w:p>
    <w:p w14:paraId="4C0A733C" w14:textId="24BEE346" w:rsidR="00A210C7" w:rsidRPr="00D875D3" w:rsidRDefault="00A210C7" w:rsidP="00A210C7">
      <w:pPr>
        <w:pStyle w:val="Titolo3"/>
        <w:numPr>
          <w:ilvl w:val="0"/>
          <w:numId w:val="0"/>
        </w:numPr>
        <w:ind w:left="720" w:hanging="720"/>
        <w:rPr>
          <w:noProof w:val="0"/>
        </w:rPr>
      </w:pPr>
      <w:bookmarkStart w:id="265" w:name="_Toc479932138"/>
      <w:r w:rsidRPr="00D875D3">
        <w:rPr>
          <w:noProof w:val="0"/>
        </w:rPr>
        <w:t>X.2.</w:t>
      </w:r>
      <w:r w:rsidR="00091C51">
        <w:rPr>
          <w:noProof w:val="0"/>
        </w:rPr>
        <w:t>2</w:t>
      </w:r>
      <w:r>
        <w:rPr>
          <w:noProof w:val="0"/>
        </w:rPr>
        <w:t xml:space="preserve"> </w:t>
      </w:r>
      <w:r w:rsidRPr="00D875D3">
        <w:rPr>
          <w:noProof w:val="0"/>
        </w:rPr>
        <w:t>Clinical Data Source</w:t>
      </w:r>
      <w:r>
        <w:rPr>
          <w:noProof w:val="0"/>
        </w:rPr>
        <w:t xml:space="preserve"> Options</w:t>
      </w:r>
      <w:bookmarkEnd w:id="265"/>
    </w:p>
    <w:p w14:paraId="4DB6C043" w14:textId="382FE21B" w:rsidR="00462777" w:rsidRPr="00D875D3" w:rsidRDefault="00462777" w:rsidP="00C86339">
      <w:pPr>
        <w:pStyle w:val="Titolo4"/>
        <w:numPr>
          <w:ilvl w:val="0"/>
          <w:numId w:val="0"/>
        </w:numPr>
        <w:ind w:left="864" w:hanging="864"/>
      </w:pPr>
      <w:bookmarkStart w:id="266" w:name="_Toc479932139"/>
      <w:r w:rsidRPr="00D875D3">
        <w:t>X.2.</w:t>
      </w:r>
      <w:r w:rsidR="00091C51">
        <w:t>2</w:t>
      </w:r>
      <w:r w:rsidR="00A210C7">
        <w:t>.1</w:t>
      </w:r>
      <w:r w:rsidR="00C93D2D">
        <w:t xml:space="preserve"> </w:t>
      </w:r>
      <w:r w:rsidRPr="00D875D3">
        <w:t>Vital Signs Option</w:t>
      </w:r>
      <w:bookmarkEnd w:id="266"/>
    </w:p>
    <w:p w14:paraId="08D54640" w14:textId="252DE724" w:rsidR="00462777" w:rsidRPr="00D875D3" w:rsidRDefault="00462777" w:rsidP="00462777">
      <w:pPr>
        <w:pStyle w:val="Corpotesto"/>
      </w:pPr>
      <w:r w:rsidRPr="00D875D3">
        <w:t xml:space="preserve">A Clinical Data Source that implements the Vital Signs Option responds to all vocabulary specified for Vital Signs in PCC-Y in section </w:t>
      </w:r>
      <w:r w:rsidR="00C5356B">
        <w:rPr>
          <w:highlight w:val="yellow"/>
        </w:rPr>
        <w:t>&lt;TBD&gt;</w:t>
      </w:r>
      <w:r w:rsidRPr="00C5356B">
        <w:t>.</w:t>
      </w:r>
      <w:r w:rsidRPr="00D875D3">
        <w:t xml:space="preserve"> </w:t>
      </w:r>
    </w:p>
    <w:p w14:paraId="1AC6B800" w14:textId="1BF3EBFB" w:rsidR="00462777" w:rsidRPr="00D875D3" w:rsidRDefault="00462777" w:rsidP="003C7123">
      <w:pPr>
        <w:pStyle w:val="Titolo4"/>
        <w:numPr>
          <w:ilvl w:val="0"/>
          <w:numId w:val="0"/>
        </w:numPr>
        <w:ind w:left="864" w:hanging="864"/>
      </w:pPr>
      <w:bookmarkStart w:id="267" w:name="_Toc479932140"/>
      <w:r w:rsidRPr="00D875D3">
        <w:t>X.2.</w:t>
      </w:r>
      <w:r w:rsidR="00091C51">
        <w:t>2.2</w:t>
      </w:r>
      <w:r w:rsidR="00C93D2D" w:rsidRPr="00D875D3">
        <w:t xml:space="preserve"> </w:t>
      </w:r>
      <w:del w:id="268" w:author="Fabio Buti" w:date="2017-04-10T21:58:00Z">
        <w:r w:rsidRPr="00D20B6A" w:rsidDel="00697A35">
          <w:delText xml:space="preserve">Problems and </w:delText>
        </w:r>
      </w:del>
      <w:r w:rsidRPr="000D02A0">
        <w:rPr>
          <w:highlight w:val="yellow"/>
        </w:rPr>
        <w:t xml:space="preserve">Allergies </w:t>
      </w:r>
      <w:ins w:id="269" w:author="Fabio Buti" w:date="2017-04-10T21:58:00Z">
        <w:r w:rsidR="00697A35" w:rsidRPr="000D02A0">
          <w:rPr>
            <w:highlight w:val="yellow"/>
          </w:rPr>
          <w:t>and Intolerances</w:t>
        </w:r>
        <w:r w:rsidR="00697A35">
          <w:t xml:space="preserve"> </w:t>
        </w:r>
      </w:ins>
      <w:r w:rsidRPr="00D875D3">
        <w:t>Option</w:t>
      </w:r>
      <w:bookmarkEnd w:id="267"/>
    </w:p>
    <w:p w14:paraId="12E08FDF" w14:textId="40B91768" w:rsidR="00633787" w:rsidRPr="00D875D3" w:rsidRDefault="00633787" w:rsidP="00633787">
      <w:pPr>
        <w:pStyle w:val="Corpotesto"/>
      </w:pPr>
      <w:r w:rsidRPr="00D875D3">
        <w:t xml:space="preserve">A Clinical Data Source that implements the </w:t>
      </w:r>
      <w:r w:rsidR="00AF3848" w:rsidRPr="00D875D3">
        <w:t>Allergies</w:t>
      </w:r>
      <w:ins w:id="270" w:author="Fabio Buti" w:date="2017-04-14T10:51:00Z">
        <w:r w:rsidR="000D02A0" w:rsidRPr="000D02A0">
          <w:t xml:space="preserve"> and Intolerances</w:t>
        </w:r>
      </w:ins>
      <w:r w:rsidR="00AF3848" w:rsidRPr="00D875D3">
        <w:t xml:space="preserve"> </w:t>
      </w:r>
      <w:r w:rsidRPr="00D875D3">
        <w:t xml:space="preserve">Option responds to all vocabulary specified for </w:t>
      </w:r>
      <w:ins w:id="271" w:author="Fabio Buti" w:date="2017-04-14T14:53:00Z">
        <w:r w:rsidR="00283B73" w:rsidRPr="00283B73">
          <w:t xml:space="preserve">Allergies and Intolerances </w:t>
        </w:r>
      </w:ins>
      <w:del w:id="272" w:author="Fabio Buti" w:date="2017-04-14T14:53:00Z">
        <w:r w:rsidRPr="00D875D3" w:rsidDel="00283B73">
          <w:delText xml:space="preserve">Problems and Allergies </w:delText>
        </w:r>
      </w:del>
      <w:r w:rsidRPr="00D875D3">
        <w:t xml:space="preserve">in PCC-Y in section </w:t>
      </w:r>
      <w:r w:rsidR="00C5356B">
        <w:rPr>
          <w:highlight w:val="yellow"/>
        </w:rPr>
        <w:t>&lt;TBD&gt;</w:t>
      </w:r>
      <w:r w:rsidR="00C5356B" w:rsidRPr="00C5356B">
        <w:t>.</w:t>
      </w:r>
    </w:p>
    <w:p w14:paraId="39BDE8C6" w14:textId="7FBCA39F" w:rsidR="00697A35" w:rsidRPr="000D02A0" w:rsidRDefault="00697A35" w:rsidP="00697A35">
      <w:pPr>
        <w:pStyle w:val="Titolo4"/>
        <w:numPr>
          <w:ilvl w:val="0"/>
          <w:numId w:val="0"/>
        </w:numPr>
        <w:ind w:left="864" w:hanging="864"/>
        <w:rPr>
          <w:ins w:id="273" w:author="Fabio Buti" w:date="2017-04-10T21:58:00Z"/>
          <w:highlight w:val="yellow"/>
        </w:rPr>
      </w:pPr>
      <w:bookmarkStart w:id="274" w:name="_Toc479932141"/>
      <w:ins w:id="275" w:author="Fabio Buti" w:date="2017-04-10T21:58:00Z">
        <w:r w:rsidRPr="000D02A0">
          <w:rPr>
            <w:highlight w:val="yellow"/>
          </w:rPr>
          <w:t>X.2.1.</w:t>
        </w:r>
      </w:ins>
      <w:ins w:id="276" w:author="Fabio Buti" w:date="2017-04-10T22:01:00Z">
        <w:r w:rsidR="00E41CE0" w:rsidRPr="000D02A0">
          <w:rPr>
            <w:highlight w:val="yellow"/>
          </w:rPr>
          <w:t>3</w:t>
        </w:r>
      </w:ins>
      <w:ins w:id="277" w:author="Fabio Buti" w:date="2017-04-10T21:58:00Z">
        <w:r w:rsidRPr="000D02A0">
          <w:rPr>
            <w:highlight w:val="yellow"/>
          </w:rPr>
          <w:t xml:space="preserve"> Problems Option</w:t>
        </w:r>
        <w:bookmarkEnd w:id="274"/>
      </w:ins>
    </w:p>
    <w:p w14:paraId="4597D38A" w14:textId="1EFDD883" w:rsidR="00697A35" w:rsidRPr="00C5356B" w:rsidRDefault="00697A35" w:rsidP="00697A35">
      <w:pPr>
        <w:pStyle w:val="Corpotesto"/>
        <w:rPr>
          <w:ins w:id="278" w:author="Fabio Buti" w:date="2017-04-10T21:58:00Z"/>
        </w:rPr>
      </w:pPr>
      <w:ins w:id="279" w:author="Fabio Buti" w:date="2017-04-10T21:58:00Z">
        <w:r w:rsidRPr="009827F2">
          <w:rPr>
            <w:highlight w:val="yellow"/>
          </w:rPr>
          <w:t xml:space="preserve">A Clinical Data Consumer that implements the </w:t>
        </w:r>
      </w:ins>
      <w:ins w:id="280" w:author="Fabio Buti" w:date="2017-04-14T10:50:00Z">
        <w:r w:rsidR="000D02A0" w:rsidRPr="009827F2">
          <w:rPr>
            <w:highlight w:val="yellow"/>
          </w:rPr>
          <w:t>Problems</w:t>
        </w:r>
      </w:ins>
      <w:ins w:id="281" w:author="Fabio Buti" w:date="2017-04-10T21:58:00Z">
        <w:r w:rsidRPr="009827F2">
          <w:rPr>
            <w:highlight w:val="yellow"/>
          </w:rPr>
          <w:t xml:space="preserve"> Option </w:t>
        </w:r>
      </w:ins>
      <w:ins w:id="282" w:author="Fabio Buti" w:date="2017-04-14T14:54:00Z">
        <w:r w:rsidR="00283B73" w:rsidRPr="009827F2">
          <w:rPr>
            <w:highlight w:val="yellow"/>
          </w:rPr>
          <w:t xml:space="preserve">responds to all vocabulary specified </w:t>
        </w:r>
      </w:ins>
      <w:ins w:id="283" w:author="Fabio Buti" w:date="2017-04-10T21:58:00Z">
        <w:r w:rsidRPr="009827F2">
          <w:rPr>
            <w:highlight w:val="yellow"/>
          </w:rPr>
          <w:t xml:space="preserve">for </w:t>
        </w:r>
      </w:ins>
      <w:ins w:id="284" w:author="Fabio Buti" w:date="2017-04-13T12:36:00Z">
        <w:r w:rsidR="00CE2C85" w:rsidRPr="009827F2">
          <w:rPr>
            <w:highlight w:val="yellow"/>
          </w:rPr>
          <w:t>Problems</w:t>
        </w:r>
      </w:ins>
      <w:ins w:id="285" w:author="Fabio Buti" w:date="2017-04-10T21:58:00Z">
        <w:r w:rsidRPr="009827F2">
          <w:rPr>
            <w:highlight w:val="yellow"/>
          </w:rPr>
          <w:t xml:space="preserve"> </w:t>
        </w:r>
      </w:ins>
      <w:ins w:id="286" w:author="Fabio Buti" w:date="2017-04-14T14:54:00Z">
        <w:r w:rsidR="00283B73" w:rsidRPr="009827F2">
          <w:rPr>
            <w:highlight w:val="yellow"/>
          </w:rPr>
          <w:t>in PCC-Y in section &lt;TBD&gt;</w:t>
        </w:r>
      </w:ins>
      <w:ins w:id="287" w:author="Fabio Buti" w:date="2017-04-10T21:58:00Z">
        <w:r w:rsidRPr="009827F2">
          <w:rPr>
            <w:highlight w:val="yellow"/>
          </w:rPr>
          <w:t>.</w:t>
        </w:r>
        <w:r w:rsidRPr="00C5356B">
          <w:t xml:space="preserve"> </w:t>
        </w:r>
      </w:ins>
    </w:p>
    <w:p w14:paraId="573201B6" w14:textId="423C4221" w:rsidR="00462777" w:rsidRPr="00D875D3" w:rsidRDefault="00462777" w:rsidP="003C7123">
      <w:pPr>
        <w:pStyle w:val="Titolo4"/>
        <w:numPr>
          <w:ilvl w:val="0"/>
          <w:numId w:val="0"/>
        </w:numPr>
        <w:ind w:left="864" w:hanging="864"/>
      </w:pPr>
      <w:bookmarkStart w:id="288" w:name="_Toc479932142"/>
      <w:r w:rsidRPr="00D875D3">
        <w:t>X.2.</w:t>
      </w:r>
      <w:r w:rsidR="00DE1DE1">
        <w:t>2.</w:t>
      </w:r>
      <w:r w:rsidR="00E41CE0">
        <w:t>4</w:t>
      </w:r>
      <w:r w:rsidR="00E41CE0" w:rsidRPr="00D875D3">
        <w:t xml:space="preserve"> </w:t>
      </w:r>
      <w:r w:rsidRPr="00D875D3">
        <w:t>Diagnostic Results Option</w:t>
      </w:r>
      <w:bookmarkEnd w:id="288"/>
    </w:p>
    <w:p w14:paraId="6F33803B" w14:textId="0A44F07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responds to all vocabulary specified for </w:t>
      </w:r>
      <w:r w:rsidR="00AF3848" w:rsidRPr="00D875D3">
        <w:t xml:space="preserve">Diagnostic Results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111EA97C" w14:textId="2EE175D4" w:rsidR="00462777" w:rsidRPr="00D875D3" w:rsidRDefault="00462777" w:rsidP="003C7123">
      <w:pPr>
        <w:pStyle w:val="Titolo4"/>
        <w:numPr>
          <w:ilvl w:val="0"/>
          <w:numId w:val="0"/>
        </w:numPr>
        <w:ind w:left="864" w:hanging="864"/>
      </w:pPr>
      <w:bookmarkStart w:id="289" w:name="_Toc479932143"/>
      <w:r w:rsidRPr="00D875D3">
        <w:t>X.2.</w:t>
      </w:r>
      <w:r w:rsidR="00DE1DE1">
        <w:t>2.</w:t>
      </w:r>
      <w:r w:rsidR="00E41CE0">
        <w:t>5</w:t>
      </w:r>
      <w:r w:rsidR="00E41CE0" w:rsidRPr="00D875D3">
        <w:t xml:space="preserve"> </w:t>
      </w:r>
      <w:r w:rsidRPr="00D875D3">
        <w:t>Medications Option</w:t>
      </w:r>
      <w:bookmarkEnd w:id="289"/>
    </w:p>
    <w:p w14:paraId="0FA6C5F4" w14:textId="17F63CD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responds to all vocabulary specified for </w:t>
      </w:r>
      <w:r w:rsidR="00AF3848" w:rsidRPr="00D875D3">
        <w:t xml:space="preserve">Medications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45A6B81C" w14:textId="799F7DF6" w:rsidR="00462777" w:rsidRPr="00D875D3" w:rsidRDefault="00462777" w:rsidP="003C7123">
      <w:pPr>
        <w:pStyle w:val="Titolo4"/>
        <w:numPr>
          <w:ilvl w:val="0"/>
          <w:numId w:val="0"/>
        </w:numPr>
        <w:ind w:left="864" w:hanging="864"/>
      </w:pPr>
      <w:bookmarkStart w:id="290" w:name="_Toc479932144"/>
      <w:r w:rsidRPr="00D875D3">
        <w:t>X.2.</w:t>
      </w:r>
      <w:r w:rsidR="004072AC">
        <w:t>2</w:t>
      </w:r>
      <w:r w:rsidR="00DE1DE1">
        <w:t>.</w:t>
      </w:r>
      <w:r w:rsidR="00E41CE0">
        <w:t>6</w:t>
      </w:r>
      <w:r w:rsidR="00E41CE0" w:rsidRPr="00D875D3">
        <w:t xml:space="preserve"> </w:t>
      </w:r>
      <w:r w:rsidRPr="00D875D3">
        <w:t>Immunizations Option</w:t>
      </w:r>
      <w:bookmarkEnd w:id="290"/>
    </w:p>
    <w:p w14:paraId="76315175" w14:textId="6DAA70CE"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responds to all vocabulary specified for </w:t>
      </w:r>
      <w:r w:rsidR="00AF3848" w:rsidRPr="00D875D3">
        <w:t xml:space="preserve">Immunizations </w:t>
      </w:r>
      <w:r w:rsidRPr="00D875D3">
        <w:t xml:space="preserve">in PCC-Y in section </w:t>
      </w:r>
      <w:r w:rsidR="00C5356B">
        <w:rPr>
          <w:highlight w:val="yellow"/>
        </w:rPr>
        <w:t>&lt;TBD&gt;</w:t>
      </w:r>
      <w:r w:rsidR="00C5356B" w:rsidRPr="00C5356B">
        <w:t>.</w:t>
      </w:r>
    </w:p>
    <w:p w14:paraId="059CDA93" w14:textId="7295717C" w:rsidR="00462777" w:rsidRPr="00D875D3" w:rsidRDefault="00462777" w:rsidP="003C7123">
      <w:pPr>
        <w:pStyle w:val="Titolo4"/>
        <w:numPr>
          <w:ilvl w:val="0"/>
          <w:numId w:val="0"/>
        </w:numPr>
        <w:ind w:left="864" w:hanging="864"/>
      </w:pPr>
      <w:bookmarkStart w:id="291" w:name="_Toc479932145"/>
      <w:r w:rsidRPr="00D875D3">
        <w:lastRenderedPageBreak/>
        <w:t>X.2.</w:t>
      </w:r>
      <w:r w:rsidR="00DE1DE1">
        <w:t>2.</w:t>
      </w:r>
      <w:ins w:id="292" w:author="Fabio Buti" w:date="2017-04-10T22:01:00Z">
        <w:r w:rsidR="00E41CE0">
          <w:t>7</w:t>
        </w:r>
        <w:r w:rsidR="00E41CE0" w:rsidRPr="00D875D3">
          <w:t xml:space="preserve"> </w:t>
        </w:r>
      </w:ins>
      <w:ins w:id="293" w:author="Fabio Buti" w:date="2017-04-10T22:00:00Z">
        <w:r w:rsidR="00E41CE0" w:rsidRPr="000D02A0">
          <w:rPr>
            <w:highlight w:val="yellow"/>
          </w:rPr>
          <w:t xml:space="preserve">Professional Services </w:t>
        </w:r>
      </w:ins>
      <w:r w:rsidRPr="000D02A0">
        <w:rPr>
          <w:highlight w:val="yellow"/>
        </w:rPr>
        <w:t>Option</w:t>
      </w:r>
      <w:bookmarkEnd w:id="291"/>
    </w:p>
    <w:p w14:paraId="5E9AC586" w14:textId="2A876818" w:rsidR="00633787" w:rsidRDefault="00633787" w:rsidP="00633787">
      <w:pPr>
        <w:pStyle w:val="Corpotesto"/>
      </w:pPr>
      <w:r w:rsidRPr="00D875D3">
        <w:t xml:space="preserve">A Clinical Data Source that implements the </w:t>
      </w:r>
      <w:r w:rsidR="00C86339" w:rsidRPr="00C86339">
        <w:t>Procedures</w:t>
      </w:r>
      <w:r w:rsidRPr="00D875D3">
        <w:t xml:space="preserve"> Option responds to all vocabulary specified for </w:t>
      </w:r>
      <w:ins w:id="294" w:author="Fabio Buti" w:date="2017-04-10T22:00:00Z">
        <w:r w:rsidR="00E41CE0" w:rsidRPr="00E41CE0">
          <w:t xml:space="preserve">Professional Services </w:t>
        </w:r>
      </w:ins>
      <w:r w:rsidRPr="00D875D3">
        <w:t xml:space="preserve">in PCC-Y in section </w:t>
      </w:r>
      <w:r w:rsidR="00C5356B">
        <w:rPr>
          <w:highlight w:val="yellow"/>
        </w:rPr>
        <w:t>&lt;TBD&gt;</w:t>
      </w:r>
      <w:r w:rsidR="00C5356B" w:rsidRPr="00C5356B">
        <w:t>.</w:t>
      </w:r>
      <w:r w:rsidR="00C5356B" w:rsidRPr="00D875D3">
        <w:t xml:space="preserve"> </w:t>
      </w:r>
      <w:r w:rsidRPr="00C31E03">
        <w:t xml:space="preserve"> </w:t>
      </w:r>
    </w:p>
    <w:p w14:paraId="7DB2115D" w14:textId="5F06CAEE" w:rsidR="00C86339" w:rsidRPr="00D875D3" w:rsidRDefault="00C86339" w:rsidP="00C86339">
      <w:pPr>
        <w:pStyle w:val="Titolo4"/>
        <w:numPr>
          <w:ilvl w:val="0"/>
          <w:numId w:val="0"/>
        </w:numPr>
        <w:ind w:left="864" w:hanging="864"/>
      </w:pPr>
      <w:bookmarkStart w:id="295" w:name="_Toc479932146"/>
      <w:bookmarkStart w:id="296" w:name="_X.2.2.8_Provenance_Option"/>
      <w:bookmarkEnd w:id="296"/>
      <w:r w:rsidRPr="00D875D3">
        <w:t>X.2.</w:t>
      </w:r>
      <w:r>
        <w:t>2.</w:t>
      </w:r>
      <w:ins w:id="297" w:author="Fabio Buti" w:date="2017-04-10T22:01:00Z">
        <w:r w:rsidR="00E41CE0">
          <w:t>8</w:t>
        </w:r>
        <w:r w:rsidR="00E41CE0" w:rsidRPr="00D875D3">
          <w:t xml:space="preserve"> </w:t>
        </w:r>
        <w:r w:rsidR="00E41CE0" w:rsidRPr="000D02A0">
          <w:rPr>
            <w:highlight w:val="yellow"/>
          </w:rPr>
          <w:t xml:space="preserve">Provenance </w:t>
        </w:r>
      </w:ins>
      <w:r w:rsidRPr="000D02A0">
        <w:rPr>
          <w:highlight w:val="yellow"/>
        </w:rPr>
        <w:t>Option</w:t>
      </w:r>
      <w:bookmarkEnd w:id="295"/>
    </w:p>
    <w:p w14:paraId="33512561" w14:textId="42DF9B78" w:rsidR="00C86339" w:rsidRDefault="00C86339" w:rsidP="00C86339">
      <w:pPr>
        <w:pStyle w:val="Corpotesto"/>
      </w:pPr>
      <w:r w:rsidRPr="00D875D3">
        <w:t xml:space="preserve">A Clinical Data Source that implements the </w:t>
      </w:r>
      <w:r w:rsidR="00634805">
        <w:t>Provenance</w:t>
      </w:r>
      <w:r w:rsidR="00634805" w:rsidRPr="00C86339">
        <w:t xml:space="preserve"> </w:t>
      </w:r>
      <w:r w:rsidRPr="00D875D3">
        <w:t xml:space="preserve">Option responds to all vocabulary specified for </w:t>
      </w:r>
      <w:r w:rsidR="00E41CE0" w:rsidRPr="00E41CE0">
        <w:t xml:space="preserve">Provenance </w:t>
      </w:r>
      <w:r w:rsidRPr="00D875D3">
        <w:t xml:space="preserve">in PCC-Y in section </w:t>
      </w:r>
      <w:r>
        <w:rPr>
          <w:highlight w:val="yellow"/>
        </w:rPr>
        <w:t>&lt;TBD&gt;</w:t>
      </w:r>
      <w:r w:rsidRPr="00C5356B">
        <w:t>.</w:t>
      </w:r>
      <w:r w:rsidRPr="00D875D3">
        <w:t xml:space="preserve"> </w:t>
      </w:r>
      <w:r w:rsidRPr="00C31E03">
        <w:t xml:space="preserve"> </w:t>
      </w:r>
    </w:p>
    <w:p w14:paraId="469BE456" w14:textId="535280F2" w:rsidR="00815E45" w:rsidRDefault="00815E45" w:rsidP="00633787">
      <w:pPr>
        <w:pStyle w:val="Corpotesto"/>
      </w:pPr>
    </w:p>
    <w:p w14:paraId="4418219C" w14:textId="77777777" w:rsidR="005F21E7" w:rsidRPr="003651D9" w:rsidRDefault="005F21E7" w:rsidP="00303E20">
      <w:pPr>
        <w:pStyle w:val="Titolo2"/>
        <w:numPr>
          <w:ilvl w:val="0"/>
          <w:numId w:val="0"/>
        </w:numPr>
        <w:rPr>
          <w:noProof w:val="0"/>
        </w:rPr>
      </w:pPr>
      <w:bookmarkStart w:id="298" w:name="_Toc37034636"/>
      <w:bookmarkStart w:id="299" w:name="_Toc38846114"/>
      <w:bookmarkStart w:id="300" w:name="_Toc504625757"/>
      <w:bookmarkStart w:id="301" w:name="_Toc530206510"/>
      <w:bookmarkStart w:id="302" w:name="_Toc1388430"/>
      <w:bookmarkStart w:id="303" w:name="_Toc1388584"/>
      <w:bookmarkStart w:id="304" w:name="_Toc1456611"/>
      <w:bookmarkStart w:id="305" w:name="_Toc479932147"/>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305"/>
      <w:r w:rsidRPr="003651D9">
        <w:rPr>
          <w:noProof w:val="0"/>
        </w:rPr>
        <w:t xml:space="preserve"> </w:t>
      </w:r>
    </w:p>
    <w:p w14:paraId="59AE07A5" w14:textId="085BFF1D" w:rsidR="00607529" w:rsidRPr="003651D9" w:rsidRDefault="00761469" w:rsidP="005360E4">
      <w:pPr>
        <w:pStyle w:val="Corpotesto"/>
      </w:pPr>
      <w:r w:rsidRPr="003651D9">
        <w:t xml:space="preserve">An Actor from this profile (Column 1) </w:t>
      </w:r>
      <w:r w:rsidR="0020453A" w:rsidRPr="003651D9">
        <w:t xml:space="preserve">shall </w:t>
      </w:r>
      <w:r w:rsidRPr="003651D9">
        <w:t>implement all</w:t>
      </w:r>
      <w:r w:rsidR="00A671ED">
        <w:t xml:space="preserve"> </w:t>
      </w:r>
      <w:r w:rsidRPr="003651D9">
        <w:t xml:space="preserve">of the required transactions and/or content modules in this profile </w:t>
      </w:r>
      <w:r w:rsidRPr="003651D9">
        <w:rPr>
          <w:b/>
          <w:i/>
        </w:rPr>
        <w:t>in addition to</w:t>
      </w:r>
      <w:r w:rsidRPr="003651D9">
        <w:t xml:space="preserve"> </w:t>
      </w:r>
      <w:r w:rsidR="004B2718" w:rsidRPr="003651D9">
        <w:t>all</w:t>
      </w:r>
      <w:r w:rsidRPr="003651D9">
        <w:t xml:space="preserve"> the transactions required for the grouped actor (Column 2)</w:t>
      </w:r>
      <w:r w:rsidR="00887E40" w:rsidRPr="003651D9">
        <w:t xml:space="preserve">. </w:t>
      </w:r>
    </w:p>
    <w:p w14:paraId="046830EB" w14:textId="1777B17C" w:rsidR="00761469" w:rsidRPr="00D20B6A" w:rsidDel="00C31016" w:rsidRDefault="00761469" w:rsidP="005360E4">
      <w:pPr>
        <w:pStyle w:val="Corpotesto"/>
        <w:rPr>
          <w:del w:id="306" w:author="Fabio Buti" w:date="2017-04-14T09:56:00Z"/>
          <w:highlight w:val="yellow"/>
        </w:rPr>
      </w:pPr>
      <w:del w:id="307" w:author="Fabio Buti" w:date="2017-04-14T09:56:00Z">
        <w:r w:rsidRPr="00D20B6A" w:rsidDel="00C31016">
          <w:rPr>
            <w:highlight w:val="yellow"/>
          </w:rPr>
          <w:delText xml:space="preserve">If this is a content profile, and actors from this profile are grouped with actors from a workflow or transport profile, </w:delText>
        </w:r>
        <w:r w:rsidR="00613604" w:rsidRPr="00D20B6A" w:rsidDel="00C31016">
          <w:rPr>
            <w:highlight w:val="yellow"/>
          </w:rPr>
          <w:delText>the Content Bindings reference column references any specifications for mapping data from the content module into data elements from the workflow or transport transactions.</w:delText>
        </w:r>
      </w:del>
    </w:p>
    <w:p w14:paraId="2C295108" w14:textId="76D8AE2C" w:rsidR="00761469" w:rsidRPr="003651D9" w:rsidDel="00C31016" w:rsidRDefault="00761469" w:rsidP="00761469">
      <w:pPr>
        <w:pStyle w:val="Corpotesto"/>
        <w:rPr>
          <w:del w:id="308" w:author="Fabio Buti" w:date="2017-04-14T09:56:00Z"/>
        </w:rPr>
      </w:pPr>
      <w:del w:id="309" w:author="Fabio Buti" w:date="2017-04-14T09:56:00Z">
        <w:r w:rsidRPr="00D20B6A" w:rsidDel="00C31016">
          <w:rPr>
            <w:highlight w:val="yellow"/>
          </w:rPr>
          <w:delText>In some cases, required groupings are defined as at least one of an enumerated set of possible actors; this is designated by merging column one into a single cell spanning multiple potential grouped actors</w:delText>
        </w:r>
        <w:r w:rsidR="00887E40" w:rsidRPr="00D20B6A" w:rsidDel="00C31016">
          <w:rPr>
            <w:highlight w:val="yellow"/>
          </w:rPr>
          <w:delText xml:space="preserve">. </w:delText>
        </w:r>
        <w:r w:rsidRPr="00D20B6A" w:rsidDel="00C31016">
          <w:rPr>
            <w:highlight w:val="yellow"/>
          </w:rPr>
          <w:delText>Notes are used to highlight this situation.</w:delText>
        </w:r>
      </w:del>
    </w:p>
    <w:p w14:paraId="48167972" w14:textId="77777777" w:rsidR="00761469" w:rsidRPr="003651D9" w:rsidRDefault="00761469" w:rsidP="00761469">
      <w:pPr>
        <w:pStyle w:val="Corpotesto"/>
      </w:pPr>
      <w:r w:rsidRPr="003651D9">
        <w:t>Section X.5 describes some optional groupings that may be of interest for security considerations and section X.6 describes some optional groupings in other related profiles.</w:t>
      </w:r>
    </w:p>
    <w:p w14:paraId="38CBE334" w14:textId="77777777" w:rsidR="00761469" w:rsidRPr="003651D9" w:rsidRDefault="00761469" w:rsidP="00761469">
      <w:pPr>
        <w:pStyle w:val="Corpotesto"/>
      </w:pPr>
    </w:p>
    <w:p w14:paraId="00D81B49" w14:textId="77777777" w:rsidR="00761469" w:rsidRPr="003651D9" w:rsidRDefault="00761469" w:rsidP="00761469">
      <w:pPr>
        <w:pStyle w:val="TableTitle"/>
      </w:pPr>
      <w:r w:rsidRPr="003B5944">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tblGrid>
      <w:tr w:rsidR="00711099" w:rsidRPr="003651D9" w14:paraId="402180BD" w14:textId="77777777" w:rsidTr="00244B81">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2160"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B76BC">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2160" w:type="dxa"/>
          </w:tcPr>
          <w:p w14:paraId="486086A2" w14:textId="621871C7" w:rsidR="00711099" w:rsidRPr="000A3EE1" w:rsidRDefault="00711099" w:rsidP="00220960">
            <w:pPr>
              <w:pStyle w:val="TableEntry"/>
              <w:rPr>
                <w:highlight w:val="cyan"/>
              </w:rPr>
            </w:pPr>
            <w:r w:rsidRPr="00B76E0C">
              <w:t>PCC TF</w:t>
            </w:r>
            <w:r w:rsidRPr="008D44CA">
              <w:t xml:space="preserve">-1: </w:t>
            </w:r>
            <w:r w:rsidR="007C4EB8" w:rsidRPr="007C4EB8">
              <w:rPr>
                <w:highlight w:val="yellow"/>
              </w:rPr>
              <w:t>&lt;TBD&gt;</w:t>
            </w:r>
          </w:p>
        </w:tc>
      </w:tr>
      <w:tr w:rsidR="00711099" w:rsidRPr="00176FCC" w14:paraId="69F8B20F" w14:textId="77777777" w:rsidTr="00BB76BC">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2160" w:type="dxa"/>
          </w:tcPr>
          <w:p w14:paraId="1EDA53EA" w14:textId="029CD84D" w:rsidR="00711099" w:rsidRPr="000A3EE1" w:rsidRDefault="00711099" w:rsidP="00220960">
            <w:pPr>
              <w:pStyle w:val="TableEntry"/>
              <w:rPr>
                <w:highlight w:val="cyan"/>
              </w:rPr>
            </w:pPr>
            <w:r w:rsidRPr="00B76E0C">
              <w:t>PCC TF</w:t>
            </w:r>
            <w:r w:rsidRPr="008D44CA">
              <w:t xml:space="preserve">-1: </w:t>
            </w:r>
            <w:r w:rsidR="007C4EB8" w:rsidRPr="007C4EB8">
              <w:rPr>
                <w:highlight w:val="yellow"/>
              </w:rPr>
              <w:t>&lt;TBD&gt;</w:t>
            </w:r>
          </w:p>
        </w:tc>
      </w:tr>
    </w:tbl>
    <w:p w14:paraId="29634D80" w14:textId="19D8F66F" w:rsidR="007D419D" w:rsidRDefault="007D419D" w:rsidP="009001CB">
      <w:pPr>
        <w:pStyle w:val="Note"/>
        <w:ind w:left="0" w:firstLine="0"/>
      </w:pPr>
    </w:p>
    <w:p w14:paraId="2F19CEE6" w14:textId="77777777" w:rsidR="00CF283F" w:rsidRPr="003651D9" w:rsidRDefault="00CF283F" w:rsidP="00303E20">
      <w:pPr>
        <w:pStyle w:val="Titolo2"/>
        <w:numPr>
          <w:ilvl w:val="0"/>
          <w:numId w:val="0"/>
        </w:numPr>
        <w:rPr>
          <w:noProof w:val="0"/>
        </w:rPr>
      </w:pPr>
      <w:bookmarkStart w:id="310" w:name="_Toc479932148"/>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298"/>
      <w:bookmarkEnd w:id="299"/>
      <w:r w:rsidR="00167DB7" w:rsidRPr="003B5944">
        <w:rPr>
          <w:noProof w:val="0"/>
        </w:rPr>
        <w:t>Overview</w:t>
      </w:r>
      <w:bookmarkEnd w:id="310"/>
    </w:p>
    <w:p w14:paraId="0C232513" w14:textId="77777777" w:rsidR="00167DB7" w:rsidRPr="003668B9" w:rsidRDefault="00104BE6" w:rsidP="003D19E0">
      <w:pPr>
        <w:pStyle w:val="Titolo3"/>
        <w:keepNext w:val="0"/>
        <w:numPr>
          <w:ilvl w:val="0"/>
          <w:numId w:val="0"/>
        </w:numPr>
        <w:rPr>
          <w:bCs/>
          <w:noProof w:val="0"/>
        </w:rPr>
      </w:pPr>
      <w:bookmarkStart w:id="311" w:name="_Toc479932149"/>
      <w:r w:rsidRPr="003668B9">
        <w:rPr>
          <w:bCs/>
          <w:noProof w:val="0"/>
        </w:rPr>
        <w:t>X.</w:t>
      </w:r>
      <w:r w:rsidR="00AF472E" w:rsidRPr="003668B9">
        <w:rPr>
          <w:bCs/>
          <w:noProof w:val="0"/>
        </w:rPr>
        <w:t>4</w:t>
      </w:r>
      <w:r w:rsidR="00167DB7" w:rsidRPr="003668B9">
        <w:rPr>
          <w:bCs/>
          <w:noProof w:val="0"/>
        </w:rPr>
        <w:t>.1 Concepts</w:t>
      </w:r>
      <w:bookmarkEnd w:id="311"/>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312" w:name="_Toc479932150"/>
      <w:r w:rsidRPr="003668B9">
        <w:rPr>
          <w:bCs/>
          <w:noProof w:val="0"/>
        </w:rPr>
        <w:t xml:space="preserve">X.4.2 Use </w:t>
      </w:r>
      <w:commentRangeStart w:id="313"/>
      <w:commentRangeStart w:id="314"/>
      <w:r w:rsidRPr="003668B9">
        <w:rPr>
          <w:bCs/>
          <w:noProof w:val="0"/>
        </w:rPr>
        <w:t>Cases</w:t>
      </w:r>
      <w:commentRangeEnd w:id="313"/>
      <w:r w:rsidR="00C746ED">
        <w:rPr>
          <w:rStyle w:val="Rimandocommento"/>
          <w:rFonts w:ascii="Times New Roman" w:hAnsi="Times New Roman"/>
          <w:b w:val="0"/>
          <w:noProof w:val="0"/>
          <w:kern w:val="0"/>
        </w:rPr>
        <w:commentReference w:id="313"/>
      </w:r>
      <w:commentRangeEnd w:id="314"/>
      <w:r w:rsidR="005E41AA">
        <w:rPr>
          <w:rStyle w:val="Rimandocommento"/>
          <w:rFonts w:ascii="Times New Roman" w:hAnsi="Times New Roman"/>
          <w:b w:val="0"/>
          <w:noProof w:val="0"/>
          <w:kern w:val="0"/>
        </w:rPr>
        <w:commentReference w:id="314"/>
      </w:r>
      <w:bookmarkEnd w:id="312"/>
    </w:p>
    <w:p w14:paraId="57A53249" w14:textId="77777777" w:rsidR="00FD6B22" w:rsidRPr="003668B9" w:rsidRDefault="007773C8" w:rsidP="00B91CC7">
      <w:pPr>
        <w:pStyle w:val="Titolo4"/>
        <w:numPr>
          <w:ilvl w:val="0"/>
          <w:numId w:val="0"/>
        </w:numPr>
        <w:ind w:left="993" w:hanging="993"/>
        <w:rPr>
          <w:noProof w:val="0"/>
        </w:rPr>
      </w:pPr>
      <w:bookmarkStart w:id="315" w:name="_Toc479932151"/>
      <w:r w:rsidRPr="003668B9">
        <w:rPr>
          <w:noProof w:val="0"/>
        </w:rPr>
        <w:lastRenderedPageBreak/>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315"/>
    </w:p>
    <w:p w14:paraId="12197F69" w14:textId="7FB5B7EF" w:rsidR="00CF283F" w:rsidRPr="003668B9" w:rsidRDefault="007773C8" w:rsidP="00B91CC7">
      <w:pPr>
        <w:pStyle w:val="Titolo5"/>
        <w:numPr>
          <w:ilvl w:val="0"/>
          <w:numId w:val="0"/>
        </w:numPr>
        <w:ind w:left="1134" w:hanging="1134"/>
        <w:rPr>
          <w:noProof w:val="0"/>
        </w:rPr>
      </w:pPr>
      <w:bookmarkStart w:id="316" w:name="_Toc479932152"/>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5F21E7" w:rsidRPr="003668B9">
        <w:rPr>
          <w:noProof w:val="0"/>
        </w:rPr>
        <w:t>Use Case</w:t>
      </w:r>
      <w:r w:rsidR="002D78A4">
        <w:rPr>
          <w:noProof w:val="0"/>
        </w:rPr>
        <w:t xml:space="preserve"> #1</w:t>
      </w:r>
      <w:r w:rsidR="002869E8" w:rsidRPr="003668B9">
        <w:rPr>
          <w:noProof w:val="0"/>
        </w:rPr>
        <w:t xml:space="preserve"> Description</w:t>
      </w:r>
      <w:bookmarkEnd w:id="316"/>
    </w:p>
    <w:p w14:paraId="7739AC64" w14:textId="36F3EE46" w:rsidR="00FF3645" w:rsidRPr="003668B9" w:rsidRDefault="00FF3645" w:rsidP="00FF3645">
      <w:pPr>
        <w:pStyle w:val="Corpotesto"/>
      </w:pPr>
      <w:r w:rsidRPr="003668B9">
        <w:t xml:space="preserve">In this use case, the </w:t>
      </w:r>
      <w:r w:rsidR="00DB124B">
        <w:t xml:space="preserve">patient, by using his </w:t>
      </w:r>
      <w:r w:rsidRPr="003668B9">
        <w:t>mobile device</w:t>
      </w:r>
      <w:r w:rsidR="00DB124B">
        <w:t>,</w:t>
      </w:r>
      <w:r w:rsidRPr="003668B9">
        <w:t xml:space="preserve"> needs access to existing data elements. </w:t>
      </w:r>
      <w:r w:rsidR="00782DD8">
        <w:br/>
      </w:r>
      <w:r w:rsidRPr="003668B9">
        <w:t xml:space="preserve">For example, a mobile </w:t>
      </w:r>
      <w:r w:rsidR="00DB124B">
        <w:t>application</w:t>
      </w:r>
      <w:r w:rsidR="00DB124B" w:rsidRPr="003668B9">
        <w:t xml:space="preserve"> </w:t>
      </w:r>
      <w:r w:rsidRPr="003668B9">
        <w:t xml:space="preserve">involved in a workflow needs to discover </w:t>
      </w:r>
      <w:r w:rsidR="00DB124B">
        <w:t xml:space="preserve">all </w:t>
      </w:r>
      <w:r w:rsidRPr="003668B9">
        <w:t xml:space="preserve">the current Vital Signs and Medications. </w:t>
      </w:r>
    </w:p>
    <w:p w14:paraId="7A9782F1" w14:textId="4708D3CA" w:rsidR="005F21E7" w:rsidRPr="003668B9" w:rsidRDefault="005F21E7" w:rsidP="00126A38">
      <w:pPr>
        <w:pStyle w:val="Titolo5"/>
        <w:numPr>
          <w:ilvl w:val="0"/>
          <w:numId w:val="0"/>
        </w:numPr>
        <w:rPr>
          <w:noProof w:val="0"/>
        </w:rPr>
      </w:pPr>
      <w:bookmarkStart w:id="317" w:name="_Toc479932153"/>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2D78A4" w:rsidRPr="003668B9">
        <w:rPr>
          <w:noProof w:val="0"/>
        </w:rPr>
        <w:t>Use Case</w:t>
      </w:r>
      <w:r w:rsidR="002D78A4">
        <w:rPr>
          <w:noProof w:val="0"/>
        </w:rPr>
        <w:t xml:space="preserve"> #1</w:t>
      </w:r>
      <w:r w:rsidR="002D78A4" w:rsidRPr="003668B9">
        <w:rPr>
          <w:noProof w:val="0"/>
        </w:rPr>
        <w:t xml:space="preserve"> </w:t>
      </w:r>
      <w:r w:rsidR="00D1099D" w:rsidRPr="003668B9">
        <w:rPr>
          <w:noProof w:val="0"/>
        </w:rPr>
        <w:t>P</w:t>
      </w:r>
      <w:r w:rsidRPr="003668B9">
        <w:rPr>
          <w:noProof w:val="0"/>
        </w:rPr>
        <w:t>rocess Flow</w:t>
      </w:r>
      <w:bookmarkEnd w:id="317"/>
    </w:p>
    <w:p w14:paraId="21875941" w14:textId="445B740F" w:rsidR="001C67D3" w:rsidRDefault="00D9572A" w:rsidP="00D9572A">
      <w:pPr>
        <w:pStyle w:val="Corpotesto"/>
      </w:pPr>
      <w:r w:rsidRPr="003668B9">
        <w:t xml:space="preserve">The </w:t>
      </w:r>
      <w:r w:rsidR="000645B5" w:rsidRPr="00037489">
        <w:t>Mobile</w:t>
      </w:r>
      <w:r w:rsidR="000645B5" w:rsidRPr="00037489" w:rsidDel="00037489">
        <w:t xml:space="preserve"> </w:t>
      </w:r>
      <w:r w:rsidR="00037489" w:rsidRPr="00037489">
        <w:t xml:space="preserve">Query Existing Data </w:t>
      </w:r>
      <w:r w:rsidRPr="003668B9">
        <w:t>transaction is used to provide parameterized queries that result in a list of</w:t>
      </w:r>
      <w:r w:rsidR="00333627">
        <w:t xml:space="preserve"> returned</w:t>
      </w:r>
      <w:r w:rsidRPr="003668B9">
        <w:t xml:space="preserve"> data elements</w:t>
      </w:r>
      <w:r w:rsidR="00D25804">
        <w:t>.</w:t>
      </w:r>
      <w:r w:rsidRPr="003668B9">
        <w:t xml:space="preserve"> </w:t>
      </w:r>
    </w:p>
    <w:p w14:paraId="6077D646" w14:textId="14002A12" w:rsidR="00077324" w:rsidRPr="003668B9" w:rsidRDefault="009D3156" w:rsidP="008E2B5E">
      <w:pPr>
        <w:pStyle w:val="FigureTitle"/>
      </w:pPr>
      <w:r>
        <w:rPr>
          <w:noProof/>
          <w:lang w:val="it-IT" w:eastAsia="it-IT"/>
        </w:rPr>
        <mc:AlternateContent>
          <mc:Choice Requires="wpc">
            <w:drawing>
              <wp:inline distT="0" distB="0" distL="0" distR="0" wp14:anchorId="0EE20D8F" wp14:editId="4FC7915D">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24786" y="116840"/>
                            <a:ext cx="3433445" cy="1331595"/>
                            <a:chOff x="1327150" y="291465"/>
                            <a:chExt cx="3433445" cy="1331595"/>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7CEFF" w14:textId="4FB0A539" w:rsidR="003E04BD" w:rsidRPr="002E0FB4" w:rsidRDefault="003E04B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3E04BD" w:rsidRPr="002E0FB4" w:rsidRDefault="003E04BD" w:rsidP="002E0FB4">
                                <w:pPr>
                                  <w:jc w:val="center"/>
                                  <w:rPr>
                                    <w:sz w:val="20"/>
                                  </w:rPr>
                                </w:pPr>
                              </w:p>
                              <w:p w14:paraId="0F2AC527" w14:textId="77777777" w:rsidR="003E04BD" w:rsidRPr="002E0FB4" w:rsidRDefault="003E04BD"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18"/>
                          <wps:cNvSpPr txBox="1">
                            <a:spLocks noChangeArrowheads="1"/>
                          </wps:cNvSpPr>
                          <wps:spPr bwMode="auto">
                            <a:xfrm>
                              <a:off x="3388995" y="291465"/>
                              <a:ext cx="137160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E0C9F" w14:textId="077D9C34" w:rsidR="003E04BD" w:rsidRPr="007C1AAC" w:rsidRDefault="003E04BD" w:rsidP="002E0FB4">
                                <w:pPr>
                                  <w:jc w:val="center"/>
                                  <w:rPr>
                                    <w:sz w:val="22"/>
                                    <w:szCs w:val="22"/>
                                  </w:rPr>
                                </w:pPr>
                                <w:r>
                                  <w:rPr>
                                    <w:sz w:val="22"/>
                                    <w:szCs w:val="22"/>
                                  </w:rPr>
                                  <w:t>Clinical Data</w:t>
                                </w:r>
                                <w:r>
                                  <w:rPr>
                                    <w:sz w:val="22"/>
                                    <w:szCs w:val="22"/>
                                  </w:rPr>
                                  <w:br/>
                                  <w:t>Source</w:t>
                                </w:r>
                                <w:ins w:id="318" w:author="Fabio Buti" w:date="2017-02-09T01:31:00Z">
                                  <w:r>
                                    <w:rPr>
                                      <w:sz w:val="22"/>
                                      <w:szCs w:val="22"/>
                                    </w:rPr>
                                    <w:t xml:space="preserve"> </w:t>
                                  </w:r>
                                </w:ins>
                                <w:r>
                                  <w:rPr>
                                    <w:sz w:val="22"/>
                                    <w:szCs w:val="22"/>
                                  </w:rPr>
                                  <w:br/>
                                </w:r>
                              </w:p>
                              <w:p w14:paraId="63B70434" w14:textId="77777777" w:rsidR="003E04BD" w:rsidRDefault="003E04BD" w:rsidP="002E0FB4"/>
                              <w:p w14:paraId="7F2933ED" w14:textId="77777777" w:rsidR="003E04BD" w:rsidRPr="007C1AAC" w:rsidRDefault="003E04BD" w:rsidP="002E0FB4">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27150" y="29146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82D15" w14:textId="77777777" w:rsidR="003E04BD" w:rsidRPr="007C1AAC" w:rsidRDefault="003E04BD" w:rsidP="002E0FB4">
                                <w:pPr>
                                  <w:jc w:val="center"/>
                                  <w:rPr>
                                    <w:sz w:val="22"/>
                                    <w:szCs w:val="22"/>
                                  </w:rPr>
                                </w:pPr>
                                <w:r>
                                  <w:rPr>
                                    <w:sz w:val="22"/>
                                    <w:szCs w:val="22"/>
                                  </w:rPr>
                                  <w:t>Clinical Data Consumer</w:t>
                                </w:r>
                              </w:p>
                              <w:p w14:paraId="40A668BA" w14:textId="77777777" w:rsidR="003E04BD" w:rsidRDefault="003E04BD" w:rsidP="002E0FB4"/>
                              <w:p w14:paraId="4B0C8934" w14:textId="77777777" w:rsidR="003E04BD" w:rsidRPr="007C1AAC" w:rsidRDefault="003E04BD" w:rsidP="002E0FB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FC36D" w14:textId="3B5FE5D5" w:rsidR="003E04BD" w:rsidRDefault="003E04BD" w:rsidP="00F26C31">
                                <w:pPr>
                                  <w:spacing w:before="0" w:line="276" w:lineRule="auto"/>
                                  <w:jc w:val="center"/>
                                  <w:rPr>
                                    <w:sz w:val="18"/>
                                    <w:szCs w:val="22"/>
                                  </w:rPr>
                                </w:pPr>
                                <w:r>
                                  <w:rPr>
                                    <w:sz w:val="18"/>
                                    <w:szCs w:val="22"/>
                                  </w:rPr>
                                  <w:t>Mobile Query Existing Data</w:t>
                                </w:r>
                              </w:p>
                              <w:p w14:paraId="769FAD3A" w14:textId="76525DEF" w:rsidR="003E04BD" w:rsidRPr="002E0FB4" w:rsidRDefault="003E04B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14" name="Rectangle 16"/>
                          <wps:cNvSpPr>
                            <a:spLocks noChangeArrowheads="1"/>
                          </wps:cNvSpPr>
                          <wps:spPr bwMode="auto">
                            <a:xfrm>
                              <a:off x="3997325" y="1028699"/>
                              <a:ext cx="203835"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3"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">
                <v:shape id="_x0000_s1034" type="#_x0000_t75" style="position:absolute;width:52698;height:16224;visibility:visible;mso-wrap-style:square">
                  <v:fill o:detectmouseclick="t"/>
                  <v:path o:connecttype="none"/>
                </v:shape>
                <v:group id="Gruppo 20" o:spid="_x0000_s1035" style="position:absolute;left:9247;top:1168;width:34335;height:13316" coordorigin="13271,2914" coordsize="34334,13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6"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7"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4FB0A539" w:rsidR="003E04BD" w:rsidRPr="002E0FB4" w:rsidRDefault="003E04BD"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07FCFAB6" w14:textId="77777777" w:rsidR="003E04BD" w:rsidRPr="002E0FB4" w:rsidRDefault="003E04BD" w:rsidP="002E0FB4">
                          <w:pPr>
                            <w:jc w:val="center"/>
                            <w:rPr>
                              <w:sz w:val="20"/>
                            </w:rPr>
                          </w:pPr>
                        </w:p>
                        <w:p w14:paraId="0F2AC527" w14:textId="77777777" w:rsidR="003E04BD" w:rsidRPr="002E0FB4" w:rsidRDefault="003E04BD" w:rsidP="002E0FB4">
                          <w:pPr>
                            <w:jc w:val="center"/>
                            <w:rPr>
                              <w:sz w:val="18"/>
                              <w:szCs w:val="22"/>
                            </w:rPr>
                          </w:pPr>
                          <w:r w:rsidRPr="002E0FB4">
                            <w:rPr>
                              <w:sz w:val="18"/>
                              <w:szCs w:val="22"/>
                            </w:rPr>
                            <w:t>Message 1</w:t>
                          </w:r>
                        </w:p>
                      </w:txbxContent>
                    </v:textbox>
                  </v:shape>
                  <v:line id="Line 14" o:spid="_x0000_s1038"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9"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40"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1" type="#_x0000_t202" style="position:absolute;left:33889;top:2914;width:1371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97E0C9F" w14:textId="077D9C34" w:rsidR="003E04BD" w:rsidRPr="007C1AAC" w:rsidRDefault="003E04BD" w:rsidP="002E0FB4">
                          <w:pPr>
                            <w:jc w:val="center"/>
                            <w:rPr>
                              <w:sz w:val="22"/>
                              <w:szCs w:val="22"/>
                            </w:rPr>
                          </w:pPr>
                          <w:r>
                            <w:rPr>
                              <w:sz w:val="22"/>
                              <w:szCs w:val="22"/>
                            </w:rPr>
                            <w:t>Clinical Data</w:t>
                          </w:r>
                          <w:r>
                            <w:rPr>
                              <w:sz w:val="22"/>
                              <w:szCs w:val="22"/>
                            </w:rPr>
                            <w:br/>
                            <w:t>Source</w:t>
                          </w:r>
                          <w:ins w:id="319" w:author="Fabio Buti" w:date="2017-02-09T01:31:00Z">
                            <w:r>
                              <w:rPr>
                                <w:sz w:val="22"/>
                                <w:szCs w:val="22"/>
                              </w:rPr>
                              <w:t xml:space="preserve"> </w:t>
                            </w:r>
                          </w:ins>
                          <w:r>
                            <w:rPr>
                              <w:sz w:val="22"/>
                              <w:szCs w:val="22"/>
                            </w:rPr>
                            <w:br/>
                          </w:r>
                        </w:p>
                        <w:p w14:paraId="63B70434" w14:textId="77777777" w:rsidR="003E04BD" w:rsidRDefault="003E04BD" w:rsidP="002E0FB4"/>
                        <w:p w14:paraId="7F2933ED" w14:textId="77777777" w:rsidR="003E04BD" w:rsidRPr="007C1AAC" w:rsidRDefault="003E04BD" w:rsidP="002E0FB4">
                          <w:pPr>
                            <w:jc w:val="center"/>
                            <w:rPr>
                              <w:sz w:val="22"/>
                              <w:szCs w:val="22"/>
                            </w:rPr>
                          </w:pPr>
                          <w:r w:rsidRPr="007C1AAC">
                            <w:rPr>
                              <w:sz w:val="22"/>
                              <w:szCs w:val="22"/>
                            </w:rPr>
                            <w:t>A</w:t>
                          </w:r>
                          <w:r>
                            <w:rPr>
                              <w:sz w:val="22"/>
                              <w:szCs w:val="22"/>
                            </w:rPr>
                            <w:t>ctor D</w:t>
                          </w:r>
                        </w:p>
                      </w:txbxContent>
                    </v:textbox>
                  </v:shape>
                  <v:shape id="Text Box 11" o:spid="_x0000_s1042" type="#_x0000_t202" style="position:absolute;left:13271;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CB82D15" w14:textId="77777777" w:rsidR="003E04BD" w:rsidRPr="007C1AAC" w:rsidRDefault="003E04BD" w:rsidP="002E0FB4">
                          <w:pPr>
                            <w:jc w:val="center"/>
                            <w:rPr>
                              <w:sz w:val="22"/>
                              <w:szCs w:val="22"/>
                            </w:rPr>
                          </w:pPr>
                          <w:r>
                            <w:rPr>
                              <w:sz w:val="22"/>
                              <w:szCs w:val="22"/>
                            </w:rPr>
                            <w:t>Clinical Data Consumer</w:t>
                          </w:r>
                        </w:p>
                        <w:p w14:paraId="40A668BA" w14:textId="77777777" w:rsidR="003E04BD" w:rsidRDefault="003E04BD" w:rsidP="002E0FB4"/>
                        <w:p w14:paraId="4B0C8934" w14:textId="77777777" w:rsidR="003E04BD" w:rsidRPr="007C1AAC" w:rsidRDefault="003E04BD" w:rsidP="002E0FB4">
                          <w:pPr>
                            <w:jc w:val="center"/>
                            <w:rPr>
                              <w:sz w:val="22"/>
                              <w:szCs w:val="22"/>
                            </w:rPr>
                          </w:pPr>
                          <w:r w:rsidRPr="007C1AAC">
                            <w:rPr>
                              <w:sz w:val="22"/>
                              <w:szCs w:val="22"/>
                            </w:rPr>
                            <w:t>A</w:t>
                          </w:r>
                          <w:r>
                            <w:rPr>
                              <w:sz w:val="22"/>
                              <w:szCs w:val="22"/>
                            </w:rPr>
                            <w:t>ctor A</w:t>
                          </w:r>
                        </w:p>
                      </w:txbxContent>
                    </v:textbox>
                  </v:shape>
                  <v:line id="Line 17" o:spid="_x0000_s1043"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4"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3E04BD" w:rsidRDefault="003E04BD" w:rsidP="00F26C31">
                          <w:pPr>
                            <w:spacing w:before="0" w:line="276" w:lineRule="auto"/>
                            <w:jc w:val="center"/>
                            <w:rPr>
                              <w:sz w:val="18"/>
                              <w:szCs w:val="22"/>
                            </w:rPr>
                          </w:pPr>
                          <w:r>
                            <w:rPr>
                              <w:sz w:val="18"/>
                              <w:szCs w:val="22"/>
                            </w:rPr>
                            <w:t>Mobile Query Existing Data</w:t>
                          </w:r>
                        </w:p>
                        <w:p w14:paraId="769FAD3A" w14:textId="76525DEF" w:rsidR="003E04BD" w:rsidRPr="002E0FB4" w:rsidRDefault="003E04BD"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[PCC-Y]</w:t>
                          </w:r>
                        </w:p>
                      </w:txbxContent>
                    </v:textbox>
                  </v:shape>
                  <v:rect id="Rectangle 16" o:spid="_x0000_s1045" style="position:absolute;left:39973;top:10286;width:2038;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3651D9" w:rsidRDefault="008E2B5E" w:rsidP="00D25804">
      <w:pPr>
        <w:pStyle w:val="FigureTitle"/>
        <w:spacing w:before="120" w:after="120"/>
      </w:pPr>
      <w:r w:rsidRPr="003668B9">
        <w:t>Figure X.</w:t>
      </w:r>
      <w:r w:rsidR="00C82ED4" w:rsidRPr="003668B9">
        <w:t>4</w:t>
      </w:r>
      <w:r w:rsidR="005F21E7" w:rsidRPr="003668B9">
        <w:t>.</w:t>
      </w:r>
      <w:r w:rsidR="00412649" w:rsidRPr="003668B9">
        <w:t>2</w:t>
      </w:r>
      <w:r w:rsidR="003D19E0" w:rsidRPr="003668B9">
        <w:t>.</w:t>
      </w:r>
      <w:r w:rsidR="00B91CC7">
        <w:t>1</w:t>
      </w:r>
      <w:r w:rsidRPr="003668B9">
        <w:t>-1</w:t>
      </w:r>
      <w:r w:rsidR="00701B3A" w:rsidRPr="003668B9">
        <w:t>:</w:t>
      </w:r>
      <w:r w:rsidRPr="003668B9">
        <w:t xml:space="preserve"> </w:t>
      </w:r>
      <w:r w:rsidR="00F26C31">
        <w:t>Use Case #1</w:t>
      </w:r>
      <w:r w:rsidR="00F26C31" w:rsidRPr="003668B9">
        <w:t xml:space="preserve"> </w:t>
      </w:r>
      <w:r w:rsidRPr="003668B9">
        <w:t xml:space="preserve">Process Flow in </w:t>
      </w:r>
      <w:r w:rsidR="00EC105F" w:rsidRPr="003668B9">
        <w:t>QEDm</w:t>
      </w:r>
      <w:r w:rsidRPr="003668B9">
        <w:t xml:space="preserve"> Profile</w:t>
      </w:r>
    </w:p>
    <w:p w14:paraId="10E5B46F" w14:textId="6F43A946" w:rsidR="00A671ED" w:rsidRDefault="00A671ED" w:rsidP="00B91CC7">
      <w:pPr>
        <w:pStyle w:val="Titolo4"/>
        <w:numPr>
          <w:ilvl w:val="0"/>
          <w:numId w:val="0"/>
        </w:numPr>
        <w:ind w:left="993" w:hanging="993"/>
        <w:rPr>
          <w:bCs/>
          <w:noProof w:val="0"/>
        </w:rPr>
      </w:pPr>
      <w:bookmarkStart w:id="320" w:name="_Toc452542495"/>
      <w:bookmarkStart w:id="321" w:name="_Toc479932154"/>
      <w:r w:rsidRPr="003668B9">
        <w:rPr>
          <w:noProof w:val="0"/>
        </w:rPr>
        <w:t>X.4.2.</w:t>
      </w:r>
      <w:r w:rsidR="00B91CC7">
        <w:rPr>
          <w:noProof w:val="0"/>
        </w:rPr>
        <w:t>2</w:t>
      </w:r>
      <w:r w:rsidRPr="003668B9">
        <w:rPr>
          <w:noProof w:val="0"/>
        </w:rPr>
        <w:t xml:space="preserve"> Use Case</w:t>
      </w:r>
      <w:r>
        <w:rPr>
          <w:noProof w:val="0"/>
        </w:rPr>
        <w:t xml:space="preserve"> #2</w:t>
      </w:r>
      <w:r w:rsidRPr="003668B9">
        <w:rPr>
          <w:noProof w:val="0"/>
        </w:rPr>
        <w:t xml:space="preserve">: </w:t>
      </w:r>
      <w:r w:rsidRPr="003668B9">
        <w:rPr>
          <w:bCs/>
          <w:noProof w:val="0"/>
        </w:rPr>
        <w:t>Discovery and Retrieval of existing data elements</w:t>
      </w:r>
      <w:r>
        <w:rPr>
          <w:bCs/>
          <w:noProof w:val="0"/>
        </w:rPr>
        <w:t xml:space="preserve"> with source document links</w:t>
      </w:r>
      <w:bookmarkEnd w:id="321"/>
    </w:p>
    <w:p w14:paraId="47D2F657" w14:textId="30A137BC" w:rsidR="00BA4613" w:rsidRPr="00BA4613" w:rsidRDefault="00B91CC7" w:rsidP="00F26C31">
      <w:pPr>
        <w:pStyle w:val="Titolo5"/>
        <w:numPr>
          <w:ilvl w:val="0"/>
          <w:numId w:val="0"/>
        </w:numPr>
        <w:ind w:left="1134" w:hanging="1134"/>
      </w:pPr>
      <w:bookmarkStart w:id="322" w:name="_Toc479932155"/>
      <w:r w:rsidRPr="003668B9">
        <w:t>X.4.2.</w:t>
      </w:r>
      <w:r>
        <w:t>2</w:t>
      </w:r>
      <w:r w:rsidR="00BA4613">
        <w:t>.1</w:t>
      </w:r>
      <w:r w:rsidRPr="003668B9">
        <w:t xml:space="preserve"> </w:t>
      </w:r>
      <w:r w:rsidR="002D78A4" w:rsidRPr="003668B9">
        <w:rPr>
          <w:noProof w:val="0"/>
        </w:rPr>
        <w:t>Use Case</w:t>
      </w:r>
      <w:r w:rsidR="002D78A4">
        <w:rPr>
          <w:noProof w:val="0"/>
        </w:rPr>
        <w:t xml:space="preserve"> #2 </w:t>
      </w:r>
      <w:r w:rsidR="00F26C31">
        <w:t>D</w:t>
      </w:r>
      <w:r>
        <w:t>escription</w:t>
      </w:r>
      <w:bookmarkEnd w:id="322"/>
    </w:p>
    <w:p w14:paraId="5EAA31FF" w14:textId="5374F86A" w:rsidR="00A671ED" w:rsidRPr="00A671ED" w:rsidRDefault="00782DD8" w:rsidP="00F26C31">
      <w:pPr>
        <w:pStyle w:val="Corpotesto"/>
      </w:pPr>
      <w:r w:rsidRPr="003668B9">
        <w:t xml:space="preserve">In this use case, the </w:t>
      </w:r>
      <w:r w:rsidR="00DB124B">
        <w:t xml:space="preserve">patient, by using his </w:t>
      </w:r>
      <w:r w:rsidRPr="003668B9">
        <w:t>mobile device</w:t>
      </w:r>
      <w:r w:rsidR="00DB124B">
        <w:t>,</w:t>
      </w:r>
      <w:r w:rsidRPr="003668B9">
        <w:t xml:space="preserve"> needs </w:t>
      </w:r>
      <w:r w:rsidR="00DB124B">
        <w:t xml:space="preserve">to </w:t>
      </w:r>
      <w:r w:rsidRPr="003668B9">
        <w:t xml:space="preserve">access </w:t>
      </w:r>
      <w:r w:rsidR="00DB124B">
        <w:t xml:space="preserve">all </w:t>
      </w:r>
      <w:r w:rsidRPr="003668B9">
        <w:t>existing data elements</w:t>
      </w:r>
      <w:r>
        <w:t xml:space="preserve"> and</w:t>
      </w:r>
      <w:r w:rsidR="00DB124B">
        <w:t xml:space="preserve"> eventually to retrieve </w:t>
      </w:r>
      <w:r w:rsidR="00333627">
        <w:t xml:space="preserve">and consume </w:t>
      </w:r>
      <w:r w:rsidR="00DB124B">
        <w:t xml:space="preserve">the </w:t>
      </w:r>
      <w:r w:rsidR="00912E73">
        <w:t>source</w:t>
      </w:r>
      <w:r w:rsidR="00DB124B">
        <w:t xml:space="preserve"> documents if any</w:t>
      </w:r>
      <w:r w:rsidRPr="003668B9">
        <w:t xml:space="preserve">. </w:t>
      </w:r>
      <w:r w:rsidR="00DB124B">
        <w:br/>
      </w:r>
      <w:r w:rsidRPr="003668B9">
        <w:t xml:space="preserve">For example, </w:t>
      </w:r>
      <w:r w:rsidR="00DE37BE">
        <w:t>a</w:t>
      </w:r>
      <w:r w:rsidRPr="003668B9">
        <w:t xml:space="preserve"> mobile </w:t>
      </w:r>
      <w:r w:rsidR="00DB124B">
        <w:t>application</w:t>
      </w:r>
      <w:r w:rsidRPr="003668B9">
        <w:t xml:space="preserve"> involved in a workflow needs to discover </w:t>
      </w:r>
      <w:r w:rsidR="00AA0FC7">
        <w:t>all Encounters</w:t>
      </w:r>
      <w:r w:rsidR="00DB124B">
        <w:t xml:space="preserve"> </w:t>
      </w:r>
      <w:r w:rsidR="00E141D5" w:rsidRPr="00AA0FC7">
        <w:t>which the patient has participated in</w:t>
      </w:r>
      <w:r w:rsidR="00E141D5">
        <w:t xml:space="preserve"> </w:t>
      </w:r>
      <w:r w:rsidR="00DB124B">
        <w:t xml:space="preserve">and, </w:t>
      </w:r>
      <w:r w:rsidR="00AA0FC7">
        <w:t>for those of interest</w:t>
      </w:r>
      <w:r w:rsidR="00DB124B">
        <w:t xml:space="preserve">, </w:t>
      </w:r>
      <w:r w:rsidR="00AA0FC7">
        <w:t xml:space="preserve">it </w:t>
      </w:r>
      <w:r w:rsidR="00DE37BE">
        <w:t xml:space="preserve">needs </w:t>
      </w:r>
      <w:r w:rsidR="00E141D5">
        <w:t>to retrieve</w:t>
      </w:r>
      <w:r w:rsidR="00333627">
        <w:t xml:space="preserve"> and show</w:t>
      </w:r>
      <w:r w:rsidR="00E141D5">
        <w:t xml:space="preserve"> the related document where the Encounter was originally specified,</w:t>
      </w:r>
      <w:r w:rsidR="00AA0FC7" w:rsidRPr="00AA0FC7" w:rsidDel="00AA0FC7">
        <w:t xml:space="preserve"> </w:t>
      </w:r>
    </w:p>
    <w:p w14:paraId="502C757D" w14:textId="76054A9D" w:rsidR="00F26C31" w:rsidRDefault="00F26C31" w:rsidP="00A612C4">
      <w:pPr>
        <w:pStyle w:val="Titolo5"/>
        <w:numPr>
          <w:ilvl w:val="0"/>
          <w:numId w:val="0"/>
        </w:numPr>
        <w:ind w:left="1008" w:hanging="1008"/>
        <w:rPr>
          <w:bCs/>
        </w:rPr>
      </w:pPr>
      <w:bookmarkStart w:id="323" w:name="_Toc479932156"/>
      <w:r w:rsidRPr="003668B9">
        <w:t>X.4.2.</w:t>
      </w:r>
      <w:r w:rsidR="00012CC6">
        <w:t>2.2</w:t>
      </w:r>
      <w:r w:rsidRPr="003668B9">
        <w:t xml:space="preserve"> </w:t>
      </w:r>
      <w:r w:rsidR="002D78A4" w:rsidRPr="003668B9">
        <w:t>Use Case</w:t>
      </w:r>
      <w:r w:rsidR="002D78A4">
        <w:t xml:space="preserve"> #2</w:t>
      </w:r>
      <w:r>
        <w:rPr>
          <w:bCs/>
        </w:rPr>
        <w:t xml:space="preserve"> Process Flow</w:t>
      </w:r>
      <w:bookmarkEnd w:id="323"/>
    </w:p>
    <w:p w14:paraId="3DDF38B9" w14:textId="77777777" w:rsidR="00C9450C" w:rsidRDefault="00333627" w:rsidP="00333627">
      <w:pPr>
        <w:pStyle w:val="Corpotesto"/>
      </w:pPr>
      <w:r w:rsidRPr="003668B9">
        <w:t xml:space="preserve">The </w:t>
      </w:r>
      <w:r w:rsidRPr="00037489">
        <w:t>Query for Existing Data for Mobile</w:t>
      </w:r>
      <w:r w:rsidRPr="00037489" w:rsidDel="00037489">
        <w:t xml:space="preserve"> </w:t>
      </w:r>
      <w:r w:rsidRPr="003668B9">
        <w:t xml:space="preserve">transaction is used to provide parameterized queries that result in a list of </w:t>
      </w:r>
      <w:r>
        <w:t xml:space="preserve">returned </w:t>
      </w:r>
      <w:r w:rsidRPr="003668B9">
        <w:t xml:space="preserve">data elements. </w:t>
      </w:r>
      <w:r>
        <w:t>One of the query option specifies that the provenance information must be included in the result to obtain the links to source documents, if any.</w:t>
      </w:r>
    </w:p>
    <w:p w14:paraId="69028F5F" w14:textId="04DCAD51" w:rsidR="00333627" w:rsidRDefault="00C9450C" w:rsidP="00333627">
      <w:pPr>
        <w:pStyle w:val="Corpotesto"/>
      </w:pPr>
      <w:r>
        <w:t xml:space="preserve">The Clinical Data Consumer perform the query </w:t>
      </w:r>
      <w:r w:rsidR="00AD43AB">
        <w:br/>
        <w:t xml:space="preserve">If necessary, </w:t>
      </w:r>
      <w:r w:rsidR="00333627">
        <w:t xml:space="preserve">the mobile application, implementing also a </w:t>
      </w:r>
      <w:r w:rsidR="00A612C4">
        <w:t xml:space="preserve">MHD </w:t>
      </w:r>
      <w:r w:rsidR="00333627">
        <w:t xml:space="preserve">Document Consumer, will </w:t>
      </w:r>
      <w:r w:rsidR="00333627">
        <w:lastRenderedPageBreak/>
        <w:t xml:space="preserve">retrieve </w:t>
      </w:r>
      <w:r w:rsidR="00A612C4">
        <w:t>the document form the MHD Document Responder</w:t>
      </w:r>
      <w:r w:rsidR="00AD43AB">
        <w:t xml:space="preserve"> by using the related returned</w:t>
      </w:r>
      <w:r w:rsidR="003E78B0">
        <w:t xml:space="preserve"> document</w:t>
      </w:r>
      <w:r w:rsidR="00AD43AB">
        <w:t xml:space="preserve"> link</w:t>
      </w:r>
      <w:r w:rsidR="00A612C4">
        <w:t>.</w:t>
      </w:r>
    </w:p>
    <w:p w14:paraId="6EB8F661" w14:textId="77777777" w:rsidR="00333627" w:rsidRPr="00A612C4" w:rsidRDefault="00333627" w:rsidP="00A612C4">
      <w:pPr>
        <w:pStyle w:val="Corpotesto"/>
        <w:rPr>
          <w:i/>
        </w:rPr>
      </w:pPr>
    </w:p>
    <w:p w14:paraId="4566944F" w14:textId="77777777" w:rsidR="00574463" w:rsidRPr="003668B9" w:rsidRDefault="00574463" w:rsidP="00574463">
      <w:pPr>
        <w:pStyle w:val="FigureTitle"/>
      </w:pPr>
      <w:r>
        <w:rPr>
          <w:noProof/>
          <w:lang w:val="it-IT" w:eastAsia="it-IT"/>
        </w:rPr>
        <mc:AlternateContent>
          <mc:Choice Requires="wpc">
            <w:drawing>
              <wp:inline distT="0" distB="0" distL="0" distR="0" wp14:anchorId="3FD9FCE5" wp14:editId="0F014DDC">
                <wp:extent cx="4998436"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993776" y="586572"/>
                            <a:ext cx="0" cy="147277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Text Box 13"/>
                        <wps:cNvSpPr txBox="1">
                          <a:spLocks noChangeArrowheads="1"/>
                        </wps:cNvSpPr>
                        <wps:spPr bwMode="auto">
                          <a:xfrm>
                            <a:off x="1401435" y="740112"/>
                            <a:ext cx="18288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DE3B2F" w14:textId="5147DC1A" w:rsidR="003E04BD" w:rsidRPr="002E0FB4" w:rsidRDefault="003E04B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3E04BD" w:rsidRPr="002E0FB4" w:rsidRDefault="003E04BD" w:rsidP="00574463">
                              <w:pPr>
                                <w:jc w:val="center"/>
                                <w:rPr>
                                  <w:sz w:val="20"/>
                                </w:rPr>
                              </w:pPr>
                            </w:p>
                            <w:p w14:paraId="7EC30FE2" w14:textId="77777777" w:rsidR="003E04BD" w:rsidRPr="002E0FB4" w:rsidRDefault="003E04BD"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3517900" y="586572"/>
                            <a:ext cx="0" cy="14721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Rectangle 15"/>
                        <wps:cNvSpPr>
                          <a:spLocks noChangeArrowheads="1"/>
                        </wps:cNvSpPr>
                        <wps:spPr bwMode="auto">
                          <a:xfrm>
                            <a:off x="9143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083946" y="886651"/>
                            <a:ext cx="23418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18"/>
                        <wps:cNvSpPr txBox="1">
                          <a:spLocks noChangeArrowheads="1"/>
                        </wps:cNvSpPr>
                        <wps:spPr bwMode="auto">
                          <a:xfrm>
                            <a:off x="2136026" y="109220"/>
                            <a:ext cx="2817259" cy="477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C5B06" w14:textId="68F5857F" w:rsidR="003E04BD" w:rsidRPr="007C1AAC" w:rsidRDefault="003E04BD" w:rsidP="00A612C4">
                              <w:pPr>
                                <w:spacing w:before="0"/>
                                <w:jc w:val="center"/>
                                <w:rPr>
                                  <w:sz w:val="22"/>
                                  <w:szCs w:val="22"/>
                                </w:rPr>
                              </w:pPr>
                              <w:r>
                                <w:rPr>
                                  <w:sz w:val="22"/>
                                  <w:szCs w:val="22"/>
                                </w:rPr>
                                <w:t>Clinical Data</w:t>
                              </w:r>
                              <w:ins w:id="324" w:author="Fabio Buti" w:date="2017-02-19T18:06:00Z">
                                <w:r>
                                  <w:rPr>
                                    <w:sz w:val="22"/>
                                    <w:szCs w:val="22"/>
                                  </w:rPr>
                                  <w:t xml:space="preserve"> </w:t>
                                </w:r>
                              </w:ins>
                              <w:r>
                                <w:rPr>
                                  <w:sz w:val="22"/>
                                  <w:szCs w:val="22"/>
                                </w:rPr>
                                <w:t>Source /</w:t>
                              </w:r>
                              <w:r>
                                <w:rPr>
                                  <w:sz w:val="22"/>
                                  <w:szCs w:val="22"/>
                                </w:rPr>
                                <w:br/>
                                <w:t>MHD Doc. Responder / XDS Doc. Repository</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109220"/>
                            <a:ext cx="1981934"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1B0A8" w14:textId="5F619814" w:rsidR="003E04BD" w:rsidRPr="007C1AAC" w:rsidRDefault="003E04BD"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3E04BD" w:rsidRDefault="003E04BD" w:rsidP="00574463"/>
                            <w:p w14:paraId="6253A744" w14:textId="77777777" w:rsidR="003E04BD" w:rsidRPr="007C1AAC" w:rsidRDefault="003E04BD" w:rsidP="0057446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083946" y="1229513"/>
                            <a:ext cx="234187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3"/>
                        <wps:cNvSpPr txBox="1">
                          <a:spLocks noChangeArrowheads="1"/>
                        </wps:cNvSpPr>
                        <wps:spPr bwMode="auto">
                          <a:xfrm>
                            <a:off x="1401435" y="1100408"/>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C85C4" w14:textId="5621B4A3" w:rsidR="003E04BD" w:rsidRPr="002E0FB4" w:rsidRDefault="003E04B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wps:txbx>
                        <wps:bodyPr rot="0" vert="horz" wrap="square" lIns="0" tIns="0" rIns="0" bIns="0" anchor="t" anchorCtr="0" upright="1">
                          <a:noAutofit/>
                        </wps:bodyPr>
                      </wps:wsp>
                      <wps:wsp>
                        <wps:cNvPr id="31" name="Text Box 223"/>
                        <wps:cNvSpPr txBox="1">
                          <a:spLocks noChangeArrowheads="1"/>
                        </wps:cNvSpPr>
                        <wps:spPr bwMode="auto">
                          <a:xfrm>
                            <a:off x="3791534" y="786103"/>
                            <a:ext cx="788035" cy="479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48B6C1" w14:textId="5AA42E90" w:rsidR="003E04BD" w:rsidRPr="00D36722" w:rsidRDefault="003E04BD"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35440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1" name="Rectangle 16"/>
                        <wps:cNvSpPr>
                          <a:spLocks noChangeArrowheads="1"/>
                        </wps:cNvSpPr>
                        <wps:spPr bwMode="auto">
                          <a:xfrm>
                            <a:off x="34255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4255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9142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082041" y="1569416"/>
                            <a:ext cx="234378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17"/>
                        <wps:cNvCnPr>
                          <a:cxnSpLocks noChangeShapeType="1"/>
                        </wps:cNvCnPr>
                        <wps:spPr bwMode="auto">
                          <a:xfrm flipH="1">
                            <a:off x="1095376" y="1874128"/>
                            <a:ext cx="233044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3"/>
                        <wps:cNvSpPr txBox="1">
                          <a:spLocks noChangeArrowheads="1"/>
                        </wps:cNvSpPr>
                        <wps:spPr bwMode="auto">
                          <a:xfrm>
                            <a:off x="1401435" y="1425085"/>
                            <a:ext cx="1828800" cy="344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BEBEB" w14:textId="2C89A425" w:rsidR="003E04BD" w:rsidRPr="00D25804" w:rsidRDefault="003E04BD"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3E04BD" w:rsidRPr="00D25804" w:rsidRDefault="003E04BD" w:rsidP="00B51A7F">
                              <w:pPr>
                                <w:pStyle w:val="NormaleWeb"/>
                                <w:jc w:val="center"/>
                                <w:rPr>
                                  <w:lang w:val="fr-FR"/>
                                </w:rPr>
                              </w:pPr>
                              <w:r w:rsidRPr="00D25804">
                                <w:rPr>
                                  <w:sz w:val="20"/>
                                  <w:szCs w:val="20"/>
                                  <w:lang w:val="fr-FR"/>
                                </w:rPr>
                                <w:t> </w:t>
                              </w:r>
                            </w:p>
                            <w:p w14:paraId="00E537D0" w14:textId="77777777" w:rsidR="003E04BD" w:rsidRPr="00D25804" w:rsidRDefault="003E04BD" w:rsidP="00B51A7F">
                              <w:pPr>
                                <w:pStyle w:val="Normale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401435" y="1734185"/>
                            <a:ext cx="182880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7FAA4" w14:textId="40265D7A" w:rsidR="003E04BD" w:rsidRDefault="003E04BD" w:rsidP="00A612C4">
                              <w:pPr>
                                <w:pStyle w:val="NormaleWeb"/>
                                <w:spacing w:before="0" w:line="276" w:lineRule="auto"/>
                                <w:jc w:val="center"/>
                                <w:rPr>
                                  <w:sz w:val="18"/>
                                  <w:szCs w:val="18"/>
                                </w:rPr>
                              </w:pPr>
                              <w:r>
                                <w:rPr>
                                  <w:sz w:val="18"/>
                                  <w:szCs w:val="18"/>
                                </w:rPr>
                                <w:t xml:space="preserve">Retrieve Document </w:t>
                              </w:r>
                            </w:p>
                            <w:p w14:paraId="05627D3D" w14:textId="3C3848AC" w:rsidR="003E04BD" w:rsidRDefault="003E04BD" w:rsidP="00A612C4">
                              <w:pPr>
                                <w:pStyle w:val="Normale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6" editas="canvas" style="width:393.6pt;height:169.9pt;mso-position-horizontal-relative:char;mso-position-vertical-relative:line" coordsize="49980,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">
                <v:shape id="_x0000_s1047" type="#_x0000_t75" style="position:absolute;width:49980;height:21577;visibility:visible;mso-wrap-style:square">
                  <v:fill o:detectmouseclick="t"/>
                  <v:path o:connecttype="none"/>
                </v:shape>
                <v:line id="Line 12" o:spid="_x0000_s1048" style="position:absolute;visibility:visible;mso-wrap-style:square" from="9937,5865" to="9937,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9" type="#_x0000_t202" style="position:absolute;left:14014;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5147DC1A" w:rsidR="003E04BD" w:rsidRPr="002E0FB4" w:rsidRDefault="003E04BD"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[PCC-Y]</w:t>
                        </w:r>
                      </w:p>
                      <w:p w14:paraId="41915051" w14:textId="77777777" w:rsidR="003E04BD" w:rsidRPr="002E0FB4" w:rsidRDefault="003E04BD" w:rsidP="00574463">
                        <w:pPr>
                          <w:jc w:val="center"/>
                          <w:rPr>
                            <w:sz w:val="20"/>
                          </w:rPr>
                        </w:pPr>
                      </w:p>
                      <w:p w14:paraId="7EC30FE2" w14:textId="77777777" w:rsidR="003E04BD" w:rsidRPr="002E0FB4" w:rsidRDefault="003E04BD" w:rsidP="00574463">
                        <w:pPr>
                          <w:jc w:val="center"/>
                          <w:rPr>
                            <w:sz w:val="18"/>
                            <w:szCs w:val="22"/>
                          </w:rPr>
                        </w:pPr>
                        <w:r w:rsidRPr="002E0FB4">
                          <w:rPr>
                            <w:sz w:val="18"/>
                            <w:szCs w:val="22"/>
                          </w:rPr>
                          <w:t>Message 1</w:t>
                        </w:r>
                      </w:p>
                    </w:txbxContent>
                  </v:textbox>
                </v:shape>
                <v:line id="Line 14" o:spid="_x0000_s1050" style="position:absolute;visibility:visible;mso-wrap-style:square" from="35179,5865" to="35179,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1" style="position:absolute;left:9143;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2" style="position:absolute;visibility:visible;mso-wrap-style:square" from="10839,8866" to="3425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3" type="#_x0000_t202" style="position:absolute;left:21360;top:1092;width:28172;height:4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68F5857F" w:rsidR="003E04BD" w:rsidRPr="007C1AAC" w:rsidRDefault="003E04BD" w:rsidP="00A612C4">
                        <w:pPr>
                          <w:spacing w:before="0"/>
                          <w:jc w:val="center"/>
                          <w:rPr>
                            <w:sz w:val="22"/>
                            <w:szCs w:val="22"/>
                          </w:rPr>
                        </w:pPr>
                        <w:r>
                          <w:rPr>
                            <w:sz w:val="22"/>
                            <w:szCs w:val="22"/>
                          </w:rPr>
                          <w:t>Clinical Data</w:t>
                        </w:r>
                        <w:ins w:id="325" w:author="Fabio Buti" w:date="2017-02-19T18:06:00Z">
                          <w:r>
                            <w:rPr>
                              <w:sz w:val="22"/>
                              <w:szCs w:val="22"/>
                            </w:rPr>
                            <w:t xml:space="preserve"> </w:t>
                          </w:r>
                        </w:ins>
                        <w:r>
                          <w:rPr>
                            <w:sz w:val="22"/>
                            <w:szCs w:val="22"/>
                          </w:rPr>
                          <w:t>Source /</w:t>
                        </w:r>
                        <w:r>
                          <w:rPr>
                            <w:sz w:val="22"/>
                            <w:szCs w:val="22"/>
                          </w:rPr>
                          <w:br/>
                          <w:t>MHD Doc. Responder / XDS Doc. Repository</w:t>
                        </w:r>
                      </w:p>
                    </w:txbxContent>
                  </v:textbox>
                </v:shape>
                <v:shape id="Text Box 11" o:spid="_x0000_s1054" type="#_x0000_t202" style="position:absolute;top:1092;width:19819;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671B0A8" w14:textId="5F619814" w:rsidR="003E04BD" w:rsidRPr="007C1AAC" w:rsidRDefault="003E04BD" w:rsidP="00A612C4">
                        <w:pPr>
                          <w:spacing w:before="0"/>
                          <w:jc w:val="center"/>
                          <w:rPr>
                            <w:sz w:val="22"/>
                            <w:szCs w:val="22"/>
                          </w:rPr>
                        </w:pPr>
                        <w:r>
                          <w:rPr>
                            <w:sz w:val="22"/>
                            <w:szCs w:val="22"/>
                          </w:rPr>
                          <w:t>Clinical Data Consumer /</w:t>
                        </w:r>
                        <w:r>
                          <w:rPr>
                            <w:sz w:val="22"/>
                            <w:szCs w:val="22"/>
                          </w:rPr>
                          <w:br/>
                          <w:t>MHD Document Consumer</w:t>
                        </w:r>
                      </w:p>
                      <w:p w14:paraId="02932734" w14:textId="77777777" w:rsidR="003E04BD" w:rsidRDefault="003E04BD" w:rsidP="00574463"/>
                      <w:p w14:paraId="6253A744" w14:textId="77777777" w:rsidR="003E04BD" w:rsidRPr="007C1AAC" w:rsidRDefault="003E04BD" w:rsidP="00574463">
                        <w:pPr>
                          <w:jc w:val="center"/>
                          <w:rPr>
                            <w:sz w:val="22"/>
                            <w:szCs w:val="22"/>
                          </w:rPr>
                        </w:pPr>
                        <w:r w:rsidRPr="007C1AAC">
                          <w:rPr>
                            <w:sz w:val="22"/>
                            <w:szCs w:val="22"/>
                          </w:rPr>
                          <w:t>A</w:t>
                        </w:r>
                        <w:r>
                          <w:rPr>
                            <w:sz w:val="22"/>
                            <w:szCs w:val="22"/>
                          </w:rPr>
                          <w:t>ctor A</w:t>
                        </w:r>
                      </w:p>
                    </w:txbxContent>
                  </v:textbox>
                </v:shape>
                <v:line id="Line 17" o:spid="_x0000_s1055" style="position:absolute;flip:x;visibility:visible;mso-wrap-style:square" from="10839,12295" to="34258,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6" type="#_x0000_t202" style="position:absolute;left:14014;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5621B4A3" w:rsidR="003E04BD" w:rsidRPr="002E0FB4" w:rsidRDefault="003E04BD"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[PCC-Y]</w:t>
                        </w:r>
                      </w:p>
                    </w:txbxContent>
                  </v:textbox>
                </v:shape>
                <v:shape id="Text Box 223" o:spid="_x0000_s1057" type="#_x0000_t202" style="position:absolute;left:37915;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3E04BD" w:rsidRPr="00D36722" w:rsidRDefault="003E04BD"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8" type="#_x0000_t35" style="position:absolute;left:35439;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9" style="position:absolute;left:34255;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60" style="position:absolute;left:34255;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1" style="position:absolute;left:9142;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2" style="position:absolute;visibility:visible;mso-wrap-style:square" from="10820,15694" to="34258,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3" style="position:absolute;flip:x;visibility:visible;mso-wrap-style:square" from="10953,18741" to="34258,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4" type="#_x0000_t202" style="position:absolute;left:14014;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3E04BD" w:rsidRPr="00D25804" w:rsidRDefault="003E04BD" w:rsidP="00A612C4">
                        <w:pPr>
                          <w:pStyle w:val="Normale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3E04BD" w:rsidRPr="00D25804" w:rsidRDefault="003E04BD" w:rsidP="00B51A7F">
                        <w:pPr>
                          <w:pStyle w:val="NormaleWeb"/>
                          <w:jc w:val="center"/>
                          <w:rPr>
                            <w:lang w:val="fr-FR"/>
                          </w:rPr>
                        </w:pPr>
                        <w:r w:rsidRPr="00D25804">
                          <w:rPr>
                            <w:sz w:val="20"/>
                            <w:szCs w:val="20"/>
                            <w:lang w:val="fr-FR"/>
                          </w:rPr>
                          <w:t> </w:t>
                        </w:r>
                      </w:p>
                      <w:p w14:paraId="00E537D0" w14:textId="77777777" w:rsidR="003E04BD" w:rsidRPr="00D25804" w:rsidRDefault="003E04BD" w:rsidP="00B51A7F">
                        <w:pPr>
                          <w:pStyle w:val="NormaleWeb"/>
                          <w:jc w:val="center"/>
                          <w:rPr>
                            <w:lang w:val="fr-FR"/>
                          </w:rPr>
                        </w:pPr>
                        <w:r w:rsidRPr="00D25804">
                          <w:rPr>
                            <w:sz w:val="18"/>
                            <w:szCs w:val="18"/>
                            <w:lang w:val="fr-FR"/>
                          </w:rPr>
                          <w:t>Message 1</w:t>
                        </w:r>
                      </w:p>
                    </w:txbxContent>
                  </v:textbox>
                </v:shape>
                <v:shape id="Text Box 13" o:spid="_x0000_s1065" type="#_x0000_t202" style="position:absolute;left:14014;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3E04BD" w:rsidRDefault="003E04BD" w:rsidP="00A612C4">
                        <w:pPr>
                          <w:pStyle w:val="NormaleWeb"/>
                          <w:spacing w:before="0" w:line="276" w:lineRule="auto"/>
                          <w:jc w:val="center"/>
                          <w:rPr>
                            <w:sz w:val="18"/>
                            <w:szCs w:val="18"/>
                          </w:rPr>
                        </w:pPr>
                        <w:r>
                          <w:rPr>
                            <w:sz w:val="18"/>
                            <w:szCs w:val="18"/>
                          </w:rPr>
                          <w:t xml:space="preserve">Retrieve Document </w:t>
                        </w:r>
                      </w:p>
                      <w:p w14:paraId="05627D3D" w14:textId="3C3848AC" w:rsidR="003E04BD" w:rsidRDefault="003E04BD" w:rsidP="00A612C4">
                        <w:pPr>
                          <w:pStyle w:val="NormaleWeb"/>
                          <w:spacing w:before="0" w:line="276" w:lineRule="auto"/>
                          <w:jc w:val="center"/>
                        </w:pPr>
                        <w:r>
                          <w:rPr>
                            <w:sz w:val="18"/>
                            <w:szCs w:val="18"/>
                          </w:rPr>
                          <w:t>Response [ITI-68]</w:t>
                        </w:r>
                      </w:p>
                    </w:txbxContent>
                  </v:textbox>
                </v:shape>
                <w10:anchorlock/>
              </v:group>
            </w:pict>
          </mc:Fallback>
        </mc:AlternateContent>
      </w:r>
    </w:p>
    <w:p w14:paraId="0B546601" w14:textId="49015332" w:rsidR="00574463" w:rsidRPr="003651D9" w:rsidRDefault="00574463" w:rsidP="006C4047">
      <w:pPr>
        <w:pStyle w:val="FigureTitle"/>
        <w:spacing w:before="120" w:after="120"/>
      </w:pPr>
      <w:r w:rsidRPr="003668B9">
        <w:t xml:space="preserve">Figure X.4.2.2-1: </w:t>
      </w:r>
      <w:r w:rsidR="00F26C31">
        <w:t>Use Case #2</w:t>
      </w:r>
      <w:r w:rsidR="00F26C31" w:rsidRPr="003668B9">
        <w:t xml:space="preserve"> </w:t>
      </w:r>
      <w:r w:rsidRPr="003668B9">
        <w:t>Process Flow in QEDm Profile</w:t>
      </w:r>
    </w:p>
    <w:p w14:paraId="1F996859" w14:textId="77777777" w:rsidR="00574463" w:rsidRPr="00574463" w:rsidRDefault="00574463" w:rsidP="00F26C31">
      <w:pPr>
        <w:pStyle w:val="Corpotesto"/>
      </w:pPr>
    </w:p>
    <w:p w14:paraId="64607BF2" w14:textId="77777777" w:rsidR="00303E20" w:rsidRPr="003651D9" w:rsidRDefault="00303E20" w:rsidP="00303E20">
      <w:pPr>
        <w:pStyle w:val="Titolo2"/>
        <w:numPr>
          <w:ilvl w:val="0"/>
          <w:numId w:val="0"/>
        </w:numPr>
        <w:rPr>
          <w:noProof w:val="0"/>
        </w:rPr>
      </w:pPr>
      <w:bookmarkStart w:id="326" w:name="_Toc479932157"/>
      <w:bookmarkEnd w:id="320"/>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326"/>
    </w:p>
    <w:p w14:paraId="48D8DBBA" w14:textId="5E925F9D" w:rsidR="005A2461" w:rsidRPr="001567EA" w:rsidRDefault="003C11A4" w:rsidP="003C11A4">
      <w:pPr>
        <w:pStyle w:val="Corpotesto"/>
      </w:pPr>
      <w:r w:rsidRPr="001567EA">
        <w:t xml:space="preserve">There are many security and privacy concerns with mobile devices, including lack of physical control. Many common information technology uses of HTTP, including REST, are accessing far less sensitive information than health documents. These factors present an especially </w:t>
      </w:r>
      <w:r w:rsidR="00090522" w:rsidRPr="001567EA">
        <w:t>difficult challenge</w:t>
      </w:r>
      <w:r w:rsidRPr="001567EA">
        <w:t xml:space="preserve"> for the security model. It is recommended that application developers perform a Risk Assessment in the design of the applications, and that Organization responsible for the operational environment using QEDm perform Risk Assessments in the design and deployment of the operational environment</w:t>
      </w:r>
      <w:r w:rsidR="001567EA">
        <w:t xml:space="preserve"> </w:t>
      </w:r>
      <w:r w:rsidR="00090522" w:rsidRPr="00090522">
        <w:t xml:space="preserve">(see </w:t>
      </w:r>
      <w:hyperlink r:id="rId68" w:history="1">
        <w:r w:rsidR="00090522" w:rsidRPr="00090522">
          <w:rPr>
            <w:rStyle w:val="Collegamentoipertestuale"/>
          </w:rPr>
          <w:t>FHIR STU3 Security</w:t>
        </w:r>
      </w:hyperlink>
      <w:r w:rsidR="00980A12" w:rsidRPr="001567EA">
        <w:t>)</w:t>
      </w:r>
      <w:r w:rsidR="00090522" w:rsidRPr="001567EA">
        <w:t>.</w:t>
      </w:r>
      <w:r w:rsidR="00980A12" w:rsidRPr="001567EA">
        <w:t xml:space="preserve"> </w:t>
      </w:r>
      <w:r w:rsidR="00884E81" w:rsidRPr="001567EA">
        <w:t xml:space="preserve">Also, the </w:t>
      </w:r>
      <w:r w:rsidR="005A2461" w:rsidRPr="001567EA">
        <w:t xml:space="preserve">resource server should not return any information unless proper authentication and communications security have been proven and </w:t>
      </w:r>
      <w:r w:rsidR="005A2461" w:rsidRPr="001567EA">
        <w:rPr>
          <w:rFonts w:cs="Arial"/>
          <w:color w:val="333333"/>
          <w:lang w:val="en"/>
        </w:rPr>
        <w:t>necessary privacy and security provision must be in place for searching and</w:t>
      </w:r>
      <w:r w:rsidR="00980A12" w:rsidRPr="001567EA">
        <w:rPr>
          <w:rFonts w:cs="Arial"/>
          <w:color w:val="333333"/>
          <w:lang w:val="en"/>
        </w:rPr>
        <w:t xml:space="preserve"> fetching this information. The </w:t>
      </w:r>
      <w:hyperlink r:id="rId69" w:history="1">
        <w:r w:rsidR="00980A12" w:rsidRPr="001567EA">
          <w:rPr>
            <w:rStyle w:val="Collegamentoipertestuale"/>
            <w:rFonts w:cs="Arial"/>
            <w:lang w:val="en"/>
          </w:rPr>
          <w:t>FHIR STU3 S</w:t>
        </w:r>
        <w:r w:rsidR="005A2461" w:rsidRPr="001567EA">
          <w:rPr>
            <w:rStyle w:val="Collegamentoipertestuale"/>
            <w:rFonts w:cs="Arial"/>
            <w:lang w:val="en"/>
          </w:rPr>
          <w:t>ecurity and Privacy module</w:t>
        </w:r>
      </w:hyperlink>
      <w:r w:rsidR="005A2461" w:rsidRPr="001567EA">
        <w:rPr>
          <w:rFonts w:cs="Arial"/>
          <w:color w:val="333333"/>
          <w:lang w:val="en"/>
        </w:rPr>
        <w:t xml:space="preserve"> describes how to protect a FHIR server, also if FHIR does not mandate a single technical approach to security and privacy.</w:t>
      </w:r>
    </w:p>
    <w:p w14:paraId="46B73427" w14:textId="1871A55D" w:rsidR="001431C1" w:rsidRPr="001567EA" w:rsidRDefault="003C11A4" w:rsidP="003C11A4">
      <w:pPr>
        <w:pStyle w:val="Corpotesto"/>
      </w:pPr>
      <w:r w:rsidRPr="001567EA">
        <w:t xml:space="preserve">There are many reasonable methods of securing interoperability transactions. These security models can be layered in without modifying the characteristics of the </w:t>
      </w:r>
      <w:r w:rsidR="00095B5F" w:rsidRPr="001567EA">
        <w:t>QEDm</w:t>
      </w:r>
      <w:r w:rsidRPr="001567EA">
        <w:t xml:space="preserve"> Profile transaction. The use of TLS is encouraged, specifically the use of the ATNA Profile. User authentication on mobile devices is encouraged using Internet User Authorization (IUA) Profile. The network communication security and user authentication are layered in at the HTTP transport layer and do not modify the interoperability characteristics defined in the QEDm Profile.</w:t>
      </w:r>
    </w:p>
    <w:p w14:paraId="4BF70846" w14:textId="77777777" w:rsidR="003C11A4" w:rsidRPr="001567EA" w:rsidRDefault="003C11A4" w:rsidP="003C11A4">
      <w:pPr>
        <w:pStyle w:val="Corpotesto"/>
      </w:pPr>
      <w:commentRangeStart w:id="327"/>
      <w:r w:rsidRPr="001567EA">
        <w:t xml:space="preserve">The Security Audit logging (e.g., ATNA) is recommended. Support for ATNA-based audit logging on the mobile health device may be beyond the ability of this constrained environment. For example, the client (Clinical Data Source or Clinical Data Consumer) need only support http interactions using JSON encoding, while ATNA Audit Message transaction requires SYSLOG </w:t>
      </w:r>
      <w:r w:rsidRPr="001567EA">
        <w:lastRenderedPageBreak/>
        <w:t xml:space="preserve">protocol and </w:t>
      </w:r>
      <w:r w:rsidR="002140A6" w:rsidRPr="001567EA">
        <w:t>QED</w:t>
      </w:r>
      <w:r w:rsidRPr="001567EA">
        <w:t xml:space="preserve"> encoding. However, when grouped with QED actors, the whole system must comply with the ATNA requirement mandated in QED. For this reason, the use of ATNA Audit Logging is not mandated. This would mean that the Organization responsible for the operational environment must choose how to mitigate the risk of relying only on the service side audit logging</w:t>
      </w:r>
      <w:commentRangeEnd w:id="327"/>
      <w:r w:rsidR="00AA0F9F">
        <w:rPr>
          <w:rStyle w:val="Rimandocommento"/>
        </w:rPr>
        <w:commentReference w:id="327"/>
      </w:r>
      <w:r w:rsidRPr="001567EA">
        <w:t>.</w:t>
      </w:r>
    </w:p>
    <w:p w14:paraId="5F053C6B" w14:textId="77777777" w:rsidR="003C11A4" w:rsidRPr="001A52B1" w:rsidRDefault="003C11A4" w:rsidP="003C11A4">
      <w:pPr>
        <w:pStyle w:val="Corpotesto"/>
      </w:pPr>
      <w:r w:rsidRPr="001567EA">
        <w:t>The PCC-Y transaction include the Patient ID (patient.identifier) as a mandatory query parameter on the Resource URL. This URL pattern does present a risk when using typical web server audit logging of URL requests, and browser history. In both of these cases the URL with the patient identity is clearly visible. These risks should be mitigated in system or operational design.</w:t>
      </w:r>
    </w:p>
    <w:p w14:paraId="66EBD0A7" w14:textId="77777777" w:rsidR="00167DB7" w:rsidRPr="003651D9" w:rsidRDefault="00167DB7" w:rsidP="00167DB7">
      <w:pPr>
        <w:pStyle w:val="Titolo2"/>
        <w:numPr>
          <w:ilvl w:val="0"/>
          <w:numId w:val="0"/>
        </w:numPr>
        <w:rPr>
          <w:noProof w:val="0"/>
        </w:rPr>
      </w:pPr>
      <w:bookmarkStart w:id="328" w:name="_Toc479932158"/>
      <w:r w:rsidRPr="003651D9">
        <w:rPr>
          <w:noProof w:val="0"/>
        </w:rPr>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328"/>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2B9DB2EC" w:rsidR="0012283F" w:rsidRPr="00AA421D" w:rsidRDefault="00E11480" w:rsidP="0012283F">
      <w:pPr>
        <w:spacing w:before="240" w:after="120"/>
        <w:rPr>
          <w:b/>
          <w:iCs/>
        </w:rPr>
      </w:pPr>
      <w:commentRangeStart w:id="329"/>
      <w:r>
        <w:rPr>
          <w:b/>
          <w:iCs/>
        </w:rPr>
        <w:t>ITI PDLS</w:t>
      </w:r>
      <w:r w:rsidR="0012283F" w:rsidRPr="00AA421D">
        <w:rPr>
          <w:b/>
          <w:iCs/>
        </w:rPr>
        <w:t xml:space="preserve"> </w:t>
      </w:r>
      <w:r w:rsidR="004459DE">
        <w:rPr>
          <w:b/>
          <w:iCs/>
        </w:rPr>
        <w:t>–</w:t>
      </w:r>
      <w:r w:rsidR="0012283F" w:rsidRPr="00AA421D">
        <w:rPr>
          <w:b/>
          <w:iCs/>
        </w:rPr>
        <w:t xml:space="preserve"> </w:t>
      </w:r>
      <w:r w:rsidR="00AB1987">
        <w:rPr>
          <w:b/>
          <w:iCs/>
        </w:rPr>
        <w:t>Consistency</w:t>
      </w:r>
      <w:r w:rsidR="004459DE" w:rsidRPr="00AA421D">
        <w:rPr>
          <w:b/>
          <w:iCs/>
        </w:rPr>
        <w:t xml:space="preserve"> </w:t>
      </w:r>
      <w:r w:rsidR="0012283F" w:rsidRPr="00AA421D">
        <w:rPr>
          <w:b/>
          <w:iCs/>
        </w:rPr>
        <w:t xml:space="preserve">of Clinical Content </w:t>
      </w:r>
      <w:commentRangeEnd w:id="329"/>
      <w:r w:rsidR="00F73340">
        <w:rPr>
          <w:rStyle w:val="Rimandocommento"/>
        </w:rPr>
        <w:commentReference w:id="329"/>
      </w:r>
    </w:p>
    <w:p w14:paraId="30C5F5C6" w14:textId="3FB460D1" w:rsidR="00DB21CD" w:rsidRDefault="0012283F" w:rsidP="0012283F">
      <w:pPr>
        <w:spacing w:before="0" w:after="120"/>
        <w:rPr>
          <w:iCs/>
        </w:rPr>
      </w:pPr>
      <w:r w:rsidRPr="00AA421D">
        <w:rPr>
          <w:iCs/>
        </w:rPr>
        <w:t xml:space="preserve">A Clinical Data </w:t>
      </w:r>
      <w:r w:rsidR="00A43F38">
        <w:rPr>
          <w:iCs/>
        </w:rPr>
        <w:t>Source</w:t>
      </w:r>
      <w:r w:rsidR="00D83030" w:rsidRPr="00AA421D">
        <w:rPr>
          <w:iCs/>
        </w:rPr>
        <w:t xml:space="preserve"> </w:t>
      </w:r>
      <w:r w:rsidR="00124916">
        <w:rPr>
          <w:iCs/>
        </w:rPr>
        <w:t>A</w:t>
      </w:r>
      <w:r w:rsidRPr="00AA421D">
        <w:rPr>
          <w:iCs/>
        </w:rPr>
        <w:t xml:space="preserve">ctor </w:t>
      </w:r>
      <w:r w:rsidR="00646ACC">
        <w:rPr>
          <w:iCs/>
        </w:rPr>
        <w:t>may</w:t>
      </w:r>
      <w:r w:rsidRPr="00AA421D">
        <w:rPr>
          <w:iCs/>
        </w:rPr>
        <w:t xml:space="preserve"> be grouped</w:t>
      </w:r>
      <w:r w:rsidR="00124916">
        <w:rPr>
          <w:iCs/>
        </w:rPr>
        <w:t xml:space="preserve"> with </w:t>
      </w:r>
      <w:r w:rsidR="00646ACC">
        <w:rPr>
          <w:iCs/>
        </w:rPr>
        <w:t xml:space="preserve">a </w:t>
      </w:r>
      <w:r w:rsidR="00DB21CD" w:rsidRPr="00F43328">
        <w:rPr>
          <w:iCs/>
          <w:highlight w:val="yellow"/>
        </w:rPr>
        <w:t>Data Element Provenance Recorder</w:t>
      </w:r>
      <w:r w:rsidR="00DB21CD">
        <w:rPr>
          <w:iCs/>
        </w:rPr>
        <w:t xml:space="preserve"> </w:t>
      </w:r>
      <w:r w:rsidR="00124916">
        <w:rPr>
          <w:iCs/>
        </w:rPr>
        <w:t>A</w:t>
      </w:r>
      <w:r w:rsidRPr="00AA421D">
        <w:rPr>
          <w:iCs/>
        </w:rPr>
        <w:t xml:space="preserve">ctor </w:t>
      </w:r>
      <w:r w:rsidR="00DB21CD">
        <w:rPr>
          <w:iCs/>
        </w:rPr>
        <w:t xml:space="preserve">which </w:t>
      </w:r>
      <w:r w:rsidR="007833AA">
        <w:rPr>
          <w:iCs/>
        </w:rPr>
        <w:t>requires</w:t>
      </w:r>
      <w:r w:rsidR="00DB21CD">
        <w:rPr>
          <w:iCs/>
        </w:rPr>
        <w:t xml:space="preserve"> to </w:t>
      </w:r>
      <w:r w:rsidR="004459DE">
        <w:rPr>
          <w:iCs/>
        </w:rPr>
        <w:t xml:space="preserve">add the </w:t>
      </w:r>
      <w:r w:rsidR="00FB664F">
        <w:rPr>
          <w:iCs/>
        </w:rPr>
        <w:t xml:space="preserve">necessary </w:t>
      </w:r>
      <w:r w:rsidR="00132EAC">
        <w:rPr>
          <w:iCs/>
        </w:rPr>
        <w:t xml:space="preserve">provenance </w:t>
      </w:r>
      <w:r w:rsidR="00FB664F">
        <w:rPr>
          <w:iCs/>
        </w:rPr>
        <w:t xml:space="preserve">information </w:t>
      </w:r>
      <w:r w:rsidR="00E20CAF">
        <w:rPr>
          <w:iCs/>
        </w:rPr>
        <w:t xml:space="preserve">that ensure consistency </w:t>
      </w:r>
      <w:r w:rsidR="00132EAC">
        <w:rPr>
          <w:iCs/>
        </w:rPr>
        <w:t xml:space="preserve">to each </w:t>
      </w:r>
      <w:r w:rsidR="00DB21CD">
        <w:rPr>
          <w:iCs/>
        </w:rPr>
        <w:t xml:space="preserve">returned </w:t>
      </w:r>
      <w:r w:rsidR="00132EAC">
        <w:rPr>
          <w:iCs/>
        </w:rPr>
        <w:t>data element</w:t>
      </w:r>
      <w:r w:rsidR="00DB21CD">
        <w:rPr>
          <w:iCs/>
        </w:rPr>
        <w:t>.</w:t>
      </w:r>
    </w:p>
    <w:p w14:paraId="6FBC5DB3" w14:textId="7B2DA5BB" w:rsidR="00A34B9B" w:rsidRDefault="00D65116" w:rsidP="0012283F">
      <w:pPr>
        <w:spacing w:before="0" w:after="120"/>
      </w:pPr>
      <w:r>
        <w:rPr>
          <w:iCs/>
        </w:rPr>
        <w:t>T</w:t>
      </w:r>
      <w:r w:rsidR="00132EAC">
        <w:rPr>
          <w:iCs/>
        </w:rPr>
        <w:t xml:space="preserve">his grouping </w:t>
      </w:r>
      <w:r w:rsidR="00125AB8">
        <w:rPr>
          <w:iCs/>
        </w:rPr>
        <w:t>allow</w:t>
      </w:r>
      <w:r w:rsidR="00E20CAF">
        <w:rPr>
          <w:iCs/>
        </w:rPr>
        <w:t>s</w:t>
      </w:r>
      <w:r w:rsidR="00125AB8">
        <w:rPr>
          <w:iCs/>
        </w:rPr>
        <w:t xml:space="preserve"> </w:t>
      </w:r>
      <w:r w:rsidR="00590A06">
        <w:rPr>
          <w:iCs/>
        </w:rPr>
        <w:t>the</w:t>
      </w:r>
      <w:r w:rsidR="00125AB8">
        <w:rPr>
          <w:iCs/>
        </w:rPr>
        <w:t xml:space="preserve"> addition of the</w:t>
      </w:r>
      <w:r w:rsidR="00590A06">
        <w:rPr>
          <w:iCs/>
        </w:rPr>
        <w:t xml:space="preserve"> </w:t>
      </w:r>
      <w:r w:rsidR="00DB21CD">
        <w:t xml:space="preserve">all </w:t>
      </w:r>
      <w:r w:rsidR="00590A06">
        <w:t xml:space="preserve">references to </w:t>
      </w:r>
      <w:r w:rsidR="00DB21CD">
        <w:t xml:space="preserve">data origins (e.g.: Documents) </w:t>
      </w:r>
      <w:r w:rsidR="00125AB8">
        <w:t>used in generating the result</w:t>
      </w:r>
      <w:r w:rsidR="00DB21CD">
        <w:rPr>
          <w:iCs/>
        </w:rPr>
        <w:t>, if any</w:t>
      </w:r>
      <w:r w:rsidR="00125AB8">
        <w:t>.</w:t>
      </w:r>
    </w:p>
    <w:p w14:paraId="0DA40065" w14:textId="213BE4C8" w:rsidR="003C648B" w:rsidRDefault="00636B1F" w:rsidP="0012283F">
      <w:pPr>
        <w:spacing w:before="0" w:after="120"/>
        <w:rPr>
          <w:iCs/>
        </w:rPr>
      </w:pPr>
      <w:r w:rsidRPr="00DB21CD">
        <w:rPr>
          <w:iCs/>
        </w:rPr>
        <w:t xml:space="preserve">A Clinical Data Consumer Actor may be grouped with a </w:t>
      </w:r>
      <w:r w:rsidR="00DB21CD" w:rsidRPr="00F43328">
        <w:rPr>
          <w:iCs/>
          <w:highlight w:val="yellow"/>
        </w:rPr>
        <w:t>Data Element Provenance Consumer</w:t>
      </w:r>
      <w:r w:rsidR="00DB21CD" w:rsidRPr="00F43328">
        <w:rPr>
          <w:iCs/>
        </w:rPr>
        <w:t xml:space="preserve"> </w:t>
      </w:r>
      <w:r w:rsidRPr="00DB21CD">
        <w:rPr>
          <w:iCs/>
        </w:rPr>
        <w:t xml:space="preserve">Actor </w:t>
      </w:r>
      <w:r w:rsidR="00B00E33" w:rsidRPr="00B00E33">
        <w:rPr>
          <w:iCs/>
        </w:rPr>
        <w:t>to</w:t>
      </w:r>
      <w:r w:rsidR="00E20CAF">
        <w:rPr>
          <w:iCs/>
        </w:rPr>
        <w:t xml:space="preserve"> extract </w:t>
      </w:r>
      <w:r w:rsidR="00B00E33" w:rsidRPr="00B00E33">
        <w:rPr>
          <w:iCs/>
        </w:rPr>
        <w:t xml:space="preserve">the identifiers (provenance information) that consistently link the returned data elements to the related data </w:t>
      </w:r>
      <w:r w:rsidR="00B00E33">
        <w:rPr>
          <w:iCs/>
        </w:rPr>
        <w:t>origin</w:t>
      </w:r>
      <w:r w:rsidR="00B00E33" w:rsidRPr="00B00E33">
        <w:rPr>
          <w:iCs/>
        </w:rPr>
        <w:t>, if any. In order to do that it shall parse the provenance informa</w:t>
      </w:r>
      <w:r w:rsidR="007833AA">
        <w:rPr>
          <w:iCs/>
        </w:rPr>
        <w:t>tion part of the query response, when present.</w:t>
      </w:r>
    </w:p>
    <w:p w14:paraId="5EEEF14D" w14:textId="007DF9D6" w:rsidR="0012283F" w:rsidRDefault="0012283F" w:rsidP="0012283F">
      <w:pPr>
        <w:spacing w:before="240" w:after="120"/>
      </w:pPr>
      <w:r w:rsidRPr="00AA421D">
        <w:rPr>
          <w:b/>
        </w:rPr>
        <w:t>ITI PIX - Patient Identity Cross Referencing</w:t>
      </w:r>
      <w:r w:rsidR="00E86CD1">
        <w:t xml:space="preserve"> and</w:t>
      </w:r>
      <w:r>
        <w:t xml:space="preserve"> </w:t>
      </w:r>
      <w:r w:rsidRPr="00AA421D">
        <w:rPr>
          <w:b/>
        </w:rPr>
        <w:t>ITI PDQ - Patient Demographics Query</w:t>
      </w:r>
      <w:r>
        <w:t xml:space="preserve"> </w:t>
      </w:r>
    </w:p>
    <w:p w14:paraId="0FABF550" w14:textId="58F711B2"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r>
      <w:commentRangeStart w:id="330"/>
      <w:commentRangeStart w:id="331"/>
      <w:r>
        <w:t>Within an enterprise, the need to cross-reference patient identifiers may not be necessary. However, once enterprise boundaries are crossed, these identifiers will need to be resolved. In that case either PIX or PDQ shall be used.</w:t>
      </w:r>
      <w:commentRangeEnd w:id="330"/>
      <w:r w:rsidR="00C746ED">
        <w:rPr>
          <w:rStyle w:val="Rimandocommento"/>
        </w:rPr>
        <w:commentReference w:id="330"/>
      </w:r>
      <w:commentRangeEnd w:id="331"/>
      <w:r w:rsidR="00EF16C1">
        <w:rPr>
          <w:rStyle w:val="Rimandocommento"/>
        </w:rPr>
        <w:commentReference w:id="331"/>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0970BD03" w:rsidR="0012283F" w:rsidRDefault="0012283F" w:rsidP="0012283F">
      <w:pPr>
        <w:spacing w:before="0"/>
      </w:pPr>
      <w:r>
        <w:t xml:space="preserve">A Clinical Data Source Actor may be grouped with a XDS Document Repository Actor. Data gathered from clinical documents submitted to the Document Repository can be a source of information returned by the Clinical Data Source Actor. Information returned by the Clinical Data Source </w:t>
      </w:r>
      <w:r w:rsidR="00D132D0">
        <w:t xml:space="preserve">may </w:t>
      </w:r>
      <w:r>
        <w:t>include references to all documents used in generating the results</w:t>
      </w:r>
      <w:r w:rsidR="00D132D0">
        <w:t xml:space="preserve">, by using the FHIR Provenance Resource. </w:t>
      </w:r>
      <w:r>
        <w:t xml:space="preserve"> </w:t>
      </w:r>
    </w:p>
    <w:p w14:paraId="1ED0DFCC" w14:textId="77777777" w:rsidR="0012283F" w:rsidRPr="00AA421D" w:rsidRDefault="0012283F" w:rsidP="0012283F">
      <w:pPr>
        <w:spacing w:before="240" w:after="120"/>
        <w:rPr>
          <w:b/>
        </w:rPr>
      </w:pPr>
      <w:r w:rsidRPr="00AA421D">
        <w:rPr>
          <w:b/>
        </w:rPr>
        <w:lastRenderedPageBreak/>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55A99E78" w14:textId="77777777" w:rsidR="000474EC" w:rsidRDefault="000474EC" w:rsidP="00682391">
      <w:pPr>
        <w:rPr>
          <w:highlight w:val="yellow"/>
        </w:rPr>
      </w:pPr>
    </w:p>
    <w:bookmarkEnd w:id="300"/>
    <w:bookmarkEnd w:id="301"/>
    <w:bookmarkEnd w:id="302"/>
    <w:bookmarkEnd w:id="303"/>
    <w:bookmarkEnd w:id="304"/>
    <w:p w14:paraId="64D60E19" w14:textId="77777777" w:rsidR="002859FB" w:rsidRDefault="002859FB" w:rsidP="00111CBC">
      <w:pPr>
        <w:pStyle w:val="Corpotesto"/>
      </w:pPr>
    </w:p>
    <w:p w14:paraId="02E7C5EE" w14:textId="77777777" w:rsidR="002859FB" w:rsidRPr="00005A40" w:rsidRDefault="002859FB" w:rsidP="002859FB">
      <w:pPr>
        <w:pStyle w:val="PartTitle"/>
      </w:pPr>
      <w:bookmarkStart w:id="332" w:name="_Toc345074671"/>
      <w:r w:rsidRPr="00005A40">
        <w:lastRenderedPageBreak/>
        <w:t>Volume 2 – Transactions</w:t>
      </w:r>
      <w:bookmarkEnd w:id="332"/>
    </w:p>
    <w:p w14:paraId="72C9AC6E" w14:textId="6027E7DF" w:rsidR="000645B5" w:rsidRPr="00005A40" w:rsidRDefault="00005A40" w:rsidP="000645B5">
      <w:pPr>
        <w:pStyle w:val="EditorInstructions"/>
      </w:pPr>
      <w:bookmarkStart w:id="333" w:name="_Toc75083611"/>
      <w:r>
        <w:t>Add</w:t>
      </w:r>
      <w:r w:rsidR="000645B5" w:rsidRPr="00005A40">
        <w:t xml:space="preserve"> section 3</w:t>
      </w:r>
      <w:bookmarkEnd w:id="333"/>
      <w:r w:rsidR="000645B5" w:rsidRPr="00005A40">
        <w:t>.Y</w:t>
      </w:r>
    </w:p>
    <w:p w14:paraId="3DE8F145" w14:textId="03A4660D" w:rsidR="000645B5" w:rsidRDefault="000645B5" w:rsidP="000645B5">
      <w:pPr>
        <w:pStyle w:val="Titolo2"/>
        <w:numPr>
          <w:ilvl w:val="0"/>
          <w:numId w:val="0"/>
        </w:numPr>
        <w:rPr>
          <w:noProof w:val="0"/>
        </w:rPr>
      </w:pPr>
      <w:bookmarkStart w:id="334" w:name="_Toc466616622"/>
      <w:bookmarkStart w:id="335" w:name="_Toc469616851"/>
      <w:bookmarkStart w:id="336" w:name="_Toc479932159"/>
      <w:r w:rsidRPr="00005A40">
        <w:rPr>
          <w:noProof w:val="0"/>
        </w:rPr>
        <w:t xml:space="preserve">3.Y </w:t>
      </w:r>
      <w:r w:rsidR="006D19B8" w:rsidRPr="00005A40">
        <w:rPr>
          <w:noProof w:val="0"/>
        </w:rPr>
        <w:t xml:space="preserve">Mobile Query Existing Data </w:t>
      </w:r>
      <w:r w:rsidRPr="00005A40">
        <w:rPr>
          <w:noProof w:val="0"/>
        </w:rPr>
        <w:t>[PCC-Y]</w:t>
      </w:r>
      <w:bookmarkEnd w:id="334"/>
      <w:bookmarkEnd w:id="335"/>
      <w:bookmarkEnd w:id="336"/>
    </w:p>
    <w:p w14:paraId="487917AB" w14:textId="7CB4AAD9" w:rsidR="007F2299" w:rsidRPr="007F2299" w:rsidRDefault="007F2299" w:rsidP="00291C3E">
      <w:pPr>
        <w:pStyle w:val="Corpotesto"/>
      </w:pPr>
      <w:r w:rsidRPr="001A52B1">
        <w:t xml:space="preserve">This section corresponds to Transaction </w:t>
      </w:r>
      <w:r>
        <w:t>PCC-Y</w:t>
      </w:r>
      <w:r w:rsidRPr="001A52B1">
        <w:t xml:space="preserve"> of the IHE </w:t>
      </w:r>
      <w:r w:rsidR="00D970DB">
        <w:t xml:space="preserve">PCC </w:t>
      </w:r>
      <w:r w:rsidRPr="001A52B1">
        <w:t xml:space="preserve">Technical Framework. Transaction </w:t>
      </w:r>
      <w:r w:rsidR="00D970DB">
        <w:t>PCC-Y</w:t>
      </w:r>
      <w:r w:rsidRPr="001A52B1">
        <w:t xml:space="preserve"> is used by the </w:t>
      </w:r>
      <w:r w:rsidR="00D970DB">
        <w:t xml:space="preserve">Clinical </w:t>
      </w:r>
      <w:r w:rsidRPr="001A52B1">
        <w:t>D</w:t>
      </w:r>
      <w:r w:rsidR="00D970DB">
        <w:t>ata</w:t>
      </w:r>
      <w:r w:rsidRPr="001A52B1">
        <w:t xml:space="preserve"> Consumer and </w:t>
      </w:r>
      <w:r w:rsidR="00D970DB">
        <w:t xml:space="preserve">Clinical Data Source </w:t>
      </w:r>
      <w:r>
        <w:t>Actor</w:t>
      </w:r>
      <w:r w:rsidRPr="001A52B1">
        <w:t>s</w:t>
      </w:r>
    </w:p>
    <w:p w14:paraId="2C7CC0E7" w14:textId="7C2FFA68" w:rsidR="000645B5" w:rsidRDefault="000645B5" w:rsidP="000645B5">
      <w:pPr>
        <w:pStyle w:val="Titolo3"/>
        <w:numPr>
          <w:ilvl w:val="0"/>
          <w:numId w:val="0"/>
        </w:numPr>
        <w:rPr>
          <w:noProof w:val="0"/>
        </w:rPr>
      </w:pPr>
      <w:bookmarkStart w:id="337" w:name="_Toc466616623"/>
      <w:bookmarkStart w:id="338" w:name="_Toc469616852"/>
      <w:bookmarkStart w:id="339" w:name="_Toc479932160"/>
      <w:r w:rsidRPr="00005A40">
        <w:rPr>
          <w:noProof w:val="0"/>
        </w:rPr>
        <w:t>3.Y.1 Scope</w:t>
      </w:r>
      <w:bookmarkEnd w:id="337"/>
      <w:bookmarkEnd w:id="338"/>
      <w:bookmarkEnd w:id="339"/>
    </w:p>
    <w:p w14:paraId="61D21D6D" w14:textId="63956148" w:rsidR="00D970DB" w:rsidRDefault="00D970DB" w:rsidP="0058017F">
      <w:pPr>
        <w:pStyle w:val="Corpotesto"/>
      </w:pPr>
      <w:r w:rsidRPr="001A52B1">
        <w:t xml:space="preserve">The </w:t>
      </w:r>
      <w:r w:rsidRPr="00D970DB">
        <w:t xml:space="preserve">Mobile Query Existing Data </w:t>
      </w:r>
      <w:r w:rsidRPr="001A52B1">
        <w:t xml:space="preserve">transaction is used to </w:t>
      </w:r>
      <w:r>
        <w:t>query for</w:t>
      </w:r>
      <w:r w:rsidRPr="001A52B1">
        <w:t xml:space="preserve"> </w:t>
      </w:r>
      <w:r>
        <w:t>clinical fine grained data</w:t>
      </w:r>
      <w:r w:rsidRPr="001A52B1">
        <w:t xml:space="preserve"> </w:t>
      </w:r>
      <w:r>
        <w:t>elements</w:t>
      </w:r>
      <w:r w:rsidRPr="001A52B1">
        <w:t xml:space="preserve"> that satisfy a set of parameters</w:t>
      </w:r>
      <w:r>
        <w:t xml:space="preserve"> by using the FHIR framework</w:t>
      </w:r>
      <w:r w:rsidRPr="001A52B1">
        <w:t xml:space="preserve">. </w:t>
      </w:r>
      <w:r w:rsidRPr="00B764E4">
        <w:rPr>
          <w:highlight w:val="yellow"/>
        </w:rPr>
        <w:t xml:space="preserve">It is functionally </w:t>
      </w:r>
      <w:commentRangeStart w:id="340"/>
      <w:r w:rsidRPr="00B764E4">
        <w:rPr>
          <w:highlight w:val="yellow"/>
        </w:rPr>
        <w:t xml:space="preserve">equivalent </w:t>
      </w:r>
      <w:commentRangeEnd w:id="340"/>
      <w:r w:rsidRPr="004D7480">
        <w:rPr>
          <w:rStyle w:val="Rimandocommento"/>
          <w:highlight w:val="yellow"/>
        </w:rPr>
        <w:commentReference w:id="340"/>
      </w:r>
      <w:r w:rsidRPr="004D7480">
        <w:rPr>
          <w:highlight w:val="yellow"/>
        </w:rPr>
        <w:t>to the Query Existing Data [PCC-2] transaction</w:t>
      </w:r>
      <w:r w:rsidRPr="001A52B1">
        <w:t xml:space="preserve">. The result of the query is a FHIR Bundle containing </w:t>
      </w:r>
      <w:r>
        <w:t>FHIR clinical data</w:t>
      </w:r>
      <w:r w:rsidRPr="001A52B1">
        <w:t xml:space="preserve"> Resources that match the query parameters</w:t>
      </w:r>
      <w:r w:rsidR="00E55C15">
        <w:t>.</w:t>
      </w:r>
    </w:p>
    <w:p w14:paraId="4F127BA8" w14:textId="1EC46163" w:rsidR="000645B5" w:rsidRPr="00005A40" w:rsidRDefault="000645B5" w:rsidP="000645B5">
      <w:pPr>
        <w:pStyle w:val="Titolo3"/>
        <w:numPr>
          <w:ilvl w:val="0"/>
          <w:numId w:val="0"/>
        </w:numPr>
        <w:rPr>
          <w:noProof w:val="0"/>
        </w:rPr>
      </w:pPr>
      <w:bookmarkStart w:id="341" w:name="_Toc466616624"/>
      <w:bookmarkStart w:id="342" w:name="_Toc469616853"/>
      <w:bookmarkStart w:id="343" w:name="_Toc479932161"/>
      <w:r w:rsidRPr="00005A40">
        <w:rPr>
          <w:noProof w:val="0"/>
        </w:rPr>
        <w:t>3.Y.2 Actor Roles</w:t>
      </w:r>
      <w:bookmarkEnd w:id="341"/>
      <w:bookmarkEnd w:id="342"/>
      <w:bookmarkEnd w:id="343"/>
    </w:p>
    <w:p w14:paraId="131EB93F" w14:textId="5890F2D4" w:rsidR="000645B5" w:rsidRPr="00005A40" w:rsidRDefault="000645B5" w:rsidP="000645B5">
      <w:pPr>
        <w:pStyle w:val="Corpotesto"/>
        <w:jc w:val="center"/>
      </w:pPr>
      <w:r w:rsidRPr="00005A40">
        <w:rPr>
          <w:noProof/>
          <w:lang w:val="it-IT" w:eastAsia="it-IT"/>
        </w:rPr>
        <mc:AlternateContent>
          <mc:Choice Requires="wpc">
            <w:drawing>
              <wp:inline distT="0" distB="0" distL="0" distR="0" wp14:anchorId="44F961B3" wp14:editId="4BD7C6FE">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5C14B7D4" w:rsidR="003E04BD" w:rsidRDefault="003E04BD" w:rsidP="006D19B8">
                              <w:pPr>
                                <w:jc w:val="center"/>
                                <w:rPr>
                                  <w:sz w:val="18"/>
                                </w:rPr>
                              </w:pPr>
                              <w:r w:rsidRPr="006D19B8">
                                <w:rPr>
                                  <w:sz w:val="18"/>
                                </w:rPr>
                                <w:t>Mobile Query Existing Data</w:t>
                              </w:r>
                              <w:r w:rsidRPr="006D19B8">
                                <w:rPr>
                                  <w:sz w:val="18"/>
                                </w:rPr>
                                <w:br/>
                                <w:t>[PCC-Y]</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3E04BD" w:rsidRDefault="003E04BD" w:rsidP="006D19B8">
                              <w:pPr>
                                <w:jc w:val="center"/>
                                <w:rPr>
                                  <w:sz w:val="18"/>
                                </w:rPr>
                              </w:pPr>
                              <w:r>
                                <w:rPr>
                                  <w:sz w:val="18"/>
                                </w:rPr>
                                <w:t>Clinical Data Consumer</w:t>
                              </w:r>
                            </w:p>
                          </w:txbxContent>
                        </wps:txbx>
                        <wps:bodyPr rot="0" vert="horz" wrap="square" lIns="91440" tIns="45720" rIns="91440" bIns="45720" anchor="t"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0F4BEEBB" w14:textId="77777777" w:rsidR="003E04BD" w:rsidRDefault="003E04BD" w:rsidP="006D19B8">
                              <w:pPr>
                                <w:jc w:val="center"/>
                                <w:rPr>
                                  <w:sz w:val="18"/>
                                </w:rPr>
                              </w:pPr>
                              <w:r>
                                <w:rPr>
                                  <w:sz w:val="18"/>
                                </w:rPr>
                                <w:t>Clinical Data Source</w:t>
                              </w:r>
                            </w:p>
                            <w:p w14:paraId="6F123746" w14:textId="77777777" w:rsidR="003E04BD" w:rsidRDefault="003E04BD" w:rsidP="006D19B8">
                              <w:pPr>
                                <w:jc w:val="center"/>
                              </w:pPr>
                            </w:p>
                            <w:p w14:paraId="28DF733D" w14:textId="77777777" w:rsidR="003E04BD" w:rsidRDefault="003E04BD" w:rsidP="006D19B8">
                              <w:pPr>
                                <w:jc w:val="center"/>
                                <w:rPr>
                                  <w:sz w:val="18"/>
                                </w:rPr>
                              </w:pPr>
                              <w:r>
                                <w:rPr>
                                  <w:sz w:val="18"/>
                                </w:rPr>
                                <w:t>Actor DEF</w:t>
                              </w:r>
                            </w:p>
                          </w:txbxContent>
                        </wps:txbx>
                        <wps:bodyPr rot="0" vert="horz" wrap="square" lIns="91440" tIns="45720" rIns="91440" bIns="45720" anchor="t"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4F961B3" id="Area di disegno 50" o:spid="_x0000_s106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5jG7cukDAAAhEAAADgAAAAAAAAAAAAAAAAAuAgAAZHJzL2Uyb0RvYy54bWxQ&#10;SwECLQAUAAYACAAAACEAScap890AAAAFAQAADwAAAAAAAAAAAAAAAABDBgAAZHJzL2Rvd25yZXYu&#10;eG1sUEsFBgAAAAAEAAQA8wAAAE0HAAAAAA==&#10;">
                <v:shape id="_x0000_s1067" type="#_x0000_t75" style="position:absolute;width:37261;height:15392;visibility:visible;mso-wrap-style:square">
                  <v:fill o:detectmouseclick="t"/>
                  <v:path o:connecttype="none"/>
                </v:shape>
                <v:oval id="Oval 4" o:spid="_x0000_s1068"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5C14B7D4" w:rsidR="003E04BD" w:rsidRDefault="003E04BD" w:rsidP="006D19B8">
                        <w:pPr>
                          <w:jc w:val="center"/>
                          <w:rPr>
                            <w:sz w:val="18"/>
                          </w:rPr>
                        </w:pPr>
                        <w:r w:rsidRPr="006D19B8">
                          <w:rPr>
                            <w:sz w:val="18"/>
                          </w:rPr>
                          <w:t>Mobile Query Existing Data</w:t>
                        </w:r>
                        <w:r w:rsidRPr="006D19B8">
                          <w:rPr>
                            <w:sz w:val="18"/>
                          </w:rPr>
                          <w:br/>
                          <w:t>[PCC-Y]</w:t>
                        </w:r>
                      </w:p>
                    </w:txbxContent>
                  </v:textbox>
                </v:oval>
                <v:shape id="Text Box 5" o:spid="_x0000_s1069"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62E1E41F" w14:textId="77777777" w:rsidR="003E04BD" w:rsidRDefault="003E04BD" w:rsidP="006D19B8">
                        <w:pPr>
                          <w:jc w:val="center"/>
                          <w:rPr>
                            <w:sz w:val="18"/>
                          </w:rPr>
                        </w:pPr>
                        <w:r>
                          <w:rPr>
                            <w:sz w:val="18"/>
                          </w:rPr>
                          <w:t>Clinical Data Consumer</w:t>
                        </w:r>
                      </w:p>
                    </w:txbxContent>
                  </v:textbox>
                </v:shape>
                <v:line id="Line 6" o:spid="_x0000_s1070"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1"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0F4BEEBB" w14:textId="77777777" w:rsidR="003E04BD" w:rsidRDefault="003E04BD" w:rsidP="006D19B8">
                        <w:pPr>
                          <w:jc w:val="center"/>
                          <w:rPr>
                            <w:sz w:val="18"/>
                          </w:rPr>
                        </w:pPr>
                        <w:r>
                          <w:rPr>
                            <w:sz w:val="18"/>
                          </w:rPr>
                          <w:t>Clinical Data Source</w:t>
                        </w:r>
                      </w:p>
                      <w:p w14:paraId="6F123746" w14:textId="77777777" w:rsidR="003E04BD" w:rsidRDefault="003E04BD" w:rsidP="006D19B8">
                        <w:pPr>
                          <w:jc w:val="center"/>
                        </w:pPr>
                      </w:p>
                      <w:p w14:paraId="28DF733D" w14:textId="77777777" w:rsidR="003E04BD" w:rsidRDefault="003E04BD" w:rsidP="006D19B8">
                        <w:pPr>
                          <w:jc w:val="center"/>
                          <w:rPr>
                            <w:sz w:val="18"/>
                          </w:rPr>
                        </w:pPr>
                        <w:r>
                          <w:rPr>
                            <w:sz w:val="18"/>
                          </w:rPr>
                          <w:t>Actor DEF</w:t>
                        </w:r>
                      </w:p>
                    </w:txbxContent>
                  </v:textbox>
                </v:shape>
                <v:line id="Line 8" o:spid="_x0000_s1072"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42D7D08D" w:rsidR="000645B5" w:rsidRPr="00005A40" w:rsidRDefault="000645B5" w:rsidP="000645B5">
      <w:pPr>
        <w:pStyle w:val="FigureTitle"/>
      </w:pPr>
      <w:r w:rsidRPr="00005A40">
        <w:t>Figure 3.</w:t>
      </w:r>
      <w:r w:rsidR="00005A40">
        <w:t>Y</w:t>
      </w:r>
      <w:r w:rsidRPr="00005A40">
        <w:t>.2-1: Use Case Diagram</w:t>
      </w:r>
    </w:p>
    <w:p w14:paraId="73F8990A" w14:textId="77777777" w:rsidR="000645B5" w:rsidRPr="00005A40" w:rsidRDefault="000645B5" w:rsidP="000645B5">
      <w:pPr>
        <w:pStyle w:val="TableTitle"/>
      </w:pPr>
    </w:p>
    <w:p w14:paraId="23141A15" w14:textId="4BDE26BA" w:rsidR="000645B5" w:rsidRPr="00005A40" w:rsidRDefault="000645B5" w:rsidP="00F4630A">
      <w:pPr>
        <w:pStyle w:val="TableTitle"/>
        <w:spacing w:before="120" w:after="120"/>
      </w:pPr>
      <w:r w:rsidRPr="00005A40">
        <w:t>Table 3.</w:t>
      </w:r>
      <w:r w:rsidR="00005A40">
        <w:t>Y</w:t>
      </w:r>
      <w:r w:rsidRPr="00005A40">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005A40" w14:paraId="3F5F2BDD" w14:textId="77777777" w:rsidTr="006D19B8">
        <w:tc>
          <w:tcPr>
            <w:tcW w:w="1008" w:type="dxa"/>
            <w:shd w:val="clear" w:color="auto" w:fill="auto"/>
          </w:tcPr>
          <w:p w14:paraId="55395E6F" w14:textId="77777777" w:rsidR="000645B5" w:rsidRPr="00005A40" w:rsidRDefault="000645B5" w:rsidP="006D19B8">
            <w:pPr>
              <w:pStyle w:val="Corpotesto"/>
              <w:rPr>
                <w:b/>
              </w:rPr>
            </w:pPr>
            <w:r w:rsidRPr="00005A40">
              <w:rPr>
                <w:b/>
              </w:rPr>
              <w:t>Actor:</w:t>
            </w:r>
          </w:p>
        </w:tc>
        <w:tc>
          <w:tcPr>
            <w:tcW w:w="8568" w:type="dxa"/>
            <w:shd w:val="clear" w:color="auto" w:fill="auto"/>
          </w:tcPr>
          <w:p w14:paraId="14E8BB1E" w14:textId="77777777" w:rsidR="000645B5" w:rsidRPr="00005A40" w:rsidRDefault="000645B5" w:rsidP="006D19B8">
            <w:pPr>
              <w:pStyle w:val="Corpotesto"/>
            </w:pPr>
            <w:r w:rsidRPr="00005A40">
              <w:t>Clinical Data Consumer</w:t>
            </w:r>
          </w:p>
        </w:tc>
      </w:tr>
      <w:tr w:rsidR="000645B5" w:rsidRPr="00005A40" w14:paraId="34F7BEDD" w14:textId="77777777" w:rsidTr="006D19B8">
        <w:tc>
          <w:tcPr>
            <w:tcW w:w="1008" w:type="dxa"/>
            <w:shd w:val="clear" w:color="auto" w:fill="auto"/>
          </w:tcPr>
          <w:p w14:paraId="41229F71" w14:textId="77777777" w:rsidR="000645B5" w:rsidRPr="00005A40" w:rsidRDefault="000645B5" w:rsidP="006D19B8">
            <w:pPr>
              <w:pStyle w:val="Corpotesto"/>
              <w:rPr>
                <w:b/>
              </w:rPr>
            </w:pPr>
            <w:r w:rsidRPr="00005A40">
              <w:rPr>
                <w:b/>
              </w:rPr>
              <w:t>Role:</w:t>
            </w:r>
          </w:p>
        </w:tc>
        <w:tc>
          <w:tcPr>
            <w:tcW w:w="8568" w:type="dxa"/>
            <w:shd w:val="clear" w:color="auto" w:fill="auto"/>
          </w:tcPr>
          <w:p w14:paraId="684B89F1" w14:textId="24FD7387" w:rsidR="000645B5" w:rsidRPr="00621859" w:rsidRDefault="000645B5" w:rsidP="006D19B8">
            <w:pPr>
              <w:pStyle w:val="Corpotesto"/>
              <w:rPr>
                <w:szCs w:val="24"/>
              </w:rPr>
            </w:pPr>
            <w:r w:rsidRPr="00B764E4">
              <w:rPr>
                <w:szCs w:val="24"/>
                <w:highlight w:val="yellow"/>
              </w:rPr>
              <w:t xml:space="preserve">Queries for clinical </w:t>
            </w:r>
            <w:r w:rsidR="00B61B2F" w:rsidRPr="00B764E4">
              <w:rPr>
                <w:szCs w:val="24"/>
                <w:highlight w:val="yellow"/>
              </w:rPr>
              <w:t xml:space="preserve">data </w:t>
            </w:r>
            <w:r w:rsidRPr="00B764E4">
              <w:rPr>
                <w:szCs w:val="24"/>
                <w:highlight w:val="yellow"/>
              </w:rPr>
              <w:t>content</w:t>
            </w:r>
            <w:r w:rsidR="00B61B2F" w:rsidRPr="00B764E4">
              <w:rPr>
                <w:szCs w:val="24"/>
                <w:highlight w:val="yellow"/>
              </w:rPr>
              <w:t>,</w:t>
            </w:r>
            <w:r w:rsidR="00005A40" w:rsidRPr="00B764E4">
              <w:rPr>
                <w:szCs w:val="24"/>
                <w:highlight w:val="yellow"/>
              </w:rPr>
              <w:t xml:space="preserve"> </w:t>
            </w:r>
            <w:r w:rsidR="00B61B2F" w:rsidRPr="00B764E4">
              <w:rPr>
                <w:highlight w:val="yellow"/>
              </w:rPr>
              <w:t xml:space="preserve">matching the supplied set of </w:t>
            </w:r>
            <w:r w:rsidR="00005A40" w:rsidRPr="00B764E4">
              <w:rPr>
                <w:szCs w:val="24"/>
                <w:highlight w:val="yellow"/>
              </w:rPr>
              <w:t>options</w:t>
            </w:r>
            <w:r w:rsidR="00B61B2F" w:rsidRPr="00B764E4">
              <w:rPr>
                <w:szCs w:val="24"/>
                <w:highlight w:val="yellow"/>
              </w:rPr>
              <w:t xml:space="preserve">, the </w:t>
            </w:r>
            <w:r w:rsidR="00B61B2F" w:rsidRPr="00B764E4">
              <w:rPr>
                <w:highlight w:val="yellow"/>
              </w:rPr>
              <w:t>Clinical Data Source</w:t>
            </w:r>
            <w:r w:rsidR="00291C3E" w:rsidRPr="00B764E4">
              <w:rPr>
                <w:highlight w:val="yellow"/>
              </w:rPr>
              <w:t>.</w:t>
            </w:r>
          </w:p>
        </w:tc>
      </w:tr>
      <w:tr w:rsidR="000645B5" w:rsidRPr="00005A40" w14:paraId="4D74603E" w14:textId="77777777" w:rsidTr="006D19B8">
        <w:tc>
          <w:tcPr>
            <w:tcW w:w="1008" w:type="dxa"/>
            <w:shd w:val="clear" w:color="auto" w:fill="auto"/>
          </w:tcPr>
          <w:p w14:paraId="1F61F5BC" w14:textId="77777777" w:rsidR="000645B5" w:rsidRPr="00005A40" w:rsidRDefault="000645B5" w:rsidP="006D19B8">
            <w:pPr>
              <w:pStyle w:val="Corpotesto"/>
              <w:rPr>
                <w:b/>
              </w:rPr>
            </w:pPr>
            <w:r w:rsidRPr="00005A40">
              <w:rPr>
                <w:b/>
              </w:rPr>
              <w:t>Actor:</w:t>
            </w:r>
          </w:p>
        </w:tc>
        <w:tc>
          <w:tcPr>
            <w:tcW w:w="8568" w:type="dxa"/>
            <w:shd w:val="clear" w:color="auto" w:fill="auto"/>
          </w:tcPr>
          <w:p w14:paraId="0C1CF1C9" w14:textId="77777777" w:rsidR="000645B5" w:rsidRPr="00005A40" w:rsidRDefault="000645B5" w:rsidP="006D19B8">
            <w:pPr>
              <w:pStyle w:val="Corpotesto"/>
            </w:pPr>
            <w:r w:rsidRPr="00005A40">
              <w:t>Clinical Data Source</w:t>
            </w:r>
          </w:p>
        </w:tc>
      </w:tr>
      <w:tr w:rsidR="000645B5" w:rsidRPr="00005A40" w14:paraId="0EB6731D" w14:textId="77777777" w:rsidTr="006D19B8">
        <w:tc>
          <w:tcPr>
            <w:tcW w:w="1008" w:type="dxa"/>
            <w:shd w:val="clear" w:color="auto" w:fill="auto"/>
          </w:tcPr>
          <w:p w14:paraId="049D1B85" w14:textId="77777777" w:rsidR="000645B5" w:rsidRPr="00005A40" w:rsidRDefault="000645B5" w:rsidP="006D19B8">
            <w:pPr>
              <w:pStyle w:val="Corpotesto"/>
              <w:rPr>
                <w:b/>
              </w:rPr>
            </w:pPr>
            <w:r w:rsidRPr="00005A40">
              <w:rPr>
                <w:b/>
              </w:rPr>
              <w:t>Role:</w:t>
            </w:r>
          </w:p>
        </w:tc>
        <w:tc>
          <w:tcPr>
            <w:tcW w:w="8568" w:type="dxa"/>
            <w:shd w:val="clear" w:color="auto" w:fill="auto"/>
          </w:tcPr>
          <w:p w14:paraId="1A356D7F" w14:textId="129BC26A" w:rsidR="00B61B2F" w:rsidRPr="00005A40" w:rsidRDefault="00B61B2F" w:rsidP="006D19B8">
            <w:pPr>
              <w:pStyle w:val="Corpotesto"/>
            </w:pPr>
            <w:r w:rsidRPr="00B764E4">
              <w:rPr>
                <w:highlight w:val="yellow"/>
              </w:rPr>
              <w:t xml:space="preserve">Responds to query, supplying the FHIR Resources representing the </w:t>
            </w:r>
            <w:r w:rsidRPr="00B764E4">
              <w:rPr>
                <w:szCs w:val="24"/>
                <w:highlight w:val="yellow"/>
              </w:rPr>
              <w:t>clinical data content</w:t>
            </w:r>
            <w:r w:rsidRPr="00B764E4">
              <w:rPr>
                <w:highlight w:val="yellow"/>
              </w:rPr>
              <w:t xml:space="preserve"> that match the search criteria provided by the Clinical Data Consumer</w:t>
            </w:r>
            <w:r w:rsidR="00291C3E" w:rsidRPr="00B764E4">
              <w:rPr>
                <w:highlight w:val="yellow"/>
              </w:rPr>
              <w:t>.</w:t>
            </w:r>
          </w:p>
        </w:tc>
      </w:tr>
    </w:tbl>
    <w:p w14:paraId="086AC813" w14:textId="5A968542" w:rsidR="000645B5" w:rsidRPr="00005A40" w:rsidRDefault="000645B5" w:rsidP="000645B5">
      <w:pPr>
        <w:pStyle w:val="Titolo3"/>
        <w:numPr>
          <w:ilvl w:val="0"/>
          <w:numId w:val="0"/>
        </w:numPr>
        <w:spacing w:after="240"/>
        <w:rPr>
          <w:noProof w:val="0"/>
        </w:rPr>
      </w:pPr>
      <w:bookmarkStart w:id="344" w:name="_Toc466616625"/>
      <w:bookmarkStart w:id="345" w:name="_Toc469616854"/>
      <w:bookmarkStart w:id="346" w:name="_Toc479932162"/>
      <w:r w:rsidRPr="00005A40">
        <w:rPr>
          <w:noProof w:val="0"/>
        </w:rPr>
        <w:t>3.</w:t>
      </w:r>
      <w:r w:rsidR="00005A40">
        <w:rPr>
          <w:noProof w:val="0"/>
        </w:rPr>
        <w:t>Y</w:t>
      </w:r>
      <w:r w:rsidRPr="00005A40">
        <w:rPr>
          <w:noProof w:val="0"/>
        </w:rPr>
        <w:t>.3 Referenced Standards</w:t>
      </w:r>
      <w:bookmarkEnd w:id="344"/>
      <w:bookmarkEnd w:id="345"/>
      <w:bookmarkEnd w:id="3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005A40" w14:paraId="2310F50F" w14:textId="77777777" w:rsidTr="006D19B8">
        <w:trPr>
          <w:cantSplit/>
        </w:trPr>
        <w:tc>
          <w:tcPr>
            <w:tcW w:w="1728" w:type="dxa"/>
            <w:shd w:val="clear" w:color="auto" w:fill="auto"/>
          </w:tcPr>
          <w:p w14:paraId="038A3EA6" w14:textId="77777777" w:rsidR="000645B5" w:rsidRPr="00005A40" w:rsidRDefault="000645B5" w:rsidP="006D19B8">
            <w:pPr>
              <w:pStyle w:val="TableEntry"/>
            </w:pPr>
            <w:r w:rsidRPr="00005A40">
              <w:t>HL7 FHIR</w:t>
            </w:r>
          </w:p>
        </w:tc>
        <w:tc>
          <w:tcPr>
            <w:tcW w:w="7848" w:type="dxa"/>
            <w:shd w:val="clear" w:color="auto" w:fill="auto"/>
          </w:tcPr>
          <w:p w14:paraId="69920D31" w14:textId="01511A1B" w:rsidR="000645B5" w:rsidRPr="00005A40" w:rsidRDefault="000645B5" w:rsidP="006D19B8">
            <w:pPr>
              <w:pStyle w:val="TableEntry"/>
            </w:pPr>
            <w:r w:rsidRPr="00005A40">
              <w:t xml:space="preserve">HL7® FHIR® standard STU3:  </w:t>
            </w:r>
            <w:hyperlink r:id="rId70" w:history="1">
              <w:r w:rsidR="00005A40" w:rsidRPr="00005A40">
                <w:rPr>
                  <w:rStyle w:val="Collegamentoipertestuale"/>
                </w:rPr>
                <w:t>http://www.hl7.org/fhir/STU3/index.html</w:t>
              </w:r>
            </w:hyperlink>
          </w:p>
        </w:tc>
      </w:tr>
      <w:tr w:rsidR="000645B5" w:rsidRPr="00005A40" w14:paraId="1C6D7CFE" w14:textId="77777777" w:rsidTr="006D19B8">
        <w:trPr>
          <w:cantSplit/>
        </w:trPr>
        <w:tc>
          <w:tcPr>
            <w:tcW w:w="1728" w:type="dxa"/>
            <w:shd w:val="clear" w:color="auto" w:fill="auto"/>
          </w:tcPr>
          <w:p w14:paraId="5C95F546" w14:textId="77777777" w:rsidR="000645B5" w:rsidRPr="00005A40" w:rsidRDefault="000645B5" w:rsidP="006D19B8">
            <w:pPr>
              <w:pStyle w:val="TableEntry"/>
            </w:pPr>
            <w:r w:rsidRPr="00005A40">
              <w:t>IETF RFC 2616</w:t>
            </w:r>
          </w:p>
        </w:tc>
        <w:tc>
          <w:tcPr>
            <w:tcW w:w="7848" w:type="dxa"/>
            <w:shd w:val="clear" w:color="auto" w:fill="auto"/>
          </w:tcPr>
          <w:p w14:paraId="7FEF5A70" w14:textId="77777777" w:rsidR="000645B5" w:rsidRPr="00005A40" w:rsidRDefault="000645B5" w:rsidP="006D19B8">
            <w:pPr>
              <w:pStyle w:val="TableEntry"/>
            </w:pPr>
            <w:r w:rsidRPr="00005A40">
              <w:t>Hypertext Transfer Protocol – HTTP/1.1</w:t>
            </w:r>
          </w:p>
        </w:tc>
      </w:tr>
      <w:tr w:rsidR="000645B5" w:rsidRPr="00005A40" w14:paraId="30DDF19F" w14:textId="77777777" w:rsidTr="006D19B8">
        <w:trPr>
          <w:cantSplit/>
        </w:trPr>
        <w:tc>
          <w:tcPr>
            <w:tcW w:w="1728" w:type="dxa"/>
            <w:shd w:val="clear" w:color="auto" w:fill="auto"/>
          </w:tcPr>
          <w:p w14:paraId="2F60CAF5" w14:textId="77777777" w:rsidR="000645B5" w:rsidRPr="00005A40" w:rsidRDefault="000645B5" w:rsidP="006D19B8">
            <w:pPr>
              <w:pStyle w:val="TableEntry"/>
            </w:pPr>
            <w:r w:rsidRPr="00005A40">
              <w:lastRenderedPageBreak/>
              <w:t>IETF RFC 7540</w:t>
            </w:r>
          </w:p>
        </w:tc>
        <w:tc>
          <w:tcPr>
            <w:tcW w:w="7848" w:type="dxa"/>
            <w:shd w:val="clear" w:color="auto" w:fill="auto"/>
          </w:tcPr>
          <w:p w14:paraId="2F56D2B3" w14:textId="77777777" w:rsidR="000645B5" w:rsidRPr="00005A40" w:rsidRDefault="000645B5" w:rsidP="006D19B8">
            <w:pPr>
              <w:pStyle w:val="TableEntry"/>
            </w:pPr>
            <w:r w:rsidRPr="00005A40">
              <w:t>Hypertext Transfer Protocol – HTTP/2</w:t>
            </w:r>
          </w:p>
        </w:tc>
      </w:tr>
      <w:tr w:rsidR="000645B5" w:rsidRPr="00005A40" w14:paraId="2D7C8FBE" w14:textId="77777777" w:rsidTr="006D19B8">
        <w:trPr>
          <w:cantSplit/>
        </w:trPr>
        <w:tc>
          <w:tcPr>
            <w:tcW w:w="1728" w:type="dxa"/>
            <w:shd w:val="clear" w:color="auto" w:fill="auto"/>
          </w:tcPr>
          <w:p w14:paraId="4D8B3D5F" w14:textId="77777777" w:rsidR="000645B5" w:rsidRPr="00005A40" w:rsidRDefault="000645B5" w:rsidP="006D19B8">
            <w:pPr>
              <w:pStyle w:val="TableEntry"/>
            </w:pPr>
            <w:r w:rsidRPr="00005A40">
              <w:t>IETF RFC 3986</w:t>
            </w:r>
          </w:p>
        </w:tc>
        <w:tc>
          <w:tcPr>
            <w:tcW w:w="7848" w:type="dxa"/>
            <w:shd w:val="clear" w:color="auto" w:fill="auto"/>
          </w:tcPr>
          <w:p w14:paraId="71BE52D4" w14:textId="77777777" w:rsidR="000645B5" w:rsidRPr="00005A40" w:rsidRDefault="000645B5" w:rsidP="006D19B8">
            <w:pPr>
              <w:pStyle w:val="TableEntry"/>
            </w:pPr>
            <w:r w:rsidRPr="00005A40">
              <w:t>Uniform Resource Identifier (URI): Generic Syntax</w:t>
            </w:r>
          </w:p>
        </w:tc>
      </w:tr>
      <w:tr w:rsidR="000645B5" w:rsidRPr="00005A40" w14:paraId="284ACCE5" w14:textId="77777777" w:rsidTr="006D19B8">
        <w:trPr>
          <w:cantSplit/>
        </w:trPr>
        <w:tc>
          <w:tcPr>
            <w:tcW w:w="1728" w:type="dxa"/>
            <w:shd w:val="clear" w:color="auto" w:fill="auto"/>
          </w:tcPr>
          <w:p w14:paraId="1EA34843" w14:textId="77777777" w:rsidR="000645B5" w:rsidRPr="00005A40" w:rsidRDefault="000645B5" w:rsidP="006D19B8">
            <w:pPr>
              <w:pStyle w:val="TableEntry"/>
            </w:pPr>
            <w:r w:rsidRPr="00005A40">
              <w:t>IETF RFC 4627</w:t>
            </w:r>
          </w:p>
        </w:tc>
        <w:tc>
          <w:tcPr>
            <w:tcW w:w="7848" w:type="dxa"/>
            <w:shd w:val="clear" w:color="auto" w:fill="auto"/>
          </w:tcPr>
          <w:p w14:paraId="7917FCD1" w14:textId="77777777" w:rsidR="000645B5" w:rsidRPr="00005A40" w:rsidRDefault="000645B5" w:rsidP="006D19B8">
            <w:pPr>
              <w:pStyle w:val="TableEntry"/>
            </w:pPr>
            <w:r w:rsidRPr="00005A40">
              <w:t>The application/json Media Type for JavaScript Object Notation (JSON)</w:t>
            </w:r>
          </w:p>
        </w:tc>
      </w:tr>
      <w:tr w:rsidR="000645B5" w:rsidRPr="001A52B1" w14:paraId="3616B580" w14:textId="77777777" w:rsidTr="006D19B8">
        <w:trPr>
          <w:cantSplit/>
        </w:trPr>
        <w:tc>
          <w:tcPr>
            <w:tcW w:w="1728" w:type="dxa"/>
            <w:shd w:val="clear" w:color="auto" w:fill="auto"/>
          </w:tcPr>
          <w:p w14:paraId="58A3477B" w14:textId="77777777" w:rsidR="000645B5" w:rsidRPr="00005A40" w:rsidRDefault="000645B5" w:rsidP="006D19B8">
            <w:pPr>
              <w:pStyle w:val="TableEntry"/>
            </w:pPr>
            <w:r w:rsidRPr="00005A40">
              <w:t>IETF RFC 6585</w:t>
            </w:r>
          </w:p>
        </w:tc>
        <w:tc>
          <w:tcPr>
            <w:tcW w:w="7848" w:type="dxa"/>
            <w:shd w:val="clear" w:color="auto" w:fill="auto"/>
          </w:tcPr>
          <w:p w14:paraId="0AFA0ECE" w14:textId="77777777" w:rsidR="000645B5" w:rsidRPr="001A52B1" w:rsidRDefault="000645B5" w:rsidP="006D19B8">
            <w:pPr>
              <w:pStyle w:val="TableEntry"/>
            </w:pPr>
            <w:r w:rsidRPr="00005A40">
              <w:t>Additional HTTP Status Codes</w:t>
            </w:r>
          </w:p>
        </w:tc>
      </w:tr>
    </w:tbl>
    <w:p w14:paraId="203DBFFA" w14:textId="77777777" w:rsidR="000645B5" w:rsidRPr="00F27571" w:rsidRDefault="000645B5" w:rsidP="000645B5">
      <w:pPr>
        <w:pStyle w:val="Corpotesto"/>
        <w:rPr>
          <w:highlight w:val="cyan"/>
        </w:rPr>
      </w:pPr>
    </w:p>
    <w:p w14:paraId="7BFA9071" w14:textId="74D1496F" w:rsidR="000645B5" w:rsidRPr="00005A40" w:rsidRDefault="000645B5" w:rsidP="000645B5">
      <w:pPr>
        <w:pStyle w:val="Titolo3"/>
        <w:numPr>
          <w:ilvl w:val="0"/>
          <w:numId w:val="0"/>
        </w:numPr>
        <w:rPr>
          <w:noProof w:val="0"/>
        </w:rPr>
      </w:pPr>
      <w:bookmarkStart w:id="347" w:name="_Toc466616626"/>
      <w:bookmarkStart w:id="348" w:name="_Toc469616855"/>
      <w:bookmarkStart w:id="349" w:name="_Toc479932163"/>
      <w:r w:rsidRPr="00005A40">
        <w:rPr>
          <w:noProof w:val="0"/>
        </w:rPr>
        <w:t>3.Y.4 Interaction Diagram</w:t>
      </w:r>
      <w:bookmarkEnd w:id="347"/>
      <w:bookmarkEnd w:id="348"/>
      <w:bookmarkEnd w:id="349"/>
    </w:p>
    <w:p w14:paraId="568428D9" w14:textId="3AB8F9F1" w:rsidR="000645B5" w:rsidRPr="00005A40" w:rsidRDefault="000645B5" w:rsidP="000645B5">
      <w:pPr>
        <w:pStyle w:val="Corpotesto"/>
      </w:pPr>
      <w:r w:rsidRPr="00005A40">
        <w:rPr>
          <w:noProof/>
          <w:lang w:val="it-IT" w:eastAsia="it-IT"/>
        </w:rPr>
        <mc:AlternateContent>
          <mc:Choice Requires="wpc">
            <w:drawing>
              <wp:inline distT="0" distB="0" distL="0" distR="0" wp14:anchorId="2E25E440" wp14:editId="039AFD2B">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880235" y="596035"/>
                            <a:ext cx="635" cy="12077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86462" w14:textId="77777777" w:rsidR="003E04BD" w:rsidRDefault="003E04BD" w:rsidP="000645B5">
                              <w:pPr>
                                <w:jc w:val="center"/>
                                <w:rPr>
                                  <w:sz w:val="22"/>
                                </w:rPr>
                              </w:pPr>
                              <w:r w:rsidRPr="00005A40">
                                <w:rPr>
                                  <w:sz w:val="22"/>
                                </w:rPr>
                                <w:t>Mobile Query Existing Data</w:t>
                              </w:r>
                            </w:p>
                            <w:p w14:paraId="239EB698" w14:textId="7E52EA0D" w:rsidR="003E04BD" w:rsidRPr="00005A40" w:rsidRDefault="003E04BD" w:rsidP="000645B5">
                              <w:pPr>
                                <w:jc w:val="center"/>
                                <w:rPr>
                                  <w:sz w:val="28"/>
                                  <w:szCs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089400" y="57317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 name="Rectangle 15"/>
                        <wps:cNvSpPr>
                          <a:spLocks noChangeArrowheads="1"/>
                        </wps:cNvSpPr>
                        <wps:spPr bwMode="auto">
                          <a:xfrm>
                            <a:off x="1800860"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3997325"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Line 17"/>
                        <wps:cNvCnPr>
                          <a:cxnSpLocks noChangeShapeType="1"/>
                        </wps:cNvCnPr>
                        <wps:spPr bwMode="auto">
                          <a:xfrm>
                            <a:off x="1989455" y="93703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18"/>
                        <wps:cNvSpPr txBox="1">
                          <a:spLocks noChangeArrowheads="1"/>
                        </wps:cNvSpPr>
                        <wps:spPr bwMode="auto">
                          <a:xfrm>
                            <a:off x="3543300" y="126135"/>
                            <a:ext cx="1098550"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3A7DA" w14:textId="77777777" w:rsidR="003E04BD" w:rsidRPr="007C1AAC" w:rsidRDefault="003E04BD" w:rsidP="000645B5">
                              <w:pPr>
                                <w:jc w:val="center"/>
                                <w:rPr>
                                  <w:sz w:val="22"/>
                                  <w:szCs w:val="22"/>
                                </w:rPr>
                              </w:pPr>
                              <w:r>
                                <w:rPr>
                                  <w:sz w:val="22"/>
                                  <w:szCs w:val="22"/>
                                </w:rPr>
                                <w:t>Clinical Data Source</w:t>
                              </w:r>
                            </w:p>
                            <w:p w14:paraId="4C2B2E63" w14:textId="77777777" w:rsidR="003E04BD" w:rsidRDefault="003E04BD" w:rsidP="000645B5"/>
                            <w:p w14:paraId="2F9F5DCA" w14:textId="77777777" w:rsidR="003E04BD" w:rsidRPr="007C1AAC" w:rsidRDefault="003E04BD" w:rsidP="000645B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1327150" y="126135"/>
                            <a:ext cx="1081405" cy="53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84F51" w14:textId="77777777" w:rsidR="003E04BD" w:rsidRPr="007C1AAC" w:rsidRDefault="003E04BD" w:rsidP="000645B5">
                              <w:pPr>
                                <w:jc w:val="center"/>
                                <w:rPr>
                                  <w:sz w:val="22"/>
                                  <w:szCs w:val="22"/>
                                </w:rPr>
                              </w:pPr>
                              <w:r>
                                <w:rPr>
                                  <w:sz w:val="22"/>
                                  <w:szCs w:val="22"/>
                                </w:rPr>
                                <w:t>Clinical Data Consumer</w:t>
                              </w:r>
                            </w:p>
                            <w:p w14:paraId="7BB7A2ED" w14:textId="77777777" w:rsidR="003E04BD" w:rsidRDefault="003E04BD" w:rsidP="000645B5"/>
                            <w:p w14:paraId="4EF24965" w14:textId="77777777" w:rsidR="003E04BD" w:rsidRPr="007C1AAC" w:rsidRDefault="003E04BD" w:rsidP="000645B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25A2C" w14:textId="77777777" w:rsidR="003E04BD" w:rsidRPr="00005A40" w:rsidRDefault="003E04BD" w:rsidP="00005A40">
                              <w:pPr>
                                <w:jc w:val="center"/>
                                <w:rPr>
                                  <w:sz w:val="28"/>
                                  <w:szCs w:val="22"/>
                                </w:rPr>
                              </w:pPr>
                              <w:r w:rsidRPr="00005A40">
                                <w:rPr>
                                  <w:sz w:val="22"/>
                                </w:rPr>
                                <w:t>Mobile Query Existing Data</w:t>
                              </w:r>
                            </w:p>
                            <w:p w14:paraId="6F7508D5" w14:textId="11B9E057" w:rsidR="003E04BD" w:rsidRPr="007C1AAC" w:rsidRDefault="003E04BD" w:rsidP="000645B5">
                              <w:pPr>
                                <w:jc w:val="center"/>
                                <w:rPr>
                                  <w:sz w:val="22"/>
                                  <w:szCs w:val="22"/>
                                </w:rPr>
                              </w:pPr>
                              <w:r>
                                <w:rPr>
                                  <w:sz w:val="22"/>
                                  <w:szCs w:val="22"/>
                                </w:rPr>
                                <w:t>Response</w:t>
                              </w:r>
                            </w:p>
                            <w:p w14:paraId="77E0D287" w14:textId="77777777" w:rsidR="003E04BD" w:rsidRDefault="003E04BD" w:rsidP="000645B5">
                              <w:pPr>
                                <w:jc w:val="center"/>
                              </w:pPr>
                            </w:p>
                            <w:p w14:paraId="06F98EB1" w14:textId="77777777" w:rsidR="003E04BD" w:rsidRPr="007C1AAC" w:rsidRDefault="003E04BD"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3"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">
                <v:shape id="_x0000_s1074" type="#_x0000_t75" style="position:absolute;width:59436;height:21202;visibility:visible;mso-wrap-style:square">
                  <v:fill o:detectmouseclick="t"/>
                  <v:path o:connecttype="none"/>
                </v:shape>
                <v:line id="Line 12" o:spid="_x0000_s1075" style="position:absolute;visibility:visible;mso-wrap-style:square" from="18802,5960" to="18808,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6"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77777777" w:rsidR="003E04BD" w:rsidRDefault="003E04BD" w:rsidP="000645B5">
                        <w:pPr>
                          <w:jc w:val="center"/>
                          <w:rPr>
                            <w:sz w:val="22"/>
                          </w:rPr>
                        </w:pPr>
                        <w:r w:rsidRPr="00005A40">
                          <w:rPr>
                            <w:sz w:val="22"/>
                          </w:rPr>
                          <w:t>Mobile Query Existing Data</w:t>
                        </w:r>
                      </w:p>
                      <w:p w14:paraId="239EB698" w14:textId="7E52EA0D" w:rsidR="003E04BD" w:rsidRPr="00005A40" w:rsidRDefault="003E04BD" w:rsidP="000645B5">
                        <w:pPr>
                          <w:jc w:val="center"/>
                          <w:rPr>
                            <w:sz w:val="28"/>
                            <w:szCs w:val="22"/>
                          </w:rPr>
                        </w:pPr>
                        <w:r>
                          <w:rPr>
                            <w:sz w:val="22"/>
                          </w:rPr>
                          <w:t>Request</w:t>
                        </w:r>
                      </w:p>
                    </w:txbxContent>
                  </v:textbox>
                </v:shape>
                <v:line id="Line 14" o:spid="_x0000_s1077" style="position:absolute;visibility:visible;mso-wrap-style:square" from="40894,5731" to="40900,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8" style="position:absolute;left:18008;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9" style="position:absolute;left:39973;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line id="Line 17" o:spid="_x0000_s1080" style="position:absolute;visibility:visible;mso-wrap-style:square" from="19894,9370" to="39973,9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shape id="Text Box 18" o:spid="_x0000_s1081" type="#_x0000_t202" style="position:absolute;left:35433;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A63A7DA" w14:textId="77777777" w:rsidR="003E04BD" w:rsidRPr="007C1AAC" w:rsidRDefault="003E04BD" w:rsidP="000645B5">
                        <w:pPr>
                          <w:jc w:val="center"/>
                          <w:rPr>
                            <w:sz w:val="22"/>
                            <w:szCs w:val="22"/>
                          </w:rPr>
                        </w:pPr>
                        <w:r>
                          <w:rPr>
                            <w:sz w:val="22"/>
                            <w:szCs w:val="22"/>
                          </w:rPr>
                          <w:t>Clinical Data Source</w:t>
                        </w:r>
                      </w:p>
                      <w:p w14:paraId="4C2B2E63" w14:textId="77777777" w:rsidR="003E04BD" w:rsidRDefault="003E04BD" w:rsidP="000645B5"/>
                      <w:p w14:paraId="2F9F5DCA" w14:textId="77777777" w:rsidR="003E04BD" w:rsidRPr="007C1AAC" w:rsidRDefault="003E04BD" w:rsidP="000645B5">
                        <w:pPr>
                          <w:jc w:val="center"/>
                          <w:rPr>
                            <w:sz w:val="22"/>
                            <w:szCs w:val="22"/>
                          </w:rPr>
                        </w:pPr>
                        <w:r w:rsidRPr="007C1AAC">
                          <w:rPr>
                            <w:sz w:val="22"/>
                            <w:szCs w:val="22"/>
                          </w:rPr>
                          <w:t>A</w:t>
                        </w:r>
                        <w:r>
                          <w:rPr>
                            <w:sz w:val="22"/>
                            <w:szCs w:val="22"/>
                          </w:rPr>
                          <w:t>ctor D</w:t>
                        </w:r>
                      </w:p>
                    </w:txbxContent>
                  </v:textbox>
                </v:shape>
                <v:shape id="Text Box 11" o:spid="_x0000_s1082" type="#_x0000_t202" style="position:absolute;left:13271;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B684F51" w14:textId="77777777" w:rsidR="003E04BD" w:rsidRPr="007C1AAC" w:rsidRDefault="003E04BD" w:rsidP="000645B5">
                        <w:pPr>
                          <w:jc w:val="center"/>
                          <w:rPr>
                            <w:sz w:val="22"/>
                            <w:szCs w:val="22"/>
                          </w:rPr>
                        </w:pPr>
                        <w:r>
                          <w:rPr>
                            <w:sz w:val="22"/>
                            <w:szCs w:val="22"/>
                          </w:rPr>
                          <w:t>Clinical Data Consumer</w:t>
                        </w:r>
                      </w:p>
                      <w:p w14:paraId="7BB7A2ED" w14:textId="77777777" w:rsidR="003E04BD" w:rsidRDefault="003E04BD" w:rsidP="000645B5"/>
                      <w:p w14:paraId="4EF24965" w14:textId="77777777" w:rsidR="003E04BD" w:rsidRPr="007C1AAC" w:rsidRDefault="003E04BD" w:rsidP="000645B5">
                        <w:pPr>
                          <w:jc w:val="center"/>
                          <w:rPr>
                            <w:sz w:val="22"/>
                            <w:szCs w:val="22"/>
                          </w:rPr>
                        </w:pPr>
                        <w:r w:rsidRPr="007C1AAC">
                          <w:rPr>
                            <w:sz w:val="22"/>
                            <w:szCs w:val="22"/>
                          </w:rPr>
                          <w:t>A</w:t>
                        </w:r>
                        <w:r>
                          <w:rPr>
                            <w:sz w:val="22"/>
                            <w:szCs w:val="22"/>
                          </w:rPr>
                          <w:t>ctor A</w:t>
                        </w:r>
                      </w:p>
                    </w:txbxContent>
                  </v:textbox>
                </v:shap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3E04BD" w:rsidRPr="00005A40" w:rsidRDefault="003E04BD" w:rsidP="00005A40">
                        <w:pPr>
                          <w:jc w:val="center"/>
                          <w:rPr>
                            <w:sz w:val="28"/>
                            <w:szCs w:val="22"/>
                          </w:rPr>
                        </w:pPr>
                        <w:r w:rsidRPr="00005A40">
                          <w:rPr>
                            <w:sz w:val="22"/>
                          </w:rPr>
                          <w:t>Mobile Query Existing Data</w:t>
                        </w:r>
                      </w:p>
                      <w:p w14:paraId="6F7508D5" w14:textId="11B9E057" w:rsidR="003E04BD" w:rsidRPr="007C1AAC" w:rsidRDefault="003E04BD" w:rsidP="000645B5">
                        <w:pPr>
                          <w:jc w:val="center"/>
                          <w:rPr>
                            <w:sz w:val="22"/>
                            <w:szCs w:val="22"/>
                          </w:rPr>
                        </w:pPr>
                        <w:r>
                          <w:rPr>
                            <w:sz w:val="22"/>
                            <w:szCs w:val="22"/>
                          </w:rPr>
                          <w:t>Response</w:t>
                        </w:r>
                      </w:p>
                      <w:p w14:paraId="77E0D287" w14:textId="77777777" w:rsidR="003E04BD" w:rsidRDefault="003E04BD" w:rsidP="000645B5">
                        <w:pPr>
                          <w:jc w:val="center"/>
                        </w:pPr>
                      </w:p>
                      <w:p w14:paraId="06F98EB1" w14:textId="77777777" w:rsidR="003E04BD" w:rsidRPr="007C1AAC" w:rsidRDefault="003E04BD"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006FBA15" w:rsidR="000645B5" w:rsidRPr="00005A40" w:rsidRDefault="000645B5" w:rsidP="00224163">
      <w:pPr>
        <w:pStyle w:val="Titolo4"/>
        <w:numPr>
          <w:ilvl w:val="0"/>
          <w:numId w:val="0"/>
        </w:numPr>
      </w:pPr>
      <w:bookmarkStart w:id="350" w:name="_Toc479932164"/>
      <w:r w:rsidRPr="00005A40">
        <w:t>3.Y.4</w:t>
      </w:r>
      <w:r w:rsidR="00621859">
        <w:t>.1</w:t>
      </w:r>
      <w:r w:rsidRPr="00005A40">
        <w:t xml:space="preserve"> </w:t>
      </w:r>
      <w:r w:rsidR="00621859" w:rsidRPr="00621859">
        <w:t>Mobile Query Existing Data</w:t>
      </w:r>
      <w:r w:rsidR="00291C3E">
        <w:t xml:space="preserve"> R</w:t>
      </w:r>
      <w:r w:rsidR="00621859">
        <w:t>equest</w:t>
      </w:r>
      <w:r w:rsidR="00291C3E">
        <w:t xml:space="preserve"> message</w:t>
      </w:r>
      <w:bookmarkEnd w:id="350"/>
    </w:p>
    <w:p w14:paraId="53B17090" w14:textId="6077531D" w:rsidR="00291C3E" w:rsidRPr="001A52B1" w:rsidRDefault="00291C3E" w:rsidP="00291C3E">
      <w:pPr>
        <w:pStyle w:val="Corpotesto"/>
      </w:pPr>
      <w:r w:rsidRPr="001A52B1">
        <w:t xml:space="preserve">This message uses the HTTP GET method parameterized query to obtain </w:t>
      </w:r>
      <w:r>
        <w:t xml:space="preserve">the FHIR </w:t>
      </w:r>
      <w:r w:rsidRPr="001A52B1">
        <w:t>Resources</w:t>
      </w:r>
      <w:r>
        <w:t>,</w:t>
      </w:r>
      <w:r w:rsidRPr="001A52B1">
        <w:t xml:space="preserve"> </w:t>
      </w:r>
      <w:r>
        <w:t xml:space="preserve">representing the searched </w:t>
      </w:r>
      <w:r w:rsidRPr="00621859">
        <w:rPr>
          <w:szCs w:val="24"/>
        </w:rPr>
        <w:t xml:space="preserve">clinical </w:t>
      </w:r>
      <w:r>
        <w:rPr>
          <w:szCs w:val="24"/>
        </w:rPr>
        <w:t xml:space="preserve">data </w:t>
      </w:r>
      <w:r w:rsidRPr="00621859">
        <w:rPr>
          <w:szCs w:val="24"/>
        </w:rPr>
        <w:t>content</w:t>
      </w:r>
      <w:r>
        <w:rPr>
          <w:szCs w:val="24"/>
        </w:rPr>
        <w:t>,</w:t>
      </w:r>
      <w:r w:rsidRPr="001A52B1">
        <w:t xml:space="preserve"> from the </w:t>
      </w:r>
      <w:r w:rsidRPr="00005A40">
        <w:t xml:space="preserve">Clinical Data </w:t>
      </w:r>
      <w:r>
        <w:t>Source</w:t>
      </w:r>
      <w:r w:rsidRPr="001A52B1">
        <w:t xml:space="preserve">. </w:t>
      </w:r>
    </w:p>
    <w:p w14:paraId="5A838E6F" w14:textId="348F0EE4" w:rsidR="000645B5" w:rsidRPr="00005A40" w:rsidRDefault="000645B5" w:rsidP="00224163">
      <w:pPr>
        <w:pStyle w:val="Titolo5"/>
        <w:numPr>
          <w:ilvl w:val="0"/>
          <w:numId w:val="0"/>
        </w:numPr>
        <w:ind w:left="1008" w:hanging="1008"/>
      </w:pPr>
      <w:bookmarkStart w:id="351" w:name="_Toc466616628"/>
      <w:bookmarkStart w:id="352" w:name="_Toc469616857"/>
      <w:bookmarkStart w:id="353" w:name="_Toc479932165"/>
      <w:r w:rsidRPr="00005A40">
        <w:t>3.Y.4.1</w:t>
      </w:r>
      <w:r w:rsidR="00621859">
        <w:t>.1</w:t>
      </w:r>
      <w:r w:rsidRPr="00005A40">
        <w:t xml:space="preserve"> Trigger Events</w:t>
      </w:r>
      <w:bookmarkEnd w:id="351"/>
      <w:bookmarkEnd w:id="352"/>
      <w:bookmarkEnd w:id="353"/>
    </w:p>
    <w:p w14:paraId="5E5A0E01" w14:textId="7BA98C12" w:rsidR="00291C3E" w:rsidRPr="001A52B1" w:rsidRDefault="00291C3E" w:rsidP="00291C3E">
      <w:pPr>
        <w:pStyle w:val="Corpotesto"/>
      </w:pPr>
      <w:r w:rsidRPr="001A52B1">
        <w:t xml:space="preserve">When the </w:t>
      </w:r>
      <w:r w:rsidR="003B5922">
        <w:t>Clinical Data</w:t>
      </w:r>
      <w:r w:rsidRPr="001A52B1">
        <w:t xml:space="preserve"> Consumer needs to discover </w:t>
      </w:r>
      <w:r w:rsidR="008E7984">
        <w:t>clinical data</w:t>
      </w:r>
      <w:r w:rsidRPr="001A52B1">
        <w:t xml:space="preserve"> Resource</w:t>
      </w:r>
      <w:r w:rsidR="003B5922">
        <w:t>s</w:t>
      </w:r>
      <w:r w:rsidRPr="001A52B1">
        <w:t xml:space="preserve"> matching various </w:t>
      </w:r>
      <w:r w:rsidR="008E7984" w:rsidRPr="008E7984">
        <w:t xml:space="preserve">search parameters </w:t>
      </w:r>
      <w:r w:rsidRPr="001A52B1">
        <w:t xml:space="preserve">it issues a </w:t>
      </w:r>
      <w:r w:rsidR="008E7984" w:rsidRPr="008E7984">
        <w:t xml:space="preserve">Mobile Query Existing Data Request </w:t>
      </w:r>
      <w:r w:rsidRPr="001A52B1">
        <w:t xml:space="preserve">message. </w:t>
      </w:r>
    </w:p>
    <w:p w14:paraId="207F74BB" w14:textId="778E7F19" w:rsidR="000645B5" w:rsidRPr="00005A40" w:rsidRDefault="000645B5" w:rsidP="008C04DF">
      <w:pPr>
        <w:pStyle w:val="Titolo5"/>
        <w:numPr>
          <w:ilvl w:val="0"/>
          <w:numId w:val="0"/>
        </w:numPr>
        <w:ind w:left="1008" w:hanging="1008"/>
      </w:pPr>
      <w:bookmarkStart w:id="354" w:name="_Toc466616629"/>
      <w:bookmarkStart w:id="355" w:name="_Toc469616858"/>
      <w:bookmarkStart w:id="356" w:name="_Toc479932166"/>
      <w:r w:rsidRPr="00005A40">
        <w:t>3.Y.4.1</w:t>
      </w:r>
      <w:r w:rsidR="00621859">
        <w:t>.2</w:t>
      </w:r>
      <w:r w:rsidRPr="00005A40">
        <w:t xml:space="preserve"> Message Semantics</w:t>
      </w:r>
      <w:bookmarkEnd w:id="354"/>
      <w:bookmarkEnd w:id="355"/>
      <w:bookmarkEnd w:id="356"/>
    </w:p>
    <w:p w14:paraId="2717525D" w14:textId="77777777" w:rsidR="008C04DF" w:rsidRDefault="003B5922" w:rsidP="003B5922">
      <w:pPr>
        <w:pStyle w:val="Corpotesto"/>
      </w:pPr>
      <w:bookmarkStart w:id="357" w:name="_Toc469616859"/>
      <w:r w:rsidRPr="001A52B1">
        <w:t xml:space="preserve">The </w:t>
      </w:r>
      <w:r>
        <w:t>Clinical Data</w:t>
      </w:r>
      <w:r w:rsidRPr="001A52B1">
        <w:t xml:space="preserve"> Consumer executes an HTTP GET against the </w:t>
      </w:r>
      <w:r w:rsidR="008C04DF">
        <w:t xml:space="preserve">proper </w:t>
      </w:r>
      <w:r w:rsidR="008C04DF" w:rsidRPr="00005A40">
        <w:t xml:space="preserve">Clinical Data </w:t>
      </w:r>
      <w:r w:rsidR="008C04DF">
        <w:t>Source</w:t>
      </w:r>
      <w:r w:rsidRPr="001A52B1">
        <w:t xml:space="preserve">’s </w:t>
      </w:r>
      <w:r w:rsidR="008C04DF">
        <w:t xml:space="preserve">QEDm URL. </w:t>
      </w:r>
    </w:p>
    <w:p w14:paraId="1998299C" w14:textId="235B546A" w:rsidR="003B5922" w:rsidRPr="001A52B1" w:rsidRDefault="003B5922" w:rsidP="008C04DF">
      <w:pPr>
        <w:pStyle w:val="Corpotesto"/>
        <w:spacing w:before="0"/>
      </w:pPr>
      <w:commentRangeStart w:id="358"/>
      <w:commentRangeStart w:id="359"/>
      <w:r w:rsidRPr="001A52B1">
        <w:t>The search target follows the FHIR http specification</w:t>
      </w:r>
      <w:r w:rsidR="008C04DF">
        <w:t xml:space="preserve"> (</w:t>
      </w:r>
      <w:hyperlink r:id="rId71" w:history="1">
        <w:r w:rsidR="008C04DF" w:rsidRPr="008C04DF">
          <w:rPr>
            <w:rStyle w:val="Collegamentoipertestuale"/>
          </w:rPr>
          <w:t>http://hl7.org/fhir/STU3/http.html</w:t>
        </w:r>
      </w:hyperlink>
      <w:r w:rsidR="008C04DF">
        <w:rPr>
          <w:rStyle w:val="Collegamentoipertestuale"/>
        </w:rPr>
        <w:t>)</w:t>
      </w:r>
      <w:r w:rsidRPr="001A52B1">
        <w:t xml:space="preserve">, addressing the </w:t>
      </w:r>
      <w:r w:rsidR="008C04DF">
        <w:t xml:space="preserve">proper FHIR </w:t>
      </w:r>
      <w:r w:rsidRPr="001A52B1">
        <w:t>Resource</w:t>
      </w:r>
      <w:r w:rsidR="008C04DF">
        <w:t>, according to the supported query options</w:t>
      </w:r>
      <w:r w:rsidRPr="001A52B1">
        <w:t>:</w:t>
      </w:r>
      <w:commentRangeEnd w:id="358"/>
      <w:r w:rsidR="00B764E4">
        <w:rPr>
          <w:rStyle w:val="Rimandocommento"/>
        </w:rPr>
        <w:commentReference w:id="358"/>
      </w:r>
      <w:commentRangeEnd w:id="359"/>
      <w:r w:rsidR="00A454FB">
        <w:rPr>
          <w:rStyle w:val="Rimandocommento"/>
        </w:rPr>
        <w:commentReference w:id="359"/>
      </w:r>
    </w:p>
    <w:p w14:paraId="7D81152B" w14:textId="77777777" w:rsidR="003B5922" w:rsidRPr="001A52B1" w:rsidRDefault="003B5922" w:rsidP="003B5922">
      <w:pPr>
        <w:pStyle w:val="Corpotesto"/>
        <w:rPr>
          <w:ins w:id="360" w:author="Fabio Buti" w:date="2017-03-22T11:00:00Z"/>
        </w:rPr>
      </w:pPr>
    </w:p>
    <w:p w14:paraId="5C16081B" w14:textId="4D1CA430" w:rsidR="003B5922" w:rsidRPr="001A52B1" w:rsidRDefault="003B5922" w:rsidP="00F7453C">
      <w:pPr>
        <w:pStyle w:val="XMLExample"/>
        <w:jc w:val="center"/>
        <w:rPr>
          <w:ins w:id="361" w:author="Fabio Buti" w:date="2017-03-22T11:00:00Z"/>
        </w:rPr>
        <w:pPrChange w:id="362" w:author="Fabio Buti" w:date="2017-04-14T14:57:00Z">
          <w:pPr>
            <w:pStyle w:val="XMLExample"/>
          </w:pPr>
        </w:pPrChange>
      </w:pPr>
      <w:ins w:id="363" w:author="Fabio Buti" w:date="2017-03-22T11:00:00Z">
        <w:r w:rsidRPr="001A52B1">
          <w:t>[base]/</w:t>
        </w:r>
      </w:ins>
      <w:ins w:id="364" w:author="Fabio Buti" w:date="2017-03-22T11:36:00Z">
        <w:r w:rsidR="007A2764">
          <w:t>&lt;</w:t>
        </w:r>
      </w:ins>
      <w:ins w:id="365" w:author="Fabio Buti" w:date="2017-04-14T14:07:00Z">
        <w:r w:rsidR="00FE7AFD">
          <w:t>R</w:t>
        </w:r>
      </w:ins>
      <w:ins w:id="366" w:author="Fabio Buti" w:date="2017-03-22T11:36:00Z">
        <w:r w:rsidR="007A2764">
          <w:t>esource&gt;</w:t>
        </w:r>
      </w:ins>
      <w:ins w:id="367" w:author="Fabio Buti" w:date="2017-03-22T11:00:00Z">
        <w:r w:rsidRPr="001A52B1">
          <w:t>?&lt;query&gt;</w:t>
        </w:r>
      </w:ins>
    </w:p>
    <w:p w14:paraId="639E3D64" w14:textId="77777777" w:rsidR="007A2764" w:rsidRDefault="007A2764" w:rsidP="007A2764">
      <w:pPr>
        <w:pStyle w:val="Corpotesto"/>
        <w:spacing w:before="0"/>
        <w:rPr>
          <w:ins w:id="368" w:author="Fabio Buti" w:date="2017-03-22T11:37:00Z"/>
        </w:rPr>
      </w:pPr>
    </w:p>
    <w:p w14:paraId="5441ECD1" w14:textId="70B4D00C" w:rsidR="003B5922" w:rsidRPr="001A52B1" w:rsidRDefault="003B5922" w:rsidP="007A2764">
      <w:pPr>
        <w:pStyle w:val="Corpotesto"/>
        <w:spacing w:before="0"/>
        <w:rPr>
          <w:ins w:id="369" w:author="Fabio Buti" w:date="2017-03-22T11:00:00Z"/>
        </w:rPr>
      </w:pPr>
      <w:ins w:id="370" w:author="Fabio Buti" w:date="2017-03-22T11:00:00Z">
        <w:r w:rsidRPr="001A52B1">
          <w:t xml:space="preserve">This URL is configurable by the </w:t>
        </w:r>
      </w:ins>
      <w:ins w:id="371" w:author="Fabio Buti" w:date="2017-03-22T11:09:00Z">
        <w:r w:rsidR="008C04DF" w:rsidRPr="00005A40">
          <w:t xml:space="preserve">Clinical Data </w:t>
        </w:r>
        <w:r w:rsidR="008C04DF">
          <w:t>Source</w:t>
        </w:r>
      </w:ins>
      <w:ins w:id="372" w:author="Fabio Buti" w:date="2017-03-22T11:00:00Z">
        <w:r w:rsidRPr="001A52B1">
          <w:t xml:space="preserve"> and is subject to the following constraints. </w:t>
        </w:r>
      </w:ins>
    </w:p>
    <w:p w14:paraId="0026F52E" w14:textId="002CE997" w:rsidR="003B5922" w:rsidRDefault="003B5922" w:rsidP="003B5922">
      <w:pPr>
        <w:pStyle w:val="Puntoelenco2"/>
        <w:rPr>
          <w:ins w:id="373" w:author="Fabio Buti" w:date="2017-03-22T12:48:00Z"/>
        </w:rPr>
      </w:pPr>
      <w:ins w:id="374" w:author="Fabio Buti" w:date="2017-03-22T11:00:00Z">
        <w:r w:rsidRPr="00657341">
          <w:rPr>
            <w:highlight w:val="yellow"/>
            <w:rPrChange w:id="375" w:author="Fabio Buti" w:date="2017-04-14T15:42:00Z">
              <w:rPr/>
            </w:rPrChange>
          </w:rPr>
          <w:lastRenderedPageBreak/>
          <w:t xml:space="preserve">The </w:t>
        </w:r>
        <w:r w:rsidRPr="00657341">
          <w:rPr>
            <w:rFonts w:ascii="Courier New" w:hAnsi="Courier New"/>
            <w:sz w:val="20"/>
            <w:highlight w:val="yellow"/>
            <w:rPrChange w:id="376" w:author="Fabio Buti" w:date="2017-04-14T15:42:00Z">
              <w:rPr>
                <w:rFonts w:ascii="Courier New" w:hAnsi="Courier New"/>
                <w:sz w:val="20"/>
              </w:rPr>
            </w:rPrChange>
          </w:rPr>
          <w:t>&lt;query&gt;</w:t>
        </w:r>
        <w:r w:rsidRPr="00657341">
          <w:rPr>
            <w:highlight w:val="yellow"/>
            <w:rPrChange w:id="377" w:author="Fabio Buti" w:date="2017-04-14T15:42:00Z">
              <w:rPr/>
            </w:rPrChange>
          </w:rPr>
          <w:t xml:space="preserve"> </w:t>
        </w:r>
        <w:r w:rsidRPr="00657341">
          <w:rPr>
            <w:highlight w:val="yellow"/>
          </w:rPr>
          <w:t xml:space="preserve">represents </w:t>
        </w:r>
        <w:r w:rsidRPr="00FE7AFD">
          <w:rPr>
            <w:highlight w:val="yellow"/>
          </w:rPr>
          <w:t>a series of encoded name-value pairs representing the filter for the query, as</w:t>
        </w:r>
        <w:r w:rsidR="008C04DF" w:rsidRPr="00FE7AFD">
          <w:rPr>
            <w:highlight w:val="yellow"/>
          </w:rPr>
          <w:t xml:space="preserve"> specified in Section 3.Y</w:t>
        </w:r>
        <w:r w:rsidRPr="00FE7AFD">
          <w:rPr>
            <w:highlight w:val="yellow"/>
          </w:rPr>
          <w:t>.4.1.2.</w:t>
        </w:r>
      </w:ins>
      <w:ins w:id="378" w:author="Fabio Buti" w:date="2017-04-14T14:18:00Z">
        <w:r w:rsidR="00FE7AFD" w:rsidRPr="00FE7AFD">
          <w:rPr>
            <w:highlight w:val="yellow"/>
          </w:rPr>
          <w:t>1</w:t>
        </w:r>
      </w:ins>
      <w:ins w:id="379" w:author="Fabio Buti" w:date="2017-03-22T11:00:00Z">
        <w:r w:rsidRPr="00FE7AFD">
          <w:rPr>
            <w:highlight w:val="yellow"/>
          </w:rPr>
          <w:t xml:space="preserve">, as well as control parameters to modify the behavior of the </w:t>
        </w:r>
      </w:ins>
      <w:ins w:id="380" w:author="Fabio Buti" w:date="2017-03-22T11:09:00Z">
        <w:r w:rsidR="008C04DF" w:rsidRPr="00FE7AFD">
          <w:rPr>
            <w:highlight w:val="yellow"/>
          </w:rPr>
          <w:t xml:space="preserve">Clinical Data Source </w:t>
        </w:r>
      </w:ins>
      <w:ins w:id="381" w:author="Fabio Buti" w:date="2017-03-22T11:00:00Z">
        <w:r w:rsidRPr="00FE7AFD">
          <w:rPr>
            <w:highlight w:val="yellow"/>
          </w:rPr>
          <w:t>such as response format, or pagination</w:t>
        </w:r>
        <w:r w:rsidRPr="001A52B1">
          <w:t>.</w:t>
        </w:r>
      </w:ins>
    </w:p>
    <w:p w14:paraId="25EF2604" w14:textId="09855920" w:rsidR="003747CE" w:rsidRDefault="003747CE" w:rsidP="00895B64">
      <w:pPr>
        <w:pStyle w:val="Puntoelenco2"/>
        <w:numPr>
          <w:ilvl w:val="0"/>
          <w:numId w:val="0"/>
        </w:numPr>
        <w:ind w:left="720"/>
        <w:rPr>
          <w:ins w:id="382" w:author="Fabio Buti" w:date="2017-04-10T10:30:00Z"/>
        </w:rPr>
      </w:pPr>
    </w:p>
    <w:p w14:paraId="4FD883C5" w14:textId="21D8DA3A" w:rsidR="00895B64" w:rsidRPr="00F7453C" w:rsidRDefault="00895B64" w:rsidP="00895B64">
      <w:pPr>
        <w:pStyle w:val="Paragrafoelenco"/>
        <w:numPr>
          <w:ilvl w:val="0"/>
          <w:numId w:val="17"/>
        </w:numPr>
        <w:tabs>
          <w:tab w:val="clear" w:pos="720"/>
          <w:tab w:val="num" w:pos="360"/>
        </w:tabs>
        <w:ind w:left="360"/>
        <w:rPr>
          <w:ins w:id="383" w:author="Fabio Buti" w:date="2017-04-10T10:30:00Z"/>
          <w:b/>
          <w:i/>
          <w:sz w:val="22"/>
          <w:szCs w:val="22"/>
          <w:highlight w:val="cyan"/>
        </w:rPr>
      </w:pPr>
      <w:commentRangeStart w:id="384"/>
      <w:ins w:id="385" w:author="Fabio Buti" w:date="2017-04-10T10:30:00Z">
        <w:r w:rsidRPr="00F7453C">
          <w:rPr>
            <w:b/>
            <w:i/>
            <w:sz w:val="22"/>
            <w:szCs w:val="22"/>
            <w:highlight w:val="cyan"/>
          </w:rPr>
          <w:t xml:space="preserve">Query </w:t>
        </w:r>
      </w:ins>
      <w:ins w:id="386" w:author="Fabio Buti" w:date="2017-04-10T10:31:00Z">
        <w:r w:rsidRPr="00F7453C">
          <w:rPr>
            <w:b/>
            <w:i/>
            <w:sz w:val="22"/>
            <w:szCs w:val="22"/>
            <w:highlight w:val="cyan"/>
          </w:rPr>
          <w:t>syntax</w:t>
        </w:r>
      </w:ins>
      <w:ins w:id="387" w:author="Fabio Buti" w:date="2017-04-10T10:30:00Z">
        <w:r w:rsidRPr="00F7453C">
          <w:rPr>
            <w:b/>
            <w:i/>
            <w:sz w:val="22"/>
            <w:szCs w:val="22"/>
            <w:highlight w:val="cyan"/>
          </w:rPr>
          <w:t xml:space="preserve"> for including Provenance:</w:t>
        </w:r>
      </w:ins>
      <w:commentRangeEnd w:id="384"/>
      <w:ins w:id="388" w:author="Fabio Buti" w:date="2017-04-14T11:05:00Z">
        <w:r w:rsidR="00225686" w:rsidRPr="00F7453C">
          <w:rPr>
            <w:rStyle w:val="Rimandocommento"/>
            <w:sz w:val="22"/>
            <w:szCs w:val="22"/>
            <w:highlight w:val="cyan"/>
          </w:rPr>
          <w:commentReference w:id="384"/>
        </w:r>
      </w:ins>
    </w:p>
    <w:p w14:paraId="40440611" w14:textId="77777777" w:rsidR="00895B64" w:rsidRPr="00F7453C" w:rsidRDefault="00895B64" w:rsidP="00895B64">
      <w:pPr>
        <w:pStyle w:val="Paragrafoelenco"/>
        <w:numPr>
          <w:ilvl w:val="1"/>
          <w:numId w:val="22"/>
        </w:numPr>
        <w:tabs>
          <w:tab w:val="clear" w:pos="786"/>
          <w:tab w:val="num" w:pos="633"/>
        </w:tabs>
        <w:spacing w:before="60"/>
        <w:ind w:left="633" w:hanging="284"/>
        <w:rPr>
          <w:ins w:id="389" w:author="Fabio Buti" w:date="2017-04-10T10:30:00Z"/>
          <w:b/>
          <w:i/>
          <w:sz w:val="22"/>
          <w:szCs w:val="22"/>
          <w:highlight w:val="cyan"/>
        </w:rPr>
      </w:pPr>
      <w:ins w:id="390" w:author="Fabio Buti" w:date="2017-04-10T10:30:00Z">
        <w:r w:rsidRPr="00F7453C">
          <w:rPr>
            <w:b/>
            <w:i/>
            <w:sz w:val="22"/>
            <w:szCs w:val="22"/>
            <w:highlight w:val="cyan"/>
          </w:rPr>
          <w:t>FHIR query on “resource” (e.g. medication), add “_revinclude” with “Provenance”. GET [base]/MedicationRequest?_revinclude=Provenance:target&amp;criteria...Always on the GET by client and server must support.</w:t>
        </w:r>
      </w:ins>
    </w:p>
    <w:p w14:paraId="0CA98A6D" w14:textId="77777777" w:rsidR="00895B64" w:rsidRPr="00F7453C" w:rsidRDefault="00895B64" w:rsidP="00895B64">
      <w:pPr>
        <w:pStyle w:val="Paragrafoelenco"/>
        <w:numPr>
          <w:ilvl w:val="1"/>
          <w:numId w:val="22"/>
        </w:numPr>
        <w:tabs>
          <w:tab w:val="clear" w:pos="786"/>
          <w:tab w:val="num" w:pos="633"/>
        </w:tabs>
        <w:spacing w:before="60"/>
        <w:ind w:left="633" w:hanging="284"/>
        <w:rPr>
          <w:ins w:id="391" w:author="Fabio Buti" w:date="2017-04-10T10:30:00Z"/>
          <w:b/>
          <w:i/>
          <w:sz w:val="22"/>
          <w:szCs w:val="22"/>
          <w:highlight w:val="cyan"/>
        </w:rPr>
      </w:pPr>
      <w:ins w:id="392" w:author="Fabio Buti" w:date="2017-04-10T10:30:00Z">
        <w:r w:rsidRPr="00F7453C">
          <w:rPr>
            <w:b/>
            <w:i/>
            <w:sz w:val="22"/>
            <w:szCs w:val="22"/>
            <w:highlight w:val="cyan"/>
          </w:rPr>
          <w:t>For list FHIR is an “operation” (not RESTfull GET).  Is it worth exposing “list operations” because may be perfectly reconciled.</w:t>
        </w:r>
      </w:ins>
    </w:p>
    <w:p w14:paraId="5F303FAD" w14:textId="77777777" w:rsidR="00895B64" w:rsidRPr="00F7453C" w:rsidRDefault="00895B64" w:rsidP="00895B64">
      <w:pPr>
        <w:pStyle w:val="Paragrafoelenco"/>
        <w:numPr>
          <w:ilvl w:val="1"/>
          <w:numId w:val="22"/>
        </w:numPr>
        <w:tabs>
          <w:tab w:val="clear" w:pos="786"/>
          <w:tab w:val="num" w:pos="633"/>
        </w:tabs>
        <w:spacing w:before="60"/>
        <w:ind w:left="633" w:hanging="284"/>
        <w:rPr>
          <w:ins w:id="393" w:author="Fabio Buti" w:date="2017-04-10T10:30:00Z"/>
          <w:b/>
          <w:i/>
          <w:sz w:val="22"/>
          <w:szCs w:val="22"/>
          <w:highlight w:val="cyan"/>
        </w:rPr>
      </w:pPr>
      <w:ins w:id="394" w:author="Fabio Buti" w:date="2017-04-10T10:30:00Z">
        <w:r w:rsidRPr="00F7453C">
          <w:rPr>
            <w:b/>
            <w:i/>
            <w:sz w:val="22"/>
            <w:szCs w:val="22"/>
            <w:highlight w:val="cyan"/>
          </w:rPr>
          <w:t>Use Doc Resource versus and/or provenence resource</w:t>
        </w:r>
      </w:ins>
    </w:p>
    <w:p w14:paraId="7BEB5F52" w14:textId="5D0FFF8E" w:rsidR="000A025E" w:rsidRPr="000A025E" w:rsidRDefault="000A025E" w:rsidP="000A025E">
      <w:pPr>
        <w:pStyle w:val="Corpotesto"/>
        <w:rPr>
          <w:ins w:id="395" w:author="Fabio Buti" w:date="2017-04-14T14:10:00Z"/>
          <w:highlight w:val="cyan"/>
        </w:rPr>
      </w:pPr>
      <w:bookmarkStart w:id="396" w:name="_Toc479932167"/>
    </w:p>
    <w:p w14:paraId="4022DAF1" w14:textId="710BBA75" w:rsidR="00FE7AFD" w:rsidRDefault="000645B5" w:rsidP="007D4BEF">
      <w:pPr>
        <w:pStyle w:val="Titolo6"/>
        <w:numPr>
          <w:ilvl w:val="0"/>
          <w:numId w:val="0"/>
        </w:numPr>
        <w:ind w:left="1152" w:hanging="1152"/>
        <w:rPr>
          <w:ins w:id="397" w:author="Fabio Buti" w:date="2017-04-14T14:17:00Z"/>
          <w:rStyle w:val="mw-headline"/>
          <w:noProof w:val="0"/>
        </w:rPr>
      </w:pPr>
      <w:ins w:id="398" w:author="Fabio Buti" w:date="2017-03-22T08:37:00Z">
        <w:r w:rsidRPr="005D33B0">
          <w:rPr>
            <w:rStyle w:val="mw-headline"/>
            <w:noProof w:val="0"/>
            <w:highlight w:val="cyan"/>
          </w:rPr>
          <w:t>3.Y.4.1</w:t>
        </w:r>
      </w:ins>
      <w:ins w:id="399" w:author="Fabio Buti" w:date="2017-03-22T09:38:00Z">
        <w:r w:rsidR="00621859">
          <w:rPr>
            <w:rStyle w:val="mw-headline"/>
            <w:noProof w:val="0"/>
            <w:highlight w:val="cyan"/>
          </w:rPr>
          <w:t>.2.</w:t>
        </w:r>
      </w:ins>
      <w:ins w:id="400" w:author="Fabio Buti" w:date="2017-04-14T14:10:00Z">
        <w:r w:rsidR="000A025E">
          <w:rPr>
            <w:rStyle w:val="mw-headline"/>
            <w:noProof w:val="0"/>
            <w:highlight w:val="cyan"/>
          </w:rPr>
          <w:t>2</w:t>
        </w:r>
      </w:ins>
      <w:ins w:id="401" w:author="Fabio Buti" w:date="2017-03-22T08:37:00Z">
        <w:r w:rsidRPr="005D33B0">
          <w:rPr>
            <w:rStyle w:val="mw-headline"/>
            <w:noProof w:val="0"/>
            <w:highlight w:val="cyan"/>
          </w:rPr>
          <w:t xml:space="preserve"> </w:t>
        </w:r>
      </w:ins>
      <w:ins w:id="402" w:author="Fabio Buti" w:date="2017-04-14T14:17:00Z">
        <w:r w:rsidR="00FE7AFD">
          <w:rPr>
            <w:rStyle w:val="mw-headline"/>
            <w:noProof w:val="0"/>
            <w:highlight w:val="cyan"/>
          </w:rPr>
          <w:t>Resource</w:t>
        </w:r>
        <w:r w:rsidR="00FE7AFD" w:rsidRPr="005D33B0">
          <w:rPr>
            <w:rStyle w:val="mw-headline"/>
            <w:noProof w:val="0"/>
            <w:highlight w:val="cyan"/>
          </w:rPr>
          <w:t xml:space="preserve"> </w:t>
        </w:r>
        <w:r w:rsidR="00FE7AFD">
          <w:rPr>
            <w:rStyle w:val="mw-headline"/>
            <w:noProof w:val="0"/>
            <w:highlight w:val="cyan"/>
          </w:rPr>
          <w:t xml:space="preserve">and </w:t>
        </w:r>
      </w:ins>
      <w:ins w:id="403" w:author="Fabio Buti" w:date="2017-03-22T08:37:00Z">
        <w:r w:rsidRPr="005D33B0">
          <w:rPr>
            <w:rStyle w:val="mw-headline"/>
            <w:noProof w:val="0"/>
            <w:highlight w:val="cyan"/>
          </w:rPr>
          <w:t xml:space="preserve">Query Search </w:t>
        </w:r>
        <w:commentRangeStart w:id="404"/>
        <w:r w:rsidRPr="005D33B0">
          <w:rPr>
            <w:rStyle w:val="mw-headline"/>
            <w:noProof w:val="0"/>
            <w:highlight w:val="cyan"/>
          </w:rPr>
          <w:t xml:space="preserve">Parameters </w:t>
        </w:r>
      </w:ins>
      <w:bookmarkEnd w:id="357"/>
      <w:commentRangeEnd w:id="404"/>
      <w:ins w:id="405" w:author="Fabio Buti" w:date="2017-03-22T12:19:00Z">
        <w:r w:rsidR="007D4BEF">
          <w:rPr>
            <w:rStyle w:val="Rimandocommento"/>
            <w:rFonts w:ascii="Times New Roman" w:hAnsi="Times New Roman"/>
            <w:b w:val="0"/>
            <w:noProof w:val="0"/>
            <w:kern w:val="0"/>
          </w:rPr>
          <w:commentReference w:id="404"/>
        </w:r>
      </w:ins>
    </w:p>
    <w:p w14:paraId="74CE8866" w14:textId="77777777" w:rsidR="00FE7AFD" w:rsidRDefault="00FE7AFD" w:rsidP="007D4BEF">
      <w:pPr>
        <w:pStyle w:val="Titolo6"/>
        <w:numPr>
          <w:ilvl w:val="0"/>
          <w:numId w:val="0"/>
        </w:numPr>
        <w:ind w:left="1152" w:hanging="1152"/>
        <w:rPr>
          <w:ins w:id="406" w:author="Fabio Buti" w:date="2017-04-14T14:17:00Z"/>
          <w:rStyle w:val="mw-headline"/>
          <w:noProof w:val="0"/>
        </w:rPr>
      </w:pP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1"/>
        <w:gridCol w:w="3211"/>
        <w:gridCol w:w="3211"/>
      </w:tblGrid>
      <w:tr w:rsidR="00FE7AFD" w:rsidRPr="0071668E" w14:paraId="65038B63" w14:textId="1976F0A5" w:rsidTr="00F0019E">
        <w:trPr>
          <w:jc w:val="center"/>
          <w:ins w:id="407" w:author="Fabio Buti" w:date="2017-04-14T14:18:00Z"/>
        </w:trPr>
        <w:tc>
          <w:tcPr>
            <w:tcW w:w="1529" w:type="pct"/>
            <w:shd w:val="clear" w:color="auto" w:fill="D9D9D9"/>
          </w:tcPr>
          <w:bookmarkEnd w:id="396"/>
          <w:p w14:paraId="2FF9B59C" w14:textId="77777777" w:rsidR="00FE7AFD" w:rsidRPr="0071668E" w:rsidRDefault="00FE7AFD" w:rsidP="00AE0B54">
            <w:pPr>
              <w:pStyle w:val="TableEntryHeader"/>
              <w:spacing w:before="60" w:after="60"/>
              <w:rPr>
                <w:ins w:id="408" w:author="Fabio Buti" w:date="2017-04-14T14:18:00Z"/>
                <w:sz w:val="16"/>
                <w:szCs w:val="12"/>
              </w:rPr>
            </w:pPr>
            <w:ins w:id="409" w:author="Fabio Buti" w:date="2017-04-14T14:18:00Z">
              <w:r w:rsidRPr="0071668E">
                <w:rPr>
                  <w:sz w:val="16"/>
                  <w:szCs w:val="12"/>
                </w:rPr>
                <w:t>QEDm Actor Option</w:t>
              </w:r>
            </w:ins>
          </w:p>
        </w:tc>
        <w:tc>
          <w:tcPr>
            <w:tcW w:w="1735" w:type="pct"/>
            <w:shd w:val="clear" w:color="auto" w:fill="D9D9D9"/>
          </w:tcPr>
          <w:p w14:paraId="19B8E3B0" w14:textId="77777777" w:rsidR="00FE7AFD" w:rsidRPr="0071668E" w:rsidRDefault="00FE7AFD" w:rsidP="00AE0B54">
            <w:pPr>
              <w:pStyle w:val="TableEntryHeader"/>
              <w:spacing w:before="60" w:after="60"/>
              <w:rPr>
                <w:ins w:id="410" w:author="Fabio Buti" w:date="2017-04-14T14:18:00Z"/>
                <w:sz w:val="16"/>
                <w:szCs w:val="12"/>
                <w:highlight w:val="cyan"/>
              </w:rPr>
            </w:pPr>
            <w:ins w:id="411" w:author="Fabio Buti" w:date="2017-04-14T14:18:00Z">
              <w:r w:rsidRPr="0071668E">
                <w:rPr>
                  <w:sz w:val="16"/>
                  <w:szCs w:val="12"/>
                </w:rPr>
                <w:t>FHIR Resource(s) / Profiling</w:t>
              </w:r>
            </w:ins>
          </w:p>
        </w:tc>
        <w:tc>
          <w:tcPr>
            <w:tcW w:w="1735" w:type="pct"/>
            <w:shd w:val="clear" w:color="auto" w:fill="D9D9D9"/>
          </w:tcPr>
          <w:p w14:paraId="02FAB433" w14:textId="308A0043" w:rsidR="00FE7AFD" w:rsidRPr="0071668E" w:rsidRDefault="00FE7AFD" w:rsidP="00AE0B54">
            <w:pPr>
              <w:pStyle w:val="TableEntryHeader"/>
              <w:spacing w:before="60" w:after="60"/>
              <w:rPr>
                <w:ins w:id="412" w:author="Fabio Buti" w:date="2017-04-14T14:20:00Z"/>
                <w:sz w:val="16"/>
                <w:szCs w:val="12"/>
              </w:rPr>
            </w:pPr>
            <w:ins w:id="413" w:author="Fabio Buti" w:date="2017-04-14T14:20:00Z">
              <w:r>
                <w:rPr>
                  <w:sz w:val="16"/>
                  <w:szCs w:val="12"/>
                </w:rPr>
                <w:t>Query search parameters</w:t>
              </w:r>
            </w:ins>
          </w:p>
        </w:tc>
      </w:tr>
      <w:tr w:rsidR="00FE7AFD" w:rsidRPr="0071668E" w14:paraId="4B9FD24E" w14:textId="66DFBC3A" w:rsidTr="00F0019E">
        <w:trPr>
          <w:jc w:val="center"/>
          <w:ins w:id="414" w:author="Fabio Buti" w:date="2017-04-14T14:18:00Z"/>
        </w:trPr>
        <w:tc>
          <w:tcPr>
            <w:tcW w:w="1529" w:type="pct"/>
            <w:shd w:val="clear" w:color="auto" w:fill="auto"/>
          </w:tcPr>
          <w:p w14:paraId="5407347F" w14:textId="77777777" w:rsidR="00FE7AFD" w:rsidRPr="0071668E" w:rsidRDefault="00FE7AFD" w:rsidP="00AE0B54">
            <w:pPr>
              <w:pStyle w:val="TableEntry"/>
              <w:spacing w:before="60" w:after="60"/>
              <w:rPr>
                <w:ins w:id="415" w:author="Fabio Buti" w:date="2017-04-14T14:18:00Z"/>
                <w:b/>
                <w:sz w:val="16"/>
                <w:szCs w:val="12"/>
                <w:highlight w:val="green"/>
              </w:rPr>
            </w:pPr>
            <w:ins w:id="416" w:author="Fabio Buti" w:date="2017-04-14T14:18:00Z">
              <w:r w:rsidRPr="0071668E">
                <w:rPr>
                  <w:b/>
                  <w:sz w:val="16"/>
                  <w:szCs w:val="12"/>
                  <w:highlight w:val="green"/>
                </w:rPr>
                <w:t>Vital Signs Option</w:t>
              </w:r>
            </w:ins>
          </w:p>
        </w:tc>
        <w:tc>
          <w:tcPr>
            <w:tcW w:w="1735" w:type="pct"/>
            <w:shd w:val="clear" w:color="auto" w:fill="auto"/>
          </w:tcPr>
          <w:p w14:paraId="3375DCAE" w14:textId="77777777" w:rsidR="00FE7AFD" w:rsidRPr="0071668E" w:rsidRDefault="00FE7AFD" w:rsidP="00AE0B54">
            <w:pPr>
              <w:pStyle w:val="TableEntry"/>
              <w:spacing w:before="60" w:after="60"/>
              <w:ind w:left="0"/>
              <w:rPr>
                <w:ins w:id="417" w:author="Fabio Buti" w:date="2017-04-14T14:18:00Z"/>
                <w:sz w:val="16"/>
                <w:szCs w:val="12"/>
                <w:highlight w:val="cyan"/>
              </w:rPr>
            </w:pPr>
            <w:ins w:id="418" w:author="Fabio Buti" w:date="2017-04-14T14:18:00Z">
              <w:r w:rsidRPr="0071668E">
                <w:rPr>
                  <w:sz w:val="16"/>
                </w:rPr>
                <w:fldChar w:fldCharType="begin"/>
              </w:r>
              <w:r w:rsidRPr="0071668E">
                <w:rPr>
                  <w:sz w:val="16"/>
                </w:rPr>
                <w:instrText xml:space="preserve"> HYPERLINK "http://hl7.org/fhir/us/core/StructureDefinition-us-core-vitalsigns.html"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Vital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"http://hl7.org/fhir/us/core/StructureDefinition-us-core-vitalsigns.html"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Signs</w:t>
              </w:r>
              <w:r w:rsidRPr="0071668E">
                <w:rPr>
                  <w:rStyle w:val="Collegamentoipertestuale"/>
                  <w:rFonts w:eastAsiaTheme="minorEastAsia"/>
                  <w:b/>
                  <w:bCs/>
                  <w:color w:val="000000" w:themeColor="text1"/>
                  <w:kern w:val="24"/>
                  <w:sz w:val="16"/>
                  <w:szCs w:val="14"/>
                  <w:highlight w:val="green"/>
                </w:rPr>
                <w:fldChar w:fldCharType="end"/>
              </w:r>
              <w:r w:rsidRPr="0071668E">
                <w:rPr>
                  <w:rFonts w:eastAsiaTheme="minorEastAsia"/>
                  <w:b/>
                  <w:bCs/>
                  <w:color w:val="000000" w:themeColor="text1"/>
                  <w:kern w:val="24"/>
                  <w:sz w:val="16"/>
                  <w:szCs w:val="14"/>
                  <w:highlight w:val="green"/>
                </w:rPr>
                <w:t xml:space="preserve">  </w:t>
              </w:r>
            </w:ins>
          </w:p>
        </w:tc>
        <w:tc>
          <w:tcPr>
            <w:tcW w:w="1735" w:type="pct"/>
          </w:tcPr>
          <w:p w14:paraId="3044E3A7" w14:textId="77777777" w:rsidR="00FE7AFD" w:rsidRPr="0071668E" w:rsidRDefault="00FE7AFD" w:rsidP="00AE0B54">
            <w:pPr>
              <w:pStyle w:val="TableEntry"/>
              <w:spacing w:before="60" w:after="60"/>
              <w:ind w:left="0"/>
              <w:rPr>
                <w:ins w:id="419" w:author="Fabio Buti" w:date="2017-04-14T14:20:00Z"/>
                <w:sz w:val="16"/>
              </w:rPr>
            </w:pPr>
          </w:p>
        </w:tc>
      </w:tr>
      <w:tr w:rsidR="00FE7AFD" w:rsidRPr="0071668E" w14:paraId="0AC16E9C" w14:textId="5DDE3B55" w:rsidTr="00F0019E">
        <w:trPr>
          <w:jc w:val="center"/>
          <w:ins w:id="420" w:author="Fabio Buti" w:date="2017-04-14T14:18:00Z"/>
        </w:trPr>
        <w:tc>
          <w:tcPr>
            <w:tcW w:w="1529" w:type="pct"/>
            <w:shd w:val="clear" w:color="auto" w:fill="auto"/>
          </w:tcPr>
          <w:p w14:paraId="4D53E509" w14:textId="77777777" w:rsidR="00FE7AFD" w:rsidRPr="0071668E" w:rsidRDefault="00FE7AFD" w:rsidP="00AE0B54">
            <w:pPr>
              <w:pStyle w:val="TableEntry"/>
              <w:spacing w:before="60" w:after="60"/>
              <w:rPr>
                <w:ins w:id="421" w:author="Fabio Buti" w:date="2017-04-14T14:18:00Z"/>
                <w:b/>
                <w:sz w:val="16"/>
                <w:szCs w:val="12"/>
                <w:highlight w:val="green"/>
              </w:rPr>
            </w:pPr>
            <w:ins w:id="422" w:author="Fabio Buti" w:date="2017-04-14T14:18:00Z">
              <w:r w:rsidRPr="0071668E">
                <w:rPr>
                  <w:b/>
                  <w:sz w:val="16"/>
                  <w:szCs w:val="12"/>
                  <w:highlight w:val="green"/>
                </w:rPr>
                <w:t>Allergies and Intolerances Option</w:t>
              </w:r>
            </w:ins>
          </w:p>
        </w:tc>
        <w:tc>
          <w:tcPr>
            <w:tcW w:w="1735" w:type="pct"/>
            <w:shd w:val="clear" w:color="auto" w:fill="auto"/>
          </w:tcPr>
          <w:p w14:paraId="268656EC" w14:textId="77777777" w:rsidR="00FE7AFD" w:rsidRPr="0071668E" w:rsidRDefault="00FE7AFD" w:rsidP="00AE0B54">
            <w:pPr>
              <w:pStyle w:val="NormaleWeb"/>
              <w:spacing w:before="60" w:after="60"/>
              <w:ind w:left="-6"/>
              <w:rPr>
                <w:ins w:id="423" w:author="Fabio Buti" w:date="2017-04-14T14:18:00Z"/>
                <w:sz w:val="16"/>
              </w:rPr>
            </w:pPr>
            <w:ins w:id="424" w:author="Fabio Buti" w:date="2017-04-14T14:18:00Z">
              <w:r w:rsidRPr="0071668E">
                <w:rPr>
                  <w:sz w:val="16"/>
                </w:rPr>
                <w:fldChar w:fldCharType="begin"/>
              </w:r>
              <w:r w:rsidRPr="0071668E">
                <w:rPr>
                  <w:sz w:val="16"/>
                </w:rPr>
                <w:instrText xml:space="preserve"> HYPERLINK "http://hl7.org/fhir/us/core/StructureDefinition-us-core-allergyintolerance.html"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"http://hl7.org/fhir/us/core/StructureDefinition-us-core-allergyintolerance.html"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Allergies</w:t>
              </w:r>
              <w:r w:rsidRPr="0071668E">
                <w:rPr>
                  <w:rStyle w:val="Collegamentoipertestuale"/>
                  <w:rFonts w:eastAsiaTheme="minorEastAsia"/>
                  <w:b/>
                  <w:bCs/>
                  <w:color w:val="000000" w:themeColor="text1"/>
                  <w:kern w:val="24"/>
                  <w:sz w:val="16"/>
                  <w:szCs w:val="14"/>
                  <w:highlight w:val="green"/>
                </w:rPr>
                <w:fldChar w:fldCharType="end"/>
              </w:r>
            </w:ins>
          </w:p>
        </w:tc>
        <w:tc>
          <w:tcPr>
            <w:tcW w:w="1735" w:type="pct"/>
          </w:tcPr>
          <w:p w14:paraId="31971887" w14:textId="77777777" w:rsidR="00FE7AFD" w:rsidRPr="0071668E" w:rsidRDefault="00FE7AFD" w:rsidP="00AE0B54">
            <w:pPr>
              <w:pStyle w:val="NormaleWeb"/>
              <w:spacing w:before="60" w:after="60"/>
              <w:ind w:left="-6"/>
              <w:rPr>
                <w:ins w:id="425" w:author="Fabio Buti" w:date="2017-04-14T14:20:00Z"/>
                <w:sz w:val="16"/>
              </w:rPr>
            </w:pPr>
          </w:p>
        </w:tc>
      </w:tr>
      <w:tr w:rsidR="00FE7AFD" w:rsidRPr="0071668E" w14:paraId="493F3C9D" w14:textId="0C94B50F" w:rsidTr="00F0019E">
        <w:trPr>
          <w:jc w:val="center"/>
          <w:ins w:id="426" w:author="Fabio Buti" w:date="2017-04-14T14:18:00Z"/>
        </w:trPr>
        <w:tc>
          <w:tcPr>
            <w:tcW w:w="1529" w:type="pct"/>
            <w:vMerge w:val="restart"/>
            <w:shd w:val="clear" w:color="auto" w:fill="auto"/>
          </w:tcPr>
          <w:p w14:paraId="39BD061A" w14:textId="77777777" w:rsidR="00FE7AFD" w:rsidRPr="0071668E" w:rsidRDefault="00FE7AFD" w:rsidP="00AE0B54">
            <w:pPr>
              <w:pStyle w:val="TableEntry"/>
              <w:spacing w:before="60" w:after="60"/>
              <w:rPr>
                <w:ins w:id="427" w:author="Fabio Buti" w:date="2017-04-14T14:18:00Z"/>
                <w:b/>
                <w:sz w:val="16"/>
                <w:szCs w:val="12"/>
                <w:highlight w:val="green"/>
              </w:rPr>
            </w:pPr>
            <w:ins w:id="428" w:author="Fabio Buti" w:date="2017-04-14T14:18:00Z">
              <w:r w:rsidRPr="0071668E">
                <w:rPr>
                  <w:b/>
                  <w:sz w:val="16"/>
                  <w:szCs w:val="12"/>
                  <w:highlight w:val="green"/>
                </w:rPr>
                <w:t>Problems Option</w:t>
              </w:r>
            </w:ins>
          </w:p>
        </w:tc>
        <w:tc>
          <w:tcPr>
            <w:tcW w:w="1735" w:type="pct"/>
            <w:shd w:val="clear" w:color="auto" w:fill="auto"/>
          </w:tcPr>
          <w:p w14:paraId="239FEC76" w14:textId="77777777" w:rsidR="00FE7AFD" w:rsidRPr="0071668E" w:rsidRDefault="00FE7AFD" w:rsidP="00AE0B54">
            <w:pPr>
              <w:pStyle w:val="TableEntry"/>
              <w:spacing w:before="60" w:after="60"/>
              <w:ind w:left="0"/>
              <w:rPr>
                <w:ins w:id="429" w:author="Fabio Buti" w:date="2017-04-14T14:18:00Z"/>
                <w:sz w:val="16"/>
                <w:szCs w:val="12"/>
                <w:highlight w:val="cyan"/>
              </w:rPr>
            </w:pPr>
            <w:ins w:id="430" w:author="Fabio Buti" w:date="2017-04-14T14:18:00Z">
              <w:r w:rsidRPr="0071668E">
                <w:rPr>
                  <w:sz w:val="16"/>
                </w:rPr>
                <w:fldChar w:fldCharType="begin"/>
              </w:r>
              <w:r w:rsidRPr="0071668E">
                <w:rPr>
                  <w:sz w:val="16"/>
                </w:rPr>
                <w:instrText xml:space="preserve"> HYPERLINK "http://hl7.org/fhir/us/core/StructureDefinition-us-core-condition.html"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"http://hl7.org/fhir/us/core/StructureDefinition-us-core-condition.html"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Condition</w:t>
              </w:r>
              <w:r w:rsidRPr="0071668E">
                <w:rPr>
                  <w:rStyle w:val="Collegamentoipertestuale"/>
                  <w:rFonts w:eastAsiaTheme="minorEastAsia"/>
                  <w:b/>
                  <w:bCs/>
                  <w:color w:val="000000" w:themeColor="text1"/>
                  <w:kern w:val="24"/>
                  <w:sz w:val="16"/>
                  <w:szCs w:val="14"/>
                  <w:highlight w:val="green"/>
                </w:rPr>
                <w:fldChar w:fldCharType="end"/>
              </w:r>
              <w:r w:rsidRPr="0071668E">
                <w:rPr>
                  <w:rStyle w:val="Collegamentoipertestuale"/>
                  <w:rFonts w:eastAsiaTheme="minorEastAsia"/>
                  <w:b/>
                  <w:bCs/>
                  <w:color w:val="000000" w:themeColor="text1"/>
                  <w:kern w:val="24"/>
                  <w:sz w:val="16"/>
                  <w:szCs w:val="14"/>
                  <w:highlight w:val="green"/>
                </w:rPr>
                <w:t xml:space="preserve"> </w:t>
              </w:r>
              <w:r w:rsidRPr="0071668E">
                <w:rPr>
                  <w:rStyle w:val="Collegamentoipertestuale"/>
                  <w:rFonts w:eastAsiaTheme="minorEastAsia"/>
                  <w:b/>
                  <w:bCs/>
                  <w:color w:val="000000" w:themeColor="text1"/>
                  <w:kern w:val="24"/>
                  <w:sz w:val="16"/>
                  <w:szCs w:val="14"/>
                </w:rPr>
                <w:t>(aka Problem)</w:t>
              </w:r>
            </w:ins>
          </w:p>
        </w:tc>
        <w:tc>
          <w:tcPr>
            <w:tcW w:w="1735" w:type="pct"/>
          </w:tcPr>
          <w:p w14:paraId="3FF2B4E6" w14:textId="77777777" w:rsidR="00FE7AFD" w:rsidRPr="0071668E" w:rsidRDefault="00FE7AFD" w:rsidP="00AE0B54">
            <w:pPr>
              <w:pStyle w:val="TableEntry"/>
              <w:spacing w:before="60" w:after="60"/>
              <w:ind w:left="0"/>
              <w:rPr>
                <w:ins w:id="431" w:author="Fabio Buti" w:date="2017-04-14T14:20:00Z"/>
                <w:sz w:val="16"/>
              </w:rPr>
            </w:pPr>
          </w:p>
        </w:tc>
      </w:tr>
      <w:tr w:rsidR="00FE7AFD" w:rsidRPr="0071668E" w14:paraId="6B14253C" w14:textId="5D12BB16" w:rsidTr="00F0019E">
        <w:trPr>
          <w:jc w:val="center"/>
          <w:ins w:id="432" w:author="Fabio Buti" w:date="2017-04-14T14:18:00Z"/>
        </w:trPr>
        <w:tc>
          <w:tcPr>
            <w:tcW w:w="1529" w:type="pct"/>
            <w:vMerge/>
            <w:shd w:val="clear" w:color="auto" w:fill="auto"/>
          </w:tcPr>
          <w:p w14:paraId="1A053365" w14:textId="77777777" w:rsidR="00FE7AFD" w:rsidRPr="0071668E" w:rsidRDefault="00FE7AFD" w:rsidP="00AE0B54">
            <w:pPr>
              <w:pStyle w:val="TableEntry"/>
              <w:spacing w:before="60" w:after="60"/>
              <w:rPr>
                <w:ins w:id="433" w:author="Fabio Buti" w:date="2017-04-14T14:18:00Z"/>
                <w:b/>
                <w:sz w:val="16"/>
                <w:szCs w:val="12"/>
                <w:highlight w:val="green"/>
              </w:rPr>
            </w:pPr>
          </w:p>
        </w:tc>
        <w:tc>
          <w:tcPr>
            <w:tcW w:w="1735" w:type="pct"/>
            <w:shd w:val="clear" w:color="auto" w:fill="auto"/>
          </w:tcPr>
          <w:p w14:paraId="549173CB" w14:textId="77777777" w:rsidR="00FE7AFD" w:rsidRPr="0071668E" w:rsidRDefault="00FE7AFD" w:rsidP="00AE0B54">
            <w:pPr>
              <w:pStyle w:val="TableEntry"/>
              <w:spacing w:before="60" w:after="60"/>
              <w:ind w:left="0"/>
              <w:rPr>
                <w:ins w:id="434" w:author="Fabio Buti" w:date="2017-04-14T14:18:00Z"/>
                <w:sz w:val="16"/>
              </w:rPr>
            </w:pPr>
            <w:ins w:id="435" w:author="Fabio Buti" w:date="2017-04-14T14:18:00Z">
              <w:r w:rsidRPr="0071668E">
                <w:rPr>
                  <w:sz w:val="16"/>
                  <w:highlight w:val="yellow"/>
                </w:rPr>
                <w:t xml:space="preserve">  </w:t>
              </w:r>
              <w:r w:rsidRPr="0071668E">
                <w:rPr>
                  <w:sz w:val="16"/>
                  <w:highlight w:val="yellow"/>
                </w:rPr>
                <w:fldChar w:fldCharType="begin"/>
              </w:r>
              <w:r w:rsidRPr="0071668E">
                <w:rPr>
                  <w:sz w:val="16"/>
                  <w:highlight w:val="yellow"/>
                </w:rPr>
                <w:instrText xml:space="preserve"> HYPERLINK "http://hl7.org/fhir/us/core/StructureDefinition-us-core-smokingstatus.html" </w:instrText>
              </w:r>
              <w:r w:rsidRPr="0071668E">
                <w:rPr>
                  <w:sz w:val="16"/>
                  <w:highlight w:val="yellow"/>
                </w:rPr>
                <w:fldChar w:fldCharType="separate"/>
              </w:r>
              <w:r w:rsidRPr="0071668E">
                <w:rPr>
                  <w:rStyle w:val="Collegamentoipertestuale"/>
                  <w:rFonts w:eastAsiaTheme="minorEastAsia"/>
                  <w:b/>
                  <w:bCs/>
                  <w:color w:val="auto"/>
                  <w:kern w:val="24"/>
                  <w:sz w:val="16"/>
                  <w:szCs w:val="14"/>
                  <w:highlight w:val="yellow"/>
                </w:rPr>
                <w:t xml:space="preserve">US Core Smoking Status </w:t>
              </w:r>
              <w:r w:rsidRPr="0071668E">
                <w:rPr>
                  <w:rStyle w:val="Collegamentoipertestuale"/>
                  <w:rFonts w:eastAsiaTheme="minorEastAsia"/>
                  <w:b/>
                  <w:bCs/>
                  <w:color w:val="FFFF00"/>
                  <w:kern w:val="24"/>
                  <w:sz w:val="16"/>
                  <w:szCs w:val="14"/>
                  <w:highlight w:val="red"/>
                </w:rPr>
                <w:t xml:space="preserve">(-&gt;  Problem ?) </w:t>
              </w:r>
              <w:r w:rsidRPr="0071668E">
                <w:rPr>
                  <w:rStyle w:val="Collegamentoipertestuale"/>
                  <w:rFonts w:eastAsiaTheme="minorEastAsia"/>
                  <w:b/>
                  <w:bCs/>
                  <w:color w:val="auto"/>
                  <w:kern w:val="24"/>
                  <w:sz w:val="16"/>
                  <w:szCs w:val="14"/>
                  <w:highlight w:val="yellow"/>
                </w:rPr>
                <w:fldChar w:fldCharType="end"/>
              </w:r>
            </w:ins>
          </w:p>
        </w:tc>
        <w:tc>
          <w:tcPr>
            <w:tcW w:w="1735" w:type="pct"/>
          </w:tcPr>
          <w:p w14:paraId="32A02B89" w14:textId="77777777" w:rsidR="00FE7AFD" w:rsidRPr="0071668E" w:rsidRDefault="00FE7AFD" w:rsidP="00AE0B54">
            <w:pPr>
              <w:pStyle w:val="TableEntry"/>
              <w:spacing w:before="60" w:after="60"/>
              <w:ind w:left="0"/>
              <w:rPr>
                <w:ins w:id="436" w:author="Fabio Buti" w:date="2017-04-14T14:20:00Z"/>
                <w:sz w:val="16"/>
                <w:highlight w:val="yellow"/>
              </w:rPr>
            </w:pPr>
          </w:p>
        </w:tc>
      </w:tr>
      <w:tr w:rsidR="00FE7AFD" w:rsidRPr="0071668E" w14:paraId="3C1E9D30" w14:textId="45B2F9DD" w:rsidTr="00F0019E">
        <w:trPr>
          <w:jc w:val="center"/>
          <w:ins w:id="437" w:author="Fabio Buti" w:date="2017-04-14T14:18:00Z"/>
        </w:trPr>
        <w:tc>
          <w:tcPr>
            <w:tcW w:w="1529" w:type="pct"/>
            <w:shd w:val="clear" w:color="auto" w:fill="auto"/>
          </w:tcPr>
          <w:p w14:paraId="7EE55D9D" w14:textId="77777777" w:rsidR="00FE7AFD" w:rsidRPr="0071668E" w:rsidRDefault="00FE7AFD" w:rsidP="00AE0B54">
            <w:pPr>
              <w:pStyle w:val="TableEntry"/>
              <w:spacing w:before="60" w:after="60"/>
              <w:rPr>
                <w:ins w:id="438" w:author="Fabio Buti" w:date="2017-04-14T14:18:00Z"/>
                <w:b/>
                <w:sz w:val="16"/>
                <w:szCs w:val="12"/>
                <w:highlight w:val="green"/>
              </w:rPr>
            </w:pPr>
            <w:ins w:id="439" w:author="Fabio Buti" w:date="2017-04-14T14:18:00Z">
              <w:r w:rsidRPr="0071668E">
                <w:rPr>
                  <w:b/>
                  <w:sz w:val="16"/>
                  <w:szCs w:val="12"/>
                  <w:highlight w:val="green"/>
                </w:rPr>
                <w:t>Diagnostic Results Option</w:t>
              </w:r>
            </w:ins>
          </w:p>
        </w:tc>
        <w:tc>
          <w:tcPr>
            <w:tcW w:w="1735" w:type="pct"/>
            <w:shd w:val="clear" w:color="auto" w:fill="auto"/>
          </w:tcPr>
          <w:p w14:paraId="404542C0" w14:textId="77777777" w:rsidR="00FE7AFD" w:rsidRPr="0071668E" w:rsidRDefault="00FE7AFD" w:rsidP="00AE0B54">
            <w:pPr>
              <w:pStyle w:val="TableEntry"/>
              <w:spacing w:before="60" w:after="60"/>
              <w:ind w:left="0"/>
              <w:rPr>
                <w:ins w:id="440" w:author="Fabio Buti" w:date="2017-04-14T14:18:00Z"/>
                <w:sz w:val="16"/>
                <w:szCs w:val="12"/>
                <w:highlight w:val="cyan"/>
              </w:rPr>
            </w:pPr>
            <w:ins w:id="441" w:author="Fabio Buti" w:date="2017-04-14T14:18:00Z">
              <w:r w:rsidRPr="0071668E">
                <w:rPr>
                  <w:sz w:val="16"/>
                </w:rPr>
                <w:fldChar w:fldCharType="begin"/>
              </w:r>
              <w:r w:rsidRPr="0071668E">
                <w:rPr>
                  <w:sz w:val="16"/>
                </w:rPr>
                <w:instrText xml:space="preserve"> HYPERLINK "http://hl7.org/fhir/us/core/StructureDefinition-us-core-diagnosticreport.html"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"http://hl7.org/fhir/us/core/StructureDefinition-us-core-diagnosticreport.html"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Diagnostic</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"http://hl7.org/fhir/us/core/StructureDefinition-us-core-diagnosticreport.html"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 Report </w:t>
              </w:r>
              <w:r w:rsidRPr="0071668E">
                <w:rPr>
                  <w:rStyle w:val="Collegamentoipertestuale"/>
                  <w:rFonts w:eastAsiaTheme="minorEastAsia"/>
                  <w:b/>
                  <w:bCs/>
                  <w:color w:val="000000" w:themeColor="text1"/>
                  <w:kern w:val="24"/>
                  <w:sz w:val="16"/>
                  <w:szCs w:val="14"/>
                  <w:highlight w:val="green"/>
                </w:rPr>
                <w:fldChar w:fldCharType="end"/>
              </w:r>
            </w:ins>
          </w:p>
        </w:tc>
        <w:tc>
          <w:tcPr>
            <w:tcW w:w="1735" w:type="pct"/>
          </w:tcPr>
          <w:p w14:paraId="7E287DFB" w14:textId="77777777" w:rsidR="00FE7AFD" w:rsidRPr="0071668E" w:rsidRDefault="00FE7AFD" w:rsidP="00AE0B54">
            <w:pPr>
              <w:pStyle w:val="TableEntry"/>
              <w:spacing w:before="60" w:after="60"/>
              <w:ind w:left="0"/>
              <w:rPr>
                <w:ins w:id="442" w:author="Fabio Buti" w:date="2017-04-14T14:20:00Z"/>
                <w:sz w:val="16"/>
              </w:rPr>
            </w:pPr>
          </w:p>
        </w:tc>
      </w:tr>
      <w:tr w:rsidR="00FE7AFD" w:rsidRPr="0071668E" w14:paraId="34883D5C" w14:textId="7275F932" w:rsidTr="00F0019E">
        <w:trPr>
          <w:jc w:val="center"/>
          <w:ins w:id="443" w:author="Fabio Buti" w:date="2017-04-14T14:18:00Z"/>
        </w:trPr>
        <w:tc>
          <w:tcPr>
            <w:tcW w:w="1529" w:type="pct"/>
            <w:vMerge w:val="restart"/>
            <w:shd w:val="clear" w:color="auto" w:fill="auto"/>
          </w:tcPr>
          <w:p w14:paraId="7D810151" w14:textId="77777777" w:rsidR="00FE7AFD" w:rsidRPr="0071668E" w:rsidRDefault="00FE7AFD" w:rsidP="00AE0B54">
            <w:pPr>
              <w:pStyle w:val="TableEntry"/>
              <w:spacing w:before="60" w:after="60"/>
              <w:rPr>
                <w:ins w:id="444" w:author="Fabio Buti" w:date="2017-04-14T14:18:00Z"/>
                <w:b/>
                <w:sz w:val="16"/>
                <w:szCs w:val="12"/>
                <w:highlight w:val="green"/>
              </w:rPr>
            </w:pPr>
            <w:ins w:id="445" w:author="Fabio Buti" w:date="2017-04-14T14:18:00Z">
              <w:r w:rsidRPr="0071668E">
                <w:rPr>
                  <w:b/>
                  <w:sz w:val="16"/>
                  <w:szCs w:val="12"/>
                  <w:highlight w:val="green"/>
                </w:rPr>
                <w:t>Medications Option</w:t>
              </w:r>
            </w:ins>
          </w:p>
        </w:tc>
        <w:tc>
          <w:tcPr>
            <w:tcW w:w="1735" w:type="pct"/>
            <w:shd w:val="clear" w:color="auto" w:fill="auto"/>
          </w:tcPr>
          <w:p w14:paraId="591C7A2F" w14:textId="77777777" w:rsidR="00FE7AFD" w:rsidRPr="0071668E" w:rsidRDefault="00FE7AFD" w:rsidP="00AE0B54">
            <w:pPr>
              <w:pStyle w:val="NormaleWeb"/>
              <w:spacing w:before="60" w:after="60"/>
              <w:rPr>
                <w:ins w:id="446" w:author="Fabio Buti" w:date="2017-04-14T14:18:00Z"/>
                <w:rFonts w:eastAsiaTheme="minorEastAsia"/>
                <w:b/>
                <w:bCs/>
                <w:color w:val="000000" w:themeColor="text1"/>
                <w:kern w:val="24"/>
                <w:sz w:val="16"/>
                <w:szCs w:val="14"/>
                <w:highlight w:val="green"/>
              </w:rPr>
            </w:pPr>
            <w:ins w:id="447" w:author="Fabio Buti" w:date="2017-04-14T14:18:00Z">
              <w:r w:rsidRPr="0071668E">
                <w:rPr>
                  <w:sz w:val="16"/>
                </w:rPr>
                <w:fldChar w:fldCharType="begin"/>
              </w:r>
              <w:r w:rsidRPr="0071668E">
                <w:rPr>
                  <w:sz w:val="16"/>
                </w:rPr>
                <w:instrText xml:space="preserve"> HYPERLINK "http://hl7.org/fhir/us/core/StructureDefinition-us-core-medication.html"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"http://hl7.org/fhir/us/core/StructureDefinition-us-core-medication.html"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Medication</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"http://hl7.org/fhir/us/core/StructureDefinition-us-core-medication.html"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 </w:t>
              </w:r>
              <w:r w:rsidRPr="0071668E">
                <w:rPr>
                  <w:rStyle w:val="Collegamentoipertestuale"/>
                  <w:rFonts w:eastAsiaTheme="minorEastAsia"/>
                  <w:b/>
                  <w:bCs/>
                  <w:color w:val="000000" w:themeColor="text1"/>
                  <w:kern w:val="24"/>
                  <w:sz w:val="16"/>
                  <w:szCs w:val="14"/>
                  <w:highlight w:val="green"/>
                </w:rPr>
                <w:fldChar w:fldCharType="end"/>
              </w:r>
              <w:r w:rsidRPr="0071668E">
                <w:rPr>
                  <w:rFonts w:eastAsiaTheme="minorEastAsia"/>
                  <w:b/>
                  <w:bCs/>
                  <w:color w:val="000000" w:themeColor="text1"/>
                  <w:kern w:val="24"/>
                  <w:sz w:val="16"/>
                  <w:szCs w:val="14"/>
                  <w:highlight w:val="green"/>
                </w:rPr>
                <w:t xml:space="preserve"> </w:t>
              </w:r>
            </w:ins>
          </w:p>
        </w:tc>
        <w:tc>
          <w:tcPr>
            <w:tcW w:w="1735" w:type="pct"/>
          </w:tcPr>
          <w:p w14:paraId="32E5EC79" w14:textId="77777777" w:rsidR="00FE7AFD" w:rsidRPr="0071668E" w:rsidRDefault="00FE7AFD" w:rsidP="00AE0B54">
            <w:pPr>
              <w:pStyle w:val="NormaleWeb"/>
              <w:spacing w:before="60" w:after="60"/>
              <w:rPr>
                <w:ins w:id="448" w:author="Fabio Buti" w:date="2017-04-14T14:20:00Z"/>
                <w:sz w:val="16"/>
              </w:rPr>
            </w:pPr>
          </w:p>
        </w:tc>
      </w:tr>
      <w:tr w:rsidR="00FE7AFD" w:rsidRPr="0071668E" w14:paraId="1E3E0F9C" w14:textId="39ADBACB" w:rsidTr="00F0019E">
        <w:trPr>
          <w:jc w:val="center"/>
          <w:ins w:id="449" w:author="Fabio Buti" w:date="2017-04-14T14:18:00Z"/>
        </w:trPr>
        <w:tc>
          <w:tcPr>
            <w:tcW w:w="1529" w:type="pct"/>
            <w:vMerge/>
            <w:shd w:val="clear" w:color="auto" w:fill="auto"/>
          </w:tcPr>
          <w:p w14:paraId="69A6B58E" w14:textId="77777777" w:rsidR="00FE7AFD" w:rsidRPr="0071668E" w:rsidRDefault="00FE7AFD" w:rsidP="00AE0B54">
            <w:pPr>
              <w:pStyle w:val="TableEntry"/>
              <w:spacing w:before="60" w:after="60"/>
              <w:rPr>
                <w:ins w:id="450" w:author="Fabio Buti" w:date="2017-04-14T14:18:00Z"/>
                <w:b/>
                <w:sz w:val="16"/>
                <w:szCs w:val="12"/>
                <w:highlight w:val="green"/>
              </w:rPr>
            </w:pPr>
          </w:p>
        </w:tc>
        <w:tc>
          <w:tcPr>
            <w:tcW w:w="1735" w:type="pct"/>
            <w:shd w:val="clear" w:color="auto" w:fill="auto"/>
          </w:tcPr>
          <w:p w14:paraId="3B8FFF33" w14:textId="77777777" w:rsidR="00FE7AFD" w:rsidRPr="0071668E" w:rsidRDefault="00FE7AFD" w:rsidP="00AE0B54">
            <w:pPr>
              <w:pStyle w:val="TableEntry"/>
              <w:spacing w:before="60" w:after="60"/>
              <w:ind w:left="0"/>
              <w:rPr>
                <w:ins w:id="451" w:author="Fabio Buti" w:date="2017-04-14T14:18:00Z"/>
                <w:sz w:val="16"/>
                <w:szCs w:val="12"/>
                <w:highlight w:val="cyan"/>
              </w:rPr>
            </w:pPr>
            <w:ins w:id="452" w:author="Fabio Buti" w:date="2017-04-14T14:18:00Z">
              <w:r w:rsidRPr="0071668E">
                <w:rPr>
                  <w:sz w:val="16"/>
                </w:rPr>
                <w:fldChar w:fldCharType="begin"/>
              </w:r>
              <w:r w:rsidRPr="0071668E">
                <w:rPr>
                  <w:sz w:val="16"/>
                </w:rPr>
                <w:instrText xml:space="preserve"> HYPERLINK "http://hl7.org/fhir/us/core/StructureDefinition-us-core-medicationstatement.html"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"http://hl7.org/fhir/us/core/StructureDefinition-us-core-medicationstatement.html"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Medication</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"http://hl7.org/fhir/us/core/StructureDefinition-us-core-medicationstatement.html"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 Statement </w:t>
              </w:r>
              <w:r w:rsidRPr="0071668E">
                <w:rPr>
                  <w:rStyle w:val="Collegamentoipertestuale"/>
                  <w:rFonts w:eastAsiaTheme="minorEastAsia"/>
                  <w:b/>
                  <w:bCs/>
                  <w:color w:val="000000" w:themeColor="text1"/>
                  <w:kern w:val="24"/>
                  <w:sz w:val="16"/>
                  <w:szCs w:val="14"/>
                  <w:highlight w:val="green"/>
                </w:rPr>
                <w:fldChar w:fldCharType="end"/>
              </w:r>
            </w:ins>
          </w:p>
        </w:tc>
        <w:tc>
          <w:tcPr>
            <w:tcW w:w="1735" w:type="pct"/>
          </w:tcPr>
          <w:p w14:paraId="58E3D99B" w14:textId="77777777" w:rsidR="00FE7AFD" w:rsidRPr="0071668E" w:rsidRDefault="00FE7AFD" w:rsidP="00AE0B54">
            <w:pPr>
              <w:pStyle w:val="TableEntry"/>
              <w:spacing w:before="60" w:after="60"/>
              <w:ind w:left="0"/>
              <w:rPr>
                <w:ins w:id="453" w:author="Fabio Buti" w:date="2017-04-14T14:20:00Z"/>
                <w:sz w:val="16"/>
              </w:rPr>
            </w:pPr>
          </w:p>
        </w:tc>
      </w:tr>
      <w:tr w:rsidR="00FE7AFD" w:rsidRPr="0071668E" w14:paraId="52491261" w14:textId="382003AC" w:rsidTr="00F0019E">
        <w:trPr>
          <w:jc w:val="center"/>
          <w:ins w:id="454" w:author="Fabio Buti" w:date="2017-04-14T14:18:00Z"/>
        </w:trPr>
        <w:tc>
          <w:tcPr>
            <w:tcW w:w="1529" w:type="pct"/>
            <w:vMerge/>
            <w:shd w:val="clear" w:color="auto" w:fill="auto"/>
          </w:tcPr>
          <w:p w14:paraId="4DE9A378" w14:textId="77777777" w:rsidR="00FE7AFD" w:rsidRPr="0071668E" w:rsidRDefault="00FE7AFD" w:rsidP="00AE0B54">
            <w:pPr>
              <w:pStyle w:val="TableEntry"/>
              <w:spacing w:before="60" w:after="60"/>
              <w:rPr>
                <w:ins w:id="455" w:author="Fabio Buti" w:date="2017-04-14T14:18:00Z"/>
                <w:b/>
                <w:sz w:val="16"/>
                <w:szCs w:val="12"/>
                <w:highlight w:val="green"/>
              </w:rPr>
            </w:pPr>
          </w:p>
        </w:tc>
        <w:tc>
          <w:tcPr>
            <w:tcW w:w="1735" w:type="pct"/>
            <w:shd w:val="clear" w:color="auto" w:fill="auto"/>
          </w:tcPr>
          <w:p w14:paraId="17311D98" w14:textId="77777777" w:rsidR="00FE7AFD" w:rsidRPr="0071668E" w:rsidRDefault="00FE7AFD" w:rsidP="00AE0B54">
            <w:pPr>
              <w:pStyle w:val="TableEntry"/>
              <w:spacing w:before="60" w:after="60"/>
              <w:ind w:left="0"/>
              <w:rPr>
                <w:ins w:id="456" w:author="Fabio Buti" w:date="2017-04-14T14:18:00Z"/>
                <w:sz w:val="16"/>
                <w:szCs w:val="12"/>
                <w:highlight w:val="cyan"/>
              </w:rPr>
            </w:pPr>
            <w:ins w:id="457" w:author="Fabio Buti" w:date="2017-04-14T14:18:00Z">
              <w:r w:rsidRPr="0071668E">
                <w:rPr>
                  <w:sz w:val="16"/>
                </w:rPr>
                <w:fldChar w:fldCharType="begin"/>
              </w:r>
              <w:r w:rsidRPr="0071668E">
                <w:rPr>
                  <w:sz w:val="16"/>
                </w:rPr>
                <w:instrText xml:space="preserve"> HYPERLINK "http://hl7.org/fhir/us/core/StructureDefinition-us-core-medicationrequest.html"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"http://hl7.org/fhir/us/core/StructureDefinition-us-core-medicationrequest.html"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Medication</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"http://hl7.org/fhir/us/core/StructureDefinition-us-core-medicationrequest.html"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 Request </w:t>
              </w:r>
              <w:r w:rsidRPr="0071668E">
                <w:rPr>
                  <w:rStyle w:val="Collegamentoipertestuale"/>
                  <w:rFonts w:eastAsiaTheme="minorEastAsia"/>
                  <w:b/>
                  <w:bCs/>
                  <w:color w:val="000000" w:themeColor="text1"/>
                  <w:kern w:val="24"/>
                  <w:sz w:val="16"/>
                  <w:szCs w:val="14"/>
                  <w:highlight w:val="green"/>
                </w:rPr>
                <w:fldChar w:fldCharType="end"/>
              </w:r>
            </w:ins>
          </w:p>
        </w:tc>
        <w:tc>
          <w:tcPr>
            <w:tcW w:w="1735" w:type="pct"/>
          </w:tcPr>
          <w:p w14:paraId="3F39BAB2" w14:textId="77777777" w:rsidR="00FE7AFD" w:rsidRPr="0071668E" w:rsidRDefault="00FE7AFD" w:rsidP="00AE0B54">
            <w:pPr>
              <w:pStyle w:val="TableEntry"/>
              <w:spacing w:before="60" w:after="60"/>
              <w:ind w:left="0"/>
              <w:rPr>
                <w:ins w:id="458" w:author="Fabio Buti" w:date="2017-04-14T14:20:00Z"/>
                <w:sz w:val="16"/>
              </w:rPr>
            </w:pPr>
          </w:p>
        </w:tc>
      </w:tr>
      <w:tr w:rsidR="00FE7AFD" w:rsidRPr="0071668E" w14:paraId="66A0C5D1" w14:textId="24BC1702" w:rsidTr="00F0019E">
        <w:trPr>
          <w:jc w:val="center"/>
          <w:ins w:id="459" w:author="Fabio Buti" w:date="2017-04-14T14:18:00Z"/>
        </w:trPr>
        <w:tc>
          <w:tcPr>
            <w:tcW w:w="1529" w:type="pct"/>
            <w:shd w:val="clear" w:color="auto" w:fill="auto"/>
          </w:tcPr>
          <w:p w14:paraId="5852FBFD" w14:textId="77777777" w:rsidR="00FE7AFD" w:rsidRPr="0071668E" w:rsidRDefault="00FE7AFD" w:rsidP="00AE0B54">
            <w:pPr>
              <w:pStyle w:val="TableEntry"/>
              <w:spacing w:before="60" w:after="60"/>
              <w:rPr>
                <w:ins w:id="460" w:author="Fabio Buti" w:date="2017-04-14T14:18:00Z"/>
                <w:b/>
                <w:sz w:val="16"/>
                <w:szCs w:val="12"/>
                <w:highlight w:val="green"/>
              </w:rPr>
            </w:pPr>
            <w:ins w:id="461" w:author="Fabio Buti" w:date="2017-04-14T14:18:00Z">
              <w:r w:rsidRPr="0071668E">
                <w:rPr>
                  <w:b/>
                  <w:sz w:val="16"/>
                  <w:szCs w:val="12"/>
                  <w:highlight w:val="green"/>
                </w:rPr>
                <w:t>Immunizations Option</w:t>
              </w:r>
            </w:ins>
          </w:p>
        </w:tc>
        <w:tc>
          <w:tcPr>
            <w:tcW w:w="1735" w:type="pct"/>
            <w:shd w:val="clear" w:color="auto" w:fill="auto"/>
          </w:tcPr>
          <w:p w14:paraId="0299F035" w14:textId="77777777" w:rsidR="00FE7AFD" w:rsidRPr="0071668E" w:rsidRDefault="00FE7AFD" w:rsidP="00AE0B54">
            <w:pPr>
              <w:pStyle w:val="TableEntry"/>
              <w:spacing w:before="60" w:after="60"/>
              <w:ind w:left="0"/>
              <w:rPr>
                <w:ins w:id="462" w:author="Fabio Buti" w:date="2017-04-14T14:18:00Z"/>
                <w:sz w:val="16"/>
                <w:szCs w:val="12"/>
                <w:highlight w:val="cyan"/>
              </w:rPr>
            </w:pPr>
            <w:ins w:id="463" w:author="Fabio Buti" w:date="2017-04-14T14:18:00Z">
              <w:r w:rsidRPr="0071668E">
                <w:rPr>
                  <w:sz w:val="16"/>
                </w:rPr>
                <w:fldChar w:fldCharType="begin"/>
              </w:r>
              <w:r w:rsidRPr="0071668E">
                <w:rPr>
                  <w:sz w:val="16"/>
                </w:rPr>
                <w:instrText xml:space="preserve"> HYPERLINK "http://hl7.org/fhir/us/core/StructureDefinition-us-core-immunization.html"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"http://hl7.org/fhir/us/core/StructureDefinition-us-core-immunization.html"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Immunization</w:t>
              </w:r>
              <w:r w:rsidRPr="0071668E">
                <w:rPr>
                  <w:rStyle w:val="Collegamentoipertestuale"/>
                  <w:rFonts w:eastAsiaTheme="minorEastAsia"/>
                  <w:b/>
                  <w:bCs/>
                  <w:color w:val="000000" w:themeColor="text1"/>
                  <w:kern w:val="24"/>
                  <w:sz w:val="16"/>
                  <w:szCs w:val="14"/>
                  <w:highlight w:val="green"/>
                </w:rPr>
                <w:fldChar w:fldCharType="end"/>
              </w:r>
              <w:r w:rsidRPr="0071668E">
                <w:rPr>
                  <w:sz w:val="16"/>
                </w:rPr>
                <w:fldChar w:fldCharType="begin"/>
              </w:r>
              <w:r w:rsidRPr="0071668E">
                <w:rPr>
                  <w:sz w:val="16"/>
                </w:rPr>
                <w:instrText xml:space="preserve"> HYPERLINK "http://hl7.org/fhir/us/core/StructureDefinition-us-core-immunization.html"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 </w:t>
              </w:r>
              <w:r w:rsidRPr="0071668E">
                <w:rPr>
                  <w:rStyle w:val="Collegamentoipertestuale"/>
                  <w:rFonts w:eastAsiaTheme="minorEastAsia"/>
                  <w:b/>
                  <w:bCs/>
                  <w:color w:val="000000" w:themeColor="text1"/>
                  <w:kern w:val="24"/>
                  <w:sz w:val="16"/>
                  <w:szCs w:val="14"/>
                  <w:highlight w:val="green"/>
                </w:rPr>
                <w:fldChar w:fldCharType="end"/>
              </w:r>
            </w:ins>
          </w:p>
        </w:tc>
        <w:tc>
          <w:tcPr>
            <w:tcW w:w="1735" w:type="pct"/>
          </w:tcPr>
          <w:p w14:paraId="5ECB611F" w14:textId="77777777" w:rsidR="00FE7AFD" w:rsidRPr="0071668E" w:rsidRDefault="00FE7AFD" w:rsidP="00AE0B54">
            <w:pPr>
              <w:pStyle w:val="TableEntry"/>
              <w:spacing w:before="60" w:after="60"/>
              <w:ind w:left="0"/>
              <w:rPr>
                <w:ins w:id="464" w:author="Fabio Buti" w:date="2017-04-14T14:20:00Z"/>
                <w:sz w:val="16"/>
              </w:rPr>
            </w:pPr>
          </w:p>
        </w:tc>
      </w:tr>
      <w:tr w:rsidR="00FE7AFD" w:rsidRPr="0071668E" w14:paraId="0AC49B34" w14:textId="3B59C159" w:rsidTr="00F0019E">
        <w:trPr>
          <w:jc w:val="center"/>
          <w:ins w:id="465" w:author="Fabio Buti" w:date="2017-04-14T14:18:00Z"/>
        </w:trPr>
        <w:tc>
          <w:tcPr>
            <w:tcW w:w="1529" w:type="pct"/>
            <w:shd w:val="clear" w:color="auto" w:fill="auto"/>
          </w:tcPr>
          <w:p w14:paraId="40D1D558" w14:textId="77777777" w:rsidR="00FE7AFD" w:rsidRPr="0071668E" w:rsidRDefault="00FE7AFD" w:rsidP="00AE0B54">
            <w:pPr>
              <w:pStyle w:val="TableEntry"/>
              <w:spacing w:before="60" w:after="60"/>
              <w:rPr>
                <w:ins w:id="466" w:author="Fabio Buti" w:date="2017-04-14T14:18:00Z"/>
                <w:b/>
                <w:sz w:val="16"/>
                <w:szCs w:val="12"/>
                <w:highlight w:val="green"/>
              </w:rPr>
            </w:pPr>
            <w:ins w:id="467" w:author="Fabio Buti" w:date="2017-04-14T14:18:00Z">
              <w:r w:rsidRPr="0071668E">
                <w:rPr>
                  <w:b/>
                  <w:sz w:val="16"/>
                  <w:szCs w:val="12"/>
                  <w:highlight w:val="green"/>
                </w:rPr>
                <w:t>Professional Services Option</w:t>
              </w:r>
            </w:ins>
          </w:p>
        </w:tc>
        <w:tc>
          <w:tcPr>
            <w:tcW w:w="1735" w:type="pct"/>
            <w:shd w:val="clear" w:color="auto" w:fill="auto"/>
          </w:tcPr>
          <w:p w14:paraId="4CF26975" w14:textId="77777777" w:rsidR="00FE7AFD" w:rsidRPr="0071668E" w:rsidRDefault="00FE7AFD" w:rsidP="00AE0B54">
            <w:pPr>
              <w:pStyle w:val="TableEntry"/>
              <w:spacing w:before="60" w:after="60"/>
              <w:ind w:left="0"/>
              <w:rPr>
                <w:ins w:id="468" w:author="Fabio Buti" w:date="2017-04-14T14:18:00Z"/>
                <w:sz w:val="16"/>
                <w:szCs w:val="12"/>
                <w:highlight w:val="cyan"/>
              </w:rPr>
            </w:pPr>
            <w:ins w:id="469" w:author="Fabio Buti" w:date="2017-04-14T14:18:00Z">
              <w:r w:rsidRPr="0071668E">
                <w:rPr>
                  <w:sz w:val="16"/>
                </w:rPr>
                <w:fldChar w:fldCharType="begin"/>
              </w:r>
              <w:r w:rsidRPr="0071668E">
                <w:rPr>
                  <w:sz w:val="16"/>
                </w:rPr>
                <w:instrText xml:space="preserve"> HYPERLINK "http://hl7.org/fhir/us/core/StructureDefinition-us-core-procedure.html" </w:instrText>
              </w:r>
              <w:r w:rsidRPr="0071668E">
                <w:rPr>
                  <w:sz w:val="16"/>
                </w:rPr>
                <w:fldChar w:fldCharType="separate"/>
              </w:r>
              <w:r w:rsidRPr="0071668E">
                <w:rPr>
                  <w:rStyle w:val="Collegamentoipertestuale"/>
                  <w:rFonts w:eastAsiaTheme="minorEastAsia"/>
                  <w:b/>
                  <w:bCs/>
                  <w:color w:val="000000" w:themeColor="text1"/>
                  <w:kern w:val="24"/>
                  <w:sz w:val="16"/>
                  <w:szCs w:val="14"/>
                  <w:highlight w:val="green"/>
                </w:rPr>
                <w:t xml:space="preserve">US Core Procedure </w:t>
              </w:r>
              <w:r w:rsidRPr="0071668E">
                <w:rPr>
                  <w:rStyle w:val="Collegamentoipertestuale"/>
                  <w:rFonts w:eastAsiaTheme="minorEastAsia"/>
                  <w:b/>
                  <w:bCs/>
                  <w:color w:val="000000" w:themeColor="text1"/>
                  <w:kern w:val="24"/>
                  <w:sz w:val="16"/>
                  <w:szCs w:val="14"/>
                  <w:highlight w:val="green"/>
                </w:rPr>
                <w:fldChar w:fldCharType="end"/>
              </w:r>
            </w:ins>
          </w:p>
        </w:tc>
        <w:tc>
          <w:tcPr>
            <w:tcW w:w="1735" w:type="pct"/>
          </w:tcPr>
          <w:p w14:paraId="7D5B3A10" w14:textId="77777777" w:rsidR="00FE7AFD" w:rsidRPr="0071668E" w:rsidRDefault="00FE7AFD" w:rsidP="00AE0B54">
            <w:pPr>
              <w:pStyle w:val="TableEntry"/>
              <w:spacing w:before="60" w:after="60"/>
              <w:ind w:left="0"/>
              <w:rPr>
                <w:ins w:id="470" w:author="Fabio Buti" w:date="2017-04-14T14:20:00Z"/>
                <w:sz w:val="16"/>
              </w:rPr>
            </w:pPr>
          </w:p>
        </w:tc>
      </w:tr>
      <w:tr w:rsidR="00FE7AFD" w:rsidRPr="0071668E" w14:paraId="2D47A60E" w14:textId="2FCF63A3" w:rsidTr="00F0019E">
        <w:trPr>
          <w:jc w:val="center"/>
          <w:ins w:id="471" w:author="Fabio Buti" w:date="2017-04-14T14:18:00Z"/>
        </w:trPr>
        <w:tc>
          <w:tcPr>
            <w:tcW w:w="1529" w:type="pct"/>
            <w:shd w:val="clear" w:color="auto" w:fill="auto"/>
          </w:tcPr>
          <w:p w14:paraId="3382CA5F" w14:textId="77777777" w:rsidR="00FE7AFD" w:rsidRPr="0071668E" w:rsidRDefault="00FE7AFD" w:rsidP="00AE0B54">
            <w:pPr>
              <w:pStyle w:val="TableEntry"/>
              <w:spacing w:before="60" w:after="60"/>
              <w:rPr>
                <w:ins w:id="472" w:author="Fabio Buti" w:date="2017-04-14T14:18:00Z"/>
                <w:b/>
                <w:sz w:val="16"/>
                <w:szCs w:val="12"/>
                <w:highlight w:val="green"/>
              </w:rPr>
            </w:pPr>
            <w:ins w:id="473" w:author="Fabio Buti" w:date="2017-04-14T14:18:00Z">
              <w:r w:rsidRPr="0071668E">
                <w:rPr>
                  <w:b/>
                  <w:sz w:val="16"/>
                  <w:szCs w:val="12"/>
                  <w:highlight w:val="green"/>
                </w:rPr>
                <w:t>Provenance Option</w:t>
              </w:r>
            </w:ins>
          </w:p>
        </w:tc>
        <w:tc>
          <w:tcPr>
            <w:tcW w:w="1735" w:type="pct"/>
            <w:shd w:val="clear" w:color="auto" w:fill="auto"/>
          </w:tcPr>
          <w:p w14:paraId="3B9A65FE" w14:textId="77777777" w:rsidR="00FE7AFD" w:rsidRPr="0071668E" w:rsidRDefault="00FE7AFD" w:rsidP="00AE0B54">
            <w:pPr>
              <w:pStyle w:val="TableEntry"/>
              <w:spacing w:before="60" w:after="60"/>
              <w:ind w:left="0"/>
              <w:rPr>
                <w:ins w:id="474" w:author="Fabio Buti" w:date="2017-04-14T14:18:00Z"/>
                <w:b/>
                <w:sz w:val="16"/>
              </w:rPr>
            </w:pPr>
            <w:ins w:id="475" w:author="Fabio Buti" w:date="2017-04-14T14:18:00Z">
              <w:r w:rsidRPr="0071668E">
                <w:rPr>
                  <w:b/>
                  <w:sz w:val="16"/>
                  <w:highlight w:val="green"/>
                </w:rPr>
                <w:t>Provenance</w:t>
              </w:r>
            </w:ins>
          </w:p>
        </w:tc>
        <w:tc>
          <w:tcPr>
            <w:tcW w:w="1735" w:type="pct"/>
          </w:tcPr>
          <w:p w14:paraId="422E2660" w14:textId="77777777" w:rsidR="00FE7AFD" w:rsidRPr="0071668E" w:rsidRDefault="00FE7AFD" w:rsidP="00AE0B54">
            <w:pPr>
              <w:pStyle w:val="TableEntry"/>
              <w:spacing w:before="60" w:after="60"/>
              <w:ind w:left="0"/>
              <w:rPr>
                <w:ins w:id="476" w:author="Fabio Buti" w:date="2017-04-14T14:20:00Z"/>
                <w:b/>
                <w:sz w:val="16"/>
                <w:highlight w:val="green"/>
              </w:rPr>
            </w:pPr>
          </w:p>
        </w:tc>
      </w:tr>
    </w:tbl>
    <w:p w14:paraId="0BD1648E" w14:textId="30BA2654" w:rsidR="000645B5" w:rsidRPr="005D33B0" w:rsidRDefault="00FE7AFD" w:rsidP="007D4BEF">
      <w:pPr>
        <w:pStyle w:val="Titolo6"/>
        <w:numPr>
          <w:ilvl w:val="0"/>
          <w:numId w:val="0"/>
        </w:numPr>
        <w:ind w:left="1152" w:hanging="1152"/>
        <w:rPr>
          <w:ins w:id="477" w:author="Fabio Buti" w:date="2017-03-22T08:37:00Z"/>
          <w:highlight w:val="cyan"/>
        </w:rPr>
      </w:pPr>
      <w:ins w:id="478" w:author="Fabio Buti" w:date="2017-04-14T14:18:00Z">
        <w:r w:rsidRPr="005D33B0">
          <w:rPr>
            <w:highlight w:val="cyan"/>
          </w:rPr>
          <w:t xml:space="preserve"> </w:t>
        </w:r>
      </w:ins>
    </w:p>
    <w:p w14:paraId="7B0B5115" w14:textId="77777777" w:rsidR="000645B5" w:rsidRPr="005D33B0" w:rsidRDefault="000645B5" w:rsidP="000645B5">
      <w:pPr>
        <w:pStyle w:val="Corpotesto"/>
        <w:rPr>
          <w:ins w:id="479" w:author="Fabio Buti" w:date="2017-03-22T08:37:00Z"/>
          <w:highlight w:val="cyan"/>
        </w:rPr>
      </w:pPr>
      <w:ins w:id="480" w:author="Fabio Buti" w:date="2017-03-22T08:37:00Z">
        <w:r w:rsidRPr="005D33B0">
          <w:rPr>
            <w:highlight w:val="cyan"/>
          </w:rPr>
          <w:t xml:space="preserve">The message supports specification of the data items listed in the table below as query parameters. The first column of this table provides the name of the parameter. The next column indicates the number of times it may occur in the query. The last two columns indicate whether the Clinical Data Consumer must send this parameter and whether the Clinical Data Source must support this parameter. </w:t>
        </w:r>
      </w:ins>
    </w:p>
    <w:p w14:paraId="7C3286FD" w14:textId="77777777" w:rsidR="000645B5" w:rsidRPr="005D33B0" w:rsidRDefault="000645B5" w:rsidP="000645B5">
      <w:pPr>
        <w:pStyle w:val="Corpotesto"/>
        <w:rPr>
          <w:ins w:id="481" w:author="Fabio Buti" w:date="2017-03-22T08:37:00Z"/>
          <w:highlight w:val="cyan"/>
        </w:rPr>
      </w:pPr>
      <w:ins w:id="482" w:author="Fabio Buti" w:date="2017-03-22T08:37:00Z">
        <w:r w:rsidRPr="005D33B0">
          <w:rPr>
            <w:highlight w:val="cyan"/>
          </w:rPr>
          <w:t xml:space="preserve">A Clinical Data Consumer </w:t>
        </w:r>
        <w:commentRangeStart w:id="483"/>
        <w:r w:rsidRPr="005D33B0">
          <w:rPr>
            <w:highlight w:val="cyan"/>
          </w:rPr>
          <w:t>may supply parameters other than those required by this profile</w:t>
        </w:r>
        <w:commentRangeEnd w:id="483"/>
        <w:r w:rsidRPr="005D33B0">
          <w:rPr>
            <w:rStyle w:val="Rimandocommento"/>
            <w:highlight w:val="cyan"/>
          </w:rPr>
          <w:commentReference w:id="483"/>
        </w:r>
        <w:r w:rsidRPr="005D33B0">
          <w:rPr>
            <w:highlight w:val="cyan"/>
          </w:rPr>
          <w:t>, but must appropriately handle any detected issue alert raised by the Clinical Data Source in its response.</w:t>
        </w:r>
      </w:ins>
    </w:p>
    <w:p w14:paraId="39719B8F" w14:textId="77777777" w:rsidR="000645B5" w:rsidRPr="005D33B0" w:rsidRDefault="000645B5" w:rsidP="000645B5">
      <w:pPr>
        <w:pStyle w:val="Corpotesto"/>
        <w:rPr>
          <w:ins w:id="484" w:author="Fabio Buti" w:date="2017-03-22T08:37:00Z"/>
          <w:highlight w:val="cyan"/>
        </w:rPr>
      </w:pPr>
    </w:p>
    <w:p w14:paraId="56699C55" w14:textId="77777777" w:rsidR="000645B5" w:rsidRPr="003F5D1F" w:rsidRDefault="000645B5" w:rsidP="000645B5">
      <w:pPr>
        <w:rPr>
          <w:ins w:id="485" w:author="Fabio Buti" w:date="2017-03-22T08:37:00Z"/>
          <w:highlight w:val="cyan"/>
        </w:rPr>
      </w:pPr>
      <w:ins w:id="486" w:author="Fabio Buti" w:date="2017-03-22T08:37:00Z">
        <w:r w:rsidRPr="005D33B0">
          <w:rPr>
            <w:highlight w:val="cyan"/>
          </w:rPr>
          <w:lastRenderedPageBreak/>
          <w:t xml:space="preserve">See </w:t>
        </w:r>
        <w:r w:rsidRPr="003F5D1F">
          <w:rPr>
            <w:highlight w:val="cyan"/>
          </w:rPr>
          <w:t xml:space="preserve">QED parameters from [PCC-2] </w:t>
        </w:r>
      </w:ins>
    </w:p>
    <w:p w14:paraId="2C9F4B7C" w14:textId="77777777" w:rsidR="000645B5" w:rsidRPr="003F5D1F" w:rsidRDefault="000645B5" w:rsidP="000645B5">
      <w:pPr>
        <w:pStyle w:val="Corpotesto"/>
        <w:rPr>
          <w:ins w:id="487" w:author="Fabio Buti" w:date="2017-03-22T08:37:00Z"/>
          <w:highlight w:val="cyan"/>
        </w:rPr>
      </w:pPr>
    </w:p>
    <w:p w14:paraId="761FAF62" w14:textId="248B9979" w:rsidR="000645B5" w:rsidRPr="003F5D1F" w:rsidRDefault="000645B5" w:rsidP="000645B5">
      <w:pPr>
        <w:pStyle w:val="TableTitle"/>
        <w:rPr>
          <w:ins w:id="488" w:author="Fabio Buti" w:date="2017-03-22T08:37:00Z"/>
          <w:sz w:val="20"/>
          <w:highlight w:val="cyan"/>
        </w:rPr>
      </w:pPr>
      <w:bookmarkStart w:id="489" w:name="_Ref204459272"/>
      <w:bookmarkStart w:id="490" w:name="_Ref204459252"/>
      <w:ins w:id="491" w:author="Fabio Buti" w:date="2017-03-22T08:37:00Z">
        <w:r w:rsidRPr="003F5D1F">
          <w:rPr>
            <w:sz w:val="20"/>
            <w:highlight w:val="cyan"/>
          </w:rPr>
          <w:t xml:space="preserve">QED Supplement Table </w:t>
        </w:r>
        <w:bookmarkEnd w:id="489"/>
        <w:r w:rsidRPr="003F5D1F">
          <w:rPr>
            <w:sz w:val="20"/>
            <w:highlight w:val="cyan"/>
          </w:rPr>
          <w:t>3.2-1: Query Parameters for [PCC-</w:t>
        </w:r>
        <w:bookmarkEnd w:id="490"/>
        <w:r w:rsidRPr="003F5D1F">
          <w:rPr>
            <w:sz w:val="20"/>
            <w:highlight w:val="cyan"/>
          </w:rPr>
          <w:t>2]</w:t>
        </w:r>
      </w:ins>
    </w:p>
    <w:tbl>
      <w:tblPr>
        <w:tblW w:w="5936" w:type="dxa"/>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000" w:firstRow="0" w:lastRow="0" w:firstColumn="0" w:lastColumn="0" w:noHBand="0" w:noVBand="0"/>
      </w:tblPr>
      <w:tblGrid>
        <w:gridCol w:w="2284"/>
        <w:gridCol w:w="1218"/>
        <w:gridCol w:w="1198"/>
        <w:gridCol w:w="1236"/>
      </w:tblGrid>
      <w:tr w:rsidR="007D4BEF" w:rsidRPr="003F5D1F" w14:paraId="0D8F3952" w14:textId="77777777" w:rsidTr="00131594">
        <w:trPr>
          <w:tblHeader/>
          <w:tblCellSpacing w:w="0" w:type="dxa"/>
          <w:jc w:val="center"/>
          <w:ins w:id="492" w:author="Fabio Buti" w:date="2017-03-22T12:18:00Z"/>
        </w:trPr>
        <w:tc>
          <w:tcPr>
            <w:tcW w:w="0" w:type="auto"/>
            <w:shd w:val="clear" w:color="auto" w:fill="D9D9D9"/>
            <w:vAlign w:val="center"/>
          </w:tcPr>
          <w:p w14:paraId="7E73AACE" w14:textId="77777777" w:rsidR="007D4BEF" w:rsidRPr="003F5D1F" w:rsidRDefault="007D4BEF" w:rsidP="00131594">
            <w:pPr>
              <w:pStyle w:val="TableEntryHeader"/>
              <w:rPr>
                <w:ins w:id="493" w:author="Fabio Buti" w:date="2017-03-22T12:18:00Z"/>
                <w:highlight w:val="cyan"/>
              </w:rPr>
            </w:pPr>
            <w:ins w:id="494" w:author="Fabio Buti" w:date="2017-03-22T12:18:00Z">
              <w:r w:rsidRPr="003F5D1F">
                <w:rPr>
                  <w:highlight w:val="cyan"/>
                </w:rPr>
                <w:t>Parameter Name</w:t>
              </w:r>
            </w:ins>
          </w:p>
        </w:tc>
        <w:tc>
          <w:tcPr>
            <w:tcW w:w="0" w:type="auto"/>
            <w:shd w:val="clear" w:color="auto" w:fill="D9D9D9"/>
            <w:vAlign w:val="center"/>
          </w:tcPr>
          <w:p w14:paraId="366C8B16" w14:textId="77777777" w:rsidR="007D4BEF" w:rsidRPr="003F5D1F" w:rsidRDefault="007D4BEF" w:rsidP="00131594">
            <w:pPr>
              <w:pStyle w:val="TableEntryHeader"/>
              <w:rPr>
                <w:ins w:id="495" w:author="Fabio Buti" w:date="2017-03-22T12:18:00Z"/>
                <w:highlight w:val="cyan"/>
              </w:rPr>
            </w:pPr>
            <w:ins w:id="496" w:author="Fabio Buti" w:date="2017-03-22T12:18:00Z">
              <w:r w:rsidRPr="003F5D1F">
                <w:rPr>
                  <w:highlight w:val="cyan"/>
                </w:rPr>
                <w:t>Cardinality</w:t>
              </w:r>
            </w:ins>
          </w:p>
        </w:tc>
        <w:tc>
          <w:tcPr>
            <w:tcW w:w="1198" w:type="dxa"/>
            <w:shd w:val="clear" w:color="auto" w:fill="D9D9D9"/>
            <w:vAlign w:val="center"/>
          </w:tcPr>
          <w:p w14:paraId="7D209458" w14:textId="77777777" w:rsidR="007D4BEF" w:rsidRPr="003F5D1F" w:rsidRDefault="007D4BEF" w:rsidP="00131594">
            <w:pPr>
              <w:pStyle w:val="TableEntryHeader"/>
              <w:rPr>
                <w:ins w:id="497" w:author="Fabio Buti" w:date="2017-03-22T12:18:00Z"/>
                <w:highlight w:val="cyan"/>
              </w:rPr>
            </w:pPr>
            <w:ins w:id="498" w:author="Fabio Buti" w:date="2017-03-22T12:18:00Z">
              <w:r w:rsidRPr="003F5D1F">
                <w:rPr>
                  <w:highlight w:val="cyan"/>
                </w:rPr>
                <w:t>Clinical  Data Consumer</w:t>
              </w:r>
            </w:ins>
          </w:p>
        </w:tc>
        <w:tc>
          <w:tcPr>
            <w:tcW w:w="0" w:type="auto"/>
            <w:shd w:val="clear" w:color="auto" w:fill="D9D9D9"/>
            <w:vAlign w:val="center"/>
          </w:tcPr>
          <w:p w14:paraId="65E7ED80" w14:textId="77777777" w:rsidR="007D4BEF" w:rsidRPr="003F5D1F" w:rsidRDefault="007D4BEF" w:rsidP="00131594">
            <w:pPr>
              <w:pStyle w:val="TableEntryHeader"/>
              <w:rPr>
                <w:ins w:id="499" w:author="Fabio Buti" w:date="2017-03-22T12:18:00Z"/>
                <w:highlight w:val="cyan"/>
              </w:rPr>
            </w:pPr>
            <w:ins w:id="500" w:author="Fabio Buti" w:date="2017-03-22T12:18:00Z">
              <w:r w:rsidRPr="003F5D1F">
                <w:rPr>
                  <w:highlight w:val="cyan"/>
                </w:rPr>
                <w:t xml:space="preserve">Clinical Data Source </w:t>
              </w:r>
            </w:ins>
          </w:p>
        </w:tc>
      </w:tr>
      <w:tr w:rsidR="007D4BEF" w:rsidRPr="003F5D1F" w14:paraId="474F589C" w14:textId="77777777" w:rsidTr="00131594">
        <w:trPr>
          <w:tblCellSpacing w:w="0" w:type="dxa"/>
          <w:jc w:val="center"/>
          <w:ins w:id="501" w:author="Fabio Buti" w:date="2017-03-22T12:18:00Z"/>
        </w:trPr>
        <w:tc>
          <w:tcPr>
            <w:tcW w:w="0" w:type="auto"/>
            <w:vAlign w:val="center"/>
          </w:tcPr>
          <w:p w14:paraId="4A96AEE5" w14:textId="77777777" w:rsidR="007D4BEF" w:rsidRPr="003F5D1F" w:rsidRDefault="007D4BEF" w:rsidP="00131594">
            <w:pPr>
              <w:pStyle w:val="TableEntry"/>
              <w:rPr>
                <w:ins w:id="502" w:author="Fabio Buti" w:date="2017-03-22T12:18:00Z"/>
                <w:highlight w:val="cyan"/>
              </w:rPr>
            </w:pPr>
            <w:ins w:id="503" w:author="Fabio Buti" w:date="2017-03-22T12:18:00Z">
              <w:r w:rsidRPr="003F5D1F">
                <w:rPr>
                  <w:highlight w:val="cyan"/>
                </w:rPr>
                <w:fldChar w:fldCharType="begin"/>
              </w:r>
              <w:r w:rsidRPr="003F5D1F">
                <w:rPr>
                  <w:highlight w:val="cyan"/>
                </w:rPr>
                <w:instrText xml:space="preserve"> HYPERLINK "" \l "careProvisionCode" \o "" </w:instrText>
              </w:r>
              <w:r w:rsidRPr="003F5D1F">
                <w:rPr>
                  <w:highlight w:val="cyan"/>
                </w:rPr>
                <w:fldChar w:fldCharType="separate"/>
              </w:r>
              <w:r w:rsidRPr="003F5D1F">
                <w:rPr>
                  <w:rStyle w:val="Collegamentoipertestuale"/>
                  <w:highlight w:val="cyan"/>
                </w:rPr>
                <w:t>careProvisionCode</w:t>
              </w:r>
              <w:r w:rsidRPr="003F5D1F">
                <w:rPr>
                  <w:highlight w:val="cyan"/>
                </w:rPr>
                <w:fldChar w:fldCharType="end"/>
              </w:r>
            </w:ins>
          </w:p>
        </w:tc>
        <w:tc>
          <w:tcPr>
            <w:tcW w:w="0" w:type="auto"/>
            <w:vAlign w:val="center"/>
          </w:tcPr>
          <w:p w14:paraId="11C05233" w14:textId="77777777" w:rsidR="007D4BEF" w:rsidRPr="003F5D1F" w:rsidRDefault="007D4BEF" w:rsidP="00131594">
            <w:pPr>
              <w:pStyle w:val="TableEntry"/>
              <w:jc w:val="center"/>
              <w:rPr>
                <w:ins w:id="504" w:author="Fabio Buti" w:date="2017-03-22T12:18:00Z"/>
                <w:highlight w:val="cyan"/>
              </w:rPr>
            </w:pPr>
            <w:ins w:id="505" w:author="Fabio Buti" w:date="2017-03-22T12:18:00Z">
              <w:r w:rsidRPr="003F5D1F">
                <w:rPr>
                  <w:highlight w:val="cyan"/>
                </w:rPr>
                <w:t>0..1</w:t>
              </w:r>
            </w:ins>
          </w:p>
        </w:tc>
        <w:tc>
          <w:tcPr>
            <w:tcW w:w="1198" w:type="dxa"/>
            <w:vAlign w:val="center"/>
          </w:tcPr>
          <w:p w14:paraId="1A1E1B30" w14:textId="77777777" w:rsidR="007D4BEF" w:rsidRPr="003F5D1F" w:rsidRDefault="007D4BEF" w:rsidP="00131594">
            <w:pPr>
              <w:pStyle w:val="TableEntry"/>
              <w:jc w:val="center"/>
              <w:rPr>
                <w:ins w:id="506" w:author="Fabio Buti" w:date="2017-03-22T12:18:00Z"/>
                <w:highlight w:val="cyan"/>
              </w:rPr>
            </w:pPr>
            <w:ins w:id="507" w:author="Fabio Buti" w:date="2017-03-22T12:18:00Z">
              <w:r w:rsidRPr="003F5D1F">
                <w:rPr>
                  <w:highlight w:val="cyan"/>
                </w:rPr>
                <w:t>O</w:t>
              </w:r>
            </w:ins>
          </w:p>
        </w:tc>
        <w:tc>
          <w:tcPr>
            <w:tcW w:w="0" w:type="auto"/>
            <w:vAlign w:val="center"/>
          </w:tcPr>
          <w:p w14:paraId="1005BDCF" w14:textId="77777777" w:rsidR="007D4BEF" w:rsidRPr="003F5D1F" w:rsidRDefault="007D4BEF" w:rsidP="00131594">
            <w:pPr>
              <w:pStyle w:val="TableEntry"/>
              <w:jc w:val="center"/>
              <w:rPr>
                <w:ins w:id="508" w:author="Fabio Buti" w:date="2017-03-22T12:18:00Z"/>
                <w:highlight w:val="cyan"/>
              </w:rPr>
            </w:pPr>
            <w:ins w:id="509" w:author="Fabio Buti" w:date="2017-03-22T12:18:00Z">
              <w:r w:rsidRPr="003F5D1F">
                <w:rPr>
                  <w:highlight w:val="cyan"/>
                </w:rPr>
                <w:t>R</w:t>
              </w:r>
            </w:ins>
          </w:p>
        </w:tc>
      </w:tr>
      <w:tr w:rsidR="007D4BEF" w:rsidRPr="003F5D1F" w14:paraId="45D4CE7C" w14:textId="77777777" w:rsidTr="00131594">
        <w:trPr>
          <w:tblCellSpacing w:w="0" w:type="dxa"/>
          <w:jc w:val="center"/>
          <w:ins w:id="510" w:author="Fabio Buti" w:date="2017-03-22T12:18:00Z"/>
        </w:trPr>
        <w:tc>
          <w:tcPr>
            <w:tcW w:w="0" w:type="auto"/>
            <w:vAlign w:val="center"/>
          </w:tcPr>
          <w:p w14:paraId="4A072B2B" w14:textId="77777777" w:rsidR="007D4BEF" w:rsidRPr="003F5D1F" w:rsidRDefault="007D4BEF" w:rsidP="00131594">
            <w:pPr>
              <w:pStyle w:val="TableEntry"/>
              <w:rPr>
                <w:ins w:id="511" w:author="Fabio Buti" w:date="2017-03-22T12:18:00Z"/>
                <w:highlight w:val="cyan"/>
              </w:rPr>
            </w:pPr>
            <w:ins w:id="512" w:author="Fabio Buti" w:date="2017-03-22T12:18:00Z">
              <w:r w:rsidRPr="003F5D1F">
                <w:rPr>
                  <w:highlight w:val="cyan"/>
                </w:rPr>
                <w:fldChar w:fldCharType="begin"/>
              </w:r>
              <w:r w:rsidRPr="003F5D1F">
                <w:rPr>
                  <w:highlight w:val="cyan"/>
                </w:rPr>
                <w:instrText xml:space="preserve"> HYPERLINK \l "careProvisionReason" </w:instrText>
              </w:r>
              <w:r w:rsidRPr="003F5D1F">
                <w:rPr>
                  <w:highlight w:val="cyan"/>
                </w:rPr>
                <w:fldChar w:fldCharType="separate"/>
              </w:r>
              <w:r w:rsidRPr="003F5D1F">
                <w:rPr>
                  <w:rStyle w:val="Collegamentoipertestuale"/>
                  <w:highlight w:val="cyan"/>
                </w:rPr>
                <w:t>careProvisionReason</w:t>
              </w:r>
              <w:r w:rsidRPr="003F5D1F">
                <w:rPr>
                  <w:rStyle w:val="Collegamentoipertestuale"/>
                  <w:highlight w:val="cyan"/>
                </w:rPr>
                <w:fldChar w:fldCharType="end"/>
              </w:r>
            </w:ins>
          </w:p>
        </w:tc>
        <w:tc>
          <w:tcPr>
            <w:tcW w:w="0" w:type="auto"/>
            <w:vAlign w:val="center"/>
          </w:tcPr>
          <w:p w14:paraId="100FE9F0" w14:textId="77777777" w:rsidR="007D4BEF" w:rsidRPr="003F5D1F" w:rsidRDefault="007D4BEF" w:rsidP="00131594">
            <w:pPr>
              <w:pStyle w:val="TableEntry"/>
              <w:jc w:val="center"/>
              <w:rPr>
                <w:ins w:id="513" w:author="Fabio Buti" w:date="2017-03-22T12:18:00Z"/>
                <w:highlight w:val="cyan"/>
              </w:rPr>
            </w:pPr>
            <w:ins w:id="514" w:author="Fabio Buti" w:date="2017-03-22T12:18:00Z">
              <w:r w:rsidRPr="003F5D1F">
                <w:rPr>
                  <w:highlight w:val="cyan"/>
                </w:rPr>
                <w:t>0..*</w:t>
              </w:r>
            </w:ins>
          </w:p>
        </w:tc>
        <w:tc>
          <w:tcPr>
            <w:tcW w:w="1198" w:type="dxa"/>
            <w:vAlign w:val="center"/>
          </w:tcPr>
          <w:p w14:paraId="4D8E6372" w14:textId="77777777" w:rsidR="007D4BEF" w:rsidRPr="003F5D1F" w:rsidRDefault="007D4BEF" w:rsidP="00131594">
            <w:pPr>
              <w:pStyle w:val="TableEntry"/>
              <w:jc w:val="center"/>
              <w:rPr>
                <w:ins w:id="515" w:author="Fabio Buti" w:date="2017-03-22T12:18:00Z"/>
                <w:highlight w:val="cyan"/>
              </w:rPr>
            </w:pPr>
            <w:ins w:id="516" w:author="Fabio Buti" w:date="2017-03-22T12:18:00Z">
              <w:r w:rsidRPr="003F5D1F">
                <w:rPr>
                  <w:highlight w:val="cyan"/>
                </w:rPr>
                <w:t>O</w:t>
              </w:r>
            </w:ins>
          </w:p>
        </w:tc>
        <w:tc>
          <w:tcPr>
            <w:tcW w:w="0" w:type="auto"/>
            <w:vAlign w:val="center"/>
          </w:tcPr>
          <w:p w14:paraId="6A89DC49" w14:textId="77777777" w:rsidR="007D4BEF" w:rsidRPr="003F5D1F" w:rsidRDefault="007D4BEF" w:rsidP="00131594">
            <w:pPr>
              <w:pStyle w:val="TableEntry"/>
              <w:jc w:val="center"/>
              <w:rPr>
                <w:ins w:id="517" w:author="Fabio Buti" w:date="2017-03-22T12:18:00Z"/>
                <w:highlight w:val="cyan"/>
              </w:rPr>
            </w:pPr>
            <w:ins w:id="518" w:author="Fabio Buti" w:date="2017-03-22T12:18:00Z">
              <w:r w:rsidRPr="003F5D1F">
                <w:rPr>
                  <w:highlight w:val="cyan"/>
                </w:rPr>
                <w:t>O</w:t>
              </w:r>
            </w:ins>
          </w:p>
        </w:tc>
      </w:tr>
      <w:tr w:rsidR="007D4BEF" w:rsidRPr="003F5D1F" w14:paraId="185C800E" w14:textId="77777777" w:rsidTr="00131594">
        <w:trPr>
          <w:tblCellSpacing w:w="0" w:type="dxa"/>
          <w:jc w:val="center"/>
          <w:ins w:id="519" w:author="Fabio Buti" w:date="2017-03-22T12:18:00Z"/>
        </w:trPr>
        <w:tc>
          <w:tcPr>
            <w:tcW w:w="0" w:type="auto"/>
            <w:vAlign w:val="center"/>
          </w:tcPr>
          <w:p w14:paraId="10024F74" w14:textId="77777777" w:rsidR="007D4BEF" w:rsidRPr="003F5D1F" w:rsidRDefault="007D4BEF" w:rsidP="00131594">
            <w:pPr>
              <w:pStyle w:val="TableEntry"/>
              <w:rPr>
                <w:ins w:id="520" w:author="Fabio Buti" w:date="2017-03-22T12:18:00Z"/>
                <w:highlight w:val="cyan"/>
              </w:rPr>
            </w:pPr>
            <w:ins w:id="521" w:author="Fabio Buti" w:date="2017-03-22T12:18:00Z">
              <w:r w:rsidRPr="003F5D1F">
                <w:rPr>
                  <w:highlight w:val="cyan"/>
                </w:rPr>
                <w:fldChar w:fldCharType="begin"/>
              </w:r>
              <w:r w:rsidRPr="003F5D1F">
                <w:rPr>
                  <w:highlight w:val="cyan"/>
                </w:rPr>
                <w:instrText xml:space="preserve"> HYPERLINK \l "careRecordTimePeriod" </w:instrText>
              </w:r>
              <w:r w:rsidRPr="003F5D1F">
                <w:rPr>
                  <w:highlight w:val="cyan"/>
                </w:rPr>
                <w:fldChar w:fldCharType="separate"/>
              </w:r>
              <w:r w:rsidRPr="003F5D1F">
                <w:rPr>
                  <w:rStyle w:val="Collegamentoipertestuale"/>
                  <w:highlight w:val="cyan"/>
                </w:rPr>
                <w:t>careRecordTimePeriod</w:t>
              </w:r>
              <w:r w:rsidRPr="003F5D1F">
                <w:rPr>
                  <w:rStyle w:val="Collegamentoipertestuale"/>
                  <w:highlight w:val="cyan"/>
                </w:rPr>
                <w:fldChar w:fldCharType="end"/>
              </w:r>
            </w:ins>
          </w:p>
        </w:tc>
        <w:tc>
          <w:tcPr>
            <w:tcW w:w="0" w:type="auto"/>
            <w:vAlign w:val="center"/>
          </w:tcPr>
          <w:p w14:paraId="43AED7E7" w14:textId="77777777" w:rsidR="007D4BEF" w:rsidRPr="003F5D1F" w:rsidRDefault="007D4BEF" w:rsidP="00131594">
            <w:pPr>
              <w:pStyle w:val="TableEntry"/>
              <w:jc w:val="center"/>
              <w:rPr>
                <w:ins w:id="522" w:author="Fabio Buti" w:date="2017-03-22T12:18:00Z"/>
                <w:highlight w:val="cyan"/>
              </w:rPr>
            </w:pPr>
            <w:ins w:id="523" w:author="Fabio Buti" w:date="2017-03-22T12:18:00Z">
              <w:r w:rsidRPr="003F5D1F">
                <w:rPr>
                  <w:highlight w:val="cyan"/>
                </w:rPr>
                <w:t>0..1</w:t>
              </w:r>
            </w:ins>
          </w:p>
        </w:tc>
        <w:tc>
          <w:tcPr>
            <w:tcW w:w="1198" w:type="dxa"/>
            <w:vAlign w:val="center"/>
          </w:tcPr>
          <w:p w14:paraId="259D8CB1" w14:textId="77777777" w:rsidR="007D4BEF" w:rsidRPr="003F5D1F" w:rsidRDefault="007D4BEF" w:rsidP="00131594">
            <w:pPr>
              <w:pStyle w:val="TableEntry"/>
              <w:jc w:val="center"/>
              <w:rPr>
                <w:ins w:id="524" w:author="Fabio Buti" w:date="2017-03-22T12:18:00Z"/>
                <w:highlight w:val="cyan"/>
              </w:rPr>
            </w:pPr>
            <w:ins w:id="525" w:author="Fabio Buti" w:date="2017-03-22T12:18:00Z">
              <w:r w:rsidRPr="003F5D1F">
                <w:rPr>
                  <w:highlight w:val="cyan"/>
                </w:rPr>
                <w:t>O</w:t>
              </w:r>
            </w:ins>
          </w:p>
        </w:tc>
        <w:tc>
          <w:tcPr>
            <w:tcW w:w="0" w:type="auto"/>
            <w:vAlign w:val="center"/>
          </w:tcPr>
          <w:p w14:paraId="282B18A0" w14:textId="77777777" w:rsidR="007D4BEF" w:rsidRPr="003F5D1F" w:rsidRDefault="007D4BEF" w:rsidP="00131594">
            <w:pPr>
              <w:pStyle w:val="TableEntry"/>
              <w:jc w:val="center"/>
              <w:rPr>
                <w:ins w:id="526" w:author="Fabio Buti" w:date="2017-03-22T12:18:00Z"/>
                <w:highlight w:val="cyan"/>
              </w:rPr>
            </w:pPr>
            <w:ins w:id="527" w:author="Fabio Buti" w:date="2017-03-22T12:18:00Z">
              <w:r w:rsidRPr="003F5D1F">
                <w:rPr>
                  <w:highlight w:val="cyan"/>
                </w:rPr>
                <w:t>R</w:t>
              </w:r>
            </w:ins>
          </w:p>
        </w:tc>
      </w:tr>
      <w:tr w:rsidR="007D4BEF" w:rsidRPr="003F5D1F" w14:paraId="43315E8D" w14:textId="77777777" w:rsidTr="00131594">
        <w:trPr>
          <w:tblCellSpacing w:w="0" w:type="dxa"/>
          <w:jc w:val="center"/>
          <w:ins w:id="528" w:author="Fabio Buti" w:date="2017-03-22T12:18:00Z"/>
        </w:trPr>
        <w:tc>
          <w:tcPr>
            <w:tcW w:w="0" w:type="auto"/>
            <w:vAlign w:val="center"/>
          </w:tcPr>
          <w:p w14:paraId="2FA948F7" w14:textId="77777777" w:rsidR="007D4BEF" w:rsidRPr="003F5D1F" w:rsidRDefault="007D4BEF" w:rsidP="00131594">
            <w:pPr>
              <w:pStyle w:val="TableEntry"/>
              <w:rPr>
                <w:ins w:id="529" w:author="Fabio Buti" w:date="2017-03-22T12:18:00Z"/>
                <w:highlight w:val="cyan"/>
              </w:rPr>
            </w:pPr>
            <w:ins w:id="530" w:author="Fabio Buti" w:date="2017-03-22T12:18:00Z">
              <w:r w:rsidRPr="003F5D1F">
                <w:rPr>
                  <w:highlight w:val="cyan"/>
                </w:rPr>
                <w:fldChar w:fldCharType="begin"/>
              </w:r>
              <w:r w:rsidRPr="003F5D1F">
                <w:rPr>
                  <w:highlight w:val="cyan"/>
                </w:rPr>
                <w:instrText xml:space="preserve"> HYPERLINK \l "clinicalStatementTimePeriod" </w:instrText>
              </w:r>
              <w:r w:rsidRPr="003F5D1F">
                <w:rPr>
                  <w:highlight w:val="cyan"/>
                </w:rPr>
                <w:fldChar w:fldCharType="separate"/>
              </w:r>
              <w:r w:rsidRPr="003F5D1F">
                <w:rPr>
                  <w:rStyle w:val="Collegamentoipertestuale"/>
                  <w:highlight w:val="cyan"/>
                </w:rPr>
                <w:t>clinicalStatementTimePeriod</w:t>
              </w:r>
              <w:r w:rsidRPr="003F5D1F">
                <w:rPr>
                  <w:rStyle w:val="Collegamentoipertestuale"/>
                  <w:highlight w:val="cyan"/>
                </w:rPr>
                <w:fldChar w:fldCharType="end"/>
              </w:r>
            </w:ins>
          </w:p>
        </w:tc>
        <w:tc>
          <w:tcPr>
            <w:tcW w:w="0" w:type="auto"/>
            <w:vAlign w:val="center"/>
          </w:tcPr>
          <w:p w14:paraId="0C610832" w14:textId="77777777" w:rsidR="007D4BEF" w:rsidRPr="003F5D1F" w:rsidRDefault="007D4BEF" w:rsidP="00131594">
            <w:pPr>
              <w:pStyle w:val="TableEntry"/>
              <w:jc w:val="center"/>
              <w:rPr>
                <w:ins w:id="531" w:author="Fabio Buti" w:date="2017-03-22T12:18:00Z"/>
                <w:highlight w:val="cyan"/>
              </w:rPr>
            </w:pPr>
            <w:ins w:id="532" w:author="Fabio Buti" w:date="2017-03-22T12:18:00Z">
              <w:r w:rsidRPr="003F5D1F">
                <w:rPr>
                  <w:highlight w:val="cyan"/>
                </w:rPr>
                <w:t>0..1</w:t>
              </w:r>
            </w:ins>
          </w:p>
        </w:tc>
        <w:tc>
          <w:tcPr>
            <w:tcW w:w="1198" w:type="dxa"/>
            <w:vAlign w:val="center"/>
          </w:tcPr>
          <w:p w14:paraId="01841F30" w14:textId="77777777" w:rsidR="007D4BEF" w:rsidRPr="003F5D1F" w:rsidRDefault="007D4BEF" w:rsidP="00131594">
            <w:pPr>
              <w:pStyle w:val="TableEntry"/>
              <w:jc w:val="center"/>
              <w:rPr>
                <w:ins w:id="533" w:author="Fabio Buti" w:date="2017-03-22T12:18:00Z"/>
                <w:highlight w:val="cyan"/>
              </w:rPr>
            </w:pPr>
            <w:ins w:id="534" w:author="Fabio Buti" w:date="2017-03-22T12:18:00Z">
              <w:r w:rsidRPr="003F5D1F">
                <w:rPr>
                  <w:highlight w:val="cyan"/>
                </w:rPr>
                <w:t>O</w:t>
              </w:r>
            </w:ins>
          </w:p>
        </w:tc>
        <w:tc>
          <w:tcPr>
            <w:tcW w:w="0" w:type="auto"/>
            <w:vAlign w:val="center"/>
          </w:tcPr>
          <w:p w14:paraId="44AD30AE" w14:textId="77777777" w:rsidR="007D4BEF" w:rsidRPr="003F5D1F" w:rsidRDefault="007D4BEF" w:rsidP="00131594">
            <w:pPr>
              <w:pStyle w:val="TableEntry"/>
              <w:jc w:val="center"/>
              <w:rPr>
                <w:ins w:id="535" w:author="Fabio Buti" w:date="2017-03-22T12:18:00Z"/>
                <w:highlight w:val="cyan"/>
              </w:rPr>
            </w:pPr>
            <w:ins w:id="536" w:author="Fabio Buti" w:date="2017-03-22T12:18:00Z">
              <w:r w:rsidRPr="003F5D1F">
                <w:rPr>
                  <w:highlight w:val="cyan"/>
                </w:rPr>
                <w:t>R</w:t>
              </w:r>
            </w:ins>
          </w:p>
        </w:tc>
      </w:tr>
      <w:tr w:rsidR="007D4BEF" w:rsidRPr="003F5D1F" w14:paraId="7C58979F" w14:textId="77777777" w:rsidTr="00131594">
        <w:trPr>
          <w:tblCellSpacing w:w="0" w:type="dxa"/>
          <w:jc w:val="center"/>
          <w:ins w:id="537" w:author="Fabio Buti" w:date="2017-03-22T12:18:00Z"/>
        </w:trPr>
        <w:tc>
          <w:tcPr>
            <w:tcW w:w="0" w:type="auto"/>
            <w:vAlign w:val="center"/>
          </w:tcPr>
          <w:p w14:paraId="58051645" w14:textId="77777777" w:rsidR="007D4BEF" w:rsidRPr="003F5D1F" w:rsidRDefault="007D4BEF" w:rsidP="00131594">
            <w:pPr>
              <w:pStyle w:val="TableEntry"/>
              <w:rPr>
                <w:ins w:id="538" w:author="Fabio Buti" w:date="2017-03-22T12:18:00Z"/>
                <w:highlight w:val="cyan"/>
              </w:rPr>
            </w:pPr>
            <w:ins w:id="539" w:author="Fabio Buti" w:date="2017-03-22T12:18:00Z">
              <w:r w:rsidRPr="003F5D1F">
                <w:rPr>
                  <w:highlight w:val="cyan"/>
                </w:rPr>
                <w:fldChar w:fldCharType="begin"/>
              </w:r>
              <w:r w:rsidRPr="003F5D1F">
                <w:rPr>
                  <w:highlight w:val="cyan"/>
                </w:rPr>
                <w:instrText xml:space="preserve"> HYPERLINK \l "includeCarePlanAttachment" </w:instrText>
              </w:r>
              <w:r w:rsidRPr="003F5D1F">
                <w:rPr>
                  <w:highlight w:val="cyan"/>
                </w:rPr>
                <w:fldChar w:fldCharType="separate"/>
              </w:r>
              <w:r w:rsidRPr="003F5D1F">
                <w:rPr>
                  <w:rStyle w:val="Collegamentoipertestuale"/>
                  <w:highlight w:val="cyan"/>
                </w:rPr>
                <w:t>includeCarePlanAttachment</w:t>
              </w:r>
              <w:r w:rsidRPr="003F5D1F">
                <w:rPr>
                  <w:rStyle w:val="Collegamentoipertestuale"/>
                  <w:highlight w:val="cyan"/>
                </w:rPr>
                <w:fldChar w:fldCharType="end"/>
              </w:r>
            </w:ins>
          </w:p>
        </w:tc>
        <w:tc>
          <w:tcPr>
            <w:tcW w:w="0" w:type="auto"/>
            <w:vAlign w:val="center"/>
          </w:tcPr>
          <w:p w14:paraId="5634471B" w14:textId="77777777" w:rsidR="007D4BEF" w:rsidRPr="003F5D1F" w:rsidRDefault="007D4BEF" w:rsidP="00131594">
            <w:pPr>
              <w:pStyle w:val="TableEntry"/>
              <w:jc w:val="center"/>
              <w:rPr>
                <w:ins w:id="540" w:author="Fabio Buti" w:date="2017-03-22T12:18:00Z"/>
                <w:highlight w:val="cyan"/>
              </w:rPr>
            </w:pPr>
            <w:ins w:id="541" w:author="Fabio Buti" w:date="2017-03-22T12:18:00Z">
              <w:r w:rsidRPr="003F5D1F">
                <w:rPr>
                  <w:highlight w:val="cyan"/>
                </w:rPr>
                <w:t>0..1</w:t>
              </w:r>
            </w:ins>
          </w:p>
        </w:tc>
        <w:tc>
          <w:tcPr>
            <w:tcW w:w="1198" w:type="dxa"/>
            <w:vAlign w:val="center"/>
          </w:tcPr>
          <w:p w14:paraId="2E98C22F" w14:textId="77777777" w:rsidR="007D4BEF" w:rsidRPr="003F5D1F" w:rsidRDefault="007D4BEF" w:rsidP="00131594">
            <w:pPr>
              <w:pStyle w:val="TableEntry"/>
              <w:jc w:val="center"/>
              <w:rPr>
                <w:ins w:id="542" w:author="Fabio Buti" w:date="2017-03-22T12:18:00Z"/>
                <w:highlight w:val="cyan"/>
              </w:rPr>
            </w:pPr>
            <w:ins w:id="543" w:author="Fabio Buti" w:date="2017-03-22T12:18:00Z">
              <w:r w:rsidRPr="003F5D1F">
                <w:rPr>
                  <w:highlight w:val="cyan"/>
                </w:rPr>
                <w:t>R</w:t>
              </w:r>
            </w:ins>
          </w:p>
        </w:tc>
        <w:tc>
          <w:tcPr>
            <w:tcW w:w="0" w:type="auto"/>
            <w:vAlign w:val="center"/>
          </w:tcPr>
          <w:p w14:paraId="355E43B7" w14:textId="77777777" w:rsidR="007D4BEF" w:rsidRPr="003F5D1F" w:rsidRDefault="007D4BEF" w:rsidP="00131594">
            <w:pPr>
              <w:pStyle w:val="TableEntry"/>
              <w:jc w:val="center"/>
              <w:rPr>
                <w:ins w:id="544" w:author="Fabio Buti" w:date="2017-03-22T12:18:00Z"/>
                <w:highlight w:val="cyan"/>
              </w:rPr>
            </w:pPr>
            <w:ins w:id="545" w:author="Fabio Buti" w:date="2017-03-22T12:18:00Z">
              <w:r w:rsidRPr="003F5D1F">
                <w:rPr>
                  <w:highlight w:val="cyan"/>
                </w:rPr>
                <w:t>R</w:t>
              </w:r>
            </w:ins>
          </w:p>
        </w:tc>
      </w:tr>
      <w:tr w:rsidR="007D4BEF" w:rsidRPr="003F5D1F" w14:paraId="452CFF53" w14:textId="77777777" w:rsidTr="00131594">
        <w:trPr>
          <w:tblCellSpacing w:w="0" w:type="dxa"/>
          <w:jc w:val="center"/>
          <w:ins w:id="546" w:author="Fabio Buti" w:date="2017-03-22T12:18:00Z"/>
        </w:trPr>
        <w:tc>
          <w:tcPr>
            <w:tcW w:w="0" w:type="auto"/>
            <w:vAlign w:val="center"/>
          </w:tcPr>
          <w:p w14:paraId="6DBDAE4A" w14:textId="77777777" w:rsidR="007D4BEF" w:rsidRPr="003F5D1F" w:rsidRDefault="007D4BEF" w:rsidP="00131594">
            <w:pPr>
              <w:pStyle w:val="TableEntry"/>
              <w:rPr>
                <w:ins w:id="547" w:author="Fabio Buti" w:date="2017-03-22T12:18:00Z"/>
                <w:highlight w:val="cyan"/>
              </w:rPr>
            </w:pPr>
            <w:ins w:id="548" w:author="Fabio Buti" w:date="2017-03-22T12:18:00Z">
              <w:r w:rsidRPr="003F5D1F">
                <w:rPr>
                  <w:highlight w:val="cyan"/>
                </w:rPr>
                <w:fldChar w:fldCharType="begin"/>
              </w:r>
              <w:r w:rsidRPr="003F5D1F">
                <w:rPr>
                  <w:highlight w:val="cyan"/>
                </w:rPr>
                <w:instrText xml:space="preserve"> HYPERLINK \l "maximumHistoryStatements" </w:instrText>
              </w:r>
              <w:r w:rsidRPr="003F5D1F">
                <w:rPr>
                  <w:highlight w:val="cyan"/>
                </w:rPr>
                <w:fldChar w:fldCharType="separate"/>
              </w:r>
              <w:r w:rsidRPr="003F5D1F">
                <w:rPr>
                  <w:rStyle w:val="Collegamentoipertestuale"/>
                  <w:highlight w:val="cyan"/>
                </w:rPr>
                <w:t>maximumHistoryStatements</w:t>
              </w:r>
              <w:r w:rsidRPr="003F5D1F">
                <w:rPr>
                  <w:rStyle w:val="Collegamentoipertestuale"/>
                  <w:highlight w:val="cyan"/>
                </w:rPr>
                <w:fldChar w:fldCharType="end"/>
              </w:r>
            </w:ins>
          </w:p>
        </w:tc>
        <w:tc>
          <w:tcPr>
            <w:tcW w:w="0" w:type="auto"/>
            <w:vAlign w:val="center"/>
          </w:tcPr>
          <w:p w14:paraId="20D42CB8" w14:textId="77777777" w:rsidR="007D4BEF" w:rsidRPr="003F5D1F" w:rsidRDefault="007D4BEF" w:rsidP="00131594">
            <w:pPr>
              <w:pStyle w:val="TableEntry"/>
              <w:jc w:val="center"/>
              <w:rPr>
                <w:ins w:id="549" w:author="Fabio Buti" w:date="2017-03-22T12:18:00Z"/>
                <w:highlight w:val="cyan"/>
              </w:rPr>
            </w:pPr>
            <w:ins w:id="550" w:author="Fabio Buti" w:date="2017-03-22T12:18:00Z">
              <w:r w:rsidRPr="003F5D1F">
                <w:rPr>
                  <w:highlight w:val="cyan"/>
                </w:rPr>
                <w:t>0..1</w:t>
              </w:r>
            </w:ins>
          </w:p>
        </w:tc>
        <w:tc>
          <w:tcPr>
            <w:tcW w:w="1198" w:type="dxa"/>
            <w:vAlign w:val="center"/>
          </w:tcPr>
          <w:p w14:paraId="06C44E9D" w14:textId="77777777" w:rsidR="007D4BEF" w:rsidRPr="003F5D1F" w:rsidRDefault="007D4BEF" w:rsidP="00131594">
            <w:pPr>
              <w:pStyle w:val="TableEntry"/>
              <w:jc w:val="center"/>
              <w:rPr>
                <w:ins w:id="551" w:author="Fabio Buti" w:date="2017-03-22T12:18:00Z"/>
                <w:highlight w:val="cyan"/>
              </w:rPr>
            </w:pPr>
            <w:ins w:id="552" w:author="Fabio Buti" w:date="2017-03-22T12:18:00Z">
              <w:r w:rsidRPr="003F5D1F">
                <w:rPr>
                  <w:highlight w:val="cyan"/>
                </w:rPr>
                <w:t>O</w:t>
              </w:r>
            </w:ins>
          </w:p>
        </w:tc>
        <w:tc>
          <w:tcPr>
            <w:tcW w:w="0" w:type="auto"/>
            <w:vAlign w:val="center"/>
          </w:tcPr>
          <w:p w14:paraId="34088041" w14:textId="77777777" w:rsidR="007D4BEF" w:rsidRPr="003F5D1F" w:rsidRDefault="007D4BEF" w:rsidP="00131594">
            <w:pPr>
              <w:pStyle w:val="TableEntry"/>
              <w:jc w:val="center"/>
              <w:rPr>
                <w:ins w:id="553" w:author="Fabio Buti" w:date="2017-03-22T12:18:00Z"/>
                <w:highlight w:val="cyan"/>
              </w:rPr>
            </w:pPr>
            <w:ins w:id="554" w:author="Fabio Buti" w:date="2017-03-22T12:18:00Z">
              <w:r w:rsidRPr="003F5D1F">
                <w:rPr>
                  <w:highlight w:val="cyan"/>
                </w:rPr>
                <w:t>R</w:t>
              </w:r>
            </w:ins>
          </w:p>
        </w:tc>
      </w:tr>
      <w:tr w:rsidR="007D4BEF" w:rsidRPr="003F5D1F" w14:paraId="59917343" w14:textId="77777777" w:rsidTr="00131594">
        <w:trPr>
          <w:tblCellSpacing w:w="0" w:type="dxa"/>
          <w:jc w:val="center"/>
          <w:ins w:id="555" w:author="Fabio Buti" w:date="2017-03-22T12:18:00Z"/>
        </w:trPr>
        <w:tc>
          <w:tcPr>
            <w:tcW w:w="0" w:type="auto"/>
            <w:vAlign w:val="center"/>
          </w:tcPr>
          <w:p w14:paraId="6A4BF874" w14:textId="77777777" w:rsidR="007D4BEF" w:rsidRPr="003F5D1F" w:rsidRDefault="007D4BEF" w:rsidP="00131594">
            <w:pPr>
              <w:pStyle w:val="TableEntry"/>
              <w:rPr>
                <w:ins w:id="556" w:author="Fabio Buti" w:date="2017-03-22T12:18:00Z"/>
                <w:highlight w:val="cyan"/>
              </w:rPr>
            </w:pPr>
            <w:ins w:id="557" w:author="Fabio Buti" w:date="2017-03-22T12:18:00Z">
              <w:r w:rsidRPr="003F5D1F">
                <w:rPr>
                  <w:highlight w:val="cyan"/>
                </w:rPr>
                <w:fldChar w:fldCharType="begin"/>
              </w:r>
              <w:r w:rsidRPr="003F5D1F">
                <w:rPr>
                  <w:highlight w:val="cyan"/>
                </w:rPr>
                <w:instrText xml:space="preserve"> HYPERLINK \l "patientAdministrativeGender" </w:instrText>
              </w:r>
              <w:r w:rsidRPr="003F5D1F">
                <w:rPr>
                  <w:highlight w:val="cyan"/>
                </w:rPr>
                <w:fldChar w:fldCharType="separate"/>
              </w:r>
              <w:r w:rsidRPr="003F5D1F">
                <w:rPr>
                  <w:rStyle w:val="Collegamentoipertestuale"/>
                  <w:highlight w:val="cyan"/>
                </w:rPr>
                <w:t>patientAdministrativeGender</w:t>
              </w:r>
              <w:r w:rsidRPr="003F5D1F">
                <w:rPr>
                  <w:rStyle w:val="Collegamentoipertestuale"/>
                  <w:highlight w:val="cyan"/>
                </w:rPr>
                <w:fldChar w:fldCharType="end"/>
              </w:r>
            </w:ins>
          </w:p>
        </w:tc>
        <w:tc>
          <w:tcPr>
            <w:tcW w:w="0" w:type="auto"/>
            <w:vAlign w:val="center"/>
          </w:tcPr>
          <w:p w14:paraId="7F876A28" w14:textId="77777777" w:rsidR="007D4BEF" w:rsidRPr="003F5D1F" w:rsidRDefault="007D4BEF" w:rsidP="00131594">
            <w:pPr>
              <w:pStyle w:val="TableEntry"/>
              <w:jc w:val="center"/>
              <w:rPr>
                <w:ins w:id="558" w:author="Fabio Buti" w:date="2017-03-22T12:18:00Z"/>
                <w:highlight w:val="cyan"/>
              </w:rPr>
            </w:pPr>
            <w:ins w:id="559" w:author="Fabio Buti" w:date="2017-03-22T12:18:00Z">
              <w:r w:rsidRPr="003F5D1F">
                <w:rPr>
                  <w:highlight w:val="cyan"/>
                </w:rPr>
                <w:t>0..1</w:t>
              </w:r>
            </w:ins>
          </w:p>
        </w:tc>
        <w:tc>
          <w:tcPr>
            <w:tcW w:w="1198" w:type="dxa"/>
            <w:vAlign w:val="center"/>
          </w:tcPr>
          <w:p w14:paraId="09006F94" w14:textId="77777777" w:rsidR="007D4BEF" w:rsidRPr="003F5D1F" w:rsidRDefault="007D4BEF" w:rsidP="00131594">
            <w:pPr>
              <w:pStyle w:val="TableEntry"/>
              <w:jc w:val="center"/>
              <w:rPr>
                <w:ins w:id="560" w:author="Fabio Buti" w:date="2017-03-22T12:18:00Z"/>
                <w:highlight w:val="cyan"/>
              </w:rPr>
            </w:pPr>
            <w:ins w:id="561" w:author="Fabio Buti" w:date="2017-03-22T12:18:00Z">
              <w:r w:rsidRPr="003F5D1F">
                <w:rPr>
                  <w:highlight w:val="cyan"/>
                </w:rPr>
                <w:t>O</w:t>
              </w:r>
            </w:ins>
          </w:p>
        </w:tc>
        <w:tc>
          <w:tcPr>
            <w:tcW w:w="0" w:type="auto"/>
            <w:vAlign w:val="center"/>
          </w:tcPr>
          <w:p w14:paraId="70C53BBB" w14:textId="77777777" w:rsidR="007D4BEF" w:rsidRPr="003F5D1F" w:rsidRDefault="007D4BEF" w:rsidP="00131594">
            <w:pPr>
              <w:pStyle w:val="TableEntry"/>
              <w:jc w:val="center"/>
              <w:rPr>
                <w:ins w:id="562" w:author="Fabio Buti" w:date="2017-03-22T12:18:00Z"/>
                <w:highlight w:val="cyan"/>
              </w:rPr>
            </w:pPr>
            <w:ins w:id="563" w:author="Fabio Buti" w:date="2017-03-22T12:18:00Z">
              <w:r w:rsidRPr="003F5D1F">
                <w:rPr>
                  <w:highlight w:val="cyan"/>
                </w:rPr>
                <w:t>R</w:t>
              </w:r>
            </w:ins>
          </w:p>
        </w:tc>
      </w:tr>
      <w:tr w:rsidR="007D4BEF" w:rsidRPr="003F5D1F" w14:paraId="171A407D" w14:textId="77777777" w:rsidTr="00131594">
        <w:trPr>
          <w:tblCellSpacing w:w="0" w:type="dxa"/>
          <w:jc w:val="center"/>
          <w:ins w:id="564" w:author="Fabio Buti" w:date="2017-03-22T12:18:00Z"/>
        </w:trPr>
        <w:tc>
          <w:tcPr>
            <w:tcW w:w="0" w:type="auto"/>
            <w:vAlign w:val="center"/>
          </w:tcPr>
          <w:p w14:paraId="3BFFB4C5" w14:textId="77777777" w:rsidR="007D4BEF" w:rsidRPr="003F5D1F" w:rsidRDefault="007D4BEF" w:rsidP="00131594">
            <w:pPr>
              <w:pStyle w:val="TableEntry"/>
              <w:rPr>
                <w:ins w:id="565" w:author="Fabio Buti" w:date="2017-03-22T12:18:00Z"/>
                <w:highlight w:val="cyan"/>
              </w:rPr>
            </w:pPr>
            <w:ins w:id="566" w:author="Fabio Buti" w:date="2017-03-22T12:18:00Z">
              <w:r w:rsidRPr="003F5D1F">
                <w:rPr>
                  <w:highlight w:val="cyan"/>
                </w:rPr>
                <w:fldChar w:fldCharType="begin"/>
              </w:r>
              <w:r w:rsidRPr="003F5D1F">
                <w:rPr>
                  <w:highlight w:val="cyan"/>
                </w:rPr>
                <w:instrText xml:space="preserve"> HYPERLINK \l "patientBirthTime" </w:instrText>
              </w:r>
              <w:r w:rsidRPr="003F5D1F">
                <w:rPr>
                  <w:highlight w:val="cyan"/>
                </w:rPr>
                <w:fldChar w:fldCharType="separate"/>
              </w:r>
              <w:r w:rsidRPr="003F5D1F">
                <w:rPr>
                  <w:rStyle w:val="Collegamentoipertestuale"/>
                  <w:highlight w:val="cyan"/>
                </w:rPr>
                <w:t>patientBirthTime</w:t>
              </w:r>
              <w:r w:rsidRPr="003F5D1F">
                <w:rPr>
                  <w:rStyle w:val="Collegamentoipertestuale"/>
                  <w:highlight w:val="cyan"/>
                </w:rPr>
                <w:fldChar w:fldCharType="end"/>
              </w:r>
            </w:ins>
          </w:p>
        </w:tc>
        <w:tc>
          <w:tcPr>
            <w:tcW w:w="0" w:type="auto"/>
            <w:vAlign w:val="center"/>
          </w:tcPr>
          <w:p w14:paraId="5BC6C4D4" w14:textId="77777777" w:rsidR="007D4BEF" w:rsidRPr="003F5D1F" w:rsidRDefault="007D4BEF" w:rsidP="00131594">
            <w:pPr>
              <w:pStyle w:val="TableEntry"/>
              <w:jc w:val="center"/>
              <w:rPr>
                <w:ins w:id="567" w:author="Fabio Buti" w:date="2017-03-22T12:18:00Z"/>
                <w:highlight w:val="cyan"/>
              </w:rPr>
            </w:pPr>
            <w:ins w:id="568" w:author="Fabio Buti" w:date="2017-03-22T12:18:00Z">
              <w:r w:rsidRPr="003F5D1F">
                <w:rPr>
                  <w:highlight w:val="cyan"/>
                </w:rPr>
                <w:t>0..1</w:t>
              </w:r>
            </w:ins>
          </w:p>
        </w:tc>
        <w:tc>
          <w:tcPr>
            <w:tcW w:w="1198" w:type="dxa"/>
            <w:vAlign w:val="center"/>
          </w:tcPr>
          <w:p w14:paraId="7379DBFE" w14:textId="77777777" w:rsidR="007D4BEF" w:rsidRPr="003F5D1F" w:rsidRDefault="007D4BEF" w:rsidP="00131594">
            <w:pPr>
              <w:pStyle w:val="TableEntry"/>
              <w:jc w:val="center"/>
              <w:rPr>
                <w:ins w:id="569" w:author="Fabio Buti" w:date="2017-03-22T12:18:00Z"/>
                <w:highlight w:val="cyan"/>
              </w:rPr>
            </w:pPr>
            <w:ins w:id="570" w:author="Fabio Buti" w:date="2017-03-22T12:18:00Z">
              <w:r w:rsidRPr="003F5D1F">
                <w:rPr>
                  <w:highlight w:val="cyan"/>
                </w:rPr>
                <w:t>O</w:t>
              </w:r>
            </w:ins>
          </w:p>
        </w:tc>
        <w:tc>
          <w:tcPr>
            <w:tcW w:w="0" w:type="auto"/>
            <w:vAlign w:val="center"/>
          </w:tcPr>
          <w:p w14:paraId="24F99D74" w14:textId="77777777" w:rsidR="007D4BEF" w:rsidRPr="003F5D1F" w:rsidRDefault="007D4BEF" w:rsidP="00131594">
            <w:pPr>
              <w:pStyle w:val="TableEntry"/>
              <w:jc w:val="center"/>
              <w:rPr>
                <w:ins w:id="571" w:author="Fabio Buti" w:date="2017-03-22T12:18:00Z"/>
                <w:highlight w:val="cyan"/>
              </w:rPr>
            </w:pPr>
            <w:ins w:id="572" w:author="Fabio Buti" w:date="2017-03-22T12:18:00Z">
              <w:r w:rsidRPr="003F5D1F">
                <w:rPr>
                  <w:highlight w:val="cyan"/>
                </w:rPr>
                <w:t>R</w:t>
              </w:r>
            </w:ins>
          </w:p>
        </w:tc>
      </w:tr>
      <w:tr w:rsidR="007D4BEF" w:rsidRPr="003F5D1F" w14:paraId="30F876FE" w14:textId="77777777" w:rsidTr="00131594">
        <w:trPr>
          <w:tblCellSpacing w:w="0" w:type="dxa"/>
          <w:jc w:val="center"/>
          <w:ins w:id="573" w:author="Fabio Buti" w:date="2017-03-22T12:18:00Z"/>
        </w:trPr>
        <w:tc>
          <w:tcPr>
            <w:tcW w:w="0" w:type="auto"/>
            <w:vAlign w:val="center"/>
          </w:tcPr>
          <w:p w14:paraId="6528AA9D" w14:textId="77777777" w:rsidR="007D4BEF" w:rsidRPr="003F5D1F" w:rsidRDefault="007D4BEF" w:rsidP="00131594">
            <w:pPr>
              <w:pStyle w:val="TableEntry"/>
              <w:rPr>
                <w:ins w:id="574" w:author="Fabio Buti" w:date="2017-03-22T12:18:00Z"/>
                <w:highlight w:val="cyan"/>
              </w:rPr>
            </w:pPr>
            <w:ins w:id="575" w:author="Fabio Buti" w:date="2017-03-22T12:18:00Z">
              <w:r w:rsidRPr="003F5D1F">
                <w:rPr>
                  <w:highlight w:val="cyan"/>
                </w:rPr>
                <w:fldChar w:fldCharType="begin"/>
              </w:r>
              <w:r w:rsidRPr="003F5D1F">
                <w:rPr>
                  <w:highlight w:val="cyan"/>
                </w:rPr>
                <w:instrText xml:space="preserve"> HYPERLINK \l "patientId" </w:instrText>
              </w:r>
              <w:r w:rsidRPr="003F5D1F">
                <w:rPr>
                  <w:highlight w:val="cyan"/>
                </w:rPr>
                <w:fldChar w:fldCharType="separate"/>
              </w:r>
              <w:r w:rsidRPr="003F5D1F">
                <w:rPr>
                  <w:rStyle w:val="Collegamentoipertestuale"/>
                  <w:highlight w:val="cyan"/>
                </w:rPr>
                <w:t>patientId</w:t>
              </w:r>
              <w:r w:rsidRPr="003F5D1F">
                <w:rPr>
                  <w:rStyle w:val="Collegamentoipertestuale"/>
                  <w:highlight w:val="cyan"/>
                </w:rPr>
                <w:fldChar w:fldCharType="end"/>
              </w:r>
            </w:ins>
          </w:p>
        </w:tc>
        <w:tc>
          <w:tcPr>
            <w:tcW w:w="0" w:type="auto"/>
            <w:vAlign w:val="center"/>
          </w:tcPr>
          <w:p w14:paraId="64263382" w14:textId="77777777" w:rsidR="007D4BEF" w:rsidRPr="003F5D1F" w:rsidRDefault="007D4BEF" w:rsidP="00131594">
            <w:pPr>
              <w:pStyle w:val="TableEntry"/>
              <w:jc w:val="center"/>
              <w:rPr>
                <w:ins w:id="576" w:author="Fabio Buti" w:date="2017-03-22T12:18:00Z"/>
                <w:highlight w:val="cyan"/>
              </w:rPr>
            </w:pPr>
            <w:ins w:id="577" w:author="Fabio Buti" w:date="2017-03-22T12:18:00Z">
              <w:r w:rsidRPr="003F5D1F">
                <w:rPr>
                  <w:highlight w:val="cyan"/>
                </w:rPr>
                <w:t>1..1</w:t>
              </w:r>
            </w:ins>
          </w:p>
        </w:tc>
        <w:tc>
          <w:tcPr>
            <w:tcW w:w="1198" w:type="dxa"/>
            <w:vAlign w:val="center"/>
          </w:tcPr>
          <w:p w14:paraId="2892E057" w14:textId="77777777" w:rsidR="007D4BEF" w:rsidRPr="003F5D1F" w:rsidRDefault="007D4BEF" w:rsidP="00131594">
            <w:pPr>
              <w:pStyle w:val="TableEntry"/>
              <w:jc w:val="center"/>
              <w:rPr>
                <w:ins w:id="578" w:author="Fabio Buti" w:date="2017-03-22T12:18:00Z"/>
                <w:highlight w:val="cyan"/>
              </w:rPr>
            </w:pPr>
            <w:ins w:id="579" w:author="Fabio Buti" w:date="2017-03-22T12:18:00Z">
              <w:r w:rsidRPr="003F5D1F">
                <w:rPr>
                  <w:highlight w:val="cyan"/>
                </w:rPr>
                <w:t>R</w:t>
              </w:r>
            </w:ins>
          </w:p>
        </w:tc>
        <w:tc>
          <w:tcPr>
            <w:tcW w:w="0" w:type="auto"/>
            <w:vAlign w:val="center"/>
          </w:tcPr>
          <w:p w14:paraId="25B5227A" w14:textId="77777777" w:rsidR="007D4BEF" w:rsidRPr="003F5D1F" w:rsidRDefault="007D4BEF" w:rsidP="00131594">
            <w:pPr>
              <w:pStyle w:val="TableEntry"/>
              <w:jc w:val="center"/>
              <w:rPr>
                <w:ins w:id="580" w:author="Fabio Buti" w:date="2017-03-22T12:18:00Z"/>
                <w:highlight w:val="cyan"/>
              </w:rPr>
            </w:pPr>
            <w:ins w:id="581" w:author="Fabio Buti" w:date="2017-03-22T12:18:00Z">
              <w:r w:rsidRPr="003F5D1F">
                <w:rPr>
                  <w:highlight w:val="cyan"/>
                </w:rPr>
                <w:t>R</w:t>
              </w:r>
            </w:ins>
          </w:p>
        </w:tc>
      </w:tr>
      <w:tr w:rsidR="007D4BEF" w:rsidRPr="003F5D1F" w14:paraId="77E5DA49" w14:textId="77777777" w:rsidTr="00131594">
        <w:trPr>
          <w:tblCellSpacing w:w="0" w:type="dxa"/>
          <w:jc w:val="center"/>
          <w:ins w:id="582" w:author="Fabio Buti" w:date="2017-03-22T12:18:00Z"/>
        </w:trPr>
        <w:tc>
          <w:tcPr>
            <w:tcW w:w="0" w:type="auto"/>
            <w:vAlign w:val="center"/>
          </w:tcPr>
          <w:p w14:paraId="46F9AB7D" w14:textId="77777777" w:rsidR="007D4BEF" w:rsidRPr="003F5D1F" w:rsidRDefault="007D4BEF" w:rsidP="00131594">
            <w:pPr>
              <w:pStyle w:val="TableEntry"/>
              <w:rPr>
                <w:ins w:id="583" w:author="Fabio Buti" w:date="2017-03-22T12:18:00Z"/>
                <w:highlight w:val="cyan"/>
              </w:rPr>
            </w:pPr>
            <w:ins w:id="584" w:author="Fabio Buti" w:date="2017-03-22T12:18:00Z">
              <w:r w:rsidRPr="003F5D1F">
                <w:rPr>
                  <w:highlight w:val="cyan"/>
                </w:rPr>
                <w:fldChar w:fldCharType="begin"/>
              </w:r>
              <w:r w:rsidRPr="003F5D1F">
                <w:rPr>
                  <w:highlight w:val="cyan"/>
                </w:rPr>
                <w:instrText xml:space="preserve"> HYPERLINK \l "patientName" </w:instrText>
              </w:r>
              <w:r w:rsidRPr="003F5D1F">
                <w:rPr>
                  <w:highlight w:val="cyan"/>
                </w:rPr>
                <w:fldChar w:fldCharType="separate"/>
              </w:r>
              <w:r w:rsidRPr="003F5D1F">
                <w:rPr>
                  <w:rStyle w:val="Collegamentoipertestuale"/>
                  <w:highlight w:val="cyan"/>
                </w:rPr>
                <w:t>patientName</w:t>
              </w:r>
              <w:r w:rsidRPr="003F5D1F">
                <w:rPr>
                  <w:rStyle w:val="Collegamentoipertestuale"/>
                  <w:highlight w:val="cyan"/>
                </w:rPr>
                <w:fldChar w:fldCharType="end"/>
              </w:r>
            </w:ins>
          </w:p>
        </w:tc>
        <w:tc>
          <w:tcPr>
            <w:tcW w:w="0" w:type="auto"/>
            <w:vAlign w:val="center"/>
          </w:tcPr>
          <w:p w14:paraId="7334C39B" w14:textId="77777777" w:rsidR="007D4BEF" w:rsidRPr="003F5D1F" w:rsidRDefault="007D4BEF" w:rsidP="00131594">
            <w:pPr>
              <w:pStyle w:val="TableEntry"/>
              <w:jc w:val="center"/>
              <w:rPr>
                <w:ins w:id="585" w:author="Fabio Buti" w:date="2017-03-22T12:18:00Z"/>
                <w:highlight w:val="cyan"/>
              </w:rPr>
            </w:pPr>
            <w:ins w:id="586" w:author="Fabio Buti" w:date="2017-03-22T12:18:00Z">
              <w:r w:rsidRPr="003F5D1F">
                <w:rPr>
                  <w:highlight w:val="cyan"/>
                </w:rPr>
                <w:t>0..1</w:t>
              </w:r>
            </w:ins>
          </w:p>
        </w:tc>
        <w:tc>
          <w:tcPr>
            <w:tcW w:w="1198" w:type="dxa"/>
            <w:vAlign w:val="center"/>
          </w:tcPr>
          <w:p w14:paraId="4A411269" w14:textId="77777777" w:rsidR="007D4BEF" w:rsidRPr="003F5D1F" w:rsidRDefault="007D4BEF" w:rsidP="00131594">
            <w:pPr>
              <w:pStyle w:val="TableEntry"/>
              <w:jc w:val="center"/>
              <w:rPr>
                <w:ins w:id="587" w:author="Fabio Buti" w:date="2017-03-22T12:18:00Z"/>
                <w:highlight w:val="cyan"/>
              </w:rPr>
            </w:pPr>
            <w:ins w:id="588" w:author="Fabio Buti" w:date="2017-03-22T12:18:00Z">
              <w:r w:rsidRPr="003F5D1F">
                <w:rPr>
                  <w:highlight w:val="cyan"/>
                </w:rPr>
                <w:t>O</w:t>
              </w:r>
            </w:ins>
          </w:p>
        </w:tc>
        <w:tc>
          <w:tcPr>
            <w:tcW w:w="0" w:type="auto"/>
            <w:vAlign w:val="center"/>
          </w:tcPr>
          <w:p w14:paraId="3D6C1EC9" w14:textId="77777777" w:rsidR="007D4BEF" w:rsidRPr="003F5D1F" w:rsidRDefault="007D4BEF" w:rsidP="00131594">
            <w:pPr>
              <w:pStyle w:val="TableEntry"/>
              <w:jc w:val="center"/>
              <w:rPr>
                <w:ins w:id="589" w:author="Fabio Buti" w:date="2017-03-22T12:18:00Z"/>
                <w:highlight w:val="cyan"/>
              </w:rPr>
            </w:pPr>
            <w:ins w:id="590" w:author="Fabio Buti" w:date="2017-03-22T12:18:00Z">
              <w:r w:rsidRPr="003F5D1F">
                <w:rPr>
                  <w:highlight w:val="cyan"/>
                </w:rPr>
                <w:t>R</w:t>
              </w:r>
            </w:ins>
          </w:p>
        </w:tc>
      </w:tr>
    </w:tbl>
    <w:p w14:paraId="1796B5C6" w14:textId="47F4177C" w:rsidR="000645B5" w:rsidRPr="003F5D1F" w:rsidRDefault="007D4BEF" w:rsidP="000645B5">
      <w:pPr>
        <w:pStyle w:val="Corpotesto"/>
        <w:spacing w:before="240"/>
        <w:rPr>
          <w:ins w:id="591" w:author="Fabio Buti" w:date="2017-03-22T08:37:00Z"/>
          <w:highlight w:val="cyan"/>
        </w:rPr>
      </w:pPr>
      <w:ins w:id="592" w:author="Fabio Buti" w:date="2017-03-22T12:18:00Z">
        <w:r w:rsidRPr="003F5D1F">
          <w:rPr>
            <w:highlight w:val="cyan"/>
          </w:rPr>
          <w:t xml:space="preserve"> </w:t>
        </w:r>
      </w:ins>
      <w:ins w:id="593" w:author="Fabio Buti" w:date="2017-03-22T08:37:00Z">
        <w:r w:rsidR="000645B5" w:rsidRPr="003F5D1F">
          <w:rPr>
            <w:highlight w:val="cyan"/>
          </w:rPr>
          <w:t>A Clinical Data Consumer may supply parameters other than those required by this profile, but must appropriately handle any detected issue alert raised by the Clinical Data Source in its response.</w:t>
        </w:r>
      </w:ins>
    </w:p>
    <w:p w14:paraId="0BC81E89" w14:textId="77777777" w:rsidR="000645B5" w:rsidRPr="003F5D1F" w:rsidRDefault="000645B5" w:rsidP="000645B5">
      <w:pPr>
        <w:pStyle w:val="Corpotesto"/>
        <w:rPr>
          <w:ins w:id="594" w:author="Fabio Buti" w:date="2017-03-22T08:37:00Z"/>
          <w:highlight w:val="cyan"/>
        </w:rPr>
      </w:pPr>
      <w:ins w:id="595" w:author="Fabio Buti" w:date="2017-03-22T08:37:00Z">
        <w:r w:rsidRPr="003F5D1F">
          <w:rPr>
            <w:highlight w:val="cyan"/>
          </w:rPr>
          <w:t xml:space="preserve">This &lt;careProvisionCode&gt; may be present. This element describes the information that is being looked for in the &lt;value&gt; element. When the &lt;careProvisionCode&gt; element is not present, it indicates that all relevant results are to be reported up to the maximum number specified in </w:t>
        </w:r>
        <w:r w:rsidRPr="003F5D1F">
          <w:rPr>
            <w:i/>
            <w:highlight w:val="cyan"/>
          </w:rPr>
          <w:t>maximumHistoryStatements</w:t>
        </w:r>
        <w:r w:rsidRPr="003F5D1F">
          <w:rPr>
            <w:highlight w:val="cyan"/>
          </w:rPr>
          <w:t xml:space="preserve"> for each result.</w:t>
        </w:r>
      </w:ins>
    </w:p>
    <w:p w14:paraId="17482AB0" w14:textId="77777777" w:rsidR="000645B5" w:rsidRPr="003F5D1F" w:rsidRDefault="000645B5" w:rsidP="000645B5">
      <w:pPr>
        <w:pStyle w:val="Corpotesto"/>
        <w:rPr>
          <w:ins w:id="596" w:author="Fabio Buti" w:date="2017-03-22T08:37:00Z"/>
          <w:highlight w:val="cyan"/>
        </w:rPr>
      </w:pPr>
      <w:ins w:id="597" w:author="Fabio Buti" w:date="2017-03-22T08:37:00Z">
        <w:r w:rsidRPr="003F5D1F">
          <w:rPr>
            <w:highlight w:val="cyan"/>
          </w:rPr>
          <w:t>A Clinical Data Consumer can restrict the results returned in the query by setting the value attribute of &lt;value&gt; element in the &lt;careProvisionCode&gt; element to a code identifying the clinical data to be returned. A Clinical Data Source can use the codes specified in the sections below to obtain different kinds of clinical data.</w:t>
        </w:r>
      </w:ins>
    </w:p>
    <w:p w14:paraId="469A6F43" w14:textId="189CBC64" w:rsidR="000645B5" w:rsidRDefault="000645B5" w:rsidP="000645B5">
      <w:pPr>
        <w:pStyle w:val="Corpotesto"/>
        <w:rPr>
          <w:ins w:id="598" w:author="Fabio Buti" w:date="2017-04-10T18:16:00Z"/>
          <w:highlight w:val="cyan"/>
        </w:rPr>
      </w:pPr>
      <w:ins w:id="599" w:author="Fabio Buti" w:date="2017-03-22T08:37:00Z">
        <w:r w:rsidRPr="003F5D1F">
          <w:rPr>
            <w:highlight w:val="cyan"/>
          </w:rPr>
          <w:t xml:space="preserve">A Clinical Data Consumer implementing one of the options for that actor shall be able to issue a query using at least one of the codes listed for that option as specified in the table below. A Clinical Data Source implementing one of these options must support all codes listed in the table below for that option. </w:t>
        </w:r>
      </w:ins>
    </w:p>
    <w:p w14:paraId="4FF41248" w14:textId="32A4BAED" w:rsidR="007A0999" w:rsidRDefault="007A0999" w:rsidP="000645B5">
      <w:pPr>
        <w:pStyle w:val="Corpotesto"/>
        <w:rPr>
          <w:ins w:id="600" w:author="Fabio Buti" w:date="2017-04-10T22:07:00Z"/>
          <w:highlight w:val="cyan"/>
        </w:rPr>
      </w:pPr>
    </w:p>
    <w:p w14:paraId="2DAB4890" w14:textId="22089B5C" w:rsidR="000645B5" w:rsidRDefault="000645B5" w:rsidP="000645B5">
      <w:pPr>
        <w:pStyle w:val="Corpotesto"/>
        <w:rPr>
          <w:ins w:id="601" w:author="Fabio Buti" w:date="2017-04-10T18:16:00Z"/>
          <w:highlight w:val="cyan"/>
        </w:rPr>
      </w:pPr>
    </w:p>
    <w:p w14:paraId="59AC307A" w14:textId="77777777" w:rsidR="007A0999" w:rsidRPr="003F5D1F" w:rsidRDefault="007A0999" w:rsidP="000645B5">
      <w:pPr>
        <w:pStyle w:val="Corpotesto"/>
        <w:rPr>
          <w:ins w:id="602" w:author="Fabio Buti" w:date="2017-03-22T08:37:00Z"/>
          <w:highlight w:val="cy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1870"/>
        <w:gridCol w:w="2805"/>
        <w:gridCol w:w="2805"/>
      </w:tblGrid>
      <w:tr w:rsidR="000645B5" w:rsidRPr="003F5D1F" w14:paraId="2D5474E3" w14:textId="77777777" w:rsidTr="006D19B8">
        <w:trPr>
          <w:ins w:id="603" w:author="Fabio Buti" w:date="2017-03-22T08:37:00Z"/>
        </w:trPr>
        <w:tc>
          <w:tcPr>
            <w:tcW w:w="1000" w:type="pct"/>
            <w:shd w:val="clear" w:color="auto" w:fill="D9D9D9"/>
          </w:tcPr>
          <w:p w14:paraId="1F0B9362" w14:textId="1D64ADF9" w:rsidR="000645B5" w:rsidRPr="003F5D1F" w:rsidRDefault="001570BF" w:rsidP="006D19B8">
            <w:pPr>
              <w:pStyle w:val="TableEntryHeader"/>
              <w:rPr>
                <w:ins w:id="604" w:author="Fabio Buti" w:date="2017-03-22T08:37:00Z"/>
                <w:highlight w:val="cyan"/>
              </w:rPr>
            </w:pPr>
            <w:ins w:id="605" w:author="Fabio Buti" w:date="2017-04-10T18:33:00Z">
              <w:r>
                <w:rPr>
                  <w:highlight w:val="cyan"/>
                </w:rPr>
                <w:t xml:space="preserve">QED </w:t>
              </w:r>
            </w:ins>
            <w:ins w:id="606" w:author="Fabio Buti" w:date="2017-03-22T08:37:00Z">
              <w:r w:rsidR="000645B5" w:rsidRPr="003F5D1F">
                <w:rPr>
                  <w:highlight w:val="cyan"/>
                </w:rPr>
                <w:t>Actor Option</w:t>
              </w:r>
            </w:ins>
          </w:p>
        </w:tc>
        <w:tc>
          <w:tcPr>
            <w:tcW w:w="1000" w:type="pct"/>
            <w:shd w:val="clear" w:color="auto" w:fill="D9D9D9"/>
          </w:tcPr>
          <w:p w14:paraId="1A21CCA1" w14:textId="77777777" w:rsidR="000645B5" w:rsidRPr="003F5D1F" w:rsidRDefault="000645B5" w:rsidP="006D19B8">
            <w:pPr>
              <w:pStyle w:val="TableEntryHeader"/>
              <w:rPr>
                <w:ins w:id="607" w:author="Fabio Buti" w:date="2017-03-22T08:37:00Z"/>
                <w:highlight w:val="cyan"/>
              </w:rPr>
            </w:pPr>
            <w:ins w:id="608" w:author="Fabio Buti" w:date="2017-03-22T08:37:00Z">
              <w:r w:rsidRPr="003F5D1F">
                <w:rPr>
                  <w:highlight w:val="cyan"/>
                </w:rPr>
                <w:t>Code</w:t>
              </w:r>
            </w:ins>
          </w:p>
        </w:tc>
        <w:tc>
          <w:tcPr>
            <w:tcW w:w="1500" w:type="pct"/>
            <w:shd w:val="clear" w:color="auto" w:fill="D9D9D9"/>
          </w:tcPr>
          <w:p w14:paraId="1DB3EE8B" w14:textId="77777777" w:rsidR="000645B5" w:rsidRPr="003F5D1F" w:rsidRDefault="000645B5" w:rsidP="006D19B8">
            <w:pPr>
              <w:pStyle w:val="TableEntryHeader"/>
              <w:rPr>
                <w:ins w:id="609" w:author="Fabio Buti" w:date="2017-03-22T08:37:00Z"/>
                <w:highlight w:val="cyan"/>
              </w:rPr>
            </w:pPr>
            <w:ins w:id="610" w:author="Fabio Buti" w:date="2017-03-22T08:37:00Z">
              <w:r w:rsidRPr="003F5D1F">
                <w:rPr>
                  <w:highlight w:val="cyan"/>
                </w:rPr>
                <w:t>Returns</w:t>
              </w:r>
            </w:ins>
          </w:p>
        </w:tc>
        <w:tc>
          <w:tcPr>
            <w:tcW w:w="1500" w:type="pct"/>
            <w:shd w:val="clear" w:color="auto" w:fill="D9D9D9"/>
          </w:tcPr>
          <w:p w14:paraId="1AD30ADD" w14:textId="77777777" w:rsidR="000645B5" w:rsidRPr="003F5D1F" w:rsidRDefault="000645B5" w:rsidP="006D19B8">
            <w:pPr>
              <w:pStyle w:val="TableEntryHeader"/>
              <w:rPr>
                <w:ins w:id="611" w:author="Fabio Buti" w:date="2017-03-22T08:37:00Z"/>
                <w:highlight w:val="cyan"/>
              </w:rPr>
            </w:pPr>
            <w:ins w:id="612" w:author="Fabio Buti" w:date="2017-03-22T08:37:00Z">
              <w:r w:rsidRPr="003F5D1F">
                <w:rPr>
                  <w:highlight w:val="cyan"/>
                </w:rPr>
                <w:t>Resource (Data Element)</w:t>
              </w:r>
            </w:ins>
          </w:p>
        </w:tc>
      </w:tr>
      <w:tr w:rsidR="000645B5" w:rsidRPr="003F5D1F" w14:paraId="49164047" w14:textId="77777777" w:rsidTr="006D19B8">
        <w:trPr>
          <w:ins w:id="613" w:author="Fabio Buti" w:date="2017-03-22T08:37:00Z"/>
        </w:trPr>
        <w:tc>
          <w:tcPr>
            <w:tcW w:w="0" w:type="auto"/>
            <w:vMerge w:val="restart"/>
            <w:shd w:val="clear" w:color="auto" w:fill="auto"/>
          </w:tcPr>
          <w:p w14:paraId="1C14EF93" w14:textId="77777777" w:rsidR="000645B5" w:rsidRPr="003F5D1F" w:rsidRDefault="000645B5" w:rsidP="006D19B8">
            <w:pPr>
              <w:pStyle w:val="TableEntry"/>
              <w:rPr>
                <w:ins w:id="614" w:author="Fabio Buti" w:date="2017-03-22T08:37:00Z"/>
                <w:highlight w:val="cyan"/>
              </w:rPr>
            </w:pPr>
            <w:ins w:id="615" w:author="Fabio Buti" w:date="2017-03-22T08:37:00Z">
              <w:r w:rsidRPr="003F5D1F">
                <w:rPr>
                  <w:highlight w:val="cyan"/>
                </w:rPr>
                <w:t>Vital Signs Option</w:t>
              </w:r>
            </w:ins>
          </w:p>
        </w:tc>
        <w:tc>
          <w:tcPr>
            <w:tcW w:w="0" w:type="auto"/>
            <w:shd w:val="clear" w:color="auto" w:fill="auto"/>
          </w:tcPr>
          <w:p w14:paraId="6A379C56" w14:textId="77777777" w:rsidR="000645B5" w:rsidRPr="003F5D1F" w:rsidRDefault="000645B5" w:rsidP="006D19B8">
            <w:pPr>
              <w:pStyle w:val="TableEntry"/>
              <w:rPr>
                <w:ins w:id="616" w:author="Fabio Buti" w:date="2017-03-22T08:37:00Z"/>
                <w:highlight w:val="cyan"/>
              </w:rPr>
            </w:pPr>
            <w:ins w:id="617" w:author="Fabio Buti" w:date="2017-03-22T08:37:00Z">
              <w:r w:rsidRPr="003F5D1F">
                <w:rPr>
                  <w:highlight w:val="cyan"/>
                </w:rPr>
                <w:t>COBSCAT</w:t>
              </w:r>
            </w:ins>
          </w:p>
        </w:tc>
        <w:tc>
          <w:tcPr>
            <w:tcW w:w="0" w:type="auto"/>
            <w:shd w:val="clear" w:color="auto" w:fill="auto"/>
          </w:tcPr>
          <w:p w14:paraId="72758973" w14:textId="77777777" w:rsidR="000645B5" w:rsidRPr="003F5D1F" w:rsidRDefault="000645B5" w:rsidP="006D19B8">
            <w:pPr>
              <w:pStyle w:val="TableEntry"/>
              <w:rPr>
                <w:ins w:id="618" w:author="Fabio Buti" w:date="2017-03-22T08:37:00Z"/>
                <w:highlight w:val="cyan"/>
              </w:rPr>
            </w:pPr>
            <w:ins w:id="619" w:author="Fabio Buti" w:date="2017-03-22T08:37:00Z">
              <w:r w:rsidRPr="003F5D1F">
                <w:rPr>
                  <w:highlight w:val="cyan"/>
                </w:rPr>
                <w:t>All Vital Signs</w:t>
              </w:r>
            </w:ins>
          </w:p>
        </w:tc>
        <w:tc>
          <w:tcPr>
            <w:tcW w:w="0" w:type="auto"/>
            <w:shd w:val="clear" w:color="auto" w:fill="auto"/>
          </w:tcPr>
          <w:p w14:paraId="2226E46F" w14:textId="77777777" w:rsidR="000645B5" w:rsidRPr="003F5D1F" w:rsidRDefault="000645B5" w:rsidP="006D19B8">
            <w:pPr>
              <w:pStyle w:val="TableEntry"/>
              <w:rPr>
                <w:ins w:id="620" w:author="Fabio Buti" w:date="2017-03-22T08:37:00Z"/>
                <w:highlight w:val="cyan"/>
              </w:rPr>
            </w:pPr>
            <w:ins w:id="621" w:author="Fabio Buti" w:date="2017-03-22T08:37:00Z">
              <w:r w:rsidRPr="003F5D1F">
                <w:rPr>
                  <w:highlight w:val="cyan"/>
                </w:rPr>
                <w:t xml:space="preserve">Vital Signs Observation </w:t>
              </w:r>
            </w:ins>
          </w:p>
        </w:tc>
      </w:tr>
      <w:tr w:rsidR="000645B5" w:rsidRPr="003F5D1F" w14:paraId="0A06111E" w14:textId="77777777" w:rsidTr="006D19B8">
        <w:trPr>
          <w:ins w:id="622" w:author="Fabio Buti" w:date="2017-03-22T08:37:00Z"/>
        </w:trPr>
        <w:tc>
          <w:tcPr>
            <w:tcW w:w="0" w:type="auto"/>
            <w:vMerge/>
            <w:shd w:val="clear" w:color="auto" w:fill="auto"/>
          </w:tcPr>
          <w:p w14:paraId="75ACC858" w14:textId="77777777" w:rsidR="000645B5" w:rsidRPr="003F5D1F" w:rsidRDefault="000645B5" w:rsidP="006D19B8">
            <w:pPr>
              <w:pStyle w:val="TableEntry"/>
              <w:rPr>
                <w:ins w:id="623" w:author="Fabio Buti" w:date="2017-03-22T08:37:00Z"/>
                <w:highlight w:val="cyan"/>
              </w:rPr>
            </w:pPr>
          </w:p>
        </w:tc>
        <w:tc>
          <w:tcPr>
            <w:tcW w:w="0" w:type="auto"/>
            <w:shd w:val="clear" w:color="auto" w:fill="auto"/>
          </w:tcPr>
          <w:p w14:paraId="008ECF09" w14:textId="77777777" w:rsidR="000645B5" w:rsidRPr="003F5D1F" w:rsidRDefault="000645B5" w:rsidP="006D19B8">
            <w:pPr>
              <w:pStyle w:val="TableEntry"/>
              <w:rPr>
                <w:ins w:id="624" w:author="Fabio Buti" w:date="2017-03-22T08:37:00Z"/>
                <w:highlight w:val="cyan"/>
              </w:rPr>
            </w:pPr>
            <w:ins w:id="625" w:author="Fabio Buti" w:date="2017-03-22T08:37:00Z">
              <w:r w:rsidRPr="003F5D1F">
                <w:rPr>
                  <w:highlight w:val="cyan"/>
                </w:rPr>
                <w:t>Any Code from the Vital Signs Table below</w:t>
              </w:r>
            </w:ins>
          </w:p>
        </w:tc>
        <w:tc>
          <w:tcPr>
            <w:tcW w:w="0" w:type="auto"/>
            <w:shd w:val="clear" w:color="auto" w:fill="auto"/>
          </w:tcPr>
          <w:p w14:paraId="01A93183" w14:textId="77777777" w:rsidR="000645B5" w:rsidRPr="003F5D1F" w:rsidRDefault="000645B5" w:rsidP="006D19B8">
            <w:pPr>
              <w:pStyle w:val="TableEntry"/>
              <w:rPr>
                <w:ins w:id="626" w:author="Fabio Buti" w:date="2017-03-22T08:37:00Z"/>
                <w:highlight w:val="cyan"/>
              </w:rPr>
            </w:pPr>
            <w:ins w:id="627" w:author="Fabio Buti" w:date="2017-03-22T08:37:00Z">
              <w:r w:rsidRPr="003F5D1F">
                <w:rPr>
                  <w:highlight w:val="cyan"/>
                </w:rPr>
                <w:t>The vital sign identified by the code</w:t>
              </w:r>
            </w:ins>
          </w:p>
        </w:tc>
        <w:tc>
          <w:tcPr>
            <w:tcW w:w="0" w:type="auto"/>
            <w:shd w:val="clear" w:color="auto" w:fill="auto"/>
          </w:tcPr>
          <w:p w14:paraId="52DD2CA1" w14:textId="77777777" w:rsidR="000645B5" w:rsidRPr="003F5D1F" w:rsidRDefault="000645B5" w:rsidP="006D19B8">
            <w:pPr>
              <w:pStyle w:val="TableEntry"/>
              <w:rPr>
                <w:ins w:id="628" w:author="Fabio Buti" w:date="2017-03-22T08:37:00Z"/>
                <w:highlight w:val="cyan"/>
              </w:rPr>
            </w:pPr>
            <w:ins w:id="629" w:author="Fabio Buti" w:date="2017-03-22T08:37:00Z">
              <w:r w:rsidRPr="003F5D1F">
                <w:rPr>
                  <w:highlight w:val="cyan"/>
                </w:rPr>
                <w:t xml:space="preserve">Vital Signs Observation </w:t>
              </w:r>
            </w:ins>
          </w:p>
        </w:tc>
      </w:tr>
      <w:tr w:rsidR="000645B5" w:rsidRPr="003F5D1F" w14:paraId="721B4539" w14:textId="77777777" w:rsidTr="006D19B8">
        <w:trPr>
          <w:ins w:id="630" w:author="Fabio Buti" w:date="2017-03-22T08:37:00Z"/>
        </w:trPr>
        <w:tc>
          <w:tcPr>
            <w:tcW w:w="0" w:type="auto"/>
            <w:vMerge w:val="restart"/>
            <w:shd w:val="clear" w:color="auto" w:fill="auto"/>
          </w:tcPr>
          <w:p w14:paraId="25CB50FD" w14:textId="77777777" w:rsidR="000645B5" w:rsidRPr="003F5D1F" w:rsidRDefault="000645B5" w:rsidP="006D19B8">
            <w:pPr>
              <w:pStyle w:val="TableEntry"/>
              <w:rPr>
                <w:ins w:id="631" w:author="Fabio Buti" w:date="2017-03-22T08:37:00Z"/>
                <w:highlight w:val="cyan"/>
              </w:rPr>
            </w:pPr>
            <w:ins w:id="632" w:author="Fabio Buti" w:date="2017-03-22T08:37:00Z">
              <w:r w:rsidRPr="003F5D1F">
                <w:rPr>
                  <w:highlight w:val="cyan"/>
                </w:rPr>
                <w:t>Problems and Allergies Option</w:t>
              </w:r>
            </w:ins>
          </w:p>
        </w:tc>
        <w:tc>
          <w:tcPr>
            <w:tcW w:w="0" w:type="auto"/>
            <w:shd w:val="clear" w:color="auto" w:fill="auto"/>
          </w:tcPr>
          <w:p w14:paraId="03EED062" w14:textId="77777777" w:rsidR="000645B5" w:rsidRPr="003F5D1F" w:rsidRDefault="000645B5" w:rsidP="006D19B8">
            <w:pPr>
              <w:pStyle w:val="TableEntry"/>
              <w:rPr>
                <w:ins w:id="633" w:author="Fabio Buti" w:date="2017-03-22T08:37:00Z"/>
                <w:highlight w:val="cyan"/>
              </w:rPr>
            </w:pPr>
            <w:ins w:id="634" w:author="Fabio Buti" w:date="2017-03-22T08:37:00Z">
              <w:r w:rsidRPr="003F5D1F">
                <w:rPr>
                  <w:highlight w:val="cyan"/>
                </w:rPr>
                <w:t>MEDCCAT</w:t>
              </w:r>
            </w:ins>
          </w:p>
        </w:tc>
        <w:tc>
          <w:tcPr>
            <w:tcW w:w="0" w:type="auto"/>
            <w:shd w:val="clear" w:color="auto" w:fill="auto"/>
          </w:tcPr>
          <w:p w14:paraId="7BBCE43D" w14:textId="77777777" w:rsidR="000645B5" w:rsidRPr="003F5D1F" w:rsidRDefault="000645B5" w:rsidP="006D19B8">
            <w:pPr>
              <w:pStyle w:val="TableEntry"/>
              <w:rPr>
                <w:ins w:id="635" w:author="Fabio Buti" w:date="2017-03-22T08:37:00Z"/>
                <w:highlight w:val="cyan"/>
              </w:rPr>
            </w:pPr>
            <w:ins w:id="636" w:author="Fabio Buti" w:date="2017-03-22T08:37:00Z">
              <w:r w:rsidRPr="003F5D1F">
                <w:rPr>
                  <w:highlight w:val="cyan"/>
                </w:rPr>
                <w:t>All problem entries</w:t>
              </w:r>
            </w:ins>
          </w:p>
        </w:tc>
        <w:tc>
          <w:tcPr>
            <w:tcW w:w="0" w:type="auto"/>
            <w:shd w:val="clear" w:color="auto" w:fill="auto"/>
          </w:tcPr>
          <w:p w14:paraId="188CF18C" w14:textId="77777777" w:rsidR="000645B5" w:rsidRPr="003F5D1F" w:rsidRDefault="000645B5" w:rsidP="006D19B8">
            <w:pPr>
              <w:pStyle w:val="TableEntry"/>
              <w:rPr>
                <w:ins w:id="637" w:author="Fabio Buti" w:date="2017-03-22T08:37:00Z"/>
                <w:highlight w:val="cyan"/>
              </w:rPr>
            </w:pPr>
            <w:ins w:id="638" w:author="Fabio Buti" w:date="2017-03-22T08:37:00Z">
              <w:r w:rsidRPr="003F5D1F">
                <w:rPr>
                  <w:highlight w:val="cyan"/>
                </w:rPr>
                <w:t xml:space="preserve">Problem Entry </w:t>
              </w:r>
            </w:ins>
          </w:p>
        </w:tc>
      </w:tr>
      <w:tr w:rsidR="000645B5" w:rsidRPr="003F5D1F" w14:paraId="05EC2BC2" w14:textId="77777777" w:rsidTr="006D19B8">
        <w:trPr>
          <w:ins w:id="639" w:author="Fabio Buti" w:date="2017-03-22T08:37:00Z"/>
        </w:trPr>
        <w:tc>
          <w:tcPr>
            <w:tcW w:w="0" w:type="auto"/>
            <w:vMerge/>
            <w:shd w:val="clear" w:color="auto" w:fill="auto"/>
          </w:tcPr>
          <w:p w14:paraId="1B3B92D8" w14:textId="77777777" w:rsidR="000645B5" w:rsidRPr="003F5D1F" w:rsidRDefault="000645B5" w:rsidP="006D19B8">
            <w:pPr>
              <w:pStyle w:val="TableEntry"/>
              <w:rPr>
                <w:ins w:id="640" w:author="Fabio Buti" w:date="2017-03-22T08:37:00Z"/>
                <w:highlight w:val="cyan"/>
              </w:rPr>
            </w:pPr>
          </w:p>
        </w:tc>
        <w:tc>
          <w:tcPr>
            <w:tcW w:w="0" w:type="auto"/>
            <w:shd w:val="clear" w:color="auto" w:fill="auto"/>
          </w:tcPr>
          <w:p w14:paraId="577D3B1D" w14:textId="77777777" w:rsidR="000645B5" w:rsidRPr="003F5D1F" w:rsidRDefault="000645B5" w:rsidP="006D19B8">
            <w:pPr>
              <w:pStyle w:val="TableEntry"/>
              <w:rPr>
                <w:ins w:id="641" w:author="Fabio Buti" w:date="2017-03-22T08:37:00Z"/>
                <w:highlight w:val="cyan"/>
              </w:rPr>
            </w:pPr>
            <w:ins w:id="642" w:author="Fabio Buti" w:date="2017-03-22T08:37:00Z">
              <w:r w:rsidRPr="003F5D1F">
                <w:rPr>
                  <w:highlight w:val="cyan"/>
                </w:rPr>
                <w:t>CONDLIST</w:t>
              </w:r>
            </w:ins>
          </w:p>
        </w:tc>
        <w:tc>
          <w:tcPr>
            <w:tcW w:w="0" w:type="auto"/>
            <w:shd w:val="clear" w:color="auto" w:fill="auto"/>
          </w:tcPr>
          <w:p w14:paraId="7A51AEC8" w14:textId="77777777" w:rsidR="000645B5" w:rsidRPr="003F5D1F" w:rsidRDefault="000645B5" w:rsidP="006D19B8">
            <w:pPr>
              <w:pStyle w:val="TableEntry"/>
              <w:rPr>
                <w:ins w:id="643" w:author="Fabio Buti" w:date="2017-03-22T08:37:00Z"/>
                <w:highlight w:val="cyan"/>
              </w:rPr>
            </w:pPr>
            <w:ins w:id="644" w:author="Fabio Buti" w:date="2017-03-22T08:37:00Z">
              <w:r w:rsidRPr="003F5D1F">
                <w:rPr>
                  <w:highlight w:val="cyan"/>
                </w:rPr>
                <w:t>All Concern Entries</w:t>
              </w:r>
            </w:ins>
          </w:p>
        </w:tc>
        <w:tc>
          <w:tcPr>
            <w:tcW w:w="0" w:type="auto"/>
            <w:shd w:val="clear" w:color="auto" w:fill="auto"/>
          </w:tcPr>
          <w:p w14:paraId="2AAB3A66" w14:textId="77777777" w:rsidR="000645B5" w:rsidRPr="003F5D1F" w:rsidRDefault="000645B5" w:rsidP="006D19B8">
            <w:pPr>
              <w:pStyle w:val="TableEntry"/>
              <w:rPr>
                <w:ins w:id="645" w:author="Fabio Buti" w:date="2017-03-22T08:37:00Z"/>
                <w:highlight w:val="cyan"/>
              </w:rPr>
            </w:pPr>
            <w:ins w:id="646" w:author="Fabio Buti" w:date="2017-03-22T08:37:00Z">
              <w:r w:rsidRPr="003F5D1F">
                <w:rPr>
                  <w:highlight w:val="cyan"/>
                </w:rPr>
                <w:t xml:space="preserve">Concern Entry </w:t>
              </w:r>
            </w:ins>
          </w:p>
        </w:tc>
      </w:tr>
      <w:tr w:rsidR="000645B5" w:rsidRPr="003F5D1F" w14:paraId="67CB366C" w14:textId="77777777" w:rsidTr="006D19B8">
        <w:trPr>
          <w:ins w:id="647" w:author="Fabio Buti" w:date="2017-03-22T08:37:00Z"/>
        </w:trPr>
        <w:tc>
          <w:tcPr>
            <w:tcW w:w="0" w:type="auto"/>
            <w:vMerge/>
            <w:shd w:val="clear" w:color="auto" w:fill="auto"/>
          </w:tcPr>
          <w:p w14:paraId="505756A4" w14:textId="77777777" w:rsidR="000645B5" w:rsidRPr="003F5D1F" w:rsidRDefault="000645B5" w:rsidP="006D19B8">
            <w:pPr>
              <w:pStyle w:val="TableEntry"/>
              <w:rPr>
                <w:ins w:id="648" w:author="Fabio Buti" w:date="2017-03-22T08:37:00Z"/>
                <w:highlight w:val="cyan"/>
              </w:rPr>
            </w:pPr>
          </w:p>
        </w:tc>
        <w:tc>
          <w:tcPr>
            <w:tcW w:w="0" w:type="auto"/>
            <w:shd w:val="clear" w:color="auto" w:fill="auto"/>
          </w:tcPr>
          <w:p w14:paraId="41A3AF04" w14:textId="77777777" w:rsidR="000645B5" w:rsidRPr="003F5D1F" w:rsidRDefault="000645B5" w:rsidP="006D19B8">
            <w:pPr>
              <w:pStyle w:val="TableEntry"/>
              <w:rPr>
                <w:ins w:id="649" w:author="Fabio Buti" w:date="2017-03-22T08:37:00Z"/>
                <w:highlight w:val="cyan"/>
              </w:rPr>
            </w:pPr>
            <w:ins w:id="650" w:author="Fabio Buti" w:date="2017-03-22T08:37:00Z">
              <w:r w:rsidRPr="003F5D1F">
                <w:rPr>
                  <w:highlight w:val="cyan"/>
                </w:rPr>
                <w:t>PROBLIST</w:t>
              </w:r>
            </w:ins>
          </w:p>
        </w:tc>
        <w:tc>
          <w:tcPr>
            <w:tcW w:w="0" w:type="auto"/>
            <w:shd w:val="clear" w:color="auto" w:fill="auto"/>
          </w:tcPr>
          <w:p w14:paraId="3F7DF356" w14:textId="77777777" w:rsidR="000645B5" w:rsidRPr="003F5D1F" w:rsidRDefault="000645B5" w:rsidP="006D19B8">
            <w:pPr>
              <w:pStyle w:val="TableEntry"/>
              <w:rPr>
                <w:ins w:id="651" w:author="Fabio Buti" w:date="2017-03-22T08:37:00Z"/>
                <w:highlight w:val="cyan"/>
              </w:rPr>
            </w:pPr>
            <w:ins w:id="652" w:author="Fabio Buti" w:date="2017-03-22T08:37:00Z">
              <w:r w:rsidRPr="003F5D1F">
                <w:rPr>
                  <w:highlight w:val="cyan"/>
                </w:rPr>
                <w:t>All Problem Concerns</w:t>
              </w:r>
            </w:ins>
          </w:p>
        </w:tc>
        <w:tc>
          <w:tcPr>
            <w:tcW w:w="0" w:type="auto"/>
            <w:shd w:val="clear" w:color="auto" w:fill="auto"/>
          </w:tcPr>
          <w:p w14:paraId="5DECFDA3" w14:textId="77777777" w:rsidR="000645B5" w:rsidRPr="003F5D1F" w:rsidRDefault="000645B5" w:rsidP="006D19B8">
            <w:pPr>
              <w:pStyle w:val="TableEntry"/>
              <w:rPr>
                <w:ins w:id="653" w:author="Fabio Buti" w:date="2017-03-22T08:37:00Z"/>
                <w:highlight w:val="cyan"/>
              </w:rPr>
            </w:pPr>
            <w:ins w:id="654" w:author="Fabio Buti" w:date="2017-03-22T08:37:00Z">
              <w:r w:rsidRPr="003F5D1F">
                <w:rPr>
                  <w:highlight w:val="cyan"/>
                </w:rPr>
                <w:t xml:space="preserve">Problem Concern </w:t>
              </w:r>
            </w:ins>
          </w:p>
        </w:tc>
      </w:tr>
      <w:tr w:rsidR="000645B5" w:rsidRPr="003F5D1F" w14:paraId="49C6C4F2" w14:textId="77777777" w:rsidTr="006D19B8">
        <w:trPr>
          <w:ins w:id="655" w:author="Fabio Buti" w:date="2017-03-22T08:37:00Z"/>
        </w:trPr>
        <w:tc>
          <w:tcPr>
            <w:tcW w:w="0" w:type="auto"/>
            <w:vMerge/>
            <w:shd w:val="clear" w:color="auto" w:fill="auto"/>
          </w:tcPr>
          <w:p w14:paraId="79F3AFC3" w14:textId="77777777" w:rsidR="000645B5" w:rsidRPr="003F5D1F" w:rsidRDefault="000645B5" w:rsidP="006D19B8">
            <w:pPr>
              <w:pStyle w:val="TableEntry"/>
              <w:rPr>
                <w:ins w:id="656" w:author="Fabio Buti" w:date="2017-03-22T08:37:00Z"/>
                <w:highlight w:val="cyan"/>
              </w:rPr>
            </w:pPr>
          </w:p>
        </w:tc>
        <w:tc>
          <w:tcPr>
            <w:tcW w:w="0" w:type="auto"/>
            <w:shd w:val="clear" w:color="auto" w:fill="auto"/>
          </w:tcPr>
          <w:p w14:paraId="14AAC693" w14:textId="77777777" w:rsidR="000645B5" w:rsidRPr="003F5D1F" w:rsidRDefault="000645B5" w:rsidP="006D19B8">
            <w:pPr>
              <w:pStyle w:val="TableEntry"/>
              <w:rPr>
                <w:ins w:id="657" w:author="Fabio Buti" w:date="2017-03-22T08:37:00Z"/>
                <w:highlight w:val="cyan"/>
              </w:rPr>
            </w:pPr>
            <w:ins w:id="658" w:author="Fabio Buti" w:date="2017-03-22T08:37:00Z">
              <w:r w:rsidRPr="003F5D1F">
                <w:rPr>
                  <w:highlight w:val="cyan"/>
                </w:rPr>
                <w:t>INTOLIST</w:t>
              </w:r>
            </w:ins>
          </w:p>
        </w:tc>
        <w:tc>
          <w:tcPr>
            <w:tcW w:w="0" w:type="auto"/>
            <w:shd w:val="clear" w:color="auto" w:fill="auto"/>
          </w:tcPr>
          <w:p w14:paraId="7690BD41" w14:textId="77777777" w:rsidR="000645B5" w:rsidRPr="003F5D1F" w:rsidRDefault="000645B5" w:rsidP="006D19B8">
            <w:pPr>
              <w:pStyle w:val="TableEntry"/>
              <w:rPr>
                <w:ins w:id="659" w:author="Fabio Buti" w:date="2017-03-22T08:37:00Z"/>
                <w:highlight w:val="cyan"/>
              </w:rPr>
            </w:pPr>
            <w:ins w:id="660" w:author="Fabio Buti" w:date="2017-03-22T08:37:00Z">
              <w:r w:rsidRPr="003F5D1F">
                <w:rPr>
                  <w:highlight w:val="cyan"/>
                </w:rPr>
                <w:t>All Allergy Concerns</w:t>
              </w:r>
            </w:ins>
          </w:p>
        </w:tc>
        <w:tc>
          <w:tcPr>
            <w:tcW w:w="0" w:type="auto"/>
            <w:shd w:val="clear" w:color="auto" w:fill="auto"/>
          </w:tcPr>
          <w:p w14:paraId="29B96E3C" w14:textId="77777777" w:rsidR="000645B5" w:rsidRPr="003F5D1F" w:rsidRDefault="000645B5" w:rsidP="006D19B8">
            <w:pPr>
              <w:pStyle w:val="TableEntry"/>
              <w:rPr>
                <w:ins w:id="661" w:author="Fabio Buti" w:date="2017-03-22T08:37:00Z"/>
                <w:highlight w:val="cyan"/>
              </w:rPr>
            </w:pPr>
            <w:ins w:id="662" w:author="Fabio Buti" w:date="2017-03-22T08:37:00Z">
              <w:r w:rsidRPr="003F5D1F">
                <w:rPr>
                  <w:highlight w:val="cyan"/>
                </w:rPr>
                <w:t xml:space="preserve">Allergy and Intolerance Concern </w:t>
              </w:r>
            </w:ins>
          </w:p>
        </w:tc>
      </w:tr>
      <w:tr w:rsidR="000645B5" w:rsidRPr="003F5D1F" w14:paraId="02DFB7C4" w14:textId="77777777" w:rsidTr="006D19B8">
        <w:trPr>
          <w:ins w:id="663" w:author="Fabio Buti" w:date="2017-03-22T08:37:00Z"/>
        </w:trPr>
        <w:tc>
          <w:tcPr>
            <w:tcW w:w="0" w:type="auto"/>
            <w:vMerge/>
            <w:shd w:val="clear" w:color="auto" w:fill="auto"/>
          </w:tcPr>
          <w:p w14:paraId="697E46E3" w14:textId="77777777" w:rsidR="000645B5" w:rsidRPr="003F5D1F" w:rsidRDefault="000645B5" w:rsidP="006D19B8">
            <w:pPr>
              <w:pStyle w:val="TableEntry"/>
              <w:rPr>
                <w:ins w:id="664" w:author="Fabio Buti" w:date="2017-03-22T08:37:00Z"/>
                <w:highlight w:val="cyan"/>
              </w:rPr>
            </w:pPr>
          </w:p>
        </w:tc>
        <w:tc>
          <w:tcPr>
            <w:tcW w:w="0" w:type="auto"/>
            <w:shd w:val="clear" w:color="auto" w:fill="auto"/>
          </w:tcPr>
          <w:p w14:paraId="2C725D8A" w14:textId="77777777" w:rsidR="000645B5" w:rsidRPr="003F5D1F" w:rsidRDefault="000645B5" w:rsidP="006D19B8">
            <w:pPr>
              <w:pStyle w:val="TableEntry"/>
              <w:rPr>
                <w:ins w:id="665" w:author="Fabio Buti" w:date="2017-03-22T08:37:00Z"/>
                <w:highlight w:val="cyan"/>
              </w:rPr>
            </w:pPr>
            <w:ins w:id="666" w:author="Fabio Buti" w:date="2017-03-22T08:37:00Z">
              <w:r w:rsidRPr="003F5D1F">
                <w:rPr>
                  <w:highlight w:val="cyan"/>
                </w:rPr>
                <w:t>RISKLIST</w:t>
              </w:r>
            </w:ins>
          </w:p>
        </w:tc>
        <w:tc>
          <w:tcPr>
            <w:tcW w:w="0" w:type="auto"/>
            <w:shd w:val="clear" w:color="auto" w:fill="auto"/>
          </w:tcPr>
          <w:p w14:paraId="3A7B4043" w14:textId="77777777" w:rsidR="000645B5" w:rsidRPr="003F5D1F" w:rsidRDefault="000645B5" w:rsidP="006D19B8">
            <w:pPr>
              <w:pStyle w:val="TableEntry"/>
              <w:rPr>
                <w:ins w:id="667" w:author="Fabio Buti" w:date="2017-03-22T08:37:00Z"/>
                <w:highlight w:val="cyan"/>
              </w:rPr>
            </w:pPr>
            <w:ins w:id="668" w:author="Fabio Buti" w:date="2017-03-22T08:37:00Z">
              <w:r w:rsidRPr="003F5D1F">
                <w:rPr>
                  <w:highlight w:val="cyan"/>
                </w:rPr>
                <w:t>All Risks</w:t>
              </w:r>
            </w:ins>
          </w:p>
        </w:tc>
        <w:tc>
          <w:tcPr>
            <w:tcW w:w="0" w:type="auto"/>
            <w:shd w:val="clear" w:color="auto" w:fill="auto"/>
          </w:tcPr>
          <w:p w14:paraId="255D2EF8" w14:textId="77777777" w:rsidR="000645B5" w:rsidRPr="003F5D1F" w:rsidRDefault="000645B5" w:rsidP="006D19B8">
            <w:pPr>
              <w:pStyle w:val="TableEntry"/>
              <w:rPr>
                <w:ins w:id="669" w:author="Fabio Buti" w:date="2017-03-22T08:37:00Z"/>
                <w:highlight w:val="cyan"/>
              </w:rPr>
            </w:pPr>
            <w:ins w:id="670" w:author="Fabio Buti" w:date="2017-03-22T08:37:00Z">
              <w:r w:rsidRPr="003F5D1F">
                <w:rPr>
                  <w:highlight w:val="cyan"/>
                </w:rPr>
                <w:t xml:space="preserve">Concern Entry </w:t>
              </w:r>
            </w:ins>
          </w:p>
        </w:tc>
      </w:tr>
      <w:tr w:rsidR="000645B5" w:rsidRPr="003F5D1F" w14:paraId="6D540369" w14:textId="77777777" w:rsidTr="006D19B8">
        <w:trPr>
          <w:ins w:id="671" w:author="Fabio Buti" w:date="2017-03-22T08:37:00Z"/>
        </w:trPr>
        <w:tc>
          <w:tcPr>
            <w:tcW w:w="0" w:type="auto"/>
            <w:vMerge w:val="restart"/>
            <w:shd w:val="clear" w:color="auto" w:fill="auto"/>
          </w:tcPr>
          <w:p w14:paraId="5B997B3F" w14:textId="77777777" w:rsidR="000645B5" w:rsidRPr="003F5D1F" w:rsidRDefault="000645B5" w:rsidP="006D19B8">
            <w:pPr>
              <w:pStyle w:val="TableEntry"/>
              <w:rPr>
                <w:ins w:id="672" w:author="Fabio Buti" w:date="2017-03-22T08:37:00Z"/>
                <w:highlight w:val="cyan"/>
              </w:rPr>
            </w:pPr>
            <w:ins w:id="673" w:author="Fabio Buti" w:date="2017-03-22T08:37:00Z">
              <w:r w:rsidRPr="003F5D1F">
                <w:rPr>
                  <w:highlight w:val="cyan"/>
                </w:rPr>
                <w:t>Diagnostic Results Option</w:t>
              </w:r>
            </w:ins>
          </w:p>
        </w:tc>
        <w:tc>
          <w:tcPr>
            <w:tcW w:w="0" w:type="auto"/>
            <w:shd w:val="clear" w:color="auto" w:fill="auto"/>
          </w:tcPr>
          <w:p w14:paraId="2A19FDB3" w14:textId="77777777" w:rsidR="000645B5" w:rsidRPr="003F5D1F" w:rsidRDefault="000645B5" w:rsidP="006D19B8">
            <w:pPr>
              <w:pStyle w:val="TableEntry"/>
              <w:rPr>
                <w:ins w:id="674" w:author="Fabio Buti" w:date="2017-03-22T08:37:00Z"/>
                <w:highlight w:val="cyan"/>
              </w:rPr>
            </w:pPr>
            <w:ins w:id="675" w:author="Fabio Buti" w:date="2017-03-22T08:37:00Z">
              <w:r w:rsidRPr="003F5D1F">
                <w:rPr>
                  <w:highlight w:val="cyan"/>
                </w:rPr>
                <w:t>LABCAT</w:t>
              </w:r>
            </w:ins>
          </w:p>
        </w:tc>
        <w:tc>
          <w:tcPr>
            <w:tcW w:w="0" w:type="auto"/>
            <w:shd w:val="clear" w:color="auto" w:fill="auto"/>
          </w:tcPr>
          <w:p w14:paraId="42269664" w14:textId="77777777" w:rsidR="000645B5" w:rsidRPr="003F5D1F" w:rsidRDefault="000645B5" w:rsidP="006D19B8">
            <w:pPr>
              <w:pStyle w:val="TableEntry"/>
              <w:rPr>
                <w:ins w:id="676" w:author="Fabio Buti" w:date="2017-03-22T08:37:00Z"/>
                <w:highlight w:val="cyan"/>
              </w:rPr>
            </w:pPr>
            <w:ins w:id="677" w:author="Fabio Buti" w:date="2017-03-22T08:37:00Z">
              <w:r w:rsidRPr="003F5D1F">
                <w:rPr>
                  <w:highlight w:val="cyan"/>
                </w:rPr>
                <w:t>All Lab Results</w:t>
              </w:r>
            </w:ins>
          </w:p>
        </w:tc>
        <w:tc>
          <w:tcPr>
            <w:tcW w:w="0" w:type="auto"/>
            <w:shd w:val="clear" w:color="auto" w:fill="auto"/>
          </w:tcPr>
          <w:p w14:paraId="5D64566A" w14:textId="77777777" w:rsidR="000645B5" w:rsidRPr="003F5D1F" w:rsidRDefault="000645B5" w:rsidP="006D19B8">
            <w:pPr>
              <w:pStyle w:val="TableEntry"/>
              <w:rPr>
                <w:ins w:id="678" w:author="Fabio Buti" w:date="2017-03-22T08:37:00Z"/>
                <w:highlight w:val="cyan"/>
              </w:rPr>
            </w:pPr>
            <w:ins w:id="679" w:author="Fabio Buti" w:date="2017-03-22T08:37:00Z">
              <w:r w:rsidRPr="003F5D1F">
                <w:rPr>
                  <w:highlight w:val="cyan"/>
                </w:rPr>
                <w:t xml:space="preserve">Simple Observations </w:t>
              </w:r>
            </w:ins>
          </w:p>
        </w:tc>
      </w:tr>
      <w:tr w:rsidR="000645B5" w:rsidRPr="003F5D1F" w14:paraId="3D140548" w14:textId="77777777" w:rsidTr="006D19B8">
        <w:trPr>
          <w:ins w:id="680" w:author="Fabio Buti" w:date="2017-03-22T08:37:00Z"/>
        </w:trPr>
        <w:tc>
          <w:tcPr>
            <w:tcW w:w="0" w:type="auto"/>
            <w:vMerge/>
            <w:shd w:val="clear" w:color="auto" w:fill="auto"/>
          </w:tcPr>
          <w:p w14:paraId="4B13CA5B" w14:textId="77777777" w:rsidR="000645B5" w:rsidRPr="003F5D1F" w:rsidRDefault="000645B5" w:rsidP="006D19B8">
            <w:pPr>
              <w:pStyle w:val="TableEntry"/>
              <w:rPr>
                <w:ins w:id="681" w:author="Fabio Buti" w:date="2017-03-22T08:37:00Z"/>
                <w:highlight w:val="cyan"/>
              </w:rPr>
            </w:pPr>
          </w:p>
        </w:tc>
        <w:tc>
          <w:tcPr>
            <w:tcW w:w="0" w:type="auto"/>
            <w:shd w:val="clear" w:color="auto" w:fill="auto"/>
          </w:tcPr>
          <w:p w14:paraId="5146DE99" w14:textId="77777777" w:rsidR="000645B5" w:rsidRPr="003F5D1F" w:rsidRDefault="000645B5" w:rsidP="006D19B8">
            <w:pPr>
              <w:pStyle w:val="TableEntry"/>
              <w:rPr>
                <w:ins w:id="682" w:author="Fabio Buti" w:date="2017-03-22T08:37:00Z"/>
                <w:highlight w:val="cyan"/>
              </w:rPr>
            </w:pPr>
            <w:ins w:id="683" w:author="Fabio Buti" w:date="2017-03-22T08:37:00Z">
              <w:r w:rsidRPr="003F5D1F">
                <w:rPr>
                  <w:highlight w:val="cyan"/>
                </w:rPr>
                <w:t>DICAT</w:t>
              </w:r>
            </w:ins>
          </w:p>
        </w:tc>
        <w:tc>
          <w:tcPr>
            <w:tcW w:w="0" w:type="auto"/>
            <w:shd w:val="clear" w:color="auto" w:fill="auto"/>
          </w:tcPr>
          <w:p w14:paraId="26D66FBF" w14:textId="77777777" w:rsidR="000645B5" w:rsidRPr="003F5D1F" w:rsidRDefault="000645B5" w:rsidP="006D19B8">
            <w:pPr>
              <w:pStyle w:val="TableEntry"/>
              <w:rPr>
                <w:ins w:id="684" w:author="Fabio Buti" w:date="2017-03-22T08:37:00Z"/>
                <w:highlight w:val="cyan"/>
              </w:rPr>
            </w:pPr>
            <w:ins w:id="685" w:author="Fabio Buti" w:date="2017-03-22T08:37:00Z">
              <w:r w:rsidRPr="003F5D1F">
                <w:rPr>
                  <w:highlight w:val="cyan"/>
                </w:rPr>
                <w:t>All Imaging Results</w:t>
              </w:r>
            </w:ins>
          </w:p>
        </w:tc>
        <w:tc>
          <w:tcPr>
            <w:tcW w:w="0" w:type="auto"/>
            <w:shd w:val="clear" w:color="auto" w:fill="auto"/>
          </w:tcPr>
          <w:p w14:paraId="0B89B5E7" w14:textId="77777777" w:rsidR="000645B5" w:rsidRPr="003F5D1F" w:rsidRDefault="000645B5" w:rsidP="006D19B8">
            <w:pPr>
              <w:pStyle w:val="TableEntry"/>
              <w:rPr>
                <w:ins w:id="686" w:author="Fabio Buti" w:date="2017-03-22T08:37:00Z"/>
                <w:highlight w:val="cyan"/>
              </w:rPr>
            </w:pPr>
            <w:ins w:id="687" w:author="Fabio Buti" w:date="2017-03-22T08:37:00Z">
              <w:r w:rsidRPr="003F5D1F">
                <w:rPr>
                  <w:highlight w:val="cyan"/>
                </w:rPr>
                <w:t xml:space="preserve">Simple Observations </w:t>
              </w:r>
            </w:ins>
          </w:p>
        </w:tc>
      </w:tr>
      <w:tr w:rsidR="000645B5" w:rsidRPr="003F5D1F" w14:paraId="4E344BC0" w14:textId="77777777" w:rsidTr="006D19B8">
        <w:trPr>
          <w:ins w:id="688" w:author="Fabio Buti" w:date="2017-03-22T08:37:00Z"/>
        </w:trPr>
        <w:tc>
          <w:tcPr>
            <w:tcW w:w="0" w:type="auto"/>
            <w:vMerge w:val="restart"/>
            <w:shd w:val="clear" w:color="auto" w:fill="auto"/>
          </w:tcPr>
          <w:p w14:paraId="441B74FF" w14:textId="77777777" w:rsidR="000645B5" w:rsidRPr="003F5D1F" w:rsidRDefault="000645B5" w:rsidP="006D19B8">
            <w:pPr>
              <w:pStyle w:val="TableEntry"/>
              <w:rPr>
                <w:ins w:id="689" w:author="Fabio Buti" w:date="2017-03-22T08:37:00Z"/>
                <w:highlight w:val="cyan"/>
              </w:rPr>
            </w:pPr>
            <w:ins w:id="690" w:author="Fabio Buti" w:date="2017-03-22T08:37:00Z">
              <w:r w:rsidRPr="003F5D1F">
                <w:rPr>
                  <w:highlight w:val="cyan"/>
                </w:rPr>
                <w:t>Medications Option</w:t>
              </w:r>
            </w:ins>
          </w:p>
        </w:tc>
        <w:tc>
          <w:tcPr>
            <w:tcW w:w="0" w:type="auto"/>
            <w:shd w:val="clear" w:color="auto" w:fill="auto"/>
          </w:tcPr>
          <w:p w14:paraId="6C642C4E" w14:textId="77777777" w:rsidR="000645B5" w:rsidRPr="003F5D1F" w:rsidRDefault="000645B5" w:rsidP="006D19B8">
            <w:pPr>
              <w:pStyle w:val="TableEntry"/>
              <w:rPr>
                <w:ins w:id="691" w:author="Fabio Buti" w:date="2017-03-22T08:37:00Z"/>
                <w:highlight w:val="cyan"/>
              </w:rPr>
            </w:pPr>
            <w:ins w:id="692" w:author="Fabio Buti" w:date="2017-03-22T08:37:00Z">
              <w:r w:rsidRPr="003F5D1F">
                <w:rPr>
                  <w:highlight w:val="cyan"/>
                </w:rPr>
                <w:t>RXCAT</w:t>
              </w:r>
            </w:ins>
          </w:p>
        </w:tc>
        <w:tc>
          <w:tcPr>
            <w:tcW w:w="0" w:type="auto"/>
            <w:shd w:val="clear" w:color="auto" w:fill="auto"/>
          </w:tcPr>
          <w:p w14:paraId="5A04AC16" w14:textId="77777777" w:rsidR="000645B5" w:rsidRPr="003F5D1F" w:rsidRDefault="000645B5" w:rsidP="006D19B8">
            <w:pPr>
              <w:pStyle w:val="TableEntry"/>
              <w:rPr>
                <w:ins w:id="693" w:author="Fabio Buti" w:date="2017-03-22T08:37:00Z"/>
                <w:highlight w:val="cyan"/>
              </w:rPr>
            </w:pPr>
            <w:ins w:id="694" w:author="Fabio Buti" w:date="2017-03-22T08:37:00Z">
              <w:r w:rsidRPr="003F5D1F">
                <w:rPr>
                  <w:highlight w:val="cyan"/>
                </w:rPr>
                <w:t>All Medications</w:t>
              </w:r>
            </w:ins>
          </w:p>
        </w:tc>
        <w:tc>
          <w:tcPr>
            <w:tcW w:w="0" w:type="auto"/>
            <w:shd w:val="clear" w:color="auto" w:fill="auto"/>
          </w:tcPr>
          <w:p w14:paraId="004ABCA9" w14:textId="77777777" w:rsidR="000645B5" w:rsidRPr="003F5D1F" w:rsidRDefault="000645B5" w:rsidP="006D19B8">
            <w:pPr>
              <w:pStyle w:val="TableEntry"/>
              <w:rPr>
                <w:ins w:id="695" w:author="Fabio Buti" w:date="2017-03-22T08:37:00Z"/>
                <w:highlight w:val="cyan"/>
              </w:rPr>
            </w:pPr>
            <w:ins w:id="696" w:author="Fabio Buti" w:date="2017-03-22T08:37:00Z">
              <w:r w:rsidRPr="003F5D1F">
                <w:rPr>
                  <w:highlight w:val="cyan"/>
                </w:rPr>
                <w:t xml:space="preserve">Medications </w:t>
              </w:r>
            </w:ins>
          </w:p>
        </w:tc>
      </w:tr>
      <w:tr w:rsidR="000645B5" w:rsidRPr="003F5D1F" w14:paraId="3E83C446" w14:textId="77777777" w:rsidTr="006D19B8">
        <w:trPr>
          <w:ins w:id="697" w:author="Fabio Buti" w:date="2017-03-22T08:37:00Z"/>
        </w:trPr>
        <w:tc>
          <w:tcPr>
            <w:tcW w:w="0" w:type="auto"/>
            <w:vMerge/>
            <w:shd w:val="clear" w:color="auto" w:fill="auto"/>
          </w:tcPr>
          <w:p w14:paraId="474AF2F9" w14:textId="77777777" w:rsidR="000645B5" w:rsidRPr="003F5D1F" w:rsidRDefault="000645B5" w:rsidP="006D19B8">
            <w:pPr>
              <w:pStyle w:val="TableEntry"/>
              <w:rPr>
                <w:ins w:id="698" w:author="Fabio Buti" w:date="2017-03-22T08:37:00Z"/>
                <w:highlight w:val="cyan"/>
              </w:rPr>
            </w:pPr>
          </w:p>
        </w:tc>
        <w:tc>
          <w:tcPr>
            <w:tcW w:w="0" w:type="auto"/>
            <w:shd w:val="clear" w:color="auto" w:fill="auto"/>
          </w:tcPr>
          <w:p w14:paraId="215803BD" w14:textId="77777777" w:rsidR="000645B5" w:rsidRPr="003F5D1F" w:rsidRDefault="000645B5" w:rsidP="006D19B8">
            <w:pPr>
              <w:pStyle w:val="TableEntry"/>
              <w:rPr>
                <w:ins w:id="699" w:author="Fabio Buti" w:date="2017-03-22T08:37:00Z"/>
                <w:highlight w:val="cyan"/>
              </w:rPr>
            </w:pPr>
            <w:ins w:id="700" w:author="Fabio Buti" w:date="2017-03-22T08:37:00Z">
              <w:r w:rsidRPr="003F5D1F">
                <w:rPr>
                  <w:highlight w:val="cyan"/>
                </w:rPr>
                <w:t>MEDLIST</w:t>
              </w:r>
            </w:ins>
          </w:p>
        </w:tc>
        <w:tc>
          <w:tcPr>
            <w:tcW w:w="0" w:type="auto"/>
            <w:shd w:val="clear" w:color="auto" w:fill="auto"/>
          </w:tcPr>
          <w:p w14:paraId="489435DD" w14:textId="77777777" w:rsidR="000645B5" w:rsidRPr="003F5D1F" w:rsidRDefault="000645B5" w:rsidP="006D19B8">
            <w:pPr>
              <w:pStyle w:val="TableEntry"/>
              <w:rPr>
                <w:ins w:id="701" w:author="Fabio Buti" w:date="2017-03-22T08:37:00Z"/>
                <w:highlight w:val="cyan"/>
              </w:rPr>
            </w:pPr>
            <w:ins w:id="702" w:author="Fabio Buti" w:date="2017-03-22T08:37:00Z">
              <w:r w:rsidRPr="003F5D1F">
                <w:rPr>
                  <w:highlight w:val="cyan"/>
                </w:rPr>
                <w:t>All Medications</w:t>
              </w:r>
            </w:ins>
          </w:p>
        </w:tc>
        <w:tc>
          <w:tcPr>
            <w:tcW w:w="0" w:type="auto"/>
            <w:shd w:val="clear" w:color="auto" w:fill="auto"/>
          </w:tcPr>
          <w:p w14:paraId="78E32EB5" w14:textId="77777777" w:rsidR="000645B5" w:rsidRPr="003F5D1F" w:rsidRDefault="000645B5" w:rsidP="006D19B8">
            <w:pPr>
              <w:pStyle w:val="TableEntry"/>
              <w:rPr>
                <w:ins w:id="703" w:author="Fabio Buti" w:date="2017-03-22T08:37:00Z"/>
                <w:highlight w:val="cyan"/>
              </w:rPr>
            </w:pPr>
            <w:ins w:id="704" w:author="Fabio Buti" w:date="2017-03-22T08:37:00Z">
              <w:r w:rsidRPr="003F5D1F">
                <w:rPr>
                  <w:highlight w:val="cyan"/>
                </w:rPr>
                <w:t xml:space="preserve">Medications </w:t>
              </w:r>
            </w:ins>
          </w:p>
        </w:tc>
      </w:tr>
      <w:tr w:rsidR="000645B5" w:rsidRPr="003F5D1F" w14:paraId="786A3545" w14:textId="77777777" w:rsidTr="006D19B8">
        <w:trPr>
          <w:ins w:id="705" w:author="Fabio Buti" w:date="2017-03-22T08:37:00Z"/>
        </w:trPr>
        <w:tc>
          <w:tcPr>
            <w:tcW w:w="0" w:type="auto"/>
            <w:vMerge/>
            <w:shd w:val="clear" w:color="auto" w:fill="auto"/>
          </w:tcPr>
          <w:p w14:paraId="600D8845" w14:textId="77777777" w:rsidR="000645B5" w:rsidRPr="003F5D1F" w:rsidRDefault="000645B5" w:rsidP="006D19B8">
            <w:pPr>
              <w:pStyle w:val="TableEntry"/>
              <w:rPr>
                <w:ins w:id="706" w:author="Fabio Buti" w:date="2017-03-22T08:37:00Z"/>
                <w:highlight w:val="cyan"/>
              </w:rPr>
            </w:pPr>
          </w:p>
        </w:tc>
        <w:tc>
          <w:tcPr>
            <w:tcW w:w="0" w:type="auto"/>
            <w:shd w:val="clear" w:color="auto" w:fill="auto"/>
          </w:tcPr>
          <w:p w14:paraId="0231ACEA" w14:textId="77777777" w:rsidR="000645B5" w:rsidRPr="003F5D1F" w:rsidRDefault="000645B5" w:rsidP="006D19B8">
            <w:pPr>
              <w:pStyle w:val="TableEntry"/>
              <w:rPr>
                <w:ins w:id="707" w:author="Fabio Buti" w:date="2017-03-22T08:37:00Z"/>
                <w:highlight w:val="cyan"/>
              </w:rPr>
            </w:pPr>
            <w:ins w:id="708" w:author="Fabio Buti" w:date="2017-03-22T08:37:00Z">
              <w:r w:rsidRPr="003F5D1F">
                <w:rPr>
                  <w:highlight w:val="cyan"/>
                </w:rPr>
                <w:t>CURMEDLIST</w:t>
              </w:r>
            </w:ins>
          </w:p>
        </w:tc>
        <w:tc>
          <w:tcPr>
            <w:tcW w:w="0" w:type="auto"/>
            <w:shd w:val="clear" w:color="auto" w:fill="auto"/>
          </w:tcPr>
          <w:p w14:paraId="46C34B6C" w14:textId="77777777" w:rsidR="000645B5" w:rsidRPr="003F5D1F" w:rsidRDefault="000645B5" w:rsidP="006D19B8">
            <w:pPr>
              <w:pStyle w:val="TableEntry"/>
              <w:rPr>
                <w:ins w:id="709" w:author="Fabio Buti" w:date="2017-03-22T08:37:00Z"/>
                <w:highlight w:val="cyan"/>
              </w:rPr>
            </w:pPr>
            <w:ins w:id="710" w:author="Fabio Buti" w:date="2017-03-22T08:37:00Z">
              <w:r w:rsidRPr="003F5D1F">
                <w:rPr>
                  <w:highlight w:val="cyan"/>
                </w:rPr>
                <w:t>All active medications</w:t>
              </w:r>
            </w:ins>
          </w:p>
        </w:tc>
        <w:tc>
          <w:tcPr>
            <w:tcW w:w="0" w:type="auto"/>
            <w:shd w:val="clear" w:color="auto" w:fill="auto"/>
          </w:tcPr>
          <w:p w14:paraId="4D3153D7" w14:textId="77777777" w:rsidR="000645B5" w:rsidRPr="003F5D1F" w:rsidRDefault="000645B5" w:rsidP="006D19B8">
            <w:pPr>
              <w:pStyle w:val="TableEntry"/>
              <w:rPr>
                <w:ins w:id="711" w:author="Fabio Buti" w:date="2017-03-22T08:37:00Z"/>
                <w:highlight w:val="cyan"/>
              </w:rPr>
            </w:pPr>
            <w:ins w:id="712" w:author="Fabio Buti" w:date="2017-03-22T08:37:00Z">
              <w:r w:rsidRPr="003F5D1F">
                <w:rPr>
                  <w:highlight w:val="cyan"/>
                </w:rPr>
                <w:t xml:space="preserve">Medications </w:t>
              </w:r>
            </w:ins>
          </w:p>
        </w:tc>
      </w:tr>
      <w:tr w:rsidR="000645B5" w:rsidRPr="003F5D1F" w14:paraId="27B9E6D5" w14:textId="77777777" w:rsidTr="006D19B8">
        <w:trPr>
          <w:ins w:id="713" w:author="Fabio Buti" w:date="2017-03-22T08:37:00Z"/>
        </w:trPr>
        <w:tc>
          <w:tcPr>
            <w:tcW w:w="0" w:type="auto"/>
            <w:vMerge/>
            <w:shd w:val="clear" w:color="auto" w:fill="auto"/>
          </w:tcPr>
          <w:p w14:paraId="1D8A93ED" w14:textId="77777777" w:rsidR="000645B5" w:rsidRPr="003F5D1F" w:rsidRDefault="000645B5" w:rsidP="006D19B8">
            <w:pPr>
              <w:pStyle w:val="TableEntry"/>
              <w:rPr>
                <w:ins w:id="714" w:author="Fabio Buti" w:date="2017-03-22T08:37:00Z"/>
                <w:highlight w:val="cyan"/>
              </w:rPr>
            </w:pPr>
          </w:p>
        </w:tc>
        <w:tc>
          <w:tcPr>
            <w:tcW w:w="0" w:type="auto"/>
            <w:shd w:val="clear" w:color="auto" w:fill="auto"/>
          </w:tcPr>
          <w:p w14:paraId="6859A850" w14:textId="77777777" w:rsidR="000645B5" w:rsidRPr="003F5D1F" w:rsidRDefault="000645B5" w:rsidP="006D19B8">
            <w:pPr>
              <w:pStyle w:val="TableEntry"/>
              <w:rPr>
                <w:ins w:id="715" w:author="Fabio Buti" w:date="2017-03-22T08:37:00Z"/>
                <w:highlight w:val="cyan"/>
              </w:rPr>
            </w:pPr>
            <w:ins w:id="716" w:author="Fabio Buti" w:date="2017-03-22T08:37:00Z">
              <w:r w:rsidRPr="003F5D1F">
                <w:rPr>
                  <w:highlight w:val="cyan"/>
                </w:rPr>
                <w:t>DISCHMEDLIST</w:t>
              </w:r>
            </w:ins>
          </w:p>
        </w:tc>
        <w:tc>
          <w:tcPr>
            <w:tcW w:w="0" w:type="auto"/>
            <w:shd w:val="clear" w:color="auto" w:fill="auto"/>
          </w:tcPr>
          <w:p w14:paraId="529AEE43" w14:textId="77777777" w:rsidR="000645B5" w:rsidRPr="003F5D1F" w:rsidRDefault="000645B5" w:rsidP="006D19B8">
            <w:pPr>
              <w:pStyle w:val="TableEntry"/>
              <w:rPr>
                <w:ins w:id="717" w:author="Fabio Buti" w:date="2017-03-22T08:37:00Z"/>
                <w:highlight w:val="cyan"/>
              </w:rPr>
            </w:pPr>
            <w:ins w:id="718" w:author="Fabio Buti" w:date="2017-03-22T08:37:00Z">
              <w:r w:rsidRPr="003F5D1F">
                <w:rPr>
                  <w:highlight w:val="cyan"/>
                </w:rPr>
                <w:t>Discharge Medications</w:t>
              </w:r>
            </w:ins>
          </w:p>
        </w:tc>
        <w:tc>
          <w:tcPr>
            <w:tcW w:w="0" w:type="auto"/>
            <w:shd w:val="clear" w:color="auto" w:fill="auto"/>
          </w:tcPr>
          <w:p w14:paraId="1CB35B15" w14:textId="77777777" w:rsidR="000645B5" w:rsidRPr="003F5D1F" w:rsidRDefault="000645B5" w:rsidP="006D19B8">
            <w:pPr>
              <w:pStyle w:val="TableEntry"/>
              <w:rPr>
                <w:ins w:id="719" w:author="Fabio Buti" w:date="2017-03-22T08:37:00Z"/>
                <w:highlight w:val="cyan"/>
              </w:rPr>
            </w:pPr>
            <w:ins w:id="720" w:author="Fabio Buti" w:date="2017-03-22T08:37:00Z">
              <w:r w:rsidRPr="003F5D1F">
                <w:rPr>
                  <w:highlight w:val="cyan"/>
                </w:rPr>
                <w:t xml:space="preserve">Medications </w:t>
              </w:r>
            </w:ins>
          </w:p>
        </w:tc>
      </w:tr>
      <w:tr w:rsidR="000645B5" w:rsidRPr="003F5D1F" w14:paraId="797B3897" w14:textId="77777777" w:rsidTr="006D19B8">
        <w:trPr>
          <w:ins w:id="721" w:author="Fabio Buti" w:date="2017-03-22T08:37:00Z"/>
        </w:trPr>
        <w:tc>
          <w:tcPr>
            <w:tcW w:w="0" w:type="auto"/>
            <w:vMerge/>
            <w:shd w:val="clear" w:color="auto" w:fill="auto"/>
          </w:tcPr>
          <w:p w14:paraId="21D947AE" w14:textId="77777777" w:rsidR="000645B5" w:rsidRPr="003F5D1F" w:rsidRDefault="000645B5" w:rsidP="006D19B8">
            <w:pPr>
              <w:pStyle w:val="TableEntry"/>
              <w:rPr>
                <w:ins w:id="722" w:author="Fabio Buti" w:date="2017-03-22T08:37:00Z"/>
                <w:highlight w:val="cyan"/>
              </w:rPr>
            </w:pPr>
          </w:p>
        </w:tc>
        <w:tc>
          <w:tcPr>
            <w:tcW w:w="0" w:type="auto"/>
            <w:shd w:val="clear" w:color="auto" w:fill="auto"/>
          </w:tcPr>
          <w:p w14:paraId="279FB0EF" w14:textId="77777777" w:rsidR="000645B5" w:rsidRPr="003F5D1F" w:rsidRDefault="000645B5" w:rsidP="006D19B8">
            <w:pPr>
              <w:pStyle w:val="TableEntry"/>
              <w:rPr>
                <w:ins w:id="723" w:author="Fabio Buti" w:date="2017-03-22T08:37:00Z"/>
                <w:highlight w:val="cyan"/>
              </w:rPr>
            </w:pPr>
            <w:ins w:id="724" w:author="Fabio Buti" w:date="2017-03-22T08:37:00Z">
              <w:r w:rsidRPr="003F5D1F">
                <w:rPr>
                  <w:highlight w:val="cyan"/>
                </w:rPr>
                <w:t>HISTMEDLIST</w:t>
              </w:r>
            </w:ins>
          </w:p>
        </w:tc>
        <w:tc>
          <w:tcPr>
            <w:tcW w:w="0" w:type="auto"/>
            <w:shd w:val="clear" w:color="auto" w:fill="auto"/>
          </w:tcPr>
          <w:p w14:paraId="345388AE" w14:textId="77777777" w:rsidR="000645B5" w:rsidRPr="003F5D1F" w:rsidRDefault="000645B5" w:rsidP="006D19B8">
            <w:pPr>
              <w:pStyle w:val="TableEntry"/>
              <w:rPr>
                <w:ins w:id="725" w:author="Fabio Buti" w:date="2017-03-22T08:37:00Z"/>
                <w:highlight w:val="cyan"/>
              </w:rPr>
            </w:pPr>
            <w:ins w:id="726" w:author="Fabio Buti" w:date="2017-03-22T08:37:00Z">
              <w:r w:rsidRPr="003F5D1F">
                <w:rPr>
                  <w:highlight w:val="cyan"/>
                </w:rPr>
                <w:t>All Historical Medications</w:t>
              </w:r>
            </w:ins>
          </w:p>
        </w:tc>
        <w:tc>
          <w:tcPr>
            <w:tcW w:w="0" w:type="auto"/>
            <w:shd w:val="clear" w:color="auto" w:fill="auto"/>
          </w:tcPr>
          <w:p w14:paraId="03AF5C79" w14:textId="77777777" w:rsidR="000645B5" w:rsidRPr="003F5D1F" w:rsidRDefault="000645B5" w:rsidP="006D19B8">
            <w:pPr>
              <w:pStyle w:val="TableEntry"/>
              <w:rPr>
                <w:ins w:id="727" w:author="Fabio Buti" w:date="2017-03-22T08:37:00Z"/>
                <w:highlight w:val="cyan"/>
              </w:rPr>
            </w:pPr>
            <w:ins w:id="728" w:author="Fabio Buti" w:date="2017-03-22T08:37:00Z">
              <w:r w:rsidRPr="003F5D1F">
                <w:rPr>
                  <w:highlight w:val="cyan"/>
                </w:rPr>
                <w:t xml:space="preserve">Medications </w:t>
              </w:r>
            </w:ins>
          </w:p>
        </w:tc>
      </w:tr>
      <w:tr w:rsidR="000645B5" w:rsidRPr="003F5D1F" w14:paraId="21D435CF" w14:textId="77777777" w:rsidTr="006D19B8">
        <w:trPr>
          <w:ins w:id="729" w:author="Fabio Buti" w:date="2017-03-22T08:37:00Z"/>
        </w:trPr>
        <w:tc>
          <w:tcPr>
            <w:tcW w:w="0" w:type="auto"/>
            <w:shd w:val="clear" w:color="auto" w:fill="auto"/>
          </w:tcPr>
          <w:p w14:paraId="0736E043" w14:textId="77777777" w:rsidR="000645B5" w:rsidRPr="003F5D1F" w:rsidRDefault="000645B5" w:rsidP="006D19B8">
            <w:pPr>
              <w:pStyle w:val="TableEntry"/>
              <w:rPr>
                <w:ins w:id="730" w:author="Fabio Buti" w:date="2017-03-22T08:37:00Z"/>
                <w:highlight w:val="cyan"/>
              </w:rPr>
            </w:pPr>
            <w:ins w:id="731" w:author="Fabio Buti" w:date="2017-03-22T08:37:00Z">
              <w:r w:rsidRPr="003F5D1F">
                <w:rPr>
                  <w:highlight w:val="cyan"/>
                </w:rPr>
                <w:t>Immunizations Option</w:t>
              </w:r>
            </w:ins>
          </w:p>
        </w:tc>
        <w:tc>
          <w:tcPr>
            <w:tcW w:w="0" w:type="auto"/>
            <w:shd w:val="clear" w:color="auto" w:fill="auto"/>
          </w:tcPr>
          <w:p w14:paraId="5F4610ED" w14:textId="77777777" w:rsidR="000645B5" w:rsidRPr="003F5D1F" w:rsidRDefault="000645B5" w:rsidP="006D19B8">
            <w:pPr>
              <w:pStyle w:val="TableEntry"/>
              <w:rPr>
                <w:ins w:id="732" w:author="Fabio Buti" w:date="2017-03-22T08:37:00Z"/>
                <w:highlight w:val="cyan"/>
              </w:rPr>
            </w:pPr>
            <w:ins w:id="733" w:author="Fabio Buti" w:date="2017-03-22T08:37:00Z">
              <w:r w:rsidRPr="003F5D1F">
                <w:rPr>
                  <w:highlight w:val="cyan"/>
                </w:rPr>
                <w:t>IMMUCAT</w:t>
              </w:r>
            </w:ins>
          </w:p>
        </w:tc>
        <w:tc>
          <w:tcPr>
            <w:tcW w:w="0" w:type="auto"/>
            <w:shd w:val="clear" w:color="auto" w:fill="auto"/>
          </w:tcPr>
          <w:p w14:paraId="1E0442D8" w14:textId="77777777" w:rsidR="000645B5" w:rsidRPr="003F5D1F" w:rsidRDefault="000645B5" w:rsidP="006D19B8">
            <w:pPr>
              <w:pStyle w:val="TableEntry"/>
              <w:rPr>
                <w:ins w:id="734" w:author="Fabio Buti" w:date="2017-03-22T08:37:00Z"/>
                <w:highlight w:val="cyan"/>
              </w:rPr>
            </w:pPr>
            <w:ins w:id="735" w:author="Fabio Buti" w:date="2017-03-22T08:37:00Z">
              <w:r w:rsidRPr="003F5D1F">
                <w:rPr>
                  <w:highlight w:val="cyan"/>
                </w:rPr>
                <w:t>All Immunizations</w:t>
              </w:r>
            </w:ins>
          </w:p>
        </w:tc>
        <w:tc>
          <w:tcPr>
            <w:tcW w:w="0" w:type="auto"/>
            <w:shd w:val="clear" w:color="auto" w:fill="auto"/>
          </w:tcPr>
          <w:p w14:paraId="24851DC8" w14:textId="77777777" w:rsidR="000645B5" w:rsidRPr="003F5D1F" w:rsidRDefault="000645B5" w:rsidP="006D19B8">
            <w:pPr>
              <w:pStyle w:val="TableEntry"/>
              <w:rPr>
                <w:ins w:id="736" w:author="Fabio Buti" w:date="2017-03-22T08:37:00Z"/>
                <w:highlight w:val="cyan"/>
              </w:rPr>
            </w:pPr>
            <w:ins w:id="737" w:author="Fabio Buti" w:date="2017-03-22T08:37:00Z">
              <w:r w:rsidRPr="003F5D1F">
                <w:rPr>
                  <w:highlight w:val="cyan"/>
                </w:rPr>
                <w:t xml:space="preserve">Immunizations </w:t>
              </w:r>
            </w:ins>
          </w:p>
        </w:tc>
      </w:tr>
      <w:tr w:rsidR="000645B5" w:rsidRPr="003F5D1F" w14:paraId="6B1C99F4" w14:textId="77777777" w:rsidTr="006D19B8">
        <w:trPr>
          <w:ins w:id="738" w:author="Fabio Buti" w:date="2017-03-22T08:37:00Z"/>
        </w:trPr>
        <w:tc>
          <w:tcPr>
            <w:tcW w:w="0" w:type="auto"/>
            <w:shd w:val="clear" w:color="auto" w:fill="auto"/>
          </w:tcPr>
          <w:p w14:paraId="652109DC" w14:textId="77777777" w:rsidR="000645B5" w:rsidRPr="003F5D1F" w:rsidRDefault="000645B5" w:rsidP="006D19B8">
            <w:pPr>
              <w:pStyle w:val="TableEntry"/>
              <w:rPr>
                <w:ins w:id="739" w:author="Fabio Buti" w:date="2017-03-22T08:37:00Z"/>
                <w:highlight w:val="cyan"/>
              </w:rPr>
            </w:pPr>
            <w:ins w:id="740" w:author="Fabio Buti" w:date="2017-03-22T08:37:00Z">
              <w:r w:rsidRPr="003F5D1F">
                <w:rPr>
                  <w:highlight w:val="cyan"/>
                </w:rPr>
                <w:t>Professional Services Option</w:t>
              </w:r>
            </w:ins>
          </w:p>
        </w:tc>
        <w:tc>
          <w:tcPr>
            <w:tcW w:w="0" w:type="auto"/>
            <w:shd w:val="clear" w:color="auto" w:fill="auto"/>
          </w:tcPr>
          <w:p w14:paraId="3F841796" w14:textId="77777777" w:rsidR="000645B5" w:rsidRPr="003F5D1F" w:rsidRDefault="000645B5" w:rsidP="006D19B8">
            <w:pPr>
              <w:pStyle w:val="TableEntry"/>
              <w:rPr>
                <w:ins w:id="741" w:author="Fabio Buti" w:date="2017-03-22T08:37:00Z"/>
                <w:highlight w:val="cyan"/>
              </w:rPr>
            </w:pPr>
            <w:ins w:id="742" w:author="Fabio Buti" w:date="2017-03-22T08:37:00Z">
              <w:r w:rsidRPr="003F5D1F">
                <w:rPr>
                  <w:highlight w:val="cyan"/>
                </w:rPr>
                <w:t>PSVCCAT</w:t>
              </w:r>
            </w:ins>
          </w:p>
        </w:tc>
        <w:tc>
          <w:tcPr>
            <w:tcW w:w="0" w:type="auto"/>
            <w:shd w:val="clear" w:color="auto" w:fill="auto"/>
          </w:tcPr>
          <w:p w14:paraId="4989A717" w14:textId="77777777" w:rsidR="000645B5" w:rsidRPr="003F5D1F" w:rsidRDefault="000645B5" w:rsidP="006D19B8">
            <w:pPr>
              <w:pStyle w:val="TableEntry"/>
              <w:rPr>
                <w:ins w:id="743" w:author="Fabio Buti" w:date="2017-03-22T08:37:00Z"/>
                <w:highlight w:val="cyan"/>
              </w:rPr>
            </w:pPr>
            <w:ins w:id="744" w:author="Fabio Buti" w:date="2017-03-22T08:37:00Z">
              <w:r w:rsidRPr="003F5D1F">
                <w:rPr>
                  <w:highlight w:val="cyan"/>
                </w:rPr>
                <w:t>All professional service entries</w:t>
              </w:r>
            </w:ins>
          </w:p>
        </w:tc>
        <w:tc>
          <w:tcPr>
            <w:tcW w:w="0" w:type="auto"/>
            <w:shd w:val="clear" w:color="auto" w:fill="auto"/>
          </w:tcPr>
          <w:p w14:paraId="40DBEFC7" w14:textId="77777777" w:rsidR="000645B5" w:rsidRPr="003F5D1F" w:rsidRDefault="000645B5" w:rsidP="006D19B8">
            <w:pPr>
              <w:pStyle w:val="TableEntry"/>
              <w:rPr>
                <w:ins w:id="745" w:author="Fabio Buti" w:date="2017-03-22T08:37:00Z"/>
                <w:highlight w:val="cyan"/>
              </w:rPr>
            </w:pPr>
            <w:ins w:id="746" w:author="Fabio Buti" w:date="2017-03-22T08:37:00Z">
              <w:r w:rsidRPr="003F5D1F">
                <w:rPr>
                  <w:highlight w:val="cyan"/>
                </w:rPr>
                <w:t xml:space="preserve">Encounters </w:t>
              </w:r>
            </w:ins>
          </w:p>
          <w:p w14:paraId="508A77A3" w14:textId="77777777" w:rsidR="000645B5" w:rsidRPr="003F5D1F" w:rsidRDefault="000645B5" w:rsidP="006D19B8">
            <w:pPr>
              <w:pStyle w:val="TableEntry"/>
              <w:rPr>
                <w:ins w:id="747" w:author="Fabio Buti" w:date="2017-03-22T08:37:00Z"/>
                <w:highlight w:val="cyan"/>
              </w:rPr>
            </w:pPr>
            <w:ins w:id="748" w:author="Fabio Buti" w:date="2017-03-22T08:37:00Z">
              <w:r w:rsidRPr="003F5D1F">
                <w:rPr>
                  <w:highlight w:val="cyan"/>
                </w:rPr>
                <w:br/>
                <w:t xml:space="preserve">Procedures Entry </w:t>
              </w:r>
            </w:ins>
          </w:p>
        </w:tc>
      </w:tr>
    </w:tbl>
    <w:p w14:paraId="434B1B81" w14:textId="77777777" w:rsidR="000645B5" w:rsidRPr="003F5D1F" w:rsidRDefault="000645B5" w:rsidP="000645B5">
      <w:pPr>
        <w:pStyle w:val="Corpotesto"/>
        <w:rPr>
          <w:ins w:id="749" w:author="Fabio Buti" w:date="2017-03-22T08:37:00Z"/>
          <w:highlight w:val="cyan"/>
        </w:rPr>
      </w:pPr>
    </w:p>
    <w:p w14:paraId="336AF310" w14:textId="462DFA94" w:rsidR="000645B5" w:rsidRPr="00005A40" w:rsidRDefault="000645B5" w:rsidP="000645B5">
      <w:pPr>
        <w:pStyle w:val="Corpotesto"/>
        <w:rPr>
          <w:ins w:id="750" w:author="Fabio Buti" w:date="2017-03-22T08:37:00Z"/>
        </w:rPr>
      </w:pPr>
      <w:ins w:id="751" w:author="Fabio Buti" w:date="2017-03-22T08:37:00Z">
        <w:r w:rsidRPr="003F5D1F">
          <w:rPr>
            <w:highlight w:val="cyan"/>
          </w:rPr>
          <w:t>A Clinical Data Consumer Actor may make requests using other codes not specified above to obtain other clinical data, but these are not guaranteed to be support</w:t>
        </w:r>
        <w:r w:rsidR="00131594">
          <w:rPr>
            <w:highlight w:val="cyan"/>
          </w:rPr>
          <w:t xml:space="preserve">ed by the Clinical Data Source </w:t>
        </w:r>
      </w:ins>
      <w:ins w:id="752" w:author="Fabio Buti" w:date="2017-03-22T13:34:00Z">
        <w:r w:rsidR="00131594">
          <w:rPr>
            <w:highlight w:val="cyan"/>
          </w:rPr>
          <w:t>A</w:t>
        </w:r>
      </w:ins>
      <w:ins w:id="753" w:author="Fabio Buti" w:date="2017-03-22T08:37:00Z">
        <w:r w:rsidRPr="003F5D1F">
          <w:rPr>
            <w:highlight w:val="cyan"/>
          </w:rPr>
          <w:t>ctor.</w:t>
        </w:r>
        <w:r w:rsidRPr="007D4BEF">
          <w:t xml:space="preserve"> </w:t>
        </w:r>
      </w:ins>
    </w:p>
    <w:p w14:paraId="2BA48514" w14:textId="74935D13" w:rsidR="00C30EF7" w:rsidRPr="00933F5A" w:rsidRDefault="00C30EF7" w:rsidP="00C30EF7">
      <w:pPr>
        <w:pStyle w:val="Titolo5"/>
        <w:numPr>
          <w:ilvl w:val="0"/>
          <w:numId w:val="0"/>
        </w:numPr>
        <w:ind w:left="1008" w:hanging="1008"/>
      </w:pPr>
      <w:bookmarkStart w:id="754" w:name="_Toc479932168"/>
      <w:r w:rsidRPr="00933F5A">
        <w:t>3.Y.4.1</w:t>
      </w:r>
      <w:r>
        <w:t>.3</w:t>
      </w:r>
      <w:r w:rsidRPr="00933F5A">
        <w:t xml:space="preserve"> Expected Actions</w:t>
      </w:r>
      <w:bookmarkEnd w:id="754"/>
    </w:p>
    <w:p w14:paraId="619210DA" w14:textId="77777777" w:rsidR="00C30EF7" w:rsidRPr="00F1091F" w:rsidRDefault="00C30EF7" w:rsidP="00F1091F">
      <w:pPr>
        <w:rPr>
          <w:iCs/>
          <w:highlight w:val="yellow"/>
        </w:rPr>
      </w:pPr>
      <w:r w:rsidRPr="00F1091F">
        <w:rPr>
          <w:iCs/>
          <w:highlight w:val="yellow"/>
        </w:rPr>
        <w:t xml:space="preserve">The </w:t>
      </w:r>
      <w:r w:rsidRPr="00F1091F">
        <w:rPr>
          <w:highlight w:val="yellow"/>
        </w:rPr>
        <w:t>Clinical Data Source</w:t>
      </w:r>
      <w:r w:rsidRPr="00F1091F">
        <w:rPr>
          <w:iCs/>
          <w:highlight w:val="yellow"/>
        </w:rPr>
        <w:t xml:space="preserve"> shall process the query to discover the clinical data FHIR Resource entries </w:t>
      </w:r>
      <w:r w:rsidRPr="00F1091F">
        <w:rPr>
          <w:highlight w:val="yellow"/>
        </w:rPr>
        <w:t xml:space="preserve">(the fine-grained data elements) </w:t>
      </w:r>
      <w:r w:rsidRPr="00F1091F">
        <w:rPr>
          <w:iCs/>
          <w:highlight w:val="yellow"/>
        </w:rPr>
        <w:t xml:space="preserve">that match the search parameters given and </w:t>
      </w:r>
      <w:r w:rsidRPr="00F1091F">
        <w:rPr>
          <w:highlight w:val="yellow"/>
        </w:rPr>
        <w:t>shall use a FHIR Bundle resource to collect the matching entries to be returned.</w:t>
      </w:r>
    </w:p>
    <w:p w14:paraId="3B9D6B10" w14:textId="77777777" w:rsidR="00C30EF7" w:rsidRPr="00005A40" w:rsidRDefault="00C30EF7" w:rsidP="00F1091F">
      <w:r w:rsidRPr="00F1091F">
        <w:rPr>
          <w:highlight w:val="yellow"/>
        </w:rPr>
        <w:t xml:space="preserve">When the Provenance option is specified, the response Bundle shall contain also </w:t>
      </w:r>
      <w:r w:rsidRPr="00F1091F">
        <w:rPr>
          <w:iCs/>
          <w:highlight w:val="yellow"/>
        </w:rPr>
        <w:t xml:space="preserve">FHIR </w:t>
      </w:r>
      <w:r w:rsidRPr="00F1091F">
        <w:rPr>
          <w:highlight w:val="yellow"/>
        </w:rPr>
        <w:t>Provenance Resource entries that grants consistency of the returned fine-grained data elements with the coarse-grained data origin (e.g.: Document), if any.</w:t>
      </w:r>
    </w:p>
    <w:p w14:paraId="28FB866E" w14:textId="77777777" w:rsidR="000645B5" w:rsidRPr="00005A40" w:rsidRDefault="000645B5" w:rsidP="000645B5">
      <w:pPr>
        <w:pStyle w:val="Corpotesto"/>
      </w:pPr>
    </w:p>
    <w:p w14:paraId="6CD23622" w14:textId="7AC254F5" w:rsidR="00A60B60" w:rsidRPr="00933F5A" w:rsidRDefault="0094349A" w:rsidP="0094349A">
      <w:pPr>
        <w:pStyle w:val="Titolo4"/>
        <w:numPr>
          <w:ilvl w:val="0"/>
          <w:numId w:val="0"/>
        </w:numPr>
        <w:ind w:left="864" w:hanging="864"/>
      </w:pPr>
      <w:bookmarkStart w:id="755" w:name="_Toc466616630"/>
      <w:bookmarkStart w:id="756" w:name="_Toc469616860"/>
      <w:bookmarkStart w:id="757" w:name="_Toc479932169"/>
      <w:r>
        <w:t>3.Y.4</w:t>
      </w:r>
      <w:r w:rsidR="00A60B60">
        <w:t>.2</w:t>
      </w:r>
      <w:r w:rsidR="00A60B60" w:rsidRPr="00933F5A">
        <w:t xml:space="preserve"> </w:t>
      </w:r>
      <w:r w:rsidR="00A60B60" w:rsidRPr="00621859">
        <w:t>Mobile Query Existing Data</w:t>
      </w:r>
      <w:r w:rsidR="00A60B60">
        <w:t xml:space="preserve"> Response message</w:t>
      </w:r>
      <w:bookmarkEnd w:id="757"/>
    </w:p>
    <w:p w14:paraId="3AA2801B" w14:textId="7DC7CEBA" w:rsidR="00131594" w:rsidRPr="001A52B1" w:rsidRDefault="00131594" w:rsidP="00131594">
      <w:pPr>
        <w:pStyle w:val="Corpotesto"/>
      </w:pPr>
      <w:r w:rsidRPr="001A52B1">
        <w:t xml:space="preserve">The </w:t>
      </w:r>
      <w:r w:rsidRPr="00131594">
        <w:t xml:space="preserve">Clinical Data Source </w:t>
      </w:r>
      <w:r>
        <w:t xml:space="preserve">Actor </w:t>
      </w:r>
      <w:r w:rsidRPr="001A52B1">
        <w:t xml:space="preserve">returns a HTTP Status code appropriate to the processing as well as a list of the matching </w:t>
      </w:r>
      <w:r w:rsidR="00C30EF7">
        <w:t>clinical data FHIR R</w:t>
      </w:r>
      <w:r w:rsidRPr="001A52B1">
        <w:t>esources.</w:t>
      </w:r>
    </w:p>
    <w:p w14:paraId="07196B59" w14:textId="7CE57003" w:rsidR="00131594" w:rsidRPr="001A52B1" w:rsidRDefault="00131594" w:rsidP="00131594">
      <w:pPr>
        <w:pStyle w:val="Titolo5"/>
        <w:numPr>
          <w:ilvl w:val="0"/>
          <w:numId w:val="0"/>
        </w:numPr>
        <w:rPr>
          <w:noProof w:val="0"/>
        </w:rPr>
      </w:pPr>
      <w:bookmarkStart w:id="758" w:name="_Toc452542545"/>
      <w:bookmarkStart w:id="759" w:name="_Toc479932170"/>
      <w:r w:rsidRPr="001A52B1">
        <w:rPr>
          <w:noProof w:val="0"/>
        </w:rPr>
        <w:lastRenderedPageBreak/>
        <w:t>3.</w:t>
      </w:r>
      <w:r w:rsidR="002E6F61">
        <w:rPr>
          <w:noProof w:val="0"/>
        </w:rPr>
        <w:t>Y</w:t>
      </w:r>
      <w:r w:rsidRPr="001A52B1">
        <w:rPr>
          <w:noProof w:val="0"/>
        </w:rPr>
        <w:t>.4.2.1 Trigger Events</w:t>
      </w:r>
      <w:bookmarkEnd w:id="758"/>
      <w:bookmarkEnd w:id="759"/>
    </w:p>
    <w:p w14:paraId="7537F026" w14:textId="4E9DE621" w:rsidR="00131594" w:rsidRPr="001A52B1" w:rsidRDefault="00131594" w:rsidP="00131594">
      <w:pPr>
        <w:pStyle w:val="Corpotesto"/>
      </w:pPr>
      <w:r w:rsidRPr="001A52B1">
        <w:t xml:space="preserve">The </w:t>
      </w:r>
      <w:r w:rsidR="00C30EF7" w:rsidRPr="00131594">
        <w:t xml:space="preserve">Clinical Data Source </w:t>
      </w:r>
      <w:r w:rsidR="00C30EF7">
        <w:t xml:space="preserve">Actor </w:t>
      </w:r>
      <w:r w:rsidRPr="001A52B1">
        <w:t xml:space="preserve">completed processing of the </w:t>
      </w:r>
      <w:r w:rsidR="00C30EF7" w:rsidRPr="00C30EF7">
        <w:t xml:space="preserve">Mobile Query Existing Data </w:t>
      </w:r>
      <w:r w:rsidRPr="001A52B1">
        <w:t xml:space="preserve">message. </w:t>
      </w:r>
    </w:p>
    <w:p w14:paraId="7E04D232" w14:textId="0F4AFC4E" w:rsidR="00131594" w:rsidRPr="001A52B1" w:rsidRDefault="002E6F61" w:rsidP="00131594">
      <w:pPr>
        <w:pStyle w:val="Titolo5"/>
        <w:numPr>
          <w:ilvl w:val="0"/>
          <w:numId w:val="0"/>
        </w:numPr>
        <w:ind w:left="1008" w:hanging="1008"/>
        <w:rPr>
          <w:noProof w:val="0"/>
        </w:rPr>
      </w:pPr>
      <w:bookmarkStart w:id="760" w:name="_Toc452542546"/>
      <w:bookmarkStart w:id="761" w:name="_Toc479932171"/>
      <w:r>
        <w:rPr>
          <w:noProof w:val="0"/>
        </w:rPr>
        <w:t>3.Y</w:t>
      </w:r>
      <w:r w:rsidR="00131594" w:rsidRPr="001A52B1">
        <w:rPr>
          <w:noProof w:val="0"/>
        </w:rPr>
        <w:t>.4.2.2 Message Semantics</w:t>
      </w:r>
      <w:bookmarkEnd w:id="760"/>
      <w:bookmarkEnd w:id="761"/>
    </w:p>
    <w:p w14:paraId="1A00B3B0" w14:textId="2EDD7FBD" w:rsidR="00131594" w:rsidRPr="001A52B1" w:rsidRDefault="00131594" w:rsidP="00131594">
      <w:pPr>
        <w:pStyle w:val="Corpotesto"/>
        <w:rPr>
          <w:ins w:id="762" w:author="Fabio Buti" w:date="2017-03-22T13:34:00Z"/>
        </w:rPr>
      </w:pPr>
      <w:ins w:id="763" w:author="Fabio Buti" w:date="2017-03-22T13:34:00Z">
        <w:r w:rsidRPr="001A52B1">
          <w:t xml:space="preserve">Based on the query results, the </w:t>
        </w:r>
      </w:ins>
      <w:ins w:id="764" w:author="Fabio Buti" w:date="2017-03-22T13:37:00Z">
        <w:r w:rsidR="00C30EF7" w:rsidRPr="00131594">
          <w:t xml:space="preserve">Clinical Data Source </w:t>
        </w:r>
        <w:r w:rsidR="00C30EF7">
          <w:t xml:space="preserve">Actor </w:t>
        </w:r>
      </w:ins>
      <w:ins w:id="765" w:author="Fabio Buti" w:date="2017-03-22T13:34:00Z">
        <w:r w:rsidRPr="001A52B1">
          <w:t xml:space="preserve">will either return an error or success. Guidance on handling Access Denied related </w:t>
        </w:r>
        <w:commentRangeStart w:id="766"/>
        <w:r w:rsidRPr="001A52B1">
          <w:t xml:space="preserve">to use of 200, 403 and 404 can be found in ITI TF-2x: Appendix Z.7 (reproduced here for readability). </w:t>
        </w:r>
      </w:ins>
      <w:commentRangeEnd w:id="766"/>
      <w:ins w:id="767" w:author="Fabio Buti" w:date="2017-03-22T13:38:00Z">
        <w:r w:rsidR="00C30EF7">
          <w:rPr>
            <w:rStyle w:val="Rimandocommento"/>
          </w:rPr>
          <w:commentReference w:id="766"/>
        </w:r>
      </w:ins>
    </w:p>
    <w:p w14:paraId="27FA3397" w14:textId="0EC677E5" w:rsidR="00131594" w:rsidRPr="001A52B1" w:rsidRDefault="00131594" w:rsidP="00131594">
      <w:pPr>
        <w:pStyle w:val="Corpotesto"/>
        <w:rPr>
          <w:ins w:id="768" w:author="Fabio Buti" w:date="2017-03-22T13:34:00Z"/>
        </w:rPr>
      </w:pPr>
      <w:ins w:id="769" w:author="Fabio Buti" w:date="2017-03-22T13:34:00Z">
        <w:r w:rsidRPr="001A52B1">
          <w:t xml:space="preserve">When the </w:t>
        </w:r>
      </w:ins>
      <w:ins w:id="770" w:author="Fabio Buti" w:date="2017-03-22T13:38:00Z">
        <w:r w:rsidR="00C30EF7" w:rsidRPr="00131594">
          <w:t xml:space="preserve">Clinical Data Source </w:t>
        </w:r>
        <w:r w:rsidR="00C30EF7">
          <w:t xml:space="preserve">Actor </w:t>
        </w:r>
      </w:ins>
      <w:ins w:id="771" w:author="Fabio Buti" w:date="2017-03-22T13:34:00Z">
        <w:r w:rsidRPr="001A52B1">
          <w:t xml:space="preserve">needs to report an error, it shall use HTTP error response codes and should include a FHIR OperationOutcome with more details on the failure. See FHIR </w:t>
        </w:r>
      </w:ins>
      <w:r w:rsidR="00C30EF7">
        <w:fldChar w:fldCharType="begin"/>
      </w:r>
      <w:r w:rsidR="00C30EF7">
        <w:instrText xml:space="preserve"> HYPERLINK "</w:instrText>
      </w:r>
      <w:r w:rsidR="00C30EF7" w:rsidRPr="006B2DCD">
        <w:instrText>http://hl7.org/fhir/STU3/http.html</w:instrText>
      </w:r>
      <w:r w:rsidR="00C30EF7">
        <w:instrText xml:space="preserve">" </w:instrText>
      </w:r>
      <w:r w:rsidR="00C30EF7">
        <w:fldChar w:fldCharType="separate"/>
      </w:r>
      <w:r w:rsidR="00C30EF7" w:rsidRPr="00C30EF7">
        <w:rPr>
          <w:rStyle w:val="Collegamentoipertestuale"/>
        </w:rPr>
        <w:t>http://hl7.org/fhir/STU3/http.html</w:t>
      </w:r>
      <w:ins w:id="772" w:author="Fabio Buti" w:date="2017-03-22T13:39:00Z">
        <w:r w:rsidR="00C30EF7">
          <w:fldChar w:fldCharType="end"/>
        </w:r>
      </w:ins>
      <w:ins w:id="773" w:author="Fabio Buti" w:date="2017-03-22T13:34:00Z">
        <w:r w:rsidRPr="001A52B1">
          <w:t xml:space="preserve"> and </w:t>
        </w:r>
      </w:ins>
      <w:r w:rsidR="00C30EF7">
        <w:fldChar w:fldCharType="begin"/>
      </w:r>
      <w:r w:rsidR="00C30EF7">
        <w:instrText xml:space="preserve"> HYPERLINK "</w:instrText>
      </w:r>
      <w:r w:rsidR="00C30EF7" w:rsidRPr="006B2DCD">
        <w:instrText>http://hl7.org/fhir/STU3/operationoutcome.html</w:instrText>
      </w:r>
      <w:r w:rsidR="00C30EF7">
        <w:instrText xml:space="preserve">" </w:instrText>
      </w:r>
      <w:r w:rsidR="00C30EF7">
        <w:fldChar w:fldCharType="separate"/>
      </w:r>
      <w:r w:rsidR="00C30EF7" w:rsidRPr="00C30EF7">
        <w:rPr>
          <w:rStyle w:val="Collegamentoipertestuale"/>
        </w:rPr>
        <w:t>http://hl7.org/fhir/STU3/operationoutcome.html</w:t>
      </w:r>
      <w:ins w:id="774" w:author="Fabio Buti" w:date="2017-03-22T13:39:00Z">
        <w:r w:rsidR="00C30EF7">
          <w:fldChar w:fldCharType="end"/>
        </w:r>
      </w:ins>
    </w:p>
    <w:p w14:paraId="4499FABA" w14:textId="172DDE06" w:rsidR="00131594" w:rsidRPr="001A52B1" w:rsidRDefault="00131594" w:rsidP="002E6F61">
      <w:pPr>
        <w:pStyle w:val="Corpotesto"/>
        <w:rPr>
          <w:ins w:id="775" w:author="Fabio Buti" w:date="2017-03-22T13:34:00Z"/>
        </w:rPr>
      </w:pPr>
      <w:ins w:id="776" w:author="Fabio Buti" w:date="2017-03-22T13:34:00Z">
        <w:r w:rsidRPr="001A52B1">
          <w:t xml:space="preserve">If the </w:t>
        </w:r>
      </w:ins>
      <w:ins w:id="777" w:author="Fabio Buti" w:date="2017-03-22T13:49:00Z">
        <w:r w:rsidR="009D6D2F" w:rsidRPr="009D6D2F">
          <w:t xml:space="preserve">Mobile Query Existing Data </w:t>
        </w:r>
      </w:ins>
      <w:ins w:id="778" w:author="Fabio Buti" w:date="2017-03-22T13:34:00Z">
        <w:r w:rsidRPr="001A52B1">
          <w:t xml:space="preserve">message is processed successfully, whether or not </w:t>
        </w:r>
      </w:ins>
      <w:ins w:id="779" w:author="Fabio Buti" w:date="2017-03-22T13:49:00Z">
        <w:r w:rsidR="002E6F61">
          <w:t>clinical data R</w:t>
        </w:r>
        <w:r w:rsidR="002E6F61" w:rsidRPr="001A52B1">
          <w:t xml:space="preserve">esources </w:t>
        </w:r>
      </w:ins>
      <w:ins w:id="780" w:author="Fabio Buti" w:date="2017-03-22T13:34:00Z">
        <w:r w:rsidRPr="001A52B1">
          <w:t xml:space="preserve">are found, the HTTP status code shall be 200. </w:t>
        </w:r>
      </w:ins>
      <w:ins w:id="781" w:author="Fabio Buti" w:date="2017-03-22T13:50:00Z">
        <w:r w:rsidR="002E6F61">
          <w:br/>
        </w:r>
      </w:ins>
      <w:ins w:id="782" w:author="Fabio Buti" w:date="2017-03-22T13:34:00Z">
        <w:r w:rsidRPr="001A52B1">
          <w:t xml:space="preserve">The </w:t>
        </w:r>
      </w:ins>
      <w:ins w:id="783" w:author="Fabio Buti" w:date="2017-03-22T13:50:00Z">
        <w:r w:rsidR="002E6F61" w:rsidRPr="009D6D2F">
          <w:t xml:space="preserve">Mobile Query Existing Data </w:t>
        </w:r>
      </w:ins>
      <w:ins w:id="784" w:author="Fabio Buti" w:date="2017-03-22T13:34:00Z">
        <w:r w:rsidRPr="001A52B1">
          <w:t xml:space="preserve">Response message shall be a Bundle Resource containing zero or more </w:t>
        </w:r>
      </w:ins>
      <w:ins w:id="785" w:author="Fabio Buti" w:date="2017-03-22T13:50:00Z">
        <w:r w:rsidR="002E6F61">
          <w:t>clinical data R</w:t>
        </w:r>
        <w:r w:rsidR="002E6F61" w:rsidRPr="001A52B1">
          <w:t>esources</w:t>
        </w:r>
        <w:r w:rsidR="002E6F61">
          <w:t xml:space="preserve"> plus eventual Provenance</w:t>
        </w:r>
      </w:ins>
      <w:ins w:id="786" w:author="Fabio Buti" w:date="2017-03-22T13:51:00Z">
        <w:r w:rsidR="002E6F61">
          <w:t xml:space="preserve"> Resource</w:t>
        </w:r>
      </w:ins>
      <w:ins w:id="787" w:author="Fabio Buti" w:date="2017-03-22T13:52:00Z">
        <w:r w:rsidR="002E6F61">
          <w:t>s</w:t>
        </w:r>
      </w:ins>
      <w:ins w:id="788" w:author="Fabio Buti" w:date="2017-03-22T13:34:00Z">
        <w:r w:rsidRPr="001A52B1">
          <w:t xml:space="preserve">. If the </w:t>
        </w:r>
      </w:ins>
      <w:ins w:id="789" w:author="Fabio Buti" w:date="2017-03-22T13:51:00Z">
        <w:r w:rsidR="002E6F61" w:rsidRPr="00131594">
          <w:t xml:space="preserve">Clinical Data Source </w:t>
        </w:r>
      </w:ins>
      <w:ins w:id="790" w:author="Fabio Buti" w:date="2017-03-22T13:34:00Z">
        <w:r w:rsidRPr="001A52B1">
          <w:t>is sending warnings, the Bundle Resource shall also contain an OperationOutcome Resource that contains those warnings.</w:t>
        </w:r>
      </w:ins>
    </w:p>
    <w:p w14:paraId="6234875D" w14:textId="77777777" w:rsidR="00131594" w:rsidRPr="001A52B1" w:rsidRDefault="00131594" w:rsidP="00131594">
      <w:pPr>
        <w:pStyle w:val="Corpotesto"/>
        <w:rPr>
          <w:ins w:id="791" w:author="Fabio Buti" w:date="2017-03-22T13:34:00Z"/>
        </w:rPr>
      </w:pPr>
      <w:ins w:id="792" w:author="Fabio Buti" w:date="2017-03-22T13:34:00Z">
        <w:r w:rsidRPr="001A52B1">
          <w:t xml:space="preserve">The response shall adhere to the FHIR Bundle constraints </w:t>
        </w:r>
        <w:r w:rsidRPr="006B2DCD">
          <w:rPr>
            <w:highlight w:val="yellow"/>
          </w:rPr>
          <w:t xml:space="preserve">specified </w:t>
        </w:r>
        <w:commentRangeStart w:id="793"/>
        <w:r w:rsidRPr="006B2DCD">
          <w:rPr>
            <w:highlight w:val="yellow"/>
          </w:rPr>
          <w:t>in ITI TF-2x: Appendix Z.1</w:t>
        </w:r>
      </w:ins>
      <w:commentRangeEnd w:id="793"/>
      <w:ins w:id="794" w:author="Fabio Buti" w:date="2017-03-22T13:43:00Z">
        <w:r w:rsidR="00C30EF7" w:rsidRPr="006B2DCD">
          <w:rPr>
            <w:rStyle w:val="Rimandocommento"/>
            <w:highlight w:val="yellow"/>
          </w:rPr>
          <w:commentReference w:id="793"/>
        </w:r>
      </w:ins>
      <w:ins w:id="795" w:author="Fabio Buti" w:date="2017-03-22T13:34:00Z">
        <w:r w:rsidRPr="001A52B1">
          <w:t>.</w:t>
        </w:r>
        <w:r w:rsidRPr="001A52B1" w:rsidDel="00195B43">
          <w:t xml:space="preserve"> </w:t>
        </w:r>
      </w:ins>
    </w:p>
    <w:p w14:paraId="1439D3CE" w14:textId="073A1295" w:rsidR="00131594" w:rsidRPr="00F20510" w:rsidRDefault="00131594" w:rsidP="006B2DCD">
      <w:pPr>
        <w:pStyle w:val="Titolo6"/>
        <w:numPr>
          <w:ilvl w:val="0"/>
          <w:numId w:val="0"/>
        </w:numPr>
        <w:ind w:left="1152" w:hanging="1152"/>
        <w:rPr>
          <w:ins w:id="796" w:author="Fabio Buti" w:date="2017-03-22T13:34:00Z"/>
          <w:noProof w:val="0"/>
        </w:rPr>
      </w:pPr>
      <w:bookmarkStart w:id="797" w:name="_Toc479932172"/>
      <w:ins w:id="798" w:author="Fabio Buti" w:date="2017-03-22T13:34:00Z">
        <w:r w:rsidRPr="00F20510">
          <w:rPr>
            <w:noProof w:val="0"/>
          </w:rPr>
          <w:t>3.</w:t>
        </w:r>
      </w:ins>
      <w:ins w:id="799" w:author="Fabio Buti" w:date="2017-03-22T13:52:00Z">
        <w:r w:rsidR="002E6F61">
          <w:rPr>
            <w:noProof w:val="0"/>
          </w:rPr>
          <w:t>Y</w:t>
        </w:r>
      </w:ins>
      <w:ins w:id="800" w:author="Fabio Buti" w:date="2017-03-22T13:34:00Z">
        <w:r w:rsidRPr="00F20510">
          <w:rPr>
            <w:noProof w:val="0"/>
          </w:rPr>
          <w:t xml:space="preserve">.4.2.2.1 Resource </w:t>
        </w:r>
      </w:ins>
      <w:commentRangeStart w:id="801"/>
      <w:ins w:id="802" w:author="Fabio Buti" w:date="2017-03-22T13:42:00Z">
        <w:r w:rsidR="00C30EF7">
          <w:rPr>
            <w:noProof w:val="0"/>
          </w:rPr>
          <w:t xml:space="preserve">Specific </w:t>
        </w:r>
      </w:ins>
      <w:ins w:id="803" w:author="Fabio Buti" w:date="2017-03-22T13:34:00Z">
        <w:r w:rsidRPr="00F20510">
          <w:rPr>
            <w:noProof w:val="0"/>
          </w:rPr>
          <w:t>Contents</w:t>
        </w:r>
      </w:ins>
      <w:commentRangeEnd w:id="801"/>
      <w:ins w:id="804" w:author="Fabio Buti" w:date="2017-03-22T13:46:00Z">
        <w:r w:rsidR="009473A5">
          <w:rPr>
            <w:rStyle w:val="Rimandocommento"/>
            <w:rFonts w:ascii="Times New Roman" w:hAnsi="Times New Roman"/>
            <w:b w:val="0"/>
            <w:noProof w:val="0"/>
            <w:kern w:val="0"/>
          </w:rPr>
          <w:commentReference w:id="801"/>
        </w:r>
      </w:ins>
      <w:bookmarkEnd w:id="797"/>
    </w:p>
    <w:p w14:paraId="476C83BC" w14:textId="7AEB313D" w:rsidR="009473A5" w:rsidRPr="003C004E" w:rsidRDefault="009473A5" w:rsidP="009473A5">
      <w:pPr>
        <w:pStyle w:val="Corpotesto"/>
        <w:rPr>
          <w:ins w:id="805" w:author="Fabio Buti" w:date="2017-03-22T13:47:00Z"/>
          <w:b/>
        </w:rPr>
      </w:pPr>
      <w:ins w:id="806" w:author="Fabio Buti" w:date="2017-03-22T13:47:00Z">
        <w:r w:rsidRPr="009827F2">
          <w:rPr>
            <w:b/>
            <w:highlight w:val="yellow"/>
          </w:rPr>
          <w:t>Provenance Resource</w:t>
        </w:r>
      </w:ins>
    </w:p>
    <w:p w14:paraId="12C1B683" w14:textId="53AF8EC0" w:rsidR="00C30EF7" w:rsidRDefault="009D6D2F" w:rsidP="00131594">
      <w:pPr>
        <w:pStyle w:val="Corpotesto"/>
        <w:rPr>
          <w:ins w:id="807" w:author="Fabio Buti" w:date="2017-03-22T13:42:00Z"/>
        </w:rPr>
      </w:pPr>
      <w:ins w:id="808" w:author="Fabio Buti" w:date="2017-03-22T13:48:00Z">
        <w:r w:rsidRPr="006B2DCD">
          <w:rPr>
            <w:highlight w:val="yellow"/>
          </w:rPr>
          <w:t>&lt;</w:t>
        </w:r>
        <w:commentRangeStart w:id="809"/>
        <w:r w:rsidRPr="006B2DCD">
          <w:rPr>
            <w:highlight w:val="yellow"/>
          </w:rPr>
          <w:t>TBD</w:t>
        </w:r>
      </w:ins>
      <w:commentRangeEnd w:id="809"/>
      <w:ins w:id="810" w:author="Fabio Buti" w:date="2017-04-14T11:33:00Z">
        <w:r w:rsidR="00DF4893">
          <w:rPr>
            <w:rStyle w:val="Rimandocommento"/>
          </w:rPr>
          <w:commentReference w:id="809"/>
        </w:r>
      </w:ins>
      <w:ins w:id="811" w:author="Fabio Buti" w:date="2017-03-22T13:48:00Z">
        <w:r w:rsidRPr="006B2DCD">
          <w:rPr>
            <w:highlight w:val="yellow"/>
          </w:rPr>
          <w:t>&gt;</w:t>
        </w:r>
      </w:ins>
    </w:p>
    <w:p w14:paraId="4A52A622" w14:textId="47576B3A" w:rsidR="00C30EF7" w:rsidRPr="006B2DCD" w:rsidRDefault="00C30EF7" w:rsidP="00131594">
      <w:pPr>
        <w:pStyle w:val="Corpotesto"/>
        <w:rPr>
          <w:ins w:id="812" w:author="Fabio Buti" w:date="2017-03-22T13:42:00Z"/>
          <w:b/>
        </w:rPr>
      </w:pPr>
      <w:ins w:id="813" w:author="Fabio Buti" w:date="2017-03-22T13:42:00Z">
        <w:r w:rsidRPr="006B2DCD">
          <w:rPr>
            <w:b/>
          </w:rPr>
          <w:t>DocumentReference Resource</w:t>
        </w:r>
      </w:ins>
    </w:p>
    <w:p w14:paraId="097F3139" w14:textId="179C1436" w:rsidR="00131594" w:rsidRPr="001A52B1" w:rsidRDefault="00131594" w:rsidP="00131594">
      <w:pPr>
        <w:pStyle w:val="Corpotesto"/>
        <w:rPr>
          <w:ins w:id="814" w:author="Fabio Buti" w:date="2017-03-22T13:34:00Z"/>
        </w:rPr>
      </w:pPr>
      <w:ins w:id="815" w:author="Fabio Buti" w:date="2017-03-22T13:34:00Z">
        <w:r w:rsidRPr="001A52B1">
          <w:t xml:space="preserve">The DocumentReference Resource is defined in the FHIR specification </w:t>
        </w:r>
      </w:ins>
      <w:ins w:id="816" w:author="Fabio Buti" w:date="2017-03-22T13:42:00Z">
        <w:r w:rsidR="00C30EF7">
          <w:fldChar w:fldCharType="begin"/>
        </w:r>
        <w:r w:rsidR="00C30EF7">
          <w:instrText xml:space="preserve"> HYPERLINK "</w:instrText>
        </w:r>
      </w:ins>
      <w:ins w:id="817" w:author="Fabio Buti" w:date="2017-03-22T13:34:00Z">
        <w:r w:rsidR="00C30EF7" w:rsidRPr="00C30EF7">
          <w:rPr>
            <w:rPrChange w:id="818" w:author="Fabio Buti" w:date="2017-03-22T13:42:00Z">
              <w:rPr>
                <w:rStyle w:val="Collegamentoipertestuale"/>
              </w:rPr>
            </w:rPrChange>
          </w:rPr>
          <w:instrText>http://hl7.org/fhir/</w:instrText>
        </w:r>
      </w:ins>
      <w:ins w:id="819" w:author="Fabio Buti" w:date="2017-03-22T13:42:00Z">
        <w:r w:rsidR="00C30EF7" w:rsidRPr="00C30EF7">
          <w:rPr>
            <w:rPrChange w:id="820" w:author="Fabio Buti" w:date="2017-03-22T13:42:00Z">
              <w:rPr>
                <w:rStyle w:val="Collegamentoipertestuale"/>
              </w:rPr>
            </w:rPrChange>
          </w:rPr>
          <w:instrText>STU3</w:instrText>
        </w:r>
      </w:ins>
      <w:ins w:id="821" w:author="Fabio Buti" w:date="2017-03-22T13:34:00Z">
        <w:r w:rsidR="00C30EF7" w:rsidRPr="00C30EF7">
          <w:rPr>
            <w:rPrChange w:id="822" w:author="Fabio Buti" w:date="2017-03-22T13:42:00Z">
              <w:rPr>
                <w:rStyle w:val="Collegamentoipertestuale"/>
              </w:rPr>
            </w:rPrChange>
          </w:rPr>
          <w:instrText>/documentreference.html</w:instrText>
        </w:r>
      </w:ins>
      <w:ins w:id="823" w:author="Fabio Buti" w:date="2017-03-22T13:42:00Z">
        <w:r w:rsidR="00C30EF7">
          <w:instrText xml:space="preserve">" </w:instrText>
        </w:r>
        <w:r w:rsidR="00C30EF7">
          <w:fldChar w:fldCharType="separate"/>
        </w:r>
      </w:ins>
      <w:r w:rsidR="00C30EF7" w:rsidRPr="00C30EF7">
        <w:rPr>
          <w:rStyle w:val="Collegamentoipertestuale"/>
        </w:rPr>
        <w:t>http://hl7.org/fhir/STU3/documentreference.html</w:t>
      </w:r>
      <w:ins w:id="824" w:author="Fabio Buti" w:date="2017-03-22T13:42:00Z">
        <w:r w:rsidR="00C30EF7">
          <w:fldChar w:fldCharType="end"/>
        </w:r>
      </w:ins>
    </w:p>
    <w:p w14:paraId="6F9011B3" w14:textId="25850007" w:rsidR="00131594" w:rsidRPr="001A52B1" w:rsidRDefault="00131594" w:rsidP="00131594">
      <w:pPr>
        <w:pStyle w:val="Corpotesto"/>
        <w:rPr>
          <w:ins w:id="825" w:author="Fabio Buti" w:date="2017-03-22T13:34:00Z"/>
        </w:rPr>
      </w:pPr>
      <w:commentRangeStart w:id="826"/>
      <w:ins w:id="827" w:author="Fabio Buti" w:date="2017-03-22T13:34:00Z">
        <w:r w:rsidRPr="001A52B1">
          <w:t xml:space="preserve">See ITI TF-3: 5.4.1.1 for the IHE restrictions on DocumentReference </w:t>
        </w:r>
      </w:ins>
      <w:commentRangeEnd w:id="826"/>
      <w:ins w:id="828" w:author="Fabio Buti" w:date="2017-03-22T13:47:00Z">
        <w:r w:rsidR="009473A5">
          <w:rPr>
            <w:rStyle w:val="Rimandocommento"/>
          </w:rPr>
          <w:commentReference w:id="826"/>
        </w:r>
      </w:ins>
      <w:ins w:id="829" w:author="Fabio Buti" w:date="2017-03-22T13:34:00Z">
        <w:r w:rsidRPr="001A52B1">
          <w:t>Resource and for a mapping from IHE Document Sharing Profiles (e.g., XDS) to FHIR.</w:t>
        </w:r>
        <w:r w:rsidRPr="001A52B1" w:rsidDel="00AE5172">
          <w:t xml:space="preserve"> </w:t>
        </w:r>
      </w:ins>
    </w:p>
    <w:p w14:paraId="0503F080" w14:textId="4C8C6D65" w:rsidR="00131594" w:rsidRPr="001A52B1" w:rsidRDefault="00131594" w:rsidP="00DF4893">
      <w:pPr>
        <w:pStyle w:val="Titolo6"/>
        <w:numPr>
          <w:ilvl w:val="0"/>
          <w:numId w:val="0"/>
        </w:numPr>
        <w:ind w:left="1152" w:hanging="1152"/>
        <w:rPr>
          <w:ins w:id="830" w:author="Fabio Buti" w:date="2017-03-22T13:34:00Z"/>
          <w:noProof w:val="0"/>
        </w:rPr>
      </w:pPr>
      <w:bookmarkStart w:id="831" w:name="_Toc479932173"/>
      <w:ins w:id="832" w:author="Fabio Buti" w:date="2017-03-22T13:34:00Z">
        <w:r w:rsidRPr="001A52B1">
          <w:rPr>
            <w:noProof w:val="0"/>
          </w:rPr>
          <w:t>3.</w:t>
        </w:r>
      </w:ins>
      <w:ins w:id="833" w:author="Fabio Buti" w:date="2017-03-22T13:52:00Z">
        <w:r w:rsidR="002E6F61">
          <w:rPr>
            <w:noProof w:val="0"/>
          </w:rPr>
          <w:t>Y</w:t>
        </w:r>
      </w:ins>
      <w:ins w:id="834" w:author="Fabio Buti" w:date="2017-03-22T13:34:00Z">
        <w:r w:rsidRPr="001A52B1">
          <w:rPr>
            <w:noProof w:val="0"/>
          </w:rPr>
          <w:t>.4.2.2.</w:t>
        </w:r>
      </w:ins>
      <w:ins w:id="835" w:author="Fabio Buti" w:date="2017-03-22T14:05:00Z">
        <w:r w:rsidR="008B253D">
          <w:rPr>
            <w:noProof w:val="0"/>
          </w:rPr>
          <w:t>2</w:t>
        </w:r>
      </w:ins>
      <w:ins w:id="836" w:author="Fabio Buti" w:date="2017-03-22T13:34:00Z">
        <w:r w:rsidRPr="001A52B1">
          <w:rPr>
            <w:noProof w:val="0"/>
          </w:rPr>
          <w:t xml:space="preserve"> Resource Bundling</w:t>
        </w:r>
        <w:bookmarkEnd w:id="831"/>
      </w:ins>
    </w:p>
    <w:p w14:paraId="032E0458" w14:textId="77777777" w:rsidR="00131594" w:rsidRPr="00FD6DC7" w:rsidRDefault="00131594" w:rsidP="00131594">
      <w:pPr>
        <w:pStyle w:val="Corpotesto"/>
        <w:rPr>
          <w:ins w:id="837" w:author="Fabio Buti" w:date="2017-03-22T13:34:00Z"/>
          <w:highlight w:val="yellow"/>
          <w:rPrChange w:id="838" w:author="Fabio Buti" w:date="2017-04-14T14:31:00Z">
            <w:rPr>
              <w:ins w:id="839" w:author="Fabio Buti" w:date="2017-03-22T13:34:00Z"/>
            </w:rPr>
          </w:rPrChange>
        </w:rPr>
      </w:pPr>
      <w:ins w:id="840" w:author="Fabio Buti" w:date="2017-03-22T13:34:00Z">
        <w:r w:rsidRPr="00FD6DC7">
          <w:rPr>
            <w:highlight w:val="yellow"/>
            <w:rPrChange w:id="841" w:author="Fabio Buti" w:date="2017-04-14T14:31:00Z">
              <w:rPr/>
            </w:rPrChange>
          </w:rPr>
          <w:t xml:space="preserve">Resource Bundling shall comply with the </w:t>
        </w:r>
        <w:r w:rsidRPr="00FD6DC7">
          <w:rPr>
            <w:highlight w:val="yellow"/>
          </w:rPr>
          <w:t>guidelines in ITI TF-2x: Appendix Z.1</w:t>
        </w:r>
        <w:r w:rsidRPr="00FD6DC7">
          <w:rPr>
            <w:highlight w:val="yellow"/>
            <w:rPrChange w:id="842" w:author="Fabio Buti" w:date="2017-04-14T14:31:00Z">
              <w:rPr/>
            </w:rPrChange>
          </w:rPr>
          <w:t xml:space="preserve">. </w:t>
        </w:r>
      </w:ins>
    </w:p>
    <w:p w14:paraId="17694D08" w14:textId="26CB60EE" w:rsidR="00131594" w:rsidRPr="001A52B1" w:rsidRDefault="00131594" w:rsidP="00131594">
      <w:pPr>
        <w:pStyle w:val="Corpotesto"/>
        <w:rPr>
          <w:ins w:id="843" w:author="Fabio Buti" w:date="2017-03-22T13:34:00Z"/>
        </w:rPr>
      </w:pPr>
      <w:ins w:id="844" w:author="Fabio Buti" w:date="2017-03-22T13:34:00Z">
        <w:r w:rsidRPr="00FD6DC7">
          <w:rPr>
            <w:highlight w:val="yellow"/>
            <w:rPrChange w:id="845" w:author="Fabio Buti" w:date="2017-04-14T14:31:00Z">
              <w:rPr/>
            </w:rPrChange>
          </w:rPr>
          <w:t xml:space="preserve">The </w:t>
        </w:r>
      </w:ins>
      <w:ins w:id="846" w:author="Fabio Buti" w:date="2017-03-22T13:52:00Z">
        <w:r w:rsidR="002E6F61" w:rsidRPr="00FD6DC7">
          <w:rPr>
            <w:highlight w:val="yellow"/>
            <w:rPrChange w:id="847" w:author="Fabio Buti" w:date="2017-04-14T14:31:00Z">
              <w:rPr/>
            </w:rPrChange>
          </w:rPr>
          <w:t xml:space="preserve">Clinical Data Source </w:t>
        </w:r>
      </w:ins>
      <w:ins w:id="848" w:author="Fabio Buti" w:date="2017-03-22T13:34:00Z">
        <w:r w:rsidRPr="00FD6DC7">
          <w:rPr>
            <w:highlight w:val="yellow"/>
            <w:rPrChange w:id="849" w:author="Fabio Buti" w:date="2017-04-14T14:31:00Z">
              <w:rPr/>
            </w:rPrChange>
          </w:rPr>
          <w:t xml:space="preserve">shall include </w:t>
        </w:r>
      </w:ins>
      <w:ins w:id="850" w:author="Fabio Buti" w:date="2017-04-14T14:27:00Z">
        <w:r w:rsidR="00FD6DC7" w:rsidRPr="00FD6DC7">
          <w:rPr>
            <w:highlight w:val="yellow"/>
            <w:rPrChange w:id="851" w:author="Fabio Buti" w:date="2017-04-14T14:31:00Z">
              <w:rPr/>
            </w:rPrChange>
          </w:rPr>
          <w:t>all</w:t>
        </w:r>
      </w:ins>
      <w:ins w:id="852" w:author="Fabio Buti" w:date="2017-03-22T13:34:00Z">
        <w:r w:rsidRPr="00FD6DC7">
          <w:rPr>
            <w:highlight w:val="yellow"/>
            <w:rPrChange w:id="853" w:author="Fabio Buti" w:date="2017-04-14T14:31:00Z">
              <w:rPr/>
            </w:rPrChange>
          </w:rPr>
          <w:t xml:space="preserve"> resources</w:t>
        </w:r>
      </w:ins>
      <w:ins w:id="854" w:author="Fabio Buti" w:date="2017-04-14T14:27:00Z">
        <w:r w:rsidR="00FD6DC7" w:rsidRPr="00FD6DC7">
          <w:rPr>
            <w:highlight w:val="yellow"/>
            <w:rPrChange w:id="855" w:author="Fabio Buti" w:date="2017-04-14T14:31:00Z">
              <w:rPr/>
            </w:rPrChange>
          </w:rPr>
          <w:t xml:space="preserve"> to be </w:t>
        </w:r>
      </w:ins>
      <w:ins w:id="856" w:author="Fabio Buti" w:date="2017-04-14T14:28:00Z">
        <w:r w:rsidR="00FD6DC7" w:rsidRPr="00FD6DC7">
          <w:rPr>
            <w:highlight w:val="yellow"/>
            <w:rPrChange w:id="857" w:author="Fabio Buti" w:date="2017-04-14T14:31:00Z">
              <w:rPr/>
            </w:rPrChange>
          </w:rPr>
          <w:t>returned</w:t>
        </w:r>
      </w:ins>
      <w:ins w:id="858" w:author="Fabio Buti" w:date="2017-04-14T14:27:00Z">
        <w:r w:rsidR="00FD6DC7" w:rsidRPr="00FD6DC7">
          <w:rPr>
            <w:highlight w:val="yellow"/>
            <w:rPrChange w:id="859" w:author="Fabio Buti" w:date="2017-04-14T14:31:00Z">
              <w:rPr/>
            </w:rPrChange>
          </w:rPr>
          <w:t xml:space="preserve"> </w:t>
        </w:r>
      </w:ins>
      <w:ins w:id="860" w:author="Fabio Buti" w:date="2017-03-22T13:34:00Z">
        <w:r w:rsidRPr="00FD6DC7">
          <w:rPr>
            <w:highlight w:val="yellow"/>
            <w:rPrChange w:id="861" w:author="Fabio Buti" w:date="2017-04-14T14:31:00Z">
              <w:rPr/>
            </w:rPrChange>
          </w:rPr>
          <w:t xml:space="preserve"> as a contained resource. This means that </w:t>
        </w:r>
      </w:ins>
      <w:ins w:id="862" w:author="Fabio Buti" w:date="2017-04-14T14:31:00Z">
        <w:r w:rsidR="00FD6DC7" w:rsidRPr="00FD6DC7">
          <w:rPr>
            <w:highlight w:val="yellow"/>
            <w:rPrChange w:id="863" w:author="Fabio Buti" w:date="2017-04-14T14:31:00Z">
              <w:rPr/>
            </w:rPrChange>
          </w:rPr>
          <w:t xml:space="preserve">the query shall return </w:t>
        </w:r>
      </w:ins>
      <w:ins w:id="864" w:author="Fabio Buti" w:date="2017-03-22T13:34:00Z">
        <w:r w:rsidRPr="00FD6DC7">
          <w:rPr>
            <w:highlight w:val="yellow"/>
            <w:rPrChange w:id="865" w:author="Fabio Buti" w:date="2017-04-14T14:31:00Z">
              <w:rPr/>
            </w:rPrChange>
          </w:rPr>
          <w:t xml:space="preserve">resource data contained in the </w:t>
        </w:r>
      </w:ins>
      <w:ins w:id="866" w:author="Fabio Buti" w:date="2017-04-14T14:31:00Z">
        <w:r w:rsidR="00FD6DC7" w:rsidRPr="00FD6DC7">
          <w:rPr>
            <w:highlight w:val="yellow"/>
            <w:rPrChange w:id="867" w:author="Fabio Buti" w:date="2017-04-14T14:31:00Z">
              <w:rPr/>
            </w:rPrChange>
          </w:rPr>
          <w:t>FHIR B</w:t>
        </w:r>
      </w:ins>
      <w:ins w:id="868" w:author="Fabio Buti" w:date="2017-03-22T13:34:00Z">
        <w:r w:rsidRPr="00FD6DC7">
          <w:rPr>
            <w:highlight w:val="yellow"/>
            <w:rPrChange w:id="869" w:author="Fabio Buti" w:date="2017-04-14T14:31:00Z">
              <w:rPr/>
            </w:rPrChange>
          </w:rPr>
          <w:t>undle as entries.</w:t>
        </w:r>
      </w:ins>
    </w:p>
    <w:p w14:paraId="654FFA64" w14:textId="77ECC8F8" w:rsidR="00C30EF7" w:rsidRPr="001A52B1" w:rsidRDefault="00C30EF7" w:rsidP="00C30EF7">
      <w:pPr>
        <w:pStyle w:val="Titolo5"/>
        <w:numPr>
          <w:ilvl w:val="0"/>
          <w:numId w:val="0"/>
        </w:numPr>
        <w:rPr>
          <w:bCs/>
          <w:noProof w:val="0"/>
        </w:rPr>
      </w:pPr>
      <w:bookmarkStart w:id="870" w:name="_Toc452542547"/>
      <w:bookmarkStart w:id="871" w:name="_Toc479932174"/>
      <w:r w:rsidRPr="001A52B1">
        <w:rPr>
          <w:bCs/>
          <w:noProof w:val="0"/>
        </w:rPr>
        <w:t xml:space="preserve">3.67.4.2.3 </w:t>
      </w:r>
      <w:commentRangeStart w:id="872"/>
      <w:r w:rsidRPr="001A52B1">
        <w:rPr>
          <w:bCs/>
          <w:noProof w:val="0"/>
        </w:rPr>
        <w:t>Expected Actions</w:t>
      </w:r>
      <w:bookmarkEnd w:id="870"/>
      <w:commentRangeEnd w:id="872"/>
      <w:r w:rsidR="00C23A42">
        <w:rPr>
          <w:rStyle w:val="Rimandocommento"/>
          <w:rFonts w:ascii="Times New Roman" w:hAnsi="Times New Roman"/>
          <w:b w:val="0"/>
          <w:noProof w:val="0"/>
          <w:kern w:val="0"/>
        </w:rPr>
        <w:commentReference w:id="872"/>
      </w:r>
      <w:bookmarkEnd w:id="871"/>
    </w:p>
    <w:p w14:paraId="4845C2C4" w14:textId="0FBF318E" w:rsidR="00C30EF7" w:rsidRPr="001A52B1" w:rsidRDefault="00C30EF7" w:rsidP="00DF4893">
      <w:pPr>
        <w:rPr>
          <w:ins w:id="873" w:author="Fabio Buti" w:date="2017-03-22T13:41:00Z"/>
        </w:rPr>
      </w:pPr>
      <w:ins w:id="874" w:author="Fabio Buti" w:date="2017-03-22T13:41:00Z">
        <w:r w:rsidRPr="001A52B1">
          <w:t xml:space="preserve">The </w:t>
        </w:r>
      </w:ins>
      <w:ins w:id="875" w:author="Fabio Buti" w:date="2017-03-22T13:59:00Z">
        <w:r w:rsidR="00C23A42" w:rsidRPr="00131594">
          <w:t xml:space="preserve">Clinical Data </w:t>
        </w:r>
        <w:r w:rsidR="00C23A42">
          <w:t>Consumer</w:t>
        </w:r>
        <w:r w:rsidR="00C23A42" w:rsidRPr="00131594">
          <w:t xml:space="preserve"> </w:t>
        </w:r>
      </w:ins>
      <w:ins w:id="876" w:author="Fabio Buti" w:date="2017-03-22T14:01:00Z">
        <w:r w:rsidR="00C23A42">
          <w:t xml:space="preserve">the </w:t>
        </w:r>
      </w:ins>
      <w:ins w:id="877" w:author="Fabio Buti" w:date="2017-03-22T13:41:00Z">
        <w:r w:rsidRPr="001A52B1">
          <w:t xml:space="preserve">shall process the results according to application-defined rules. </w:t>
        </w:r>
        <w:r w:rsidRPr="00BB2433">
          <w:rPr>
            <w:highlight w:val="yellow"/>
          </w:rPr>
          <w:t xml:space="preserve">The </w:t>
        </w:r>
      </w:ins>
      <w:ins w:id="878" w:author="Fabio Buti" w:date="2017-03-22T14:00:00Z">
        <w:r w:rsidR="00C23A42" w:rsidRPr="00BB2433">
          <w:rPr>
            <w:highlight w:val="yellow"/>
          </w:rPr>
          <w:t xml:space="preserve">Clinical Data </w:t>
        </w:r>
      </w:ins>
      <w:ins w:id="879" w:author="Fabio Buti" w:date="2017-03-22T13:41:00Z">
        <w:r w:rsidRPr="00BB2433">
          <w:rPr>
            <w:highlight w:val="yellow"/>
          </w:rPr>
          <w:t xml:space="preserve">Consumer </w:t>
        </w:r>
      </w:ins>
      <w:ins w:id="880" w:author="Fabio Buti" w:date="2017-03-22T14:01:00Z">
        <w:r w:rsidR="00C23A42" w:rsidRPr="00BB2433">
          <w:rPr>
            <w:highlight w:val="yellow"/>
          </w:rPr>
          <w:t xml:space="preserve">grouped with the Document Consumer </w:t>
        </w:r>
      </w:ins>
      <w:ins w:id="881" w:author="Fabio Buti" w:date="2017-03-22T13:41:00Z">
        <w:r w:rsidRPr="00BB2433">
          <w:rPr>
            <w:highlight w:val="yellow"/>
          </w:rPr>
          <w:t xml:space="preserve">should be robust as the </w:t>
        </w:r>
        <w:r w:rsidRPr="00BB2433">
          <w:rPr>
            <w:highlight w:val="yellow"/>
          </w:rPr>
          <w:lastRenderedPageBreak/>
          <w:t>response may contain DocumentReference Resources that match the query parameters but are not compliant with this transaction on DocumentReference</w:t>
        </w:r>
        <w:r w:rsidRPr="001A52B1">
          <w:t>.</w:t>
        </w:r>
      </w:ins>
    </w:p>
    <w:p w14:paraId="755296F7" w14:textId="21C2AD9D" w:rsidR="00131594" w:rsidRPr="00131594" w:rsidRDefault="00C30EF7" w:rsidP="00DF4893">
      <w:pPr>
        <w:rPr>
          <w:ins w:id="882" w:author="Fabio Buti" w:date="2017-03-22T13:34:00Z"/>
        </w:rPr>
      </w:pPr>
      <w:ins w:id="883" w:author="Fabio Buti" w:date="2017-03-22T13:41:00Z">
        <w:r w:rsidRPr="001A52B1">
          <w:t xml:space="preserve">If a </w:t>
        </w:r>
      </w:ins>
      <w:ins w:id="884" w:author="Fabio Buti" w:date="2017-03-22T14:01:00Z">
        <w:r w:rsidR="00C23A42" w:rsidRPr="00131594">
          <w:t xml:space="preserve">Clinical Data </w:t>
        </w:r>
      </w:ins>
      <w:ins w:id="885" w:author="Fabio Buti" w:date="2017-03-22T13:41:00Z">
        <w:r w:rsidRPr="001A52B1">
          <w:t>Consumer cannot automatically recover from an error condition, it should, at a minimum, display the error to the user.</w:t>
        </w:r>
      </w:ins>
    </w:p>
    <w:p w14:paraId="6A096440" w14:textId="24EC9DD1" w:rsidR="000645B5" w:rsidRPr="00005A40" w:rsidRDefault="000645B5" w:rsidP="000645B5">
      <w:pPr>
        <w:pStyle w:val="Titolo3"/>
        <w:numPr>
          <w:ilvl w:val="0"/>
          <w:numId w:val="0"/>
        </w:numPr>
        <w:rPr>
          <w:noProof w:val="0"/>
        </w:rPr>
      </w:pPr>
      <w:bookmarkStart w:id="886" w:name="_Toc466616631"/>
      <w:bookmarkStart w:id="887" w:name="_Toc469616861"/>
      <w:bookmarkStart w:id="888" w:name="_Toc479932175"/>
      <w:bookmarkEnd w:id="755"/>
      <w:bookmarkEnd w:id="756"/>
      <w:r w:rsidRPr="001758FA">
        <w:rPr>
          <w:noProof w:val="0"/>
        </w:rPr>
        <w:t>3.Y.5 Security Considerations</w:t>
      </w:r>
      <w:bookmarkEnd w:id="886"/>
      <w:bookmarkEnd w:id="887"/>
      <w:bookmarkEnd w:id="888"/>
    </w:p>
    <w:p w14:paraId="0557E7EF" w14:textId="4D31665B" w:rsidR="000645B5" w:rsidRPr="00005A40" w:rsidRDefault="000645B5" w:rsidP="000645B5">
      <w:pPr>
        <w:pStyle w:val="Corpotesto"/>
      </w:pPr>
      <w:r w:rsidRPr="001758FA">
        <w:t>The retrieved content contains PHI that SHALL be protected.</w:t>
      </w:r>
      <w:r w:rsidR="00EE0E3B" w:rsidRPr="001758FA">
        <w:br/>
        <w:t xml:space="preserve">See the general Security Considerations in PCC TF-1: </w:t>
      </w:r>
      <w:r w:rsidR="001B5BC5" w:rsidRPr="001758FA">
        <w:t>X</w:t>
      </w:r>
      <w:r w:rsidR="00EE0E3B" w:rsidRPr="001758FA">
        <w:t>.5</w:t>
      </w:r>
      <w:r w:rsidRPr="00005A40">
        <w:t xml:space="preserve"> </w:t>
      </w:r>
    </w:p>
    <w:p w14:paraId="186978E5" w14:textId="44BD1514" w:rsidR="000645B5" w:rsidRPr="00005A40" w:rsidRDefault="000645B5" w:rsidP="000645B5">
      <w:pPr>
        <w:pStyle w:val="Titolo4"/>
        <w:numPr>
          <w:ilvl w:val="0"/>
          <w:numId w:val="0"/>
        </w:numPr>
        <w:rPr>
          <w:ins w:id="889" w:author="Fabio Buti" w:date="2017-03-22T08:37:00Z"/>
          <w:noProof w:val="0"/>
        </w:rPr>
      </w:pPr>
      <w:bookmarkStart w:id="890" w:name="_Toc466616632"/>
      <w:bookmarkStart w:id="891" w:name="_Toc469616862"/>
      <w:bookmarkStart w:id="892" w:name="_Toc479932176"/>
      <w:r w:rsidRPr="00283B73">
        <w:rPr>
          <w:noProof w:val="0"/>
        </w:rPr>
        <w:t xml:space="preserve">3.Y.5.1 </w:t>
      </w:r>
      <w:r w:rsidRPr="009827F2">
        <w:rPr>
          <w:noProof w:val="0"/>
          <w:highlight w:val="yellow"/>
        </w:rPr>
        <w:t>Security Audit Considerations</w:t>
      </w:r>
      <w:bookmarkEnd w:id="890"/>
      <w:bookmarkEnd w:id="891"/>
      <w:bookmarkEnd w:id="892"/>
    </w:p>
    <w:p w14:paraId="214F9E18" w14:textId="303F5597" w:rsidR="000645B5" w:rsidRPr="00EE0E3B" w:rsidRDefault="000645B5" w:rsidP="000645B5">
      <w:pPr>
        <w:pStyle w:val="Corpotesto"/>
        <w:rPr>
          <w:ins w:id="893" w:author="Fabio Buti" w:date="2017-03-22T08:37:00Z"/>
        </w:rPr>
      </w:pPr>
      <w:ins w:id="894" w:author="Fabio Buti" w:date="2017-03-22T08:37:00Z">
        <w:r w:rsidRPr="00EE0E3B">
          <w:t xml:space="preserve">The security audit criteria are </w:t>
        </w:r>
        <w:commentRangeStart w:id="895"/>
        <w:r w:rsidRPr="00EE0E3B">
          <w:t>similar to those for the Query Existing Data [PCC-2]</w:t>
        </w:r>
      </w:ins>
      <w:commentRangeEnd w:id="895"/>
      <w:ins w:id="896" w:author="Fabio Buti" w:date="2017-04-14T14:50:00Z">
        <w:r w:rsidR="00283B73">
          <w:rPr>
            <w:rStyle w:val="Rimandocommento"/>
          </w:rPr>
          <w:commentReference w:id="895"/>
        </w:r>
      </w:ins>
      <w:ins w:id="897" w:author="Fabio Buti" w:date="2017-03-22T08:37:00Z">
        <w:r w:rsidRPr="00EE0E3B">
          <w:t xml:space="preserve"> transaction. </w:t>
        </w:r>
        <w:commentRangeStart w:id="898"/>
        <w:r w:rsidRPr="00EE0E3B">
          <w:t xml:space="preserve">Grouping a </w:t>
        </w:r>
      </w:ins>
      <w:ins w:id="899" w:author="Fabio Buti" w:date="2017-03-22T11:56:00Z">
        <w:r w:rsidR="00EE0E3B" w:rsidRPr="00EE0E3B">
          <w:t>Clinical Data</w:t>
        </w:r>
      </w:ins>
      <w:ins w:id="900" w:author="Fabio Buti" w:date="2017-03-22T08:37:00Z">
        <w:r w:rsidRPr="00EE0E3B">
          <w:t xml:space="preserve"> Consumer or </w:t>
        </w:r>
      </w:ins>
      <w:ins w:id="901" w:author="Fabio Buti" w:date="2017-03-22T11:56:00Z">
        <w:r w:rsidR="00EE0E3B" w:rsidRPr="00EE0E3B">
          <w:t xml:space="preserve">Clinical Data Source </w:t>
        </w:r>
      </w:ins>
      <w:ins w:id="902" w:author="Fabio Buti" w:date="2017-03-22T08:37:00Z">
        <w:r w:rsidRPr="00EE0E3B">
          <w:t>with an ATNA Secure Node or Secure Application is recommended, but not mandated.</w:t>
        </w:r>
        <w:commentRangeEnd w:id="898"/>
        <w:r w:rsidRPr="00EE0E3B">
          <w:rPr>
            <w:rStyle w:val="Rimandocommento"/>
          </w:rPr>
          <w:commentReference w:id="898"/>
        </w:r>
        <w:r w:rsidRPr="00EE0E3B">
          <w:t xml:space="preserve"> The </w:t>
        </w:r>
      </w:ins>
      <w:ins w:id="903" w:author="Fabio Buti" w:date="2017-03-22T12:00:00Z">
        <w:r w:rsidR="00EE0E3B" w:rsidRPr="00EE0E3B">
          <w:t xml:space="preserve">Clinical Data Consumer </w:t>
        </w:r>
      </w:ins>
      <w:ins w:id="904" w:author="Fabio Buti" w:date="2017-03-22T08:37:00Z">
        <w:r w:rsidRPr="00EE0E3B">
          <w:t xml:space="preserve">may be considered overburdened to fully implement the requirements of Secure Node or Secure Application. The </w:t>
        </w:r>
      </w:ins>
      <w:ins w:id="905" w:author="Fabio Buti" w:date="2017-03-22T12:00:00Z">
        <w:r w:rsidR="00EE0E3B" w:rsidRPr="00EE0E3B">
          <w:t xml:space="preserve">Clinical Data Source </w:t>
        </w:r>
      </w:ins>
      <w:ins w:id="906" w:author="Fabio Buti" w:date="2017-03-22T08:37:00Z">
        <w:r w:rsidRPr="00EE0E3B">
          <w:t>is more full featured and should generate the audit message.</w:t>
        </w:r>
      </w:ins>
    </w:p>
    <w:p w14:paraId="12BBD6CC" w14:textId="03E8C88C" w:rsidR="000645B5" w:rsidRPr="00393225" w:rsidRDefault="000645B5" w:rsidP="00311723">
      <w:pPr>
        <w:pStyle w:val="Corpotesto"/>
        <w:spacing w:before="60"/>
        <w:rPr>
          <w:ins w:id="907" w:author="Fabio Buti" w:date="2017-03-22T08:37:00Z"/>
        </w:rPr>
      </w:pPr>
      <w:ins w:id="908" w:author="Fabio Buti" w:date="2017-03-22T08:37:00Z">
        <w:r w:rsidRPr="00EE0E3B">
          <w:t xml:space="preserve">Both actors </w:t>
        </w:r>
        <w:r w:rsidRPr="00393225">
          <w:t>should generate a</w:t>
        </w:r>
      </w:ins>
      <w:ins w:id="909" w:author="Fabio Buti" w:date="2017-03-22T12:01:00Z">
        <w:r w:rsidR="00393225">
          <w:t xml:space="preserve"> </w:t>
        </w:r>
        <w:r w:rsidR="00393225" w:rsidRPr="003C004E">
          <w:t>”Query”</w:t>
        </w:r>
      </w:ins>
      <w:ins w:id="910" w:author="Fabio Buti" w:date="2017-03-22T08:37:00Z">
        <w:r w:rsidRPr="00393225">
          <w:t xml:space="preserve"> AuditEvent, which is consistent with ATNA</w:t>
        </w:r>
      </w:ins>
      <w:ins w:id="911" w:author="Fabio Buti" w:date="2017-03-22T12:03:00Z">
        <w:r w:rsidR="00393225">
          <w:t>,</w:t>
        </w:r>
      </w:ins>
      <w:ins w:id="912" w:author="Fabio Buti" w:date="2017-03-22T08:37:00Z">
        <w:r w:rsidRPr="00393225">
          <w:t xml:space="preserve"> </w:t>
        </w:r>
      </w:ins>
      <w:ins w:id="913" w:author="Fabio Buti" w:date="2017-03-22T12:06:00Z">
        <w:r w:rsidR="00311723" w:rsidRPr="00311723">
          <w:t>such that</w:t>
        </w:r>
      </w:ins>
      <w:ins w:id="914" w:author="Fabio Buti" w:date="2017-03-22T08:37:00Z">
        <w:r w:rsidRPr="00393225">
          <w:t>:</w:t>
        </w:r>
      </w:ins>
    </w:p>
    <w:p w14:paraId="4B2BFF50" w14:textId="77777777" w:rsidR="000645B5" w:rsidRPr="00393225" w:rsidRDefault="000645B5" w:rsidP="00311723">
      <w:pPr>
        <w:pStyle w:val="Corpotesto"/>
        <w:numPr>
          <w:ilvl w:val="0"/>
          <w:numId w:val="36"/>
        </w:numPr>
        <w:spacing w:before="60"/>
        <w:rPr>
          <w:ins w:id="915" w:author="Fabio Buti" w:date="2017-03-22T08:37:00Z"/>
        </w:rPr>
      </w:pPr>
      <w:ins w:id="916" w:author="Fabio Buti" w:date="2017-03-22T08:37:00Z">
        <w:r w:rsidRPr="00393225">
          <w:t>All required AuditEvent content is provided</w:t>
        </w:r>
      </w:ins>
    </w:p>
    <w:p w14:paraId="71EE8A88" w14:textId="31162181" w:rsidR="000645B5" w:rsidRPr="00393225" w:rsidRDefault="000645B5" w:rsidP="00311723">
      <w:pPr>
        <w:pStyle w:val="Corpotesto"/>
        <w:numPr>
          <w:ilvl w:val="0"/>
          <w:numId w:val="36"/>
        </w:numPr>
        <w:spacing w:before="60"/>
        <w:rPr>
          <w:ins w:id="917" w:author="Fabio Buti" w:date="2017-03-22T08:37:00Z"/>
        </w:rPr>
      </w:pPr>
      <w:ins w:id="918" w:author="Fabio Buti" w:date="2017-03-22T08:37:00Z">
        <w:r w:rsidRPr="00393225">
          <w:t>AuditEvent.type</w:t>
        </w:r>
      </w:ins>
      <w:ins w:id="919" w:author="Fabio Buti" w:date="2017-03-22T12:21:00Z">
        <w:r w:rsidR="00D132D0">
          <w:t xml:space="preserve"> </w:t>
        </w:r>
      </w:ins>
      <w:ins w:id="920" w:author="Fabio Buti" w:date="2017-03-22T12:22:00Z">
        <w:r w:rsidR="00D132D0">
          <w:t xml:space="preserve">= </w:t>
        </w:r>
      </w:ins>
      <w:ins w:id="921" w:author="Fabio Buti" w:date="2017-03-22T08:37:00Z">
        <w:r w:rsidRPr="00393225">
          <w:t>”Query”</w:t>
        </w:r>
      </w:ins>
    </w:p>
    <w:p w14:paraId="674587E1" w14:textId="45D7D27F" w:rsidR="000645B5" w:rsidRPr="00393225" w:rsidRDefault="000645B5" w:rsidP="00311723">
      <w:pPr>
        <w:pStyle w:val="Corpotesto"/>
        <w:numPr>
          <w:ilvl w:val="0"/>
          <w:numId w:val="36"/>
        </w:numPr>
        <w:spacing w:before="60"/>
        <w:rPr>
          <w:ins w:id="922" w:author="Fabio Buti" w:date="2017-03-22T08:37:00Z"/>
        </w:rPr>
      </w:pPr>
      <w:ins w:id="923" w:author="Fabio Buti" w:date="2017-03-22T08:37:00Z">
        <w:r w:rsidRPr="00393225">
          <w:t>AuditEvent.action</w:t>
        </w:r>
      </w:ins>
      <w:ins w:id="924" w:author="Fabio Buti" w:date="2017-03-22T12:22:00Z">
        <w:r w:rsidR="00D132D0">
          <w:t xml:space="preserve"> =</w:t>
        </w:r>
      </w:ins>
      <w:ins w:id="925" w:author="Fabio Buti" w:date="2017-03-22T08:37:00Z">
        <w:r w:rsidR="00D132D0">
          <w:t xml:space="preserve"> </w:t>
        </w:r>
        <w:r w:rsidRPr="00393225">
          <w:t>”Execute”</w:t>
        </w:r>
      </w:ins>
    </w:p>
    <w:p w14:paraId="717AA1F8" w14:textId="5CBEA0A8" w:rsidR="000645B5" w:rsidRPr="00393225" w:rsidRDefault="000645B5" w:rsidP="00311723">
      <w:pPr>
        <w:pStyle w:val="Corpotesto"/>
        <w:numPr>
          <w:ilvl w:val="0"/>
          <w:numId w:val="36"/>
        </w:numPr>
        <w:spacing w:before="60"/>
        <w:rPr>
          <w:ins w:id="926" w:author="Fabio Buti" w:date="2017-03-22T08:37:00Z"/>
        </w:rPr>
      </w:pPr>
      <w:ins w:id="927" w:author="Fabio Buti" w:date="2017-03-22T08:37:00Z">
        <w:r w:rsidRPr="00393225">
          <w:t xml:space="preserve">AuditEvent.object.query </w:t>
        </w:r>
      </w:ins>
      <w:ins w:id="928" w:author="Fabio Buti" w:date="2017-03-22T12:22:00Z">
        <w:r w:rsidR="00D132D0">
          <w:sym w:font="Wingdings" w:char="F0E0"/>
        </w:r>
        <w:r w:rsidR="00D132D0">
          <w:t xml:space="preserve"> </w:t>
        </w:r>
      </w:ins>
      <w:ins w:id="929" w:author="Fabio Buti" w:date="2017-03-22T08:37:00Z">
        <w:r w:rsidRPr="00393225">
          <w:t>contains the encoding of the query</w:t>
        </w:r>
      </w:ins>
    </w:p>
    <w:p w14:paraId="08A4A221" w14:textId="303F5597" w:rsidR="000645B5" w:rsidRPr="00005A40" w:rsidRDefault="000645B5" w:rsidP="000645B5">
      <w:pPr>
        <w:pStyle w:val="Titolo5"/>
        <w:numPr>
          <w:ilvl w:val="0"/>
          <w:numId w:val="0"/>
        </w:numPr>
        <w:rPr>
          <w:ins w:id="930" w:author="Fabio Buti" w:date="2017-03-22T08:37:00Z"/>
          <w:noProof w:val="0"/>
        </w:rPr>
      </w:pPr>
      <w:bookmarkStart w:id="931" w:name="_Toc466616633"/>
      <w:bookmarkStart w:id="932" w:name="_Toc469616863"/>
      <w:bookmarkStart w:id="933" w:name="_Toc479932177"/>
      <w:ins w:id="934" w:author="Fabio Buti" w:date="2017-03-22T08:37:00Z">
        <w:r w:rsidRPr="00005A40">
          <w:rPr>
            <w:noProof w:val="0"/>
          </w:rPr>
          <w:t>3.Y.5.1.1 Clinical Data Consumer Specific Security Considerations</w:t>
        </w:r>
        <w:bookmarkEnd w:id="931"/>
        <w:bookmarkEnd w:id="932"/>
        <w:bookmarkEnd w:id="933"/>
      </w:ins>
    </w:p>
    <w:p w14:paraId="2EEC895B" w14:textId="4CE8D5AA" w:rsidR="000645B5" w:rsidRPr="00311723" w:rsidRDefault="000645B5" w:rsidP="00311723">
      <w:pPr>
        <w:pStyle w:val="Corpotesto"/>
        <w:spacing w:before="60"/>
        <w:rPr>
          <w:ins w:id="935" w:author="Fabio Buti" w:date="2017-03-22T08:37:00Z"/>
        </w:rPr>
      </w:pPr>
      <w:ins w:id="936" w:author="Fabio Buti" w:date="2017-03-22T08:37:00Z">
        <w:r w:rsidRPr="00311723">
          <w:t xml:space="preserve">The Clinical Data Consumer SHALL create an additional </w:t>
        </w:r>
      </w:ins>
      <w:ins w:id="937" w:author="Fabio Buti" w:date="2017-03-22T12:06:00Z">
        <w:r w:rsidR="00311723" w:rsidRPr="00311723">
          <w:t>“Import”</w:t>
        </w:r>
        <w:r w:rsidR="00311723">
          <w:t xml:space="preserve"> </w:t>
        </w:r>
      </w:ins>
      <w:ins w:id="938" w:author="Fabio Buti" w:date="2017-03-22T08:37:00Z">
        <w:r w:rsidRPr="00311723">
          <w:t>AuditEvent when data are imported, such that:</w:t>
        </w:r>
      </w:ins>
    </w:p>
    <w:p w14:paraId="435E38D5" w14:textId="77777777" w:rsidR="000645B5" w:rsidRPr="00311723" w:rsidRDefault="000645B5" w:rsidP="00311723">
      <w:pPr>
        <w:pStyle w:val="Corpotesto"/>
        <w:numPr>
          <w:ilvl w:val="0"/>
          <w:numId w:val="37"/>
        </w:numPr>
        <w:spacing w:before="60"/>
        <w:rPr>
          <w:ins w:id="939" w:author="Fabio Buti" w:date="2017-03-22T08:37:00Z"/>
        </w:rPr>
      </w:pPr>
      <w:ins w:id="940" w:author="Fabio Buti" w:date="2017-03-22T08:37:00Z">
        <w:r w:rsidRPr="00311723">
          <w:t>All required AuditEvent content is provided</w:t>
        </w:r>
      </w:ins>
    </w:p>
    <w:p w14:paraId="45B5E6E1" w14:textId="77777777" w:rsidR="00311723" w:rsidRDefault="000645B5" w:rsidP="00311723">
      <w:pPr>
        <w:pStyle w:val="Corpotesto"/>
        <w:numPr>
          <w:ilvl w:val="0"/>
          <w:numId w:val="37"/>
        </w:numPr>
        <w:spacing w:before="60"/>
        <w:rPr>
          <w:ins w:id="941" w:author="Fabio Buti" w:date="2017-03-22T12:06:00Z"/>
        </w:rPr>
      </w:pPr>
      <w:ins w:id="942" w:author="Fabio Buti" w:date="2017-03-22T08:37:00Z">
        <w:r w:rsidRPr="00311723">
          <w:t>AuditEvent.type = “Import”</w:t>
        </w:r>
      </w:ins>
    </w:p>
    <w:p w14:paraId="5ACF0BB0" w14:textId="0E7138D7" w:rsidR="000645B5" w:rsidRPr="00005A40" w:rsidRDefault="000645B5" w:rsidP="00311723">
      <w:pPr>
        <w:pStyle w:val="Corpotesto"/>
        <w:numPr>
          <w:ilvl w:val="0"/>
          <w:numId w:val="37"/>
        </w:numPr>
        <w:spacing w:before="60"/>
        <w:rPr>
          <w:ins w:id="943" w:author="Fabio Buti" w:date="2017-03-22T08:37:00Z"/>
        </w:rPr>
      </w:pPr>
      <w:ins w:id="944" w:author="Fabio Buti" w:date="2017-03-22T08:37:00Z">
        <w:r w:rsidRPr="00311723">
          <w:t xml:space="preserve">AuditEvent.object.identifiers </w:t>
        </w:r>
      </w:ins>
      <w:ins w:id="945" w:author="Fabio Buti" w:date="2017-03-22T12:22:00Z">
        <w:r w:rsidR="00D132D0">
          <w:sym w:font="Wingdings" w:char="F0E0"/>
        </w:r>
        <w:r w:rsidR="00D132D0">
          <w:t xml:space="preserve"> </w:t>
        </w:r>
      </w:ins>
      <w:ins w:id="946" w:author="Fabio Buti" w:date="2017-03-22T08:37:00Z">
        <w:r w:rsidRPr="00311723">
          <w:t>contains the list of imported item identifiers</w:t>
        </w:r>
      </w:ins>
    </w:p>
    <w:p w14:paraId="54004C8F" w14:textId="77777777" w:rsidR="000645B5" w:rsidRPr="00005A40" w:rsidRDefault="000645B5" w:rsidP="000645B5">
      <w:pPr>
        <w:pStyle w:val="Titolo2"/>
        <w:numPr>
          <w:ilvl w:val="0"/>
          <w:numId w:val="0"/>
        </w:numPr>
        <w:rPr>
          <w:ins w:id="947" w:author="Fabio Buti" w:date="2017-03-22T08:37:00Z"/>
          <w:noProof w:val="0"/>
        </w:rPr>
      </w:pPr>
    </w:p>
    <w:p w14:paraId="20B16BA8" w14:textId="5732C03A" w:rsidR="00803A8B" w:rsidRPr="000B28E0" w:rsidRDefault="00803A8B" w:rsidP="002859FB">
      <w:pPr>
        <w:rPr>
          <w:b/>
          <w:color w:val="FFFF00"/>
        </w:rPr>
      </w:pPr>
    </w:p>
    <w:p w14:paraId="11933704" w14:textId="77777777" w:rsidR="009333DA" w:rsidRPr="000B28E0" w:rsidRDefault="009333DA" w:rsidP="009333DA"/>
    <w:p w14:paraId="0EE5EFED" w14:textId="77777777" w:rsidR="009333DA" w:rsidRPr="000B28E0" w:rsidRDefault="009333DA" w:rsidP="009333DA"/>
    <w:p w14:paraId="06661C9C" w14:textId="77777777" w:rsidR="002859FB" w:rsidRPr="000B28E0" w:rsidRDefault="002859FB" w:rsidP="002859FB">
      <w:pPr>
        <w:pStyle w:val="PartTitle"/>
      </w:pPr>
      <w:r w:rsidRPr="000B28E0">
        <w:lastRenderedPageBreak/>
        <w:t xml:space="preserve">Volume 3 – </w:t>
      </w:r>
      <w:commentRangeStart w:id="948"/>
      <w:commentRangeStart w:id="949"/>
      <w:r w:rsidRPr="000B28E0">
        <w:t xml:space="preserve">Content </w:t>
      </w:r>
      <w:commentRangeEnd w:id="948"/>
      <w:r w:rsidR="009B2499">
        <w:rPr>
          <w:rStyle w:val="Rimandocommento"/>
          <w:rFonts w:ascii="Times New Roman" w:hAnsi="Times New Roman" w:cs="Times New Roman"/>
          <w:b w:val="0"/>
          <w:bCs w:val="0"/>
          <w:kern w:val="0"/>
        </w:rPr>
        <w:commentReference w:id="948"/>
      </w:r>
      <w:commentRangeEnd w:id="949"/>
      <w:r w:rsidR="009B2499">
        <w:rPr>
          <w:rStyle w:val="Rimandocommento"/>
          <w:rFonts w:ascii="Times New Roman" w:hAnsi="Times New Roman" w:cs="Times New Roman"/>
          <w:b w:val="0"/>
          <w:bCs w:val="0"/>
          <w:kern w:val="0"/>
        </w:rPr>
        <w:commentReference w:id="949"/>
      </w:r>
      <w:r w:rsidRPr="000B28E0">
        <w:t>Modules</w:t>
      </w:r>
    </w:p>
    <w:p w14:paraId="16644B77" w14:textId="7DF7FB63" w:rsidR="002859FB" w:rsidRDefault="003128FE" w:rsidP="002859FB">
      <w:pPr>
        <w:rPr>
          <w:ins w:id="950" w:author="Fabio Buti" w:date="2017-04-10T10:28:00Z"/>
          <w:i/>
        </w:rPr>
      </w:pPr>
      <w:ins w:id="951" w:author="Fabio Buti" w:date="2017-03-22T09:42:00Z">
        <w:r w:rsidRPr="005D33B0">
          <w:rPr>
            <w:i/>
            <w:highlight w:val="yellow"/>
          </w:rPr>
          <w:t>&lt;</w:t>
        </w:r>
        <w:r>
          <w:rPr>
            <w:i/>
            <w:highlight w:val="yellow"/>
          </w:rPr>
          <w:t>add</w:t>
        </w:r>
        <w:r w:rsidRPr="005D33B0">
          <w:rPr>
            <w:i/>
            <w:highlight w:val="yellow"/>
          </w:rPr>
          <w:t xml:space="preserve"> specifications about </w:t>
        </w:r>
        <w:r>
          <w:rPr>
            <w:i/>
            <w:highlight w:val="yellow"/>
          </w:rPr>
          <w:t xml:space="preserve">the </w:t>
        </w:r>
        <w:r w:rsidRPr="005D33B0">
          <w:rPr>
            <w:i/>
            <w:highlight w:val="yellow"/>
          </w:rPr>
          <w:t xml:space="preserve">Provenance </w:t>
        </w:r>
        <w:r>
          <w:rPr>
            <w:i/>
            <w:highlight w:val="yellow"/>
          </w:rPr>
          <w:t>content in order to grants consistency between the returned fine-grained data elements and their data origin (e.g.: Documents), if any</w:t>
        </w:r>
        <w:r w:rsidRPr="005D33B0">
          <w:rPr>
            <w:i/>
            <w:highlight w:val="yellow"/>
          </w:rPr>
          <w:t>&gt;</w:t>
        </w:r>
      </w:ins>
    </w:p>
    <w:p w14:paraId="2D740252" w14:textId="7275C054" w:rsidR="00895B64" w:rsidRDefault="00895B64" w:rsidP="002859FB">
      <w:pPr>
        <w:rPr>
          <w:ins w:id="952" w:author="Fabio Buti" w:date="2017-04-10T10:28:00Z"/>
          <w:i/>
        </w:rPr>
      </w:pPr>
    </w:p>
    <w:p w14:paraId="5C944050" w14:textId="677E4111" w:rsidR="00035990" w:rsidRPr="00F7453C" w:rsidRDefault="00035990" w:rsidP="009B2499">
      <w:pPr>
        <w:pStyle w:val="Paragrafoelenco"/>
        <w:numPr>
          <w:ilvl w:val="0"/>
          <w:numId w:val="44"/>
        </w:numPr>
        <w:ind w:left="322" w:hanging="312"/>
        <w:rPr>
          <w:ins w:id="953" w:author="Fabio Buti" w:date="2017-04-10T12:44:00Z"/>
          <w:sz w:val="22"/>
          <w:szCs w:val="22"/>
          <w:highlight w:val="cyan"/>
        </w:rPr>
      </w:pPr>
      <w:commentRangeStart w:id="954"/>
      <w:ins w:id="955" w:author="Fabio Buti" w:date="2017-04-10T12:48:00Z">
        <w:r w:rsidRPr="00F7453C">
          <w:rPr>
            <w:b/>
            <w:sz w:val="22"/>
            <w:szCs w:val="22"/>
            <w:highlight w:val="cyan"/>
          </w:rPr>
          <w:t>NOTES on Document References</w:t>
        </w:r>
      </w:ins>
      <w:ins w:id="956" w:author="Fabio Buti" w:date="2017-04-10T12:49:00Z">
        <w:r w:rsidRPr="00F7453C">
          <w:rPr>
            <w:b/>
            <w:sz w:val="22"/>
            <w:szCs w:val="22"/>
            <w:highlight w:val="cyan"/>
          </w:rPr>
          <w:t xml:space="preserve"> </w:t>
        </w:r>
        <w:r w:rsidRPr="00F7453C">
          <w:rPr>
            <w:b/>
            <w:i/>
            <w:sz w:val="22"/>
            <w:szCs w:val="22"/>
            <w:highlight w:val="cyan"/>
          </w:rPr>
          <w:t xml:space="preserve">(ref: </w:t>
        </w:r>
      </w:ins>
      <w:ins w:id="957" w:author="Fabio Buti" w:date="2017-04-10T12:45:00Z">
        <w:r w:rsidRPr="00F7453C">
          <w:rPr>
            <w:b/>
            <w:bCs/>
            <w:sz w:val="22"/>
            <w:szCs w:val="22"/>
            <w:highlight w:val="cyan"/>
          </w:rPr>
          <w:t xml:space="preserve">QED Supplement section </w:t>
        </w:r>
      </w:ins>
      <w:ins w:id="958" w:author="Fabio Buti" w:date="2017-04-10T12:44:00Z">
        <w:r w:rsidRPr="00F7453C">
          <w:rPr>
            <w:b/>
            <w:bCs/>
            <w:sz w:val="22"/>
            <w:szCs w:val="22"/>
            <w:highlight w:val="cyan"/>
          </w:rPr>
          <w:t xml:space="preserve">5.1.9 </w:t>
        </w:r>
      </w:ins>
      <w:ins w:id="959" w:author="Fabio Buti" w:date="2017-04-10T12:49:00Z">
        <w:r w:rsidRPr="00F7453C">
          <w:rPr>
            <w:b/>
            <w:bCs/>
            <w:sz w:val="22"/>
            <w:szCs w:val="22"/>
            <w:highlight w:val="cyan"/>
          </w:rPr>
          <w:t>“</w:t>
        </w:r>
      </w:ins>
      <w:ins w:id="960" w:author="Fabio Buti" w:date="2017-04-10T12:44:00Z">
        <w:r w:rsidRPr="00F7453C">
          <w:rPr>
            <w:b/>
            <w:bCs/>
            <w:sz w:val="22"/>
            <w:szCs w:val="22"/>
            <w:highlight w:val="cyan"/>
          </w:rPr>
          <w:t>External References</w:t>
        </w:r>
      </w:ins>
      <w:ins w:id="961" w:author="Fabio Buti" w:date="2017-04-10T12:49:00Z">
        <w:r w:rsidRPr="00F7453C">
          <w:rPr>
            <w:b/>
            <w:bCs/>
            <w:sz w:val="22"/>
            <w:szCs w:val="22"/>
            <w:highlight w:val="cyan"/>
          </w:rPr>
          <w:t>”)</w:t>
        </w:r>
      </w:ins>
      <w:ins w:id="962" w:author="Fabio Buti" w:date="2017-04-10T12:44:00Z">
        <w:r w:rsidRPr="00F7453C">
          <w:rPr>
            <w:bCs/>
            <w:sz w:val="22"/>
            <w:szCs w:val="22"/>
            <w:highlight w:val="cyan"/>
          </w:rPr>
          <w:t xml:space="preserve"> </w:t>
        </w:r>
      </w:ins>
      <w:commentRangeEnd w:id="954"/>
      <w:ins w:id="963" w:author="Fabio Buti" w:date="2017-04-14T11:06:00Z">
        <w:r w:rsidR="00225686" w:rsidRPr="00F7453C">
          <w:rPr>
            <w:rStyle w:val="Rimandocommento"/>
            <w:sz w:val="22"/>
            <w:szCs w:val="22"/>
            <w:highlight w:val="cyan"/>
          </w:rPr>
          <w:commentReference w:id="954"/>
        </w:r>
      </w:ins>
    </w:p>
    <w:p w14:paraId="3E7437CC" w14:textId="2087826D" w:rsidR="00035990" w:rsidRPr="00F7453C" w:rsidRDefault="00035990" w:rsidP="009B2499">
      <w:pPr>
        <w:pStyle w:val="Default"/>
        <w:spacing w:before="120"/>
        <w:ind w:left="284"/>
        <w:rPr>
          <w:ins w:id="964" w:author="Fabio Buti" w:date="2017-04-10T12:44:00Z"/>
          <w:rFonts w:ascii="Times New Roman" w:hAnsi="Times New Roman" w:cs="Times New Roman"/>
          <w:sz w:val="22"/>
          <w:szCs w:val="22"/>
          <w:highlight w:val="cyan"/>
          <w:lang w:val="en-US"/>
        </w:rPr>
      </w:pPr>
      <w:ins w:id="965" w:author="Fabio Buti" w:date="2017-04-10T12:44:00Z">
        <w:r w:rsidRPr="00F7453C">
          <w:rPr>
            <w:rFonts w:ascii="Times New Roman" w:hAnsi="Times New Roman" w:cs="Times New Roman"/>
            <w:sz w:val="22"/>
            <w:szCs w:val="22"/>
            <w:highlight w:val="cyan"/>
            <w:lang w:val="en-US"/>
          </w:rPr>
          <w:t xml:space="preserve">CDA Documents may reference information contained in other documents. While CDA Release 2.0 supports references in content via the &lt;linkHtml&gt; element, this is insufficient for many EMR systems as the link is assumed to be accessible via a URL, which is often not the case. In order to link an external reference, one needs the document identifier, and access to the clinical system wherein the document resides. For a variety of reasons, it is desirable to refer to the document by its identity, rather than by linking through a URL. </w:t>
        </w:r>
      </w:ins>
    </w:p>
    <w:p w14:paraId="0B8D54D2" w14:textId="516DB8AC" w:rsidR="00035990" w:rsidRPr="00F7453C" w:rsidRDefault="00035990" w:rsidP="00035990">
      <w:pPr>
        <w:pStyle w:val="Default"/>
        <w:numPr>
          <w:ilvl w:val="0"/>
          <w:numId w:val="42"/>
        </w:numPr>
        <w:spacing w:after="36"/>
        <w:rPr>
          <w:ins w:id="966" w:author="Fabio Buti" w:date="2017-04-10T12:44:00Z"/>
          <w:rFonts w:ascii="Times New Roman" w:hAnsi="Times New Roman" w:cs="Times New Roman"/>
          <w:sz w:val="22"/>
          <w:szCs w:val="22"/>
          <w:highlight w:val="cyan"/>
          <w:lang w:val="en-US"/>
        </w:rPr>
      </w:pPr>
      <w:ins w:id="967" w:author="Fabio Buti" w:date="2017-04-10T12:44:00Z">
        <w:r w:rsidRPr="00F7453C">
          <w:rPr>
            <w:rFonts w:ascii="Times New Roman" w:hAnsi="Times New Roman" w:cs="Times New Roman"/>
            <w:sz w:val="22"/>
            <w:szCs w:val="22"/>
            <w:highlight w:val="cyan"/>
            <w:lang w:val="en-US"/>
          </w:rPr>
          <w:t xml:space="preserve">The identity of a document does not change, but the URLs used to access it may vary depending upon location, implementation, or other factors. </w:t>
        </w:r>
      </w:ins>
    </w:p>
    <w:p w14:paraId="47FBA93F" w14:textId="0CEF858C" w:rsidR="00035990" w:rsidRPr="00F7453C" w:rsidRDefault="00035990" w:rsidP="00035990">
      <w:pPr>
        <w:pStyle w:val="Default"/>
        <w:numPr>
          <w:ilvl w:val="0"/>
          <w:numId w:val="42"/>
        </w:numPr>
        <w:spacing w:after="36"/>
        <w:rPr>
          <w:ins w:id="968" w:author="Fabio Buti" w:date="2017-04-10T12:44:00Z"/>
          <w:rFonts w:ascii="Times New Roman" w:hAnsi="Times New Roman" w:cs="Times New Roman"/>
          <w:sz w:val="22"/>
          <w:szCs w:val="22"/>
          <w:highlight w:val="cyan"/>
          <w:lang w:val="en-US"/>
        </w:rPr>
      </w:pPr>
      <w:ins w:id="969" w:author="Fabio Buti" w:date="2017-04-10T12:44:00Z">
        <w:r w:rsidRPr="00F7453C">
          <w:rPr>
            <w:rFonts w:ascii="Times New Roman" w:hAnsi="Times New Roman" w:cs="Times New Roman"/>
            <w:sz w:val="22"/>
            <w:szCs w:val="22"/>
            <w:highlight w:val="cyan"/>
            <w:lang w:val="en-US"/>
          </w:rPr>
          <w:t xml:space="preserve">Referencing clinical documents by identity does not impose any implementation specific constraints on the mechanism used to resolve these references, allowing the content to be implementation neutral. For example, in the context of an XDS Affinity domain the clinical system used to access documents would be an XDS Registry and one or more XDS Repositories where documents are stored. In other contexts, access might be through a Clinical Data Repository (CDR), or Document Content Management System (DCMS). Each of these may have different mechanisms to resolve a document identifier to the document resource. </w:t>
        </w:r>
      </w:ins>
    </w:p>
    <w:p w14:paraId="1C98AF21" w14:textId="08970083" w:rsidR="00035990" w:rsidRPr="00F7453C" w:rsidRDefault="00035990" w:rsidP="00035990">
      <w:pPr>
        <w:pStyle w:val="Default"/>
        <w:numPr>
          <w:ilvl w:val="0"/>
          <w:numId w:val="42"/>
        </w:numPr>
        <w:rPr>
          <w:ins w:id="970" w:author="Fabio Buti" w:date="2017-04-10T12:44:00Z"/>
          <w:rFonts w:ascii="Times New Roman" w:hAnsi="Times New Roman" w:cs="Times New Roman"/>
          <w:sz w:val="22"/>
          <w:szCs w:val="22"/>
          <w:highlight w:val="cyan"/>
          <w:lang w:val="en-US"/>
        </w:rPr>
      </w:pPr>
      <w:ins w:id="971" w:author="Fabio Buti" w:date="2017-04-10T12:44:00Z">
        <w:r w:rsidRPr="00F7453C">
          <w:rPr>
            <w:rFonts w:ascii="Times New Roman" w:hAnsi="Times New Roman" w:cs="Times New Roman"/>
            <w:sz w:val="22"/>
            <w:szCs w:val="22"/>
            <w:highlight w:val="cyan"/>
            <w:lang w:val="en-US"/>
          </w:rPr>
          <w:t xml:space="preserve">The identity of a document is known before the document is published (e.g., in an XDS Repository, Clinical Data Repository, or Document Content Management System), but its URL is often not known. Using the document identity allows references to existing documents to be created before those documents have been published to a URL. This is important to document creators, as it does not impose workflow restrictions on how links are created during the authoring process. </w:t>
        </w:r>
      </w:ins>
    </w:p>
    <w:p w14:paraId="460D85E8" w14:textId="77777777" w:rsidR="00035990" w:rsidRPr="00F7453C" w:rsidRDefault="00035990" w:rsidP="002859FB">
      <w:pPr>
        <w:rPr>
          <w:i/>
          <w:sz w:val="22"/>
          <w:szCs w:val="22"/>
          <w:highlight w:val="cyan"/>
        </w:rPr>
      </w:pPr>
    </w:p>
    <w:p w14:paraId="7E99CEEF" w14:textId="77777777" w:rsidR="00043FD2" w:rsidRPr="00F7453C" w:rsidRDefault="00043FD2" w:rsidP="00AA5298">
      <w:pPr>
        <w:pStyle w:val="Paragrafoelenco"/>
        <w:numPr>
          <w:ilvl w:val="0"/>
          <w:numId w:val="41"/>
        </w:numPr>
        <w:tabs>
          <w:tab w:val="clear" w:pos="720"/>
          <w:tab w:val="num" w:pos="851"/>
        </w:tabs>
        <w:ind w:left="284"/>
        <w:rPr>
          <w:ins w:id="972" w:author="Fabio Buti" w:date="2017-04-10T12:58:00Z"/>
          <w:sz w:val="22"/>
          <w:szCs w:val="22"/>
          <w:highlight w:val="cyan"/>
        </w:rPr>
      </w:pPr>
      <w:commentRangeStart w:id="973"/>
      <w:ins w:id="974" w:author="Fabio Buti" w:date="2017-04-10T12:58:00Z">
        <w:r w:rsidRPr="00F7453C">
          <w:rPr>
            <w:b/>
            <w:sz w:val="22"/>
            <w:szCs w:val="22"/>
            <w:highlight w:val="cyan"/>
          </w:rPr>
          <w:t>FHIR Provenance resource</w:t>
        </w:r>
        <w:r w:rsidRPr="00F7453C">
          <w:rPr>
            <w:sz w:val="22"/>
            <w:szCs w:val="22"/>
            <w:highlight w:val="cyan"/>
          </w:rPr>
          <w:t xml:space="preserve"> (key attributes to consider):</w:t>
        </w:r>
      </w:ins>
      <w:commentRangeEnd w:id="973"/>
      <w:ins w:id="975" w:author="Fabio Buti" w:date="2017-04-14T11:06:00Z">
        <w:r w:rsidR="00225686" w:rsidRPr="00F7453C">
          <w:rPr>
            <w:rStyle w:val="Rimandocommento"/>
            <w:sz w:val="22"/>
            <w:szCs w:val="22"/>
            <w:highlight w:val="cyan"/>
          </w:rPr>
          <w:commentReference w:id="973"/>
        </w:r>
      </w:ins>
    </w:p>
    <w:p w14:paraId="2F6B8C87" w14:textId="77777777" w:rsidR="00035990" w:rsidRPr="00F7453C" w:rsidRDefault="00035990" w:rsidP="00AA5298">
      <w:pPr>
        <w:pStyle w:val="Paragrafoelenco"/>
        <w:numPr>
          <w:ilvl w:val="1"/>
          <w:numId w:val="41"/>
        </w:numPr>
        <w:tabs>
          <w:tab w:val="clear" w:pos="786"/>
          <w:tab w:val="num" w:pos="993"/>
        </w:tabs>
        <w:ind w:left="709"/>
        <w:rPr>
          <w:ins w:id="976" w:author="Fabio Buti" w:date="2017-04-10T12:50:00Z"/>
          <w:b/>
          <w:i/>
          <w:sz w:val="22"/>
          <w:szCs w:val="22"/>
          <w:highlight w:val="cyan"/>
        </w:rPr>
      </w:pPr>
      <w:ins w:id="977" w:author="Fabio Buti" w:date="2017-04-10T12:50:00Z">
        <w:r w:rsidRPr="00F7453C">
          <w:rPr>
            <w:b/>
            <w:i/>
            <w:sz w:val="22"/>
            <w:szCs w:val="22"/>
            <w:highlight w:val="cyan"/>
          </w:rPr>
          <w:t xml:space="preserve">The original Document(s) reference(s) can be supported by the Provenance.entity: </w:t>
        </w:r>
        <w:r w:rsidRPr="00F7453C">
          <w:rPr>
            <w:sz w:val="22"/>
            <w:szCs w:val="22"/>
            <w:highlight w:val="cyan"/>
          </w:rPr>
          <w:fldChar w:fldCharType="begin"/>
        </w:r>
        <w:r w:rsidRPr="00F7453C">
          <w:rPr>
            <w:sz w:val="22"/>
            <w:szCs w:val="22"/>
            <w:highlight w:val="cyan"/>
          </w:rPr>
          <w:instrText xml:space="preserve"> HYPERLINK "http://hl7.org/fhir/STU3/provenance.html" </w:instrText>
        </w:r>
        <w:r w:rsidRPr="00F7453C">
          <w:rPr>
            <w:sz w:val="22"/>
            <w:szCs w:val="22"/>
            <w:highlight w:val="cyan"/>
          </w:rPr>
          <w:fldChar w:fldCharType="separate"/>
        </w:r>
        <w:r w:rsidRPr="00F7453C">
          <w:rPr>
            <w:rStyle w:val="Collegamentoipertestuale"/>
            <w:sz w:val="22"/>
            <w:szCs w:val="22"/>
            <w:highlight w:val="cyan"/>
          </w:rPr>
          <w:t>http://hl7.org/fhir/STU3/provenance.html</w:t>
        </w:r>
        <w:r w:rsidRPr="00F7453C">
          <w:rPr>
            <w:rStyle w:val="Collegamentoipertestuale"/>
            <w:sz w:val="22"/>
            <w:szCs w:val="22"/>
            <w:highlight w:val="cyan"/>
          </w:rPr>
          <w:fldChar w:fldCharType="end"/>
        </w:r>
        <w:r w:rsidRPr="00F7453C">
          <w:rPr>
            <w:b/>
            <w:i/>
            <w:sz w:val="22"/>
            <w:szCs w:val="22"/>
            <w:highlight w:val="cyan"/>
          </w:rPr>
          <w:br/>
        </w:r>
        <w:r w:rsidRPr="00F7453C">
          <w:rPr>
            <w:i/>
            <w:sz w:val="22"/>
            <w:szCs w:val="22"/>
            <w:highlight w:val="cyan"/>
          </w:rPr>
          <w:t>(in general each Provenance object can link N ‘target’ Resources to M ‘entity’ Documents)</w:t>
        </w:r>
      </w:ins>
    </w:p>
    <w:p w14:paraId="4BFADDA0" w14:textId="77777777" w:rsidR="00035990" w:rsidRPr="00F7453C" w:rsidRDefault="00035990" w:rsidP="00AA5298">
      <w:pPr>
        <w:pStyle w:val="Paragrafoelenco"/>
        <w:numPr>
          <w:ilvl w:val="1"/>
          <w:numId w:val="41"/>
        </w:numPr>
        <w:tabs>
          <w:tab w:val="clear" w:pos="786"/>
          <w:tab w:val="num" w:pos="993"/>
        </w:tabs>
        <w:ind w:left="709"/>
        <w:rPr>
          <w:ins w:id="978" w:author="Fabio Buti" w:date="2017-04-10T12:50:00Z"/>
          <w:b/>
          <w:i/>
          <w:sz w:val="22"/>
          <w:szCs w:val="22"/>
          <w:highlight w:val="cyan"/>
        </w:rPr>
      </w:pPr>
      <w:ins w:id="979" w:author="Fabio Buti" w:date="2017-04-10T12:50:00Z">
        <w:r w:rsidRPr="00F7453C">
          <w:rPr>
            <w:b/>
            <w:i/>
            <w:sz w:val="22"/>
            <w:szCs w:val="22"/>
            <w:highlight w:val="cyan"/>
          </w:rPr>
          <w:t xml:space="preserve">To consider also the available FHIR specifications on FHIR &amp; XDS Documents </w:t>
        </w:r>
        <w:r w:rsidRPr="00F7453C">
          <w:rPr>
            <w:sz w:val="22"/>
            <w:szCs w:val="22"/>
            <w:highlight w:val="cyan"/>
          </w:rPr>
          <w:fldChar w:fldCharType="begin"/>
        </w:r>
        <w:r w:rsidRPr="00F7453C">
          <w:rPr>
            <w:sz w:val="22"/>
            <w:szCs w:val="22"/>
            <w:highlight w:val="cyan"/>
          </w:rPr>
          <w:instrText xml:space="preserve"> HYPERLINK "https://www.hl7.org/FHIR/STU3/usecases.html" \l "xds" </w:instrText>
        </w:r>
        <w:r w:rsidRPr="00F7453C">
          <w:rPr>
            <w:sz w:val="22"/>
            <w:szCs w:val="22"/>
            <w:highlight w:val="cyan"/>
          </w:rPr>
          <w:fldChar w:fldCharType="separate"/>
        </w:r>
        <w:r w:rsidRPr="00F7453C">
          <w:rPr>
            <w:rStyle w:val="Collegamentoipertestuale"/>
            <w:sz w:val="22"/>
            <w:szCs w:val="22"/>
            <w:highlight w:val="cyan"/>
          </w:rPr>
          <w:t>https://www.hl7.org/FHIR/STU3/usecases.html#xds</w:t>
        </w:r>
        <w:r w:rsidRPr="00F7453C">
          <w:rPr>
            <w:rStyle w:val="Collegamentoipertestuale"/>
            <w:sz w:val="22"/>
            <w:szCs w:val="22"/>
            <w:highlight w:val="cyan"/>
          </w:rPr>
          <w:fldChar w:fldCharType="end"/>
        </w:r>
      </w:ins>
    </w:p>
    <w:p w14:paraId="0595E299" w14:textId="170CB338" w:rsidR="00654C48" w:rsidRPr="00F7453C" w:rsidRDefault="00035990" w:rsidP="00AA5298">
      <w:pPr>
        <w:pStyle w:val="Paragrafoelenco"/>
        <w:numPr>
          <w:ilvl w:val="2"/>
          <w:numId w:val="17"/>
        </w:numPr>
        <w:tabs>
          <w:tab w:val="clear" w:pos="2160"/>
          <w:tab w:val="num" w:pos="2410"/>
        </w:tabs>
        <w:spacing w:before="60"/>
        <w:ind w:left="1134"/>
        <w:rPr>
          <w:ins w:id="980" w:author="Fabio Buti" w:date="2017-04-10T12:56:00Z"/>
          <w:b/>
          <w:i/>
          <w:sz w:val="22"/>
          <w:szCs w:val="22"/>
          <w:highlight w:val="cyan"/>
        </w:rPr>
      </w:pPr>
      <w:ins w:id="981" w:author="Fabio Buti" w:date="2017-04-10T12:50:00Z">
        <w:r w:rsidRPr="00F7453C">
          <w:rPr>
            <w:b/>
            <w:i/>
            <w:sz w:val="22"/>
            <w:szCs w:val="22"/>
            <w:highlight w:val="cyan"/>
          </w:rPr>
          <w:t xml:space="preserve">specifically the DocumentReference FHIR resource: </w:t>
        </w:r>
        <w:r w:rsidRPr="00F7453C">
          <w:rPr>
            <w:sz w:val="22"/>
            <w:szCs w:val="22"/>
            <w:highlight w:val="cyan"/>
          </w:rPr>
          <w:fldChar w:fldCharType="begin"/>
        </w:r>
        <w:r w:rsidRPr="00F7453C">
          <w:rPr>
            <w:sz w:val="22"/>
            <w:szCs w:val="22"/>
            <w:highlight w:val="cyan"/>
          </w:rPr>
          <w:instrText xml:space="preserve"> HYPERLINK "https://www.hl7.org/FHIR/STU3/documentreference.html" </w:instrText>
        </w:r>
        <w:r w:rsidRPr="00F7453C">
          <w:rPr>
            <w:sz w:val="22"/>
            <w:szCs w:val="22"/>
            <w:highlight w:val="cyan"/>
          </w:rPr>
          <w:fldChar w:fldCharType="separate"/>
        </w:r>
        <w:r w:rsidRPr="00F7453C">
          <w:rPr>
            <w:rStyle w:val="Collegamentoipertestuale"/>
            <w:sz w:val="22"/>
            <w:szCs w:val="22"/>
            <w:highlight w:val="cyan"/>
          </w:rPr>
          <w:t>https://www.hl7.org/FHIR/STU3/documentreference.html</w:t>
        </w:r>
        <w:r w:rsidRPr="00F7453C">
          <w:rPr>
            <w:rStyle w:val="Collegamentoipertestuale"/>
            <w:sz w:val="22"/>
            <w:szCs w:val="22"/>
            <w:highlight w:val="cyan"/>
          </w:rPr>
          <w:fldChar w:fldCharType="end"/>
        </w:r>
      </w:ins>
    </w:p>
    <w:p w14:paraId="362689AF" w14:textId="1EA016DD" w:rsidR="00043FD2" w:rsidRDefault="00043FD2" w:rsidP="00AC6E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5"/>
        <w:gridCol w:w="493"/>
        <w:gridCol w:w="513"/>
        <w:gridCol w:w="2561"/>
        <w:gridCol w:w="3118"/>
      </w:tblGrid>
      <w:tr w:rsidR="00654C48" w:rsidRPr="00654C48" w14:paraId="029BB3CA" w14:textId="77777777" w:rsidTr="003C3F16">
        <w:tc>
          <w:tcPr>
            <w:tcW w:w="9350" w:type="dxa"/>
            <w:gridSpan w:val="5"/>
            <w:shd w:val="clear" w:color="auto" w:fill="7F7F7F" w:themeFill="text1" w:themeFillTint="80"/>
            <w:tcMar>
              <w:top w:w="0" w:type="dxa"/>
              <w:left w:w="60" w:type="dxa"/>
              <w:bottom w:w="0" w:type="dxa"/>
              <w:right w:w="60" w:type="dxa"/>
            </w:tcMar>
            <w:vAlign w:val="center"/>
          </w:tcPr>
          <w:p w14:paraId="173FB8A8" w14:textId="01BEB079" w:rsidR="00654C48" w:rsidRPr="00654C48" w:rsidRDefault="00654C48" w:rsidP="00654C48">
            <w:pPr>
              <w:spacing w:before="60" w:after="60"/>
              <w:rPr>
                <w:rFonts w:asciiTheme="minorHAnsi" w:hAnsiTheme="minorHAnsi" w:cstheme="minorHAnsi"/>
                <w:b/>
                <w:color w:val="FFFFFF" w:themeColor="background1"/>
              </w:rPr>
            </w:pPr>
            <w:r w:rsidRPr="00654C48">
              <w:rPr>
                <w:rFonts w:asciiTheme="minorHAnsi" w:hAnsiTheme="minorHAnsi" w:cstheme="minorHAnsi"/>
                <w:b/>
                <w:color w:val="FFFFFF" w:themeColor="background1"/>
              </w:rPr>
              <w:t xml:space="preserve">Provenance </w:t>
            </w:r>
          </w:p>
        </w:tc>
      </w:tr>
      <w:tr w:rsidR="00654C48" w:rsidRPr="00654C48" w14:paraId="2CC06AA9" w14:textId="77777777" w:rsidTr="003C3F16">
        <w:tc>
          <w:tcPr>
            <w:tcW w:w="0" w:type="auto"/>
            <w:shd w:val="clear" w:color="auto" w:fill="D9D9D9" w:themeFill="background1" w:themeFillShade="D9"/>
            <w:tcMar>
              <w:top w:w="0" w:type="dxa"/>
              <w:left w:w="60" w:type="dxa"/>
              <w:bottom w:w="0" w:type="dxa"/>
              <w:right w:w="60" w:type="dxa"/>
            </w:tcMar>
            <w:vAlign w:val="center"/>
            <w:hideMark/>
          </w:tcPr>
          <w:p w14:paraId="5B5B5117" w14:textId="77777777" w:rsidR="00654C48" w:rsidRPr="00654C48" w:rsidRDefault="003E04BD" w:rsidP="00654C48">
            <w:pPr>
              <w:spacing w:before="40" w:after="40"/>
              <w:rPr>
                <w:rFonts w:asciiTheme="minorHAnsi" w:hAnsiTheme="minorHAnsi" w:cstheme="minorHAnsi"/>
                <w:b/>
                <w:bCs/>
                <w:sz w:val="18"/>
                <w:szCs w:val="18"/>
                <w:lang w:val="it-IT" w:eastAsia="it-IT"/>
              </w:rPr>
            </w:pPr>
            <w:hyperlink r:id="rId72" w:anchor="table" w:tooltip="The logical name of the element" w:history="1">
              <w:r w:rsidR="00654C48" w:rsidRPr="00654C48">
                <w:rPr>
                  <w:rStyle w:val="Collegamentoipertestuale"/>
                  <w:rFonts w:asciiTheme="minorHAnsi" w:hAnsiTheme="minorHAnsi" w:cstheme="minorHAnsi"/>
                  <w:b/>
                  <w:bCs/>
                  <w:color w:val="auto"/>
                  <w:sz w:val="18"/>
                  <w:szCs w:val="18"/>
                  <w:u w:val="none"/>
                </w:rPr>
                <w:t>Name</w:t>
              </w:r>
            </w:hyperlink>
          </w:p>
        </w:tc>
        <w:tc>
          <w:tcPr>
            <w:tcW w:w="0" w:type="auto"/>
            <w:shd w:val="clear" w:color="auto" w:fill="D9D9D9" w:themeFill="background1" w:themeFillShade="D9"/>
            <w:tcMar>
              <w:top w:w="0" w:type="dxa"/>
              <w:left w:w="60" w:type="dxa"/>
              <w:bottom w:w="0" w:type="dxa"/>
              <w:right w:w="60" w:type="dxa"/>
            </w:tcMar>
            <w:vAlign w:val="center"/>
            <w:hideMark/>
          </w:tcPr>
          <w:p w14:paraId="5942CBB3" w14:textId="77777777" w:rsidR="00654C48" w:rsidRPr="00654C48" w:rsidRDefault="003E04BD" w:rsidP="00654C48">
            <w:pPr>
              <w:spacing w:before="40" w:after="40"/>
              <w:rPr>
                <w:rFonts w:asciiTheme="minorHAnsi" w:hAnsiTheme="minorHAnsi" w:cstheme="minorHAnsi"/>
                <w:b/>
                <w:bCs/>
                <w:sz w:val="18"/>
                <w:szCs w:val="18"/>
              </w:rPr>
            </w:pPr>
            <w:hyperlink r:id="rId73" w:anchor="table" w:tooltip="Information about the use of the element" w:history="1">
              <w:r w:rsidR="00654C48" w:rsidRPr="00654C48">
                <w:rPr>
                  <w:rStyle w:val="Collegamentoipertestuale"/>
                  <w:rFonts w:asciiTheme="minorHAnsi" w:hAnsiTheme="minorHAnsi" w:cstheme="minorHAnsi"/>
                  <w:b/>
                  <w:bCs/>
                  <w:color w:val="auto"/>
                  <w:sz w:val="18"/>
                  <w:szCs w:val="18"/>
                  <w:u w:val="none"/>
                </w:rPr>
                <w:t>Flags</w:t>
              </w:r>
            </w:hyperlink>
          </w:p>
        </w:tc>
        <w:tc>
          <w:tcPr>
            <w:tcW w:w="0" w:type="auto"/>
            <w:shd w:val="clear" w:color="auto" w:fill="D9D9D9" w:themeFill="background1" w:themeFillShade="D9"/>
            <w:tcMar>
              <w:top w:w="0" w:type="dxa"/>
              <w:left w:w="60" w:type="dxa"/>
              <w:bottom w:w="0" w:type="dxa"/>
              <w:right w:w="60" w:type="dxa"/>
            </w:tcMar>
            <w:vAlign w:val="center"/>
            <w:hideMark/>
          </w:tcPr>
          <w:p w14:paraId="728D84E4" w14:textId="77777777" w:rsidR="00654C48" w:rsidRPr="00654C48" w:rsidRDefault="003E04BD" w:rsidP="00654C48">
            <w:pPr>
              <w:spacing w:before="40" w:after="40"/>
              <w:rPr>
                <w:rFonts w:asciiTheme="minorHAnsi" w:hAnsiTheme="minorHAnsi" w:cstheme="minorHAnsi"/>
                <w:b/>
                <w:bCs/>
                <w:sz w:val="18"/>
                <w:szCs w:val="18"/>
              </w:rPr>
            </w:pPr>
            <w:hyperlink r:id="rId74" w:anchor="table" w:tooltip="Minimum and Maximum # of times the the element can appear in the instance" w:history="1">
              <w:r w:rsidR="00654C48" w:rsidRPr="00654C48">
                <w:rPr>
                  <w:rStyle w:val="Collegamentoipertestuale"/>
                  <w:rFonts w:asciiTheme="minorHAnsi" w:hAnsiTheme="minorHAnsi" w:cstheme="minorHAnsi"/>
                  <w:b/>
                  <w:bCs/>
                  <w:color w:val="auto"/>
                  <w:sz w:val="18"/>
                  <w:szCs w:val="18"/>
                  <w:u w:val="none"/>
                </w:rPr>
                <w:t>Card.</w:t>
              </w:r>
            </w:hyperlink>
          </w:p>
        </w:tc>
        <w:tc>
          <w:tcPr>
            <w:tcW w:w="2561" w:type="dxa"/>
            <w:shd w:val="clear" w:color="auto" w:fill="D9D9D9" w:themeFill="background1" w:themeFillShade="D9"/>
            <w:tcMar>
              <w:top w:w="0" w:type="dxa"/>
              <w:left w:w="60" w:type="dxa"/>
              <w:bottom w:w="0" w:type="dxa"/>
              <w:right w:w="60" w:type="dxa"/>
            </w:tcMar>
            <w:vAlign w:val="center"/>
            <w:hideMark/>
          </w:tcPr>
          <w:p w14:paraId="3A300A20" w14:textId="77777777" w:rsidR="00654C48" w:rsidRPr="00654C48" w:rsidRDefault="003E04BD" w:rsidP="00654C48">
            <w:pPr>
              <w:spacing w:before="40" w:after="40"/>
              <w:rPr>
                <w:rFonts w:asciiTheme="minorHAnsi" w:hAnsiTheme="minorHAnsi" w:cstheme="minorHAnsi"/>
                <w:b/>
                <w:bCs/>
                <w:sz w:val="18"/>
                <w:szCs w:val="18"/>
              </w:rPr>
            </w:pPr>
            <w:hyperlink r:id="rId75" w:anchor="table" w:tooltip="Reference to the type of the element" w:history="1">
              <w:r w:rsidR="00654C48" w:rsidRPr="00654C48">
                <w:rPr>
                  <w:rStyle w:val="Collegamentoipertestuale"/>
                  <w:rFonts w:asciiTheme="minorHAnsi" w:hAnsiTheme="minorHAnsi" w:cstheme="minorHAnsi"/>
                  <w:b/>
                  <w:bCs/>
                  <w:color w:val="auto"/>
                  <w:sz w:val="18"/>
                  <w:szCs w:val="18"/>
                  <w:u w:val="none"/>
                </w:rPr>
                <w:t>Type</w:t>
              </w:r>
            </w:hyperlink>
          </w:p>
        </w:tc>
        <w:tc>
          <w:tcPr>
            <w:tcW w:w="3118" w:type="dxa"/>
            <w:shd w:val="clear" w:color="auto" w:fill="D9D9D9" w:themeFill="background1" w:themeFillShade="D9"/>
            <w:tcMar>
              <w:top w:w="0" w:type="dxa"/>
              <w:left w:w="60" w:type="dxa"/>
              <w:bottom w:w="0" w:type="dxa"/>
              <w:right w:w="60" w:type="dxa"/>
            </w:tcMar>
            <w:vAlign w:val="center"/>
            <w:hideMark/>
          </w:tcPr>
          <w:p w14:paraId="60014BA9" w14:textId="2AAC1515" w:rsidR="00654C48" w:rsidRPr="00654C48" w:rsidRDefault="003E04BD" w:rsidP="00654C48">
            <w:pPr>
              <w:spacing w:before="40" w:after="40"/>
              <w:rPr>
                <w:rFonts w:asciiTheme="minorHAnsi" w:hAnsiTheme="minorHAnsi" w:cstheme="minorHAnsi"/>
                <w:b/>
                <w:bCs/>
                <w:sz w:val="18"/>
                <w:szCs w:val="18"/>
              </w:rPr>
            </w:pPr>
            <w:hyperlink r:id="rId76" w:anchor="table" w:tooltip="Additional information about the element" w:history="1">
              <w:r w:rsidR="00654C48" w:rsidRPr="00654C48">
                <w:rPr>
                  <w:rStyle w:val="Collegamentoipertestuale"/>
                  <w:rFonts w:asciiTheme="minorHAnsi" w:hAnsiTheme="minorHAnsi" w:cstheme="minorHAnsi"/>
                  <w:b/>
                  <w:bCs/>
                  <w:color w:val="auto"/>
                  <w:sz w:val="18"/>
                  <w:szCs w:val="18"/>
                  <w:u w:val="none"/>
                </w:rPr>
                <w:t>Description &amp; Constraints</w:t>
              </w:r>
            </w:hyperlink>
          </w:p>
        </w:tc>
      </w:tr>
      <w:tr w:rsidR="00654C48" w:rsidRPr="00654C48" w14:paraId="550696DC" w14:textId="77777777" w:rsidTr="00654C48">
        <w:tc>
          <w:tcPr>
            <w:tcW w:w="0" w:type="auto"/>
            <w:shd w:val="clear" w:color="auto" w:fill="FFFFFF"/>
            <w:noWrap/>
            <w:tcMar>
              <w:top w:w="0" w:type="dxa"/>
              <w:left w:w="60" w:type="dxa"/>
              <w:bottom w:w="0" w:type="dxa"/>
              <w:right w:w="60" w:type="dxa"/>
            </w:tcMar>
            <w:vAlign w:val="center"/>
            <w:hideMark/>
          </w:tcPr>
          <w:p w14:paraId="6CC8AE2F" w14:textId="2557CD01"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686E1D41" wp14:editId="3DB0090B">
                  <wp:extent cx="7620" cy="205740"/>
                  <wp:effectExtent l="0" t="0" r="0" b="0"/>
                  <wp:docPr id="339" name="Immagine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3652B77" wp14:editId="0AA06A79">
                  <wp:extent cx="152400" cy="152400"/>
                  <wp:effectExtent l="0" t="0" r="0" b="0"/>
                  <wp:docPr id="338" name="Immagine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9" w:anchor="Provenance" w:tooltip="Provenance : Provenance of a resource is a record that describes entities and processes involved in producing and delivering or otherwise influencing that resource. Provenance provides a critical foundation for assessing authenticity, enabling trust, and allow" w:history="1">
              <w:r w:rsidRPr="00654C48">
                <w:rPr>
                  <w:rStyle w:val="Collegamentoipertestuale"/>
                  <w:rFonts w:asciiTheme="minorHAnsi" w:hAnsiTheme="minorHAnsi" w:cstheme="minorHAnsi"/>
                  <w:sz w:val="18"/>
                  <w:szCs w:val="18"/>
                </w:rPr>
                <w:t>Provenance</w:t>
              </w:r>
            </w:hyperlink>
            <w:bookmarkStart w:id="982" w:name="Provenance"/>
            <w:r w:rsidRPr="00654C48">
              <w:rPr>
                <w:rFonts w:asciiTheme="minorHAnsi" w:hAnsiTheme="minorHAnsi" w:cstheme="minorHAnsi"/>
                <w:color w:val="428BCA"/>
                <w:sz w:val="18"/>
                <w:szCs w:val="18"/>
                <w:u w:val="single"/>
              </w:rPr>
              <w:t xml:space="preserve"> </w:t>
            </w:r>
            <w:bookmarkEnd w:id="982"/>
          </w:p>
        </w:tc>
        <w:tc>
          <w:tcPr>
            <w:tcW w:w="0" w:type="auto"/>
            <w:shd w:val="clear" w:color="auto" w:fill="FFFFFF"/>
            <w:tcMar>
              <w:top w:w="0" w:type="dxa"/>
              <w:left w:w="60" w:type="dxa"/>
              <w:bottom w:w="0" w:type="dxa"/>
              <w:right w:w="60" w:type="dxa"/>
            </w:tcMar>
            <w:vAlign w:val="center"/>
            <w:hideMark/>
          </w:tcPr>
          <w:p w14:paraId="69CF2447"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4AAFA483"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hideMark/>
          </w:tcPr>
          <w:p w14:paraId="4F4724EF" w14:textId="77777777" w:rsidR="00654C48" w:rsidRPr="00654C48" w:rsidRDefault="003E04BD" w:rsidP="00654C48">
            <w:pPr>
              <w:spacing w:before="0"/>
              <w:rPr>
                <w:rFonts w:asciiTheme="minorHAnsi" w:hAnsiTheme="minorHAnsi" w:cstheme="minorHAnsi"/>
                <w:color w:val="333333"/>
                <w:sz w:val="18"/>
                <w:szCs w:val="18"/>
              </w:rPr>
            </w:pPr>
            <w:hyperlink r:id="rId80" w:history="1">
              <w:r w:rsidR="00654C48" w:rsidRPr="00654C48">
                <w:rPr>
                  <w:rStyle w:val="Collegamentoipertestuale"/>
                  <w:rFonts w:asciiTheme="minorHAnsi" w:hAnsiTheme="minorHAnsi" w:cstheme="minorHAnsi"/>
                  <w:sz w:val="18"/>
                  <w:szCs w:val="18"/>
                </w:rPr>
                <w:t>DomainResource</w:t>
              </w:r>
            </w:hyperlink>
          </w:p>
        </w:tc>
        <w:tc>
          <w:tcPr>
            <w:tcW w:w="3118" w:type="dxa"/>
            <w:shd w:val="clear" w:color="auto" w:fill="FFFFFF"/>
            <w:tcMar>
              <w:top w:w="0" w:type="dxa"/>
              <w:left w:w="60" w:type="dxa"/>
              <w:bottom w:w="0" w:type="dxa"/>
              <w:right w:w="60" w:type="dxa"/>
            </w:tcMar>
            <w:vAlign w:val="center"/>
            <w:hideMark/>
          </w:tcPr>
          <w:p w14:paraId="7760BB83"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Who, What, When for a set of resources</w:t>
            </w:r>
            <w:r w:rsidRPr="00654C48">
              <w:rPr>
                <w:rFonts w:asciiTheme="minorHAnsi" w:hAnsiTheme="minorHAnsi" w:cstheme="minorHAnsi"/>
                <w:color w:val="333333"/>
                <w:sz w:val="18"/>
                <w:szCs w:val="18"/>
              </w:rPr>
              <w:br/>
              <w:t xml:space="preserve">Elements defined in Ancestors: </w:t>
            </w:r>
            <w:hyperlink r:id="rId81" w:anchor="Resource" w:tooltip="The logical id of the resource, as used in the URL for the resource. Once assigned, this value never changes." w:history="1">
              <w:r w:rsidRPr="00654C48">
                <w:rPr>
                  <w:rStyle w:val="Collegamentoipertestuale"/>
                  <w:rFonts w:asciiTheme="minorHAnsi" w:hAnsiTheme="minorHAnsi" w:cstheme="minorHAnsi"/>
                  <w:sz w:val="18"/>
                  <w:szCs w:val="18"/>
                </w:rPr>
                <w:t>id</w:t>
              </w:r>
            </w:hyperlink>
            <w:r w:rsidRPr="00654C48">
              <w:rPr>
                <w:rFonts w:asciiTheme="minorHAnsi" w:hAnsiTheme="minorHAnsi" w:cstheme="minorHAnsi"/>
                <w:color w:val="333333"/>
                <w:sz w:val="18"/>
                <w:szCs w:val="18"/>
              </w:rPr>
              <w:t xml:space="preserve">, </w:t>
            </w:r>
            <w:hyperlink r:id="rId82" w:anchor="Resource" w:tooltip="The metadata about the resource. This is content that is maintained by the infrastructure. Changes to the content may not always be associated with version changes to the resource." w:history="1">
              <w:r w:rsidRPr="00654C48">
                <w:rPr>
                  <w:rStyle w:val="Collegamentoipertestuale"/>
                  <w:rFonts w:asciiTheme="minorHAnsi" w:hAnsiTheme="minorHAnsi" w:cstheme="minorHAnsi"/>
                  <w:sz w:val="18"/>
                  <w:szCs w:val="18"/>
                </w:rPr>
                <w:t>meta</w:t>
              </w:r>
            </w:hyperlink>
            <w:r w:rsidRPr="00654C48">
              <w:rPr>
                <w:rFonts w:asciiTheme="minorHAnsi" w:hAnsiTheme="minorHAnsi" w:cstheme="minorHAnsi"/>
                <w:color w:val="333333"/>
                <w:sz w:val="18"/>
                <w:szCs w:val="18"/>
              </w:rPr>
              <w:t xml:space="preserve">, </w:t>
            </w:r>
            <w:hyperlink r:id="rId83" w:anchor="Resource" w:tooltip="A reference to a set of rules that were followed when the resource was constructed, and which must be understood when processing the content." w:history="1">
              <w:r w:rsidRPr="00654C48">
                <w:rPr>
                  <w:rStyle w:val="Collegamentoipertestuale"/>
                  <w:rFonts w:asciiTheme="minorHAnsi" w:hAnsiTheme="minorHAnsi" w:cstheme="minorHAnsi"/>
                  <w:sz w:val="18"/>
                  <w:szCs w:val="18"/>
                </w:rPr>
                <w:t>implicitRules</w:t>
              </w:r>
            </w:hyperlink>
            <w:r w:rsidRPr="00654C48">
              <w:rPr>
                <w:rFonts w:asciiTheme="minorHAnsi" w:hAnsiTheme="minorHAnsi" w:cstheme="minorHAnsi"/>
                <w:color w:val="333333"/>
                <w:sz w:val="18"/>
                <w:szCs w:val="18"/>
              </w:rPr>
              <w:t xml:space="preserve">, </w:t>
            </w:r>
            <w:hyperlink r:id="rId84" w:anchor="Resource" w:tooltip="The base language in which the resource is written." w:history="1">
              <w:r w:rsidRPr="00654C48">
                <w:rPr>
                  <w:rStyle w:val="Collegamentoipertestuale"/>
                  <w:rFonts w:asciiTheme="minorHAnsi" w:hAnsiTheme="minorHAnsi" w:cstheme="minorHAnsi"/>
                  <w:sz w:val="18"/>
                  <w:szCs w:val="18"/>
                </w:rPr>
                <w:t>language</w:t>
              </w:r>
            </w:hyperlink>
            <w:r w:rsidRPr="00654C48">
              <w:rPr>
                <w:rFonts w:asciiTheme="minorHAnsi" w:hAnsiTheme="minorHAnsi" w:cstheme="minorHAnsi"/>
                <w:color w:val="333333"/>
                <w:sz w:val="18"/>
                <w:szCs w:val="18"/>
              </w:rPr>
              <w:t xml:space="preserve">, </w:t>
            </w:r>
            <w:hyperlink r:id="rId85"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ally " w:history="1">
              <w:r w:rsidRPr="00654C48">
                <w:rPr>
                  <w:rStyle w:val="Collegamentoipertestuale"/>
                  <w:rFonts w:asciiTheme="minorHAnsi" w:hAnsiTheme="minorHAnsi" w:cstheme="minorHAnsi"/>
                  <w:sz w:val="18"/>
                  <w:szCs w:val="18"/>
                </w:rPr>
                <w:t>text</w:t>
              </w:r>
            </w:hyperlink>
            <w:r w:rsidRPr="00654C48">
              <w:rPr>
                <w:rFonts w:asciiTheme="minorHAnsi" w:hAnsiTheme="minorHAnsi" w:cstheme="minorHAnsi"/>
                <w:color w:val="333333"/>
                <w:sz w:val="18"/>
                <w:szCs w:val="18"/>
              </w:rPr>
              <w:t xml:space="preserve">, </w:t>
            </w:r>
            <w:hyperlink r:id="rId86" w:anchor="DomainResource" w:tooltip="These resources do not have an independent existence apart from the resource that contains them - they cannot be identified independently, and nor can they have their own independent transaction scope." w:history="1">
              <w:r w:rsidRPr="00654C48">
                <w:rPr>
                  <w:rStyle w:val="Collegamentoipertestuale"/>
                  <w:rFonts w:asciiTheme="minorHAnsi" w:hAnsiTheme="minorHAnsi" w:cstheme="minorHAnsi"/>
                  <w:sz w:val="18"/>
                  <w:szCs w:val="18"/>
                </w:rPr>
                <w:t>contained</w:t>
              </w:r>
            </w:hyperlink>
            <w:r w:rsidRPr="00654C48">
              <w:rPr>
                <w:rFonts w:asciiTheme="minorHAnsi" w:hAnsiTheme="minorHAnsi" w:cstheme="minorHAnsi"/>
                <w:color w:val="333333"/>
                <w:sz w:val="18"/>
                <w:szCs w:val="18"/>
              </w:rPr>
              <w:t xml:space="preserve">, </w:t>
            </w:r>
            <w:hyperlink r:id="rId87"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ugh a" w:history="1">
              <w:r w:rsidRPr="00654C48">
                <w:rPr>
                  <w:rStyle w:val="Collegamentoipertestuale"/>
                  <w:rFonts w:asciiTheme="minorHAnsi" w:hAnsiTheme="minorHAnsi" w:cstheme="minorHAnsi"/>
                  <w:sz w:val="18"/>
                  <w:szCs w:val="18"/>
                </w:rPr>
                <w:t>extension</w:t>
              </w:r>
            </w:hyperlink>
            <w:r w:rsidRPr="00654C48">
              <w:rPr>
                <w:rFonts w:asciiTheme="minorHAnsi" w:hAnsiTheme="minorHAnsi" w:cstheme="minorHAnsi"/>
                <w:color w:val="333333"/>
                <w:sz w:val="18"/>
                <w:szCs w:val="18"/>
              </w:rPr>
              <w:t xml:space="preserve">, </w:t>
            </w:r>
            <w:hyperlink r:id="rId88"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e use" w:history="1">
              <w:r w:rsidRPr="00654C48">
                <w:rPr>
                  <w:rStyle w:val="Collegamentoipertestuale"/>
                  <w:rFonts w:asciiTheme="minorHAnsi" w:hAnsiTheme="minorHAnsi" w:cstheme="minorHAnsi"/>
                  <w:sz w:val="18"/>
                  <w:szCs w:val="18"/>
                </w:rPr>
                <w:t>modifierExtension</w:t>
              </w:r>
            </w:hyperlink>
          </w:p>
        </w:tc>
      </w:tr>
      <w:tr w:rsidR="00654C48" w:rsidRPr="00654C48" w14:paraId="44BC88FD" w14:textId="77777777" w:rsidTr="00654C48">
        <w:tc>
          <w:tcPr>
            <w:tcW w:w="0" w:type="auto"/>
            <w:shd w:val="clear" w:color="auto" w:fill="FFFFFF"/>
            <w:noWrap/>
            <w:tcMar>
              <w:top w:w="0" w:type="dxa"/>
              <w:left w:w="60" w:type="dxa"/>
              <w:bottom w:w="0" w:type="dxa"/>
              <w:right w:w="60" w:type="dxa"/>
            </w:tcMar>
            <w:vAlign w:val="center"/>
            <w:hideMark/>
          </w:tcPr>
          <w:p w14:paraId="78D662F0" w14:textId="1607FDD3"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lastRenderedPageBreak/>
              <w:drawing>
                <wp:inline distT="0" distB="0" distL="0" distR="0" wp14:anchorId="3B4160CD" wp14:editId="7DF0B2CA">
                  <wp:extent cx="7620" cy="205740"/>
                  <wp:effectExtent l="0" t="0" r="0" b="0"/>
                  <wp:docPr id="337" name="Immagin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62B79E1" wp14:editId="24EFB5DD">
                  <wp:extent cx="152400" cy="205740"/>
                  <wp:effectExtent l="0" t="0" r="0" b="3810"/>
                  <wp:docPr id="336" name="Immagin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CEF8BAC" wp14:editId="4EF3DE58">
                  <wp:extent cx="152400" cy="152400"/>
                  <wp:effectExtent l="0" t="0" r="0" b="0"/>
                  <wp:docPr id="335" name="Immagine 3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1" w:anchor="Provenance.target" w:tooltip="Provenance.target : The Reference(s) that were generated or updated by  the activity described in this resource. A provenance can point to more than one target if multiple resources were created/updated by the same activity." w:history="1">
              <w:r w:rsidRPr="00654C48">
                <w:rPr>
                  <w:rStyle w:val="Collegamentoipertestuale"/>
                  <w:rFonts w:asciiTheme="minorHAnsi" w:hAnsiTheme="minorHAnsi" w:cstheme="minorHAnsi"/>
                  <w:sz w:val="18"/>
                  <w:szCs w:val="18"/>
                </w:rPr>
                <w:t>target</w:t>
              </w:r>
            </w:hyperlink>
            <w:bookmarkStart w:id="983" w:name="Provenance.target"/>
            <w:r w:rsidRPr="00654C48">
              <w:rPr>
                <w:rFonts w:asciiTheme="minorHAnsi" w:hAnsiTheme="minorHAnsi" w:cstheme="minorHAnsi"/>
                <w:color w:val="428BCA"/>
                <w:sz w:val="18"/>
                <w:szCs w:val="18"/>
                <w:u w:val="single"/>
              </w:rPr>
              <w:t xml:space="preserve"> </w:t>
            </w:r>
            <w:bookmarkEnd w:id="983"/>
          </w:p>
        </w:tc>
        <w:tc>
          <w:tcPr>
            <w:tcW w:w="0" w:type="auto"/>
            <w:shd w:val="clear" w:color="auto" w:fill="FFFFFF"/>
            <w:tcMar>
              <w:top w:w="0" w:type="dxa"/>
              <w:left w:w="60" w:type="dxa"/>
              <w:bottom w:w="0" w:type="dxa"/>
              <w:right w:w="60" w:type="dxa"/>
            </w:tcMar>
            <w:vAlign w:val="center"/>
            <w:hideMark/>
          </w:tcPr>
          <w:p w14:paraId="539E9C67"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Σ</w:t>
            </w:r>
          </w:p>
        </w:tc>
        <w:tc>
          <w:tcPr>
            <w:tcW w:w="0" w:type="auto"/>
            <w:shd w:val="clear" w:color="auto" w:fill="FFFFFF"/>
            <w:tcMar>
              <w:top w:w="0" w:type="dxa"/>
              <w:left w:w="60" w:type="dxa"/>
              <w:bottom w:w="0" w:type="dxa"/>
              <w:right w:w="60" w:type="dxa"/>
            </w:tcMar>
            <w:vAlign w:val="center"/>
            <w:hideMark/>
          </w:tcPr>
          <w:p w14:paraId="06E30825"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1..*</w:t>
            </w:r>
          </w:p>
        </w:tc>
        <w:tc>
          <w:tcPr>
            <w:tcW w:w="2561" w:type="dxa"/>
            <w:shd w:val="clear" w:color="auto" w:fill="FFFFFF"/>
            <w:tcMar>
              <w:top w:w="0" w:type="dxa"/>
              <w:left w:w="60" w:type="dxa"/>
              <w:bottom w:w="0" w:type="dxa"/>
              <w:right w:w="60" w:type="dxa"/>
            </w:tcMar>
            <w:vAlign w:val="center"/>
            <w:hideMark/>
          </w:tcPr>
          <w:p w14:paraId="4EBC160F" w14:textId="77777777" w:rsidR="00654C48" w:rsidRPr="00654C48" w:rsidRDefault="003E04BD" w:rsidP="00654C48">
            <w:pPr>
              <w:spacing w:before="0"/>
              <w:rPr>
                <w:rFonts w:asciiTheme="minorHAnsi" w:hAnsiTheme="minorHAnsi" w:cstheme="minorHAnsi"/>
                <w:color w:val="333333"/>
                <w:sz w:val="18"/>
                <w:szCs w:val="18"/>
              </w:rPr>
            </w:pPr>
            <w:hyperlink r:id="rId92" w:history="1">
              <w:r w:rsidR="00654C48" w:rsidRPr="00654C48">
                <w:rPr>
                  <w:rStyle w:val="Collegamentoipertestuale"/>
                  <w:rFonts w:asciiTheme="minorHAnsi" w:hAnsiTheme="minorHAnsi" w:cstheme="minorHAnsi"/>
                  <w:sz w:val="18"/>
                  <w:szCs w:val="18"/>
                </w:rPr>
                <w:t>Reference</w:t>
              </w:r>
            </w:hyperlink>
            <w:r w:rsidR="00654C48" w:rsidRPr="00654C48">
              <w:rPr>
                <w:rFonts w:asciiTheme="minorHAnsi" w:hAnsiTheme="minorHAnsi" w:cstheme="minorHAnsi"/>
                <w:color w:val="333333"/>
                <w:sz w:val="18"/>
                <w:szCs w:val="18"/>
              </w:rPr>
              <w:t>(</w:t>
            </w:r>
            <w:hyperlink r:id="rId93" w:history="1">
              <w:r w:rsidR="00654C48" w:rsidRPr="00654C48">
                <w:rPr>
                  <w:rStyle w:val="Collegamentoipertestuale"/>
                  <w:rFonts w:asciiTheme="minorHAnsi" w:hAnsiTheme="minorHAnsi" w:cstheme="minorHAnsi"/>
                  <w:sz w:val="18"/>
                  <w:szCs w:val="18"/>
                </w:rPr>
                <w:t>Any</w:t>
              </w:r>
            </w:hyperlink>
            <w:r w:rsidR="00654C48" w:rsidRPr="00654C48">
              <w:rPr>
                <w:rFonts w:asciiTheme="minorHAnsi" w:hAnsiTheme="minorHAnsi" w:cstheme="minorHAnsi"/>
                <w:color w:val="333333"/>
                <w:sz w:val="18"/>
                <w:szCs w:val="18"/>
              </w:rPr>
              <w:t>)</w:t>
            </w:r>
          </w:p>
        </w:tc>
        <w:tc>
          <w:tcPr>
            <w:tcW w:w="3118" w:type="dxa"/>
            <w:shd w:val="clear" w:color="auto" w:fill="FFFF00"/>
            <w:tcMar>
              <w:top w:w="0" w:type="dxa"/>
              <w:left w:w="60" w:type="dxa"/>
              <w:bottom w:w="0" w:type="dxa"/>
              <w:right w:w="60" w:type="dxa"/>
            </w:tcMar>
            <w:vAlign w:val="center"/>
            <w:hideMark/>
          </w:tcPr>
          <w:p w14:paraId="20A71425" w14:textId="77777777" w:rsidR="00654C48" w:rsidRPr="00D44B14" w:rsidRDefault="00654C48" w:rsidP="00654C48">
            <w:pPr>
              <w:spacing w:before="0"/>
              <w:rPr>
                <w:rFonts w:asciiTheme="minorHAnsi" w:hAnsiTheme="minorHAnsi" w:cstheme="minorHAnsi"/>
                <w:color w:val="333333"/>
                <w:sz w:val="18"/>
                <w:szCs w:val="18"/>
                <w:highlight w:val="green"/>
              </w:rPr>
            </w:pPr>
            <w:r w:rsidRPr="00D44B14">
              <w:rPr>
                <w:rFonts w:asciiTheme="minorHAnsi" w:hAnsiTheme="minorHAnsi" w:cstheme="minorHAnsi"/>
                <w:color w:val="333333"/>
                <w:sz w:val="18"/>
                <w:szCs w:val="18"/>
                <w:highlight w:val="green"/>
              </w:rPr>
              <w:t>Target Reference(s) (usually version specific)</w:t>
            </w:r>
          </w:p>
        </w:tc>
      </w:tr>
      <w:tr w:rsidR="00654C48" w:rsidRPr="00654C48" w14:paraId="46428DB5" w14:textId="77777777" w:rsidTr="00654C48">
        <w:tc>
          <w:tcPr>
            <w:tcW w:w="0" w:type="auto"/>
            <w:shd w:val="clear" w:color="auto" w:fill="FFFFFF"/>
            <w:noWrap/>
            <w:tcMar>
              <w:top w:w="0" w:type="dxa"/>
              <w:left w:w="60" w:type="dxa"/>
              <w:bottom w:w="0" w:type="dxa"/>
              <w:right w:w="60" w:type="dxa"/>
            </w:tcMar>
            <w:vAlign w:val="center"/>
            <w:hideMark/>
          </w:tcPr>
          <w:p w14:paraId="0FE01892" w14:textId="6CCDE722"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6CCE24A4" wp14:editId="27AE826A">
                  <wp:extent cx="7620" cy="205740"/>
                  <wp:effectExtent l="0" t="0" r="0" b="0"/>
                  <wp:docPr id="334" name="Immagin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B609BA5" wp14:editId="3FCB16FC">
                  <wp:extent cx="152400" cy="205740"/>
                  <wp:effectExtent l="0" t="0" r="0" b="3810"/>
                  <wp:docPr id="333" name="Immagin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43FCA5C" wp14:editId="20DD0B94">
                  <wp:extent cx="152400" cy="152400"/>
                  <wp:effectExtent l="0" t="0" r="0" b="0"/>
                  <wp:docPr id="332" name="Immagin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5" w:anchor="Provenance.period" w:tooltip="Provenance.period : The period during which the activity occurred." w:history="1">
              <w:r w:rsidRPr="00654C48">
                <w:rPr>
                  <w:rStyle w:val="Collegamentoipertestuale"/>
                  <w:rFonts w:asciiTheme="minorHAnsi" w:hAnsiTheme="minorHAnsi" w:cstheme="minorHAnsi"/>
                  <w:sz w:val="18"/>
                  <w:szCs w:val="18"/>
                </w:rPr>
                <w:t>period</w:t>
              </w:r>
            </w:hyperlink>
            <w:bookmarkStart w:id="984" w:name="Provenance.period"/>
            <w:r w:rsidRPr="00654C48">
              <w:rPr>
                <w:rFonts w:asciiTheme="minorHAnsi" w:hAnsiTheme="minorHAnsi" w:cstheme="minorHAnsi"/>
                <w:color w:val="428BCA"/>
                <w:sz w:val="18"/>
                <w:szCs w:val="18"/>
                <w:u w:val="single"/>
              </w:rPr>
              <w:t xml:space="preserve"> </w:t>
            </w:r>
            <w:bookmarkEnd w:id="984"/>
          </w:p>
        </w:tc>
        <w:tc>
          <w:tcPr>
            <w:tcW w:w="0" w:type="auto"/>
            <w:shd w:val="clear" w:color="auto" w:fill="FFFFFF"/>
            <w:tcMar>
              <w:top w:w="0" w:type="dxa"/>
              <w:left w:w="60" w:type="dxa"/>
              <w:bottom w:w="0" w:type="dxa"/>
              <w:right w:w="60" w:type="dxa"/>
            </w:tcMar>
            <w:vAlign w:val="center"/>
            <w:hideMark/>
          </w:tcPr>
          <w:p w14:paraId="231B5788"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6AF9C29D"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0..1</w:t>
            </w:r>
          </w:p>
        </w:tc>
        <w:tc>
          <w:tcPr>
            <w:tcW w:w="2561" w:type="dxa"/>
            <w:shd w:val="clear" w:color="auto" w:fill="FFFFFF"/>
            <w:tcMar>
              <w:top w:w="0" w:type="dxa"/>
              <w:left w:w="60" w:type="dxa"/>
              <w:bottom w:w="0" w:type="dxa"/>
              <w:right w:w="60" w:type="dxa"/>
            </w:tcMar>
            <w:vAlign w:val="center"/>
            <w:hideMark/>
          </w:tcPr>
          <w:p w14:paraId="0AABE272" w14:textId="77777777" w:rsidR="00654C48" w:rsidRPr="00654C48" w:rsidRDefault="003E04BD" w:rsidP="00654C48">
            <w:pPr>
              <w:spacing w:before="0"/>
              <w:rPr>
                <w:rFonts w:asciiTheme="minorHAnsi" w:hAnsiTheme="minorHAnsi" w:cstheme="minorHAnsi"/>
                <w:color w:val="333333"/>
                <w:sz w:val="18"/>
                <w:szCs w:val="18"/>
              </w:rPr>
            </w:pPr>
            <w:hyperlink r:id="rId96" w:anchor="Period" w:history="1">
              <w:r w:rsidR="00654C48" w:rsidRPr="00654C48">
                <w:rPr>
                  <w:rStyle w:val="Collegamentoipertestuale"/>
                  <w:rFonts w:asciiTheme="minorHAnsi" w:hAnsiTheme="minorHAnsi" w:cstheme="minorHAnsi"/>
                  <w:sz w:val="18"/>
                  <w:szCs w:val="18"/>
                </w:rPr>
                <w:t>Period</w:t>
              </w:r>
            </w:hyperlink>
          </w:p>
        </w:tc>
        <w:tc>
          <w:tcPr>
            <w:tcW w:w="3118" w:type="dxa"/>
            <w:shd w:val="clear" w:color="auto" w:fill="FFFFFF"/>
            <w:tcMar>
              <w:top w:w="0" w:type="dxa"/>
              <w:left w:w="60" w:type="dxa"/>
              <w:bottom w:w="0" w:type="dxa"/>
              <w:right w:w="60" w:type="dxa"/>
            </w:tcMar>
            <w:vAlign w:val="center"/>
            <w:hideMark/>
          </w:tcPr>
          <w:p w14:paraId="7F1AE7FB"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When the activity occurred</w:t>
            </w:r>
          </w:p>
        </w:tc>
      </w:tr>
      <w:tr w:rsidR="00654C48" w:rsidRPr="00654C48" w14:paraId="48909720" w14:textId="77777777" w:rsidTr="00654C48">
        <w:tc>
          <w:tcPr>
            <w:tcW w:w="0" w:type="auto"/>
            <w:shd w:val="clear" w:color="auto" w:fill="FFFFFF"/>
            <w:noWrap/>
            <w:tcMar>
              <w:top w:w="0" w:type="dxa"/>
              <w:left w:w="60" w:type="dxa"/>
              <w:bottom w:w="0" w:type="dxa"/>
              <w:right w:w="60" w:type="dxa"/>
            </w:tcMar>
            <w:vAlign w:val="center"/>
            <w:hideMark/>
          </w:tcPr>
          <w:p w14:paraId="0243269C" w14:textId="01DA9CA3"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1E42CE7E" wp14:editId="7F768BB5">
                  <wp:extent cx="7620" cy="205740"/>
                  <wp:effectExtent l="0" t="0" r="0" b="0"/>
                  <wp:docPr id="331" name="Immagin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3F86B8E" wp14:editId="346B0F31">
                  <wp:extent cx="152400" cy="205740"/>
                  <wp:effectExtent l="0" t="0" r="0" b="3810"/>
                  <wp:docPr id="330" name="Immagin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C42C767" wp14:editId="626444E5">
                  <wp:extent cx="152400" cy="152400"/>
                  <wp:effectExtent l="0" t="0" r="0" b="0"/>
                  <wp:docPr id="329" name="Immagin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8" w:anchor="Provenance.recorded" w:tooltip="Provenance.recorded : The instant of time at which the activity was recorded." w:history="1">
              <w:r w:rsidRPr="00654C48">
                <w:rPr>
                  <w:rStyle w:val="Collegamentoipertestuale"/>
                  <w:rFonts w:asciiTheme="minorHAnsi" w:hAnsiTheme="minorHAnsi" w:cstheme="minorHAnsi"/>
                  <w:sz w:val="18"/>
                  <w:szCs w:val="18"/>
                </w:rPr>
                <w:t>recorded</w:t>
              </w:r>
            </w:hyperlink>
            <w:bookmarkStart w:id="985" w:name="Provenance.recorded"/>
            <w:r w:rsidRPr="00654C48">
              <w:rPr>
                <w:rFonts w:asciiTheme="minorHAnsi" w:hAnsiTheme="minorHAnsi" w:cstheme="minorHAnsi"/>
                <w:color w:val="428BCA"/>
                <w:sz w:val="18"/>
                <w:szCs w:val="18"/>
                <w:u w:val="single"/>
              </w:rPr>
              <w:t xml:space="preserve"> </w:t>
            </w:r>
            <w:bookmarkEnd w:id="985"/>
          </w:p>
        </w:tc>
        <w:tc>
          <w:tcPr>
            <w:tcW w:w="0" w:type="auto"/>
            <w:shd w:val="clear" w:color="auto" w:fill="FFFFFF"/>
            <w:tcMar>
              <w:top w:w="0" w:type="dxa"/>
              <w:left w:w="60" w:type="dxa"/>
              <w:bottom w:w="0" w:type="dxa"/>
              <w:right w:w="60" w:type="dxa"/>
            </w:tcMar>
            <w:vAlign w:val="center"/>
            <w:hideMark/>
          </w:tcPr>
          <w:p w14:paraId="652CD795"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Σ</w:t>
            </w:r>
          </w:p>
        </w:tc>
        <w:tc>
          <w:tcPr>
            <w:tcW w:w="0" w:type="auto"/>
            <w:shd w:val="clear" w:color="auto" w:fill="FFFFFF"/>
            <w:tcMar>
              <w:top w:w="0" w:type="dxa"/>
              <w:left w:w="60" w:type="dxa"/>
              <w:bottom w:w="0" w:type="dxa"/>
              <w:right w:w="60" w:type="dxa"/>
            </w:tcMar>
            <w:vAlign w:val="center"/>
            <w:hideMark/>
          </w:tcPr>
          <w:p w14:paraId="04574FB8"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1..1</w:t>
            </w:r>
          </w:p>
        </w:tc>
        <w:tc>
          <w:tcPr>
            <w:tcW w:w="2561" w:type="dxa"/>
            <w:shd w:val="clear" w:color="auto" w:fill="FFFFFF"/>
            <w:tcMar>
              <w:top w:w="0" w:type="dxa"/>
              <w:left w:w="60" w:type="dxa"/>
              <w:bottom w:w="0" w:type="dxa"/>
              <w:right w:w="60" w:type="dxa"/>
            </w:tcMar>
            <w:vAlign w:val="center"/>
            <w:hideMark/>
          </w:tcPr>
          <w:p w14:paraId="2499EF22" w14:textId="77777777" w:rsidR="00654C48" w:rsidRPr="00654C48" w:rsidRDefault="003E04BD" w:rsidP="00654C48">
            <w:pPr>
              <w:spacing w:before="0"/>
              <w:rPr>
                <w:rFonts w:asciiTheme="minorHAnsi" w:hAnsiTheme="minorHAnsi" w:cstheme="minorHAnsi"/>
                <w:color w:val="333333"/>
                <w:sz w:val="18"/>
                <w:szCs w:val="18"/>
              </w:rPr>
            </w:pPr>
            <w:hyperlink r:id="rId99" w:anchor="instant" w:history="1">
              <w:r w:rsidR="00654C48" w:rsidRPr="00654C48">
                <w:rPr>
                  <w:rStyle w:val="Collegamentoipertestuale"/>
                  <w:rFonts w:asciiTheme="minorHAnsi" w:hAnsiTheme="minorHAnsi" w:cstheme="minorHAnsi"/>
                  <w:sz w:val="18"/>
                  <w:szCs w:val="18"/>
                </w:rPr>
                <w:t>instant</w:t>
              </w:r>
            </w:hyperlink>
          </w:p>
        </w:tc>
        <w:tc>
          <w:tcPr>
            <w:tcW w:w="3118" w:type="dxa"/>
            <w:shd w:val="clear" w:color="auto" w:fill="FFFF00"/>
            <w:tcMar>
              <w:top w:w="0" w:type="dxa"/>
              <w:left w:w="60" w:type="dxa"/>
              <w:bottom w:w="0" w:type="dxa"/>
              <w:right w:w="60" w:type="dxa"/>
            </w:tcMar>
            <w:vAlign w:val="center"/>
            <w:hideMark/>
          </w:tcPr>
          <w:p w14:paraId="4077A20D" w14:textId="77777777" w:rsidR="00654C48" w:rsidRPr="00654C48" w:rsidRDefault="00654C48" w:rsidP="00654C48">
            <w:pPr>
              <w:spacing w:before="0"/>
              <w:rPr>
                <w:rFonts w:asciiTheme="minorHAnsi" w:hAnsiTheme="minorHAnsi" w:cstheme="minorHAnsi"/>
                <w:color w:val="333333"/>
                <w:sz w:val="18"/>
                <w:szCs w:val="18"/>
              </w:rPr>
            </w:pPr>
            <w:r w:rsidRPr="00D44B14">
              <w:rPr>
                <w:rFonts w:asciiTheme="minorHAnsi" w:hAnsiTheme="minorHAnsi" w:cstheme="minorHAnsi"/>
                <w:color w:val="333333"/>
                <w:sz w:val="18"/>
                <w:szCs w:val="18"/>
                <w:highlight w:val="green"/>
              </w:rPr>
              <w:t>When the activity was recorded / updated</w:t>
            </w:r>
          </w:p>
        </w:tc>
      </w:tr>
      <w:tr w:rsidR="00654C48" w:rsidRPr="00654C48" w14:paraId="78F86695" w14:textId="77777777" w:rsidTr="00654C48">
        <w:tc>
          <w:tcPr>
            <w:tcW w:w="0" w:type="auto"/>
            <w:shd w:val="clear" w:color="auto" w:fill="FFFFFF"/>
            <w:noWrap/>
            <w:tcMar>
              <w:top w:w="0" w:type="dxa"/>
              <w:left w:w="60" w:type="dxa"/>
              <w:bottom w:w="0" w:type="dxa"/>
              <w:right w:w="60" w:type="dxa"/>
            </w:tcMar>
            <w:vAlign w:val="center"/>
            <w:hideMark/>
          </w:tcPr>
          <w:p w14:paraId="6E028E9F" w14:textId="621ED930"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58E8A9AF" wp14:editId="473BF47A">
                  <wp:extent cx="7620" cy="205740"/>
                  <wp:effectExtent l="0" t="0" r="0" b="0"/>
                  <wp:docPr id="328" name="Immagin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0C294BC" wp14:editId="52E71784">
                  <wp:extent cx="152400" cy="205740"/>
                  <wp:effectExtent l="0" t="0" r="0" b="3810"/>
                  <wp:docPr id="327" name="Immagin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3D0DB4B" wp14:editId="64716E5E">
                  <wp:extent cx="152400" cy="152400"/>
                  <wp:effectExtent l="0" t="0" r="0" b="0"/>
                  <wp:docPr id="326" name="Immagine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0" w:anchor="Provenance.policy" w:tooltip="Provenance.policy : Policy or plan the activity was defined by. Typically, a single activity may have multiple applicable policy documents, such as patient consent, guarantor funding, etc." w:history="1">
              <w:r w:rsidRPr="00654C48">
                <w:rPr>
                  <w:rStyle w:val="Collegamentoipertestuale"/>
                  <w:rFonts w:asciiTheme="minorHAnsi" w:hAnsiTheme="minorHAnsi" w:cstheme="minorHAnsi"/>
                  <w:sz w:val="18"/>
                  <w:szCs w:val="18"/>
                </w:rPr>
                <w:t>policy</w:t>
              </w:r>
            </w:hyperlink>
            <w:bookmarkStart w:id="986" w:name="Provenance.policy"/>
            <w:r w:rsidRPr="00654C48">
              <w:rPr>
                <w:rFonts w:asciiTheme="minorHAnsi" w:hAnsiTheme="minorHAnsi" w:cstheme="minorHAnsi"/>
                <w:color w:val="428BCA"/>
                <w:sz w:val="18"/>
                <w:szCs w:val="18"/>
                <w:u w:val="single"/>
              </w:rPr>
              <w:t xml:space="preserve"> </w:t>
            </w:r>
            <w:bookmarkEnd w:id="986"/>
          </w:p>
        </w:tc>
        <w:tc>
          <w:tcPr>
            <w:tcW w:w="0" w:type="auto"/>
            <w:shd w:val="clear" w:color="auto" w:fill="FFFFFF"/>
            <w:tcMar>
              <w:top w:w="0" w:type="dxa"/>
              <w:left w:w="60" w:type="dxa"/>
              <w:bottom w:w="0" w:type="dxa"/>
              <w:right w:w="60" w:type="dxa"/>
            </w:tcMar>
            <w:vAlign w:val="center"/>
            <w:hideMark/>
          </w:tcPr>
          <w:p w14:paraId="73266E75"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246872B8"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w:t>
            </w:r>
          </w:p>
        </w:tc>
        <w:tc>
          <w:tcPr>
            <w:tcW w:w="2561" w:type="dxa"/>
            <w:shd w:val="clear" w:color="auto" w:fill="FFFFFF"/>
            <w:tcMar>
              <w:top w:w="0" w:type="dxa"/>
              <w:left w:w="60" w:type="dxa"/>
              <w:bottom w:w="0" w:type="dxa"/>
              <w:right w:w="60" w:type="dxa"/>
            </w:tcMar>
            <w:vAlign w:val="center"/>
            <w:hideMark/>
          </w:tcPr>
          <w:p w14:paraId="5605CC31" w14:textId="77777777" w:rsidR="00654C48" w:rsidRPr="00654C48" w:rsidRDefault="003E04BD" w:rsidP="00654C48">
            <w:pPr>
              <w:spacing w:before="0"/>
              <w:rPr>
                <w:rFonts w:asciiTheme="minorHAnsi" w:hAnsiTheme="minorHAnsi" w:cstheme="minorHAnsi"/>
                <w:color w:val="333333"/>
                <w:sz w:val="18"/>
                <w:szCs w:val="18"/>
              </w:rPr>
            </w:pPr>
            <w:hyperlink r:id="rId101" w:anchor="uri" w:history="1">
              <w:r w:rsidR="00654C48" w:rsidRPr="00654C48">
                <w:rPr>
                  <w:rStyle w:val="Collegamentoipertestuale"/>
                  <w:rFonts w:asciiTheme="minorHAnsi" w:hAnsiTheme="minorHAnsi" w:cstheme="minorHAnsi"/>
                  <w:sz w:val="18"/>
                  <w:szCs w:val="18"/>
                </w:rPr>
                <w:t>uri</w:t>
              </w:r>
            </w:hyperlink>
          </w:p>
        </w:tc>
        <w:tc>
          <w:tcPr>
            <w:tcW w:w="3118" w:type="dxa"/>
            <w:shd w:val="clear" w:color="auto" w:fill="FFFFFF"/>
            <w:tcMar>
              <w:top w:w="0" w:type="dxa"/>
              <w:left w:w="60" w:type="dxa"/>
              <w:bottom w:w="0" w:type="dxa"/>
              <w:right w:w="60" w:type="dxa"/>
            </w:tcMar>
            <w:vAlign w:val="center"/>
            <w:hideMark/>
          </w:tcPr>
          <w:p w14:paraId="37775B5A"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Policy or plan the activity was defined by</w:t>
            </w:r>
          </w:p>
        </w:tc>
      </w:tr>
      <w:tr w:rsidR="00654C48" w:rsidRPr="00654C48" w14:paraId="79301510" w14:textId="77777777" w:rsidTr="00654C48">
        <w:tc>
          <w:tcPr>
            <w:tcW w:w="0" w:type="auto"/>
            <w:shd w:val="clear" w:color="auto" w:fill="FFFFFF"/>
            <w:noWrap/>
            <w:tcMar>
              <w:top w:w="0" w:type="dxa"/>
              <w:left w:w="60" w:type="dxa"/>
              <w:bottom w:w="0" w:type="dxa"/>
              <w:right w:w="60" w:type="dxa"/>
            </w:tcMar>
            <w:vAlign w:val="center"/>
            <w:hideMark/>
          </w:tcPr>
          <w:p w14:paraId="6C8448A1" w14:textId="098A403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2E79B4C6" wp14:editId="48694509">
                  <wp:extent cx="7620" cy="205740"/>
                  <wp:effectExtent l="0" t="0" r="0" b="0"/>
                  <wp:docPr id="325" name="Immagin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E18D265" wp14:editId="76C459E6">
                  <wp:extent cx="152400" cy="205740"/>
                  <wp:effectExtent l="0" t="0" r="0" b="3810"/>
                  <wp:docPr id="324" name="Immagin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94C2496" wp14:editId="5AE0DA29">
                  <wp:extent cx="152400" cy="152400"/>
                  <wp:effectExtent l="0" t="0" r="0" b="0"/>
                  <wp:docPr id="323" name="Immagine 3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2" w:anchor="Provenance.location" w:tooltip="Provenance.location : Where the activity occurred, if relevant." w:history="1">
              <w:r w:rsidRPr="00654C48">
                <w:rPr>
                  <w:rStyle w:val="Collegamentoipertestuale"/>
                  <w:rFonts w:asciiTheme="minorHAnsi" w:hAnsiTheme="minorHAnsi" w:cstheme="minorHAnsi"/>
                  <w:sz w:val="18"/>
                  <w:szCs w:val="18"/>
                </w:rPr>
                <w:t>location</w:t>
              </w:r>
            </w:hyperlink>
            <w:bookmarkStart w:id="987" w:name="Provenance.location"/>
            <w:r w:rsidRPr="00654C48">
              <w:rPr>
                <w:rFonts w:asciiTheme="minorHAnsi" w:hAnsiTheme="minorHAnsi" w:cstheme="minorHAnsi"/>
                <w:color w:val="428BCA"/>
                <w:sz w:val="18"/>
                <w:szCs w:val="18"/>
                <w:u w:val="single"/>
              </w:rPr>
              <w:t xml:space="preserve"> </w:t>
            </w:r>
            <w:bookmarkEnd w:id="987"/>
          </w:p>
        </w:tc>
        <w:tc>
          <w:tcPr>
            <w:tcW w:w="0" w:type="auto"/>
            <w:shd w:val="clear" w:color="auto" w:fill="FFFFFF"/>
            <w:tcMar>
              <w:top w:w="0" w:type="dxa"/>
              <w:left w:w="60" w:type="dxa"/>
              <w:bottom w:w="0" w:type="dxa"/>
              <w:right w:w="60" w:type="dxa"/>
            </w:tcMar>
            <w:vAlign w:val="center"/>
            <w:hideMark/>
          </w:tcPr>
          <w:p w14:paraId="29E334E9"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0C71A231"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0..1</w:t>
            </w:r>
          </w:p>
        </w:tc>
        <w:tc>
          <w:tcPr>
            <w:tcW w:w="2561" w:type="dxa"/>
            <w:shd w:val="clear" w:color="auto" w:fill="FFFFFF"/>
            <w:tcMar>
              <w:top w:w="0" w:type="dxa"/>
              <w:left w:w="60" w:type="dxa"/>
              <w:bottom w:w="0" w:type="dxa"/>
              <w:right w:w="60" w:type="dxa"/>
            </w:tcMar>
            <w:vAlign w:val="center"/>
            <w:hideMark/>
          </w:tcPr>
          <w:p w14:paraId="7E67F994" w14:textId="77777777" w:rsidR="00654C48" w:rsidRPr="00654C48" w:rsidRDefault="003E04BD" w:rsidP="00654C48">
            <w:pPr>
              <w:spacing w:before="0"/>
              <w:rPr>
                <w:rFonts w:asciiTheme="minorHAnsi" w:hAnsiTheme="minorHAnsi" w:cstheme="minorHAnsi"/>
                <w:color w:val="333333"/>
                <w:sz w:val="18"/>
                <w:szCs w:val="18"/>
              </w:rPr>
            </w:pPr>
            <w:hyperlink r:id="rId103" w:history="1">
              <w:r w:rsidR="00654C48" w:rsidRPr="00654C48">
                <w:rPr>
                  <w:rStyle w:val="Collegamentoipertestuale"/>
                  <w:rFonts w:asciiTheme="minorHAnsi" w:hAnsiTheme="minorHAnsi" w:cstheme="minorHAnsi"/>
                  <w:sz w:val="18"/>
                  <w:szCs w:val="18"/>
                </w:rPr>
                <w:t>Reference</w:t>
              </w:r>
            </w:hyperlink>
            <w:r w:rsidR="00654C48" w:rsidRPr="00654C48">
              <w:rPr>
                <w:rFonts w:asciiTheme="minorHAnsi" w:hAnsiTheme="minorHAnsi" w:cstheme="minorHAnsi"/>
                <w:color w:val="333333"/>
                <w:sz w:val="18"/>
                <w:szCs w:val="18"/>
              </w:rPr>
              <w:t>(</w:t>
            </w:r>
            <w:hyperlink r:id="rId104" w:history="1">
              <w:r w:rsidR="00654C48" w:rsidRPr="00654C48">
                <w:rPr>
                  <w:rStyle w:val="Collegamentoipertestuale"/>
                  <w:rFonts w:asciiTheme="minorHAnsi" w:hAnsiTheme="minorHAnsi" w:cstheme="minorHAnsi"/>
                  <w:sz w:val="18"/>
                  <w:szCs w:val="18"/>
                </w:rPr>
                <w:t>Location</w:t>
              </w:r>
            </w:hyperlink>
            <w:r w:rsidR="00654C48" w:rsidRPr="00654C48">
              <w:rPr>
                <w:rFonts w:asciiTheme="minorHAnsi" w:hAnsiTheme="minorHAnsi" w:cstheme="minorHAnsi"/>
                <w:color w:val="333333"/>
                <w:sz w:val="18"/>
                <w:szCs w:val="18"/>
              </w:rPr>
              <w:t>)</w:t>
            </w:r>
          </w:p>
        </w:tc>
        <w:tc>
          <w:tcPr>
            <w:tcW w:w="3118" w:type="dxa"/>
            <w:shd w:val="clear" w:color="auto" w:fill="FFFFFF"/>
            <w:tcMar>
              <w:top w:w="0" w:type="dxa"/>
              <w:left w:w="60" w:type="dxa"/>
              <w:bottom w:w="0" w:type="dxa"/>
              <w:right w:w="60" w:type="dxa"/>
            </w:tcMar>
            <w:vAlign w:val="center"/>
            <w:hideMark/>
          </w:tcPr>
          <w:p w14:paraId="75DEA36A"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Where the activity occurred, if relevant</w:t>
            </w:r>
          </w:p>
        </w:tc>
      </w:tr>
      <w:tr w:rsidR="00654C48" w:rsidRPr="00654C48" w14:paraId="79F7FBB7" w14:textId="77777777" w:rsidTr="00654C48">
        <w:tc>
          <w:tcPr>
            <w:tcW w:w="0" w:type="auto"/>
            <w:shd w:val="clear" w:color="auto" w:fill="FFFFFF"/>
            <w:noWrap/>
            <w:tcMar>
              <w:top w:w="0" w:type="dxa"/>
              <w:left w:w="60" w:type="dxa"/>
              <w:bottom w:w="0" w:type="dxa"/>
              <w:right w:w="60" w:type="dxa"/>
            </w:tcMar>
            <w:vAlign w:val="center"/>
            <w:hideMark/>
          </w:tcPr>
          <w:p w14:paraId="44A4F4E2" w14:textId="5B5FB0F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29247BAA" wp14:editId="4C43AD64">
                  <wp:extent cx="7620" cy="205740"/>
                  <wp:effectExtent l="0" t="0" r="0" b="0"/>
                  <wp:docPr id="322" name="Immagin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7A8F52E" wp14:editId="745F516F">
                  <wp:extent cx="152400" cy="205740"/>
                  <wp:effectExtent l="0" t="0" r="0" b="3810"/>
                  <wp:docPr id="321" name="Immagin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27D2F068" wp14:editId="6B863E80">
                  <wp:extent cx="152400" cy="152400"/>
                  <wp:effectExtent l="0" t="0" r="0" b="0"/>
                  <wp:docPr id="320" name="Immagin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5" w:anchor="Provenance.reason" w:tooltip="Provenance.reason : The reason that the activity was taking place." w:history="1">
              <w:r w:rsidRPr="00654C48">
                <w:rPr>
                  <w:rStyle w:val="Collegamentoipertestuale"/>
                  <w:rFonts w:asciiTheme="minorHAnsi" w:hAnsiTheme="minorHAnsi" w:cstheme="minorHAnsi"/>
                  <w:sz w:val="18"/>
                  <w:szCs w:val="18"/>
                </w:rPr>
                <w:t>reason</w:t>
              </w:r>
            </w:hyperlink>
            <w:bookmarkStart w:id="988" w:name="Provenance.reason"/>
            <w:r w:rsidRPr="00654C48">
              <w:rPr>
                <w:rFonts w:asciiTheme="minorHAnsi" w:hAnsiTheme="minorHAnsi" w:cstheme="minorHAnsi"/>
                <w:color w:val="428BCA"/>
                <w:sz w:val="18"/>
                <w:szCs w:val="18"/>
                <w:u w:val="single"/>
              </w:rPr>
              <w:t xml:space="preserve"> </w:t>
            </w:r>
            <w:bookmarkEnd w:id="988"/>
          </w:p>
        </w:tc>
        <w:tc>
          <w:tcPr>
            <w:tcW w:w="0" w:type="auto"/>
            <w:shd w:val="clear" w:color="auto" w:fill="FFFFFF"/>
            <w:tcMar>
              <w:top w:w="0" w:type="dxa"/>
              <w:left w:w="60" w:type="dxa"/>
              <w:bottom w:w="0" w:type="dxa"/>
              <w:right w:w="60" w:type="dxa"/>
            </w:tcMar>
            <w:vAlign w:val="center"/>
            <w:hideMark/>
          </w:tcPr>
          <w:p w14:paraId="07535580"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2303C959"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w:t>
            </w:r>
          </w:p>
        </w:tc>
        <w:tc>
          <w:tcPr>
            <w:tcW w:w="2561" w:type="dxa"/>
            <w:shd w:val="clear" w:color="auto" w:fill="FFFFFF"/>
            <w:tcMar>
              <w:top w:w="0" w:type="dxa"/>
              <w:left w:w="60" w:type="dxa"/>
              <w:bottom w:w="0" w:type="dxa"/>
              <w:right w:w="60" w:type="dxa"/>
            </w:tcMar>
            <w:vAlign w:val="center"/>
            <w:hideMark/>
          </w:tcPr>
          <w:p w14:paraId="6350177F" w14:textId="77777777" w:rsidR="00654C48" w:rsidRPr="00654C48" w:rsidRDefault="003E04BD" w:rsidP="00654C48">
            <w:pPr>
              <w:spacing w:before="0"/>
              <w:rPr>
                <w:rFonts w:asciiTheme="minorHAnsi" w:hAnsiTheme="minorHAnsi" w:cstheme="minorHAnsi"/>
                <w:color w:val="333333"/>
                <w:sz w:val="18"/>
                <w:szCs w:val="18"/>
              </w:rPr>
            </w:pPr>
            <w:hyperlink r:id="rId106" w:anchor="Coding" w:history="1">
              <w:r w:rsidR="00654C48" w:rsidRPr="00654C48">
                <w:rPr>
                  <w:rStyle w:val="Collegamentoipertestuale"/>
                  <w:rFonts w:asciiTheme="minorHAnsi" w:hAnsiTheme="minorHAnsi" w:cstheme="minorHAnsi"/>
                  <w:sz w:val="18"/>
                  <w:szCs w:val="18"/>
                </w:rPr>
                <w:t>Coding</w:t>
              </w:r>
            </w:hyperlink>
          </w:p>
        </w:tc>
        <w:tc>
          <w:tcPr>
            <w:tcW w:w="3118" w:type="dxa"/>
            <w:shd w:val="clear" w:color="auto" w:fill="FFFFFF"/>
            <w:tcMar>
              <w:top w:w="0" w:type="dxa"/>
              <w:left w:w="60" w:type="dxa"/>
              <w:bottom w:w="0" w:type="dxa"/>
              <w:right w:w="60" w:type="dxa"/>
            </w:tcMar>
            <w:vAlign w:val="center"/>
            <w:hideMark/>
          </w:tcPr>
          <w:p w14:paraId="12A25DDF"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Reason the activity is occurring</w:t>
            </w:r>
            <w:r w:rsidRPr="00654C48">
              <w:rPr>
                <w:rFonts w:asciiTheme="minorHAnsi" w:hAnsiTheme="minorHAnsi" w:cstheme="minorHAnsi"/>
                <w:color w:val="333333"/>
                <w:sz w:val="18"/>
                <w:szCs w:val="18"/>
              </w:rPr>
              <w:br/>
            </w:r>
            <w:hyperlink r:id="rId107" w:tooltip="The reason the activity took place." w:history="1">
              <w:r w:rsidRPr="00654C48">
                <w:rPr>
                  <w:rStyle w:val="Collegamentoipertestuale"/>
                  <w:rFonts w:asciiTheme="minorHAnsi" w:hAnsiTheme="minorHAnsi" w:cstheme="minorHAnsi"/>
                  <w:sz w:val="18"/>
                  <w:szCs w:val="18"/>
                </w:rPr>
                <w:t>PurposeOfUse</w:t>
              </w:r>
            </w:hyperlink>
            <w:r w:rsidRPr="00654C48">
              <w:rPr>
                <w:rFonts w:asciiTheme="minorHAnsi" w:hAnsiTheme="minorHAnsi" w:cstheme="minorHAnsi"/>
                <w:color w:val="333333"/>
                <w:sz w:val="18"/>
                <w:szCs w:val="18"/>
              </w:rPr>
              <w:t xml:space="preserve"> (</w:t>
            </w:r>
            <w:hyperlink r:id="rId108" w:anchor="extensible" w:tooltip="To be conformant, the concept in this element SHALL be from the specified value set if any of the codes within the value set can apply to the concept being communicated.  If the value set does not cover the concept (based on human review), alternate codings (o" w:history="1">
              <w:r w:rsidRPr="00654C48">
                <w:rPr>
                  <w:rStyle w:val="Collegamentoipertestuale"/>
                  <w:rFonts w:asciiTheme="minorHAnsi" w:hAnsiTheme="minorHAnsi" w:cstheme="minorHAnsi"/>
                  <w:sz w:val="18"/>
                  <w:szCs w:val="18"/>
                </w:rPr>
                <w:t>Extensible</w:t>
              </w:r>
            </w:hyperlink>
            <w:r w:rsidRPr="00654C48">
              <w:rPr>
                <w:rFonts w:asciiTheme="minorHAnsi" w:hAnsiTheme="minorHAnsi" w:cstheme="minorHAnsi"/>
                <w:color w:val="333333"/>
                <w:sz w:val="18"/>
                <w:szCs w:val="18"/>
              </w:rPr>
              <w:t>)</w:t>
            </w:r>
          </w:p>
        </w:tc>
      </w:tr>
      <w:tr w:rsidR="00654C48" w:rsidRPr="00654C48" w14:paraId="30F1DD28" w14:textId="77777777" w:rsidTr="00654C48">
        <w:tc>
          <w:tcPr>
            <w:tcW w:w="0" w:type="auto"/>
            <w:shd w:val="clear" w:color="auto" w:fill="FFFFFF"/>
            <w:noWrap/>
            <w:tcMar>
              <w:top w:w="0" w:type="dxa"/>
              <w:left w:w="60" w:type="dxa"/>
              <w:bottom w:w="0" w:type="dxa"/>
              <w:right w:w="60" w:type="dxa"/>
            </w:tcMar>
            <w:vAlign w:val="center"/>
            <w:hideMark/>
          </w:tcPr>
          <w:p w14:paraId="3980952A" w14:textId="4DF060B9"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625D81A6" wp14:editId="3D931098">
                  <wp:extent cx="7620" cy="205740"/>
                  <wp:effectExtent l="0" t="0" r="0" b="0"/>
                  <wp:docPr id="319" name="Immagin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8439C2A" wp14:editId="7AE0F097">
                  <wp:extent cx="152400" cy="205740"/>
                  <wp:effectExtent l="0" t="0" r="0" b="3810"/>
                  <wp:docPr id="318" name="Immagin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14CACF74" wp14:editId="01410599">
                  <wp:extent cx="152400" cy="152400"/>
                  <wp:effectExtent l="0" t="0" r="0" b="0"/>
                  <wp:docPr id="317" name="Immagine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9" w:anchor="Provenance.activity" w:tooltip="Provenance.activity : An activity is something that occurs over a period of time and acts upon or with entities; it may include consuming, processing, transforming, modifying, relocating, using, or generating entities." w:history="1">
              <w:r w:rsidRPr="00654C48">
                <w:rPr>
                  <w:rStyle w:val="Collegamentoipertestuale"/>
                  <w:rFonts w:asciiTheme="minorHAnsi" w:hAnsiTheme="minorHAnsi" w:cstheme="minorHAnsi"/>
                  <w:sz w:val="18"/>
                  <w:szCs w:val="18"/>
                </w:rPr>
                <w:t>activity</w:t>
              </w:r>
            </w:hyperlink>
            <w:bookmarkStart w:id="989" w:name="Provenance.activity"/>
            <w:r w:rsidRPr="00654C48">
              <w:rPr>
                <w:rFonts w:asciiTheme="minorHAnsi" w:hAnsiTheme="minorHAnsi" w:cstheme="minorHAnsi"/>
                <w:color w:val="428BCA"/>
                <w:sz w:val="18"/>
                <w:szCs w:val="18"/>
                <w:u w:val="single"/>
              </w:rPr>
              <w:t xml:space="preserve"> </w:t>
            </w:r>
            <w:bookmarkEnd w:id="989"/>
          </w:p>
        </w:tc>
        <w:tc>
          <w:tcPr>
            <w:tcW w:w="0" w:type="auto"/>
            <w:shd w:val="clear" w:color="auto" w:fill="FFFFFF"/>
            <w:tcMar>
              <w:top w:w="0" w:type="dxa"/>
              <w:left w:w="60" w:type="dxa"/>
              <w:bottom w:w="0" w:type="dxa"/>
              <w:right w:w="60" w:type="dxa"/>
            </w:tcMar>
            <w:vAlign w:val="center"/>
            <w:hideMark/>
          </w:tcPr>
          <w:p w14:paraId="14E74580"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0761FFCB"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0..1</w:t>
            </w:r>
          </w:p>
        </w:tc>
        <w:tc>
          <w:tcPr>
            <w:tcW w:w="2561" w:type="dxa"/>
            <w:shd w:val="clear" w:color="auto" w:fill="FFFFFF"/>
            <w:tcMar>
              <w:top w:w="0" w:type="dxa"/>
              <w:left w:w="60" w:type="dxa"/>
              <w:bottom w:w="0" w:type="dxa"/>
              <w:right w:w="60" w:type="dxa"/>
            </w:tcMar>
            <w:vAlign w:val="center"/>
            <w:hideMark/>
          </w:tcPr>
          <w:p w14:paraId="559EBC60" w14:textId="77777777" w:rsidR="00654C48" w:rsidRPr="00654C48" w:rsidRDefault="003E04BD" w:rsidP="00654C48">
            <w:pPr>
              <w:spacing w:before="0"/>
              <w:rPr>
                <w:rFonts w:asciiTheme="minorHAnsi" w:hAnsiTheme="minorHAnsi" w:cstheme="minorHAnsi"/>
                <w:color w:val="333333"/>
                <w:sz w:val="18"/>
                <w:szCs w:val="18"/>
              </w:rPr>
            </w:pPr>
            <w:hyperlink r:id="rId110" w:anchor="Coding" w:history="1">
              <w:r w:rsidR="00654C48" w:rsidRPr="00654C48">
                <w:rPr>
                  <w:rStyle w:val="Collegamentoipertestuale"/>
                  <w:rFonts w:asciiTheme="minorHAnsi" w:hAnsiTheme="minorHAnsi" w:cstheme="minorHAnsi"/>
                  <w:sz w:val="18"/>
                  <w:szCs w:val="18"/>
                </w:rPr>
                <w:t>Coding</w:t>
              </w:r>
            </w:hyperlink>
          </w:p>
        </w:tc>
        <w:tc>
          <w:tcPr>
            <w:tcW w:w="3118" w:type="dxa"/>
            <w:shd w:val="clear" w:color="auto" w:fill="FFFFFF"/>
            <w:tcMar>
              <w:top w:w="0" w:type="dxa"/>
              <w:left w:w="60" w:type="dxa"/>
              <w:bottom w:w="0" w:type="dxa"/>
              <w:right w:w="60" w:type="dxa"/>
            </w:tcMar>
            <w:vAlign w:val="center"/>
            <w:hideMark/>
          </w:tcPr>
          <w:p w14:paraId="45ADA077"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Activity that occurred</w:t>
            </w:r>
            <w:r w:rsidRPr="00654C48">
              <w:rPr>
                <w:rFonts w:asciiTheme="minorHAnsi" w:hAnsiTheme="minorHAnsi" w:cstheme="minorHAnsi"/>
                <w:color w:val="333333"/>
                <w:sz w:val="18"/>
                <w:szCs w:val="18"/>
              </w:rPr>
              <w:br/>
            </w:r>
            <w:hyperlink r:id="rId111" w:tooltip="The activity that took place." w:history="1">
              <w:r w:rsidRPr="00654C48">
                <w:rPr>
                  <w:rStyle w:val="Collegamentoipertestuale"/>
                  <w:rFonts w:asciiTheme="minorHAnsi" w:hAnsiTheme="minorHAnsi" w:cstheme="minorHAnsi"/>
                  <w:sz w:val="18"/>
                  <w:szCs w:val="18"/>
                </w:rPr>
                <w:t>ProvenanceActivityType</w:t>
              </w:r>
            </w:hyperlink>
            <w:r w:rsidRPr="00654C48">
              <w:rPr>
                <w:rFonts w:asciiTheme="minorHAnsi" w:hAnsiTheme="minorHAnsi" w:cstheme="minorHAnsi"/>
                <w:color w:val="333333"/>
                <w:sz w:val="18"/>
                <w:szCs w:val="18"/>
              </w:rPr>
              <w:t xml:space="preserve"> (</w:t>
            </w:r>
            <w:hyperlink r:id="rId112" w:anchor="extensible" w:tooltip="To be conformant, the concept in this element SHALL be from the specified value set if any of the codes within the value set can apply to the concept being communicated.  If the value set does not cover the concept (based on human review), alternate codings (o" w:history="1">
              <w:r w:rsidRPr="00654C48">
                <w:rPr>
                  <w:rStyle w:val="Collegamentoipertestuale"/>
                  <w:rFonts w:asciiTheme="minorHAnsi" w:hAnsiTheme="minorHAnsi" w:cstheme="minorHAnsi"/>
                  <w:sz w:val="18"/>
                  <w:szCs w:val="18"/>
                </w:rPr>
                <w:t>Extensible</w:t>
              </w:r>
            </w:hyperlink>
            <w:r w:rsidRPr="00654C48">
              <w:rPr>
                <w:rFonts w:asciiTheme="minorHAnsi" w:hAnsiTheme="minorHAnsi" w:cstheme="minorHAnsi"/>
                <w:color w:val="333333"/>
                <w:sz w:val="18"/>
                <w:szCs w:val="18"/>
              </w:rPr>
              <w:t>)</w:t>
            </w:r>
          </w:p>
        </w:tc>
      </w:tr>
      <w:tr w:rsidR="00654C48" w:rsidRPr="00654C48" w14:paraId="4C847091" w14:textId="77777777" w:rsidTr="00654C48">
        <w:tc>
          <w:tcPr>
            <w:tcW w:w="0" w:type="auto"/>
            <w:shd w:val="clear" w:color="auto" w:fill="B4C6E7" w:themeFill="accent1" w:themeFillTint="66"/>
            <w:noWrap/>
            <w:tcMar>
              <w:top w:w="0" w:type="dxa"/>
              <w:left w:w="60" w:type="dxa"/>
              <w:bottom w:w="0" w:type="dxa"/>
              <w:right w:w="60" w:type="dxa"/>
            </w:tcMar>
            <w:vAlign w:val="center"/>
          </w:tcPr>
          <w:p w14:paraId="0156BBD3" w14:textId="57831639" w:rsidR="00654C48" w:rsidRPr="00654C48" w:rsidRDefault="00654C48" w:rsidP="00654C48">
            <w:pPr>
              <w:spacing w:before="0"/>
              <w:rPr>
                <w:rFonts w:asciiTheme="minorHAnsi" w:hAnsiTheme="minorHAnsi" w:cstheme="minorHAnsi"/>
                <w:noProof/>
                <w:color w:val="333333"/>
                <w:sz w:val="18"/>
                <w:szCs w:val="18"/>
                <w:lang w:val="it-IT" w:eastAsia="it-IT"/>
              </w:rPr>
            </w:pPr>
            <w:r w:rsidRPr="00654C48">
              <w:rPr>
                <w:rFonts w:asciiTheme="minorHAnsi" w:hAnsiTheme="minorHAnsi" w:cstheme="minorHAnsi"/>
                <w:noProof/>
                <w:color w:val="333333"/>
                <w:sz w:val="18"/>
                <w:szCs w:val="18"/>
                <w:lang w:val="it-IT" w:eastAsia="it-IT"/>
              </w:rPr>
              <w:drawing>
                <wp:inline distT="0" distB="0" distL="0" distR="0" wp14:anchorId="5AF86757" wp14:editId="06A15E42">
                  <wp:extent cx="7620" cy="205740"/>
                  <wp:effectExtent l="0" t="0" r="0" b="0"/>
                  <wp:docPr id="351" name="Immagin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7A9C1CC" wp14:editId="467C9550">
                  <wp:extent cx="152400" cy="205740"/>
                  <wp:effectExtent l="0" t="0" r="0" b="3810"/>
                  <wp:docPr id="352" name="Immagine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478EE9D" wp14:editId="1E66BAA1">
                  <wp:extent cx="152400" cy="152400"/>
                  <wp:effectExtent l="0" t="0" r="0" b="0"/>
                  <wp:docPr id="353" name="Immagine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4" w:anchor="Provenance.agent" w:tooltip="Provenance.agent : An actor taking a role in an activity  for which it can be assigned some degree of responsibility for the activity taking place." w:history="1">
              <w:r w:rsidRPr="00654C48">
                <w:rPr>
                  <w:rStyle w:val="Collegamentoipertestuale"/>
                  <w:rFonts w:asciiTheme="minorHAnsi" w:hAnsiTheme="minorHAnsi" w:cstheme="minorHAnsi"/>
                  <w:sz w:val="18"/>
                  <w:szCs w:val="18"/>
                </w:rPr>
                <w:t>agent</w:t>
              </w:r>
            </w:hyperlink>
          </w:p>
        </w:tc>
        <w:tc>
          <w:tcPr>
            <w:tcW w:w="0" w:type="auto"/>
            <w:shd w:val="clear" w:color="auto" w:fill="B4C6E7" w:themeFill="accent1" w:themeFillTint="66"/>
            <w:tcMar>
              <w:top w:w="0" w:type="dxa"/>
              <w:left w:w="60" w:type="dxa"/>
              <w:bottom w:w="0" w:type="dxa"/>
              <w:right w:w="60" w:type="dxa"/>
            </w:tcMar>
            <w:vAlign w:val="center"/>
          </w:tcPr>
          <w:p w14:paraId="77703DD4"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B4C6E7" w:themeFill="accent1" w:themeFillTint="66"/>
            <w:tcMar>
              <w:top w:w="0" w:type="dxa"/>
              <w:left w:w="60" w:type="dxa"/>
              <w:bottom w:w="0" w:type="dxa"/>
              <w:right w:w="60" w:type="dxa"/>
            </w:tcMar>
            <w:vAlign w:val="center"/>
          </w:tcPr>
          <w:p w14:paraId="2800E65A" w14:textId="70BA5DE3"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1..*</w:t>
            </w:r>
          </w:p>
        </w:tc>
        <w:tc>
          <w:tcPr>
            <w:tcW w:w="2561" w:type="dxa"/>
            <w:shd w:val="clear" w:color="auto" w:fill="B4C6E7" w:themeFill="accent1" w:themeFillTint="66"/>
            <w:tcMar>
              <w:top w:w="0" w:type="dxa"/>
              <w:left w:w="60" w:type="dxa"/>
              <w:bottom w:w="0" w:type="dxa"/>
              <w:right w:w="60" w:type="dxa"/>
            </w:tcMar>
            <w:vAlign w:val="center"/>
          </w:tcPr>
          <w:p w14:paraId="4591E522" w14:textId="38B0BE4F" w:rsidR="00654C48" w:rsidRPr="00654C48" w:rsidRDefault="003E04BD" w:rsidP="00654C48">
            <w:pPr>
              <w:spacing w:before="0"/>
              <w:rPr>
                <w:rFonts w:asciiTheme="minorHAnsi" w:hAnsiTheme="minorHAnsi" w:cstheme="minorHAnsi"/>
                <w:color w:val="333333"/>
                <w:sz w:val="18"/>
                <w:szCs w:val="18"/>
              </w:rPr>
            </w:pPr>
            <w:hyperlink r:id="rId115" w:history="1">
              <w:r w:rsidR="00654C48" w:rsidRPr="00654C48">
                <w:rPr>
                  <w:rStyle w:val="Collegamentoipertestuale"/>
                  <w:rFonts w:asciiTheme="minorHAnsi" w:hAnsiTheme="minorHAnsi" w:cstheme="minorHAnsi"/>
                  <w:sz w:val="18"/>
                  <w:szCs w:val="18"/>
                </w:rPr>
                <w:t>BackboneElement</w:t>
              </w:r>
            </w:hyperlink>
          </w:p>
        </w:tc>
        <w:tc>
          <w:tcPr>
            <w:tcW w:w="3118" w:type="dxa"/>
            <w:shd w:val="clear" w:color="auto" w:fill="B4C6E7" w:themeFill="accent1" w:themeFillTint="66"/>
            <w:tcMar>
              <w:top w:w="0" w:type="dxa"/>
              <w:left w:w="60" w:type="dxa"/>
              <w:bottom w:w="0" w:type="dxa"/>
              <w:right w:w="60" w:type="dxa"/>
            </w:tcMar>
            <w:vAlign w:val="center"/>
          </w:tcPr>
          <w:p w14:paraId="09102C69" w14:textId="4280A999" w:rsidR="00654C48" w:rsidRPr="00654C48" w:rsidRDefault="00654C48" w:rsidP="00654C48">
            <w:pPr>
              <w:spacing w:before="0"/>
              <w:rPr>
                <w:rFonts w:asciiTheme="minorHAnsi" w:hAnsiTheme="minorHAnsi" w:cstheme="minorHAnsi"/>
                <w:color w:val="333333"/>
                <w:sz w:val="18"/>
                <w:szCs w:val="18"/>
              </w:rPr>
            </w:pPr>
            <w:r w:rsidRPr="00D44B14">
              <w:rPr>
                <w:rFonts w:asciiTheme="minorHAnsi" w:hAnsiTheme="minorHAnsi" w:cstheme="minorHAnsi"/>
                <w:color w:val="333333"/>
                <w:sz w:val="18"/>
                <w:szCs w:val="18"/>
              </w:rPr>
              <w:t>Actor involved</w:t>
            </w:r>
          </w:p>
        </w:tc>
      </w:tr>
      <w:tr w:rsidR="00654C48" w:rsidRPr="00654C48" w14:paraId="77D8079C"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072FB56E" w14:textId="1D3AF611"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29D790FE" wp14:editId="50A9CD6F">
                  <wp:extent cx="7620" cy="205740"/>
                  <wp:effectExtent l="0" t="0" r="0" b="0"/>
                  <wp:docPr id="313" name="Immagin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4DE22548" wp14:editId="76931B62">
                  <wp:extent cx="152400" cy="205740"/>
                  <wp:effectExtent l="0" t="0" r="0" b="3810"/>
                  <wp:docPr id="312" name="Immagin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7BD2028" wp14:editId="2BC5D4D2">
                  <wp:extent cx="152400" cy="205740"/>
                  <wp:effectExtent l="0" t="0" r="0" b="3810"/>
                  <wp:docPr id="311" name="Immagin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2D87990A" wp14:editId="3710F9B1">
                  <wp:extent cx="152400" cy="152400"/>
                  <wp:effectExtent l="0" t="0" r="0" b="0"/>
                  <wp:docPr id="310" name="Immagin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7" w:anchor="Provenance.agent.role" w:tooltip="Provenance.agent.role : The function of the agent with respect to the activity. The security role enabling the agent with respect to the activity." w:history="1">
              <w:r w:rsidRPr="00654C48">
                <w:rPr>
                  <w:rStyle w:val="Collegamentoipertestuale"/>
                  <w:rFonts w:asciiTheme="minorHAnsi" w:hAnsiTheme="minorHAnsi" w:cstheme="minorHAnsi"/>
                  <w:sz w:val="18"/>
                  <w:szCs w:val="18"/>
                </w:rPr>
                <w:t>role</w:t>
              </w:r>
            </w:hyperlink>
            <w:bookmarkStart w:id="990" w:name="Provenance.agent.role"/>
            <w:r w:rsidRPr="00654C48">
              <w:rPr>
                <w:rFonts w:asciiTheme="minorHAnsi" w:hAnsiTheme="minorHAnsi" w:cstheme="minorHAnsi"/>
                <w:color w:val="428BCA"/>
                <w:sz w:val="18"/>
                <w:szCs w:val="18"/>
                <w:u w:val="single"/>
              </w:rPr>
              <w:t xml:space="preserve"> </w:t>
            </w:r>
            <w:bookmarkEnd w:id="990"/>
          </w:p>
        </w:tc>
        <w:tc>
          <w:tcPr>
            <w:tcW w:w="0" w:type="auto"/>
            <w:shd w:val="clear" w:color="auto" w:fill="FFFFFF"/>
            <w:tcMar>
              <w:top w:w="0" w:type="dxa"/>
              <w:left w:w="60" w:type="dxa"/>
              <w:bottom w:w="0" w:type="dxa"/>
              <w:right w:w="60" w:type="dxa"/>
            </w:tcMar>
            <w:vAlign w:val="center"/>
            <w:hideMark/>
          </w:tcPr>
          <w:p w14:paraId="4C4FF0BC"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Σ</w:t>
            </w:r>
          </w:p>
        </w:tc>
        <w:tc>
          <w:tcPr>
            <w:tcW w:w="0" w:type="auto"/>
            <w:shd w:val="clear" w:color="auto" w:fill="FFFFFF"/>
            <w:tcMar>
              <w:top w:w="0" w:type="dxa"/>
              <w:left w:w="60" w:type="dxa"/>
              <w:bottom w:w="0" w:type="dxa"/>
              <w:right w:w="60" w:type="dxa"/>
            </w:tcMar>
            <w:vAlign w:val="center"/>
            <w:hideMark/>
          </w:tcPr>
          <w:p w14:paraId="31D349D8"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w:t>
            </w:r>
          </w:p>
        </w:tc>
        <w:tc>
          <w:tcPr>
            <w:tcW w:w="2561" w:type="dxa"/>
            <w:shd w:val="clear" w:color="auto" w:fill="FFFFFF"/>
            <w:tcMar>
              <w:top w:w="0" w:type="dxa"/>
              <w:left w:w="60" w:type="dxa"/>
              <w:bottom w:w="0" w:type="dxa"/>
              <w:right w:w="60" w:type="dxa"/>
            </w:tcMar>
            <w:vAlign w:val="center"/>
            <w:hideMark/>
          </w:tcPr>
          <w:p w14:paraId="11C4AC61" w14:textId="77777777" w:rsidR="00654C48" w:rsidRPr="00654C48" w:rsidRDefault="003E04BD" w:rsidP="00654C48">
            <w:pPr>
              <w:spacing w:before="0"/>
              <w:rPr>
                <w:rFonts w:asciiTheme="minorHAnsi" w:hAnsiTheme="minorHAnsi" w:cstheme="minorHAnsi"/>
                <w:color w:val="333333"/>
                <w:sz w:val="18"/>
                <w:szCs w:val="18"/>
              </w:rPr>
            </w:pPr>
            <w:hyperlink r:id="rId118" w:anchor="CodeableConcept" w:history="1">
              <w:r w:rsidR="00654C48" w:rsidRPr="00654C48">
                <w:rPr>
                  <w:rStyle w:val="Collegamentoipertestuale"/>
                  <w:rFonts w:asciiTheme="minorHAnsi" w:hAnsiTheme="minorHAnsi" w:cstheme="minorHAnsi"/>
                  <w:sz w:val="18"/>
                  <w:szCs w:val="18"/>
                </w:rPr>
                <w:t>CodeableConcept</w:t>
              </w:r>
            </w:hyperlink>
          </w:p>
        </w:tc>
        <w:tc>
          <w:tcPr>
            <w:tcW w:w="3118" w:type="dxa"/>
            <w:shd w:val="clear" w:color="auto" w:fill="FFFFFF"/>
            <w:tcMar>
              <w:top w:w="0" w:type="dxa"/>
              <w:left w:w="60" w:type="dxa"/>
              <w:bottom w:w="0" w:type="dxa"/>
              <w:right w:w="60" w:type="dxa"/>
            </w:tcMar>
            <w:vAlign w:val="center"/>
            <w:hideMark/>
          </w:tcPr>
          <w:p w14:paraId="4115AE99"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What the agents role was</w:t>
            </w:r>
            <w:r w:rsidRPr="00654C48">
              <w:rPr>
                <w:rFonts w:asciiTheme="minorHAnsi" w:hAnsiTheme="minorHAnsi" w:cstheme="minorHAnsi"/>
                <w:color w:val="333333"/>
                <w:sz w:val="18"/>
                <w:szCs w:val="18"/>
              </w:rPr>
              <w:br/>
            </w:r>
            <w:hyperlink r:id="rId119" w:tooltip="The role that a provenance agent played with respect to the activity." w:history="1">
              <w:r w:rsidRPr="00654C48">
                <w:rPr>
                  <w:rStyle w:val="Collegamentoipertestuale"/>
                  <w:rFonts w:asciiTheme="minorHAnsi" w:hAnsiTheme="minorHAnsi" w:cstheme="minorHAnsi"/>
                  <w:sz w:val="18"/>
                  <w:szCs w:val="18"/>
                </w:rPr>
                <w:t>SecurityRoleType</w:t>
              </w:r>
            </w:hyperlink>
            <w:r w:rsidRPr="00654C48">
              <w:rPr>
                <w:rFonts w:asciiTheme="minorHAnsi" w:hAnsiTheme="minorHAnsi" w:cstheme="minorHAnsi"/>
                <w:color w:val="333333"/>
                <w:sz w:val="18"/>
                <w:szCs w:val="18"/>
              </w:rPr>
              <w:t xml:space="preserve"> (</w:t>
            </w:r>
            <w:hyperlink r:id="rId120" w:anchor="extensible" w:tooltip="To be conformant, the concept in this element SHALL be from the specified value set if any of the codes within the value set can apply to the concept being communicated.  If the value set does not cover the concept (based on human review), alternate codings (o" w:history="1">
              <w:r w:rsidRPr="00654C48">
                <w:rPr>
                  <w:rStyle w:val="Collegamentoipertestuale"/>
                  <w:rFonts w:asciiTheme="minorHAnsi" w:hAnsiTheme="minorHAnsi" w:cstheme="minorHAnsi"/>
                  <w:sz w:val="18"/>
                  <w:szCs w:val="18"/>
                </w:rPr>
                <w:t>Extensible</w:t>
              </w:r>
            </w:hyperlink>
            <w:r w:rsidRPr="00654C48">
              <w:rPr>
                <w:rFonts w:asciiTheme="minorHAnsi" w:hAnsiTheme="minorHAnsi" w:cstheme="minorHAnsi"/>
                <w:color w:val="333333"/>
                <w:sz w:val="18"/>
                <w:szCs w:val="18"/>
              </w:rPr>
              <w:t>)</w:t>
            </w:r>
          </w:p>
        </w:tc>
      </w:tr>
      <w:tr w:rsidR="00654C48" w:rsidRPr="00654C48" w14:paraId="07364B8A"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35A8D852" w14:textId="255BA3F0"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4606EDDF" wp14:editId="5C1ED198">
                  <wp:extent cx="7620" cy="205740"/>
                  <wp:effectExtent l="0" t="0" r="0" b="0"/>
                  <wp:docPr id="309" name="Immagin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12E06AAB" wp14:editId="3C5E9BA6">
                  <wp:extent cx="152400" cy="205740"/>
                  <wp:effectExtent l="0" t="0" r="0" b="3810"/>
                  <wp:docPr id="308" name="Immagin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4668CFC1" wp14:editId="0AD0BEA0">
                  <wp:extent cx="152400" cy="205740"/>
                  <wp:effectExtent l="0" t="0" r="0" b="3810"/>
                  <wp:docPr id="307" name="Immagin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DF6EA57" wp14:editId="6CE7981E">
                  <wp:extent cx="152400" cy="152400"/>
                  <wp:effectExtent l="0" t="0" r="0" b="0"/>
                  <wp:docPr id="306" name="Immagin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2" w:anchor="Provenance.agent.who_x_" w:tooltip="Provenance.agent.who[x] : The individual, device or organization that participated in the event." w:history="1">
              <w:r w:rsidRPr="00654C48">
                <w:rPr>
                  <w:rStyle w:val="Collegamentoipertestuale"/>
                  <w:rFonts w:asciiTheme="minorHAnsi" w:hAnsiTheme="minorHAnsi" w:cstheme="minorHAnsi"/>
                  <w:sz w:val="18"/>
                  <w:szCs w:val="18"/>
                </w:rPr>
                <w:t>who[x]</w:t>
              </w:r>
            </w:hyperlink>
            <w:bookmarkStart w:id="991" w:name="Provenance.agent.who_x_"/>
            <w:r w:rsidRPr="00654C48">
              <w:rPr>
                <w:rFonts w:asciiTheme="minorHAnsi" w:hAnsiTheme="minorHAnsi" w:cstheme="minorHAnsi"/>
                <w:color w:val="428BCA"/>
                <w:sz w:val="18"/>
                <w:szCs w:val="18"/>
                <w:u w:val="single"/>
              </w:rPr>
              <w:t xml:space="preserve"> </w:t>
            </w:r>
            <w:bookmarkEnd w:id="991"/>
          </w:p>
        </w:tc>
        <w:tc>
          <w:tcPr>
            <w:tcW w:w="0" w:type="auto"/>
            <w:shd w:val="clear" w:color="auto" w:fill="FFFFFF"/>
            <w:tcMar>
              <w:top w:w="0" w:type="dxa"/>
              <w:left w:w="60" w:type="dxa"/>
              <w:bottom w:w="0" w:type="dxa"/>
              <w:right w:w="60" w:type="dxa"/>
            </w:tcMar>
            <w:vAlign w:val="center"/>
            <w:hideMark/>
          </w:tcPr>
          <w:p w14:paraId="297F83F4"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Σ</w:t>
            </w:r>
          </w:p>
        </w:tc>
        <w:tc>
          <w:tcPr>
            <w:tcW w:w="0" w:type="auto"/>
            <w:shd w:val="clear" w:color="auto" w:fill="FFFFFF"/>
            <w:tcMar>
              <w:top w:w="0" w:type="dxa"/>
              <w:left w:w="60" w:type="dxa"/>
              <w:bottom w:w="0" w:type="dxa"/>
              <w:right w:w="60" w:type="dxa"/>
            </w:tcMar>
            <w:vAlign w:val="center"/>
            <w:hideMark/>
          </w:tcPr>
          <w:p w14:paraId="1BF5EA08"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1..1</w:t>
            </w:r>
          </w:p>
        </w:tc>
        <w:tc>
          <w:tcPr>
            <w:tcW w:w="2561" w:type="dxa"/>
            <w:shd w:val="clear" w:color="auto" w:fill="FFFFFF"/>
            <w:tcMar>
              <w:top w:w="0" w:type="dxa"/>
              <w:left w:w="60" w:type="dxa"/>
              <w:bottom w:w="0" w:type="dxa"/>
              <w:right w:w="60" w:type="dxa"/>
            </w:tcMar>
            <w:vAlign w:val="center"/>
            <w:hideMark/>
          </w:tcPr>
          <w:p w14:paraId="441FE5D6" w14:textId="77777777" w:rsidR="00654C48" w:rsidRPr="00F7453C" w:rsidRDefault="00654C48" w:rsidP="00654C48">
            <w:pPr>
              <w:spacing w:before="0"/>
              <w:rPr>
                <w:rFonts w:asciiTheme="minorHAnsi" w:hAnsiTheme="minorHAnsi" w:cstheme="minorHAnsi"/>
                <w:color w:val="333333"/>
                <w:sz w:val="18"/>
                <w:szCs w:val="18"/>
                <w:highlight w:val="cyan"/>
              </w:rPr>
            </w:pPr>
          </w:p>
        </w:tc>
        <w:tc>
          <w:tcPr>
            <w:tcW w:w="3118" w:type="dxa"/>
            <w:shd w:val="clear" w:color="auto" w:fill="FFFF00"/>
            <w:tcMar>
              <w:top w:w="0" w:type="dxa"/>
              <w:left w:w="60" w:type="dxa"/>
              <w:bottom w:w="0" w:type="dxa"/>
              <w:right w:w="60" w:type="dxa"/>
            </w:tcMar>
            <w:vAlign w:val="center"/>
            <w:hideMark/>
          </w:tcPr>
          <w:p w14:paraId="16C10DAC" w14:textId="77777777" w:rsidR="00654C48" w:rsidRPr="00F7453C" w:rsidRDefault="00654C48" w:rsidP="00654C48">
            <w:pPr>
              <w:spacing w:before="0"/>
              <w:rPr>
                <w:rFonts w:asciiTheme="minorHAnsi" w:hAnsiTheme="minorHAnsi" w:cstheme="minorHAnsi"/>
                <w:color w:val="333333"/>
                <w:sz w:val="18"/>
                <w:szCs w:val="18"/>
                <w:highlight w:val="cyan"/>
              </w:rPr>
            </w:pPr>
            <w:r w:rsidRPr="00D44B14">
              <w:rPr>
                <w:rFonts w:asciiTheme="minorHAnsi" w:hAnsiTheme="minorHAnsi" w:cstheme="minorHAnsi"/>
                <w:color w:val="333333"/>
                <w:sz w:val="18"/>
                <w:szCs w:val="18"/>
                <w:highlight w:val="green"/>
              </w:rPr>
              <w:t>Who participated</w:t>
            </w:r>
          </w:p>
        </w:tc>
      </w:tr>
      <w:tr w:rsidR="00654C48" w:rsidRPr="00654C48" w14:paraId="1DEA14EF"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48FCAE9F" w14:textId="7B88B84C"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4488F388" wp14:editId="3031A4B6">
                  <wp:extent cx="7620" cy="205740"/>
                  <wp:effectExtent l="0" t="0" r="0" b="0"/>
                  <wp:docPr id="305" name="Immagin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4F37FC6" wp14:editId="75854442">
                  <wp:extent cx="152400" cy="205740"/>
                  <wp:effectExtent l="0" t="0" r="0" b="3810"/>
                  <wp:docPr id="304" name="Immagin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1C79A0D4" wp14:editId="4C85323B">
                  <wp:extent cx="152400" cy="205740"/>
                  <wp:effectExtent l="0" t="0" r="0" b="3810"/>
                  <wp:docPr id="303" name="Immagin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11BACF3" wp14:editId="3E7870B2">
                  <wp:extent cx="152400" cy="205740"/>
                  <wp:effectExtent l="0" t="0" r="0" b="3810"/>
                  <wp:docPr id="302" name="Immagin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1DC6A824" wp14:editId="77F88FB4">
                  <wp:extent cx="152400" cy="152400"/>
                  <wp:effectExtent l="0" t="0" r="0" b="0"/>
                  <wp:docPr id="301" name="Immagin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C48">
              <w:rPr>
                <w:rFonts w:asciiTheme="minorHAnsi" w:hAnsiTheme="minorHAnsi" w:cstheme="minorHAnsi"/>
                <w:color w:val="333333"/>
                <w:sz w:val="18"/>
                <w:szCs w:val="18"/>
              </w:rPr>
              <w:t>whoUri</w:t>
            </w:r>
          </w:p>
        </w:tc>
        <w:tc>
          <w:tcPr>
            <w:tcW w:w="0" w:type="auto"/>
            <w:shd w:val="clear" w:color="auto" w:fill="FFFFFF"/>
            <w:tcMar>
              <w:top w:w="0" w:type="dxa"/>
              <w:left w:w="60" w:type="dxa"/>
              <w:bottom w:w="0" w:type="dxa"/>
              <w:right w:w="60" w:type="dxa"/>
            </w:tcMar>
            <w:vAlign w:val="center"/>
            <w:hideMark/>
          </w:tcPr>
          <w:p w14:paraId="20C3DA29"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14952CEA"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hideMark/>
          </w:tcPr>
          <w:p w14:paraId="39E8D491" w14:textId="77777777" w:rsidR="00654C48" w:rsidRPr="00654C48" w:rsidRDefault="003E04BD" w:rsidP="00654C48">
            <w:pPr>
              <w:spacing w:before="0"/>
              <w:rPr>
                <w:rFonts w:asciiTheme="minorHAnsi" w:hAnsiTheme="minorHAnsi" w:cstheme="minorHAnsi"/>
                <w:color w:val="333333"/>
                <w:sz w:val="18"/>
                <w:szCs w:val="18"/>
              </w:rPr>
            </w:pPr>
            <w:hyperlink r:id="rId123" w:anchor="uri" w:history="1">
              <w:r w:rsidR="00654C48" w:rsidRPr="00654C48">
                <w:rPr>
                  <w:rStyle w:val="Collegamentoipertestuale"/>
                  <w:rFonts w:asciiTheme="minorHAnsi" w:hAnsiTheme="minorHAnsi" w:cstheme="minorHAnsi"/>
                  <w:sz w:val="18"/>
                  <w:szCs w:val="18"/>
                </w:rPr>
                <w:t>uri</w:t>
              </w:r>
            </w:hyperlink>
          </w:p>
        </w:tc>
        <w:tc>
          <w:tcPr>
            <w:tcW w:w="3118" w:type="dxa"/>
            <w:shd w:val="clear" w:color="auto" w:fill="FFFF00"/>
            <w:tcMar>
              <w:top w:w="0" w:type="dxa"/>
              <w:left w:w="60" w:type="dxa"/>
              <w:bottom w:w="0" w:type="dxa"/>
              <w:right w:w="60" w:type="dxa"/>
            </w:tcMar>
            <w:vAlign w:val="center"/>
            <w:hideMark/>
          </w:tcPr>
          <w:p w14:paraId="342F840F" w14:textId="77777777" w:rsidR="00654C48" w:rsidRPr="00654C48" w:rsidRDefault="00654C48" w:rsidP="00654C48">
            <w:pPr>
              <w:spacing w:before="0"/>
              <w:rPr>
                <w:rFonts w:asciiTheme="minorHAnsi" w:hAnsiTheme="minorHAnsi" w:cstheme="minorHAnsi"/>
                <w:color w:val="333333"/>
                <w:sz w:val="18"/>
                <w:szCs w:val="18"/>
              </w:rPr>
            </w:pPr>
          </w:p>
        </w:tc>
      </w:tr>
      <w:tr w:rsidR="00654C48" w:rsidRPr="00654C48" w14:paraId="2C311B3B"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3831D45D" w14:textId="404D8C44"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692D39F4" wp14:editId="430F62C9">
                  <wp:extent cx="7620" cy="205740"/>
                  <wp:effectExtent l="0" t="0" r="0" b="0"/>
                  <wp:docPr id="300" name="Immagin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71538EC" wp14:editId="1AAEFC97">
                  <wp:extent cx="152400" cy="205740"/>
                  <wp:effectExtent l="0" t="0" r="0" b="3810"/>
                  <wp:docPr id="299" name="Immagin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435677C" wp14:editId="6355E1F6">
                  <wp:extent cx="152400" cy="205740"/>
                  <wp:effectExtent l="0" t="0" r="0" b="3810"/>
                  <wp:docPr id="298" name="Immagin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1FCFF144" wp14:editId="239313C3">
                  <wp:extent cx="152400" cy="205740"/>
                  <wp:effectExtent l="0" t="0" r="0" b="0"/>
                  <wp:docPr id="297" name="Immagin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76782CA" wp14:editId="64CC59E6">
                  <wp:extent cx="152400" cy="152400"/>
                  <wp:effectExtent l="0" t="0" r="0" b="0"/>
                  <wp:docPr id="296" name="Immagin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C48">
              <w:rPr>
                <w:rFonts w:asciiTheme="minorHAnsi" w:hAnsiTheme="minorHAnsi" w:cstheme="minorHAnsi"/>
                <w:color w:val="333333"/>
                <w:sz w:val="18"/>
                <w:szCs w:val="18"/>
              </w:rPr>
              <w:t>whoReference</w:t>
            </w:r>
          </w:p>
        </w:tc>
        <w:tc>
          <w:tcPr>
            <w:tcW w:w="0" w:type="auto"/>
            <w:shd w:val="clear" w:color="auto" w:fill="FFFFFF"/>
            <w:tcMar>
              <w:top w:w="0" w:type="dxa"/>
              <w:left w:w="60" w:type="dxa"/>
              <w:bottom w:w="0" w:type="dxa"/>
              <w:right w:w="60" w:type="dxa"/>
            </w:tcMar>
            <w:vAlign w:val="center"/>
            <w:hideMark/>
          </w:tcPr>
          <w:p w14:paraId="6AACCED2"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028742BB"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hideMark/>
          </w:tcPr>
          <w:p w14:paraId="1A17BDC1" w14:textId="77777777" w:rsidR="00654C48" w:rsidRPr="00654C48" w:rsidRDefault="003E04BD" w:rsidP="00654C48">
            <w:pPr>
              <w:spacing w:before="0"/>
              <w:rPr>
                <w:rFonts w:asciiTheme="minorHAnsi" w:hAnsiTheme="minorHAnsi" w:cstheme="minorHAnsi"/>
                <w:color w:val="333333"/>
                <w:sz w:val="18"/>
                <w:szCs w:val="18"/>
              </w:rPr>
            </w:pPr>
            <w:hyperlink r:id="rId125" w:history="1">
              <w:r w:rsidR="00654C48" w:rsidRPr="00654C48">
                <w:rPr>
                  <w:rStyle w:val="Collegamentoipertestuale"/>
                  <w:rFonts w:asciiTheme="minorHAnsi" w:hAnsiTheme="minorHAnsi" w:cstheme="minorHAnsi"/>
                  <w:sz w:val="18"/>
                  <w:szCs w:val="18"/>
                </w:rPr>
                <w:t>Reference</w:t>
              </w:r>
            </w:hyperlink>
            <w:r w:rsidR="00654C48" w:rsidRPr="00654C48">
              <w:rPr>
                <w:rFonts w:asciiTheme="minorHAnsi" w:hAnsiTheme="minorHAnsi" w:cstheme="minorHAnsi"/>
                <w:color w:val="333333"/>
                <w:sz w:val="18"/>
                <w:szCs w:val="18"/>
              </w:rPr>
              <w:t>(</w:t>
            </w:r>
            <w:hyperlink r:id="rId126" w:history="1">
              <w:r w:rsidR="00654C48" w:rsidRPr="00654C48">
                <w:rPr>
                  <w:rStyle w:val="Collegamentoipertestuale"/>
                  <w:rFonts w:asciiTheme="minorHAnsi" w:hAnsiTheme="minorHAnsi" w:cstheme="minorHAnsi"/>
                  <w:sz w:val="18"/>
                  <w:szCs w:val="18"/>
                </w:rPr>
                <w:t>Practitioner</w:t>
              </w:r>
            </w:hyperlink>
            <w:r w:rsidR="00654C48" w:rsidRPr="00654C48">
              <w:rPr>
                <w:rFonts w:asciiTheme="minorHAnsi" w:hAnsiTheme="minorHAnsi" w:cstheme="minorHAnsi"/>
                <w:color w:val="333333"/>
                <w:sz w:val="18"/>
                <w:szCs w:val="18"/>
              </w:rPr>
              <w:t xml:space="preserve"> | </w:t>
            </w:r>
            <w:hyperlink r:id="rId127" w:history="1">
              <w:r w:rsidR="00654C48" w:rsidRPr="00654C48">
                <w:rPr>
                  <w:rStyle w:val="Collegamentoipertestuale"/>
                  <w:rFonts w:asciiTheme="minorHAnsi" w:hAnsiTheme="minorHAnsi" w:cstheme="minorHAnsi"/>
                  <w:sz w:val="18"/>
                  <w:szCs w:val="18"/>
                </w:rPr>
                <w:t>RelatedPerson</w:t>
              </w:r>
            </w:hyperlink>
            <w:r w:rsidR="00654C48" w:rsidRPr="00654C48">
              <w:rPr>
                <w:rFonts w:asciiTheme="minorHAnsi" w:hAnsiTheme="minorHAnsi" w:cstheme="minorHAnsi"/>
                <w:color w:val="333333"/>
                <w:sz w:val="18"/>
                <w:szCs w:val="18"/>
              </w:rPr>
              <w:t xml:space="preserve"> | </w:t>
            </w:r>
            <w:hyperlink r:id="rId128" w:history="1">
              <w:r w:rsidR="00654C48" w:rsidRPr="00654C48">
                <w:rPr>
                  <w:rStyle w:val="Collegamentoipertestuale"/>
                  <w:rFonts w:asciiTheme="minorHAnsi" w:hAnsiTheme="minorHAnsi" w:cstheme="minorHAnsi"/>
                  <w:sz w:val="18"/>
                  <w:szCs w:val="18"/>
                </w:rPr>
                <w:t>Patient</w:t>
              </w:r>
            </w:hyperlink>
            <w:r w:rsidR="00654C48" w:rsidRPr="00654C48">
              <w:rPr>
                <w:rFonts w:asciiTheme="minorHAnsi" w:hAnsiTheme="minorHAnsi" w:cstheme="minorHAnsi"/>
                <w:color w:val="333333"/>
                <w:sz w:val="18"/>
                <w:szCs w:val="18"/>
              </w:rPr>
              <w:t xml:space="preserve"> | </w:t>
            </w:r>
            <w:hyperlink r:id="rId129" w:history="1">
              <w:r w:rsidR="00654C48" w:rsidRPr="00654C48">
                <w:rPr>
                  <w:rStyle w:val="Collegamentoipertestuale"/>
                  <w:rFonts w:asciiTheme="minorHAnsi" w:hAnsiTheme="minorHAnsi" w:cstheme="minorHAnsi"/>
                  <w:sz w:val="18"/>
                  <w:szCs w:val="18"/>
                </w:rPr>
                <w:t>Device</w:t>
              </w:r>
            </w:hyperlink>
            <w:r w:rsidR="00654C48" w:rsidRPr="00654C48">
              <w:rPr>
                <w:rFonts w:asciiTheme="minorHAnsi" w:hAnsiTheme="minorHAnsi" w:cstheme="minorHAnsi"/>
                <w:color w:val="333333"/>
                <w:sz w:val="18"/>
                <w:szCs w:val="18"/>
              </w:rPr>
              <w:t xml:space="preserve"> | </w:t>
            </w:r>
            <w:hyperlink r:id="rId130" w:history="1">
              <w:r w:rsidR="00654C48" w:rsidRPr="00654C48">
                <w:rPr>
                  <w:rStyle w:val="Collegamentoipertestuale"/>
                  <w:rFonts w:asciiTheme="minorHAnsi" w:hAnsiTheme="minorHAnsi" w:cstheme="minorHAnsi"/>
                  <w:sz w:val="18"/>
                  <w:szCs w:val="18"/>
                </w:rPr>
                <w:t>Organization</w:t>
              </w:r>
            </w:hyperlink>
            <w:r w:rsidR="00654C48" w:rsidRPr="00654C48">
              <w:rPr>
                <w:rFonts w:asciiTheme="minorHAnsi" w:hAnsiTheme="minorHAnsi" w:cstheme="minorHAnsi"/>
                <w:color w:val="333333"/>
                <w:sz w:val="18"/>
                <w:szCs w:val="18"/>
              </w:rPr>
              <w:t>)</w:t>
            </w:r>
          </w:p>
        </w:tc>
        <w:tc>
          <w:tcPr>
            <w:tcW w:w="3118" w:type="dxa"/>
            <w:shd w:val="clear" w:color="auto" w:fill="FFFF00"/>
            <w:tcMar>
              <w:top w:w="0" w:type="dxa"/>
              <w:left w:w="60" w:type="dxa"/>
              <w:bottom w:w="0" w:type="dxa"/>
              <w:right w:w="60" w:type="dxa"/>
            </w:tcMar>
            <w:vAlign w:val="center"/>
            <w:hideMark/>
          </w:tcPr>
          <w:p w14:paraId="1BD742F9" w14:textId="3E92BAA5" w:rsidR="00654C48" w:rsidRPr="00654C48" w:rsidRDefault="00654C48" w:rsidP="00654C48">
            <w:pPr>
              <w:spacing w:before="0"/>
              <w:rPr>
                <w:rFonts w:asciiTheme="minorHAnsi" w:hAnsiTheme="minorHAnsi" w:cstheme="minorHAnsi"/>
                <w:color w:val="333333"/>
                <w:sz w:val="18"/>
                <w:szCs w:val="18"/>
              </w:rPr>
            </w:pPr>
          </w:p>
        </w:tc>
      </w:tr>
      <w:tr w:rsidR="00654C48" w:rsidRPr="00654C48" w14:paraId="28CA97FC"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72EE78ED" w14:textId="49AE1ECC"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291144FE" wp14:editId="0646155C">
                  <wp:extent cx="7620" cy="205740"/>
                  <wp:effectExtent l="0" t="0" r="0" b="0"/>
                  <wp:docPr id="295" name="Immagin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1690944D" wp14:editId="540CDD7A">
                  <wp:extent cx="152400" cy="205740"/>
                  <wp:effectExtent l="0" t="0" r="0" b="3810"/>
                  <wp:docPr id="294" name="Immagin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43960126" wp14:editId="4AF5BDE9">
                  <wp:extent cx="152400" cy="205740"/>
                  <wp:effectExtent l="0" t="0" r="0" b="3810"/>
                  <wp:docPr id="293" name="Immagin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CB6EAF7" wp14:editId="3249B59A">
                  <wp:extent cx="152400" cy="152400"/>
                  <wp:effectExtent l="0" t="0" r="0" b="0"/>
                  <wp:docPr id="292" name="Immagin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1" w:anchor="Provenance.agent.onBehalfOf_x_" w:tooltip="Provenance.agent.onBehalfOf[x] : The individual, device, or organization for whom the change was made." w:history="1">
              <w:r w:rsidRPr="00654C48">
                <w:rPr>
                  <w:rStyle w:val="Collegamentoipertestuale"/>
                  <w:rFonts w:asciiTheme="minorHAnsi" w:hAnsiTheme="minorHAnsi" w:cstheme="minorHAnsi"/>
                  <w:sz w:val="18"/>
                  <w:szCs w:val="18"/>
                </w:rPr>
                <w:t>onBehalfOf[x]</w:t>
              </w:r>
            </w:hyperlink>
            <w:bookmarkStart w:id="992" w:name="Provenance.agent.onBehalfOf_x_"/>
            <w:r w:rsidRPr="00654C48">
              <w:rPr>
                <w:rFonts w:asciiTheme="minorHAnsi" w:hAnsiTheme="minorHAnsi" w:cstheme="minorHAnsi"/>
                <w:color w:val="428BCA"/>
                <w:sz w:val="18"/>
                <w:szCs w:val="18"/>
                <w:u w:val="single"/>
              </w:rPr>
              <w:t xml:space="preserve"> </w:t>
            </w:r>
            <w:bookmarkEnd w:id="992"/>
          </w:p>
        </w:tc>
        <w:tc>
          <w:tcPr>
            <w:tcW w:w="0" w:type="auto"/>
            <w:shd w:val="clear" w:color="auto" w:fill="FFFFFF"/>
            <w:tcMar>
              <w:top w:w="0" w:type="dxa"/>
              <w:left w:w="60" w:type="dxa"/>
              <w:bottom w:w="0" w:type="dxa"/>
              <w:right w:w="60" w:type="dxa"/>
            </w:tcMar>
            <w:vAlign w:val="center"/>
            <w:hideMark/>
          </w:tcPr>
          <w:p w14:paraId="41A21BC7"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0310688E"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0..1</w:t>
            </w:r>
          </w:p>
        </w:tc>
        <w:tc>
          <w:tcPr>
            <w:tcW w:w="2561" w:type="dxa"/>
            <w:shd w:val="clear" w:color="auto" w:fill="FFFFFF"/>
            <w:tcMar>
              <w:top w:w="0" w:type="dxa"/>
              <w:left w:w="60" w:type="dxa"/>
              <w:bottom w:w="0" w:type="dxa"/>
              <w:right w:w="60" w:type="dxa"/>
            </w:tcMar>
            <w:vAlign w:val="center"/>
            <w:hideMark/>
          </w:tcPr>
          <w:p w14:paraId="2787B919" w14:textId="77777777" w:rsidR="00654C48" w:rsidRPr="00654C48" w:rsidRDefault="00654C48" w:rsidP="00654C48">
            <w:pPr>
              <w:spacing w:before="0"/>
              <w:rPr>
                <w:rFonts w:asciiTheme="minorHAnsi" w:hAnsiTheme="minorHAnsi" w:cstheme="minorHAnsi"/>
                <w:color w:val="333333"/>
                <w:sz w:val="18"/>
                <w:szCs w:val="18"/>
              </w:rPr>
            </w:pPr>
          </w:p>
        </w:tc>
        <w:tc>
          <w:tcPr>
            <w:tcW w:w="3118" w:type="dxa"/>
            <w:shd w:val="clear" w:color="auto" w:fill="FFFFFF"/>
            <w:tcMar>
              <w:top w:w="0" w:type="dxa"/>
              <w:left w:w="60" w:type="dxa"/>
              <w:bottom w:w="0" w:type="dxa"/>
              <w:right w:w="60" w:type="dxa"/>
            </w:tcMar>
            <w:vAlign w:val="center"/>
            <w:hideMark/>
          </w:tcPr>
          <w:p w14:paraId="1CD4BFB1"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Who the agent is representing</w:t>
            </w:r>
          </w:p>
        </w:tc>
      </w:tr>
      <w:tr w:rsidR="00654C48" w:rsidRPr="00654C48" w14:paraId="0C7D4E13"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7F35583D" w14:textId="6968343B"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4060EF9B" wp14:editId="1EC43D16">
                  <wp:extent cx="7620" cy="205740"/>
                  <wp:effectExtent l="0" t="0" r="0" b="0"/>
                  <wp:docPr id="291" name="Immagin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1D4DA1C" wp14:editId="1D3BF777">
                  <wp:extent cx="152400" cy="205740"/>
                  <wp:effectExtent l="0" t="0" r="0" b="3810"/>
                  <wp:docPr id="290" name="Immagin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DC044FB" wp14:editId="594C3243">
                  <wp:extent cx="152400" cy="205740"/>
                  <wp:effectExtent l="0" t="0" r="0" b="3810"/>
                  <wp:docPr id="289" name="Immagin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14231EBD" wp14:editId="54F21038">
                  <wp:extent cx="152400" cy="205740"/>
                  <wp:effectExtent l="0" t="0" r="0" b="3810"/>
                  <wp:docPr id="288" name="Immagin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225EEC10" wp14:editId="3AF4F726">
                  <wp:extent cx="152400" cy="152400"/>
                  <wp:effectExtent l="0" t="0" r="0" b="0"/>
                  <wp:docPr id="287" name="Immagin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C48">
              <w:rPr>
                <w:rFonts w:asciiTheme="minorHAnsi" w:hAnsiTheme="minorHAnsi" w:cstheme="minorHAnsi"/>
                <w:color w:val="333333"/>
                <w:sz w:val="18"/>
                <w:szCs w:val="18"/>
              </w:rPr>
              <w:t>onBehalfOfUri</w:t>
            </w:r>
          </w:p>
        </w:tc>
        <w:tc>
          <w:tcPr>
            <w:tcW w:w="0" w:type="auto"/>
            <w:shd w:val="clear" w:color="auto" w:fill="FFFFFF"/>
            <w:tcMar>
              <w:top w:w="0" w:type="dxa"/>
              <w:left w:w="60" w:type="dxa"/>
              <w:bottom w:w="0" w:type="dxa"/>
              <w:right w:w="60" w:type="dxa"/>
            </w:tcMar>
            <w:vAlign w:val="center"/>
            <w:hideMark/>
          </w:tcPr>
          <w:p w14:paraId="3C87171E"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258EB696"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hideMark/>
          </w:tcPr>
          <w:p w14:paraId="6EFF666A" w14:textId="77777777" w:rsidR="00654C48" w:rsidRPr="00654C48" w:rsidRDefault="003E04BD" w:rsidP="00654C48">
            <w:pPr>
              <w:spacing w:before="0"/>
              <w:rPr>
                <w:rFonts w:asciiTheme="minorHAnsi" w:hAnsiTheme="minorHAnsi" w:cstheme="minorHAnsi"/>
                <w:color w:val="333333"/>
                <w:sz w:val="18"/>
                <w:szCs w:val="18"/>
              </w:rPr>
            </w:pPr>
            <w:hyperlink r:id="rId132" w:anchor="uri" w:history="1">
              <w:r w:rsidR="00654C48" w:rsidRPr="00654C48">
                <w:rPr>
                  <w:rStyle w:val="Collegamentoipertestuale"/>
                  <w:rFonts w:asciiTheme="minorHAnsi" w:hAnsiTheme="minorHAnsi" w:cstheme="minorHAnsi"/>
                  <w:sz w:val="18"/>
                  <w:szCs w:val="18"/>
                </w:rPr>
                <w:t>uri</w:t>
              </w:r>
            </w:hyperlink>
          </w:p>
        </w:tc>
        <w:tc>
          <w:tcPr>
            <w:tcW w:w="3118" w:type="dxa"/>
            <w:shd w:val="clear" w:color="auto" w:fill="FFFFFF"/>
            <w:tcMar>
              <w:top w:w="0" w:type="dxa"/>
              <w:left w:w="60" w:type="dxa"/>
              <w:bottom w:w="0" w:type="dxa"/>
              <w:right w:w="60" w:type="dxa"/>
            </w:tcMar>
            <w:vAlign w:val="center"/>
            <w:hideMark/>
          </w:tcPr>
          <w:p w14:paraId="5708ED1D" w14:textId="77777777" w:rsidR="00654C48" w:rsidRPr="00654C48" w:rsidRDefault="00654C48" w:rsidP="00654C48">
            <w:pPr>
              <w:spacing w:before="0"/>
              <w:rPr>
                <w:rFonts w:asciiTheme="minorHAnsi" w:hAnsiTheme="minorHAnsi" w:cstheme="minorHAnsi"/>
                <w:color w:val="333333"/>
                <w:sz w:val="18"/>
                <w:szCs w:val="18"/>
              </w:rPr>
            </w:pPr>
          </w:p>
        </w:tc>
      </w:tr>
      <w:tr w:rsidR="00654C48" w:rsidRPr="00654C48" w14:paraId="29186A2F"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3E28EEE4" w14:textId="403B15B1"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2E92EC84" wp14:editId="083DA6F7">
                  <wp:extent cx="7620" cy="205740"/>
                  <wp:effectExtent l="0" t="0" r="0" b="0"/>
                  <wp:docPr id="286" name="Immagin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5886176" wp14:editId="2A82F0E2">
                  <wp:extent cx="152400" cy="205740"/>
                  <wp:effectExtent l="0" t="0" r="0" b="3810"/>
                  <wp:docPr id="285" name="Immagin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C0FE014" wp14:editId="13AD5807">
                  <wp:extent cx="152400" cy="205740"/>
                  <wp:effectExtent l="0" t="0" r="0" b="3810"/>
                  <wp:docPr id="284" name="Immagin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81454E7" wp14:editId="2FD974CC">
                  <wp:extent cx="152400" cy="205740"/>
                  <wp:effectExtent l="0" t="0" r="0" b="0"/>
                  <wp:docPr id="283" name="Immagin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F0A02A6" wp14:editId="03FEE1E9">
                  <wp:extent cx="152400" cy="152400"/>
                  <wp:effectExtent l="0" t="0" r="0" b="0"/>
                  <wp:docPr id="282" name="Immagin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C48">
              <w:rPr>
                <w:rFonts w:asciiTheme="minorHAnsi" w:hAnsiTheme="minorHAnsi" w:cstheme="minorHAnsi"/>
                <w:color w:val="333333"/>
                <w:sz w:val="18"/>
                <w:szCs w:val="18"/>
              </w:rPr>
              <w:t>onBehalfOfReference</w:t>
            </w:r>
          </w:p>
        </w:tc>
        <w:tc>
          <w:tcPr>
            <w:tcW w:w="0" w:type="auto"/>
            <w:shd w:val="clear" w:color="auto" w:fill="FFFFFF"/>
            <w:tcMar>
              <w:top w:w="0" w:type="dxa"/>
              <w:left w:w="60" w:type="dxa"/>
              <w:bottom w:w="0" w:type="dxa"/>
              <w:right w:w="60" w:type="dxa"/>
            </w:tcMar>
            <w:vAlign w:val="center"/>
            <w:hideMark/>
          </w:tcPr>
          <w:p w14:paraId="43617F50"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0E5DFBC7"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hideMark/>
          </w:tcPr>
          <w:p w14:paraId="4690C15B" w14:textId="77777777" w:rsidR="00654C48" w:rsidRPr="00654C48" w:rsidRDefault="003E04BD" w:rsidP="00654C48">
            <w:pPr>
              <w:spacing w:before="0"/>
              <w:rPr>
                <w:rFonts w:asciiTheme="minorHAnsi" w:hAnsiTheme="minorHAnsi" w:cstheme="minorHAnsi"/>
                <w:color w:val="333333"/>
                <w:sz w:val="18"/>
                <w:szCs w:val="18"/>
              </w:rPr>
            </w:pPr>
            <w:hyperlink r:id="rId133" w:history="1">
              <w:r w:rsidR="00654C48" w:rsidRPr="00654C48">
                <w:rPr>
                  <w:rStyle w:val="Collegamentoipertestuale"/>
                  <w:rFonts w:asciiTheme="minorHAnsi" w:hAnsiTheme="minorHAnsi" w:cstheme="minorHAnsi"/>
                  <w:sz w:val="18"/>
                  <w:szCs w:val="18"/>
                </w:rPr>
                <w:t>Reference</w:t>
              </w:r>
            </w:hyperlink>
            <w:r w:rsidR="00654C48" w:rsidRPr="00654C48">
              <w:rPr>
                <w:rFonts w:asciiTheme="minorHAnsi" w:hAnsiTheme="minorHAnsi" w:cstheme="minorHAnsi"/>
                <w:color w:val="333333"/>
                <w:sz w:val="18"/>
                <w:szCs w:val="18"/>
              </w:rPr>
              <w:t>(</w:t>
            </w:r>
            <w:hyperlink r:id="rId134" w:history="1">
              <w:r w:rsidR="00654C48" w:rsidRPr="00654C48">
                <w:rPr>
                  <w:rStyle w:val="Collegamentoipertestuale"/>
                  <w:rFonts w:asciiTheme="minorHAnsi" w:hAnsiTheme="minorHAnsi" w:cstheme="minorHAnsi"/>
                  <w:sz w:val="18"/>
                  <w:szCs w:val="18"/>
                </w:rPr>
                <w:t>Practitioner</w:t>
              </w:r>
            </w:hyperlink>
            <w:r w:rsidR="00654C48" w:rsidRPr="00654C48">
              <w:rPr>
                <w:rFonts w:asciiTheme="minorHAnsi" w:hAnsiTheme="minorHAnsi" w:cstheme="minorHAnsi"/>
                <w:color w:val="333333"/>
                <w:sz w:val="18"/>
                <w:szCs w:val="18"/>
              </w:rPr>
              <w:t xml:space="preserve"> | </w:t>
            </w:r>
            <w:hyperlink r:id="rId135" w:history="1">
              <w:r w:rsidR="00654C48" w:rsidRPr="00654C48">
                <w:rPr>
                  <w:rStyle w:val="Collegamentoipertestuale"/>
                  <w:rFonts w:asciiTheme="minorHAnsi" w:hAnsiTheme="minorHAnsi" w:cstheme="minorHAnsi"/>
                  <w:sz w:val="18"/>
                  <w:szCs w:val="18"/>
                </w:rPr>
                <w:t>RelatedPerson</w:t>
              </w:r>
            </w:hyperlink>
            <w:r w:rsidR="00654C48" w:rsidRPr="00654C48">
              <w:rPr>
                <w:rFonts w:asciiTheme="minorHAnsi" w:hAnsiTheme="minorHAnsi" w:cstheme="minorHAnsi"/>
                <w:color w:val="333333"/>
                <w:sz w:val="18"/>
                <w:szCs w:val="18"/>
              </w:rPr>
              <w:t xml:space="preserve"> | </w:t>
            </w:r>
            <w:hyperlink r:id="rId136" w:history="1">
              <w:r w:rsidR="00654C48" w:rsidRPr="00654C48">
                <w:rPr>
                  <w:rStyle w:val="Collegamentoipertestuale"/>
                  <w:rFonts w:asciiTheme="minorHAnsi" w:hAnsiTheme="minorHAnsi" w:cstheme="minorHAnsi"/>
                  <w:sz w:val="18"/>
                  <w:szCs w:val="18"/>
                </w:rPr>
                <w:t>Patient</w:t>
              </w:r>
            </w:hyperlink>
            <w:r w:rsidR="00654C48" w:rsidRPr="00654C48">
              <w:rPr>
                <w:rFonts w:asciiTheme="minorHAnsi" w:hAnsiTheme="minorHAnsi" w:cstheme="minorHAnsi"/>
                <w:color w:val="333333"/>
                <w:sz w:val="18"/>
                <w:szCs w:val="18"/>
              </w:rPr>
              <w:t xml:space="preserve"> | </w:t>
            </w:r>
            <w:hyperlink r:id="rId137" w:history="1">
              <w:r w:rsidR="00654C48" w:rsidRPr="00654C48">
                <w:rPr>
                  <w:rStyle w:val="Collegamentoipertestuale"/>
                  <w:rFonts w:asciiTheme="minorHAnsi" w:hAnsiTheme="minorHAnsi" w:cstheme="minorHAnsi"/>
                  <w:sz w:val="18"/>
                  <w:szCs w:val="18"/>
                </w:rPr>
                <w:t>Device</w:t>
              </w:r>
            </w:hyperlink>
            <w:r w:rsidR="00654C48" w:rsidRPr="00654C48">
              <w:rPr>
                <w:rFonts w:asciiTheme="minorHAnsi" w:hAnsiTheme="minorHAnsi" w:cstheme="minorHAnsi"/>
                <w:color w:val="333333"/>
                <w:sz w:val="18"/>
                <w:szCs w:val="18"/>
              </w:rPr>
              <w:t xml:space="preserve"> | </w:t>
            </w:r>
            <w:hyperlink r:id="rId138" w:history="1">
              <w:r w:rsidR="00654C48" w:rsidRPr="00654C48">
                <w:rPr>
                  <w:rStyle w:val="Collegamentoipertestuale"/>
                  <w:rFonts w:asciiTheme="minorHAnsi" w:hAnsiTheme="minorHAnsi" w:cstheme="minorHAnsi"/>
                  <w:sz w:val="18"/>
                  <w:szCs w:val="18"/>
                </w:rPr>
                <w:t>Organization</w:t>
              </w:r>
            </w:hyperlink>
            <w:r w:rsidR="00654C48" w:rsidRPr="00654C48">
              <w:rPr>
                <w:rFonts w:asciiTheme="minorHAnsi" w:hAnsiTheme="minorHAnsi" w:cstheme="minorHAnsi"/>
                <w:color w:val="333333"/>
                <w:sz w:val="18"/>
                <w:szCs w:val="18"/>
              </w:rPr>
              <w:t>)</w:t>
            </w:r>
          </w:p>
        </w:tc>
        <w:tc>
          <w:tcPr>
            <w:tcW w:w="3118" w:type="dxa"/>
            <w:shd w:val="clear" w:color="auto" w:fill="FFFFFF"/>
            <w:tcMar>
              <w:top w:w="0" w:type="dxa"/>
              <w:left w:w="60" w:type="dxa"/>
              <w:bottom w:w="0" w:type="dxa"/>
              <w:right w:w="60" w:type="dxa"/>
            </w:tcMar>
            <w:vAlign w:val="center"/>
            <w:hideMark/>
          </w:tcPr>
          <w:p w14:paraId="3A56A583" w14:textId="77777777" w:rsidR="00654C48" w:rsidRPr="00654C48" w:rsidRDefault="00654C48" w:rsidP="00654C48">
            <w:pPr>
              <w:spacing w:before="0"/>
              <w:rPr>
                <w:rFonts w:asciiTheme="minorHAnsi" w:hAnsiTheme="minorHAnsi" w:cstheme="minorHAnsi"/>
                <w:color w:val="333333"/>
                <w:sz w:val="18"/>
                <w:szCs w:val="18"/>
              </w:rPr>
            </w:pPr>
          </w:p>
        </w:tc>
      </w:tr>
      <w:tr w:rsidR="00654C48" w:rsidRPr="00654C48" w14:paraId="18067A5B" w14:textId="77777777" w:rsidTr="00654C48">
        <w:tc>
          <w:tcPr>
            <w:tcW w:w="0" w:type="auto"/>
            <w:shd w:val="clear" w:color="auto" w:fill="DEEAF6" w:themeFill="accent5" w:themeFillTint="33"/>
            <w:noWrap/>
            <w:tcMar>
              <w:top w:w="0" w:type="dxa"/>
              <w:left w:w="60" w:type="dxa"/>
              <w:bottom w:w="0" w:type="dxa"/>
              <w:right w:w="60" w:type="dxa"/>
            </w:tcMar>
            <w:vAlign w:val="center"/>
            <w:hideMark/>
          </w:tcPr>
          <w:p w14:paraId="28AE4D84" w14:textId="3E890FB5"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3E148740" wp14:editId="7DF86D61">
                  <wp:extent cx="7620" cy="205740"/>
                  <wp:effectExtent l="0" t="0" r="0" b="0"/>
                  <wp:docPr id="281" name="Immagin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4958049" wp14:editId="3E83922B">
                  <wp:extent cx="152400" cy="205740"/>
                  <wp:effectExtent l="0" t="0" r="0" b="3810"/>
                  <wp:docPr id="280" name="Immagin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66748C8" wp14:editId="50ADD6D7">
                  <wp:extent cx="152400" cy="205740"/>
                  <wp:effectExtent l="0" t="0" r="0" b="0"/>
                  <wp:docPr id="279" name="Immagin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23601FD0" wp14:editId="6F8A0370">
                  <wp:extent cx="152400" cy="152400"/>
                  <wp:effectExtent l="0" t="0" r="0" b="0"/>
                  <wp:docPr id="278" name="Immagin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9" w:anchor="Provenance.agent.relatedAgentType" w:tooltip="Provenance.agent.relatedAgentType : The type of relationship between agents." w:history="1">
              <w:r w:rsidRPr="00654C48">
                <w:rPr>
                  <w:rStyle w:val="Collegamentoipertestuale"/>
                  <w:rFonts w:asciiTheme="minorHAnsi" w:hAnsiTheme="minorHAnsi" w:cstheme="minorHAnsi"/>
                  <w:sz w:val="18"/>
                  <w:szCs w:val="18"/>
                </w:rPr>
                <w:t>relatedAgentType</w:t>
              </w:r>
            </w:hyperlink>
            <w:bookmarkStart w:id="993" w:name="Provenance.agent.relatedAgentType"/>
            <w:r w:rsidRPr="00654C48">
              <w:rPr>
                <w:rFonts w:asciiTheme="minorHAnsi" w:hAnsiTheme="minorHAnsi" w:cstheme="minorHAnsi"/>
                <w:color w:val="428BCA"/>
                <w:sz w:val="18"/>
                <w:szCs w:val="18"/>
                <w:u w:val="single"/>
              </w:rPr>
              <w:t xml:space="preserve"> </w:t>
            </w:r>
            <w:bookmarkEnd w:id="993"/>
          </w:p>
        </w:tc>
        <w:tc>
          <w:tcPr>
            <w:tcW w:w="0" w:type="auto"/>
            <w:shd w:val="clear" w:color="auto" w:fill="FFFFFF"/>
            <w:tcMar>
              <w:top w:w="0" w:type="dxa"/>
              <w:left w:w="60" w:type="dxa"/>
              <w:bottom w:w="0" w:type="dxa"/>
              <w:right w:w="60" w:type="dxa"/>
            </w:tcMar>
            <w:vAlign w:val="center"/>
            <w:hideMark/>
          </w:tcPr>
          <w:p w14:paraId="41E07C85"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5C15E3AA"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0..1</w:t>
            </w:r>
          </w:p>
        </w:tc>
        <w:tc>
          <w:tcPr>
            <w:tcW w:w="2561" w:type="dxa"/>
            <w:shd w:val="clear" w:color="auto" w:fill="FFFFFF"/>
            <w:tcMar>
              <w:top w:w="0" w:type="dxa"/>
              <w:left w:w="60" w:type="dxa"/>
              <w:bottom w:w="0" w:type="dxa"/>
              <w:right w:w="60" w:type="dxa"/>
            </w:tcMar>
            <w:vAlign w:val="center"/>
            <w:hideMark/>
          </w:tcPr>
          <w:p w14:paraId="4ECBD96F" w14:textId="77777777" w:rsidR="00654C48" w:rsidRPr="00654C48" w:rsidRDefault="003E04BD" w:rsidP="00654C48">
            <w:pPr>
              <w:spacing w:before="0"/>
              <w:rPr>
                <w:rFonts w:asciiTheme="minorHAnsi" w:hAnsiTheme="minorHAnsi" w:cstheme="minorHAnsi"/>
                <w:color w:val="333333"/>
                <w:sz w:val="18"/>
                <w:szCs w:val="18"/>
              </w:rPr>
            </w:pPr>
            <w:hyperlink r:id="rId140" w:anchor="CodeableConcept" w:history="1">
              <w:r w:rsidR="00654C48" w:rsidRPr="00654C48">
                <w:rPr>
                  <w:rStyle w:val="Collegamentoipertestuale"/>
                  <w:rFonts w:asciiTheme="minorHAnsi" w:hAnsiTheme="minorHAnsi" w:cstheme="minorHAnsi"/>
                  <w:sz w:val="18"/>
                  <w:szCs w:val="18"/>
                </w:rPr>
                <w:t>CodeableConcept</w:t>
              </w:r>
            </w:hyperlink>
          </w:p>
        </w:tc>
        <w:tc>
          <w:tcPr>
            <w:tcW w:w="3118" w:type="dxa"/>
            <w:shd w:val="clear" w:color="auto" w:fill="FFFFFF"/>
            <w:tcMar>
              <w:top w:w="0" w:type="dxa"/>
              <w:left w:w="60" w:type="dxa"/>
              <w:bottom w:w="0" w:type="dxa"/>
              <w:right w:w="60" w:type="dxa"/>
            </w:tcMar>
            <w:vAlign w:val="center"/>
            <w:hideMark/>
          </w:tcPr>
          <w:p w14:paraId="7D6147A5"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Type of relationship between agents</w:t>
            </w:r>
            <w:r w:rsidRPr="00654C48">
              <w:rPr>
                <w:rFonts w:asciiTheme="minorHAnsi" w:hAnsiTheme="minorHAnsi" w:cstheme="minorHAnsi"/>
                <w:color w:val="333333"/>
                <w:sz w:val="18"/>
                <w:szCs w:val="18"/>
              </w:rPr>
              <w:br/>
            </w:r>
            <w:hyperlink r:id="rId141" w:tooltip="Type of relationship between two provenance agents." w:history="1">
              <w:r w:rsidRPr="00654C48">
                <w:rPr>
                  <w:rStyle w:val="Collegamentoipertestuale"/>
                  <w:rFonts w:asciiTheme="minorHAnsi" w:hAnsiTheme="minorHAnsi" w:cstheme="minorHAnsi"/>
                  <w:sz w:val="18"/>
                  <w:szCs w:val="18"/>
                </w:rPr>
                <w:t>v3 Code System RoleLinkType</w:t>
              </w:r>
            </w:hyperlink>
            <w:r w:rsidRPr="00654C48">
              <w:rPr>
                <w:rFonts w:asciiTheme="minorHAnsi" w:hAnsiTheme="minorHAnsi" w:cstheme="minorHAnsi"/>
                <w:color w:val="333333"/>
                <w:sz w:val="18"/>
                <w:szCs w:val="18"/>
              </w:rPr>
              <w:t xml:space="preserve"> (</w:t>
            </w:r>
            <w:hyperlink r:id="rId142" w:anchor="example" w:tooltip="Instances are not expected or even encouraged to draw from the specified value set.  The value set merely provides examples of the types of concepts intended to be included." w:history="1">
              <w:r w:rsidRPr="00654C48">
                <w:rPr>
                  <w:rStyle w:val="Collegamentoipertestuale"/>
                  <w:rFonts w:asciiTheme="minorHAnsi" w:hAnsiTheme="minorHAnsi" w:cstheme="minorHAnsi"/>
                  <w:sz w:val="18"/>
                  <w:szCs w:val="18"/>
                </w:rPr>
                <w:t>Example</w:t>
              </w:r>
            </w:hyperlink>
            <w:r w:rsidRPr="00654C48">
              <w:rPr>
                <w:rFonts w:asciiTheme="minorHAnsi" w:hAnsiTheme="minorHAnsi" w:cstheme="minorHAnsi"/>
                <w:color w:val="333333"/>
                <w:sz w:val="18"/>
                <w:szCs w:val="18"/>
              </w:rPr>
              <w:t>)</w:t>
            </w:r>
          </w:p>
        </w:tc>
      </w:tr>
      <w:tr w:rsidR="00654C48" w:rsidRPr="00654C48" w14:paraId="05974587" w14:textId="77777777" w:rsidTr="00654C48">
        <w:tc>
          <w:tcPr>
            <w:tcW w:w="0" w:type="auto"/>
            <w:shd w:val="clear" w:color="auto" w:fill="E2EFD9" w:themeFill="accent6" w:themeFillTint="33"/>
            <w:noWrap/>
            <w:tcMar>
              <w:top w:w="0" w:type="dxa"/>
              <w:left w:w="60" w:type="dxa"/>
              <w:bottom w:w="0" w:type="dxa"/>
              <w:right w:w="60" w:type="dxa"/>
            </w:tcMar>
            <w:vAlign w:val="center"/>
            <w:hideMark/>
          </w:tcPr>
          <w:p w14:paraId="4B90C0D0" w14:textId="6D5C36CB"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39B12B68" wp14:editId="72ACE1B8">
                  <wp:extent cx="7620" cy="205740"/>
                  <wp:effectExtent l="0" t="0" r="0" b="0"/>
                  <wp:docPr id="277" name="Immagin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CDAFB23" wp14:editId="217AA4E1">
                  <wp:extent cx="152400" cy="205740"/>
                  <wp:effectExtent l="0" t="0" r="0" b="3810"/>
                  <wp:docPr id="276" name="Immagin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7E15D0F" wp14:editId="12AC52F9">
                  <wp:extent cx="152400" cy="152400"/>
                  <wp:effectExtent l="0" t="0" r="0" b="0"/>
                  <wp:docPr id="275" name="Immagin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3" w:anchor="Provenance.entity" w:tooltip="Provenance.entity : An entity used in this activity." w:history="1">
              <w:r w:rsidRPr="00654C48">
                <w:rPr>
                  <w:rStyle w:val="Collegamentoipertestuale"/>
                  <w:rFonts w:asciiTheme="minorHAnsi" w:hAnsiTheme="minorHAnsi" w:cstheme="minorHAnsi"/>
                  <w:sz w:val="18"/>
                  <w:szCs w:val="18"/>
                </w:rPr>
                <w:t>entity</w:t>
              </w:r>
            </w:hyperlink>
            <w:bookmarkStart w:id="994" w:name="Provenance.entity"/>
            <w:r w:rsidRPr="00654C48">
              <w:rPr>
                <w:rFonts w:asciiTheme="minorHAnsi" w:hAnsiTheme="minorHAnsi" w:cstheme="minorHAnsi"/>
                <w:color w:val="428BCA"/>
                <w:sz w:val="18"/>
                <w:szCs w:val="18"/>
                <w:u w:val="single"/>
              </w:rPr>
              <w:t xml:space="preserve"> </w:t>
            </w:r>
            <w:bookmarkEnd w:id="994"/>
          </w:p>
        </w:tc>
        <w:tc>
          <w:tcPr>
            <w:tcW w:w="0" w:type="auto"/>
            <w:shd w:val="clear" w:color="auto" w:fill="FFFFFF"/>
            <w:tcMar>
              <w:top w:w="0" w:type="dxa"/>
              <w:left w:w="60" w:type="dxa"/>
              <w:bottom w:w="0" w:type="dxa"/>
              <w:right w:w="60" w:type="dxa"/>
            </w:tcMar>
            <w:vAlign w:val="center"/>
            <w:hideMark/>
          </w:tcPr>
          <w:p w14:paraId="0B41B78B"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732B0A03"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w:t>
            </w:r>
          </w:p>
        </w:tc>
        <w:tc>
          <w:tcPr>
            <w:tcW w:w="2561" w:type="dxa"/>
            <w:shd w:val="clear" w:color="auto" w:fill="FFFFFF"/>
            <w:tcMar>
              <w:top w:w="0" w:type="dxa"/>
              <w:left w:w="60" w:type="dxa"/>
              <w:bottom w:w="0" w:type="dxa"/>
              <w:right w:w="60" w:type="dxa"/>
            </w:tcMar>
            <w:vAlign w:val="center"/>
            <w:hideMark/>
          </w:tcPr>
          <w:p w14:paraId="552C0FF9" w14:textId="77777777" w:rsidR="00654C48" w:rsidRPr="00654C48" w:rsidRDefault="003E04BD" w:rsidP="00654C48">
            <w:pPr>
              <w:spacing w:before="0"/>
              <w:rPr>
                <w:rFonts w:asciiTheme="minorHAnsi" w:hAnsiTheme="minorHAnsi" w:cstheme="minorHAnsi"/>
                <w:color w:val="333333"/>
                <w:sz w:val="18"/>
                <w:szCs w:val="18"/>
              </w:rPr>
            </w:pPr>
            <w:hyperlink r:id="rId144" w:history="1">
              <w:r w:rsidR="00654C48" w:rsidRPr="00654C48">
                <w:rPr>
                  <w:rStyle w:val="Collegamentoipertestuale"/>
                  <w:rFonts w:asciiTheme="minorHAnsi" w:hAnsiTheme="minorHAnsi" w:cstheme="minorHAnsi"/>
                  <w:sz w:val="18"/>
                  <w:szCs w:val="18"/>
                </w:rPr>
                <w:t>BackboneElement</w:t>
              </w:r>
            </w:hyperlink>
          </w:p>
        </w:tc>
        <w:tc>
          <w:tcPr>
            <w:tcW w:w="3118" w:type="dxa"/>
            <w:shd w:val="clear" w:color="auto" w:fill="FFFFFF"/>
            <w:tcMar>
              <w:top w:w="0" w:type="dxa"/>
              <w:left w:w="60" w:type="dxa"/>
              <w:bottom w:w="0" w:type="dxa"/>
              <w:right w:w="60" w:type="dxa"/>
            </w:tcMar>
            <w:vAlign w:val="center"/>
            <w:hideMark/>
          </w:tcPr>
          <w:p w14:paraId="166D991A"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An entity used in this activity</w:t>
            </w:r>
          </w:p>
        </w:tc>
      </w:tr>
      <w:tr w:rsidR="00654C48" w:rsidRPr="00654C48" w14:paraId="6B0AB505" w14:textId="77777777" w:rsidTr="00654C48">
        <w:tc>
          <w:tcPr>
            <w:tcW w:w="0" w:type="auto"/>
            <w:shd w:val="clear" w:color="auto" w:fill="E2EFD9" w:themeFill="accent6" w:themeFillTint="33"/>
            <w:noWrap/>
            <w:tcMar>
              <w:top w:w="0" w:type="dxa"/>
              <w:left w:w="60" w:type="dxa"/>
              <w:bottom w:w="0" w:type="dxa"/>
              <w:right w:w="60" w:type="dxa"/>
            </w:tcMar>
            <w:vAlign w:val="center"/>
            <w:hideMark/>
          </w:tcPr>
          <w:p w14:paraId="1752FFAC" w14:textId="641508DA"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7BBBDF23" wp14:editId="56610BF8">
                  <wp:extent cx="7620" cy="205740"/>
                  <wp:effectExtent l="0" t="0" r="0" b="0"/>
                  <wp:docPr id="274" name="Immagin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16C47FC" wp14:editId="3D780D6C">
                  <wp:extent cx="152400" cy="205740"/>
                  <wp:effectExtent l="0" t="0" r="0" b="3810"/>
                  <wp:docPr id="273" name="Immagin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2127B91" wp14:editId="7D2FFEC0">
                  <wp:extent cx="152400" cy="205740"/>
                  <wp:effectExtent l="0" t="0" r="0" b="3810"/>
                  <wp:docPr id="272" name="Immagin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7A1B4E9A" wp14:editId="00E976D9">
                  <wp:extent cx="152400" cy="152400"/>
                  <wp:effectExtent l="0" t="0" r="0" b="0"/>
                  <wp:docPr id="271" name="Immagin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5" w:anchor="Provenance.entity.role" w:tooltip="Provenance.entity.role : How the entity was used during the activity." w:history="1">
              <w:r w:rsidRPr="00654C48">
                <w:rPr>
                  <w:rStyle w:val="Collegamentoipertestuale"/>
                  <w:rFonts w:asciiTheme="minorHAnsi" w:hAnsiTheme="minorHAnsi" w:cstheme="minorHAnsi"/>
                  <w:sz w:val="18"/>
                  <w:szCs w:val="18"/>
                </w:rPr>
                <w:t>role</w:t>
              </w:r>
            </w:hyperlink>
            <w:bookmarkStart w:id="995" w:name="Provenance.entity.role"/>
            <w:r w:rsidRPr="00654C48">
              <w:rPr>
                <w:rFonts w:asciiTheme="minorHAnsi" w:hAnsiTheme="minorHAnsi" w:cstheme="minorHAnsi"/>
                <w:color w:val="428BCA"/>
                <w:sz w:val="18"/>
                <w:szCs w:val="18"/>
                <w:u w:val="single"/>
              </w:rPr>
              <w:t xml:space="preserve"> </w:t>
            </w:r>
            <w:bookmarkEnd w:id="995"/>
          </w:p>
        </w:tc>
        <w:tc>
          <w:tcPr>
            <w:tcW w:w="0" w:type="auto"/>
            <w:shd w:val="clear" w:color="auto" w:fill="FFFFFF"/>
            <w:tcMar>
              <w:top w:w="0" w:type="dxa"/>
              <w:left w:w="60" w:type="dxa"/>
              <w:bottom w:w="0" w:type="dxa"/>
              <w:right w:w="60" w:type="dxa"/>
            </w:tcMar>
            <w:vAlign w:val="center"/>
            <w:hideMark/>
          </w:tcPr>
          <w:p w14:paraId="662722BA"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Σ</w:t>
            </w:r>
          </w:p>
        </w:tc>
        <w:tc>
          <w:tcPr>
            <w:tcW w:w="0" w:type="auto"/>
            <w:shd w:val="clear" w:color="auto" w:fill="FFFFFF"/>
            <w:tcMar>
              <w:top w:w="0" w:type="dxa"/>
              <w:left w:w="60" w:type="dxa"/>
              <w:bottom w:w="0" w:type="dxa"/>
              <w:right w:w="60" w:type="dxa"/>
            </w:tcMar>
            <w:vAlign w:val="center"/>
            <w:hideMark/>
          </w:tcPr>
          <w:p w14:paraId="066C3116"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1..1</w:t>
            </w:r>
          </w:p>
        </w:tc>
        <w:tc>
          <w:tcPr>
            <w:tcW w:w="2561" w:type="dxa"/>
            <w:shd w:val="clear" w:color="auto" w:fill="FFFFFF"/>
            <w:tcMar>
              <w:top w:w="0" w:type="dxa"/>
              <w:left w:w="60" w:type="dxa"/>
              <w:bottom w:w="0" w:type="dxa"/>
              <w:right w:w="60" w:type="dxa"/>
            </w:tcMar>
            <w:vAlign w:val="center"/>
            <w:hideMark/>
          </w:tcPr>
          <w:p w14:paraId="7FA3C19A" w14:textId="77777777" w:rsidR="00654C48" w:rsidRPr="00654C48" w:rsidRDefault="003E04BD" w:rsidP="00654C48">
            <w:pPr>
              <w:spacing w:before="0"/>
              <w:rPr>
                <w:rFonts w:asciiTheme="minorHAnsi" w:hAnsiTheme="minorHAnsi" w:cstheme="minorHAnsi"/>
                <w:color w:val="333333"/>
                <w:sz w:val="18"/>
                <w:szCs w:val="18"/>
              </w:rPr>
            </w:pPr>
            <w:hyperlink r:id="rId146" w:anchor="code" w:history="1">
              <w:r w:rsidR="00654C48" w:rsidRPr="00654C48">
                <w:rPr>
                  <w:rStyle w:val="Collegamentoipertestuale"/>
                  <w:rFonts w:asciiTheme="minorHAnsi" w:hAnsiTheme="minorHAnsi" w:cstheme="minorHAnsi"/>
                  <w:sz w:val="18"/>
                  <w:szCs w:val="18"/>
                </w:rPr>
                <w:t>code</w:t>
              </w:r>
            </w:hyperlink>
          </w:p>
        </w:tc>
        <w:tc>
          <w:tcPr>
            <w:tcW w:w="3118" w:type="dxa"/>
            <w:shd w:val="clear" w:color="auto" w:fill="FFFF00"/>
            <w:tcMar>
              <w:top w:w="0" w:type="dxa"/>
              <w:left w:w="60" w:type="dxa"/>
              <w:bottom w:w="0" w:type="dxa"/>
              <w:right w:w="60" w:type="dxa"/>
            </w:tcMar>
            <w:vAlign w:val="center"/>
            <w:hideMark/>
          </w:tcPr>
          <w:p w14:paraId="48471C05" w14:textId="77777777" w:rsidR="00654C48" w:rsidRPr="00654C48" w:rsidRDefault="00654C48" w:rsidP="003339EB">
            <w:pPr>
              <w:spacing w:before="0" w:line="216" w:lineRule="auto"/>
              <w:rPr>
                <w:rFonts w:asciiTheme="minorHAnsi" w:hAnsiTheme="minorHAnsi" w:cstheme="minorHAnsi"/>
                <w:color w:val="333333"/>
                <w:sz w:val="18"/>
                <w:szCs w:val="18"/>
              </w:rPr>
            </w:pPr>
            <w:r w:rsidRPr="00D44B14">
              <w:rPr>
                <w:rFonts w:asciiTheme="minorHAnsi" w:hAnsiTheme="minorHAnsi" w:cstheme="minorHAnsi"/>
                <w:color w:val="333333"/>
                <w:sz w:val="18"/>
                <w:szCs w:val="18"/>
                <w:highlight w:val="green"/>
              </w:rPr>
              <w:t>derivation</w:t>
            </w:r>
            <w:r w:rsidRPr="00654C48">
              <w:rPr>
                <w:rFonts w:asciiTheme="minorHAnsi" w:hAnsiTheme="minorHAnsi" w:cstheme="minorHAnsi"/>
                <w:color w:val="333333"/>
                <w:sz w:val="18"/>
                <w:szCs w:val="18"/>
              </w:rPr>
              <w:t xml:space="preserve"> | revision | quotation | source | removal</w:t>
            </w:r>
            <w:r w:rsidRPr="00654C48">
              <w:rPr>
                <w:rFonts w:asciiTheme="minorHAnsi" w:hAnsiTheme="minorHAnsi" w:cstheme="minorHAnsi"/>
                <w:color w:val="333333"/>
                <w:sz w:val="18"/>
                <w:szCs w:val="18"/>
              </w:rPr>
              <w:br/>
            </w:r>
            <w:hyperlink r:id="rId147" w:tooltip="How an entity was used in an activity." w:history="1">
              <w:r w:rsidRPr="00654C48">
                <w:rPr>
                  <w:rStyle w:val="Collegamentoipertestuale"/>
                  <w:rFonts w:asciiTheme="minorHAnsi" w:hAnsiTheme="minorHAnsi" w:cstheme="minorHAnsi"/>
                  <w:sz w:val="18"/>
                  <w:szCs w:val="18"/>
                </w:rPr>
                <w:t>ProvenanceEntityRole</w:t>
              </w:r>
            </w:hyperlink>
            <w:r w:rsidRPr="00654C48">
              <w:rPr>
                <w:rFonts w:asciiTheme="minorHAnsi" w:hAnsiTheme="minorHAnsi" w:cstheme="minorHAnsi"/>
                <w:color w:val="333333"/>
                <w:sz w:val="18"/>
                <w:szCs w:val="18"/>
              </w:rPr>
              <w:t xml:space="preserve"> (</w:t>
            </w:r>
            <w:hyperlink r:id="rId148" w:anchor="required" w:tooltip="To be conformant, the concept in this element SHALL be from the specified value set" w:history="1">
              <w:r w:rsidRPr="00654C48">
                <w:rPr>
                  <w:rStyle w:val="Collegamentoipertestuale"/>
                  <w:rFonts w:asciiTheme="minorHAnsi" w:hAnsiTheme="minorHAnsi" w:cstheme="minorHAnsi"/>
                  <w:sz w:val="18"/>
                  <w:szCs w:val="18"/>
                </w:rPr>
                <w:t>Required</w:t>
              </w:r>
            </w:hyperlink>
            <w:r w:rsidRPr="00654C48">
              <w:rPr>
                <w:rFonts w:asciiTheme="minorHAnsi" w:hAnsiTheme="minorHAnsi" w:cstheme="minorHAnsi"/>
                <w:color w:val="333333"/>
                <w:sz w:val="18"/>
                <w:szCs w:val="18"/>
              </w:rPr>
              <w:t>)</w:t>
            </w:r>
          </w:p>
        </w:tc>
      </w:tr>
      <w:tr w:rsidR="00654C48" w:rsidRPr="00654C48" w14:paraId="114F0726" w14:textId="77777777" w:rsidTr="00654C48">
        <w:tc>
          <w:tcPr>
            <w:tcW w:w="0" w:type="auto"/>
            <w:shd w:val="clear" w:color="auto" w:fill="C5E0B3" w:themeFill="accent6" w:themeFillTint="66"/>
            <w:noWrap/>
            <w:tcMar>
              <w:top w:w="0" w:type="dxa"/>
              <w:left w:w="60" w:type="dxa"/>
              <w:bottom w:w="0" w:type="dxa"/>
              <w:right w:w="60" w:type="dxa"/>
            </w:tcMar>
            <w:vAlign w:val="center"/>
            <w:hideMark/>
          </w:tcPr>
          <w:p w14:paraId="14CF6C6B" w14:textId="50FD06E9"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04A35D7D" wp14:editId="5A92E8E2">
                  <wp:extent cx="7620" cy="205740"/>
                  <wp:effectExtent l="0" t="0" r="0" b="0"/>
                  <wp:docPr id="270" name="Immagin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A463B7C" wp14:editId="09A205BC">
                  <wp:extent cx="152400" cy="205740"/>
                  <wp:effectExtent l="0" t="0" r="0" b="3810"/>
                  <wp:docPr id="269" name="Immagin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4364CAEE" wp14:editId="314B5716">
                  <wp:extent cx="152400" cy="205740"/>
                  <wp:effectExtent l="0" t="0" r="0" b="3810"/>
                  <wp:docPr id="268" name="Immagin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CC9DFDC" wp14:editId="47FA02FE">
                  <wp:extent cx="152400" cy="152400"/>
                  <wp:effectExtent l="0" t="0" r="0" b="0"/>
                  <wp:docPr id="267" name="Immagin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9" w:anchor="Provenance.entity.what_x_" w:tooltip="Provenance.entity.what[x] : Identity of the  Entity used. May be a logical or physical uri and maybe absolute or relative." w:history="1">
              <w:r w:rsidRPr="00654C48">
                <w:rPr>
                  <w:rStyle w:val="Collegamentoipertestuale"/>
                  <w:rFonts w:asciiTheme="minorHAnsi" w:hAnsiTheme="minorHAnsi" w:cstheme="minorHAnsi"/>
                  <w:sz w:val="18"/>
                  <w:szCs w:val="18"/>
                </w:rPr>
                <w:t>what[x]</w:t>
              </w:r>
            </w:hyperlink>
            <w:bookmarkStart w:id="996" w:name="Provenance.entity.what_x_"/>
            <w:r w:rsidRPr="00654C48">
              <w:rPr>
                <w:rFonts w:asciiTheme="minorHAnsi" w:hAnsiTheme="minorHAnsi" w:cstheme="minorHAnsi"/>
                <w:color w:val="428BCA"/>
                <w:sz w:val="18"/>
                <w:szCs w:val="18"/>
                <w:u w:val="single"/>
              </w:rPr>
              <w:t xml:space="preserve"> </w:t>
            </w:r>
            <w:bookmarkEnd w:id="996"/>
          </w:p>
        </w:tc>
        <w:tc>
          <w:tcPr>
            <w:tcW w:w="0" w:type="auto"/>
            <w:shd w:val="clear" w:color="auto" w:fill="C5E0B3" w:themeFill="accent6" w:themeFillTint="66"/>
            <w:tcMar>
              <w:top w:w="0" w:type="dxa"/>
              <w:left w:w="60" w:type="dxa"/>
              <w:bottom w:w="0" w:type="dxa"/>
              <w:right w:w="60" w:type="dxa"/>
            </w:tcMar>
            <w:vAlign w:val="center"/>
            <w:hideMark/>
          </w:tcPr>
          <w:p w14:paraId="747EF20D"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Σ</w:t>
            </w:r>
          </w:p>
        </w:tc>
        <w:tc>
          <w:tcPr>
            <w:tcW w:w="0" w:type="auto"/>
            <w:shd w:val="clear" w:color="auto" w:fill="C5E0B3" w:themeFill="accent6" w:themeFillTint="66"/>
            <w:tcMar>
              <w:top w:w="0" w:type="dxa"/>
              <w:left w:w="60" w:type="dxa"/>
              <w:bottom w:w="0" w:type="dxa"/>
              <w:right w:w="60" w:type="dxa"/>
            </w:tcMar>
            <w:vAlign w:val="center"/>
            <w:hideMark/>
          </w:tcPr>
          <w:p w14:paraId="4518CADE"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1..1</w:t>
            </w:r>
          </w:p>
        </w:tc>
        <w:tc>
          <w:tcPr>
            <w:tcW w:w="2561" w:type="dxa"/>
            <w:shd w:val="clear" w:color="auto" w:fill="C5E0B3" w:themeFill="accent6" w:themeFillTint="66"/>
            <w:tcMar>
              <w:top w:w="0" w:type="dxa"/>
              <w:left w:w="60" w:type="dxa"/>
              <w:bottom w:w="0" w:type="dxa"/>
              <w:right w:w="60" w:type="dxa"/>
            </w:tcMar>
            <w:vAlign w:val="center"/>
            <w:hideMark/>
          </w:tcPr>
          <w:p w14:paraId="632B8116" w14:textId="77777777" w:rsidR="00654C48" w:rsidRPr="00654C48" w:rsidRDefault="00654C48" w:rsidP="00654C48">
            <w:pPr>
              <w:spacing w:before="0"/>
              <w:rPr>
                <w:rFonts w:asciiTheme="minorHAnsi" w:hAnsiTheme="minorHAnsi" w:cstheme="minorHAnsi"/>
                <w:color w:val="333333"/>
                <w:sz w:val="18"/>
                <w:szCs w:val="18"/>
              </w:rPr>
            </w:pPr>
          </w:p>
        </w:tc>
        <w:tc>
          <w:tcPr>
            <w:tcW w:w="3118" w:type="dxa"/>
            <w:shd w:val="clear" w:color="auto" w:fill="C5E0B3" w:themeFill="accent6" w:themeFillTint="66"/>
            <w:tcMar>
              <w:top w:w="0" w:type="dxa"/>
              <w:left w:w="60" w:type="dxa"/>
              <w:bottom w:w="0" w:type="dxa"/>
              <w:right w:w="60" w:type="dxa"/>
            </w:tcMar>
            <w:vAlign w:val="center"/>
            <w:hideMark/>
          </w:tcPr>
          <w:p w14:paraId="17040C0D"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Identity of entity</w:t>
            </w:r>
          </w:p>
        </w:tc>
      </w:tr>
      <w:tr w:rsidR="00654C48" w:rsidRPr="00654C48" w14:paraId="5792D4B7" w14:textId="77777777" w:rsidTr="00654C48">
        <w:tc>
          <w:tcPr>
            <w:tcW w:w="0" w:type="auto"/>
            <w:shd w:val="clear" w:color="auto" w:fill="E2EFD9" w:themeFill="accent6" w:themeFillTint="33"/>
            <w:noWrap/>
            <w:tcMar>
              <w:top w:w="0" w:type="dxa"/>
              <w:left w:w="60" w:type="dxa"/>
              <w:bottom w:w="0" w:type="dxa"/>
              <w:right w:w="60" w:type="dxa"/>
            </w:tcMar>
            <w:vAlign w:val="center"/>
          </w:tcPr>
          <w:p w14:paraId="2E6E58E8" w14:textId="13A7C3B4" w:rsidR="00654C48" w:rsidRPr="00654C48" w:rsidRDefault="00654C48" w:rsidP="00654C48">
            <w:pPr>
              <w:spacing w:before="0"/>
              <w:rPr>
                <w:rFonts w:asciiTheme="minorHAnsi" w:hAnsiTheme="minorHAnsi" w:cstheme="minorHAnsi"/>
                <w:noProof/>
                <w:color w:val="333333"/>
                <w:sz w:val="18"/>
                <w:szCs w:val="18"/>
                <w:lang w:val="it-IT" w:eastAsia="it-IT"/>
              </w:rPr>
            </w:pPr>
            <w:r w:rsidRPr="00654C48">
              <w:rPr>
                <w:rFonts w:asciiTheme="minorHAnsi" w:hAnsiTheme="minorHAnsi" w:cstheme="minorHAnsi"/>
                <w:noProof/>
                <w:color w:val="333333"/>
                <w:sz w:val="18"/>
                <w:szCs w:val="18"/>
                <w:lang w:val="it-IT" w:eastAsia="it-IT"/>
              </w:rPr>
              <w:drawing>
                <wp:inline distT="0" distB="0" distL="0" distR="0" wp14:anchorId="260B7F26" wp14:editId="22199578">
                  <wp:extent cx="7620" cy="205740"/>
                  <wp:effectExtent l="0" t="0" r="0" b="0"/>
                  <wp:docPr id="346" name="Immagin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4A87ED11" wp14:editId="5B9E8229">
                  <wp:extent cx="152400" cy="205740"/>
                  <wp:effectExtent l="0" t="0" r="0" b="3810"/>
                  <wp:docPr id="347" name="Immagin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AF448B1" wp14:editId="38959A6C">
                  <wp:extent cx="152400" cy="205740"/>
                  <wp:effectExtent l="0" t="0" r="0" b="3810"/>
                  <wp:docPr id="348" name="Immagine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E51FF45" wp14:editId="0ABAD256">
                  <wp:extent cx="152400" cy="205740"/>
                  <wp:effectExtent l="0" t="0" r="0" b="3810"/>
                  <wp:docPr id="349" name="Immagine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C23DFAB" wp14:editId="47488653">
                  <wp:extent cx="152400" cy="152400"/>
                  <wp:effectExtent l="0" t="0" r="0" b="0"/>
                  <wp:docPr id="350" name="Immagin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C48">
              <w:rPr>
                <w:rFonts w:asciiTheme="minorHAnsi" w:hAnsiTheme="minorHAnsi" w:cstheme="minorHAnsi"/>
                <w:color w:val="333333"/>
                <w:sz w:val="18"/>
                <w:szCs w:val="18"/>
              </w:rPr>
              <w:t>whatUri</w:t>
            </w:r>
          </w:p>
        </w:tc>
        <w:tc>
          <w:tcPr>
            <w:tcW w:w="0" w:type="auto"/>
            <w:shd w:val="clear" w:color="auto" w:fill="FFFFFF"/>
            <w:tcMar>
              <w:top w:w="0" w:type="dxa"/>
              <w:left w:w="60" w:type="dxa"/>
              <w:bottom w:w="0" w:type="dxa"/>
              <w:right w:w="60" w:type="dxa"/>
            </w:tcMar>
            <w:vAlign w:val="center"/>
          </w:tcPr>
          <w:p w14:paraId="5A558FC0"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tcPr>
          <w:p w14:paraId="1F789FEE"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tcPr>
          <w:p w14:paraId="719C2581" w14:textId="18F9BAB9" w:rsidR="00654C48" w:rsidRPr="00654C48" w:rsidRDefault="003E04BD" w:rsidP="00654C48">
            <w:pPr>
              <w:spacing w:before="0"/>
              <w:rPr>
                <w:rFonts w:asciiTheme="minorHAnsi" w:hAnsiTheme="minorHAnsi" w:cstheme="minorHAnsi"/>
                <w:color w:val="333333"/>
                <w:sz w:val="18"/>
                <w:szCs w:val="18"/>
              </w:rPr>
            </w:pPr>
            <w:hyperlink r:id="rId150" w:anchor="uri" w:history="1">
              <w:r w:rsidR="00654C48" w:rsidRPr="00654C48">
                <w:rPr>
                  <w:rStyle w:val="Collegamentoipertestuale"/>
                  <w:rFonts w:asciiTheme="minorHAnsi" w:hAnsiTheme="minorHAnsi" w:cstheme="minorHAnsi"/>
                  <w:sz w:val="18"/>
                  <w:szCs w:val="18"/>
                </w:rPr>
                <w:t>uri</w:t>
              </w:r>
            </w:hyperlink>
          </w:p>
        </w:tc>
        <w:tc>
          <w:tcPr>
            <w:tcW w:w="3118" w:type="dxa"/>
            <w:shd w:val="clear" w:color="auto" w:fill="FFFF00"/>
            <w:tcMar>
              <w:top w:w="0" w:type="dxa"/>
              <w:left w:w="60" w:type="dxa"/>
              <w:bottom w:w="0" w:type="dxa"/>
              <w:right w:w="60" w:type="dxa"/>
            </w:tcMar>
            <w:vAlign w:val="center"/>
          </w:tcPr>
          <w:p w14:paraId="0E57C0F9" w14:textId="476A5FF7" w:rsidR="00654C48" w:rsidRPr="00D44B14" w:rsidRDefault="00722CD9" w:rsidP="00654C48">
            <w:pPr>
              <w:spacing w:before="0"/>
              <w:rPr>
                <w:rFonts w:asciiTheme="minorHAnsi" w:hAnsiTheme="minorHAnsi" w:cstheme="minorHAnsi"/>
                <w:color w:val="333333"/>
                <w:sz w:val="18"/>
                <w:szCs w:val="18"/>
                <w:highlight w:val="green"/>
              </w:rPr>
            </w:pPr>
            <w:r w:rsidRPr="00D44B14">
              <w:rPr>
                <w:rFonts w:asciiTheme="minorHAnsi" w:hAnsiTheme="minorHAnsi" w:cstheme="minorHAnsi"/>
                <w:color w:val="333333"/>
                <w:sz w:val="18"/>
                <w:szCs w:val="18"/>
                <w:highlight w:val="green"/>
              </w:rPr>
              <w:t>xxxx</w:t>
            </w:r>
          </w:p>
        </w:tc>
      </w:tr>
      <w:tr w:rsidR="00654C48" w:rsidRPr="00654C48" w14:paraId="61CF9565" w14:textId="77777777" w:rsidTr="00654C48">
        <w:tc>
          <w:tcPr>
            <w:tcW w:w="0" w:type="auto"/>
            <w:shd w:val="clear" w:color="auto" w:fill="E2EFD9" w:themeFill="accent6" w:themeFillTint="33"/>
            <w:noWrap/>
            <w:tcMar>
              <w:top w:w="0" w:type="dxa"/>
              <w:left w:w="60" w:type="dxa"/>
              <w:bottom w:w="0" w:type="dxa"/>
              <w:right w:w="60" w:type="dxa"/>
            </w:tcMar>
            <w:vAlign w:val="center"/>
          </w:tcPr>
          <w:p w14:paraId="4D046F8F" w14:textId="22222AEB" w:rsidR="00654C48" w:rsidRPr="00654C48" w:rsidRDefault="00654C48" w:rsidP="00654C48">
            <w:pPr>
              <w:spacing w:before="0"/>
              <w:rPr>
                <w:rFonts w:asciiTheme="minorHAnsi" w:hAnsiTheme="minorHAnsi" w:cstheme="minorHAnsi"/>
                <w:noProof/>
                <w:color w:val="333333"/>
                <w:sz w:val="18"/>
                <w:szCs w:val="18"/>
                <w:lang w:val="it-IT" w:eastAsia="it-IT"/>
              </w:rPr>
            </w:pPr>
            <w:r w:rsidRPr="00654C48">
              <w:rPr>
                <w:rFonts w:asciiTheme="minorHAnsi" w:hAnsiTheme="minorHAnsi" w:cstheme="minorHAnsi"/>
                <w:noProof/>
                <w:color w:val="333333"/>
                <w:sz w:val="18"/>
                <w:szCs w:val="18"/>
                <w:lang w:val="it-IT" w:eastAsia="it-IT"/>
              </w:rPr>
              <w:drawing>
                <wp:inline distT="0" distB="0" distL="0" distR="0" wp14:anchorId="13D53205" wp14:editId="74ECA994">
                  <wp:extent cx="7620" cy="205740"/>
                  <wp:effectExtent l="0" t="0" r="0" b="0"/>
                  <wp:docPr id="341" name="Immagin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63282B6" wp14:editId="4ACD41FB">
                  <wp:extent cx="152400" cy="205740"/>
                  <wp:effectExtent l="0" t="0" r="0" b="3810"/>
                  <wp:docPr id="342" name="Immagin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F69070F" wp14:editId="3B40B23A">
                  <wp:extent cx="152400" cy="205740"/>
                  <wp:effectExtent l="0" t="0" r="0" b="3810"/>
                  <wp:docPr id="343" name="Immagin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C022480" wp14:editId="393F1CA4">
                  <wp:extent cx="152400" cy="205740"/>
                  <wp:effectExtent l="0" t="0" r="0" b="3810"/>
                  <wp:docPr id="344" name="Immagin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453A86C3" wp14:editId="7150AFBE">
                  <wp:extent cx="152400" cy="152400"/>
                  <wp:effectExtent l="0" t="0" r="0" b="0"/>
                  <wp:docPr id="345" name="Immagin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C48">
              <w:rPr>
                <w:rFonts w:asciiTheme="minorHAnsi" w:hAnsiTheme="minorHAnsi" w:cstheme="minorHAnsi"/>
                <w:color w:val="333333"/>
                <w:sz w:val="18"/>
                <w:szCs w:val="18"/>
              </w:rPr>
              <w:t>whatReference</w:t>
            </w:r>
          </w:p>
        </w:tc>
        <w:tc>
          <w:tcPr>
            <w:tcW w:w="0" w:type="auto"/>
            <w:shd w:val="clear" w:color="auto" w:fill="FFFFFF"/>
            <w:tcMar>
              <w:top w:w="0" w:type="dxa"/>
              <w:left w:w="60" w:type="dxa"/>
              <w:bottom w:w="0" w:type="dxa"/>
              <w:right w:w="60" w:type="dxa"/>
            </w:tcMar>
            <w:vAlign w:val="center"/>
          </w:tcPr>
          <w:p w14:paraId="3E388C54"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tcPr>
          <w:p w14:paraId="1A6C4204"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tcPr>
          <w:p w14:paraId="462D6294" w14:textId="5F2FC421" w:rsidR="00654C48" w:rsidRPr="00654C48" w:rsidRDefault="003E04BD" w:rsidP="00654C48">
            <w:pPr>
              <w:spacing w:before="0"/>
              <w:rPr>
                <w:rFonts w:asciiTheme="minorHAnsi" w:hAnsiTheme="minorHAnsi" w:cstheme="minorHAnsi"/>
                <w:color w:val="333333"/>
                <w:sz w:val="18"/>
                <w:szCs w:val="18"/>
              </w:rPr>
            </w:pPr>
            <w:hyperlink r:id="rId151" w:history="1">
              <w:r w:rsidR="00654C48" w:rsidRPr="00654C48">
                <w:rPr>
                  <w:rStyle w:val="Collegamentoipertestuale"/>
                  <w:rFonts w:asciiTheme="minorHAnsi" w:hAnsiTheme="minorHAnsi" w:cstheme="minorHAnsi"/>
                  <w:sz w:val="18"/>
                  <w:szCs w:val="18"/>
                </w:rPr>
                <w:t>Reference</w:t>
              </w:r>
            </w:hyperlink>
            <w:r w:rsidR="00654C48" w:rsidRPr="00654C48">
              <w:rPr>
                <w:rFonts w:asciiTheme="minorHAnsi" w:hAnsiTheme="minorHAnsi" w:cstheme="minorHAnsi"/>
                <w:color w:val="333333"/>
                <w:sz w:val="18"/>
                <w:szCs w:val="18"/>
              </w:rPr>
              <w:t>(</w:t>
            </w:r>
            <w:hyperlink r:id="rId152" w:history="1">
              <w:r w:rsidR="00654C48" w:rsidRPr="00654C48">
                <w:rPr>
                  <w:rStyle w:val="Collegamentoipertestuale"/>
                  <w:rFonts w:asciiTheme="minorHAnsi" w:hAnsiTheme="minorHAnsi" w:cstheme="minorHAnsi"/>
                  <w:sz w:val="18"/>
                  <w:szCs w:val="18"/>
                </w:rPr>
                <w:t>Any</w:t>
              </w:r>
            </w:hyperlink>
            <w:r w:rsidR="00654C48" w:rsidRPr="00654C48">
              <w:rPr>
                <w:rFonts w:asciiTheme="minorHAnsi" w:hAnsiTheme="minorHAnsi" w:cstheme="minorHAnsi"/>
                <w:color w:val="333333"/>
                <w:sz w:val="18"/>
                <w:szCs w:val="18"/>
              </w:rPr>
              <w:t>)</w:t>
            </w:r>
          </w:p>
        </w:tc>
        <w:tc>
          <w:tcPr>
            <w:tcW w:w="3118" w:type="dxa"/>
            <w:shd w:val="clear" w:color="auto" w:fill="FFFF00"/>
            <w:tcMar>
              <w:top w:w="0" w:type="dxa"/>
              <w:left w:w="60" w:type="dxa"/>
              <w:bottom w:w="0" w:type="dxa"/>
              <w:right w:w="60" w:type="dxa"/>
            </w:tcMar>
            <w:vAlign w:val="center"/>
          </w:tcPr>
          <w:p w14:paraId="562B9A69" w14:textId="68D73935" w:rsidR="00654C48" w:rsidRPr="00D44B14" w:rsidRDefault="00043FD2" w:rsidP="00654C48">
            <w:pPr>
              <w:spacing w:before="0"/>
              <w:rPr>
                <w:rFonts w:asciiTheme="minorHAnsi" w:hAnsiTheme="minorHAnsi" w:cstheme="minorHAnsi"/>
                <w:color w:val="333333"/>
                <w:sz w:val="18"/>
                <w:szCs w:val="18"/>
                <w:highlight w:val="green"/>
              </w:rPr>
            </w:pPr>
            <w:r w:rsidRPr="00D44B14">
              <w:rPr>
                <w:rFonts w:asciiTheme="minorHAnsi" w:hAnsiTheme="minorHAnsi" w:cstheme="minorHAnsi"/>
                <w:color w:val="333333"/>
                <w:sz w:val="18"/>
                <w:szCs w:val="18"/>
                <w:highlight w:val="green"/>
              </w:rPr>
              <w:t>xxxx</w:t>
            </w:r>
          </w:p>
        </w:tc>
      </w:tr>
      <w:tr w:rsidR="00654C48" w:rsidRPr="00654C48" w14:paraId="0B42C8F8" w14:textId="77777777" w:rsidTr="00654C48">
        <w:tc>
          <w:tcPr>
            <w:tcW w:w="0" w:type="auto"/>
            <w:shd w:val="clear" w:color="auto" w:fill="E2EFD9" w:themeFill="accent6" w:themeFillTint="33"/>
            <w:noWrap/>
            <w:tcMar>
              <w:top w:w="0" w:type="dxa"/>
              <w:left w:w="60" w:type="dxa"/>
              <w:bottom w:w="0" w:type="dxa"/>
              <w:right w:w="60" w:type="dxa"/>
            </w:tcMar>
            <w:vAlign w:val="center"/>
            <w:hideMark/>
          </w:tcPr>
          <w:p w14:paraId="3E920BC4" w14:textId="731FBB52"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41BD9C16" wp14:editId="0DDD0544">
                  <wp:extent cx="7620" cy="205740"/>
                  <wp:effectExtent l="0" t="0" r="0" b="0"/>
                  <wp:docPr id="256" name="Immagin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2219CA44" wp14:editId="00397458">
                  <wp:extent cx="152400" cy="205740"/>
                  <wp:effectExtent l="0" t="0" r="0" b="3810"/>
                  <wp:docPr id="255" name="Immagin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271571D" wp14:editId="48FB90D8">
                  <wp:extent cx="152400" cy="205740"/>
                  <wp:effectExtent l="0" t="0" r="0" b="3810"/>
                  <wp:docPr id="254" name="Immagin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6127C727" wp14:editId="3CC25D7A">
                  <wp:extent cx="152400" cy="205740"/>
                  <wp:effectExtent l="0" t="0" r="0" b="0"/>
                  <wp:docPr id="253" name="Immagin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4E101848" wp14:editId="23101661">
                  <wp:extent cx="152400" cy="152400"/>
                  <wp:effectExtent l="0" t="0" r="0" b="0"/>
                  <wp:docPr id="252" name="Immagin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54C48">
              <w:rPr>
                <w:rFonts w:asciiTheme="minorHAnsi" w:hAnsiTheme="minorHAnsi" w:cstheme="minorHAnsi"/>
                <w:color w:val="333333"/>
                <w:sz w:val="18"/>
                <w:szCs w:val="18"/>
              </w:rPr>
              <w:t>whatIdentifier</w:t>
            </w:r>
          </w:p>
        </w:tc>
        <w:tc>
          <w:tcPr>
            <w:tcW w:w="0" w:type="auto"/>
            <w:shd w:val="clear" w:color="auto" w:fill="FFFFFF"/>
            <w:tcMar>
              <w:top w:w="0" w:type="dxa"/>
              <w:left w:w="60" w:type="dxa"/>
              <w:bottom w:w="0" w:type="dxa"/>
              <w:right w:w="60" w:type="dxa"/>
            </w:tcMar>
            <w:vAlign w:val="center"/>
            <w:hideMark/>
          </w:tcPr>
          <w:p w14:paraId="03DA2670"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63014E0F" w14:textId="77777777" w:rsidR="00654C48" w:rsidRPr="00654C48" w:rsidRDefault="00654C48" w:rsidP="00654C48">
            <w:pPr>
              <w:spacing w:before="0"/>
              <w:rPr>
                <w:rFonts w:asciiTheme="minorHAnsi" w:hAnsiTheme="minorHAnsi" w:cstheme="minorHAnsi"/>
                <w:sz w:val="18"/>
                <w:szCs w:val="18"/>
              </w:rPr>
            </w:pPr>
          </w:p>
        </w:tc>
        <w:tc>
          <w:tcPr>
            <w:tcW w:w="2561" w:type="dxa"/>
            <w:shd w:val="clear" w:color="auto" w:fill="FFFFFF"/>
            <w:tcMar>
              <w:top w:w="0" w:type="dxa"/>
              <w:left w:w="60" w:type="dxa"/>
              <w:bottom w:w="0" w:type="dxa"/>
              <w:right w:w="60" w:type="dxa"/>
            </w:tcMar>
            <w:vAlign w:val="center"/>
            <w:hideMark/>
          </w:tcPr>
          <w:p w14:paraId="441C7834" w14:textId="77777777" w:rsidR="00654C48" w:rsidRPr="00654C48" w:rsidRDefault="003E04BD" w:rsidP="00654C48">
            <w:pPr>
              <w:spacing w:before="0"/>
              <w:rPr>
                <w:rFonts w:asciiTheme="minorHAnsi" w:hAnsiTheme="minorHAnsi" w:cstheme="minorHAnsi"/>
                <w:color w:val="333333"/>
                <w:sz w:val="18"/>
                <w:szCs w:val="18"/>
              </w:rPr>
            </w:pPr>
            <w:hyperlink r:id="rId153" w:anchor="Identifier" w:history="1">
              <w:r w:rsidR="00654C48" w:rsidRPr="00654C48">
                <w:rPr>
                  <w:rStyle w:val="Collegamentoipertestuale"/>
                  <w:rFonts w:asciiTheme="minorHAnsi" w:hAnsiTheme="minorHAnsi" w:cstheme="minorHAnsi"/>
                  <w:sz w:val="18"/>
                  <w:szCs w:val="18"/>
                </w:rPr>
                <w:t>Identifier</w:t>
              </w:r>
            </w:hyperlink>
          </w:p>
        </w:tc>
        <w:tc>
          <w:tcPr>
            <w:tcW w:w="3118" w:type="dxa"/>
            <w:shd w:val="clear" w:color="auto" w:fill="FFFF00"/>
            <w:tcMar>
              <w:top w:w="0" w:type="dxa"/>
              <w:left w:w="60" w:type="dxa"/>
              <w:bottom w:w="0" w:type="dxa"/>
              <w:right w:w="60" w:type="dxa"/>
            </w:tcMar>
            <w:vAlign w:val="center"/>
            <w:hideMark/>
          </w:tcPr>
          <w:p w14:paraId="133C4C2B" w14:textId="390E6C28" w:rsidR="00654C48" w:rsidRPr="00D44B14" w:rsidRDefault="00043FD2" w:rsidP="00654C48">
            <w:pPr>
              <w:spacing w:before="0"/>
              <w:rPr>
                <w:rFonts w:asciiTheme="minorHAnsi" w:hAnsiTheme="minorHAnsi" w:cstheme="minorHAnsi"/>
                <w:color w:val="333333"/>
                <w:sz w:val="18"/>
                <w:szCs w:val="18"/>
                <w:highlight w:val="green"/>
              </w:rPr>
            </w:pPr>
            <w:r w:rsidRPr="00D44B14">
              <w:rPr>
                <w:rFonts w:asciiTheme="minorHAnsi" w:hAnsiTheme="minorHAnsi" w:cstheme="minorHAnsi"/>
                <w:color w:val="333333"/>
                <w:sz w:val="18"/>
                <w:szCs w:val="18"/>
                <w:highlight w:val="green"/>
              </w:rPr>
              <w:t>xxxx</w:t>
            </w:r>
          </w:p>
        </w:tc>
      </w:tr>
      <w:tr w:rsidR="00654C48" w:rsidRPr="00654C48" w14:paraId="3BBC03FB" w14:textId="77777777" w:rsidTr="00654C48">
        <w:tc>
          <w:tcPr>
            <w:tcW w:w="0" w:type="auto"/>
            <w:shd w:val="clear" w:color="auto" w:fill="E2EFD9" w:themeFill="accent6" w:themeFillTint="33"/>
            <w:noWrap/>
            <w:tcMar>
              <w:top w:w="0" w:type="dxa"/>
              <w:left w:w="60" w:type="dxa"/>
              <w:bottom w:w="0" w:type="dxa"/>
              <w:right w:w="60" w:type="dxa"/>
            </w:tcMar>
            <w:vAlign w:val="center"/>
            <w:hideMark/>
          </w:tcPr>
          <w:p w14:paraId="1C24802D" w14:textId="58D4C6FA"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5A805853" wp14:editId="5224621D">
                  <wp:extent cx="7620" cy="205740"/>
                  <wp:effectExtent l="0" t="0" r="0" b="0"/>
                  <wp:docPr id="251" name="Immagin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8C93DA6" wp14:editId="00CB7D6C">
                  <wp:extent cx="152400" cy="205740"/>
                  <wp:effectExtent l="0" t="0" r="0" b="3810"/>
                  <wp:docPr id="250" name="Immagin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2B4EC673" wp14:editId="7972E14F">
                  <wp:extent cx="152400" cy="205740"/>
                  <wp:effectExtent l="0" t="0" r="0" b="0"/>
                  <wp:docPr id="249" name="Immagin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081FE5A6" wp14:editId="023E6FA1">
                  <wp:extent cx="152400" cy="152400"/>
                  <wp:effectExtent l="0" t="0" r="0" b="0"/>
                  <wp:docPr id="248" name="Immagin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5"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ity w" w:history="1">
              <w:r w:rsidRPr="00654C48">
                <w:rPr>
                  <w:rStyle w:val="Collegamentoipertestuale"/>
                  <w:rFonts w:asciiTheme="minorHAnsi" w:hAnsiTheme="minorHAnsi" w:cstheme="minorHAnsi"/>
                  <w:sz w:val="18"/>
                  <w:szCs w:val="18"/>
                </w:rPr>
                <w:t>agent</w:t>
              </w:r>
            </w:hyperlink>
            <w:bookmarkStart w:id="997" w:name="Provenance.entity.agent"/>
            <w:r w:rsidRPr="00654C48">
              <w:rPr>
                <w:rFonts w:asciiTheme="minorHAnsi" w:hAnsiTheme="minorHAnsi" w:cstheme="minorHAnsi"/>
                <w:color w:val="428BCA"/>
                <w:sz w:val="18"/>
                <w:szCs w:val="18"/>
                <w:u w:val="single"/>
              </w:rPr>
              <w:t xml:space="preserve"> </w:t>
            </w:r>
            <w:bookmarkEnd w:id="997"/>
          </w:p>
        </w:tc>
        <w:tc>
          <w:tcPr>
            <w:tcW w:w="0" w:type="auto"/>
            <w:shd w:val="clear" w:color="auto" w:fill="FFFFFF"/>
            <w:tcMar>
              <w:top w:w="0" w:type="dxa"/>
              <w:left w:w="60" w:type="dxa"/>
              <w:bottom w:w="0" w:type="dxa"/>
              <w:right w:w="60" w:type="dxa"/>
            </w:tcMar>
            <w:vAlign w:val="center"/>
            <w:hideMark/>
          </w:tcPr>
          <w:p w14:paraId="3F560D06"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633E6E61"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w:t>
            </w:r>
          </w:p>
        </w:tc>
        <w:tc>
          <w:tcPr>
            <w:tcW w:w="2561" w:type="dxa"/>
            <w:shd w:val="clear" w:color="auto" w:fill="FFFFFF"/>
            <w:tcMar>
              <w:top w:w="0" w:type="dxa"/>
              <w:left w:w="60" w:type="dxa"/>
              <w:bottom w:w="0" w:type="dxa"/>
              <w:right w:w="60" w:type="dxa"/>
            </w:tcMar>
            <w:vAlign w:val="center"/>
            <w:hideMark/>
          </w:tcPr>
          <w:p w14:paraId="6D1D58DA"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 xml:space="preserve">see </w:t>
            </w:r>
            <w:hyperlink r:id="rId156" w:anchor="Provenance.agent" w:tooltip="Provenance.agent" w:history="1">
              <w:r w:rsidRPr="00654C48">
                <w:rPr>
                  <w:rStyle w:val="Collegamentoipertestuale"/>
                  <w:rFonts w:asciiTheme="minorHAnsi" w:hAnsiTheme="minorHAnsi" w:cstheme="minorHAnsi"/>
                  <w:sz w:val="18"/>
                  <w:szCs w:val="18"/>
                </w:rPr>
                <w:t>agent</w:t>
              </w:r>
            </w:hyperlink>
          </w:p>
        </w:tc>
        <w:tc>
          <w:tcPr>
            <w:tcW w:w="3118" w:type="dxa"/>
            <w:shd w:val="clear" w:color="auto" w:fill="FFFFFF"/>
            <w:tcMar>
              <w:top w:w="0" w:type="dxa"/>
              <w:left w:w="60" w:type="dxa"/>
              <w:bottom w:w="0" w:type="dxa"/>
              <w:right w:w="60" w:type="dxa"/>
            </w:tcMar>
            <w:vAlign w:val="center"/>
            <w:hideMark/>
          </w:tcPr>
          <w:p w14:paraId="19E68654"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Entity is attributed to this agent</w:t>
            </w:r>
          </w:p>
        </w:tc>
      </w:tr>
      <w:tr w:rsidR="00654C48" w:rsidRPr="00654C48" w14:paraId="669AB8E9" w14:textId="77777777" w:rsidTr="00654C48">
        <w:tc>
          <w:tcPr>
            <w:tcW w:w="0" w:type="auto"/>
            <w:shd w:val="clear" w:color="auto" w:fill="E2EFD9" w:themeFill="accent6" w:themeFillTint="33"/>
            <w:noWrap/>
            <w:tcMar>
              <w:top w:w="0" w:type="dxa"/>
              <w:left w:w="60" w:type="dxa"/>
              <w:bottom w:w="0" w:type="dxa"/>
              <w:right w:w="60" w:type="dxa"/>
            </w:tcMar>
            <w:vAlign w:val="center"/>
            <w:hideMark/>
          </w:tcPr>
          <w:p w14:paraId="36F18841" w14:textId="096B3759"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noProof/>
                <w:color w:val="333333"/>
                <w:sz w:val="18"/>
                <w:szCs w:val="18"/>
                <w:lang w:val="it-IT" w:eastAsia="it-IT"/>
              </w:rPr>
              <w:drawing>
                <wp:inline distT="0" distB="0" distL="0" distR="0" wp14:anchorId="4AB9C9CD" wp14:editId="5E5F4F1F">
                  <wp:extent cx="7620" cy="205740"/>
                  <wp:effectExtent l="0" t="0" r="0" b="0"/>
                  <wp:docPr id="247" name="Immagin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62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547F95AA" wp14:editId="61137FE8">
                  <wp:extent cx="152400" cy="205740"/>
                  <wp:effectExtent l="0" t="0" r="0" b="0"/>
                  <wp:docPr id="246" name="Immagin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2400" cy="205740"/>
                          </a:xfrm>
                          <a:prstGeom prst="rect">
                            <a:avLst/>
                          </a:prstGeom>
                          <a:noFill/>
                          <a:ln>
                            <a:noFill/>
                          </a:ln>
                        </pic:spPr>
                      </pic:pic>
                    </a:graphicData>
                  </a:graphic>
                </wp:inline>
              </w:drawing>
            </w:r>
            <w:r w:rsidRPr="00654C48">
              <w:rPr>
                <w:rFonts w:asciiTheme="minorHAnsi" w:hAnsiTheme="minorHAnsi" w:cstheme="minorHAnsi"/>
                <w:noProof/>
                <w:color w:val="333333"/>
                <w:sz w:val="18"/>
                <w:szCs w:val="18"/>
                <w:lang w:val="it-IT" w:eastAsia="it-IT"/>
              </w:rPr>
              <w:drawing>
                <wp:inline distT="0" distB="0" distL="0" distR="0" wp14:anchorId="3D9D6C94" wp14:editId="66DFEE8D">
                  <wp:extent cx="152400" cy="152400"/>
                  <wp:effectExtent l="0" t="0" r="0" b="0"/>
                  <wp:docPr id="245" name="Immagin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7" w:anchor="Provenance.signature" w:tooltip="Provenance.signature : A digital signature on the target Reference(s). The signer should match a Provenance.agent. The purpose of the signature is indicated." w:history="1">
              <w:r w:rsidRPr="00654C48">
                <w:rPr>
                  <w:rStyle w:val="Collegamentoipertestuale"/>
                  <w:rFonts w:asciiTheme="minorHAnsi" w:hAnsiTheme="minorHAnsi" w:cstheme="minorHAnsi"/>
                  <w:sz w:val="18"/>
                  <w:szCs w:val="18"/>
                </w:rPr>
                <w:t>signature</w:t>
              </w:r>
            </w:hyperlink>
            <w:bookmarkStart w:id="998" w:name="Provenance.signature"/>
            <w:r w:rsidRPr="00654C48">
              <w:rPr>
                <w:rFonts w:asciiTheme="minorHAnsi" w:hAnsiTheme="minorHAnsi" w:cstheme="minorHAnsi"/>
                <w:color w:val="428BCA"/>
                <w:sz w:val="18"/>
                <w:szCs w:val="18"/>
                <w:u w:val="single"/>
              </w:rPr>
              <w:t xml:space="preserve"> </w:t>
            </w:r>
            <w:bookmarkEnd w:id="998"/>
          </w:p>
        </w:tc>
        <w:tc>
          <w:tcPr>
            <w:tcW w:w="0" w:type="auto"/>
            <w:shd w:val="clear" w:color="auto" w:fill="FFFFFF"/>
            <w:tcMar>
              <w:top w:w="0" w:type="dxa"/>
              <w:left w:w="60" w:type="dxa"/>
              <w:bottom w:w="0" w:type="dxa"/>
              <w:right w:w="60" w:type="dxa"/>
            </w:tcMar>
            <w:vAlign w:val="center"/>
            <w:hideMark/>
          </w:tcPr>
          <w:p w14:paraId="6B04F7CF" w14:textId="77777777" w:rsidR="00654C48" w:rsidRPr="00654C48" w:rsidRDefault="00654C48" w:rsidP="00654C48">
            <w:pPr>
              <w:spacing w:before="0"/>
              <w:rPr>
                <w:rFonts w:asciiTheme="minorHAnsi" w:hAnsiTheme="minorHAnsi" w:cstheme="minorHAnsi"/>
                <w:color w:val="333333"/>
                <w:sz w:val="18"/>
                <w:szCs w:val="18"/>
              </w:rPr>
            </w:pPr>
          </w:p>
        </w:tc>
        <w:tc>
          <w:tcPr>
            <w:tcW w:w="0" w:type="auto"/>
            <w:shd w:val="clear" w:color="auto" w:fill="FFFFFF"/>
            <w:tcMar>
              <w:top w:w="0" w:type="dxa"/>
              <w:left w:w="60" w:type="dxa"/>
              <w:bottom w:w="0" w:type="dxa"/>
              <w:right w:w="60" w:type="dxa"/>
            </w:tcMar>
            <w:vAlign w:val="center"/>
            <w:hideMark/>
          </w:tcPr>
          <w:p w14:paraId="38A3A401"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0..*</w:t>
            </w:r>
          </w:p>
        </w:tc>
        <w:tc>
          <w:tcPr>
            <w:tcW w:w="2561" w:type="dxa"/>
            <w:shd w:val="clear" w:color="auto" w:fill="FFFFFF"/>
            <w:tcMar>
              <w:top w:w="0" w:type="dxa"/>
              <w:left w:w="60" w:type="dxa"/>
              <w:bottom w:w="0" w:type="dxa"/>
              <w:right w:w="60" w:type="dxa"/>
            </w:tcMar>
            <w:vAlign w:val="center"/>
            <w:hideMark/>
          </w:tcPr>
          <w:p w14:paraId="78D7921A" w14:textId="77777777" w:rsidR="00654C48" w:rsidRPr="00654C48" w:rsidRDefault="003E04BD" w:rsidP="00654C48">
            <w:pPr>
              <w:spacing w:before="0"/>
              <w:rPr>
                <w:rFonts w:asciiTheme="minorHAnsi" w:hAnsiTheme="minorHAnsi" w:cstheme="minorHAnsi"/>
                <w:color w:val="333333"/>
                <w:sz w:val="18"/>
                <w:szCs w:val="18"/>
              </w:rPr>
            </w:pPr>
            <w:hyperlink r:id="rId158" w:anchor="Signature" w:history="1">
              <w:r w:rsidR="00654C48" w:rsidRPr="00654C48">
                <w:rPr>
                  <w:rStyle w:val="Collegamentoipertestuale"/>
                  <w:rFonts w:asciiTheme="minorHAnsi" w:hAnsiTheme="minorHAnsi" w:cstheme="minorHAnsi"/>
                  <w:sz w:val="18"/>
                  <w:szCs w:val="18"/>
                </w:rPr>
                <w:t>Signature</w:t>
              </w:r>
            </w:hyperlink>
          </w:p>
        </w:tc>
        <w:tc>
          <w:tcPr>
            <w:tcW w:w="3118" w:type="dxa"/>
            <w:shd w:val="clear" w:color="auto" w:fill="FFFFFF"/>
            <w:tcMar>
              <w:top w:w="0" w:type="dxa"/>
              <w:left w:w="60" w:type="dxa"/>
              <w:bottom w:w="0" w:type="dxa"/>
              <w:right w:w="60" w:type="dxa"/>
            </w:tcMar>
            <w:vAlign w:val="center"/>
            <w:hideMark/>
          </w:tcPr>
          <w:p w14:paraId="010CE430" w14:textId="77777777" w:rsidR="00654C48" w:rsidRPr="00654C48" w:rsidRDefault="00654C48" w:rsidP="00654C48">
            <w:pPr>
              <w:spacing w:before="0"/>
              <w:rPr>
                <w:rFonts w:asciiTheme="minorHAnsi" w:hAnsiTheme="minorHAnsi" w:cstheme="minorHAnsi"/>
                <w:color w:val="333333"/>
                <w:sz w:val="18"/>
                <w:szCs w:val="18"/>
              </w:rPr>
            </w:pPr>
            <w:r w:rsidRPr="00654C48">
              <w:rPr>
                <w:rFonts w:asciiTheme="minorHAnsi" w:hAnsiTheme="minorHAnsi" w:cstheme="minorHAnsi"/>
                <w:color w:val="333333"/>
                <w:sz w:val="18"/>
                <w:szCs w:val="18"/>
              </w:rPr>
              <w:t>Signature on target</w:t>
            </w:r>
          </w:p>
        </w:tc>
      </w:tr>
      <w:tr w:rsidR="00654C48" w:rsidRPr="00654C48" w14:paraId="286A8A11" w14:textId="77777777" w:rsidTr="00654C48">
        <w:tc>
          <w:tcPr>
            <w:tcW w:w="0" w:type="auto"/>
            <w:gridSpan w:val="5"/>
            <w:shd w:val="clear" w:color="auto" w:fill="auto"/>
            <w:tcMar>
              <w:top w:w="0" w:type="dxa"/>
              <w:left w:w="60" w:type="dxa"/>
              <w:bottom w:w="0" w:type="dxa"/>
              <w:right w:w="60" w:type="dxa"/>
            </w:tcMar>
            <w:vAlign w:val="center"/>
            <w:hideMark/>
          </w:tcPr>
          <w:p w14:paraId="58B4BAAE" w14:textId="77777777" w:rsidR="00654C48" w:rsidRPr="00654C48" w:rsidRDefault="00654C48" w:rsidP="00654C48">
            <w:pPr>
              <w:spacing w:before="0"/>
              <w:rPr>
                <w:rFonts w:asciiTheme="minorHAnsi" w:hAnsiTheme="minorHAnsi" w:cstheme="minorHAnsi"/>
                <w:color w:val="333333"/>
                <w:sz w:val="18"/>
                <w:szCs w:val="18"/>
              </w:rPr>
            </w:pPr>
          </w:p>
        </w:tc>
      </w:tr>
    </w:tbl>
    <w:p w14:paraId="163868E4" w14:textId="77777777" w:rsidR="00654C48" w:rsidRPr="00654C48" w:rsidRDefault="00654C48" w:rsidP="002859FB"/>
    <w:sectPr w:rsidR="00654C48" w:rsidRPr="00654C48" w:rsidSect="000807AC">
      <w:headerReference w:type="default" r:id="rId159"/>
      <w:footerReference w:type="even" r:id="rId160"/>
      <w:footerReference w:type="default" r:id="rId161"/>
      <w:footerReference w:type="first" r:id="rId162"/>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Fabio Buti" w:date="2017-03-22T19:37:00Z" w:initials="FB">
    <w:p w14:paraId="4E98D2EB" w14:textId="77777777" w:rsidR="003E04BD" w:rsidRDefault="003E04BD" w:rsidP="00A82E87">
      <w:pPr>
        <w:spacing w:before="240" w:after="120"/>
        <w:rPr>
          <w:b/>
          <w:iCs/>
        </w:rPr>
      </w:pPr>
      <w:r>
        <w:rPr>
          <w:rStyle w:val="Rimandocommento"/>
        </w:rPr>
        <w:annotationRef/>
      </w:r>
      <w:r w:rsidRPr="003C2107">
        <w:rPr>
          <w:b/>
          <w:iCs/>
          <w:highlight w:val="yellow"/>
        </w:rPr>
        <w:t>Here is the removed cross-profile consideration related to RECON</w:t>
      </w:r>
    </w:p>
    <w:p w14:paraId="254F950F" w14:textId="77777777" w:rsidR="003E04BD" w:rsidRPr="00AA421D" w:rsidRDefault="003E04BD" w:rsidP="00A82E87">
      <w:pPr>
        <w:spacing w:before="240" w:after="120"/>
        <w:rPr>
          <w:b/>
          <w:iCs/>
        </w:rPr>
      </w:pPr>
      <w:r>
        <w:rPr>
          <w:b/>
          <w:iCs/>
        </w:rPr>
        <w:br/>
      </w:r>
      <w:r w:rsidRPr="00AA421D">
        <w:rPr>
          <w:b/>
          <w:iCs/>
        </w:rPr>
        <w:t xml:space="preserve">PCC RECON - Reconciliation of Clinical Content </w:t>
      </w:r>
      <w:r>
        <w:rPr>
          <w:rStyle w:val="Rimandocommento"/>
        </w:rPr>
        <w:annotationRef/>
      </w:r>
    </w:p>
    <w:p w14:paraId="79161A71" w14:textId="77777777" w:rsidR="003E04BD" w:rsidRPr="00A82E87" w:rsidRDefault="003E04BD" w:rsidP="00A82E87">
      <w:pPr>
        <w:spacing w:before="0" w:after="120"/>
        <w:rPr>
          <w:iCs/>
        </w:rPr>
      </w:pPr>
      <w:r w:rsidRPr="00AA421D">
        <w:rPr>
          <w:iCs/>
        </w:rPr>
        <w:t xml:space="preserve">A Clinical Data Source </w:t>
      </w:r>
      <w:r>
        <w:rPr>
          <w:iCs/>
        </w:rPr>
        <w:t>A</w:t>
      </w:r>
      <w:r w:rsidRPr="00AA421D">
        <w:rPr>
          <w:iCs/>
        </w:rPr>
        <w:t xml:space="preserve">ctor </w:t>
      </w:r>
      <w:r>
        <w:rPr>
          <w:iCs/>
        </w:rPr>
        <w:t>may</w:t>
      </w:r>
      <w:r w:rsidRPr="00AA421D">
        <w:rPr>
          <w:iCs/>
        </w:rPr>
        <w:t xml:space="preserve"> be grouped</w:t>
      </w:r>
      <w:r>
        <w:rPr>
          <w:iCs/>
        </w:rPr>
        <w:t xml:space="preserve"> with a Reconciliation Agent A</w:t>
      </w:r>
      <w:r w:rsidRPr="00AA421D">
        <w:rPr>
          <w:iCs/>
        </w:rPr>
        <w:t xml:space="preserve">ctor when it's necessary to provide </w:t>
      </w:r>
      <w:r w:rsidRPr="00A82E87">
        <w:rPr>
          <w:iCs/>
        </w:rPr>
        <w:t>reconciled clinical data gathered from multiple data sources.</w:t>
      </w:r>
      <w:r w:rsidRPr="00A82E87">
        <w:t xml:space="preserve"> </w:t>
      </w:r>
    </w:p>
    <w:p w14:paraId="60015184" w14:textId="77777777" w:rsidR="003E04BD" w:rsidRDefault="003E04BD" w:rsidP="00A82E87">
      <w:pPr>
        <w:spacing w:before="0" w:after="120"/>
        <w:rPr>
          <w:iCs/>
        </w:rPr>
      </w:pPr>
      <w:r w:rsidRPr="00A82E87">
        <w:rPr>
          <w:iCs/>
        </w:rPr>
        <w:t xml:space="preserve">A Clinical Data Consumer Actor may be grouped with a Reconciliation Agent Actor to provide reconciled clinical data after having </w:t>
      </w:r>
      <w:r w:rsidRPr="00A82E87">
        <w:t xml:space="preserve">gathered </w:t>
      </w:r>
      <w:r w:rsidRPr="00A82E87">
        <w:rPr>
          <w:iCs/>
        </w:rPr>
        <w:t>contents by querying multiple Clinical Data Sources.</w:t>
      </w:r>
    </w:p>
    <w:p w14:paraId="67EC6925" w14:textId="39EF1D9B" w:rsidR="003E04BD" w:rsidRDefault="003E04BD" w:rsidP="00A82E87">
      <w:pPr>
        <w:spacing w:before="240" w:after="120"/>
      </w:pPr>
    </w:p>
  </w:comment>
  <w:comment w:id="87" w:author="Fabio Buti" w:date="2017-04-13T12:23:00Z" w:initials="FB">
    <w:p w14:paraId="0766AEC5" w14:textId="10708443" w:rsidR="003E04BD" w:rsidRDefault="003E04BD">
      <w:pPr>
        <w:pStyle w:val="Testocommento"/>
      </w:pPr>
      <w:r>
        <w:rPr>
          <w:rStyle w:val="Rimandocommento"/>
        </w:rPr>
        <w:annotationRef/>
      </w:r>
      <w:r>
        <w:t>QED specifies in section 5.1.9 how external documents can be referenced by  a CDA structure</w:t>
      </w:r>
    </w:p>
  </w:comment>
  <w:comment w:id="119" w:author="Fabio Buti" w:date="2017-04-13T12:29:00Z" w:initials="FB">
    <w:p w14:paraId="2D2C9B27" w14:textId="4EC839C4" w:rsidR="003E04BD" w:rsidRDefault="003E04BD">
      <w:pPr>
        <w:pStyle w:val="Testocommento"/>
      </w:pPr>
      <w:r>
        <w:rPr>
          <w:rStyle w:val="Rimandocommento"/>
        </w:rPr>
        <w:annotationRef/>
      </w:r>
      <w:r>
        <w:rPr>
          <w:highlight w:val="yellow"/>
        </w:rPr>
        <w:t>To b</w:t>
      </w:r>
      <w:r w:rsidRPr="00281204">
        <w:rPr>
          <w:highlight w:val="yellow"/>
        </w:rPr>
        <w:t xml:space="preserve">e reclassified to better fit </w:t>
      </w:r>
      <w:r>
        <w:rPr>
          <w:highlight w:val="yellow"/>
        </w:rPr>
        <w:t xml:space="preserve">the </w:t>
      </w:r>
      <w:r w:rsidRPr="00281204">
        <w:rPr>
          <w:highlight w:val="yellow"/>
        </w:rPr>
        <w:t>current Options</w:t>
      </w:r>
      <w:r>
        <w:t>:</w:t>
      </w:r>
    </w:p>
    <w:p w14:paraId="03AA4B16" w14:textId="3FD49D20" w:rsidR="003E04BD" w:rsidRDefault="003E04BD">
      <w:pPr>
        <w:pStyle w:val="Testocommento"/>
      </w:pPr>
    </w:p>
    <w:p w14:paraId="218AFCD7" w14:textId="4DA3DD5E" w:rsidR="003E04BD" w:rsidRDefault="00283B73">
      <w:pPr>
        <w:pStyle w:val="Testocommento"/>
      </w:pPr>
      <w:r>
        <w:t xml:space="preserve">To rename </w:t>
      </w:r>
      <w:r w:rsidR="003E04BD">
        <w:t xml:space="preserve">Common Observations </w:t>
      </w:r>
      <w:r>
        <w:t>?</w:t>
      </w:r>
    </w:p>
    <w:p w14:paraId="5A9C9D14" w14:textId="135AE835" w:rsidR="003E04BD" w:rsidRDefault="003E04BD" w:rsidP="00281204">
      <w:pPr>
        <w:pStyle w:val="Testocommento"/>
        <w:ind w:left="1440" w:firstLine="720"/>
      </w:pPr>
      <w:r>
        <w:t>=&gt; Vital Signs</w:t>
      </w:r>
    </w:p>
    <w:p w14:paraId="01C157E8" w14:textId="77777777" w:rsidR="003E04BD" w:rsidRDefault="003E04BD">
      <w:pPr>
        <w:pStyle w:val="Testocommento"/>
      </w:pPr>
    </w:p>
    <w:p w14:paraId="1B49397A" w14:textId="3CA04216" w:rsidR="003E04BD" w:rsidRDefault="00283B73">
      <w:pPr>
        <w:pStyle w:val="Testocommento"/>
      </w:pPr>
      <w:r>
        <w:t xml:space="preserve">To split </w:t>
      </w:r>
      <w:r w:rsidR="003E04BD">
        <w:t xml:space="preserve">Problems and Allergies </w:t>
      </w:r>
      <w:r>
        <w:t>?</w:t>
      </w:r>
    </w:p>
    <w:p w14:paraId="342623F6" w14:textId="13622529" w:rsidR="003E04BD" w:rsidRDefault="003E04BD" w:rsidP="00281204">
      <w:pPr>
        <w:pStyle w:val="Testocommento"/>
        <w:ind w:left="1440" w:firstLine="720"/>
      </w:pPr>
      <w:r>
        <w:t>=&gt; Allergy and Intolerance</w:t>
      </w:r>
    </w:p>
    <w:p w14:paraId="3F73D522" w14:textId="3A3B5BED" w:rsidR="003E04BD" w:rsidRDefault="003E04BD" w:rsidP="00281204">
      <w:pPr>
        <w:pStyle w:val="Testocommento"/>
        <w:ind w:left="1440" w:firstLine="720"/>
      </w:pPr>
      <w:r>
        <w:t>=&gt; Problems</w:t>
      </w:r>
    </w:p>
    <w:p w14:paraId="5C65CCF2" w14:textId="3E3C2FF5" w:rsidR="003E04BD" w:rsidRDefault="003E04BD">
      <w:pPr>
        <w:pStyle w:val="Testocommento"/>
      </w:pPr>
    </w:p>
  </w:comment>
  <w:comment w:id="143" w:author="Fabio Buti" w:date="2017-04-14T09:32:00Z" w:initials="FB">
    <w:p w14:paraId="0575D980" w14:textId="77777777" w:rsidR="003E04BD" w:rsidRDefault="003E04BD" w:rsidP="005C4BE7">
      <w:pPr>
        <w:autoSpaceDE w:val="0"/>
        <w:autoSpaceDN w:val="0"/>
        <w:adjustRightInd w:val="0"/>
        <w:spacing w:before="0"/>
        <w:rPr>
          <w:rFonts w:ascii="TimesNewRomanPSMT" w:hAnsi="TimesNewRomanPSMT" w:cs="TimesNewRomanPSMT"/>
          <w:szCs w:val="24"/>
          <w:highlight w:val="yellow"/>
          <w:lang w:eastAsia="it-IT"/>
        </w:rPr>
      </w:pPr>
      <w:r>
        <w:rPr>
          <w:rStyle w:val="Rimandocommento"/>
        </w:rPr>
        <w:annotationRef/>
      </w:r>
      <w:r w:rsidRPr="00D20B6A">
        <w:rPr>
          <w:b/>
          <w:highlight w:val="cyan"/>
        </w:rPr>
        <w:t>STEVE MOORE: suggested these definitions:</w:t>
      </w:r>
      <w:r>
        <w:rPr>
          <w:highlight w:val="cyan"/>
        </w:rPr>
        <w:br/>
      </w:r>
    </w:p>
    <w:p w14:paraId="65E4D8F7" w14:textId="03F26769" w:rsidR="003E04BD" w:rsidRPr="005C4BE7" w:rsidRDefault="003E04BD" w:rsidP="005C4BE7">
      <w:pPr>
        <w:autoSpaceDE w:val="0"/>
        <w:autoSpaceDN w:val="0"/>
        <w:adjustRightInd w:val="0"/>
        <w:spacing w:before="0"/>
        <w:rPr>
          <w:rFonts w:ascii="TimesNewRomanPSMT" w:hAnsi="TimesNewRomanPSMT" w:cs="TimesNewRomanPSMT"/>
          <w:szCs w:val="24"/>
          <w:highlight w:val="yellow"/>
          <w:lang w:eastAsia="it-IT"/>
        </w:rPr>
      </w:pPr>
      <w:r w:rsidRPr="005C4BE7">
        <w:rPr>
          <w:rFonts w:ascii="TimesNewRomanPSMT" w:hAnsi="TimesNewRomanPSMT" w:cs="TimesNewRomanPSMT"/>
          <w:szCs w:val="24"/>
          <w:highlight w:val="yellow"/>
          <w:lang w:eastAsia="it-IT"/>
        </w:rPr>
        <w:t xml:space="preserve">The </w:t>
      </w:r>
      <w:r w:rsidRPr="00923074">
        <w:rPr>
          <w:rFonts w:ascii="TimesNewRomanPSMT" w:hAnsi="TimesNewRomanPSMT" w:cs="TimesNewRomanPSMT"/>
          <w:b/>
          <w:szCs w:val="24"/>
          <w:highlight w:val="yellow"/>
          <w:lang w:eastAsia="it-IT"/>
        </w:rPr>
        <w:t>Clinical Data Source</w:t>
      </w:r>
      <w:r w:rsidRPr="005C4BE7">
        <w:rPr>
          <w:rFonts w:ascii="TimesNewRomanPSMT" w:hAnsi="TimesNewRomanPSMT" w:cs="TimesNewRomanPSMT"/>
          <w:szCs w:val="24"/>
          <w:highlight w:val="yellow"/>
          <w:lang w:eastAsia="it-IT"/>
        </w:rPr>
        <w:t xml:space="preserve"> responds to FHIR-based queries for one or more data elements (you</w:t>
      </w:r>
      <w:r>
        <w:rPr>
          <w:rFonts w:ascii="TimesNewRomanPSMT" w:hAnsi="TimesNewRomanPSMT" w:cs="TimesNewRomanPSMT"/>
          <w:szCs w:val="24"/>
          <w:highlight w:val="yellow"/>
          <w:lang w:eastAsia="it-IT"/>
        </w:rPr>
        <w:t xml:space="preserve"> </w:t>
      </w:r>
      <w:r w:rsidRPr="005C4BE7">
        <w:rPr>
          <w:rFonts w:ascii="TimesNewRomanPSMT" w:hAnsi="TimesNewRomanPSMT" w:cs="TimesNewRomanPSMT"/>
          <w:szCs w:val="24"/>
          <w:highlight w:val="yellow"/>
          <w:lang w:eastAsia="it-IT"/>
        </w:rPr>
        <w:t>will have a better word) defined by the options listed in Section X.2. The Clinical Data Source</w:t>
      </w:r>
      <w:r>
        <w:rPr>
          <w:rFonts w:ascii="TimesNewRomanPSMT" w:hAnsi="TimesNewRomanPSMT" w:cs="TimesNewRomanPSMT"/>
          <w:szCs w:val="24"/>
          <w:highlight w:val="yellow"/>
          <w:lang w:eastAsia="it-IT"/>
        </w:rPr>
        <w:t xml:space="preserve"> </w:t>
      </w:r>
      <w:r w:rsidRPr="005C4BE7">
        <w:rPr>
          <w:rFonts w:ascii="TimesNewRomanPSMT" w:hAnsi="TimesNewRomanPSMT" w:cs="TimesNewRomanPSMT"/>
          <w:szCs w:val="24"/>
          <w:highlight w:val="yellow"/>
          <w:lang w:eastAsia="it-IT"/>
        </w:rPr>
        <w:t>shall support at least one of the options defined in Section X.2 and may support more than one</w:t>
      </w:r>
      <w:r>
        <w:rPr>
          <w:rFonts w:ascii="TimesNewRomanPSMT" w:hAnsi="TimesNewRomanPSMT" w:cs="TimesNewRomanPSMT"/>
          <w:szCs w:val="24"/>
          <w:highlight w:val="yellow"/>
          <w:lang w:eastAsia="it-IT"/>
        </w:rPr>
        <w:t xml:space="preserve"> </w:t>
      </w:r>
      <w:r w:rsidRPr="005C4BE7">
        <w:rPr>
          <w:rFonts w:ascii="TimesNewRomanPSMT" w:hAnsi="TimesNewRomanPSMT" w:cs="TimesNewRomanPSMT"/>
          <w:szCs w:val="24"/>
          <w:highlight w:val="yellow"/>
          <w:lang w:eastAsia="it-IT"/>
        </w:rPr>
        <w:t>option. Anything you want to add about provenance, durability, security, other???</w:t>
      </w:r>
    </w:p>
    <w:p w14:paraId="263F0F0D" w14:textId="569FFF15" w:rsidR="003E04BD" w:rsidRPr="005C4BE7" w:rsidRDefault="003E04BD" w:rsidP="005C4BE7">
      <w:pPr>
        <w:autoSpaceDE w:val="0"/>
        <w:autoSpaceDN w:val="0"/>
        <w:adjustRightInd w:val="0"/>
        <w:spacing w:before="0"/>
        <w:rPr>
          <w:rFonts w:ascii="TimesNewRomanPSMT" w:hAnsi="TimesNewRomanPSMT" w:cs="TimesNewRomanPSMT"/>
          <w:szCs w:val="24"/>
          <w:highlight w:val="yellow"/>
          <w:lang w:eastAsia="it-IT"/>
        </w:rPr>
      </w:pPr>
    </w:p>
    <w:p w14:paraId="2348F01E" w14:textId="3ABCA113" w:rsidR="003E04BD" w:rsidRPr="005C4BE7" w:rsidRDefault="003E04BD" w:rsidP="00923074">
      <w:pPr>
        <w:autoSpaceDE w:val="0"/>
        <w:autoSpaceDN w:val="0"/>
        <w:adjustRightInd w:val="0"/>
        <w:spacing w:before="0"/>
      </w:pPr>
      <w:r w:rsidRPr="005C4BE7">
        <w:rPr>
          <w:rFonts w:ascii="TimesNewRomanPSMT" w:hAnsi="TimesNewRomanPSMT" w:cs="TimesNewRomanPSMT"/>
          <w:szCs w:val="24"/>
          <w:highlight w:val="yellow"/>
          <w:lang w:eastAsia="it-IT"/>
        </w:rPr>
        <w:t xml:space="preserve">The </w:t>
      </w:r>
      <w:r w:rsidRPr="00923074">
        <w:rPr>
          <w:rFonts w:ascii="TimesNewRomanPSMT" w:hAnsi="TimesNewRomanPSMT" w:cs="TimesNewRomanPSMT"/>
          <w:b/>
          <w:szCs w:val="24"/>
          <w:highlight w:val="yellow"/>
          <w:lang w:eastAsia="it-IT"/>
        </w:rPr>
        <w:t>Clinical Data Consumer</w:t>
      </w:r>
      <w:r w:rsidRPr="005C4BE7">
        <w:rPr>
          <w:rFonts w:ascii="TimesNewRomanPSMT" w:hAnsi="TimesNewRomanPSMT" w:cs="TimesNewRomanPSMT"/>
          <w:szCs w:val="24"/>
          <w:highlight w:val="yellow"/>
          <w:lang w:eastAsia="it-IT"/>
        </w:rPr>
        <w:t xml:space="preserve"> queries the Clinical Data Source actor for one or more FHIR-based</w:t>
      </w:r>
      <w:r>
        <w:rPr>
          <w:rFonts w:ascii="TimesNewRomanPSMT" w:hAnsi="TimesNewRomanPSMT" w:cs="TimesNewRomanPSMT"/>
          <w:szCs w:val="24"/>
          <w:highlight w:val="yellow"/>
          <w:lang w:eastAsia="it-IT"/>
        </w:rPr>
        <w:t xml:space="preserve"> </w:t>
      </w:r>
      <w:r w:rsidRPr="005C4BE7">
        <w:rPr>
          <w:rFonts w:ascii="TimesNewRomanPSMT" w:hAnsi="TimesNewRomanPSMT" w:cs="TimesNewRomanPSMT"/>
          <w:szCs w:val="24"/>
          <w:highlight w:val="yellow"/>
          <w:lang w:eastAsia="it-IT"/>
        </w:rPr>
        <w:t>resources. Rendering or further processing of the data is not defined by this profile. The Clinical</w:t>
      </w:r>
      <w:r>
        <w:rPr>
          <w:rFonts w:ascii="TimesNewRomanPSMT" w:hAnsi="TimesNewRomanPSMT" w:cs="TimesNewRomanPSMT"/>
          <w:szCs w:val="24"/>
          <w:highlight w:val="yellow"/>
          <w:lang w:eastAsia="it-IT"/>
        </w:rPr>
        <w:t xml:space="preserve"> </w:t>
      </w:r>
      <w:r w:rsidRPr="005C4BE7">
        <w:rPr>
          <w:rFonts w:ascii="TimesNewRomanPSMT" w:hAnsi="TimesNewRomanPSMT" w:cs="TimesNewRomanPSMT"/>
          <w:szCs w:val="24"/>
          <w:highlight w:val="yellow"/>
          <w:lang w:eastAsia="it-IT"/>
        </w:rPr>
        <w:t>Data Consumer shall support querying for at least one of the data elements that are defined by</w:t>
      </w:r>
      <w:r>
        <w:rPr>
          <w:rFonts w:ascii="TimesNewRomanPSMT" w:hAnsi="TimesNewRomanPSMT" w:cs="TimesNewRomanPSMT"/>
          <w:szCs w:val="24"/>
          <w:highlight w:val="yellow"/>
          <w:lang w:eastAsia="it-IT"/>
        </w:rPr>
        <w:t xml:space="preserve"> </w:t>
      </w:r>
      <w:r w:rsidRPr="005C4BE7">
        <w:rPr>
          <w:rFonts w:ascii="TimesNewRomanPSMT" w:hAnsi="TimesNewRomanPSMT" w:cs="TimesNewRomanPSMT"/>
          <w:szCs w:val="24"/>
          <w:highlight w:val="yellow"/>
          <w:lang w:eastAsia="it-IT"/>
        </w:rPr>
        <w:t>the options listed in Section X.2</w:t>
      </w:r>
    </w:p>
  </w:comment>
  <w:comment w:id="144" w:author="Fabio Buti" w:date="2017-04-14T10:39:00Z" w:initials="FB">
    <w:p w14:paraId="36DA5A55" w14:textId="2BB95744" w:rsidR="003E04BD" w:rsidRPr="00923074" w:rsidRDefault="003E04BD">
      <w:pPr>
        <w:pStyle w:val="Testocommento"/>
      </w:pPr>
      <w:r>
        <w:rPr>
          <w:rStyle w:val="Rimandocommento"/>
        </w:rPr>
        <w:annotationRef/>
      </w:r>
      <w:r w:rsidRPr="00923074">
        <w:rPr>
          <w:highlight w:val="cyan"/>
        </w:rPr>
        <w:t>I</w:t>
      </w:r>
      <w:r>
        <w:rPr>
          <w:highlight w:val="cyan"/>
        </w:rPr>
        <w:t xml:space="preserve"> removed tre previous too generic text and I added those two definitions</w:t>
      </w:r>
      <w:r w:rsidRPr="00923074">
        <w:rPr>
          <w:highlight w:val="cyan"/>
        </w:rPr>
        <w:t xml:space="preserve"> </w:t>
      </w:r>
      <w:r w:rsidRPr="00923074">
        <w:rPr>
          <w:highlight w:val="yellow"/>
        </w:rPr>
        <w:t>TO REVIEW</w:t>
      </w:r>
    </w:p>
  </w:comment>
  <w:comment w:id="170" w:author="Fabio Buti" w:date="2017-04-14T11:24:00Z" w:initials="FB">
    <w:p w14:paraId="6D990582" w14:textId="4D56B885" w:rsidR="003E04BD" w:rsidRDefault="003E04BD">
      <w:pPr>
        <w:pStyle w:val="Testocommento"/>
      </w:pPr>
      <w:r>
        <w:rPr>
          <w:rStyle w:val="Rimandocommento"/>
        </w:rPr>
        <w:annotationRef/>
      </w:r>
      <w:r w:rsidRPr="00B61D1B">
        <w:rPr>
          <w:highlight w:val="yellow"/>
        </w:rPr>
        <w:t>TO BE REVIEWD according to the final information classification</w:t>
      </w:r>
    </w:p>
  </w:comment>
  <w:comment w:id="171" w:author="Fabio Buti" w:date="2017-02-13T16:25:00Z" w:initials="FB">
    <w:p w14:paraId="2E2A6805" w14:textId="6343E07A" w:rsidR="003E04BD" w:rsidRPr="0035096A" w:rsidRDefault="003E04BD" w:rsidP="00657BCF">
      <w:pPr>
        <w:pStyle w:val="Testocommento"/>
        <w:rPr>
          <w:rFonts w:ascii="TimesNewRomanPSMT" w:hAnsi="TimesNewRomanPSMT" w:cs="TimesNewRomanPSMT"/>
          <w:szCs w:val="24"/>
          <w:highlight w:val="yellow"/>
          <w:lang w:eastAsia="it-IT"/>
        </w:rPr>
      </w:pPr>
      <w:r>
        <w:rPr>
          <w:rStyle w:val="Rimandocommento"/>
        </w:rPr>
        <w:annotationRef/>
      </w:r>
      <w:r w:rsidRPr="00D20B6A">
        <w:rPr>
          <w:b/>
          <w:highlight w:val="cyan"/>
        </w:rPr>
        <w:t>STEVE MOORE: comment.</w:t>
      </w:r>
      <w:r>
        <w:rPr>
          <w:highlight w:val="cyan"/>
        </w:rPr>
        <w:br/>
      </w:r>
      <w:r w:rsidRPr="0035096A">
        <w:rPr>
          <w:rFonts w:ascii="TimesNewRomanPSMT" w:hAnsi="TimesNewRomanPSMT" w:cs="TimesNewRomanPSMT"/>
          <w:szCs w:val="24"/>
          <w:highlight w:val="yellow"/>
          <w:lang w:eastAsia="it-IT"/>
        </w:rPr>
        <w:t>You list options for both actors by reusing the same names</w:t>
      </w:r>
      <w:r>
        <w:rPr>
          <w:rFonts w:ascii="TimesNewRomanPSMT" w:hAnsi="TimesNewRomanPSMT" w:cs="TimesNewRomanPSMT"/>
          <w:szCs w:val="24"/>
          <w:highlight w:val="yellow"/>
          <w:lang w:eastAsia="it-IT"/>
        </w:rPr>
        <w:t xml:space="preserve"> </w:t>
      </w:r>
      <w:r w:rsidRPr="0035096A">
        <w:rPr>
          <w:rFonts w:ascii="TimesNewRomanPSMT" w:hAnsi="TimesNewRomanPSMT" w:cs="TimesNewRomanPSMT"/>
          <w:szCs w:val="24"/>
          <w:highlight w:val="yellow"/>
          <w:lang w:eastAsia="it-IT"/>
        </w:rPr>
        <w:t>from the QED supplement but</w:t>
      </w:r>
      <w:r>
        <w:rPr>
          <w:rFonts w:ascii="TimesNewRomanPSMT" w:hAnsi="TimesNewRomanPSMT" w:cs="TimesNewRomanPSMT"/>
          <w:szCs w:val="24"/>
          <w:highlight w:val="yellow"/>
          <w:lang w:eastAsia="it-IT"/>
        </w:rPr>
        <w:t xml:space="preserve"> </w:t>
      </w:r>
      <w:r w:rsidRPr="0035096A">
        <w:rPr>
          <w:rFonts w:ascii="TimesNewRomanPSMT" w:hAnsi="TimesNewRomanPSMT" w:cs="TimesNewRomanPSMT"/>
          <w:szCs w:val="24"/>
          <w:highlight w:val="yellow"/>
          <w:lang w:eastAsia="it-IT"/>
        </w:rPr>
        <w:t>changing the definition. Options should exist and not depend on the profile where</w:t>
      </w:r>
      <w:r>
        <w:rPr>
          <w:rFonts w:ascii="TimesNewRomanPSMT" w:hAnsi="TimesNewRomanPSMT" w:cs="TimesNewRomanPSMT"/>
          <w:szCs w:val="24"/>
          <w:highlight w:val="yellow"/>
          <w:lang w:eastAsia="it-IT"/>
        </w:rPr>
        <w:t xml:space="preserve"> </w:t>
      </w:r>
      <w:r w:rsidRPr="0035096A">
        <w:rPr>
          <w:rFonts w:ascii="TimesNewRomanPSMT" w:hAnsi="TimesNewRomanPSMT" w:cs="TimesNewRomanPSMT"/>
          <w:szCs w:val="24"/>
          <w:highlight w:val="yellow"/>
          <w:lang w:eastAsia="it-IT"/>
        </w:rPr>
        <w:t>they</w:t>
      </w:r>
      <w:r>
        <w:rPr>
          <w:rFonts w:ascii="TimesNewRomanPSMT" w:hAnsi="TimesNewRomanPSMT" w:cs="TimesNewRomanPSMT"/>
          <w:szCs w:val="24"/>
          <w:highlight w:val="yellow"/>
          <w:lang w:eastAsia="it-IT"/>
        </w:rPr>
        <w:t xml:space="preserve"> </w:t>
      </w:r>
      <w:r w:rsidRPr="0035096A">
        <w:rPr>
          <w:rFonts w:ascii="TimesNewRomanPSMT" w:hAnsi="TimesNewRomanPSMT" w:cs="TimesNewRomanPSMT"/>
          <w:szCs w:val="24"/>
          <w:highlight w:val="yellow"/>
          <w:lang w:eastAsia="it-IT"/>
        </w:rPr>
        <w:t>are listed. For example, we reuse the PCC View Option in many places and do not</w:t>
      </w:r>
      <w:r>
        <w:rPr>
          <w:rFonts w:ascii="TimesNewRomanPSMT" w:hAnsi="TimesNewRomanPSMT" w:cs="TimesNewRomanPSMT"/>
          <w:szCs w:val="24"/>
          <w:highlight w:val="yellow"/>
          <w:lang w:eastAsia="it-IT"/>
        </w:rPr>
        <w:t xml:space="preserve"> </w:t>
      </w:r>
      <w:r w:rsidRPr="0035096A">
        <w:rPr>
          <w:rFonts w:ascii="TimesNewRomanPSMT" w:hAnsi="TimesNewRomanPSMT" w:cs="TimesNewRomanPSMT"/>
          <w:szCs w:val="24"/>
          <w:highlight w:val="yellow"/>
          <w:lang w:eastAsia="it-IT"/>
        </w:rPr>
        <w:t>change the definition from profile to profile. I would suggest adding some annotation that</w:t>
      </w:r>
    </w:p>
    <w:p w14:paraId="024D9554" w14:textId="2BE54C27" w:rsidR="003E04BD" w:rsidRPr="0035096A" w:rsidRDefault="003E04BD" w:rsidP="0035096A">
      <w:pPr>
        <w:pStyle w:val="Testocommento"/>
        <w:rPr>
          <w:highlight w:val="yellow"/>
        </w:rPr>
      </w:pPr>
      <w:r w:rsidRPr="0035096A">
        <w:rPr>
          <w:rFonts w:ascii="TimesNewRomanPSMT" w:hAnsi="TimesNewRomanPSMT" w:cs="TimesNewRomanPSMT"/>
          <w:szCs w:val="24"/>
          <w:highlight w:val="yellow"/>
          <w:lang w:eastAsia="it-IT"/>
        </w:rPr>
        <w:t>indicates these are for mobile.</w:t>
      </w:r>
    </w:p>
  </w:comment>
  <w:comment w:id="172" w:author="Fabio Buti" w:date="2017-04-14T10:43:00Z" w:initials="FB">
    <w:p w14:paraId="13D96DCE" w14:textId="116226FE" w:rsidR="003E04BD" w:rsidRDefault="003E04BD">
      <w:pPr>
        <w:pStyle w:val="Testocommento"/>
      </w:pPr>
      <w:r>
        <w:rPr>
          <w:rStyle w:val="Rimandocommento"/>
        </w:rPr>
        <w:annotationRef/>
      </w:r>
      <w:r w:rsidRPr="005E41AA">
        <w:rPr>
          <w:highlight w:val="cyan"/>
        </w:rPr>
        <w:t>O</w:t>
      </w:r>
      <w:r>
        <w:rPr>
          <w:highlight w:val="cyan"/>
        </w:rPr>
        <w:t>K, but o</w:t>
      </w:r>
      <w:r w:rsidRPr="005E41AA">
        <w:rPr>
          <w:highlight w:val="cyan"/>
        </w:rPr>
        <w:t xml:space="preserve">ption names </w:t>
      </w:r>
      <w:r>
        <w:rPr>
          <w:highlight w:val="cyan"/>
        </w:rPr>
        <w:t xml:space="preserve">will be decided </w:t>
      </w:r>
      <w:r w:rsidRPr="005E41AA">
        <w:rPr>
          <w:highlight w:val="cyan"/>
        </w:rPr>
        <w:t>together</w:t>
      </w:r>
    </w:p>
  </w:comment>
  <w:comment w:id="239" w:author="Fabio Buti" w:date="2017-04-14T15:40:00Z" w:initials="FB">
    <w:p w14:paraId="07B6C229" w14:textId="12F800CB" w:rsidR="009827F2" w:rsidRDefault="009827F2">
      <w:pPr>
        <w:pStyle w:val="Testocommento"/>
      </w:pPr>
      <w:r>
        <w:rPr>
          <w:highlight w:val="yellow"/>
        </w:rPr>
        <w:t xml:space="preserve">name:  </w:t>
      </w:r>
      <w:r w:rsidRPr="009827F2">
        <w:rPr>
          <w:highlight w:val="yellow"/>
        </w:rPr>
        <w:t>“</w:t>
      </w:r>
      <w:r w:rsidRPr="009827F2">
        <w:rPr>
          <w:rStyle w:val="Rimandocommento"/>
          <w:highlight w:val="yellow"/>
        </w:rPr>
        <w:annotationRef/>
      </w:r>
      <w:r w:rsidRPr="009827F2">
        <w:rPr>
          <w:highlight w:val="yellow"/>
        </w:rPr>
        <w:t>Problems” vs “Conditions”</w:t>
      </w:r>
    </w:p>
  </w:comment>
  <w:comment w:id="313" w:author="Fabio Buti" w:date="2017-04-14T10:10:00Z" w:initials="FB">
    <w:p w14:paraId="39532CAA" w14:textId="119EDAF3" w:rsidR="003E04BD" w:rsidRPr="00D20B6A" w:rsidRDefault="003E04BD">
      <w:pPr>
        <w:pStyle w:val="Testocommento"/>
        <w:rPr>
          <w:b/>
        </w:rPr>
      </w:pPr>
      <w:r>
        <w:rPr>
          <w:rStyle w:val="Rimandocommento"/>
        </w:rPr>
        <w:annotationRef/>
      </w:r>
      <w:r w:rsidRPr="00D20B6A">
        <w:rPr>
          <w:b/>
          <w:highlight w:val="cyan"/>
        </w:rPr>
        <w:t>STEVE MOORE comment:</w:t>
      </w:r>
    </w:p>
    <w:p w14:paraId="2F0329F9" w14:textId="0F818520" w:rsidR="003E04BD" w:rsidRPr="00C746ED" w:rsidRDefault="003E04BD" w:rsidP="005E41AA">
      <w:pPr>
        <w:autoSpaceDE w:val="0"/>
        <w:autoSpaceDN w:val="0"/>
        <w:adjustRightInd w:val="0"/>
        <w:spacing w:before="0"/>
      </w:pPr>
      <w:r w:rsidRPr="00C746ED">
        <w:rPr>
          <w:rFonts w:ascii="TimesNewRomanPSMT" w:hAnsi="TimesNewRomanPSMT" w:cs="TimesNewRomanPSMT"/>
          <w:szCs w:val="24"/>
          <w:highlight w:val="yellow"/>
          <w:lang w:eastAsia="it-IT"/>
        </w:rPr>
        <w:t>I am surprised you have all use cases lead with the patient asking for data. I would think this</w:t>
      </w:r>
      <w:r>
        <w:rPr>
          <w:rFonts w:ascii="TimesNewRomanPSMT" w:hAnsi="TimesNewRomanPSMT" w:cs="TimesNewRomanPSMT"/>
          <w:szCs w:val="24"/>
          <w:highlight w:val="yellow"/>
          <w:lang w:eastAsia="it-IT"/>
        </w:rPr>
        <w:t xml:space="preserve"> </w:t>
      </w:r>
      <w:r w:rsidRPr="00C746ED">
        <w:rPr>
          <w:rFonts w:ascii="TimesNewRomanPSMT" w:hAnsi="TimesNewRomanPSMT" w:cs="TimesNewRomanPSMT"/>
          <w:szCs w:val="24"/>
          <w:highlight w:val="yellow"/>
          <w:lang w:eastAsia="it-IT"/>
        </w:rPr>
        <w:t>would alarm the security folks right away. Is there a reason to lead with patient in all examples</w:t>
      </w:r>
      <w:r>
        <w:rPr>
          <w:rFonts w:ascii="TimesNewRomanPSMT" w:hAnsi="TimesNewRomanPSMT" w:cs="TimesNewRomanPSMT"/>
          <w:szCs w:val="24"/>
          <w:highlight w:val="yellow"/>
          <w:lang w:eastAsia="it-IT"/>
        </w:rPr>
        <w:t xml:space="preserve"> </w:t>
      </w:r>
      <w:r w:rsidRPr="00C746ED">
        <w:rPr>
          <w:rFonts w:ascii="TimesNewRomanPSMT" w:hAnsi="TimesNewRomanPSMT" w:cs="TimesNewRomanPSMT"/>
          <w:szCs w:val="24"/>
          <w:highlight w:val="yellow"/>
          <w:lang w:eastAsia="it-IT"/>
        </w:rPr>
        <w:t>and not lead with physician and then mix in patient later (or just use physician)/</w:t>
      </w:r>
    </w:p>
  </w:comment>
  <w:comment w:id="314" w:author="Fabio Buti" w:date="2017-04-14T10:45:00Z" w:initials="FB">
    <w:p w14:paraId="42477FA3" w14:textId="262523B2" w:rsidR="003E04BD" w:rsidRDefault="003E04BD">
      <w:pPr>
        <w:pStyle w:val="Testocommento"/>
      </w:pPr>
      <w:r>
        <w:rPr>
          <w:rStyle w:val="Rimandocommento"/>
        </w:rPr>
        <w:annotationRef/>
      </w:r>
      <w:r w:rsidRPr="005E41AA">
        <w:rPr>
          <w:highlight w:val="cyan"/>
        </w:rPr>
        <w:t>To consider.. …se  also the Use Case proposed in PDLS</w:t>
      </w:r>
    </w:p>
  </w:comment>
  <w:comment w:id="327" w:author="Fabio Buti" w:date="2017-02-20T00:14:00Z" w:initials="FB">
    <w:p w14:paraId="501FFB1E" w14:textId="2BC14A6C" w:rsidR="003E04BD" w:rsidRDefault="003E04BD">
      <w:pPr>
        <w:pStyle w:val="Testocommento"/>
      </w:pPr>
      <w:r>
        <w:rPr>
          <w:rStyle w:val="Rimandocommento"/>
        </w:rPr>
        <w:annotationRef/>
      </w:r>
      <w:r w:rsidRPr="003624C7">
        <w:rPr>
          <w:highlight w:val="yellow"/>
        </w:rPr>
        <w:t>TO UPDATE</w:t>
      </w:r>
      <w:r>
        <w:rPr>
          <w:highlight w:val="yellow"/>
        </w:rPr>
        <w:t>,</w:t>
      </w:r>
      <w:r w:rsidRPr="003624C7">
        <w:rPr>
          <w:highlight w:val="yellow"/>
        </w:rPr>
        <w:t xml:space="preserve"> possibly w</w:t>
      </w:r>
      <w:r>
        <w:rPr>
          <w:highlight w:val="yellow"/>
        </w:rPr>
        <w:t>ithout referencing QED profile if we want to maintain only QEDm for the future</w:t>
      </w:r>
    </w:p>
  </w:comment>
  <w:comment w:id="329" w:author="Fabio Buti" w:date="2017-02-13T16:11:00Z" w:initials="FB">
    <w:p w14:paraId="3E40E3F9" w14:textId="67E7E78B" w:rsidR="003E04BD" w:rsidRDefault="003E04BD">
      <w:pPr>
        <w:pStyle w:val="Testocommento"/>
      </w:pPr>
      <w:r>
        <w:rPr>
          <w:rStyle w:val="Rimandocommento"/>
        </w:rPr>
        <w:annotationRef/>
      </w:r>
      <w:r>
        <w:rPr>
          <w:highlight w:val="yellow"/>
        </w:rPr>
        <w:t xml:space="preserve">To review according to the final PDLS Actor name / definitions </w:t>
      </w:r>
      <w:r>
        <w:rPr>
          <w:highlight w:val="yellow"/>
        </w:rPr>
        <w:br/>
      </w:r>
      <w:r w:rsidRPr="00F73340">
        <w:rPr>
          <w:highlight w:val="yellow"/>
        </w:rPr>
        <w:br/>
      </w:r>
    </w:p>
  </w:comment>
  <w:comment w:id="330" w:author="Fabio Buti" w:date="2017-04-14T10:16:00Z" w:initials="FB">
    <w:p w14:paraId="50363147" w14:textId="7C0EB133" w:rsidR="003E04BD" w:rsidRDefault="003E04BD">
      <w:pPr>
        <w:pStyle w:val="Testocommento"/>
      </w:pPr>
      <w:r>
        <w:rPr>
          <w:rStyle w:val="Rimandocommento"/>
        </w:rPr>
        <w:annotationRef/>
      </w:r>
      <w:r w:rsidRPr="00D20B6A">
        <w:rPr>
          <w:b/>
          <w:highlight w:val="cyan"/>
        </w:rPr>
        <w:t>STEVE MOORE comment:</w:t>
      </w:r>
      <w:r w:rsidRPr="00C746ED">
        <w:rPr>
          <w:color w:val="FFFF00"/>
        </w:rPr>
        <w:br/>
      </w:r>
      <w:r w:rsidRPr="00C746ED">
        <w:rPr>
          <w:rFonts w:ascii="TimesNewRomanPSMT" w:hAnsi="TimesNewRomanPSMT" w:cs="TimesNewRomanPSMT"/>
          <w:szCs w:val="24"/>
          <w:highlight w:val="yellow"/>
          <w:lang w:eastAsia="it-IT"/>
        </w:rPr>
        <w:t>The shall language seems a little heavy handed. I would remove the last sentence.</w:t>
      </w:r>
      <w:r>
        <w:t xml:space="preserve"> </w:t>
      </w:r>
    </w:p>
  </w:comment>
  <w:comment w:id="331" w:author="Fabio Buti" w:date="2017-04-14T10:54:00Z" w:initials="FB">
    <w:p w14:paraId="0D81746B" w14:textId="774D47CB" w:rsidR="003E04BD" w:rsidRDefault="003E04BD">
      <w:pPr>
        <w:pStyle w:val="Testocommento"/>
      </w:pPr>
      <w:r>
        <w:rPr>
          <w:rStyle w:val="Rimandocommento"/>
        </w:rPr>
        <w:annotationRef/>
      </w:r>
      <w:r w:rsidRPr="00EF16C1">
        <w:rPr>
          <w:highlight w:val="cyan"/>
        </w:rPr>
        <w:t>To be review</w:t>
      </w:r>
      <w:r>
        <w:rPr>
          <w:highlight w:val="cyan"/>
        </w:rPr>
        <w:t>e</w:t>
      </w:r>
      <w:r w:rsidRPr="00EF16C1">
        <w:rPr>
          <w:highlight w:val="cyan"/>
        </w:rPr>
        <w:t>d</w:t>
      </w:r>
    </w:p>
  </w:comment>
  <w:comment w:id="340" w:author="Fabio Buti" w:date="2017-03-22T10:40:00Z" w:initials="FB">
    <w:p w14:paraId="60177885" w14:textId="7A189949" w:rsidR="003E04BD" w:rsidRDefault="003E04BD">
      <w:pPr>
        <w:pStyle w:val="Testocommento"/>
      </w:pPr>
      <w:r>
        <w:rPr>
          <w:rStyle w:val="Rimandocommento"/>
        </w:rPr>
        <w:annotationRef/>
      </w:r>
      <w:r w:rsidRPr="00B764E4">
        <w:rPr>
          <w:highlight w:val="yellow"/>
        </w:rPr>
        <w:t>Has this sentence to be maintained?</w:t>
      </w:r>
      <w:r w:rsidRPr="00B764E4">
        <w:rPr>
          <w:highlight w:val="yellow"/>
        </w:rPr>
        <w:br/>
        <w:t xml:space="preserve">It’s not properly </w:t>
      </w:r>
      <w:r>
        <w:rPr>
          <w:highlight w:val="yellow"/>
        </w:rPr>
        <w:t>“</w:t>
      </w:r>
      <w:r w:rsidRPr="00B764E4">
        <w:rPr>
          <w:highlight w:val="yellow"/>
        </w:rPr>
        <w:t>equivalent</w:t>
      </w:r>
      <w:r>
        <w:rPr>
          <w:highlight w:val="yellow"/>
        </w:rPr>
        <w:t>”</w:t>
      </w:r>
      <w:r w:rsidRPr="00B764E4">
        <w:rPr>
          <w:highlight w:val="yellow"/>
        </w:rPr>
        <w:t>…</w:t>
      </w:r>
    </w:p>
  </w:comment>
  <w:comment w:id="358" w:author="Fabio Buti" w:date="2017-04-14T10:27:00Z" w:initials="FB">
    <w:p w14:paraId="6382CC0C" w14:textId="35405FC6" w:rsidR="003E04BD" w:rsidRPr="00B764E4" w:rsidRDefault="003E04BD" w:rsidP="00B764E4">
      <w:pPr>
        <w:autoSpaceDE w:val="0"/>
        <w:autoSpaceDN w:val="0"/>
        <w:adjustRightInd w:val="0"/>
        <w:spacing w:before="0"/>
        <w:rPr>
          <w:rFonts w:ascii="TimesNewRomanPSMT" w:hAnsi="TimesNewRomanPSMT" w:cs="TimesNewRomanPSMT"/>
          <w:szCs w:val="24"/>
          <w:highlight w:val="yellow"/>
          <w:lang w:eastAsia="it-IT"/>
        </w:rPr>
      </w:pPr>
      <w:r>
        <w:rPr>
          <w:rStyle w:val="Rimandocommento"/>
        </w:rPr>
        <w:annotationRef/>
      </w:r>
      <w:r w:rsidRPr="00D20B6A">
        <w:rPr>
          <w:b/>
          <w:highlight w:val="cyan"/>
        </w:rPr>
        <w:t>STEVE MOORE comment:</w:t>
      </w:r>
      <w:r>
        <w:br/>
      </w:r>
      <w:r w:rsidRPr="00B764E4">
        <w:rPr>
          <w:rFonts w:ascii="TimesNewRomanPSMT" w:hAnsi="TimesNewRomanPSMT" w:cs="TimesNewRomanPSMT"/>
          <w:szCs w:val="24"/>
          <w:highlight w:val="yellow"/>
          <w:lang w:eastAsia="it-IT"/>
        </w:rPr>
        <w:t>I know you have written this transaction in the context of QEDm, but I would ask that you name</w:t>
      </w:r>
    </w:p>
    <w:p w14:paraId="2BDAD53B" w14:textId="77777777" w:rsidR="003E04BD" w:rsidRPr="00B764E4" w:rsidRDefault="003E04BD"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the resources in the transaction and not just refer to Volume 1. Volume 2 tends to be more</w:t>
      </w:r>
    </w:p>
    <w:p w14:paraId="52EB7219" w14:textId="1025A1AF" w:rsidR="003E04BD" w:rsidRPr="00B764E4" w:rsidRDefault="003E04BD"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technical in nature than Volume 1 (some would argue that Volume 1 has no requirements, but I</w:t>
      </w:r>
      <w:r w:rsidR="000A025E">
        <w:rPr>
          <w:rFonts w:ascii="TimesNewRomanPSMT" w:hAnsi="TimesNewRomanPSMT" w:cs="TimesNewRomanPSMT"/>
          <w:szCs w:val="24"/>
          <w:highlight w:val="yellow"/>
          <w:lang w:eastAsia="it-IT"/>
        </w:rPr>
        <w:t xml:space="preserve"> </w:t>
      </w:r>
      <w:r w:rsidRPr="00B764E4">
        <w:rPr>
          <w:rFonts w:ascii="TimesNewRomanPSMT" w:hAnsi="TimesNewRomanPSMT" w:cs="TimesNewRomanPSMT"/>
          <w:szCs w:val="24"/>
          <w:highlight w:val="yellow"/>
          <w:lang w:eastAsia="it-IT"/>
        </w:rPr>
        <w:t>don’t agree with that). Having the resource listed by name that match the HL7 resources</w:t>
      </w:r>
      <w:r w:rsidR="000A025E">
        <w:rPr>
          <w:rFonts w:ascii="TimesNewRomanPSMT" w:hAnsi="TimesNewRomanPSMT" w:cs="TimesNewRomanPSMT"/>
          <w:szCs w:val="24"/>
          <w:highlight w:val="yellow"/>
          <w:lang w:eastAsia="it-IT"/>
        </w:rPr>
        <w:t xml:space="preserve"> </w:t>
      </w:r>
      <w:r w:rsidRPr="00B764E4">
        <w:rPr>
          <w:rFonts w:ascii="TimesNewRomanPSMT" w:hAnsi="TimesNewRomanPSMT" w:cs="TimesNewRomanPSMT"/>
          <w:szCs w:val="24"/>
          <w:highlight w:val="yellow"/>
          <w:lang w:eastAsia="it-IT"/>
        </w:rPr>
        <w:t>(exactly) would be a big help.</w:t>
      </w:r>
    </w:p>
    <w:p w14:paraId="2D850F10" w14:textId="77777777" w:rsidR="003E04BD" w:rsidRPr="00B764E4" w:rsidRDefault="003E04BD" w:rsidP="00B764E4">
      <w:pPr>
        <w:autoSpaceDE w:val="0"/>
        <w:autoSpaceDN w:val="0"/>
        <w:adjustRightInd w:val="0"/>
        <w:spacing w:before="0"/>
        <w:rPr>
          <w:rFonts w:ascii="TimesNewRomanPSMT" w:hAnsi="TimesNewRomanPSMT" w:cs="TimesNewRomanPSMT"/>
          <w:szCs w:val="24"/>
          <w:highlight w:val="yellow"/>
          <w:lang w:eastAsia="it-IT"/>
        </w:rPr>
      </w:pPr>
      <w:r w:rsidRPr="00B764E4">
        <w:rPr>
          <w:rFonts w:ascii="TimesNewRomanPSMT" w:hAnsi="TimesNewRomanPSMT" w:cs="TimesNewRomanPSMT"/>
          <w:szCs w:val="24"/>
          <w:highlight w:val="yellow"/>
          <w:lang w:eastAsia="it-IT"/>
        </w:rPr>
        <w:t>Also, by doing this, you make it easier for the next profile that comes along to reference this</w:t>
      </w:r>
    </w:p>
    <w:p w14:paraId="75FAB8A6" w14:textId="649F9474" w:rsidR="003E04BD" w:rsidRDefault="003E04BD" w:rsidP="00B764E4">
      <w:pPr>
        <w:pStyle w:val="Testocommento"/>
      </w:pPr>
      <w:r w:rsidRPr="000C72C0">
        <w:rPr>
          <w:rFonts w:ascii="TimesNewRomanPSMT" w:hAnsi="TimesNewRomanPSMT" w:cs="TimesNewRomanPSMT"/>
          <w:szCs w:val="24"/>
          <w:highlight w:val="yellow"/>
          <w:lang w:eastAsia="it-IT"/>
        </w:rPr>
        <w:t>transaction.</w:t>
      </w:r>
    </w:p>
  </w:comment>
  <w:comment w:id="359" w:author="Fabio Buti" w:date="2017-04-14T10:28:00Z" w:initials="FB">
    <w:p w14:paraId="51EA7DA2" w14:textId="2BFB7906" w:rsidR="003E04BD" w:rsidRDefault="003E04BD">
      <w:pPr>
        <w:pStyle w:val="Testocommento"/>
      </w:pPr>
      <w:r>
        <w:rPr>
          <w:rStyle w:val="Rimandocommento"/>
        </w:rPr>
        <w:annotationRef/>
      </w:r>
      <w:r w:rsidRPr="009B2499">
        <w:rPr>
          <w:highlight w:val="cyan"/>
        </w:rPr>
        <w:t>This part is still work-in-progress.</w:t>
      </w:r>
      <w:r w:rsidRPr="009B2499">
        <w:rPr>
          <w:highlight w:val="cyan"/>
        </w:rPr>
        <w:br/>
        <w:t xml:space="preserve">For sure we must specify </w:t>
      </w:r>
      <w:r w:rsidR="000A025E">
        <w:rPr>
          <w:highlight w:val="cyan"/>
        </w:rPr>
        <w:t>here</w:t>
      </w:r>
      <w:r w:rsidRPr="009B2499">
        <w:rPr>
          <w:highlight w:val="cyan"/>
        </w:rPr>
        <w:t xml:space="preserve"> what “Resource” means depending on the option I represent.</w:t>
      </w:r>
    </w:p>
  </w:comment>
  <w:comment w:id="384" w:author="Fabio Buti" w:date="2017-04-14T11:05:00Z" w:initials="FB">
    <w:p w14:paraId="20309F34" w14:textId="6003E64F" w:rsidR="003E04BD" w:rsidRDefault="003E04BD">
      <w:pPr>
        <w:pStyle w:val="Testocommento"/>
      </w:pPr>
      <w:r>
        <w:rPr>
          <w:rStyle w:val="Rimandocommento"/>
        </w:rPr>
        <w:annotationRef/>
      </w:r>
      <w:r w:rsidR="00F7453C" w:rsidRPr="00F7453C">
        <w:rPr>
          <w:highlight w:val="cyan"/>
        </w:rPr>
        <w:t xml:space="preserve">Just a </w:t>
      </w:r>
      <w:r w:rsidRPr="00F7453C">
        <w:rPr>
          <w:highlight w:val="cyan"/>
        </w:rPr>
        <w:t>MEMO - TO BE REMOVED</w:t>
      </w:r>
    </w:p>
  </w:comment>
  <w:comment w:id="404" w:author="Fabio Buti" w:date="2017-03-22T12:19:00Z" w:initials="FB">
    <w:p w14:paraId="683B69AE" w14:textId="77A81A26" w:rsidR="003E04BD" w:rsidRDefault="003E04BD">
      <w:pPr>
        <w:pStyle w:val="Testocommento"/>
        <w:rPr>
          <w:color w:val="FFFF00"/>
        </w:rPr>
      </w:pPr>
      <w:r>
        <w:rPr>
          <w:rStyle w:val="Rimandocommento"/>
        </w:rPr>
        <w:annotationRef/>
      </w:r>
      <w:r w:rsidR="001758FA" w:rsidRPr="00F0019E">
        <w:rPr>
          <w:highlight w:val="cyan"/>
        </w:rPr>
        <w:t>C</w:t>
      </w:r>
      <w:r w:rsidRPr="00F0019E">
        <w:rPr>
          <w:highlight w:val="cyan"/>
        </w:rPr>
        <w:t>ontent derived from QED</w:t>
      </w:r>
      <w:r w:rsidR="001758FA" w:rsidRPr="00F0019E">
        <w:rPr>
          <w:highlight w:val="cyan"/>
        </w:rPr>
        <w:t xml:space="preserve"> as memo</w:t>
      </w:r>
      <w:r w:rsidRPr="00F0019E">
        <w:rPr>
          <w:highlight w:val="cyan"/>
        </w:rPr>
        <w:t xml:space="preserve"> </w:t>
      </w:r>
      <w:r w:rsidR="001758FA" w:rsidRPr="00F0019E">
        <w:rPr>
          <w:highlight w:val="cyan"/>
        </w:rPr>
        <w:br/>
      </w:r>
      <w:r w:rsidRPr="00F0019E">
        <w:rPr>
          <w:b/>
          <w:highlight w:val="cyan"/>
        </w:rPr>
        <w:sym w:font="Wingdings" w:char="F0E0"/>
      </w:r>
      <w:r w:rsidRPr="00F0019E">
        <w:rPr>
          <w:b/>
          <w:highlight w:val="cyan"/>
        </w:rPr>
        <w:t xml:space="preserve"> </w:t>
      </w:r>
      <w:r w:rsidRPr="00F0019E">
        <w:rPr>
          <w:highlight w:val="cyan"/>
        </w:rPr>
        <w:t xml:space="preserve">TO BE REVIEWED </w:t>
      </w:r>
      <w:r w:rsidR="001758FA" w:rsidRPr="00F0019E">
        <w:rPr>
          <w:highlight w:val="cyan"/>
        </w:rPr>
        <w:t>and/or REMOVED</w:t>
      </w:r>
    </w:p>
    <w:p w14:paraId="63D8921C" w14:textId="5C00B24F" w:rsidR="003E04BD" w:rsidRDefault="003E04BD">
      <w:pPr>
        <w:pStyle w:val="Testocommento"/>
        <w:rPr>
          <w:color w:val="FFFF00"/>
        </w:rPr>
      </w:pPr>
    </w:p>
    <w:p w14:paraId="21C55ED0" w14:textId="77777777" w:rsidR="003E04BD" w:rsidRDefault="003E04BD">
      <w:pPr>
        <w:pStyle w:val="Testocommento"/>
      </w:pPr>
    </w:p>
  </w:comment>
  <w:comment w:id="483" w:author="Fabio Buti" w:date="2016-12-15T15:19:00Z" w:initials="FB">
    <w:p w14:paraId="2A85D9D3" w14:textId="77777777" w:rsidR="003E04BD" w:rsidRDefault="003E04BD" w:rsidP="000645B5">
      <w:pPr>
        <w:pStyle w:val="Testocommento"/>
      </w:pPr>
      <w:r>
        <w:rPr>
          <w:rStyle w:val="Rimandocommento"/>
        </w:rPr>
        <w:annotationRef/>
      </w:r>
      <w:r>
        <w:t>verify</w:t>
      </w:r>
    </w:p>
  </w:comment>
  <w:comment w:id="766" w:author="Fabio Buti" w:date="2017-03-22T13:38:00Z" w:initials="FB">
    <w:p w14:paraId="5C08ACC4" w14:textId="4E4930CF" w:rsidR="003E04BD" w:rsidRDefault="003E04BD">
      <w:pPr>
        <w:pStyle w:val="Testocommento"/>
      </w:pPr>
      <w:r>
        <w:rPr>
          <w:rStyle w:val="Rimandocommento"/>
        </w:rPr>
        <w:annotationRef/>
      </w:r>
      <w:r w:rsidRPr="00C30EF7">
        <w:rPr>
          <w:highlight w:val="yellow"/>
        </w:rPr>
        <w:t>To Improve</w:t>
      </w:r>
      <w:r w:rsidR="004756D0">
        <w:t>..</w:t>
      </w:r>
      <w:r>
        <w:t xml:space="preserve"> </w:t>
      </w:r>
    </w:p>
  </w:comment>
  <w:comment w:id="793" w:author="Fabio Buti" w:date="2017-03-22T13:43:00Z" w:initials="FB">
    <w:p w14:paraId="337786A6" w14:textId="490367EC" w:rsidR="003E04BD" w:rsidRDefault="003E04BD">
      <w:pPr>
        <w:pStyle w:val="Testocommento"/>
      </w:pPr>
      <w:r>
        <w:rPr>
          <w:rStyle w:val="Rimandocommento"/>
        </w:rPr>
        <w:annotationRef/>
      </w:r>
      <w:r w:rsidRPr="006B2DCD">
        <w:rPr>
          <w:highlight w:val="yellow"/>
        </w:rPr>
        <w:t>Verify</w:t>
      </w:r>
    </w:p>
  </w:comment>
  <w:comment w:id="801" w:author="Fabio Buti" w:date="2017-03-22T13:46:00Z" w:initials="FB">
    <w:p w14:paraId="12559554" w14:textId="0350C318" w:rsidR="003E04BD" w:rsidRDefault="003E04BD">
      <w:pPr>
        <w:pStyle w:val="Testocommento"/>
      </w:pPr>
      <w:r>
        <w:rPr>
          <w:rStyle w:val="Rimandocommento"/>
        </w:rPr>
        <w:annotationRef/>
      </w:r>
      <w:r w:rsidRPr="009473A5">
        <w:rPr>
          <w:highlight w:val="yellow"/>
        </w:rPr>
        <w:t>TO BE COMPLETED / REVIEWED</w:t>
      </w:r>
    </w:p>
  </w:comment>
  <w:comment w:id="809" w:author="Fabio Buti" w:date="2017-04-14T11:33:00Z" w:initials="FB">
    <w:p w14:paraId="03106DA1" w14:textId="15C8751F" w:rsidR="00DF4893" w:rsidRDefault="00DF4893">
      <w:pPr>
        <w:pStyle w:val="Testocommento"/>
      </w:pPr>
      <w:r w:rsidRPr="00DF4893">
        <w:rPr>
          <w:rStyle w:val="Rimandocommento"/>
          <w:highlight w:val="yellow"/>
        </w:rPr>
        <w:annotationRef/>
      </w:r>
      <w:r w:rsidR="00865A0B">
        <w:rPr>
          <w:highlight w:val="yellow"/>
        </w:rPr>
        <w:t xml:space="preserve">Content to be specified  here </w:t>
      </w:r>
      <w:r w:rsidRPr="00DF4893">
        <w:rPr>
          <w:highlight w:val="yellow"/>
        </w:rPr>
        <w:t>or in Vol.3 ?</w:t>
      </w:r>
    </w:p>
  </w:comment>
  <w:comment w:id="826" w:author="Fabio Buti" w:date="2017-03-22T13:47:00Z" w:initials="FB">
    <w:p w14:paraId="187A6795" w14:textId="4F5D4AB3" w:rsidR="003E04BD" w:rsidRDefault="003E04BD">
      <w:pPr>
        <w:pStyle w:val="Testocommento"/>
      </w:pPr>
      <w:r>
        <w:rPr>
          <w:rStyle w:val="Rimandocommento"/>
        </w:rPr>
        <w:annotationRef/>
      </w:r>
      <w:r w:rsidRPr="009473A5">
        <w:rPr>
          <w:highlight w:val="yellow"/>
        </w:rPr>
        <w:t>TO BE VERIFIED</w:t>
      </w:r>
    </w:p>
  </w:comment>
  <w:comment w:id="872" w:author="Fabio Buti" w:date="2017-03-22T14:02:00Z" w:initials="FB">
    <w:p w14:paraId="30CF7751" w14:textId="77777777" w:rsidR="003E04BD" w:rsidRDefault="003E04BD" w:rsidP="00C23A42">
      <w:pPr>
        <w:pStyle w:val="Testocommento"/>
      </w:pPr>
      <w:r w:rsidRPr="00FD6DC7">
        <w:rPr>
          <w:rStyle w:val="Rimandocommento"/>
          <w:highlight w:val="yellow"/>
        </w:rPr>
        <w:annotationRef/>
      </w:r>
      <w:r w:rsidRPr="00FD6DC7">
        <w:rPr>
          <w:highlight w:val="yellow"/>
        </w:rPr>
        <w:t>TO BE REVIEWED</w:t>
      </w:r>
    </w:p>
    <w:p w14:paraId="65708407" w14:textId="2885FE6D" w:rsidR="003E04BD" w:rsidRDefault="003E04BD">
      <w:pPr>
        <w:pStyle w:val="Testocommento"/>
      </w:pPr>
    </w:p>
  </w:comment>
  <w:comment w:id="895" w:author="Fabio Buti" w:date="2017-04-14T14:50:00Z" w:initials="FB">
    <w:p w14:paraId="53C10AB4" w14:textId="7B9EEA89" w:rsidR="00283B73" w:rsidRDefault="00283B73">
      <w:pPr>
        <w:pStyle w:val="Testocommento"/>
      </w:pPr>
      <w:r>
        <w:rPr>
          <w:rStyle w:val="Rimandocommento"/>
        </w:rPr>
        <w:annotationRef/>
      </w:r>
      <w:r w:rsidRPr="00283B73">
        <w:rPr>
          <w:highlight w:val="yellow"/>
        </w:rPr>
        <w:t>To mention ?</w:t>
      </w:r>
    </w:p>
  </w:comment>
  <w:comment w:id="898" w:author="Fabio Buti" w:date="2016-12-16T10:22:00Z" w:initials="FB">
    <w:p w14:paraId="4598D394" w14:textId="06CBC491" w:rsidR="003E04BD" w:rsidRPr="0042079B" w:rsidRDefault="003E04BD" w:rsidP="000645B5">
      <w:pPr>
        <w:pStyle w:val="Titolo2"/>
        <w:numPr>
          <w:ilvl w:val="0"/>
          <w:numId w:val="0"/>
        </w:numPr>
        <w:rPr>
          <w:noProof w:val="0"/>
        </w:rPr>
      </w:pPr>
      <w:r w:rsidRPr="00EE0E3B">
        <w:rPr>
          <w:highlight w:val="yellow"/>
        </w:rPr>
        <w:t>General criteria:  is ATNA</w:t>
      </w:r>
      <w:r w:rsidRPr="00EE0E3B">
        <w:rPr>
          <w:rStyle w:val="Rimandocommento"/>
          <w:highlight w:val="yellow"/>
        </w:rPr>
        <w:annotationRef/>
      </w:r>
      <w:r w:rsidRPr="00EE0E3B">
        <w:rPr>
          <w:highlight w:val="yellow"/>
        </w:rPr>
        <w:t xml:space="preserve"> mandatory for Actors supporting FHIR features only</w:t>
      </w:r>
      <w:r w:rsidR="0071668E">
        <w:t>?</w:t>
      </w:r>
    </w:p>
  </w:comment>
  <w:comment w:id="948" w:author="Fabio Buti" w:date="2017-04-14T10:32:00Z" w:initials="FB">
    <w:p w14:paraId="3A8C64DC" w14:textId="09BF3C67" w:rsidR="003E04BD" w:rsidRPr="009B2499" w:rsidRDefault="003E04BD">
      <w:pPr>
        <w:pStyle w:val="Testocommento"/>
        <w:rPr>
          <w:b/>
        </w:rPr>
      </w:pPr>
      <w:r>
        <w:rPr>
          <w:rStyle w:val="Rimandocommento"/>
        </w:rPr>
        <w:annotationRef/>
      </w:r>
      <w:r w:rsidRPr="00D20B6A">
        <w:rPr>
          <w:b/>
          <w:highlight w:val="cyan"/>
        </w:rPr>
        <w:t>STEVE MOORE comment:</w:t>
      </w:r>
    </w:p>
    <w:p w14:paraId="17CEAD92" w14:textId="6C9EFE32" w:rsidR="003E04BD" w:rsidRPr="009B2499" w:rsidRDefault="003E04BD">
      <w:pPr>
        <w:pStyle w:val="Testocommento"/>
      </w:pPr>
      <w:r w:rsidRPr="009B2499">
        <w:rPr>
          <w:rFonts w:ascii="TimesNewRomanPSMT" w:hAnsi="TimesNewRomanPSMT" w:cs="TimesNewRomanPSMT"/>
          <w:szCs w:val="24"/>
          <w:highlight w:val="yellow"/>
          <w:lang w:eastAsia="it-IT"/>
        </w:rPr>
        <w:t>I am not sure where you intend this material to live in Volume 3</w:t>
      </w:r>
    </w:p>
  </w:comment>
  <w:comment w:id="949" w:author="Fabio Buti" w:date="2017-04-14T10:32:00Z" w:initials="FB">
    <w:p w14:paraId="69700A76" w14:textId="4EB0C38E" w:rsidR="003E04BD" w:rsidRDefault="003E04BD">
      <w:pPr>
        <w:pStyle w:val="Testocommento"/>
      </w:pPr>
      <w:r>
        <w:rPr>
          <w:rStyle w:val="Rimandocommento"/>
        </w:rPr>
        <w:annotationRef/>
      </w:r>
      <w:r w:rsidRPr="009B2499">
        <w:rPr>
          <w:highlight w:val="cyan"/>
        </w:rPr>
        <w:t>Volume 3 could include the specification about the Provenance content (aka FHIR Provenance resource) created by the Clinical Data Source actor, when supporting the “Provenance” option</w:t>
      </w:r>
      <w:r>
        <w:br/>
      </w:r>
      <w:r>
        <w:br/>
      </w:r>
      <w:r w:rsidRPr="009B2499">
        <w:rPr>
          <w:highlight w:val="cyan"/>
        </w:rPr>
        <w:t>At the moment it contains only some notes to consider for that purpose</w:t>
      </w:r>
    </w:p>
  </w:comment>
  <w:comment w:id="954" w:author="Fabio Buti" w:date="2017-04-14T11:06:00Z" w:initials="FB">
    <w:p w14:paraId="2BAA1B9D" w14:textId="620DB0F9" w:rsidR="003E04BD" w:rsidRDefault="003E04BD" w:rsidP="00225686">
      <w:pPr>
        <w:pStyle w:val="Testocommento"/>
      </w:pPr>
      <w:r>
        <w:rPr>
          <w:rStyle w:val="Rimandocommento"/>
        </w:rPr>
        <w:annotationRef/>
      </w:r>
      <w:r w:rsidR="00F7453C" w:rsidRPr="00F7453C">
        <w:rPr>
          <w:highlight w:val="cyan"/>
        </w:rPr>
        <w:t>It’s j</w:t>
      </w:r>
      <w:r w:rsidR="00DF4893" w:rsidRPr="00F7453C">
        <w:rPr>
          <w:highlight w:val="cyan"/>
        </w:rPr>
        <w:t>ust a MEMO &gt;&gt;</w:t>
      </w:r>
      <w:r w:rsidRPr="00F7453C">
        <w:rPr>
          <w:highlight w:val="cyan"/>
        </w:rPr>
        <w:t xml:space="preserve"> TO BE REMOVED</w:t>
      </w:r>
    </w:p>
    <w:p w14:paraId="7D966532" w14:textId="0DB52840" w:rsidR="003E04BD" w:rsidRDefault="003E04BD">
      <w:pPr>
        <w:pStyle w:val="Testocommento"/>
      </w:pPr>
    </w:p>
  </w:comment>
  <w:comment w:id="973" w:author="Fabio Buti" w:date="2017-04-14T11:06:00Z" w:initials="FB">
    <w:p w14:paraId="68CCA0CB" w14:textId="4C76023F" w:rsidR="003E04BD" w:rsidRDefault="003E04BD" w:rsidP="00225686">
      <w:pPr>
        <w:pStyle w:val="Testocommento"/>
      </w:pPr>
      <w:r>
        <w:rPr>
          <w:rStyle w:val="Rimandocommento"/>
        </w:rPr>
        <w:annotationRef/>
      </w:r>
      <w:r w:rsidR="00DF4893" w:rsidRPr="00F7453C">
        <w:rPr>
          <w:highlight w:val="cyan"/>
        </w:rPr>
        <w:t>Just a MEMO &gt;&gt; TO BE REMOVED</w:t>
      </w:r>
    </w:p>
    <w:p w14:paraId="5F85D705" w14:textId="2C96B269" w:rsidR="003E04BD" w:rsidRDefault="003E04BD">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EC6925" w15:done="0"/>
  <w15:commentEx w15:paraId="0766AEC5" w15:done="0"/>
  <w15:commentEx w15:paraId="5C65CCF2" w15:done="0"/>
  <w15:commentEx w15:paraId="2348F01E" w15:done="0"/>
  <w15:commentEx w15:paraId="36DA5A55" w15:paraIdParent="2348F01E" w15:done="0"/>
  <w15:commentEx w15:paraId="6D990582" w15:done="0"/>
  <w15:commentEx w15:paraId="024D9554" w15:done="0"/>
  <w15:commentEx w15:paraId="13D96DCE" w15:paraIdParent="024D9554" w15:done="0"/>
  <w15:commentEx w15:paraId="07B6C229" w15:done="0"/>
  <w15:commentEx w15:paraId="2F0329F9" w15:done="0"/>
  <w15:commentEx w15:paraId="42477FA3" w15:paraIdParent="2F0329F9" w15:done="0"/>
  <w15:commentEx w15:paraId="501FFB1E" w15:done="0"/>
  <w15:commentEx w15:paraId="3E40E3F9" w15:done="0"/>
  <w15:commentEx w15:paraId="50363147" w15:done="0"/>
  <w15:commentEx w15:paraId="0D81746B" w15:paraIdParent="50363147" w15:done="0"/>
  <w15:commentEx w15:paraId="60177885" w15:done="0"/>
  <w15:commentEx w15:paraId="75FAB8A6" w15:done="0"/>
  <w15:commentEx w15:paraId="51EA7DA2" w15:paraIdParent="75FAB8A6" w15:done="0"/>
  <w15:commentEx w15:paraId="20309F34" w15:done="0"/>
  <w15:commentEx w15:paraId="21C55ED0" w15:done="0"/>
  <w15:commentEx w15:paraId="2A85D9D3" w15:done="0"/>
  <w15:commentEx w15:paraId="5C08ACC4" w15:done="0"/>
  <w15:commentEx w15:paraId="337786A6" w15:done="0"/>
  <w15:commentEx w15:paraId="12559554" w15:done="0"/>
  <w15:commentEx w15:paraId="03106DA1" w15:done="0"/>
  <w15:commentEx w15:paraId="187A6795" w15:done="0"/>
  <w15:commentEx w15:paraId="65708407" w15:done="0"/>
  <w15:commentEx w15:paraId="53C10AB4" w15:done="0"/>
  <w15:commentEx w15:paraId="4598D394" w15:done="0"/>
  <w15:commentEx w15:paraId="17CEAD92" w15:done="0"/>
  <w15:commentEx w15:paraId="69700A76" w15:paraIdParent="17CEAD92" w15:done="0"/>
  <w15:commentEx w15:paraId="7D966532" w15:done="0"/>
  <w15:commentEx w15:paraId="5F85D7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11771" w14:textId="77777777" w:rsidR="007A5AB3" w:rsidRDefault="007A5AB3">
      <w:r>
        <w:separator/>
      </w:r>
    </w:p>
  </w:endnote>
  <w:endnote w:type="continuationSeparator" w:id="0">
    <w:p w14:paraId="6369341B" w14:textId="77777777" w:rsidR="007A5AB3" w:rsidRDefault="007A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3E04BD" w:rsidRDefault="003E04BD">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3E04BD" w:rsidRDefault="003E04B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3E04BD" w:rsidRDefault="003E04BD">
    <w:pPr>
      <w:pStyle w:val="Pidipagina"/>
      <w:ind w:right="360"/>
    </w:pPr>
    <w:r>
      <w:t>__________________________________________________________________________</w:t>
    </w:r>
  </w:p>
  <w:p w14:paraId="1C4257F8" w14:textId="4686BEBD" w:rsidR="003E04BD" w:rsidRDefault="003E04BD" w:rsidP="00597DB2">
    <w:pPr>
      <w:pStyle w:val="Pidipagina"/>
      <w:ind w:right="360"/>
      <w:rPr>
        <w:sz w:val="20"/>
      </w:rPr>
    </w:pPr>
    <w:bookmarkStart w:id="999"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191942">
      <w:rPr>
        <w:rStyle w:val="Numeropagina"/>
        <w:noProof/>
        <w:sz w:val="20"/>
      </w:rPr>
      <w:t>4</w:t>
    </w:r>
    <w:r w:rsidRPr="00597DB2">
      <w:rPr>
        <w:rStyle w:val="Numeropagina"/>
        <w:sz w:val="20"/>
      </w:rPr>
      <w:fldChar w:fldCharType="end"/>
    </w:r>
    <w:r>
      <w:rPr>
        <w:sz w:val="20"/>
      </w:rPr>
      <w:tab/>
      <w:t xml:space="preserve">                       Copyright © 2017: IHE International, Inc.</w:t>
    </w:r>
    <w:bookmarkEnd w:id="999"/>
  </w:p>
  <w:p w14:paraId="38358ADA" w14:textId="77777777" w:rsidR="003E04BD" w:rsidRDefault="003E04BD"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3E04BD" w:rsidRDefault="003E04BD">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F23AB" w14:textId="77777777" w:rsidR="007A5AB3" w:rsidRDefault="007A5AB3">
      <w:r>
        <w:separator/>
      </w:r>
    </w:p>
  </w:footnote>
  <w:footnote w:type="continuationSeparator" w:id="0">
    <w:p w14:paraId="5106792A" w14:textId="77777777" w:rsidR="007A5AB3" w:rsidRDefault="007A5AB3">
      <w:r>
        <w:continuationSeparator/>
      </w:r>
    </w:p>
  </w:footnote>
  <w:footnote w:id="1">
    <w:p w14:paraId="2061FB3C" w14:textId="77777777" w:rsidR="003E04BD" w:rsidRDefault="003E04BD" w:rsidP="000E4487">
      <w:pPr>
        <w:pStyle w:val="Testonotaapidipagina"/>
        <w:spacing w:before="60"/>
      </w:pPr>
      <w:r>
        <w:rPr>
          <w:rStyle w:val="Rimandonotaapidipagina"/>
        </w:rPr>
        <w:footnoteRef/>
      </w:r>
      <w:r>
        <w:t xml:space="preserve"> HL7 </w:t>
      </w:r>
      <w:r w:rsidRPr="001A5FF0">
        <w:t>is the registered trademark of Health Level Seven International</w:t>
      </w:r>
    </w:p>
  </w:footnote>
  <w:footnote w:id="2">
    <w:p w14:paraId="69EFE464" w14:textId="37BDB70F" w:rsidR="003E04BD" w:rsidRDefault="003E04BD" w:rsidP="000E4487">
      <w:pPr>
        <w:pStyle w:val="Testonotaapidipagina"/>
        <w:spacing w:before="60"/>
      </w:pPr>
      <w:r>
        <w:rPr>
          <w:rStyle w:val="Rimandonotaapidipagina"/>
        </w:rPr>
        <w:footnoteRef/>
      </w:r>
      <w:r>
        <w:t xml:space="preserve"> Available on the web at </w:t>
      </w:r>
      <w:hyperlink r:id="rId1" w:history="1">
        <w:r w:rsidRPr="00730A3F">
          <w:rPr>
            <w:rStyle w:val="Collegamentoipertestuale"/>
          </w:rPr>
          <w:t>http://hl7.org/fhir/STU3/overview.html</w:t>
        </w:r>
      </w:hyperlink>
      <w:r w:rsidRPr="00730A3F" w:rsidDel="00730A3F">
        <w:t xml:space="preserve"> </w:t>
      </w:r>
      <w:r>
        <w:t xml:space="preserve"> </w:t>
      </w:r>
    </w:p>
  </w:footnote>
  <w:footnote w:id="3">
    <w:p w14:paraId="3319C7FD" w14:textId="09B01430" w:rsidR="003E04BD" w:rsidRDefault="003E04BD" w:rsidP="000E4487">
      <w:pPr>
        <w:pStyle w:val="Testonotaapidipagina"/>
        <w:spacing w:before="60"/>
      </w:pPr>
      <w:r>
        <w:rPr>
          <w:rStyle w:val="Rimandonotaapidipagina"/>
        </w:rPr>
        <w:footnoteRef/>
      </w:r>
      <w:r>
        <w:t xml:space="preserve"> Available on the web at </w:t>
      </w:r>
      <w:hyperlink r:id="rId2" w:history="1">
        <w:r w:rsidRPr="00C44C3C">
          <w:rPr>
            <w:rStyle w:val="Collegamentoipertestuale"/>
          </w:rPr>
          <w:t>http://hl7.org/fhir/STU3</w:t>
        </w:r>
        <w:r w:rsidRPr="00BC4917">
          <w:rPr>
            <w:rStyle w:val="Collegamentoipertestuale"/>
          </w:rPr>
          <w:t>/resourcelist.html</w:t>
        </w:r>
      </w:hyperlink>
      <w:r>
        <w:t xml:space="preserve"> </w:t>
      </w:r>
    </w:p>
  </w:footnote>
  <w:footnote w:id="4">
    <w:p w14:paraId="262A881F" w14:textId="480CEF62" w:rsidR="003E04BD" w:rsidRDefault="003E04BD" w:rsidP="000E4487">
      <w:pPr>
        <w:pStyle w:val="Testonotaapidipagina"/>
        <w:spacing w:before="60"/>
      </w:pPr>
      <w:r>
        <w:rPr>
          <w:rStyle w:val="Rimandonotaapidipagina"/>
        </w:rPr>
        <w:footnoteRef/>
      </w:r>
      <w:r>
        <w:t xml:space="preserve"> Available on the web at </w:t>
      </w:r>
      <w:hyperlink r:id="rId3" w:history="1">
        <w:r w:rsidRPr="00BC4917">
          <w:rPr>
            <w:rStyle w:val="Collegamentoipertestuale"/>
          </w:rPr>
          <w:t>http://www.hl7.org/implement/standards/fhir/profile.html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3E04BD" w:rsidRDefault="003E04BD">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3E04BD" w:rsidRDefault="003E04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11A753D"/>
    <w:multiLevelType w:val="hybridMultilevel"/>
    <w:tmpl w:val="ED36C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856718"/>
    <w:multiLevelType w:val="multilevel"/>
    <w:tmpl w:val="BC2C59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5073333"/>
    <w:multiLevelType w:val="hybridMultilevel"/>
    <w:tmpl w:val="069E31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DC03AD"/>
    <w:multiLevelType w:val="hybridMultilevel"/>
    <w:tmpl w:val="6316C52C"/>
    <w:lvl w:ilvl="0" w:tplc="66F2DFAE">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1" w15:restartNumberingAfterBreak="0">
    <w:nsid w:val="46684C2C"/>
    <w:multiLevelType w:val="hybridMultilevel"/>
    <w:tmpl w:val="F31C44A6"/>
    <w:lvl w:ilvl="0" w:tplc="0410000B">
      <w:start w:val="1"/>
      <w:numFmt w:val="bullet"/>
      <w:lvlText w:val=""/>
      <w:lvlJc w:val="left"/>
      <w:pPr>
        <w:ind w:left="528" w:hanging="360"/>
      </w:pPr>
      <w:rPr>
        <w:rFonts w:ascii="Wingdings" w:hAnsi="Wingdings" w:hint="default"/>
      </w:rPr>
    </w:lvl>
    <w:lvl w:ilvl="1" w:tplc="04100003" w:tentative="1">
      <w:start w:val="1"/>
      <w:numFmt w:val="bullet"/>
      <w:lvlText w:val="o"/>
      <w:lvlJc w:val="left"/>
      <w:pPr>
        <w:ind w:left="1248" w:hanging="360"/>
      </w:pPr>
      <w:rPr>
        <w:rFonts w:ascii="Courier New" w:hAnsi="Courier New" w:cs="Courier New" w:hint="default"/>
      </w:rPr>
    </w:lvl>
    <w:lvl w:ilvl="2" w:tplc="04100005" w:tentative="1">
      <w:start w:val="1"/>
      <w:numFmt w:val="bullet"/>
      <w:lvlText w:val=""/>
      <w:lvlJc w:val="left"/>
      <w:pPr>
        <w:ind w:left="1968" w:hanging="360"/>
      </w:pPr>
      <w:rPr>
        <w:rFonts w:ascii="Wingdings" w:hAnsi="Wingdings" w:hint="default"/>
      </w:rPr>
    </w:lvl>
    <w:lvl w:ilvl="3" w:tplc="04100001" w:tentative="1">
      <w:start w:val="1"/>
      <w:numFmt w:val="bullet"/>
      <w:lvlText w:val=""/>
      <w:lvlJc w:val="left"/>
      <w:pPr>
        <w:ind w:left="2688" w:hanging="360"/>
      </w:pPr>
      <w:rPr>
        <w:rFonts w:ascii="Symbol" w:hAnsi="Symbol" w:hint="default"/>
      </w:rPr>
    </w:lvl>
    <w:lvl w:ilvl="4" w:tplc="04100003" w:tentative="1">
      <w:start w:val="1"/>
      <w:numFmt w:val="bullet"/>
      <w:lvlText w:val="o"/>
      <w:lvlJc w:val="left"/>
      <w:pPr>
        <w:ind w:left="3408" w:hanging="360"/>
      </w:pPr>
      <w:rPr>
        <w:rFonts w:ascii="Courier New" w:hAnsi="Courier New" w:cs="Courier New" w:hint="default"/>
      </w:rPr>
    </w:lvl>
    <w:lvl w:ilvl="5" w:tplc="04100005" w:tentative="1">
      <w:start w:val="1"/>
      <w:numFmt w:val="bullet"/>
      <w:lvlText w:val=""/>
      <w:lvlJc w:val="left"/>
      <w:pPr>
        <w:ind w:left="4128" w:hanging="360"/>
      </w:pPr>
      <w:rPr>
        <w:rFonts w:ascii="Wingdings" w:hAnsi="Wingdings" w:hint="default"/>
      </w:rPr>
    </w:lvl>
    <w:lvl w:ilvl="6" w:tplc="04100001" w:tentative="1">
      <w:start w:val="1"/>
      <w:numFmt w:val="bullet"/>
      <w:lvlText w:val=""/>
      <w:lvlJc w:val="left"/>
      <w:pPr>
        <w:ind w:left="4848" w:hanging="360"/>
      </w:pPr>
      <w:rPr>
        <w:rFonts w:ascii="Symbol" w:hAnsi="Symbol" w:hint="default"/>
      </w:rPr>
    </w:lvl>
    <w:lvl w:ilvl="7" w:tplc="04100003" w:tentative="1">
      <w:start w:val="1"/>
      <w:numFmt w:val="bullet"/>
      <w:lvlText w:val="o"/>
      <w:lvlJc w:val="left"/>
      <w:pPr>
        <w:ind w:left="5568" w:hanging="360"/>
      </w:pPr>
      <w:rPr>
        <w:rFonts w:ascii="Courier New" w:hAnsi="Courier New" w:cs="Courier New" w:hint="default"/>
      </w:rPr>
    </w:lvl>
    <w:lvl w:ilvl="8" w:tplc="04100005" w:tentative="1">
      <w:start w:val="1"/>
      <w:numFmt w:val="bullet"/>
      <w:lvlText w:val=""/>
      <w:lvlJc w:val="left"/>
      <w:pPr>
        <w:ind w:left="6288" w:hanging="360"/>
      </w:pPr>
      <w:rPr>
        <w:rFonts w:ascii="Wingdings" w:hAnsi="Wingdings" w:hint="default"/>
      </w:rPr>
    </w:lvl>
  </w:abstractNum>
  <w:abstractNum w:abstractNumId="22"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7620E9E"/>
    <w:multiLevelType w:val="hybridMultilevel"/>
    <w:tmpl w:val="D41AA2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5"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6" w15:restartNumberingAfterBreak="0">
    <w:nsid w:val="63B279C2"/>
    <w:multiLevelType w:val="hybridMultilevel"/>
    <w:tmpl w:val="56046E96"/>
    <w:lvl w:ilvl="0" w:tplc="0410000B">
      <w:start w:val="1"/>
      <w:numFmt w:val="bullet"/>
      <w:lvlText w:val=""/>
      <w:lvlJc w:val="left"/>
      <w:pPr>
        <w:ind w:left="594" w:hanging="360"/>
      </w:pPr>
      <w:rPr>
        <w:rFonts w:ascii="Wingdings" w:hAnsi="Wingdings" w:hint="default"/>
      </w:rPr>
    </w:lvl>
    <w:lvl w:ilvl="1" w:tplc="04100003" w:tentative="1">
      <w:start w:val="1"/>
      <w:numFmt w:val="bullet"/>
      <w:lvlText w:val="o"/>
      <w:lvlJc w:val="left"/>
      <w:pPr>
        <w:ind w:left="1314" w:hanging="360"/>
      </w:pPr>
      <w:rPr>
        <w:rFonts w:ascii="Courier New" w:hAnsi="Courier New" w:cs="Courier New" w:hint="default"/>
      </w:rPr>
    </w:lvl>
    <w:lvl w:ilvl="2" w:tplc="04100005" w:tentative="1">
      <w:start w:val="1"/>
      <w:numFmt w:val="bullet"/>
      <w:lvlText w:val=""/>
      <w:lvlJc w:val="left"/>
      <w:pPr>
        <w:ind w:left="2034" w:hanging="360"/>
      </w:pPr>
      <w:rPr>
        <w:rFonts w:ascii="Wingdings" w:hAnsi="Wingdings" w:hint="default"/>
      </w:rPr>
    </w:lvl>
    <w:lvl w:ilvl="3" w:tplc="04100001" w:tentative="1">
      <w:start w:val="1"/>
      <w:numFmt w:val="bullet"/>
      <w:lvlText w:val=""/>
      <w:lvlJc w:val="left"/>
      <w:pPr>
        <w:ind w:left="2754" w:hanging="360"/>
      </w:pPr>
      <w:rPr>
        <w:rFonts w:ascii="Symbol" w:hAnsi="Symbol" w:hint="default"/>
      </w:rPr>
    </w:lvl>
    <w:lvl w:ilvl="4" w:tplc="04100003" w:tentative="1">
      <w:start w:val="1"/>
      <w:numFmt w:val="bullet"/>
      <w:lvlText w:val="o"/>
      <w:lvlJc w:val="left"/>
      <w:pPr>
        <w:ind w:left="3474" w:hanging="360"/>
      </w:pPr>
      <w:rPr>
        <w:rFonts w:ascii="Courier New" w:hAnsi="Courier New" w:cs="Courier New" w:hint="default"/>
      </w:rPr>
    </w:lvl>
    <w:lvl w:ilvl="5" w:tplc="04100005" w:tentative="1">
      <w:start w:val="1"/>
      <w:numFmt w:val="bullet"/>
      <w:lvlText w:val=""/>
      <w:lvlJc w:val="left"/>
      <w:pPr>
        <w:ind w:left="4194" w:hanging="360"/>
      </w:pPr>
      <w:rPr>
        <w:rFonts w:ascii="Wingdings" w:hAnsi="Wingdings" w:hint="default"/>
      </w:rPr>
    </w:lvl>
    <w:lvl w:ilvl="6" w:tplc="04100001" w:tentative="1">
      <w:start w:val="1"/>
      <w:numFmt w:val="bullet"/>
      <w:lvlText w:val=""/>
      <w:lvlJc w:val="left"/>
      <w:pPr>
        <w:ind w:left="4914" w:hanging="360"/>
      </w:pPr>
      <w:rPr>
        <w:rFonts w:ascii="Symbol" w:hAnsi="Symbol" w:hint="default"/>
      </w:rPr>
    </w:lvl>
    <w:lvl w:ilvl="7" w:tplc="04100003" w:tentative="1">
      <w:start w:val="1"/>
      <w:numFmt w:val="bullet"/>
      <w:lvlText w:val="o"/>
      <w:lvlJc w:val="left"/>
      <w:pPr>
        <w:ind w:left="5634" w:hanging="360"/>
      </w:pPr>
      <w:rPr>
        <w:rFonts w:ascii="Courier New" w:hAnsi="Courier New" w:cs="Courier New" w:hint="default"/>
      </w:rPr>
    </w:lvl>
    <w:lvl w:ilvl="8" w:tplc="04100005" w:tentative="1">
      <w:start w:val="1"/>
      <w:numFmt w:val="bullet"/>
      <w:lvlText w:val=""/>
      <w:lvlJc w:val="left"/>
      <w:pPr>
        <w:ind w:left="6354" w:hanging="360"/>
      </w:pPr>
      <w:rPr>
        <w:rFonts w:ascii="Wingdings" w:hAnsi="Wingdings" w:hint="default"/>
      </w:rPr>
    </w:lvl>
  </w:abstractNum>
  <w:abstractNum w:abstractNumId="27" w15:restartNumberingAfterBreak="0">
    <w:nsid w:val="6631342E"/>
    <w:multiLevelType w:val="hybridMultilevel"/>
    <w:tmpl w:val="EBF0D97C"/>
    <w:lvl w:ilvl="0" w:tplc="9D5406A2">
      <w:start w:val="1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24752C"/>
    <w:multiLevelType w:val="hybridMultilevel"/>
    <w:tmpl w:val="08980886"/>
    <w:lvl w:ilvl="0" w:tplc="A02C26AC">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30" w15:restartNumberingAfterBreak="0">
    <w:nsid w:val="6B090117"/>
    <w:multiLevelType w:val="hybridMultilevel"/>
    <w:tmpl w:val="79DA0F64"/>
    <w:lvl w:ilvl="0" w:tplc="47B0AF8E">
      <w:start w:val="3"/>
      <w:numFmt w:val="bullet"/>
      <w:lvlText w:val="-"/>
      <w:lvlJc w:val="left"/>
      <w:pPr>
        <w:ind w:left="720" w:hanging="360"/>
      </w:pPr>
      <w:rPr>
        <w:rFonts w:ascii="TimesNewRomanPSMT" w:eastAsia="Times New Roman" w:hAnsi="TimesNewRomanPSMT" w:cs="TimesNewRomanPSM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7E4946"/>
    <w:multiLevelType w:val="hybridMultilevel"/>
    <w:tmpl w:val="6A6899CC"/>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9F2AB430">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D56E1E"/>
    <w:multiLevelType w:val="hybridMultilevel"/>
    <w:tmpl w:val="A2AC5334"/>
    <w:lvl w:ilvl="0" w:tplc="0410000B">
      <w:start w:val="1"/>
      <w:numFmt w:val="bullet"/>
      <w:lvlText w:val=""/>
      <w:lvlJc w:val="left"/>
      <w:pPr>
        <w:ind w:left="928"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5" w15:restartNumberingAfterBreak="0">
    <w:nsid w:val="7521437E"/>
    <w:multiLevelType w:val="hybridMultilevel"/>
    <w:tmpl w:val="F154AF28"/>
    <w:lvl w:ilvl="0" w:tplc="1CCC3126">
      <w:numFmt w:val="bullet"/>
      <w:lvlText w:val=""/>
      <w:lvlJc w:val="left"/>
      <w:pPr>
        <w:ind w:left="720" w:hanging="360"/>
      </w:pPr>
      <w:rPr>
        <w:rFonts w:ascii="Wingdings" w:eastAsia="Times New Roman" w:hAnsi="Wingdings" w:cs="Times New Roman" w:hint="default"/>
        <w:b/>
        <w:color w:val="FF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7"/>
  </w:num>
  <w:num w:numId="12">
    <w:abstractNumId w:val="24"/>
  </w:num>
  <w:num w:numId="13">
    <w:abstractNumId w:val="22"/>
  </w:num>
  <w:num w:numId="14">
    <w:abstractNumId w:val="29"/>
  </w:num>
  <w:num w:numId="15">
    <w:abstractNumId w:val="14"/>
  </w:num>
  <w:num w:numId="16">
    <w:abstractNumId w:val="17"/>
  </w:num>
  <w:num w:numId="17">
    <w:abstractNumId w:val="31"/>
  </w:num>
  <w:num w:numId="18">
    <w:abstractNumId w:val="15"/>
  </w:num>
  <w:num w:numId="19">
    <w:abstractNumId w:val="20"/>
  </w:num>
  <w:num w:numId="20">
    <w:abstractNumId w:val="16"/>
  </w:num>
  <w:num w:numId="21">
    <w:abstractNumId w:val="27"/>
  </w:num>
  <w:num w:numId="22">
    <w:abstractNumId w:val="11"/>
  </w:num>
  <w:num w:numId="23">
    <w:abstractNumId w:val="35"/>
  </w:num>
  <w:num w:numId="24">
    <w:abstractNumId w:val="21"/>
  </w:num>
  <w:num w:numId="25">
    <w:abstractNumId w:val="26"/>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2"/>
  </w:num>
  <w:num w:numId="38">
    <w:abstractNumId w:val="36"/>
  </w:num>
  <w:num w:numId="39">
    <w:abstractNumId w:val="34"/>
  </w:num>
  <w:num w:numId="40">
    <w:abstractNumId w:val="25"/>
  </w:num>
  <w:num w:numId="41">
    <w:abstractNumId w:val="33"/>
  </w:num>
  <w:num w:numId="42">
    <w:abstractNumId w:val="10"/>
  </w:num>
  <w:num w:numId="43">
    <w:abstractNumId w:val="18"/>
  </w:num>
  <w:num w:numId="44">
    <w:abstractNumId w:val="23"/>
  </w:num>
  <w:num w:numId="45">
    <w:abstractNumId w:val="19"/>
  </w:num>
  <w:num w:numId="46">
    <w:abstractNumId w:val="28"/>
  </w:num>
  <w:num w:numId="47">
    <w:abstractNumId w:val="30"/>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Buti">
    <w15:presenceInfo w15:providerId="None" w15:userId="Fabio Bu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7DD"/>
    <w:rsid w:val="000030DD"/>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B62"/>
    <w:rsid w:val="00035096"/>
    <w:rsid w:val="00035990"/>
    <w:rsid w:val="00036347"/>
    <w:rsid w:val="00036B6A"/>
    <w:rsid w:val="00037489"/>
    <w:rsid w:val="00040806"/>
    <w:rsid w:val="0004144C"/>
    <w:rsid w:val="00042F97"/>
    <w:rsid w:val="00043FD2"/>
    <w:rsid w:val="0004500F"/>
    <w:rsid w:val="00045060"/>
    <w:rsid w:val="00046BE5"/>
    <w:rsid w:val="000470A5"/>
    <w:rsid w:val="000474EC"/>
    <w:rsid w:val="00047955"/>
    <w:rsid w:val="000514E1"/>
    <w:rsid w:val="00051B18"/>
    <w:rsid w:val="0005446E"/>
    <w:rsid w:val="0005577A"/>
    <w:rsid w:val="0005634B"/>
    <w:rsid w:val="000600E7"/>
    <w:rsid w:val="000608D8"/>
    <w:rsid w:val="00060D78"/>
    <w:rsid w:val="000622EE"/>
    <w:rsid w:val="000645B5"/>
    <w:rsid w:val="00066D9D"/>
    <w:rsid w:val="00070754"/>
    <w:rsid w:val="00070847"/>
    <w:rsid w:val="000716B6"/>
    <w:rsid w:val="000717A7"/>
    <w:rsid w:val="00073E43"/>
    <w:rsid w:val="000748A2"/>
    <w:rsid w:val="00077324"/>
    <w:rsid w:val="00077EA0"/>
    <w:rsid w:val="000807AC"/>
    <w:rsid w:val="000808BD"/>
    <w:rsid w:val="00082DC9"/>
    <w:rsid w:val="00082F2B"/>
    <w:rsid w:val="00087187"/>
    <w:rsid w:val="00090522"/>
    <w:rsid w:val="00091BA0"/>
    <w:rsid w:val="00091C51"/>
    <w:rsid w:val="00093634"/>
    <w:rsid w:val="00093BDD"/>
    <w:rsid w:val="00094061"/>
    <w:rsid w:val="00095B5F"/>
    <w:rsid w:val="00095C4C"/>
    <w:rsid w:val="00096681"/>
    <w:rsid w:val="00096A0D"/>
    <w:rsid w:val="000A025E"/>
    <w:rsid w:val="000A1684"/>
    <w:rsid w:val="000A275F"/>
    <w:rsid w:val="000A27A0"/>
    <w:rsid w:val="000A3EE1"/>
    <w:rsid w:val="000A4E96"/>
    <w:rsid w:val="000A5B4A"/>
    <w:rsid w:val="000A695E"/>
    <w:rsid w:val="000B267F"/>
    <w:rsid w:val="000B28E0"/>
    <w:rsid w:val="000B30FF"/>
    <w:rsid w:val="000B5A60"/>
    <w:rsid w:val="000B699D"/>
    <w:rsid w:val="000C0EA6"/>
    <w:rsid w:val="000C25F0"/>
    <w:rsid w:val="000C3556"/>
    <w:rsid w:val="000C3F19"/>
    <w:rsid w:val="000C4AC2"/>
    <w:rsid w:val="000C5467"/>
    <w:rsid w:val="000C5FDD"/>
    <w:rsid w:val="000C6035"/>
    <w:rsid w:val="000C72C0"/>
    <w:rsid w:val="000C7993"/>
    <w:rsid w:val="000D02A0"/>
    <w:rsid w:val="000D08E0"/>
    <w:rsid w:val="000D1078"/>
    <w:rsid w:val="000D2487"/>
    <w:rsid w:val="000D2C19"/>
    <w:rsid w:val="000D2C80"/>
    <w:rsid w:val="000D2F9E"/>
    <w:rsid w:val="000D317E"/>
    <w:rsid w:val="000D455A"/>
    <w:rsid w:val="000D6321"/>
    <w:rsid w:val="000D6F01"/>
    <w:rsid w:val="000D711C"/>
    <w:rsid w:val="000E1E0E"/>
    <w:rsid w:val="000E4445"/>
    <w:rsid w:val="000E4487"/>
    <w:rsid w:val="000E46D4"/>
    <w:rsid w:val="000E542F"/>
    <w:rsid w:val="000E562C"/>
    <w:rsid w:val="000F036B"/>
    <w:rsid w:val="000F03E5"/>
    <w:rsid w:val="000F13F5"/>
    <w:rsid w:val="000F2D27"/>
    <w:rsid w:val="000F3AC6"/>
    <w:rsid w:val="000F4645"/>
    <w:rsid w:val="000F613A"/>
    <w:rsid w:val="000F6D26"/>
    <w:rsid w:val="001011DD"/>
    <w:rsid w:val="00104BE6"/>
    <w:rsid w:val="001055CB"/>
    <w:rsid w:val="00105AEB"/>
    <w:rsid w:val="001061F7"/>
    <w:rsid w:val="001067FC"/>
    <w:rsid w:val="00110BA7"/>
    <w:rsid w:val="001115F5"/>
    <w:rsid w:val="00111CBC"/>
    <w:rsid w:val="001134EB"/>
    <w:rsid w:val="00113A3E"/>
    <w:rsid w:val="00114040"/>
    <w:rsid w:val="00115142"/>
    <w:rsid w:val="00115A0F"/>
    <w:rsid w:val="00116651"/>
    <w:rsid w:val="00116A42"/>
    <w:rsid w:val="00117DD7"/>
    <w:rsid w:val="0012283F"/>
    <w:rsid w:val="00123FD5"/>
    <w:rsid w:val="00124916"/>
    <w:rsid w:val="001253AA"/>
    <w:rsid w:val="00125AB8"/>
    <w:rsid w:val="00125F42"/>
    <w:rsid w:val="001263B9"/>
    <w:rsid w:val="00126A38"/>
    <w:rsid w:val="0013049E"/>
    <w:rsid w:val="00131370"/>
    <w:rsid w:val="00131594"/>
    <w:rsid w:val="001316FF"/>
    <w:rsid w:val="00132EAC"/>
    <w:rsid w:val="00133A89"/>
    <w:rsid w:val="00133E15"/>
    <w:rsid w:val="00134A40"/>
    <w:rsid w:val="0014275F"/>
    <w:rsid w:val="00142FE3"/>
    <w:rsid w:val="001431C1"/>
    <w:rsid w:val="001439BB"/>
    <w:rsid w:val="00144104"/>
    <w:rsid w:val="001453CC"/>
    <w:rsid w:val="00147A61"/>
    <w:rsid w:val="00147F29"/>
    <w:rsid w:val="0015033C"/>
    <w:rsid w:val="00150B3C"/>
    <w:rsid w:val="00154B7B"/>
    <w:rsid w:val="001558DD"/>
    <w:rsid w:val="001567EA"/>
    <w:rsid w:val="00156829"/>
    <w:rsid w:val="001570BF"/>
    <w:rsid w:val="001579E7"/>
    <w:rsid w:val="00157FAB"/>
    <w:rsid w:val="001603A3"/>
    <w:rsid w:val="001606A7"/>
    <w:rsid w:val="00162149"/>
    <w:rsid w:val="001622E4"/>
    <w:rsid w:val="001624AB"/>
    <w:rsid w:val="001633D2"/>
    <w:rsid w:val="0016401C"/>
    <w:rsid w:val="00165500"/>
    <w:rsid w:val="00165BB6"/>
    <w:rsid w:val="0016666C"/>
    <w:rsid w:val="00167B95"/>
    <w:rsid w:val="00167DB7"/>
    <w:rsid w:val="001700EC"/>
    <w:rsid w:val="001704DE"/>
    <w:rsid w:val="00170ED0"/>
    <w:rsid w:val="00173F22"/>
    <w:rsid w:val="001758FA"/>
    <w:rsid w:val="0017626B"/>
    <w:rsid w:val="00176810"/>
    <w:rsid w:val="0017698E"/>
    <w:rsid w:val="00176FCC"/>
    <w:rsid w:val="0017729A"/>
    <w:rsid w:val="0018102C"/>
    <w:rsid w:val="00181E6B"/>
    <w:rsid w:val="00184C43"/>
    <w:rsid w:val="00186DAB"/>
    <w:rsid w:val="00186E0B"/>
    <w:rsid w:val="00187B3A"/>
    <w:rsid w:val="00187D73"/>
    <w:rsid w:val="00187E92"/>
    <w:rsid w:val="00191942"/>
    <w:rsid w:val="0019194C"/>
    <w:rsid w:val="00193424"/>
    <w:rsid w:val="001946F4"/>
    <w:rsid w:val="00194741"/>
    <w:rsid w:val="0019627A"/>
    <w:rsid w:val="001974EB"/>
    <w:rsid w:val="001A34CB"/>
    <w:rsid w:val="001A4268"/>
    <w:rsid w:val="001A7247"/>
    <w:rsid w:val="001A7C4C"/>
    <w:rsid w:val="001B2B50"/>
    <w:rsid w:val="001B2C6E"/>
    <w:rsid w:val="001B348C"/>
    <w:rsid w:val="001B3DCA"/>
    <w:rsid w:val="001B463C"/>
    <w:rsid w:val="001B4735"/>
    <w:rsid w:val="001B5818"/>
    <w:rsid w:val="001B5BC5"/>
    <w:rsid w:val="001B6E60"/>
    <w:rsid w:val="001C0069"/>
    <w:rsid w:val="001C67D3"/>
    <w:rsid w:val="001D0E6D"/>
    <w:rsid w:val="001D1619"/>
    <w:rsid w:val="001D56CD"/>
    <w:rsid w:val="001D58A8"/>
    <w:rsid w:val="001D5CF4"/>
    <w:rsid w:val="001D63A8"/>
    <w:rsid w:val="001D640F"/>
    <w:rsid w:val="001D6BB3"/>
    <w:rsid w:val="001E206E"/>
    <w:rsid w:val="001E2F44"/>
    <w:rsid w:val="001E615F"/>
    <w:rsid w:val="001E62C3"/>
    <w:rsid w:val="001E798C"/>
    <w:rsid w:val="001E7F95"/>
    <w:rsid w:val="001F2CF8"/>
    <w:rsid w:val="001F3E6F"/>
    <w:rsid w:val="001F44BD"/>
    <w:rsid w:val="001F4A18"/>
    <w:rsid w:val="001F6755"/>
    <w:rsid w:val="001F68C9"/>
    <w:rsid w:val="001F787E"/>
    <w:rsid w:val="001F7A35"/>
    <w:rsid w:val="00202753"/>
    <w:rsid w:val="00202AC6"/>
    <w:rsid w:val="002040DD"/>
    <w:rsid w:val="0020453A"/>
    <w:rsid w:val="002073EF"/>
    <w:rsid w:val="00207571"/>
    <w:rsid w:val="00207816"/>
    <w:rsid w:val="00207868"/>
    <w:rsid w:val="00207A16"/>
    <w:rsid w:val="002140A6"/>
    <w:rsid w:val="00214CAE"/>
    <w:rsid w:val="002173E6"/>
    <w:rsid w:val="00217D9B"/>
    <w:rsid w:val="00220086"/>
    <w:rsid w:val="00220960"/>
    <w:rsid w:val="00221AC2"/>
    <w:rsid w:val="00222455"/>
    <w:rsid w:val="0022261E"/>
    <w:rsid w:val="0022352C"/>
    <w:rsid w:val="00224163"/>
    <w:rsid w:val="00225686"/>
    <w:rsid w:val="00230943"/>
    <w:rsid w:val="00232115"/>
    <w:rsid w:val="002322FF"/>
    <w:rsid w:val="00234BE4"/>
    <w:rsid w:val="002357DE"/>
    <w:rsid w:val="0023732B"/>
    <w:rsid w:val="00237BC0"/>
    <w:rsid w:val="002415CF"/>
    <w:rsid w:val="002416F7"/>
    <w:rsid w:val="002437E4"/>
    <w:rsid w:val="00243E52"/>
    <w:rsid w:val="00244B81"/>
    <w:rsid w:val="0024530A"/>
    <w:rsid w:val="00245FBC"/>
    <w:rsid w:val="00250A37"/>
    <w:rsid w:val="00252522"/>
    <w:rsid w:val="00253E04"/>
    <w:rsid w:val="00255462"/>
    <w:rsid w:val="00255821"/>
    <w:rsid w:val="00255842"/>
    <w:rsid w:val="00256665"/>
    <w:rsid w:val="00262CE3"/>
    <w:rsid w:val="00262EFA"/>
    <w:rsid w:val="002633ED"/>
    <w:rsid w:val="0026656B"/>
    <w:rsid w:val="002667EA"/>
    <w:rsid w:val="00266E8C"/>
    <w:rsid w:val="002670D2"/>
    <w:rsid w:val="00270EBB"/>
    <w:rsid w:val="00270EF5"/>
    <w:rsid w:val="002711CC"/>
    <w:rsid w:val="00271708"/>
    <w:rsid w:val="00271D09"/>
    <w:rsid w:val="00272440"/>
    <w:rsid w:val="002756A6"/>
    <w:rsid w:val="00276298"/>
    <w:rsid w:val="002765DE"/>
    <w:rsid w:val="00277926"/>
    <w:rsid w:val="00281204"/>
    <w:rsid w:val="00283B73"/>
    <w:rsid w:val="00284210"/>
    <w:rsid w:val="002859FB"/>
    <w:rsid w:val="00286433"/>
    <w:rsid w:val="002869E8"/>
    <w:rsid w:val="00287DDB"/>
    <w:rsid w:val="00291725"/>
    <w:rsid w:val="00291C3E"/>
    <w:rsid w:val="00292963"/>
    <w:rsid w:val="00293CF1"/>
    <w:rsid w:val="002A113D"/>
    <w:rsid w:val="002A3043"/>
    <w:rsid w:val="002A31A1"/>
    <w:rsid w:val="002A3C33"/>
    <w:rsid w:val="002A4C2E"/>
    <w:rsid w:val="002A57E2"/>
    <w:rsid w:val="002A6933"/>
    <w:rsid w:val="002A69FA"/>
    <w:rsid w:val="002B1D4C"/>
    <w:rsid w:val="002B4320"/>
    <w:rsid w:val="002B4683"/>
    <w:rsid w:val="002B4844"/>
    <w:rsid w:val="002B488E"/>
    <w:rsid w:val="002C710A"/>
    <w:rsid w:val="002D1FE1"/>
    <w:rsid w:val="002D4C7B"/>
    <w:rsid w:val="002D5B69"/>
    <w:rsid w:val="002D6AA0"/>
    <w:rsid w:val="002D78A4"/>
    <w:rsid w:val="002D7D79"/>
    <w:rsid w:val="002E065E"/>
    <w:rsid w:val="002E0FB4"/>
    <w:rsid w:val="002E1473"/>
    <w:rsid w:val="002E203D"/>
    <w:rsid w:val="002E28B3"/>
    <w:rsid w:val="002E6F61"/>
    <w:rsid w:val="002F051F"/>
    <w:rsid w:val="002F076A"/>
    <w:rsid w:val="002F2FD1"/>
    <w:rsid w:val="002F380A"/>
    <w:rsid w:val="002F5BE7"/>
    <w:rsid w:val="002F693F"/>
    <w:rsid w:val="00301692"/>
    <w:rsid w:val="00301F35"/>
    <w:rsid w:val="003027F7"/>
    <w:rsid w:val="003039C7"/>
    <w:rsid w:val="00303E20"/>
    <w:rsid w:val="00305A14"/>
    <w:rsid w:val="00310163"/>
    <w:rsid w:val="003106C6"/>
    <w:rsid w:val="00311723"/>
    <w:rsid w:val="00311F60"/>
    <w:rsid w:val="003126B0"/>
    <w:rsid w:val="003128FE"/>
    <w:rsid w:val="003131ED"/>
    <w:rsid w:val="003156B0"/>
    <w:rsid w:val="00316247"/>
    <w:rsid w:val="00316B06"/>
    <w:rsid w:val="00320181"/>
    <w:rsid w:val="0032060B"/>
    <w:rsid w:val="00322F56"/>
    <w:rsid w:val="00323461"/>
    <w:rsid w:val="003234C4"/>
    <w:rsid w:val="00325BD1"/>
    <w:rsid w:val="0032600B"/>
    <w:rsid w:val="0033138B"/>
    <w:rsid w:val="00332C33"/>
    <w:rsid w:val="00333627"/>
    <w:rsid w:val="003339EB"/>
    <w:rsid w:val="00335554"/>
    <w:rsid w:val="003375BB"/>
    <w:rsid w:val="00337C42"/>
    <w:rsid w:val="00340176"/>
    <w:rsid w:val="00341834"/>
    <w:rsid w:val="00343110"/>
    <w:rsid w:val="003432DC"/>
    <w:rsid w:val="00343590"/>
    <w:rsid w:val="00345B25"/>
    <w:rsid w:val="00346314"/>
    <w:rsid w:val="00346BB8"/>
    <w:rsid w:val="0035096A"/>
    <w:rsid w:val="003511DE"/>
    <w:rsid w:val="00351CC9"/>
    <w:rsid w:val="00352025"/>
    <w:rsid w:val="00352784"/>
    <w:rsid w:val="003556E7"/>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70B52"/>
    <w:rsid w:val="00373121"/>
    <w:rsid w:val="00373DAB"/>
    <w:rsid w:val="003747CE"/>
    <w:rsid w:val="00374B3E"/>
    <w:rsid w:val="003817E2"/>
    <w:rsid w:val="00382051"/>
    <w:rsid w:val="00382B12"/>
    <w:rsid w:val="0038429E"/>
    <w:rsid w:val="003843F9"/>
    <w:rsid w:val="00386761"/>
    <w:rsid w:val="00386786"/>
    <w:rsid w:val="003870D3"/>
    <w:rsid w:val="003901F4"/>
    <w:rsid w:val="00390909"/>
    <w:rsid w:val="003913CA"/>
    <w:rsid w:val="00391652"/>
    <w:rsid w:val="003921A0"/>
    <w:rsid w:val="00393225"/>
    <w:rsid w:val="003A09FE"/>
    <w:rsid w:val="003A0ABD"/>
    <w:rsid w:val="003A2497"/>
    <w:rsid w:val="003A2802"/>
    <w:rsid w:val="003A54C1"/>
    <w:rsid w:val="003B1CFE"/>
    <w:rsid w:val="003B2A2B"/>
    <w:rsid w:val="003B2E9A"/>
    <w:rsid w:val="003B3B1C"/>
    <w:rsid w:val="003B40CC"/>
    <w:rsid w:val="003B4413"/>
    <w:rsid w:val="003B5922"/>
    <w:rsid w:val="003B5944"/>
    <w:rsid w:val="003B70A2"/>
    <w:rsid w:val="003C08D1"/>
    <w:rsid w:val="003C11A4"/>
    <w:rsid w:val="003C12B7"/>
    <w:rsid w:val="003C1329"/>
    <w:rsid w:val="003C316D"/>
    <w:rsid w:val="003C38B6"/>
    <w:rsid w:val="003C3F16"/>
    <w:rsid w:val="003C4A32"/>
    <w:rsid w:val="003C648B"/>
    <w:rsid w:val="003C7123"/>
    <w:rsid w:val="003D19E0"/>
    <w:rsid w:val="003D24EE"/>
    <w:rsid w:val="003D39C9"/>
    <w:rsid w:val="003D5A68"/>
    <w:rsid w:val="003E04BD"/>
    <w:rsid w:val="003E0A2C"/>
    <w:rsid w:val="003E1C04"/>
    <w:rsid w:val="003E4C71"/>
    <w:rsid w:val="003E5C68"/>
    <w:rsid w:val="003E672E"/>
    <w:rsid w:val="003E67C0"/>
    <w:rsid w:val="003E6D17"/>
    <w:rsid w:val="003E78B0"/>
    <w:rsid w:val="003F0805"/>
    <w:rsid w:val="003F0855"/>
    <w:rsid w:val="003F17CE"/>
    <w:rsid w:val="003F252B"/>
    <w:rsid w:val="003F2C25"/>
    <w:rsid w:val="003F3E4A"/>
    <w:rsid w:val="003F5D1F"/>
    <w:rsid w:val="003F7141"/>
    <w:rsid w:val="00403C4C"/>
    <w:rsid w:val="004046B6"/>
    <w:rsid w:val="004060BE"/>
    <w:rsid w:val="004070FB"/>
    <w:rsid w:val="004072AC"/>
    <w:rsid w:val="00407708"/>
    <w:rsid w:val="00410D6B"/>
    <w:rsid w:val="00411F40"/>
    <w:rsid w:val="00412649"/>
    <w:rsid w:val="00412D3F"/>
    <w:rsid w:val="00415432"/>
    <w:rsid w:val="00415730"/>
    <w:rsid w:val="00417A70"/>
    <w:rsid w:val="0042079B"/>
    <w:rsid w:val="00421117"/>
    <w:rsid w:val="004225C9"/>
    <w:rsid w:val="0042693E"/>
    <w:rsid w:val="00434A75"/>
    <w:rsid w:val="0043504C"/>
    <w:rsid w:val="0043514A"/>
    <w:rsid w:val="00435C41"/>
    <w:rsid w:val="00435C8B"/>
    <w:rsid w:val="00436599"/>
    <w:rsid w:val="00436941"/>
    <w:rsid w:val="0044119F"/>
    <w:rsid w:val="00441E14"/>
    <w:rsid w:val="0044230D"/>
    <w:rsid w:val="004424C6"/>
    <w:rsid w:val="0044310A"/>
    <w:rsid w:val="00444100"/>
    <w:rsid w:val="0044465D"/>
    <w:rsid w:val="00444CFC"/>
    <w:rsid w:val="004454ED"/>
    <w:rsid w:val="004459DE"/>
    <w:rsid w:val="00445B03"/>
    <w:rsid w:val="00445D2F"/>
    <w:rsid w:val="00447451"/>
    <w:rsid w:val="00452CA6"/>
    <w:rsid w:val="00452DD4"/>
    <w:rsid w:val="004541CC"/>
    <w:rsid w:val="00456015"/>
    <w:rsid w:val="00457A77"/>
    <w:rsid w:val="00457DDC"/>
    <w:rsid w:val="00460A08"/>
    <w:rsid w:val="00461A12"/>
    <w:rsid w:val="00462777"/>
    <w:rsid w:val="0046295F"/>
    <w:rsid w:val="004651FC"/>
    <w:rsid w:val="00465957"/>
    <w:rsid w:val="004720E1"/>
    <w:rsid w:val="00472402"/>
    <w:rsid w:val="00472672"/>
    <w:rsid w:val="004756D0"/>
    <w:rsid w:val="004809A3"/>
    <w:rsid w:val="004818E8"/>
    <w:rsid w:val="00482331"/>
    <w:rsid w:val="00482DC2"/>
    <w:rsid w:val="00483000"/>
    <w:rsid w:val="004845CE"/>
    <w:rsid w:val="00486A57"/>
    <w:rsid w:val="00490C98"/>
    <w:rsid w:val="00492B6F"/>
    <w:rsid w:val="004A05A4"/>
    <w:rsid w:val="004A3070"/>
    <w:rsid w:val="004A5014"/>
    <w:rsid w:val="004A7CAA"/>
    <w:rsid w:val="004A7D5B"/>
    <w:rsid w:val="004B0639"/>
    <w:rsid w:val="004B0DE6"/>
    <w:rsid w:val="004B2718"/>
    <w:rsid w:val="004B387F"/>
    <w:rsid w:val="004B4EF3"/>
    <w:rsid w:val="004B576F"/>
    <w:rsid w:val="004B6472"/>
    <w:rsid w:val="004B7094"/>
    <w:rsid w:val="004C10B4"/>
    <w:rsid w:val="004C2696"/>
    <w:rsid w:val="004C4410"/>
    <w:rsid w:val="004C6057"/>
    <w:rsid w:val="004C7500"/>
    <w:rsid w:val="004D68CC"/>
    <w:rsid w:val="004D69C3"/>
    <w:rsid w:val="004D6C45"/>
    <w:rsid w:val="004D7480"/>
    <w:rsid w:val="004D7C8F"/>
    <w:rsid w:val="004E0271"/>
    <w:rsid w:val="004E0548"/>
    <w:rsid w:val="004E0D8E"/>
    <w:rsid w:val="004E1960"/>
    <w:rsid w:val="004E1FB5"/>
    <w:rsid w:val="004E3170"/>
    <w:rsid w:val="004E4339"/>
    <w:rsid w:val="004F1713"/>
    <w:rsid w:val="004F193A"/>
    <w:rsid w:val="004F2386"/>
    <w:rsid w:val="004F3D0E"/>
    <w:rsid w:val="004F51DE"/>
    <w:rsid w:val="004F5211"/>
    <w:rsid w:val="004F7C05"/>
    <w:rsid w:val="005009D8"/>
    <w:rsid w:val="00501BE5"/>
    <w:rsid w:val="00501E5E"/>
    <w:rsid w:val="00502FF9"/>
    <w:rsid w:val="00503AE1"/>
    <w:rsid w:val="00503AF7"/>
    <w:rsid w:val="00505461"/>
    <w:rsid w:val="0050674C"/>
    <w:rsid w:val="00506C22"/>
    <w:rsid w:val="005075E0"/>
    <w:rsid w:val="00510062"/>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960"/>
    <w:rsid w:val="0052127A"/>
    <w:rsid w:val="00522681"/>
    <w:rsid w:val="00522F40"/>
    <w:rsid w:val="00523756"/>
    <w:rsid w:val="00523C5F"/>
    <w:rsid w:val="005315EE"/>
    <w:rsid w:val="005339EE"/>
    <w:rsid w:val="00535353"/>
    <w:rsid w:val="005360E4"/>
    <w:rsid w:val="005410F9"/>
    <w:rsid w:val="005416D9"/>
    <w:rsid w:val="00543443"/>
    <w:rsid w:val="00543FFB"/>
    <w:rsid w:val="00544C07"/>
    <w:rsid w:val="00544DF0"/>
    <w:rsid w:val="0054524C"/>
    <w:rsid w:val="005470C7"/>
    <w:rsid w:val="005523AF"/>
    <w:rsid w:val="005534F7"/>
    <w:rsid w:val="005552EA"/>
    <w:rsid w:val="00555834"/>
    <w:rsid w:val="00556E6C"/>
    <w:rsid w:val="0055775C"/>
    <w:rsid w:val="00557D5C"/>
    <w:rsid w:val="00561F90"/>
    <w:rsid w:val="0056524A"/>
    <w:rsid w:val="00566265"/>
    <w:rsid w:val="005672A9"/>
    <w:rsid w:val="00570B52"/>
    <w:rsid w:val="00572031"/>
    <w:rsid w:val="00573102"/>
    <w:rsid w:val="0057385C"/>
    <w:rsid w:val="0057402B"/>
    <w:rsid w:val="00574463"/>
    <w:rsid w:val="0057550B"/>
    <w:rsid w:val="0058017F"/>
    <w:rsid w:val="00581165"/>
    <w:rsid w:val="00581829"/>
    <w:rsid w:val="00582BC2"/>
    <w:rsid w:val="00584564"/>
    <w:rsid w:val="00585DA2"/>
    <w:rsid w:val="00587255"/>
    <w:rsid w:val="005876DF"/>
    <w:rsid w:val="00590A06"/>
    <w:rsid w:val="00591686"/>
    <w:rsid w:val="005922AC"/>
    <w:rsid w:val="0059370A"/>
    <w:rsid w:val="005942AE"/>
    <w:rsid w:val="00594882"/>
    <w:rsid w:val="00595319"/>
    <w:rsid w:val="005972A5"/>
    <w:rsid w:val="005976E0"/>
    <w:rsid w:val="00597DB2"/>
    <w:rsid w:val="00597F83"/>
    <w:rsid w:val="005A1075"/>
    <w:rsid w:val="005A14FC"/>
    <w:rsid w:val="005A2461"/>
    <w:rsid w:val="005A3683"/>
    <w:rsid w:val="005A43BD"/>
    <w:rsid w:val="005A4EB1"/>
    <w:rsid w:val="005B0B2D"/>
    <w:rsid w:val="005B24EE"/>
    <w:rsid w:val="005B491B"/>
    <w:rsid w:val="005B49AA"/>
    <w:rsid w:val="005B5C92"/>
    <w:rsid w:val="005B72F3"/>
    <w:rsid w:val="005B7BFB"/>
    <w:rsid w:val="005C4B54"/>
    <w:rsid w:val="005C4BE7"/>
    <w:rsid w:val="005C50BF"/>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69F"/>
    <w:rsid w:val="005F7DB1"/>
    <w:rsid w:val="00600EC6"/>
    <w:rsid w:val="006014F8"/>
    <w:rsid w:val="00601E31"/>
    <w:rsid w:val="00602EBB"/>
    <w:rsid w:val="00603ED5"/>
    <w:rsid w:val="00606E99"/>
    <w:rsid w:val="00607529"/>
    <w:rsid w:val="006106AB"/>
    <w:rsid w:val="006116E2"/>
    <w:rsid w:val="00612B41"/>
    <w:rsid w:val="00613122"/>
    <w:rsid w:val="00613604"/>
    <w:rsid w:val="00613C53"/>
    <w:rsid w:val="00614495"/>
    <w:rsid w:val="006159A8"/>
    <w:rsid w:val="0061736E"/>
    <w:rsid w:val="00621859"/>
    <w:rsid w:val="00622BD5"/>
    <w:rsid w:val="00622D31"/>
    <w:rsid w:val="00624BE8"/>
    <w:rsid w:val="00624CD0"/>
    <w:rsid w:val="00625D23"/>
    <w:rsid w:val="006263EA"/>
    <w:rsid w:val="00630F33"/>
    <w:rsid w:val="00633038"/>
    <w:rsid w:val="00633787"/>
    <w:rsid w:val="00634805"/>
    <w:rsid w:val="006360B8"/>
    <w:rsid w:val="00636981"/>
    <w:rsid w:val="00636B1F"/>
    <w:rsid w:val="00642AE5"/>
    <w:rsid w:val="00644FC1"/>
    <w:rsid w:val="00645E9A"/>
    <w:rsid w:val="00646ACC"/>
    <w:rsid w:val="006512F0"/>
    <w:rsid w:val="006514EA"/>
    <w:rsid w:val="00651BD6"/>
    <w:rsid w:val="00652CBD"/>
    <w:rsid w:val="0065310E"/>
    <w:rsid w:val="00654C48"/>
    <w:rsid w:val="006551C1"/>
    <w:rsid w:val="0065606B"/>
    <w:rsid w:val="00656A6B"/>
    <w:rsid w:val="00656BC2"/>
    <w:rsid w:val="00657341"/>
    <w:rsid w:val="00657BCF"/>
    <w:rsid w:val="00660459"/>
    <w:rsid w:val="00662893"/>
    <w:rsid w:val="00663624"/>
    <w:rsid w:val="00665A0A"/>
    <w:rsid w:val="00665D20"/>
    <w:rsid w:val="00665D8F"/>
    <w:rsid w:val="006664A1"/>
    <w:rsid w:val="006671CB"/>
    <w:rsid w:val="006676E3"/>
    <w:rsid w:val="00672C39"/>
    <w:rsid w:val="0067417A"/>
    <w:rsid w:val="0067600E"/>
    <w:rsid w:val="0067662E"/>
    <w:rsid w:val="00677D21"/>
    <w:rsid w:val="00680648"/>
    <w:rsid w:val="006808C3"/>
    <w:rsid w:val="00682040"/>
    <w:rsid w:val="00682391"/>
    <w:rsid w:val="006825E1"/>
    <w:rsid w:val="0068355D"/>
    <w:rsid w:val="00686DAE"/>
    <w:rsid w:val="00687E9B"/>
    <w:rsid w:val="00687FFE"/>
    <w:rsid w:val="00690800"/>
    <w:rsid w:val="00690880"/>
    <w:rsid w:val="00690AC4"/>
    <w:rsid w:val="00692A20"/>
    <w:rsid w:val="00692B37"/>
    <w:rsid w:val="00695F07"/>
    <w:rsid w:val="00697A35"/>
    <w:rsid w:val="006A1C6F"/>
    <w:rsid w:val="006A2A74"/>
    <w:rsid w:val="006A3098"/>
    <w:rsid w:val="006A3EE0"/>
    <w:rsid w:val="006A4160"/>
    <w:rsid w:val="006A4CDB"/>
    <w:rsid w:val="006A579F"/>
    <w:rsid w:val="006A774E"/>
    <w:rsid w:val="006B051D"/>
    <w:rsid w:val="006B2D17"/>
    <w:rsid w:val="006B2DCD"/>
    <w:rsid w:val="006B4C95"/>
    <w:rsid w:val="006B4EF4"/>
    <w:rsid w:val="006B6601"/>
    <w:rsid w:val="006B7354"/>
    <w:rsid w:val="006B7ABF"/>
    <w:rsid w:val="006C242B"/>
    <w:rsid w:val="006C2B51"/>
    <w:rsid w:val="006C2C14"/>
    <w:rsid w:val="006C31CB"/>
    <w:rsid w:val="006C35B9"/>
    <w:rsid w:val="006C371A"/>
    <w:rsid w:val="006C4047"/>
    <w:rsid w:val="006C46D1"/>
    <w:rsid w:val="006C587A"/>
    <w:rsid w:val="006C66FB"/>
    <w:rsid w:val="006C7E2C"/>
    <w:rsid w:val="006C7F20"/>
    <w:rsid w:val="006D045A"/>
    <w:rsid w:val="006D19B8"/>
    <w:rsid w:val="006D229B"/>
    <w:rsid w:val="006D26B7"/>
    <w:rsid w:val="006D33DD"/>
    <w:rsid w:val="006D3DE3"/>
    <w:rsid w:val="006D4298"/>
    <w:rsid w:val="006D4881"/>
    <w:rsid w:val="006D4E61"/>
    <w:rsid w:val="006D5E28"/>
    <w:rsid w:val="006D689A"/>
    <w:rsid w:val="006D768F"/>
    <w:rsid w:val="006E163F"/>
    <w:rsid w:val="006E5767"/>
    <w:rsid w:val="006E68BA"/>
    <w:rsid w:val="006F3EF5"/>
    <w:rsid w:val="006F5EDD"/>
    <w:rsid w:val="006F6840"/>
    <w:rsid w:val="006F7820"/>
    <w:rsid w:val="006F7940"/>
    <w:rsid w:val="006F7A9E"/>
    <w:rsid w:val="00700E22"/>
    <w:rsid w:val="00701B3A"/>
    <w:rsid w:val="00701B9B"/>
    <w:rsid w:val="0070382C"/>
    <w:rsid w:val="00705D5D"/>
    <w:rsid w:val="0070762D"/>
    <w:rsid w:val="00711099"/>
    <w:rsid w:val="00712AE6"/>
    <w:rsid w:val="0071309E"/>
    <w:rsid w:val="0071668E"/>
    <w:rsid w:val="0071775D"/>
    <w:rsid w:val="00720808"/>
    <w:rsid w:val="0072109D"/>
    <w:rsid w:val="00722CD9"/>
    <w:rsid w:val="00723DAF"/>
    <w:rsid w:val="0072443A"/>
    <w:rsid w:val="007251A4"/>
    <w:rsid w:val="00730E16"/>
    <w:rsid w:val="00731D51"/>
    <w:rsid w:val="00732BE1"/>
    <w:rsid w:val="007400C4"/>
    <w:rsid w:val="00740584"/>
    <w:rsid w:val="007432DD"/>
    <w:rsid w:val="00743D53"/>
    <w:rsid w:val="00745C5A"/>
    <w:rsid w:val="00745F8F"/>
    <w:rsid w:val="00746A3D"/>
    <w:rsid w:val="00747676"/>
    <w:rsid w:val="007479B6"/>
    <w:rsid w:val="00747E7C"/>
    <w:rsid w:val="0075329F"/>
    <w:rsid w:val="00753CCC"/>
    <w:rsid w:val="007569BC"/>
    <w:rsid w:val="00757299"/>
    <w:rsid w:val="00757AF6"/>
    <w:rsid w:val="00761469"/>
    <w:rsid w:val="00761FA4"/>
    <w:rsid w:val="00762464"/>
    <w:rsid w:val="00764619"/>
    <w:rsid w:val="00766E6E"/>
    <w:rsid w:val="00767053"/>
    <w:rsid w:val="00767EDD"/>
    <w:rsid w:val="00770F69"/>
    <w:rsid w:val="00771D2A"/>
    <w:rsid w:val="00771EC4"/>
    <w:rsid w:val="00774B6B"/>
    <w:rsid w:val="0077704C"/>
    <w:rsid w:val="007773C8"/>
    <w:rsid w:val="0078016A"/>
    <w:rsid w:val="0078063E"/>
    <w:rsid w:val="00780709"/>
    <w:rsid w:val="007809E8"/>
    <w:rsid w:val="007824BF"/>
    <w:rsid w:val="00782DD8"/>
    <w:rsid w:val="007833AA"/>
    <w:rsid w:val="00785F2B"/>
    <w:rsid w:val="00787B2D"/>
    <w:rsid w:val="007911F0"/>
    <w:rsid w:val="007922ED"/>
    <w:rsid w:val="0079346B"/>
    <w:rsid w:val="00793C6A"/>
    <w:rsid w:val="00795B0D"/>
    <w:rsid w:val="0079697C"/>
    <w:rsid w:val="007977A7"/>
    <w:rsid w:val="007A0999"/>
    <w:rsid w:val="007A2764"/>
    <w:rsid w:val="007A2EA6"/>
    <w:rsid w:val="007A4A6C"/>
    <w:rsid w:val="007A51E3"/>
    <w:rsid w:val="007A5635"/>
    <w:rsid w:val="007A5AB3"/>
    <w:rsid w:val="007A676E"/>
    <w:rsid w:val="007A7BF7"/>
    <w:rsid w:val="007B331F"/>
    <w:rsid w:val="007B44B7"/>
    <w:rsid w:val="007B5881"/>
    <w:rsid w:val="007B5CB8"/>
    <w:rsid w:val="007B64E0"/>
    <w:rsid w:val="007C1AAC"/>
    <w:rsid w:val="007C382E"/>
    <w:rsid w:val="007C3E9A"/>
    <w:rsid w:val="007C4EB8"/>
    <w:rsid w:val="007C50FD"/>
    <w:rsid w:val="007C5673"/>
    <w:rsid w:val="007D1847"/>
    <w:rsid w:val="007D419D"/>
    <w:rsid w:val="007D47A7"/>
    <w:rsid w:val="007D4BEF"/>
    <w:rsid w:val="007D724B"/>
    <w:rsid w:val="007E00C2"/>
    <w:rsid w:val="007E2D1A"/>
    <w:rsid w:val="007E2F2C"/>
    <w:rsid w:val="007E30CB"/>
    <w:rsid w:val="007E5B51"/>
    <w:rsid w:val="007E7BC5"/>
    <w:rsid w:val="007F115C"/>
    <w:rsid w:val="007F2299"/>
    <w:rsid w:val="007F2D68"/>
    <w:rsid w:val="007F4C51"/>
    <w:rsid w:val="007F771A"/>
    <w:rsid w:val="007F7801"/>
    <w:rsid w:val="00802F29"/>
    <w:rsid w:val="00803A8B"/>
    <w:rsid w:val="00803D45"/>
    <w:rsid w:val="00803E2D"/>
    <w:rsid w:val="008044D0"/>
    <w:rsid w:val="008067DF"/>
    <w:rsid w:val="008109ED"/>
    <w:rsid w:val="0081203B"/>
    <w:rsid w:val="0081320A"/>
    <w:rsid w:val="00814C98"/>
    <w:rsid w:val="00815E45"/>
    <w:rsid w:val="00815E51"/>
    <w:rsid w:val="0082089B"/>
    <w:rsid w:val="00821954"/>
    <w:rsid w:val="0082401E"/>
    <w:rsid w:val="008249A2"/>
    <w:rsid w:val="00825642"/>
    <w:rsid w:val="0082570A"/>
    <w:rsid w:val="00827EDC"/>
    <w:rsid w:val="00827F35"/>
    <w:rsid w:val="00830E0E"/>
    <w:rsid w:val="00831826"/>
    <w:rsid w:val="00831FF5"/>
    <w:rsid w:val="008323C0"/>
    <w:rsid w:val="00833045"/>
    <w:rsid w:val="00833C47"/>
    <w:rsid w:val="008341AE"/>
    <w:rsid w:val="00834DF7"/>
    <w:rsid w:val="008358E5"/>
    <w:rsid w:val="00836F8A"/>
    <w:rsid w:val="00840228"/>
    <w:rsid w:val="00840562"/>
    <w:rsid w:val="008413B1"/>
    <w:rsid w:val="0084205D"/>
    <w:rsid w:val="00842D4B"/>
    <w:rsid w:val="008432BB"/>
    <w:rsid w:val="00843B52"/>
    <w:rsid w:val="008449E8"/>
    <w:rsid w:val="008452AF"/>
    <w:rsid w:val="00847063"/>
    <w:rsid w:val="008536B2"/>
    <w:rsid w:val="00853A95"/>
    <w:rsid w:val="00855EDF"/>
    <w:rsid w:val="00855F0B"/>
    <w:rsid w:val="00856085"/>
    <w:rsid w:val="008608EF"/>
    <w:rsid w:val="008611E0"/>
    <w:rsid w:val="008616CB"/>
    <w:rsid w:val="00861BBC"/>
    <w:rsid w:val="0086353F"/>
    <w:rsid w:val="00863C8B"/>
    <w:rsid w:val="00864A13"/>
    <w:rsid w:val="00865616"/>
    <w:rsid w:val="00865A0B"/>
    <w:rsid w:val="00865DF9"/>
    <w:rsid w:val="00866192"/>
    <w:rsid w:val="00870306"/>
    <w:rsid w:val="008709B6"/>
    <w:rsid w:val="0087143A"/>
    <w:rsid w:val="00871613"/>
    <w:rsid w:val="00874748"/>
    <w:rsid w:val="00875076"/>
    <w:rsid w:val="00875BFD"/>
    <w:rsid w:val="00883165"/>
    <w:rsid w:val="00884E81"/>
    <w:rsid w:val="00885ABD"/>
    <w:rsid w:val="00887E40"/>
    <w:rsid w:val="0089004C"/>
    <w:rsid w:val="00891432"/>
    <w:rsid w:val="00891DDE"/>
    <w:rsid w:val="00892209"/>
    <w:rsid w:val="00892D65"/>
    <w:rsid w:val="00894FDC"/>
    <w:rsid w:val="0089529C"/>
    <w:rsid w:val="00895B64"/>
    <w:rsid w:val="008A153A"/>
    <w:rsid w:val="008A21FC"/>
    <w:rsid w:val="008A25EE"/>
    <w:rsid w:val="008A3F69"/>
    <w:rsid w:val="008A3FD2"/>
    <w:rsid w:val="008A7F43"/>
    <w:rsid w:val="008B1481"/>
    <w:rsid w:val="008B253D"/>
    <w:rsid w:val="008B2F67"/>
    <w:rsid w:val="008B53CB"/>
    <w:rsid w:val="008B5C8C"/>
    <w:rsid w:val="008B5D7E"/>
    <w:rsid w:val="008B620B"/>
    <w:rsid w:val="008B6391"/>
    <w:rsid w:val="008B6A58"/>
    <w:rsid w:val="008C04DF"/>
    <w:rsid w:val="008C0FA6"/>
    <w:rsid w:val="008C1766"/>
    <w:rsid w:val="008C31CA"/>
    <w:rsid w:val="008C3717"/>
    <w:rsid w:val="008C48CB"/>
    <w:rsid w:val="008C5033"/>
    <w:rsid w:val="008C57EC"/>
    <w:rsid w:val="008D052D"/>
    <w:rsid w:val="008D0BA0"/>
    <w:rsid w:val="008D17FF"/>
    <w:rsid w:val="008D44CA"/>
    <w:rsid w:val="008D45BC"/>
    <w:rsid w:val="008D7044"/>
    <w:rsid w:val="008D7642"/>
    <w:rsid w:val="008D7EDC"/>
    <w:rsid w:val="008D7F08"/>
    <w:rsid w:val="008E0275"/>
    <w:rsid w:val="008E2496"/>
    <w:rsid w:val="008E2B5E"/>
    <w:rsid w:val="008E3F6C"/>
    <w:rsid w:val="008E441F"/>
    <w:rsid w:val="008E6487"/>
    <w:rsid w:val="008E7984"/>
    <w:rsid w:val="008E7C87"/>
    <w:rsid w:val="008F2F64"/>
    <w:rsid w:val="008F6E77"/>
    <w:rsid w:val="008F78D2"/>
    <w:rsid w:val="009001CB"/>
    <w:rsid w:val="00900D4F"/>
    <w:rsid w:val="009012CE"/>
    <w:rsid w:val="00902275"/>
    <w:rsid w:val="009037CE"/>
    <w:rsid w:val="00904DCF"/>
    <w:rsid w:val="00906A1E"/>
    <w:rsid w:val="00906CBC"/>
    <w:rsid w:val="00907134"/>
    <w:rsid w:val="00910771"/>
    <w:rsid w:val="00910E03"/>
    <w:rsid w:val="00912E73"/>
    <w:rsid w:val="00915CA6"/>
    <w:rsid w:val="00916E4E"/>
    <w:rsid w:val="00917423"/>
    <w:rsid w:val="00921153"/>
    <w:rsid w:val="00923074"/>
    <w:rsid w:val="009260BA"/>
    <w:rsid w:val="009268F6"/>
    <w:rsid w:val="009278A5"/>
    <w:rsid w:val="00927FA4"/>
    <w:rsid w:val="00930E2E"/>
    <w:rsid w:val="00931358"/>
    <w:rsid w:val="00931C56"/>
    <w:rsid w:val="009320AD"/>
    <w:rsid w:val="009333DA"/>
    <w:rsid w:val="00933540"/>
    <w:rsid w:val="00933C9A"/>
    <w:rsid w:val="00933F5A"/>
    <w:rsid w:val="00934D96"/>
    <w:rsid w:val="009374DC"/>
    <w:rsid w:val="009406A5"/>
    <w:rsid w:val="00940707"/>
    <w:rsid w:val="00940FC7"/>
    <w:rsid w:val="009429FB"/>
    <w:rsid w:val="00942BCA"/>
    <w:rsid w:val="00942F01"/>
    <w:rsid w:val="0094349A"/>
    <w:rsid w:val="00944371"/>
    <w:rsid w:val="009458E7"/>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61B9"/>
    <w:rsid w:val="00966AC0"/>
    <w:rsid w:val="00967B49"/>
    <w:rsid w:val="0097152B"/>
    <w:rsid w:val="00972170"/>
    <w:rsid w:val="00972B94"/>
    <w:rsid w:val="0097454A"/>
    <w:rsid w:val="009748AC"/>
    <w:rsid w:val="00980A12"/>
    <w:rsid w:val="009813A1"/>
    <w:rsid w:val="009827F2"/>
    <w:rsid w:val="00983131"/>
    <w:rsid w:val="009835FE"/>
    <w:rsid w:val="00983C65"/>
    <w:rsid w:val="009843EF"/>
    <w:rsid w:val="0098563E"/>
    <w:rsid w:val="009903C2"/>
    <w:rsid w:val="00991D63"/>
    <w:rsid w:val="00992F3A"/>
    <w:rsid w:val="00993FF5"/>
    <w:rsid w:val="009A282E"/>
    <w:rsid w:val="009A2AD7"/>
    <w:rsid w:val="009A4E03"/>
    <w:rsid w:val="009B048D"/>
    <w:rsid w:val="009B2499"/>
    <w:rsid w:val="009B294B"/>
    <w:rsid w:val="009B3C28"/>
    <w:rsid w:val="009B433D"/>
    <w:rsid w:val="009B758B"/>
    <w:rsid w:val="009C10D5"/>
    <w:rsid w:val="009C38C1"/>
    <w:rsid w:val="009C3F8A"/>
    <w:rsid w:val="009C6269"/>
    <w:rsid w:val="009C62ED"/>
    <w:rsid w:val="009C6F21"/>
    <w:rsid w:val="009D0CDF"/>
    <w:rsid w:val="009D107B"/>
    <w:rsid w:val="009D125C"/>
    <w:rsid w:val="009D2A49"/>
    <w:rsid w:val="009D3156"/>
    <w:rsid w:val="009D3827"/>
    <w:rsid w:val="009D3861"/>
    <w:rsid w:val="009D531A"/>
    <w:rsid w:val="009D6115"/>
    <w:rsid w:val="009D6A32"/>
    <w:rsid w:val="009D6D2F"/>
    <w:rsid w:val="009E29AF"/>
    <w:rsid w:val="009E34B7"/>
    <w:rsid w:val="009E4CF8"/>
    <w:rsid w:val="009E67E5"/>
    <w:rsid w:val="009F3044"/>
    <w:rsid w:val="009F3151"/>
    <w:rsid w:val="009F3200"/>
    <w:rsid w:val="009F481C"/>
    <w:rsid w:val="009F5CF4"/>
    <w:rsid w:val="009F6919"/>
    <w:rsid w:val="009F6B76"/>
    <w:rsid w:val="00A001AD"/>
    <w:rsid w:val="00A02B42"/>
    <w:rsid w:val="00A0318D"/>
    <w:rsid w:val="00A03BBA"/>
    <w:rsid w:val="00A05A12"/>
    <w:rsid w:val="00A07326"/>
    <w:rsid w:val="00A11F73"/>
    <w:rsid w:val="00A1396E"/>
    <w:rsid w:val="00A13BFB"/>
    <w:rsid w:val="00A144B5"/>
    <w:rsid w:val="00A174B6"/>
    <w:rsid w:val="00A177D5"/>
    <w:rsid w:val="00A210C7"/>
    <w:rsid w:val="00A22307"/>
    <w:rsid w:val="00A23689"/>
    <w:rsid w:val="00A2609C"/>
    <w:rsid w:val="00A2768C"/>
    <w:rsid w:val="00A278FD"/>
    <w:rsid w:val="00A30BDA"/>
    <w:rsid w:val="00A322F4"/>
    <w:rsid w:val="00A3335E"/>
    <w:rsid w:val="00A34B9B"/>
    <w:rsid w:val="00A40830"/>
    <w:rsid w:val="00A43E92"/>
    <w:rsid w:val="00A43F38"/>
    <w:rsid w:val="00A44819"/>
    <w:rsid w:val="00A44B2F"/>
    <w:rsid w:val="00A45144"/>
    <w:rsid w:val="00A454FB"/>
    <w:rsid w:val="00A518A5"/>
    <w:rsid w:val="00A5269B"/>
    <w:rsid w:val="00A5645C"/>
    <w:rsid w:val="00A60B60"/>
    <w:rsid w:val="00A61268"/>
    <w:rsid w:val="00A612C4"/>
    <w:rsid w:val="00A619EC"/>
    <w:rsid w:val="00A634BA"/>
    <w:rsid w:val="00A64BDF"/>
    <w:rsid w:val="00A66093"/>
    <w:rsid w:val="00A66F91"/>
    <w:rsid w:val="00A671ED"/>
    <w:rsid w:val="00A773A9"/>
    <w:rsid w:val="00A801B1"/>
    <w:rsid w:val="00A8087C"/>
    <w:rsid w:val="00A81A7C"/>
    <w:rsid w:val="00A82E87"/>
    <w:rsid w:val="00A8484C"/>
    <w:rsid w:val="00A8522C"/>
    <w:rsid w:val="00A852D4"/>
    <w:rsid w:val="00A85861"/>
    <w:rsid w:val="00A875FF"/>
    <w:rsid w:val="00A90BD5"/>
    <w:rsid w:val="00A910E1"/>
    <w:rsid w:val="00A91DB6"/>
    <w:rsid w:val="00A924D2"/>
    <w:rsid w:val="00A93A7C"/>
    <w:rsid w:val="00A9751B"/>
    <w:rsid w:val="00AA0AC6"/>
    <w:rsid w:val="00AA0F9F"/>
    <w:rsid w:val="00AA0FC7"/>
    <w:rsid w:val="00AA421D"/>
    <w:rsid w:val="00AA5298"/>
    <w:rsid w:val="00AA5650"/>
    <w:rsid w:val="00AA57C9"/>
    <w:rsid w:val="00AA6733"/>
    <w:rsid w:val="00AA684E"/>
    <w:rsid w:val="00AA69C0"/>
    <w:rsid w:val="00AB1987"/>
    <w:rsid w:val="00AB75B8"/>
    <w:rsid w:val="00AC1290"/>
    <w:rsid w:val="00AC3DE1"/>
    <w:rsid w:val="00AC609B"/>
    <w:rsid w:val="00AC60C8"/>
    <w:rsid w:val="00AC6E05"/>
    <w:rsid w:val="00AC7C88"/>
    <w:rsid w:val="00AD069D"/>
    <w:rsid w:val="00AD09B7"/>
    <w:rsid w:val="00AD11E0"/>
    <w:rsid w:val="00AD2AE2"/>
    <w:rsid w:val="00AD3EA6"/>
    <w:rsid w:val="00AD43AB"/>
    <w:rsid w:val="00AD6BE5"/>
    <w:rsid w:val="00AE2F22"/>
    <w:rsid w:val="00AE4041"/>
    <w:rsid w:val="00AE4AED"/>
    <w:rsid w:val="00AE527D"/>
    <w:rsid w:val="00AE6A01"/>
    <w:rsid w:val="00AF0095"/>
    <w:rsid w:val="00AF3037"/>
    <w:rsid w:val="00AF3848"/>
    <w:rsid w:val="00AF472E"/>
    <w:rsid w:val="00AF5FBB"/>
    <w:rsid w:val="00AF7069"/>
    <w:rsid w:val="00B009CD"/>
    <w:rsid w:val="00B00E33"/>
    <w:rsid w:val="00B0109B"/>
    <w:rsid w:val="00B013BA"/>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2210D"/>
    <w:rsid w:val="00B24019"/>
    <w:rsid w:val="00B241B1"/>
    <w:rsid w:val="00B275B5"/>
    <w:rsid w:val="00B27F82"/>
    <w:rsid w:val="00B3185E"/>
    <w:rsid w:val="00B3238C"/>
    <w:rsid w:val="00B3437B"/>
    <w:rsid w:val="00B35749"/>
    <w:rsid w:val="00B403E4"/>
    <w:rsid w:val="00B41025"/>
    <w:rsid w:val="00B410F9"/>
    <w:rsid w:val="00B42970"/>
    <w:rsid w:val="00B43198"/>
    <w:rsid w:val="00B456C1"/>
    <w:rsid w:val="00B456DA"/>
    <w:rsid w:val="00B46515"/>
    <w:rsid w:val="00B4798B"/>
    <w:rsid w:val="00B51A7F"/>
    <w:rsid w:val="00B52DB1"/>
    <w:rsid w:val="00B5356B"/>
    <w:rsid w:val="00B53E04"/>
    <w:rsid w:val="00B541EC"/>
    <w:rsid w:val="00B54383"/>
    <w:rsid w:val="00B5440C"/>
    <w:rsid w:val="00B54EFF"/>
    <w:rsid w:val="00B55350"/>
    <w:rsid w:val="00B61B2F"/>
    <w:rsid w:val="00B61D1B"/>
    <w:rsid w:val="00B63B69"/>
    <w:rsid w:val="00B6484C"/>
    <w:rsid w:val="00B64FCA"/>
    <w:rsid w:val="00B65634"/>
    <w:rsid w:val="00B65E96"/>
    <w:rsid w:val="00B67133"/>
    <w:rsid w:val="00B679A0"/>
    <w:rsid w:val="00B702B7"/>
    <w:rsid w:val="00B70D06"/>
    <w:rsid w:val="00B7144F"/>
    <w:rsid w:val="00B71FD2"/>
    <w:rsid w:val="00B7582C"/>
    <w:rsid w:val="00B764E4"/>
    <w:rsid w:val="00B76E0C"/>
    <w:rsid w:val="00B80EFF"/>
    <w:rsid w:val="00B82D84"/>
    <w:rsid w:val="00B842EC"/>
    <w:rsid w:val="00B84D95"/>
    <w:rsid w:val="00B8586D"/>
    <w:rsid w:val="00B85A3E"/>
    <w:rsid w:val="00B86CC0"/>
    <w:rsid w:val="00B87220"/>
    <w:rsid w:val="00B91CC7"/>
    <w:rsid w:val="00B92E9F"/>
    <w:rsid w:val="00B92EA1"/>
    <w:rsid w:val="00B9303B"/>
    <w:rsid w:val="00B9308F"/>
    <w:rsid w:val="00B9385B"/>
    <w:rsid w:val="00B94919"/>
    <w:rsid w:val="00B94950"/>
    <w:rsid w:val="00B965FD"/>
    <w:rsid w:val="00B96CE4"/>
    <w:rsid w:val="00BA104B"/>
    <w:rsid w:val="00BA1337"/>
    <w:rsid w:val="00BA1A91"/>
    <w:rsid w:val="00BA2968"/>
    <w:rsid w:val="00BA437B"/>
    <w:rsid w:val="00BA4613"/>
    <w:rsid w:val="00BA4A87"/>
    <w:rsid w:val="00BA51D3"/>
    <w:rsid w:val="00BA7624"/>
    <w:rsid w:val="00BB0B3B"/>
    <w:rsid w:val="00BB0E8A"/>
    <w:rsid w:val="00BB2433"/>
    <w:rsid w:val="00BB38A9"/>
    <w:rsid w:val="00BB4175"/>
    <w:rsid w:val="00BB556A"/>
    <w:rsid w:val="00BB55CB"/>
    <w:rsid w:val="00BB62C0"/>
    <w:rsid w:val="00BB65D8"/>
    <w:rsid w:val="00BB6AAC"/>
    <w:rsid w:val="00BB74AF"/>
    <w:rsid w:val="00BB76BC"/>
    <w:rsid w:val="00BC16F5"/>
    <w:rsid w:val="00BC2BEA"/>
    <w:rsid w:val="00BC3E9F"/>
    <w:rsid w:val="00BC52B4"/>
    <w:rsid w:val="00BC5AA9"/>
    <w:rsid w:val="00BC6DFC"/>
    <w:rsid w:val="00BC6EDE"/>
    <w:rsid w:val="00BC7584"/>
    <w:rsid w:val="00BC7621"/>
    <w:rsid w:val="00BD1034"/>
    <w:rsid w:val="00BD2D70"/>
    <w:rsid w:val="00BD2EAA"/>
    <w:rsid w:val="00BD2EF2"/>
    <w:rsid w:val="00BD50E5"/>
    <w:rsid w:val="00BD6767"/>
    <w:rsid w:val="00BE1308"/>
    <w:rsid w:val="00BE30AF"/>
    <w:rsid w:val="00BE39EE"/>
    <w:rsid w:val="00BE3B9E"/>
    <w:rsid w:val="00BE3BED"/>
    <w:rsid w:val="00BE5916"/>
    <w:rsid w:val="00BF2986"/>
    <w:rsid w:val="00BF4E98"/>
    <w:rsid w:val="00BF5843"/>
    <w:rsid w:val="00C001B4"/>
    <w:rsid w:val="00C00719"/>
    <w:rsid w:val="00C0135D"/>
    <w:rsid w:val="00C045B1"/>
    <w:rsid w:val="00C05CCE"/>
    <w:rsid w:val="00C1037F"/>
    <w:rsid w:val="00C10561"/>
    <w:rsid w:val="00C12A99"/>
    <w:rsid w:val="00C140C3"/>
    <w:rsid w:val="00C158E0"/>
    <w:rsid w:val="00C16F09"/>
    <w:rsid w:val="00C17FBE"/>
    <w:rsid w:val="00C20EFF"/>
    <w:rsid w:val="00C22E30"/>
    <w:rsid w:val="00C23A42"/>
    <w:rsid w:val="00C2502A"/>
    <w:rsid w:val="00C250ED"/>
    <w:rsid w:val="00C269FC"/>
    <w:rsid w:val="00C26E7C"/>
    <w:rsid w:val="00C27C5C"/>
    <w:rsid w:val="00C30EF7"/>
    <w:rsid w:val="00C31016"/>
    <w:rsid w:val="00C3106F"/>
    <w:rsid w:val="00C32D60"/>
    <w:rsid w:val="00C3617A"/>
    <w:rsid w:val="00C366F3"/>
    <w:rsid w:val="00C36874"/>
    <w:rsid w:val="00C412AE"/>
    <w:rsid w:val="00C42C6C"/>
    <w:rsid w:val="00C43A37"/>
    <w:rsid w:val="00C45949"/>
    <w:rsid w:val="00C463BE"/>
    <w:rsid w:val="00C4686C"/>
    <w:rsid w:val="00C46B2A"/>
    <w:rsid w:val="00C501A3"/>
    <w:rsid w:val="00C512AA"/>
    <w:rsid w:val="00C531CA"/>
    <w:rsid w:val="00C5356B"/>
    <w:rsid w:val="00C536D5"/>
    <w:rsid w:val="00C536E4"/>
    <w:rsid w:val="00C53AB6"/>
    <w:rsid w:val="00C54289"/>
    <w:rsid w:val="00C54AB3"/>
    <w:rsid w:val="00C56183"/>
    <w:rsid w:val="00C60F4D"/>
    <w:rsid w:val="00C61586"/>
    <w:rsid w:val="00C62E65"/>
    <w:rsid w:val="00C63B5E"/>
    <w:rsid w:val="00C63D7E"/>
    <w:rsid w:val="00C646EA"/>
    <w:rsid w:val="00C65679"/>
    <w:rsid w:val="00C6772C"/>
    <w:rsid w:val="00C7001F"/>
    <w:rsid w:val="00C70445"/>
    <w:rsid w:val="00C70DA2"/>
    <w:rsid w:val="00C71FDB"/>
    <w:rsid w:val="00C729AB"/>
    <w:rsid w:val="00C746ED"/>
    <w:rsid w:val="00C75ACA"/>
    <w:rsid w:val="00C75E6D"/>
    <w:rsid w:val="00C7717D"/>
    <w:rsid w:val="00C77745"/>
    <w:rsid w:val="00C7789E"/>
    <w:rsid w:val="00C8213B"/>
    <w:rsid w:val="00C82ED4"/>
    <w:rsid w:val="00C83F0F"/>
    <w:rsid w:val="00C8479D"/>
    <w:rsid w:val="00C84EA9"/>
    <w:rsid w:val="00C86339"/>
    <w:rsid w:val="00C90AAD"/>
    <w:rsid w:val="00C91BBC"/>
    <w:rsid w:val="00C93D2D"/>
    <w:rsid w:val="00C940A2"/>
    <w:rsid w:val="00C944F9"/>
    <w:rsid w:val="00C9450C"/>
    <w:rsid w:val="00C969FE"/>
    <w:rsid w:val="00CA175A"/>
    <w:rsid w:val="00CA2F03"/>
    <w:rsid w:val="00CA58BB"/>
    <w:rsid w:val="00CA640F"/>
    <w:rsid w:val="00CB2066"/>
    <w:rsid w:val="00CB4269"/>
    <w:rsid w:val="00CB4B8E"/>
    <w:rsid w:val="00CC01A6"/>
    <w:rsid w:val="00CC0A62"/>
    <w:rsid w:val="00CC4EA3"/>
    <w:rsid w:val="00CC6D50"/>
    <w:rsid w:val="00CC7430"/>
    <w:rsid w:val="00CC77E3"/>
    <w:rsid w:val="00CD02FD"/>
    <w:rsid w:val="00CD0A74"/>
    <w:rsid w:val="00CD0BA4"/>
    <w:rsid w:val="00CD0D63"/>
    <w:rsid w:val="00CD1335"/>
    <w:rsid w:val="00CD329F"/>
    <w:rsid w:val="00CD42BC"/>
    <w:rsid w:val="00CD44D7"/>
    <w:rsid w:val="00CD4D46"/>
    <w:rsid w:val="00CD4E8A"/>
    <w:rsid w:val="00CD61EF"/>
    <w:rsid w:val="00CD6409"/>
    <w:rsid w:val="00CE0600"/>
    <w:rsid w:val="00CE0606"/>
    <w:rsid w:val="00CE0AA5"/>
    <w:rsid w:val="00CE2335"/>
    <w:rsid w:val="00CE2C85"/>
    <w:rsid w:val="00CE5200"/>
    <w:rsid w:val="00CE570F"/>
    <w:rsid w:val="00CE73E9"/>
    <w:rsid w:val="00CF20BE"/>
    <w:rsid w:val="00CF283F"/>
    <w:rsid w:val="00CF3F63"/>
    <w:rsid w:val="00CF4AE9"/>
    <w:rsid w:val="00CF4C6C"/>
    <w:rsid w:val="00CF508D"/>
    <w:rsid w:val="00D0225B"/>
    <w:rsid w:val="00D05B75"/>
    <w:rsid w:val="00D05B7C"/>
    <w:rsid w:val="00D07411"/>
    <w:rsid w:val="00D1099D"/>
    <w:rsid w:val="00D10EAC"/>
    <w:rsid w:val="00D132D0"/>
    <w:rsid w:val="00D15FBD"/>
    <w:rsid w:val="00D17921"/>
    <w:rsid w:val="00D17E8C"/>
    <w:rsid w:val="00D17EF7"/>
    <w:rsid w:val="00D20B6A"/>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4E63"/>
    <w:rsid w:val="00D35F24"/>
    <w:rsid w:val="00D36722"/>
    <w:rsid w:val="00D36BF8"/>
    <w:rsid w:val="00D40905"/>
    <w:rsid w:val="00D422BB"/>
    <w:rsid w:val="00D42ED8"/>
    <w:rsid w:val="00D439FF"/>
    <w:rsid w:val="00D44115"/>
    <w:rsid w:val="00D44B14"/>
    <w:rsid w:val="00D453B8"/>
    <w:rsid w:val="00D4646E"/>
    <w:rsid w:val="00D47643"/>
    <w:rsid w:val="00D5082F"/>
    <w:rsid w:val="00D5157D"/>
    <w:rsid w:val="00D51A38"/>
    <w:rsid w:val="00D52F86"/>
    <w:rsid w:val="00D53298"/>
    <w:rsid w:val="00D53B6E"/>
    <w:rsid w:val="00D562DA"/>
    <w:rsid w:val="00D5643C"/>
    <w:rsid w:val="00D609FE"/>
    <w:rsid w:val="00D60F27"/>
    <w:rsid w:val="00D612A4"/>
    <w:rsid w:val="00D62CEC"/>
    <w:rsid w:val="00D65116"/>
    <w:rsid w:val="00D66CC6"/>
    <w:rsid w:val="00D73DB8"/>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A0359"/>
    <w:rsid w:val="00DA1854"/>
    <w:rsid w:val="00DA4279"/>
    <w:rsid w:val="00DA7FE0"/>
    <w:rsid w:val="00DB124B"/>
    <w:rsid w:val="00DB186B"/>
    <w:rsid w:val="00DB200C"/>
    <w:rsid w:val="00DB21CD"/>
    <w:rsid w:val="00DB302A"/>
    <w:rsid w:val="00DB42AA"/>
    <w:rsid w:val="00DB5C1E"/>
    <w:rsid w:val="00DB75AE"/>
    <w:rsid w:val="00DC1A85"/>
    <w:rsid w:val="00DC50B9"/>
    <w:rsid w:val="00DC5581"/>
    <w:rsid w:val="00DC568E"/>
    <w:rsid w:val="00DC5891"/>
    <w:rsid w:val="00DC615A"/>
    <w:rsid w:val="00DD13DB"/>
    <w:rsid w:val="00DD4D5A"/>
    <w:rsid w:val="00DD692F"/>
    <w:rsid w:val="00DE0504"/>
    <w:rsid w:val="00DE0F49"/>
    <w:rsid w:val="00DE1DE1"/>
    <w:rsid w:val="00DE1EA4"/>
    <w:rsid w:val="00DE37BE"/>
    <w:rsid w:val="00DE3F6C"/>
    <w:rsid w:val="00DE4ED0"/>
    <w:rsid w:val="00DE53E5"/>
    <w:rsid w:val="00DE6C99"/>
    <w:rsid w:val="00DE6D6A"/>
    <w:rsid w:val="00DE7269"/>
    <w:rsid w:val="00DF173E"/>
    <w:rsid w:val="00DF1E2C"/>
    <w:rsid w:val="00DF4893"/>
    <w:rsid w:val="00DF621A"/>
    <w:rsid w:val="00DF683C"/>
    <w:rsid w:val="00DF769E"/>
    <w:rsid w:val="00DF7CCA"/>
    <w:rsid w:val="00E007E6"/>
    <w:rsid w:val="00E014B6"/>
    <w:rsid w:val="00E066F7"/>
    <w:rsid w:val="00E07496"/>
    <w:rsid w:val="00E11480"/>
    <w:rsid w:val="00E118D7"/>
    <w:rsid w:val="00E121ED"/>
    <w:rsid w:val="00E141D5"/>
    <w:rsid w:val="00E1423C"/>
    <w:rsid w:val="00E172C5"/>
    <w:rsid w:val="00E20468"/>
    <w:rsid w:val="00E20C45"/>
    <w:rsid w:val="00E20CAF"/>
    <w:rsid w:val="00E215BF"/>
    <w:rsid w:val="00E22A09"/>
    <w:rsid w:val="00E22EF1"/>
    <w:rsid w:val="00E25495"/>
    <w:rsid w:val="00E25761"/>
    <w:rsid w:val="00E30248"/>
    <w:rsid w:val="00E30AAF"/>
    <w:rsid w:val="00E31E08"/>
    <w:rsid w:val="00E32F8C"/>
    <w:rsid w:val="00E32FCC"/>
    <w:rsid w:val="00E35F5B"/>
    <w:rsid w:val="00E369C5"/>
    <w:rsid w:val="00E36A9C"/>
    <w:rsid w:val="00E37942"/>
    <w:rsid w:val="00E37A18"/>
    <w:rsid w:val="00E41CE0"/>
    <w:rsid w:val="00E4210F"/>
    <w:rsid w:val="00E436BA"/>
    <w:rsid w:val="00E43A19"/>
    <w:rsid w:val="00E451B1"/>
    <w:rsid w:val="00E459FB"/>
    <w:rsid w:val="00E46BAB"/>
    <w:rsid w:val="00E47038"/>
    <w:rsid w:val="00E475F5"/>
    <w:rsid w:val="00E47731"/>
    <w:rsid w:val="00E47841"/>
    <w:rsid w:val="00E50AF1"/>
    <w:rsid w:val="00E53104"/>
    <w:rsid w:val="00E55C15"/>
    <w:rsid w:val="00E56193"/>
    <w:rsid w:val="00E5672F"/>
    <w:rsid w:val="00E60F71"/>
    <w:rsid w:val="00E619FE"/>
    <w:rsid w:val="00E61A6A"/>
    <w:rsid w:val="00E62F08"/>
    <w:rsid w:val="00E647CD"/>
    <w:rsid w:val="00E66BB4"/>
    <w:rsid w:val="00E71CB2"/>
    <w:rsid w:val="00E71CB4"/>
    <w:rsid w:val="00E72A64"/>
    <w:rsid w:val="00E7476B"/>
    <w:rsid w:val="00E7532D"/>
    <w:rsid w:val="00E77D77"/>
    <w:rsid w:val="00E8043B"/>
    <w:rsid w:val="00E80EA7"/>
    <w:rsid w:val="00E81983"/>
    <w:rsid w:val="00E8366F"/>
    <w:rsid w:val="00E83A55"/>
    <w:rsid w:val="00E8520F"/>
    <w:rsid w:val="00E86CD1"/>
    <w:rsid w:val="00E90796"/>
    <w:rsid w:val="00E90AC0"/>
    <w:rsid w:val="00E91C15"/>
    <w:rsid w:val="00E9442A"/>
    <w:rsid w:val="00E970C5"/>
    <w:rsid w:val="00E97625"/>
    <w:rsid w:val="00EA20B9"/>
    <w:rsid w:val="00EA25CD"/>
    <w:rsid w:val="00EA3562"/>
    <w:rsid w:val="00EA4EA1"/>
    <w:rsid w:val="00EA7E83"/>
    <w:rsid w:val="00EB0A64"/>
    <w:rsid w:val="00EB21B1"/>
    <w:rsid w:val="00EB71A2"/>
    <w:rsid w:val="00EB7287"/>
    <w:rsid w:val="00EC098D"/>
    <w:rsid w:val="00EC105F"/>
    <w:rsid w:val="00EC11E0"/>
    <w:rsid w:val="00EC25D8"/>
    <w:rsid w:val="00EC290E"/>
    <w:rsid w:val="00EC43B0"/>
    <w:rsid w:val="00EC4A7B"/>
    <w:rsid w:val="00EC4EA2"/>
    <w:rsid w:val="00EC6CCD"/>
    <w:rsid w:val="00EC71C3"/>
    <w:rsid w:val="00EC7758"/>
    <w:rsid w:val="00ED0083"/>
    <w:rsid w:val="00ED1DBA"/>
    <w:rsid w:val="00ED29F0"/>
    <w:rsid w:val="00ED3E87"/>
    <w:rsid w:val="00ED4892"/>
    <w:rsid w:val="00ED5269"/>
    <w:rsid w:val="00ED55F6"/>
    <w:rsid w:val="00EE04D3"/>
    <w:rsid w:val="00EE0E3B"/>
    <w:rsid w:val="00EE1C86"/>
    <w:rsid w:val="00EE2B8A"/>
    <w:rsid w:val="00EE3800"/>
    <w:rsid w:val="00EE4CEE"/>
    <w:rsid w:val="00EE5503"/>
    <w:rsid w:val="00EE5CBA"/>
    <w:rsid w:val="00EE75FE"/>
    <w:rsid w:val="00EF16C1"/>
    <w:rsid w:val="00EF1E77"/>
    <w:rsid w:val="00EF3F52"/>
    <w:rsid w:val="00EF66E0"/>
    <w:rsid w:val="00EF6962"/>
    <w:rsid w:val="00EF7C71"/>
    <w:rsid w:val="00F0019E"/>
    <w:rsid w:val="00F002DD"/>
    <w:rsid w:val="00F034AC"/>
    <w:rsid w:val="00F059F9"/>
    <w:rsid w:val="00F0665F"/>
    <w:rsid w:val="00F1091F"/>
    <w:rsid w:val="00F10D03"/>
    <w:rsid w:val="00F119AC"/>
    <w:rsid w:val="00F11A89"/>
    <w:rsid w:val="00F121FF"/>
    <w:rsid w:val="00F146E5"/>
    <w:rsid w:val="00F150D7"/>
    <w:rsid w:val="00F155D5"/>
    <w:rsid w:val="00F159BC"/>
    <w:rsid w:val="00F159CF"/>
    <w:rsid w:val="00F16751"/>
    <w:rsid w:val="00F2262E"/>
    <w:rsid w:val="00F23863"/>
    <w:rsid w:val="00F25751"/>
    <w:rsid w:val="00F25EF7"/>
    <w:rsid w:val="00F26C31"/>
    <w:rsid w:val="00F27571"/>
    <w:rsid w:val="00F27588"/>
    <w:rsid w:val="00F300E1"/>
    <w:rsid w:val="00F3060F"/>
    <w:rsid w:val="00F313A8"/>
    <w:rsid w:val="00F321A7"/>
    <w:rsid w:val="00F32688"/>
    <w:rsid w:val="00F32DAA"/>
    <w:rsid w:val="00F33AFF"/>
    <w:rsid w:val="00F33EF5"/>
    <w:rsid w:val="00F34090"/>
    <w:rsid w:val="00F3419D"/>
    <w:rsid w:val="00F3578C"/>
    <w:rsid w:val="00F4167D"/>
    <w:rsid w:val="00F429A7"/>
    <w:rsid w:val="00F43328"/>
    <w:rsid w:val="00F455EA"/>
    <w:rsid w:val="00F4630A"/>
    <w:rsid w:val="00F500C3"/>
    <w:rsid w:val="00F50B29"/>
    <w:rsid w:val="00F51B97"/>
    <w:rsid w:val="00F557AD"/>
    <w:rsid w:val="00F55F2A"/>
    <w:rsid w:val="00F56993"/>
    <w:rsid w:val="00F56A2A"/>
    <w:rsid w:val="00F6176F"/>
    <w:rsid w:val="00F61ACF"/>
    <w:rsid w:val="00F6224C"/>
    <w:rsid w:val="00F623E5"/>
    <w:rsid w:val="00F6298D"/>
    <w:rsid w:val="00F63987"/>
    <w:rsid w:val="00F64792"/>
    <w:rsid w:val="00F65C25"/>
    <w:rsid w:val="00F669C1"/>
    <w:rsid w:val="00F66C25"/>
    <w:rsid w:val="00F67F32"/>
    <w:rsid w:val="00F732F8"/>
    <w:rsid w:val="00F73340"/>
    <w:rsid w:val="00F74344"/>
    <w:rsid w:val="00F7453C"/>
    <w:rsid w:val="00F74FAA"/>
    <w:rsid w:val="00F76414"/>
    <w:rsid w:val="00F77C42"/>
    <w:rsid w:val="00F8185A"/>
    <w:rsid w:val="00F82F74"/>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1B42"/>
    <w:rsid w:val="00FA2A29"/>
    <w:rsid w:val="00FA3744"/>
    <w:rsid w:val="00FA427F"/>
    <w:rsid w:val="00FA6486"/>
    <w:rsid w:val="00FA6AEA"/>
    <w:rsid w:val="00FA7074"/>
    <w:rsid w:val="00FB2DB5"/>
    <w:rsid w:val="00FB305E"/>
    <w:rsid w:val="00FB664F"/>
    <w:rsid w:val="00FB77D2"/>
    <w:rsid w:val="00FC24E1"/>
    <w:rsid w:val="00FC278A"/>
    <w:rsid w:val="00FC27EF"/>
    <w:rsid w:val="00FC4DFB"/>
    <w:rsid w:val="00FD3F02"/>
    <w:rsid w:val="00FD3F6D"/>
    <w:rsid w:val="00FD48EA"/>
    <w:rsid w:val="00FD5C12"/>
    <w:rsid w:val="00FD6178"/>
    <w:rsid w:val="00FD6B22"/>
    <w:rsid w:val="00FD6DC7"/>
    <w:rsid w:val="00FD7F9D"/>
    <w:rsid w:val="00FE0643"/>
    <w:rsid w:val="00FE404E"/>
    <w:rsid w:val="00FE4B72"/>
    <w:rsid w:val="00FE5451"/>
    <w:rsid w:val="00FE7AFD"/>
    <w:rsid w:val="00FF0CEF"/>
    <w:rsid w:val="00FF1C77"/>
    <w:rsid w:val="00FF2662"/>
    <w:rsid w:val="00FF2BA5"/>
    <w:rsid w:val="00FF3645"/>
    <w:rsid w:val="00FF3F9D"/>
    <w:rsid w:val="00FF4C4E"/>
    <w:rsid w:val="00FF4E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2B2CB"/>
  <w15:chartTrackingRefBased/>
  <w15:docId w15:val="{B3ABDDE8-8C5F-4466-87C0-1CFDCB55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BB556A"/>
    <w:pPr>
      <w:spacing w:before="120"/>
    </w:pPr>
    <w:rPr>
      <w:sz w:val="24"/>
      <w:lang w:val="en-US" w:eastAsia="en-US"/>
    </w:rPr>
  </w:style>
  <w:style w:type="paragraph" w:styleId="Titolo1">
    <w:name w:val="heading 1"/>
    <w:next w:val="Corpotesto"/>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link w:val="Titolo4Carattere"/>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3"/>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character" w:styleId="Menzione">
    <w:name w:val="Mention"/>
    <w:basedOn w:val="Carpredefinitoparagrafo"/>
    <w:uiPriority w:val="99"/>
    <w:semiHidden/>
    <w:unhideWhenUsed/>
    <w:rsid w:val="009F6919"/>
    <w:rPr>
      <w:color w:val="2B579A"/>
      <w:shd w:val="clear" w:color="auto" w:fill="E6E6E6"/>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Titolo4Carattere">
    <w:name w:val="Titolo 4 Carattere"/>
    <w:basedOn w:val="Carpredefinitoparagrafo"/>
    <w:link w:val="Titolo4"/>
    <w:rsid w:val="00513479"/>
    <w:rPr>
      <w:rFonts w:ascii="Arial" w:hAnsi="Arial"/>
      <w:b/>
      <w:noProof/>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us/core/StructureDefinition-us-core-smokingstatus.html" TargetMode="External"/><Relationship Id="rId117" Type="http://schemas.openxmlformats.org/officeDocument/2006/relationships/hyperlink" Target="https://www.hl7.org/FHIR/STU3/provenance-definitions.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us/core/StructureDefinition-us-core-immunization.html" TargetMode="External"/><Relationship Id="rId47" Type="http://schemas.openxmlformats.org/officeDocument/2006/relationships/hyperlink" Target="http://hl7.org/fhir/us/core/StructureDefinition-us-core-device.html" TargetMode="External"/><Relationship Id="rId63" Type="http://schemas.openxmlformats.org/officeDocument/2006/relationships/hyperlink" Target="http://hl7.org/fhir/STU3/provenance.html" TargetMode="External"/><Relationship Id="rId68" Type="http://schemas.openxmlformats.org/officeDocument/2006/relationships/hyperlink" Target="http://hl7.org/fhir/STU3/security.html" TargetMode="External"/><Relationship Id="rId84" Type="http://schemas.openxmlformats.org/officeDocument/2006/relationships/hyperlink" Target="https://www.hl7.org/FHIR/STU3/resource.html" TargetMode="External"/><Relationship Id="rId89" Type="http://schemas.openxmlformats.org/officeDocument/2006/relationships/image" Target="media/image4.png"/><Relationship Id="rId112" Type="http://schemas.openxmlformats.org/officeDocument/2006/relationships/hyperlink" Target="https://www.hl7.org/FHIR/STU3/terminologies.html" TargetMode="External"/><Relationship Id="rId133" Type="http://schemas.openxmlformats.org/officeDocument/2006/relationships/hyperlink" Target="https://www.hl7.org/FHIR/STU3/references.html" TargetMode="External"/><Relationship Id="rId138" Type="http://schemas.openxmlformats.org/officeDocument/2006/relationships/hyperlink" Target="https://www.hl7.org/FHIR/STU3/organization.html" TargetMode="External"/><Relationship Id="rId154" Type="http://schemas.openxmlformats.org/officeDocument/2006/relationships/image" Target="media/image12.png"/><Relationship Id="rId159" Type="http://schemas.openxmlformats.org/officeDocument/2006/relationships/header" Target="header1.xml"/><Relationship Id="rId16" Type="http://schemas.openxmlformats.org/officeDocument/2006/relationships/comments" Target="comments.xml"/><Relationship Id="rId107" Type="http://schemas.openxmlformats.org/officeDocument/2006/relationships/hyperlink" Target="https://www.hl7.org/FHIR/STU3/v3/PurposeOfUse/vs.html" TargetMode="External"/><Relationship Id="rId11" Type="http://schemas.openxmlformats.org/officeDocument/2006/relationships/hyperlink" Target="http://www.ihe.net" TargetMode="External"/><Relationship Id="rId32" Type="http://schemas.openxmlformats.org/officeDocument/2006/relationships/hyperlink" Target="http://hl7.org/fhir/us/core/StructureDefinition-us-core-medication.html" TargetMode="External"/><Relationship Id="rId37" Type="http://schemas.openxmlformats.org/officeDocument/2006/relationships/hyperlink" Target="http://hl7.org/fhir/us/core/StructureDefinition-us-core-medicationrequest.html" TargetMode="External"/><Relationship Id="rId53" Type="http://schemas.openxmlformats.org/officeDocument/2006/relationships/hyperlink" Target="http://hl7.org/fhir/us/core/StructureDefinition-us-core-careteam.html" TargetMode="External"/><Relationship Id="rId58" Type="http://schemas.openxmlformats.org/officeDocument/2006/relationships/hyperlink" Target="http://hl7.org/fhir/us/core/StructureDefinition-us-core-observationresults.html" TargetMode="External"/><Relationship Id="rId74" Type="http://schemas.openxmlformats.org/officeDocument/2006/relationships/hyperlink" Target="https://www.hl7.org/FHIR/STU3/formats.html" TargetMode="External"/><Relationship Id="rId79" Type="http://schemas.openxmlformats.org/officeDocument/2006/relationships/hyperlink" Target="https://www.hl7.org/FHIR/STU3/provenance-definitions.html" TargetMode="External"/><Relationship Id="rId102" Type="http://schemas.openxmlformats.org/officeDocument/2006/relationships/hyperlink" Target="https://www.hl7.org/FHIR/STU3/provenance-definitions.html" TargetMode="External"/><Relationship Id="rId123" Type="http://schemas.openxmlformats.org/officeDocument/2006/relationships/hyperlink" Target="https://www.hl7.org/FHIR/STU3/datatypes.html" TargetMode="External"/><Relationship Id="rId128" Type="http://schemas.openxmlformats.org/officeDocument/2006/relationships/hyperlink" Target="https://www.hl7.org/FHIR/STU3/patient.html" TargetMode="External"/><Relationship Id="rId144" Type="http://schemas.openxmlformats.org/officeDocument/2006/relationships/hyperlink" Target="https://www.hl7.org/FHIR/STU3/backboneelement.html" TargetMode="External"/><Relationship Id="rId149" Type="http://schemas.openxmlformats.org/officeDocument/2006/relationships/hyperlink" Target="https://www.hl7.org/FHIR/STU3/provenance-definitions.html" TargetMode="External"/><Relationship Id="rId5" Type="http://schemas.openxmlformats.org/officeDocument/2006/relationships/webSettings" Target="webSettings.xml"/><Relationship Id="rId90" Type="http://schemas.openxmlformats.org/officeDocument/2006/relationships/image" Target="media/image5.png"/><Relationship Id="rId95" Type="http://schemas.openxmlformats.org/officeDocument/2006/relationships/hyperlink" Target="https://www.hl7.org/FHIR/STU3/provenance-definitions.html" TargetMode="External"/><Relationship Id="rId160" Type="http://schemas.openxmlformats.org/officeDocument/2006/relationships/footer" Target="footer1.xml"/><Relationship Id="rId165" Type="http://schemas.openxmlformats.org/officeDocument/2006/relationships/theme" Target="theme/theme1.xml"/><Relationship Id="rId22" Type="http://schemas.openxmlformats.org/officeDocument/2006/relationships/hyperlink" Target="http://hl7.org/fhir/us/core/StructureDefinition-us-core-diagnosticreport.html" TargetMode="External"/><Relationship Id="rId27" Type="http://schemas.openxmlformats.org/officeDocument/2006/relationships/hyperlink" Target="http://hl7.org/fhir/us/core/StructureDefinition-us-core-condition.html" TargetMode="External"/><Relationship Id="rId43" Type="http://schemas.openxmlformats.org/officeDocument/2006/relationships/hyperlink" Target="http://hl7.org/fhir/us/core/StructureDefinition-us-core-procedure.html" TargetMode="External"/><Relationship Id="rId48" Type="http://schemas.openxmlformats.org/officeDocument/2006/relationships/hyperlink" Target="http://hl7.org/fhir/us/core/StructureDefinition-us-core-careplan.html" TargetMode="External"/><Relationship Id="rId64" Type="http://schemas.openxmlformats.org/officeDocument/2006/relationships/hyperlink" Target="https://www.hl7.org/FHIR/STU3/usecases.html" TargetMode="External"/><Relationship Id="rId69" Type="http://schemas.openxmlformats.org/officeDocument/2006/relationships/hyperlink" Target="https://www.hl7.org/FHIR/STU3/secpriv-module.html" TargetMode="External"/><Relationship Id="rId113" Type="http://schemas.openxmlformats.org/officeDocument/2006/relationships/image" Target="media/image8.gif"/><Relationship Id="rId118" Type="http://schemas.openxmlformats.org/officeDocument/2006/relationships/hyperlink" Target="https://www.hl7.org/FHIR/STU3/datatypes.html" TargetMode="External"/><Relationship Id="rId134" Type="http://schemas.openxmlformats.org/officeDocument/2006/relationships/hyperlink" Target="https://www.hl7.org/FHIR/STU3/practitioner.html" TargetMode="External"/><Relationship Id="rId139" Type="http://schemas.openxmlformats.org/officeDocument/2006/relationships/hyperlink" Target="https://www.hl7.org/FHIR/STU3/provenance-definitions.html" TargetMode="External"/><Relationship Id="rId80" Type="http://schemas.openxmlformats.org/officeDocument/2006/relationships/hyperlink" Target="https://www.hl7.org/FHIR/STU3/domainresource.html" TargetMode="External"/><Relationship Id="rId85" Type="http://schemas.openxmlformats.org/officeDocument/2006/relationships/hyperlink" Target="https://www.hl7.org/FHIR/STU3/domainresource.html" TargetMode="External"/><Relationship Id="rId150" Type="http://schemas.openxmlformats.org/officeDocument/2006/relationships/hyperlink" Target="https://www.hl7.org/FHIR/STU3/datatypes.html" TargetMode="External"/><Relationship Id="rId155" Type="http://schemas.openxmlformats.org/officeDocument/2006/relationships/hyperlink" Target="https://www.hl7.org/FHIR/STU3/provenance-definitions.html" TargetMode="External"/><Relationship Id="rId12" Type="http://schemas.openxmlformats.org/officeDocument/2006/relationships/hyperlink" Target="http://www.ihe.net/Domains/index.cfm" TargetMode="External"/><Relationship Id="rId17" Type="http://schemas.microsoft.com/office/2011/relationships/commentsExtended" Target="commentsExtended.xml"/><Relationship Id="rId33" Type="http://schemas.openxmlformats.org/officeDocument/2006/relationships/hyperlink" Target="http://hl7.org/fhir/us/core/StructureDefinition-us-core-medication.html" TargetMode="External"/><Relationship Id="rId38" Type="http://schemas.openxmlformats.org/officeDocument/2006/relationships/hyperlink" Target="http://hl7.org/fhir/us/core/StructureDefinition-us-core-medicationrequest.html" TargetMode="External"/><Relationship Id="rId59" Type="http://schemas.openxmlformats.org/officeDocument/2006/relationships/hyperlink" Target="http://hl7.org/fhir/us/core/StructureDefinition-us-core-observationresults.html" TargetMode="External"/><Relationship Id="rId103" Type="http://schemas.openxmlformats.org/officeDocument/2006/relationships/hyperlink" Target="https://www.hl7.org/FHIR/STU3/references.html" TargetMode="External"/><Relationship Id="rId108" Type="http://schemas.openxmlformats.org/officeDocument/2006/relationships/hyperlink" Target="https://www.hl7.org/FHIR/STU3/terminologies.html" TargetMode="External"/><Relationship Id="rId124" Type="http://schemas.openxmlformats.org/officeDocument/2006/relationships/image" Target="media/image11.png"/><Relationship Id="rId129" Type="http://schemas.openxmlformats.org/officeDocument/2006/relationships/hyperlink" Target="https://www.hl7.org/FHIR/STU3/device.html" TargetMode="External"/><Relationship Id="rId54" Type="http://schemas.openxmlformats.org/officeDocument/2006/relationships/hyperlink" Target="http://hl7.org/fhir/us/core/StructureDefinition-us-core-pract.html" TargetMode="External"/><Relationship Id="rId70" Type="http://schemas.openxmlformats.org/officeDocument/2006/relationships/hyperlink" Target="http://www.hl7.org/fhir/STU3/index.html" TargetMode="External"/><Relationship Id="rId75" Type="http://schemas.openxmlformats.org/officeDocument/2006/relationships/hyperlink" Target="https://www.hl7.org/FHIR/STU3/formats.html" TargetMode="External"/><Relationship Id="rId91" Type="http://schemas.openxmlformats.org/officeDocument/2006/relationships/hyperlink" Target="https://www.hl7.org/FHIR/STU3/provenance-definitions.html" TargetMode="External"/><Relationship Id="rId96" Type="http://schemas.openxmlformats.org/officeDocument/2006/relationships/hyperlink" Target="https://www.hl7.org/FHIR/STU3/datatypes.html" TargetMode="External"/><Relationship Id="rId140" Type="http://schemas.openxmlformats.org/officeDocument/2006/relationships/hyperlink" Target="https://www.hl7.org/FHIR/STU3/datatypes.html" TargetMode="External"/><Relationship Id="rId145" Type="http://schemas.openxmlformats.org/officeDocument/2006/relationships/hyperlink" Target="https://www.hl7.org/FHIR/STU3/provenance-definitions.html" TargetMode="External"/><Relationship Id="rId16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Technical_Framework/index.cfm" TargetMode="External"/><Relationship Id="rId23" Type="http://schemas.openxmlformats.org/officeDocument/2006/relationships/hyperlink" Target="http://hl7.org/fhir/us/core/StructureDefinition-us-core-diagnosticreport.html" TargetMode="External"/><Relationship Id="rId28" Type="http://schemas.openxmlformats.org/officeDocument/2006/relationships/hyperlink" Target="http://hl7.org/fhir/us/core/StructureDefinition-us-core-allergyintolerance.html" TargetMode="External"/><Relationship Id="rId36" Type="http://schemas.openxmlformats.org/officeDocument/2006/relationships/hyperlink" Target="http://hl7.org/fhir/us/core/StructureDefinition-us-core-medicationstatement.html" TargetMode="External"/><Relationship Id="rId49" Type="http://schemas.openxmlformats.org/officeDocument/2006/relationships/hyperlink" Target="http://hl7.org/fhir/us/core/StructureDefinition-us-core-careplan.html" TargetMode="External"/><Relationship Id="rId57" Type="http://schemas.openxmlformats.org/officeDocument/2006/relationships/hyperlink" Target="http://hl7.org/fhir/us/core/StructureDefinition-us-core-observationresults.html" TargetMode="External"/><Relationship Id="rId106" Type="http://schemas.openxmlformats.org/officeDocument/2006/relationships/hyperlink" Target="https://www.hl7.org/FHIR/STU3/datatypes.html" TargetMode="External"/><Relationship Id="rId114" Type="http://schemas.openxmlformats.org/officeDocument/2006/relationships/hyperlink" Target="https://www.hl7.org/FHIR/STU3/provenance-definitions.html" TargetMode="External"/><Relationship Id="rId119" Type="http://schemas.openxmlformats.org/officeDocument/2006/relationships/hyperlink" Target="https://www.hl7.org/FHIR/STU3/valueset-security-role-type.html" TargetMode="External"/><Relationship Id="rId127" Type="http://schemas.openxmlformats.org/officeDocument/2006/relationships/hyperlink" Target="https://www.hl7.org/FHIR/STU3/relatedperson.html" TargetMode="External"/><Relationship Id="rId10" Type="http://schemas.openxmlformats.org/officeDocument/2006/relationships/hyperlink" Target="http://www.ihe.net/Technical_Framework/public_comment.cfm" TargetMode="External"/><Relationship Id="rId31" Type="http://schemas.openxmlformats.org/officeDocument/2006/relationships/hyperlink" Target="http://hl7.org/fhir/us/core/StructureDefinition-us-core-medication.html" TargetMode="External"/><Relationship Id="rId44" Type="http://schemas.openxmlformats.org/officeDocument/2006/relationships/hyperlink" Target="http://hl7.org/fhir/us/core/StructureDefinition-us-core-goal.html" TargetMode="External"/><Relationship Id="rId52" Type="http://schemas.openxmlformats.org/officeDocument/2006/relationships/hyperlink" Target="http://hl7.org/fhir/us/core/StructureDefinition-us-core-careteam.html" TargetMode="External"/><Relationship Id="rId60" Type="http://schemas.openxmlformats.org/officeDocument/2006/relationships/hyperlink" Target="https://www.hl7.org/FHIR/2017Jan/list.html" TargetMode="External"/><Relationship Id="rId65" Type="http://schemas.openxmlformats.org/officeDocument/2006/relationships/hyperlink" Target="https://www.hl7.org/FHIR/STU3/documentreference.html" TargetMode="External"/><Relationship Id="rId73" Type="http://schemas.openxmlformats.org/officeDocument/2006/relationships/hyperlink" Target="https://www.hl7.org/FHIR/STU3/formats.html" TargetMode="External"/><Relationship Id="rId78" Type="http://schemas.openxmlformats.org/officeDocument/2006/relationships/image" Target="media/image3.png"/><Relationship Id="rId81" Type="http://schemas.openxmlformats.org/officeDocument/2006/relationships/hyperlink" Target="https://www.hl7.org/FHIR/STU3/resource.html" TargetMode="External"/><Relationship Id="rId86" Type="http://schemas.openxmlformats.org/officeDocument/2006/relationships/hyperlink" Target="https://www.hl7.org/FHIR/STU3/domainresource.html" TargetMode="External"/><Relationship Id="rId94" Type="http://schemas.openxmlformats.org/officeDocument/2006/relationships/image" Target="media/image6.gif"/><Relationship Id="rId99" Type="http://schemas.openxmlformats.org/officeDocument/2006/relationships/hyperlink" Target="https://www.hl7.org/FHIR/STU3/datatypes.html" TargetMode="External"/><Relationship Id="rId101" Type="http://schemas.openxmlformats.org/officeDocument/2006/relationships/hyperlink" Target="https://www.hl7.org/FHIR/STU3/datatypes.html" TargetMode="External"/><Relationship Id="rId122" Type="http://schemas.openxmlformats.org/officeDocument/2006/relationships/hyperlink" Target="https://www.hl7.org/FHIR/STU3/provenance-definitions.html" TargetMode="External"/><Relationship Id="rId130" Type="http://schemas.openxmlformats.org/officeDocument/2006/relationships/hyperlink" Target="https://www.hl7.org/FHIR/STU3/organization.html" TargetMode="External"/><Relationship Id="rId135" Type="http://schemas.openxmlformats.org/officeDocument/2006/relationships/hyperlink" Target="https://www.hl7.org/FHIR/STU3/relatedperson.html" TargetMode="External"/><Relationship Id="rId143" Type="http://schemas.openxmlformats.org/officeDocument/2006/relationships/hyperlink" Target="https://www.hl7.org/FHIR/STU3/provenance-definitions.html" TargetMode="External"/><Relationship Id="rId148" Type="http://schemas.openxmlformats.org/officeDocument/2006/relationships/hyperlink" Target="https://www.hl7.org/FHIR/STU3/terminologies.html" TargetMode="External"/><Relationship Id="rId151" Type="http://schemas.openxmlformats.org/officeDocument/2006/relationships/hyperlink" Target="https://www.hl7.org/FHIR/STU3/references.html" TargetMode="External"/><Relationship Id="rId156" Type="http://schemas.openxmlformats.org/officeDocument/2006/relationships/hyperlink" Target="https://www.hl7.org/FHIR/STU3/provenance.html" TargetMode="External"/><Relationship Id="rId16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www.ihe.net/About/process.cfm" TargetMode="External"/><Relationship Id="rId18" Type="http://schemas.openxmlformats.org/officeDocument/2006/relationships/hyperlink" Target="http://hl7.org/fhir/us/core/StructureDefinition-us-core-patient.html" TargetMode="External"/><Relationship Id="rId39" Type="http://schemas.openxmlformats.org/officeDocument/2006/relationships/hyperlink" Target="http://hl7.org/fhir/us/core/StructureDefinition-us-core-medicationrequest.html" TargetMode="External"/><Relationship Id="rId109" Type="http://schemas.openxmlformats.org/officeDocument/2006/relationships/hyperlink" Target="https://www.hl7.org/FHIR/STU3/provenance-definitions.html" TargetMode="External"/><Relationship Id="rId34" Type="http://schemas.openxmlformats.org/officeDocument/2006/relationships/hyperlink" Target="http://hl7.org/fhir/us/core/StructureDefinition-us-core-medicationstatement.html" TargetMode="External"/><Relationship Id="rId50" Type="http://schemas.openxmlformats.org/officeDocument/2006/relationships/hyperlink" Target="http://hl7.org/fhir/us/core/StructureDefinition-us-core-careplan.html" TargetMode="External"/><Relationship Id="rId55" Type="http://schemas.openxmlformats.org/officeDocument/2006/relationships/hyperlink" Target="http://hl7.org/fhir/us/core/StructureDefinition-us-core-organization.html" TargetMode="External"/><Relationship Id="rId76" Type="http://schemas.openxmlformats.org/officeDocument/2006/relationships/hyperlink" Target="https://www.hl7.org/FHIR/STU3/formats.html" TargetMode="External"/><Relationship Id="rId97" Type="http://schemas.openxmlformats.org/officeDocument/2006/relationships/image" Target="media/image7.png"/><Relationship Id="rId104" Type="http://schemas.openxmlformats.org/officeDocument/2006/relationships/hyperlink" Target="https://www.hl7.org/FHIR/STU3/location.html" TargetMode="External"/><Relationship Id="rId120" Type="http://schemas.openxmlformats.org/officeDocument/2006/relationships/hyperlink" Target="https://www.hl7.org/FHIR/STU3/terminologies.html" TargetMode="External"/><Relationship Id="rId125" Type="http://schemas.openxmlformats.org/officeDocument/2006/relationships/hyperlink" Target="https://www.hl7.org/FHIR/STU3/references.html" TargetMode="External"/><Relationship Id="rId141" Type="http://schemas.openxmlformats.org/officeDocument/2006/relationships/hyperlink" Target="https://www.hl7.org/FHIR/STU3/v3/RoleLinkType/vs.html" TargetMode="External"/><Relationship Id="rId146" Type="http://schemas.openxmlformats.org/officeDocument/2006/relationships/hyperlink" Target="https://www.hl7.org/FHIR/STU3/datatypes.html" TargetMode="External"/><Relationship Id="rId7" Type="http://schemas.openxmlformats.org/officeDocument/2006/relationships/endnotes" Target="endnotes.xml"/><Relationship Id="rId71" Type="http://schemas.openxmlformats.org/officeDocument/2006/relationships/hyperlink" Target="http://hl7.org/fhir/STU3/http.html" TargetMode="External"/><Relationship Id="rId92" Type="http://schemas.openxmlformats.org/officeDocument/2006/relationships/hyperlink" Target="https://www.hl7.org/FHIR/STU3/references.html" TargetMode="External"/><Relationship Id="rId16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hl7.org/fhir/us/core/StructureDefinition-us-core-allergyintolerance.html" TargetMode="External"/><Relationship Id="rId24" Type="http://schemas.openxmlformats.org/officeDocument/2006/relationships/hyperlink" Target="http://hl7.org/fhir/us/core/StructureDefinition-us-core-condi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hl7.org/fhir/us/core/StructureDefinition-us-core-device.html" TargetMode="External"/><Relationship Id="rId66" Type="http://schemas.openxmlformats.org/officeDocument/2006/relationships/hyperlink" Target="http://hl7.org/implement/standards/fhir/license.html" TargetMode="External"/><Relationship Id="rId87" Type="http://schemas.openxmlformats.org/officeDocument/2006/relationships/hyperlink" Target="https://www.hl7.org/FHIR/STU3/domainresource.html" TargetMode="External"/><Relationship Id="rId110" Type="http://schemas.openxmlformats.org/officeDocument/2006/relationships/hyperlink" Target="https://www.hl7.org/FHIR/STU3/datatypes.html" TargetMode="External"/><Relationship Id="rId115" Type="http://schemas.openxmlformats.org/officeDocument/2006/relationships/hyperlink" Target="https://www.hl7.org/FHIR/STU3/backboneelement.html" TargetMode="External"/><Relationship Id="rId131" Type="http://schemas.openxmlformats.org/officeDocument/2006/relationships/hyperlink" Target="https://www.hl7.org/FHIR/STU3/provenance-definitions.html" TargetMode="External"/><Relationship Id="rId136" Type="http://schemas.openxmlformats.org/officeDocument/2006/relationships/hyperlink" Target="https://www.hl7.org/FHIR/STU3/patient.html" TargetMode="External"/><Relationship Id="rId157" Type="http://schemas.openxmlformats.org/officeDocument/2006/relationships/hyperlink" Target="https://www.hl7.org/FHIR/STU3/provenance-definitions.html" TargetMode="External"/><Relationship Id="rId61" Type="http://schemas.openxmlformats.org/officeDocument/2006/relationships/hyperlink" Target="https://www.hl7.org/FHIR/2017Jan/list.html" TargetMode="External"/><Relationship Id="rId82" Type="http://schemas.openxmlformats.org/officeDocument/2006/relationships/hyperlink" Target="https://www.hl7.org/FHIR/STU3/resource.html" TargetMode="External"/><Relationship Id="rId152" Type="http://schemas.openxmlformats.org/officeDocument/2006/relationships/hyperlink" Target="https://www.hl7.org/FHIR/STU3/resourcelist.html" TargetMode="External"/><Relationship Id="rId19" Type="http://schemas.openxmlformats.org/officeDocument/2006/relationships/hyperlink" Target="http://hl7.org/fhir/us/core/StructureDefinition-us-core-vitalsigns.html" TargetMode="External"/><Relationship Id="rId14" Type="http://schemas.openxmlformats.org/officeDocument/2006/relationships/hyperlink" Target="http://www.ihe.net/profiles/index.cfm" TargetMode="External"/><Relationship Id="rId30" Type="http://schemas.openxmlformats.org/officeDocument/2006/relationships/hyperlink" Target="http://hl7.org/fhir/us/core/StructureDefinition-us-core-allergyintolerance.html" TargetMode="External"/><Relationship Id="rId35" Type="http://schemas.openxmlformats.org/officeDocument/2006/relationships/hyperlink" Target="http://hl7.org/fhir/us/core/StructureDefinition-us-core-medicationstatement.html" TargetMode="External"/><Relationship Id="rId56" Type="http://schemas.openxmlformats.org/officeDocument/2006/relationships/hyperlink" Target="http://hl7.org/fhir/us/core/StructureDefinition-us-core-location.html" TargetMode="External"/><Relationship Id="rId77" Type="http://schemas.openxmlformats.org/officeDocument/2006/relationships/image" Target="media/image2.png"/><Relationship Id="rId100" Type="http://schemas.openxmlformats.org/officeDocument/2006/relationships/hyperlink" Target="https://www.hl7.org/FHIR/STU3/provenance-definitions.html" TargetMode="External"/><Relationship Id="rId105" Type="http://schemas.openxmlformats.org/officeDocument/2006/relationships/hyperlink" Target="https://www.hl7.org/FHIR/STU3/provenance-definitions.html" TargetMode="External"/><Relationship Id="rId126" Type="http://schemas.openxmlformats.org/officeDocument/2006/relationships/hyperlink" Target="https://www.hl7.org/FHIR/STU3/practitioner.html" TargetMode="External"/><Relationship Id="rId147" Type="http://schemas.openxmlformats.org/officeDocument/2006/relationships/hyperlink" Target="https://www.hl7.org/FHIR/STU3/valueset-provenance-entity-role.html" TargetMode="External"/><Relationship Id="rId8" Type="http://schemas.openxmlformats.org/officeDocument/2006/relationships/image" Target="media/image1.jpeg"/><Relationship Id="rId51" Type="http://schemas.openxmlformats.org/officeDocument/2006/relationships/hyperlink" Target="http://hl7.org/fhir/us/core/StructureDefinition-us-core-careteam.html" TargetMode="External"/><Relationship Id="rId72" Type="http://schemas.openxmlformats.org/officeDocument/2006/relationships/hyperlink" Target="https://www.hl7.org/FHIR/STU3/formats.html" TargetMode="External"/><Relationship Id="rId93" Type="http://schemas.openxmlformats.org/officeDocument/2006/relationships/hyperlink" Target="https://www.hl7.org/FHIR/STU3/resourcelist.html" TargetMode="External"/><Relationship Id="rId98" Type="http://schemas.openxmlformats.org/officeDocument/2006/relationships/hyperlink" Target="https://www.hl7.org/FHIR/STU3/provenance-definitions.html" TargetMode="External"/><Relationship Id="rId121" Type="http://schemas.openxmlformats.org/officeDocument/2006/relationships/image" Target="media/image10.gif"/><Relationship Id="rId142" Type="http://schemas.openxmlformats.org/officeDocument/2006/relationships/hyperlink" Target="https://www.hl7.org/FHIR/STU3/terminologies.html"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hl7.org/fhir/us/core/StructureDefinition-us-core-condition.html" TargetMode="External"/><Relationship Id="rId46" Type="http://schemas.openxmlformats.org/officeDocument/2006/relationships/hyperlink" Target="http://hl7.org/fhir/us/core/StructureDefinition-us-core-device.html" TargetMode="External"/><Relationship Id="rId67" Type="http://schemas.openxmlformats.org/officeDocument/2006/relationships/hyperlink" Target="http://www.ihe.net/Technical_Framework/index.cfm" TargetMode="External"/><Relationship Id="rId116" Type="http://schemas.openxmlformats.org/officeDocument/2006/relationships/image" Target="media/image9.png"/><Relationship Id="rId137" Type="http://schemas.openxmlformats.org/officeDocument/2006/relationships/hyperlink" Target="https://www.hl7.org/FHIR/STU3/device.html" TargetMode="External"/><Relationship Id="rId158" Type="http://schemas.openxmlformats.org/officeDocument/2006/relationships/hyperlink" Target="https://www.hl7.org/FHIR/STU3/datatypes.html" TargetMode="External"/><Relationship Id="rId20" Type="http://schemas.openxmlformats.org/officeDocument/2006/relationships/hyperlink" Target="http://hl7.org/fhir/us/core/StructureDefinition-us-core-vitalsigns.html" TargetMode="External"/><Relationship Id="rId41" Type="http://schemas.openxmlformats.org/officeDocument/2006/relationships/hyperlink" Target="http://hl7.org/fhir/us/core/StructureDefinition-us-core-immunization.html" TargetMode="External"/><Relationship Id="rId62" Type="http://schemas.openxmlformats.org/officeDocument/2006/relationships/hyperlink" Target="http://hl7.org/fhir/2017Jan/provenance.html" TargetMode="External"/><Relationship Id="rId83" Type="http://schemas.openxmlformats.org/officeDocument/2006/relationships/hyperlink" Target="https://www.hl7.org/FHIR/STU3/resource.html" TargetMode="External"/><Relationship Id="rId88" Type="http://schemas.openxmlformats.org/officeDocument/2006/relationships/hyperlink" Target="https://www.hl7.org/FHIR/STU3/domainresource.html" TargetMode="External"/><Relationship Id="rId111" Type="http://schemas.openxmlformats.org/officeDocument/2006/relationships/hyperlink" Target="https://www.hl7.org/FHIR/STU3/valueset-provenance-activity-type.html" TargetMode="External"/><Relationship Id="rId132" Type="http://schemas.openxmlformats.org/officeDocument/2006/relationships/hyperlink" Target="https://www.hl7.org/FHIR/STU3/datatypes.html" TargetMode="External"/><Relationship Id="rId153" Type="http://schemas.openxmlformats.org/officeDocument/2006/relationships/hyperlink" Target="https://www.hl7.org/FHIR/STU3/datatypes.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l7.org/implement/standards/fhir/profile.html" TargetMode="External"/><Relationship Id="rId2" Type="http://schemas.openxmlformats.org/officeDocument/2006/relationships/hyperlink" Target="http://hl7.org/fhir/STU3/resourcelist.html" TargetMode="External"/><Relationship Id="rId1" Type="http://schemas.openxmlformats.org/officeDocument/2006/relationships/hyperlink" Target="http://hl7.org/fhir/STU3/overvie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25361-F826-4402-9505-341B487E1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641</TotalTime>
  <Pages>1</Pages>
  <Words>11705</Words>
  <Characters>66719</Characters>
  <Application>Microsoft Office Word</Application>
  <DocSecurity>0</DocSecurity>
  <Lines>555</Lines>
  <Paragraphs>156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78268</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61</cp:revision>
  <cp:lastPrinted>2017-04-13T15:14:00Z</cp:lastPrinted>
  <dcterms:created xsi:type="dcterms:W3CDTF">2017-04-10T17:00:00Z</dcterms:created>
  <dcterms:modified xsi:type="dcterms:W3CDTF">2017-04-14T14:05:00Z</dcterms:modified>
  <cp:category>IHE Supplement Template</cp:category>
</cp:coreProperties>
</file>