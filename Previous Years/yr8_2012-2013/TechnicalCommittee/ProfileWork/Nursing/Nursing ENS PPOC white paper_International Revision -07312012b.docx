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DCD85" w14:textId="77777777" w:rsidR="009B60F8" w:rsidRDefault="006F6EDD" w:rsidP="009B60F8">
      <w:pPr>
        <w:autoSpaceDE w:val="0"/>
        <w:autoSpaceDN w:val="0"/>
        <w:adjustRightInd w:val="0"/>
        <w:spacing w:after="0" w:line="240" w:lineRule="auto"/>
        <w:jc w:val="center"/>
        <w:rPr>
          <w:rFonts w:ascii="Times New Roman" w:hAnsi="Times New Roman" w:cs="Times New Roman"/>
          <w:b/>
          <w:bCs/>
          <w:sz w:val="29"/>
          <w:szCs w:val="29"/>
        </w:rPr>
      </w:pPr>
      <w:r>
        <w:rPr>
          <w:rFonts w:ascii="Times New Roman" w:hAnsi="Times New Roman" w:cs="Times New Roman"/>
          <w:b/>
          <w:bCs/>
          <w:sz w:val="29"/>
          <w:szCs w:val="29"/>
        </w:rPr>
        <w:t xml:space="preserve">Implementation Priorities for </w:t>
      </w:r>
      <w:r w:rsidR="00C02AE1">
        <w:rPr>
          <w:rFonts w:ascii="Times New Roman" w:hAnsi="Times New Roman" w:cs="Times New Roman"/>
          <w:b/>
          <w:bCs/>
          <w:sz w:val="29"/>
          <w:szCs w:val="29"/>
        </w:rPr>
        <w:t xml:space="preserve">the </w:t>
      </w:r>
      <w:r>
        <w:rPr>
          <w:rFonts w:ascii="Times New Roman" w:hAnsi="Times New Roman" w:cs="Times New Roman"/>
          <w:b/>
          <w:bCs/>
          <w:sz w:val="29"/>
          <w:szCs w:val="29"/>
        </w:rPr>
        <w:t>Integrating the Healthcare Enterprise (IHE)</w:t>
      </w:r>
    </w:p>
    <w:p w14:paraId="6992547C" w14:textId="77777777" w:rsidR="00AE22DE" w:rsidRDefault="006F6EDD" w:rsidP="009B60F8">
      <w:pPr>
        <w:jc w:val="center"/>
        <w:rPr>
          <w:rFonts w:ascii="Times New Roman" w:hAnsi="Times New Roman" w:cs="Times New Roman"/>
          <w:b/>
          <w:bCs/>
          <w:sz w:val="29"/>
          <w:szCs w:val="29"/>
        </w:rPr>
      </w:pPr>
      <w:r>
        <w:rPr>
          <w:rFonts w:ascii="Times New Roman" w:hAnsi="Times New Roman" w:cs="Times New Roman"/>
          <w:b/>
          <w:bCs/>
          <w:sz w:val="29"/>
          <w:szCs w:val="29"/>
        </w:rPr>
        <w:t>Nursing Subcommittee</w:t>
      </w:r>
    </w:p>
    <w:p w14:paraId="2DC00BD7" w14:textId="77777777" w:rsidR="00AE22DE" w:rsidRPr="00BE4DB7" w:rsidRDefault="006F6EDD" w:rsidP="009B60F8">
      <w:pPr>
        <w:jc w:val="center"/>
        <w:rPr>
          <w:rFonts w:ascii="Times New Roman" w:hAnsi="Times New Roman" w:cs="Times New Roman"/>
          <w:b/>
          <w:bCs/>
          <w:sz w:val="29"/>
          <w:szCs w:val="29"/>
        </w:rPr>
      </w:pPr>
      <w:r>
        <w:rPr>
          <w:rFonts w:ascii="Times New Roman" w:hAnsi="Times New Roman" w:cs="Times New Roman"/>
          <w:b/>
        </w:rPr>
        <w:t xml:space="preserve">White Paper to </w:t>
      </w:r>
      <w:r w:rsidR="00C02AE1">
        <w:rPr>
          <w:rFonts w:ascii="Times New Roman" w:hAnsi="Times New Roman" w:cs="Times New Roman"/>
          <w:b/>
        </w:rPr>
        <w:t>A</w:t>
      </w:r>
      <w:r w:rsidR="00AB0143">
        <w:rPr>
          <w:rFonts w:ascii="Times New Roman" w:hAnsi="Times New Roman" w:cs="Times New Roman"/>
          <w:b/>
        </w:rPr>
        <w:t xml:space="preserve">dvocate </w:t>
      </w:r>
      <w:r>
        <w:rPr>
          <w:rFonts w:ascii="Times New Roman" w:hAnsi="Times New Roman" w:cs="Times New Roman"/>
          <w:b/>
        </w:rPr>
        <w:t xml:space="preserve">the </w:t>
      </w:r>
      <w:r w:rsidR="00C02AE1">
        <w:rPr>
          <w:rFonts w:ascii="Times New Roman" w:hAnsi="Times New Roman" w:cs="Times New Roman"/>
          <w:b/>
        </w:rPr>
        <w:t>U</w:t>
      </w:r>
      <w:r>
        <w:rPr>
          <w:rFonts w:ascii="Times New Roman" w:hAnsi="Times New Roman" w:cs="Times New Roman"/>
          <w:b/>
        </w:rPr>
        <w:t>ptake of P</w:t>
      </w:r>
      <w:r w:rsidR="003D5533">
        <w:rPr>
          <w:rFonts w:ascii="Times New Roman" w:hAnsi="Times New Roman" w:cs="Times New Roman"/>
          <w:b/>
        </w:rPr>
        <w:t xml:space="preserve">atient </w:t>
      </w:r>
      <w:r>
        <w:rPr>
          <w:rFonts w:ascii="Times New Roman" w:hAnsi="Times New Roman" w:cs="Times New Roman"/>
          <w:b/>
        </w:rPr>
        <w:t>P</w:t>
      </w:r>
      <w:r w:rsidR="003D5533">
        <w:rPr>
          <w:rFonts w:ascii="Times New Roman" w:hAnsi="Times New Roman" w:cs="Times New Roman"/>
          <w:b/>
        </w:rPr>
        <w:t xml:space="preserve">lan </w:t>
      </w:r>
      <w:r w:rsidR="00FC78F6">
        <w:rPr>
          <w:rFonts w:ascii="Times New Roman" w:hAnsi="Times New Roman" w:cs="Times New Roman"/>
          <w:b/>
        </w:rPr>
        <w:t>o</w:t>
      </w:r>
      <w:r w:rsidR="003D5533">
        <w:rPr>
          <w:rFonts w:ascii="Times New Roman" w:hAnsi="Times New Roman" w:cs="Times New Roman"/>
          <w:b/>
        </w:rPr>
        <w:t xml:space="preserve">f </w:t>
      </w:r>
      <w:r>
        <w:rPr>
          <w:rFonts w:ascii="Times New Roman" w:hAnsi="Times New Roman" w:cs="Times New Roman"/>
          <w:b/>
        </w:rPr>
        <w:t>C</w:t>
      </w:r>
      <w:r w:rsidR="003D5533">
        <w:rPr>
          <w:rFonts w:ascii="Times New Roman" w:hAnsi="Times New Roman" w:cs="Times New Roman"/>
          <w:b/>
        </w:rPr>
        <w:t>are</w:t>
      </w:r>
      <w:r>
        <w:rPr>
          <w:rFonts w:ascii="Times New Roman" w:hAnsi="Times New Roman" w:cs="Times New Roman"/>
          <w:b/>
        </w:rPr>
        <w:t xml:space="preserve"> and eN</w:t>
      </w:r>
      <w:r w:rsidR="003D5533">
        <w:rPr>
          <w:rFonts w:ascii="Times New Roman" w:hAnsi="Times New Roman" w:cs="Times New Roman"/>
          <w:b/>
        </w:rPr>
        <w:t xml:space="preserve">ursing </w:t>
      </w:r>
      <w:r>
        <w:rPr>
          <w:rFonts w:ascii="Times New Roman" w:hAnsi="Times New Roman" w:cs="Times New Roman"/>
          <w:b/>
        </w:rPr>
        <w:t>S</w:t>
      </w:r>
      <w:r w:rsidR="003D5533">
        <w:rPr>
          <w:rFonts w:ascii="Times New Roman" w:hAnsi="Times New Roman" w:cs="Times New Roman"/>
          <w:b/>
        </w:rPr>
        <w:t>ummary</w:t>
      </w:r>
      <w:r>
        <w:rPr>
          <w:rFonts w:ascii="Times New Roman" w:hAnsi="Times New Roman" w:cs="Times New Roman"/>
          <w:b/>
        </w:rPr>
        <w:t xml:space="preserve"> Profiles</w:t>
      </w:r>
    </w:p>
    <w:p w14:paraId="3B92F512" w14:textId="77777777" w:rsidR="00AE22DE" w:rsidRDefault="006F6EDD" w:rsidP="00AE22DE">
      <w:pPr>
        <w:jc w:val="center"/>
        <w:rPr>
          <w:rFonts w:ascii="Times New Roman" w:hAnsi="Times New Roman" w:cs="Times New Roman"/>
          <w:b/>
          <w:bCs/>
          <w:sz w:val="23"/>
          <w:szCs w:val="23"/>
        </w:rPr>
      </w:pPr>
      <w:r>
        <w:rPr>
          <w:rFonts w:ascii="Times New Roman" w:hAnsi="Times New Roman" w:cs="Times New Roman"/>
          <w:b/>
          <w:bCs/>
          <w:sz w:val="23"/>
          <w:szCs w:val="23"/>
        </w:rPr>
        <w:t>Prepared by the IHE Patient Care Coordination Nursing Subcommittee</w:t>
      </w:r>
    </w:p>
    <w:p w14:paraId="0FD095B3" w14:textId="77777777" w:rsidR="009B60F8" w:rsidRDefault="00C02AE1" w:rsidP="009B60F8">
      <w:pPr>
        <w:jc w:val="center"/>
        <w:rPr>
          <w:rFonts w:ascii="Times New Roman" w:hAnsi="Times New Roman" w:cs="Times New Roman"/>
          <w:b/>
          <w:bCs/>
          <w:sz w:val="23"/>
          <w:szCs w:val="23"/>
        </w:rPr>
      </w:pPr>
      <w:r>
        <w:rPr>
          <w:rFonts w:ascii="Times New Roman" w:hAnsi="Times New Roman" w:cs="Times New Roman"/>
          <w:b/>
          <w:bCs/>
          <w:sz w:val="23"/>
          <w:szCs w:val="23"/>
        </w:rPr>
        <w:t xml:space="preserve">July </w:t>
      </w:r>
      <w:r w:rsidR="007575D7">
        <w:rPr>
          <w:rFonts w:ascii="Times New Roman" w:hAnsi="Times New Roman" w:cs="Times New Roman"/>
          <w:b/>
          <w:bCs/>
          <w:sz w:val="23"/>
          <w:szCs w:val="23"/>
        </w:rPr>
        <w:t>3</w:t>
      </w:r>
      <w:r w:rsidR="006F6EDD">
        <w:rPr>
          <w:rFonts w:ascii="Times New Roman" w:hAnsi="Times New Roman" w:cs="Times New Roman"/>
          <w:b/>
          <w:bCs/>
          <w:sz w:val="23"/>
          <w:szCs w:val="23"/>
        </w:rPr>
        <w:t>, 2012</w:t>
      </w:r>
    </w:p>
    <w:p w14:paraId="500BA58E" w14:textId="77777777" w:rsidR="009B60F8" w:rsidRPr="00C529B5" w:rsidRDefault="009B60F8" w:rsidP="009B60F8">
      <w:pPr>
        <w:jc w:val="center"/>
        <w:rPr>
          <w:rFonts w:ascii="Times New Roman" w:hAnsi="Times New Roman" w:cs="Times New Roman"/>
          <w:b/>
          <w:bCs/>
          <w:sz w:val="23"/>
          <w:szCs w:val="23"/>
        </w:rPr>
      </w:pPr>
    </w:p>
    <w:p w14:paraId="69DB14E5" w14:textId="77777777" w:rsidR="00AE22DE" w:rsidRPr="00C529B5" w:rsidRDefault="006F6EDD" w:rsidP="00AE22DE">
      <w:pPr>
        <w:rPr>
          <w:rFonts w:ascii="Times New Roman" w:hAnsi="Times New Roman" w:cs="Times New Roman"/>
          <w:b/>
          <w:bCs/>
          <w:sz w:val="24"/>
          <w:szCs w:val="24"/>
        </w:rPr>
      </w:pPr>
      <w:r w:rsidRPr="00C529B5">
        <w:rPr>
          <w:rFonts w:ascii="Times New Roman" w:hAnsi="Times New Roman" w:cs="Times New Roman"/>
          <w:b/>
          <w:bCs/>
          <w:sz w:val="24"/>
          <w:szCs w:val="24"/>
        </w:rPr>
        <w:t xml:space="preserve">Introduction </w:t>
      </w:r>
    </w:p>
    <w:p w14:paraId="14BD8D01" w14:textId="77777777" w:rsidR="00C62818" w:rsidRDefault="003826D8" w:rsidP="00C62818">
      <w:pPr>
        <w:spacing w:after="0" w:line="240" w:lineRule="auto"/>
        <w:contextualSpacing/>
        <w:rPr>
          <w:rFonts w:ascii="Times New Roman" w:hAnsi="Times New Roman" w:cs="Times New Roman"/>
          <w:bCs/>
        </w:rPr>
      </w:pPr>
      <w:r w:rsidRPr="003826D8">
        <w:rPr>
          <w:rFonts w:ascii="Times New Roman" w:hAnsi="Times New Roman" w:cs="Times New Roman"/>
          <w:bCs/>
        </w:rPr>
        <w:t>Patient care is complex and often involves many facets of the healthcare delivery system.</w:t>
      </w:r>
      <w:r w:rsidR="00C417F6">
        <w:rPr>
          <w:rFonts w:ascii="Times New Roman" w:hAnsi="Times New Roman" w:cs="Times New Roman"/>
          <w:bCs/>
        </w:rPr>
        <w:t xml:space="preserve"> </w:t>
      </w:r>
      <w:r w:rsidRPr="003826D8">
        <w:rPr>
          <w:rFonts w:ascii="Times New Roman" w:hAnsi="Times New Roman" w:cs="Times New Roman"/>
          <w:bCs/>
        </w:rPr>
        <w:t xml:space="preserve">Communication is imperative to streamline care processes that may result in decreased cost and improved quality. The services that nurses provide in any care setting are key components of patient care. It is imperative that </w:t>
      </w:r>
      <w:r w:rsidR="00C02AE1">
        <w:rPr>
          <w:rFonts w:ascii="Times New Roman" w:hAnsi="Times New Roman" w:cs="Times New Roman"/>
          <w:bCs/>
        </w:rPr>
        <w:t xml:space="preserve">these </w:t>
      </w:r>
      <w:r w:rsidRPr="003826D8">
        <w:rPr>
          <w:rFonts w:ascii="Times New Roman" w:hAnsi="Times New Roman" w:cs="Times New Roman"/>
          <w:bCs/>
        </w:rPr>
        <w:t>components of nursing care are efficiently communicated to other care providers as well as to the patient themselves.</w:t>
      </w:r>
      <w:r w:rsidR="00C417F6">
        <w:rPr>
          <w:rFonts w:ascii="Times New Roman" w:hAnsi="Times New Roman" w:cs="Times New Roman"/>
          <w:bCs/>
        </w:rPr>
        <w:t xml:space="preserve"> </w:t>
      </w:r>
      <w:r w:rsidRPr="003826D8">
        <w:rPr>
          <w:rFonts w:ascii="Times New Roman" w:hAnsi="Times New Roman" w:cs="Times New Roman"/>
          <w:bCs/>
        </w:rPr>
        <w:t>This white paper will discuss how the IHE Patient Plan of Care (PPOC) and eNursing Summary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profiles support the benefits for exchanging nursing data</w:t>
      </w:r>
      <w:r w:rsidR="00C02AE1">
        <w:rPr>
          <w:rFonts w:ascii="Times New Roman" w:hAnsi="Times New Roman" w:cs="Times New Roman"/>
          <w:bCs/>
        </w:rPr>
        <w:t>.</w:t>
      </w:r>
    </w:p>
    <w:p w14:paraId="46D723D9" w14:textId="77777777" w:rsidR="00FD7E08" w:rsidRPr="00C529B5" w:rsidRDefault="00FD7E08" w:rsidP="00C62818">
      <w:pPr>
        <w:spacing w:after="0" w:line="240" w:lineRule="auto"/>
        <w:contextualSpacing/>
        <w:rPr>
          <w:rFonts w:ascii="Times New Roman" w:hAnsi="Times New Roman" w:cs="Times New Roman"/>
          <w:bCs/>
          <w:strike/>
        </w:rPr>
      </w:pPr>
    </w:p>
    <w:p w14:paraId="4687166C" w14:textId="77777777" w:rsidR="00C62818" w:rsidRPr="00C529B5" w:rsidRDefault="003826D8" w:rsidP="00C62818">
      <w:pPr>
        <w:spacing w:after="0" w:line="240" w:lineRule="auto"/>
        <w:contextualSpacing/>
        <w:rPr>
          <w:rFonts w:ascii="Times New Roman" w:hAnsi="Times New Roman" w:cs="Times New Roman"/>
          <w:bCs/>
        </w:rPr>
      </w:pPr>
      <w:r w:rsidRPr="003826D8">
        <w:rPr>
          <w:rFonts w:ascii="Times New Roman" w:hAnsi="Times New Roman" w:cs="Times New Roman"/>
          <w:bCs/>
        </w:rPr>
        <w:t xml:space="preserve">It will explain the use of the Nursing Process to define the data that </w:t>
      </w:r>
      <w:r w:rsidR="00C02AE1">
        <w:rPr>
          <w:rFonts w:ascii="Times New Roman" w:hAnsi="Times New Roman" w:cs="Times New Roman"/>
          <w:bCs/>
        </w:rPr>
        <w:t>are</w:t>
      </w:r>
      <w:r w:rsidRPr="003826D8">
        <w:rPr>
          <w:rFonts w:ascii="Times New Roman" w:hAnsi="Times New Roman" w:cs="Times New Roman"/>
          <w:bCs/>
        </w:rPr>
        <w:t xml:space="preserve"> used to support the exchange of clinical information. It will summarize the differences between the PPOC and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explaining the </w:t>
      </w:r>
      <w:r w:rsidR="00C02AE1">
        <w:rPr>
          <w:rFonts w:ascii="Times New Roman" w:hAnsi="Times New Roman" w:cs="Times New Roman"/>
          <w:bCs/>
        </w:rPr>
        <w:t xml:space="preserve">value and </w:t>
      </w:r>
      <w:r w:rsidRPr="003826D8">
        <w:rPr>
          <w:rFonts w:ascii="Times New Roman" w:hAnsi="Times New Roman" w:cs="Times New Roman"/>
          <w:bCs/>
        </w:rPr>
        <w:t xml:space="preserve">overarching use of both profiles. </w:t>
      </w:r>
      <w:r w:rsidR="005A37DD" w:rsidRPr="007650D1">
        <w:rPr>
          <w:rFonts w:ascii="Times New Roman" w:hAnsi="Times New Roman" w:cs="Times New Roman"/>
          <w:bCs/>
        </w:rPr>
        <w:t>It will identify recommend</w:t>
      </w:r>
      <w:r w:rsidR="00C02AE1">
        <w:rPr>
          <w:rFonts w:ascii="Times New Roman" w:hAnsi="Times New Roman" w:cs="Times New Roman"/>
          <w:bCs/>
        </w:rPr>
        <w:t>ed</w:t>
      </w:r>
      <w:r w:rsidR="005A37DD" w:rsidRPr="007650D1">
        <w:rPr>
          <w:rFonts w:ascii="Times New Roman" w:hAnsi="Times New Roman" w:cs="Times New Roman"/>
          <w:bCs/>
        </w:rPr>
        <w:t xml:space="preserve"> changes to </w:t>
      </w:r>
      <w:r w:rsidR="00C02AE1">
        <w:rPr>
          <w:rFonts w:ascii="Times New Roman" w:hAnsi="Times New Roman" w:cs="Times New Roman"/>
          <w:bCs/>
        </w:rPr>
        <w:t xml:space="preserve">enhance </w:t>
      </w:r>
      <w:r w:rsidR="005A37DD" w:rsidRPr="007650D1">
        <w:rPr>
          <w:rFonts w:ascii="Times New Roman" w:hAnsi="Times New Roman" w:cs="Times New Roman"/>
          <w:bCs/>
        </w:rPr>
        <w:t>adoption.</w:t>
      </w:r>
      <w:r w:rsidR="00C417F6">
        <w:rPr>
          <w:rFonts w:ascii="Times New Roman" w:hAnsi="Times New Roman" w:cs="Times New Roman"/>
          <w:bCs/>
        </w:rPr>
        <w:t xml:space="preserve"> </w:t>
      </w:r>
      <w:r w:rsidRPr="003826D8">
        <w:rPr>
          <w:rFonts w:ascii="Times New Roman" w:hAnsi="Times New Roman" w:cs="Times New Roman"/>
          <w:bCs/>
        </w:rPr>
        <w:t>Furthermore, it will define use cases t</w:t>
      </w:r>
      <w:r w:rsidR="00C02AE1">
        <w:rPr>
          <w:rFonts w:ascii="Times New Roman" w:hAnsi="Times New Roman" w:cs="Times New Roman"/>
          <w:bCs/>
        </w:rPr>
        <w:t>hat</w:t>
      </w:r>
      <w:r w:rsidRPr="003826D8">
        <w:rPr>
          <w:rFonts w:ascii="Times New Roman" w:hAnsi="Times New Roman" w:cs="Times New Roman"/>
          <w:bCs/>
        </w:rPr>
        <w:t xml:space="preserve"> support the need for the exchange of nursing data and identify future work that is </w:t>
      </w:r>
      <w:r w:rsidR="00C02AE1">
        <w:rPr>
          <w:rFonts w:ascii="Times New Roman" w:hAnsi="Times New Roman" w:cs="Times New Roman"/>
          <w:bCs/>
        </w:rPr>
        <w:t>anticipated</w:t>
      </w:r>
      <w:r w:rsidRPr="003826D8">
        <w:rPr>
          <w:rFonts w:ascii="Times New Roman" w:hAnsi="Times New Roman" w:cs="Times New Roman"/>
          <w:bCs/>
        </w:rPr>
        <w:t xml:space="preserve">. </w:t>
      </w:r>
    </w:p>
    <w:p w14:paraId="297A6394" w14:textId="77777777" w:rsidR="003D0065" w:rsidRDefault="003D0065" w:rsidP="00AE22DE">
      <w:pPr>
        <w:spacing w:after="0" w:line="240" w:lineRule="auto"/>
        <w:contextualSpacing/>
        <w:rPr>
          <w:ins w:id="0" w:author="LK HL" w:date="2012-07-18T12:59:00Z"/>
          <w:rFonts w:ascii="Times New Roman" w:hAnsi="Times New Roman" w:cs="Times New Roman"/>
          <w:b/>
          <w:bCs/>
          <w:sz w:val="24"/>
          <w:szCs w:val="24"/>
        </w:rPr>
      </w:pPr>
    </w:p>
    <w:p w14:paraId="173BF24E" w14:textId="77777777" w:rsidR="00AE22DE" w:rsidRPr="00C529B5" w:rsidRDefault="00372736" w:rsidP="00AE22DE">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Overview </w:t>
      </w:r>
    </w:p>
    <w:p w14:paraId="71CB6796" w14:textId="77777777" w:rsidR="00C62818" w:rsidRPr="00784DCC" w:rsidRDefault="00C62818" w:rsidP="00AE22DE">
      <w:pPr>
        <w:pStyle w:val="Default"/>
        <w:rPr>
          <w:color w:val="auto"/>
          <w:sz w:val="22"/>
          <w:szCs w:val="22"/>
        </w:rPr>
      </w:pPr>
    </w:p>
    <w:p w14:paraId="2351C9C0" w14:textId="77777777" w:rsidR="00C62818" w:rsidRPr="00784DCC" w:rsidRDefault="007D1153" w:rsidP="00C62818">
      <w:pPr>
        <w:pStyle w:val="Default"/>
        <w:rPr>
          <w:color w:val="auto"/>
          <w:sz w:val="22"/>
          <w:szCs w:val="22"/>
        </w:rPr>
      </w:pPr>
      <w:r w:rsidRPr="00784DCC">
        <w:rPr>
          <w:color w:val="auto"/>
          <w:sz w:val="22"/>
          <w:szCs w:val="22"/>
        </w:rPr>
        <w:t>Globally, the healthcare system is highly fragmented. The 2001 Institute of Medicine report suggests the United States (US) healthcare system does not make the best use of its resources. It is a highly splintered delivery system resulting in unnecessary duplication of services with long waiting times and delayed services.</w:t>
      </w:r>
      <w:r w:rsidRPr="00784DCC">
        <w:rPr>
          <w:rStyle w:val="FootnoteReference"/>
          <w:color w:val="auto"/>
          <w:sz w:val="22"/>
          <w:szCs w:val="22"/>
        </w:rPr>
        <w:footnoteReference w:id="1"/>
      </w:r>
      <w:r w:rsidRPr="00784DCC">
        <w:rPr>
          <w:color w:val="auto"/>
          <w:sz w:val="22"/>
          <w:szCs w:val="22"/>
        </w:rPr>
        <w:t xml:space="preserve"> Such fragmentation in care, often results in higher cost with decreased quality. As the population ages, an increasing number of patients will need to access the healthcare system across all care settings. An increase in patient care needs will therefore result in increased cost. </w:t>
      </w:r>
    </w:p>
    <w:p w14:paraId="13B57FBA" w14:textId="77777777" w:rsidR="00C62818" w:rsidRPr="00784DCC" w:rsidRDefault="00C62818" w:rsidP="00AE22DE">
      <w:pPr>
        <w:pStyle w:val="Default"/>
        <w:rPr>
          <w:color w:val="auto"/>
          <w:sz w:val="22"/>
          <w:szCs w:val="22"/>
        </w:rPr>
      </w:pPr>
    </w:p>
    <w:p w14:paraId="34F1C628" w14:textId="77777777" w:rsidR="00886014" w:rsidRPr="00784DCC" w:rsidRDefault="007D1153" w:rsidP="00886014">
      <w:r w:rsidRPr="00784DCC">
        <w:rPr>
          <w:rFonts w:ascii="Times New Roman" w:hAnsi="Times New Roman" w:cs="Times New Roman"/>
        </w:rPr>
        <w:t>In 2005 The Joint Commission analyzed three thousand adverse events. Communication was the contributing factor in 70% of these events. Communication breakdowns during transitions of care for one hundred and forty patients accounted for a 50% error rate. This study in conjunction with the work of the Institutes for Healthcare Improvement and other research, acknowledged the serious need for improvement.</w:t>
      </w:r>
      <w:r w:rsidRPr="00784DCC">
        <w:rPr>
          <w:rStyle w:val="FootnoteReference"/>
          <w:rFonts w:ascii="Times New Roman" w:hAnsi="Times New Roman" w:cs="Times New Roman"/>
        </w:rPr>
        <w:footnoteReference w:id="2"/>
      </w:r>
      <w:r w:rsidRPr="00784DCC">
        <w:rPr>
          <w:rFonts w:ascii="Times New Roman" w:hAnsi="Times New Roman" w:cs="Times New Roman"/>
        </w:rPr>
        <w:t xml:space="preserve"> To ensure consistent information, accurate and concise communication must be present during patient care transitions or “hand-offs”. Care transitions, or “hand-offs” usually occur multiple times each day in a hospital and at every change of care setting.</w:t>
      </w:r>
    </w:p>
    <w:p w14:paraId="3A4BC03A" w14:textId="77777777" w:rsidR="00886014" w:rsidRPr="00784DCC" w:rsidRDefault="007D1153" w:rsidP="00886014">
      <w:r w:rsidRPr="00784DCC">
        <w:rPr>
          <w:rFonts w:ascii="Times New Roman" w:hAnsi="Times New Roman" w:cs="Times New Roman"/>
        </w:rPr>
        <w:t xml:space="preserve">Patients may receive disjointed care when moving between healthcare settings. Fragmentation can increase the number of hospital re-admissions. According to claims data reported for Medicare </w:t>
      </w:r>
      <w:r w:rsidRPr="00784DCC">
        <w:rPr>
          <w:rFonts w:ascii="Times New Roman" w:hAnsi="Times New Roman" w:cs="Times New Roman"/>
        </w:rPr>
        <w:lastRenderedPageBreak/>
        <w:t>beneficiaries in 2003-2004, 19.6% of re-hospitalizations occur within 30 days after discharge. This translated into $17.4 billion dollars in hospital payments from Medicare in 2004.</w:t>
      </w:r>
      <w:r w:rsidRPr="00784DCC">
        <w:rPr>
          <w:rStyle w:val="FootnoteReference"/>
          <w:rFonts w:ascii="Times New Roman" w:hAnsi="Times New Roman" w:cs="Times New Roman"/>
        </w:rPr>
        <w:footnoteReference w:id="3"/>
      </w:r>
      <w:r w:rsidRPr="00784DCC">
        <w:rPr>
          <w:rFonts w:ascii="Times New Roman" w:hAnsi="Times New Roman" w:cs="Times New Roman"/>
        </w:rPr>
        <w:t xml:space="preserve"> Accordingly, it was shown that patients who received patient-centered nursing interventions after transitioning from an inpatient setting to an outpatient setting were 50% less likely to be re-admitted.</w:t>
      </w:r>
      <w:r w:rsidRPr="00784DCC">
        <w:rPr>
          <w:rStyle w:val="FootnoteReference"/>
          <w:rFonts w:ascii="Times New Roman" w:hAnsi="Times New Roman" w:cs="Times New Roman"/>
        </w:rPr>
        <w:footnoteReference w:id="4"/>
      </w:r>
      <w:r w:rsidRPr="00784DCC">
        <w:rPr>
          <w:rFonts w:ascii="Times New Roman" w:hAnsi="Times New Roman" w:cs="Times New Roman"/>
        </w:rPr>
        <w:t xml:space="preserve"> </w:t>
      </w:r>
    </w:p>
    <w:p w14:paraId="071A46CB" w14:textId="77777777" w:rsidR="007A22FB" w:rsidRDefault="003826D8" w:rsidP="00784DCC">
      <w:pPr>
        <w:rPr>
          <w:rFonts w:ascii="Times New Roman" w:hAnsi="Times New Roman" w:cs="Times New Roman"/>
        </w:rPr>
      </w:pPr>
      <w:r w:rsidRPr="00C02AE1">
        <w:rPr>
          <w:rFonts w:ascii="Times New Roman" w:hAnsi="Times New Roman" w:cs="Times New Roman"/>
        </w:rPr>
        <w:t>A key component of the patient transition in the healthcare delivery system is between acute and home/hospice care settings. In the United States Medicare system, there are 33,000</w:t>
      </w:r>
      <w:r w:rsidRPr="00C02AE1">
        <w:rPr>
          <w:rStyle w:val="FootnoteReference"/>
          <w:rFonts w:ascii="Times New Roman" w:hAnsi="Times New Roman" w:cs="Times New Roman"/>
        </w:rPr>
        <w:footnoteReference w:id="5"/>
      </w:r>
      <w:r w:rsidRPr="00C02AE1">
        <w:rPr>
          <w:rFonts w:ascii="Times New Roman" w:hAnsi="Times New Roman" w:cs="Times New Roman"/>
        </w:rPr>
        <w:t xml:space="preserve"> homecare providers delivering care to approximately 12 million</w:t>
      </w:r>
      <w:r w:rsidRPr="00C02AE1">
        <w:rPr>
          <w:rStyle w:val="FootnoteReference"/>
          <w:rFonts w:ascii="Times New Roman" w:hAnsi="Times New Roman" w:cs="Times New Roman"/>
        </w:rPr>
        <w:footnoteReference w:id="6"/>
      </w:r>
      <w:r w:rsidRPr="00C02AE1">
        <w:rPr>
          <w:rFonts w:ascii="Times New Roman" w:hAnsi="Times New Roman" w:cs="Times New Roman"/>
        </w:rPr>
        <w:t xml:space="preserve"> individuals each year due to acute illness, chronic long-term health conditions, permanent disability, or terminal illness. The use of homecare services assists in the reduction of healthcare cost by preventing acute care admissions and re-admissions.</w:t>
      </w:r>
      <w:r w:rsidR="00C417F6" w:rsidRPr="00C02AE1">
        <w:rPr>
          <w:rFonts w:ascii="Times New Roman" w:hAnsi="Times New Roman" w:cs="Times New Roman"/>
        </w:rPr>
        <w:t xml:space="preserve"> </w:t>
      </w:r>
      <w:r w:rsidRPr="00C02AE1">
        <w:rPr>
          <w:rFonts w:ascii="Times New Roman" w:hAnsi="Times New Roman" w:cs="Times New Roman"/>
        </w:rPr>
        <w:t>In 2009, it was reported that Medicare patients with diabetes, chronic obstructive pulmonary disease (COPD), or congestive heart failure</w:t>
      </w:r>
      <w:r w:rsidR="00AB0143" w:rsidRPr="00C02AE1">
        <w:rPr>
          <w:rFonts w:ascii="Times New Roman" w:hAnsi="Times New Roman" w:cs="Times New Roman"/>
        </w:rPr>
        <w:t xml:space="preserve"> </w:t>
      </w:r>
      <w:r w:rsidRPr="00C02AE1">
        <w:rPr>
          <w:rFonts w:ascii="Times New Roman" w:hAnsi="Times New Roman" w:cs="Times New Roman"/>
        </w:rPr>
        <w:t>(CHF) who used home healthcare services within 3 months of being discharged from a hospital cost the Medicare program $1.71 billion less had 24,000 fewer hospital re-admissions.</w:t>
      </w:r>
      <w:r w:rsidRPr="00C02AE1">
        <w:rPr>
          <w:rFonts w:ascii="Times New Roman" w:hAnsi="Times New Roman" w:cs="Times New Roman"/>
          <w:vertAlign w:val="superscript"/>
        </w:rPr>
        <w:footnoteReference w:id="7"/>
      </w:r>
    </w:p>
    <w:p w14:paraId="161A856F" w14:textId="77777777" w:rsidR="00886014" w:rsidRDefault="007D1153" w:rsidP="00886014">
      <w:r w:rsidRPr="00784DCC">
        <w:rPr>
          <w:rFonts w:ascii="Times New Roman" w:hAnsi="Times New Roman" w:cs="Times New Roman"/>
        </w:rPr>
        <w:t>The delivery of quality homecare nursing service</w:t>
      </w:r>
      <w:r w:rsidR="00C02AE1">
        <w:rPr>
          <w:rFonts w:ascii="Times New Roman" w:hAnsi="Times New Roman" w:cs="Times New Roman"/>
        </w:rPr>
        <w:t>s</w:t>
      </w:r>
      <w:r w:rsidRPr="00784DCC">
        <w:rPr>
          <w:rFonts w:ascii="Times New Roman" w:hAnsi="Times New Roman" w:cs="Times New Roman"/>
        </w:rPr>
        <w:t xml:space="preserve"> is dependent upon the collaboration and sharing of health information among various healthcare providers across the continuum of care. Information sharing between care providers in physician practices and acute care settings</w:t>
      </w:r>
      <w:r w:rsidR="00C02AE1">
        <w:rPr>
          <w:rFonts w:ascii="Times New Roman" w:hAnsi="Times New Roman" w:cs="Times New Roman"/>
        </w:rPr>
        <w:t>,</w:t>
      </w:r>
      <w:r w:rsidRPr="00784DCC">
        <w:rPr>
          <w:rFonts w:ascii="Times New Roman" w:hAnsi="Times New Roman" w:cs="Times New Roman"/>
        </w:rPr>
        <w:t xml:space="preserve"> with homecare and hospice nurses is critical in advancing care coordination efforts, reducing costs and improving healthcare transitions. Transitioning between care settings is complex and requires efficient “real time” and ongoing communication from care systems that have varying processes, expectations and perspectives.</w:t>
      </w:r>
      <w:r w:rsidR="0098597B">
        <w:rPr>
          <w:rStyle w:val="FootnoteReference"/>
          <w:rFonts w:ascii="Times New Roman" w:hAnsi="Times New Roman" w:cs="Times New Roman"/>
        </w:rPr>
        <w:footnoteReference w:id="8"/>
      </w:r>
      <w:r w:rsidRPr="00784DCC">
        <w:rPr>
          <w:rFonts w:ascii="Times New Roman" w:hAnsi="Times New Roman" w:cs="Times New Roman"/>
        </w:rPr>
        <w:t xml:space="preserve"> To assist in alleviating partitioned healthcare, patient care needs should be communicated effectively and efficiently as </w:t>
      </w:r>
      <w:r w:rsidR="00C02AE1">
        <w:rPr>
          <w:rFonts w:ascii="Times New Roman" w:hAnsi="Times New Roman" w:cs="Times New Roman"/>
        </w:rPr>
        <w:t>they</w:t>
      </w:r>
      <w:r w:rsidRPr="00784DCC">
        <w:rPr>
          <w:rFonts w:ascii="Times New Roman" w:hAnsi="Times New Roman" w:cs="Times New Roman"/>
        </w:rPr>
        <w:t xml:space="preserve"> transit across care settings. This is essential in reducing the risk of harm and decreasing cost. </w:t>
      </w:r>
    </w:p>
    <w:p w14:paraId="127DA2D5" w14:textId="77777777" w:rsidR="00CE7103" w:rsidRPr="00C529B5" w:rsidRDefault="00CE7103" w:rsidP="00AE22DE">
      <w:pPr>
        <w:pStyle w:val="Default"/>
        <w:rPr>
          <w:rFonts w:asciiTheme="minorHAnsi" w:hAnsiTheme="minorHAnsi" w:cstheme="minorBidi"/>
          <w:color w:val="auto"/>
          <w:sz w:val="22"/>
          <w:szCs w:val="22"/>
        </w:rPr>
      </w:pPr>
    </w:p>
    <w:p w14:paraId="78DC7EFF" w14:textId="77777777" w:rsidR="00AE22DE" w:rsidRPr="00C529B5" w:rsidRDefault="003826D8" w:rsidP="00AE22DE">
      <w:pPr>
        <w:contextualSpacing/>
        <w:rPr>
          <w:rFonts w:ascii="Times New Roman" w:hAnsi="Times New Roman" w:cs="Times New Roman"/>
          <w:b/>
          <w:bCs/>
          <w:sz w:val="24"/>
          <w:szCs w:val="24"/>
        </w:rPr>
      </w:pPr>
      <w:r w:rsidRPr="003826D8">
        <w:rPr>
          <w:rFonts w:ascii="Times New Roman" w:hAnsi="Times New Roman" w:cs="Times New Roman"/>
          <w:b/>
          <w:bCs/>
          <w:sz w:val="24"/>
          <w:szCs w:val="24"/>
        </w:rPr>
        <w:t>Nursing Process</w:t>
      </w:r>
    </w:p>
    <w:p w14:paraId="3E00F0A0"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The Nursing Process is used across care settings where nurses practice. It encompasses all significant actions taken by registered nurses forming the foundation of the nurse’s decision making. It includes the components of assessment, diagnosis, outcomes identification, planning, implementation and evaluation. Nurses use the Nursing Process to evaluate and determine if nursing interventions that are implemented have achieved the desired outcome for the patient’s plan of care.</w:t>
      </w:r>
      <w:r w:rsidR="00C417F6">
        <w:rPr>
          <w:rFonts w:ascii="Times New Roman" w:hAnsi="Times New Roman" w:cs="Times New Roman"/>
        </w:rPr>
        <w:t xml:space="preserve"> </w:t>
      </w:r>
      <w:r w:rsidRPr="003826D8">
        <w:rPr>
          <w:rFonts w:ascii="Times New Roman" w:hAnsi="Times New Roman" w:cs="Times New Roman"/>
        </w:rPr>
        <w:t>This process creates data that can be exchanged between care settings to support the ongoing plan of care for the patient.</w:t>
      </w:r>
      <w:r w:rsidR="00C417F6">
        <w:rPr>
          <w:rFonts w:ascii="Times New Roman" w:hAnsi="Times New Roman" w:cs="Times New Roman"/>
        </w:rPr>
        <w:t xml:space="preserve"> </w:t>
      </w:r>
      <w:r w:rsidRPr="003826D8">
        <w:rPr>
          <w:rFonts w:ascii="Times New Roman" w:hAnsi="Times New Roman" w:cs="Times New Roman"/>
        </w:rPr>
        <w:t xml:space="preserve">As the patient transitions through the </w:t>
      </w:r>
      <w:r w:rsidR="00C02AE1">
        <w:rPr>
          <w:rFonts w:ascii="Times New Roman" w:hAnsi="Times New Roman" w:cs="Times New Roman"/>
        </w:rPr>
        <w:t>healthcare</w:t>
      </w:r>
      <w:r w:rsidRPr="003826D8">
        <w:rPr>
          <w:rFonts w:ascii="Times New Roman" w:hAnsi="Times New Roman" w:cs="Times New Roman"/>
        </w:rPr>
        <w:t xml:space="preserve"> system, care plan </w:t>
      </w:r>
      <w:r w:rsidR="00FF512B">
        <w:rPr>
          <w:rFonts w:ascii="Times New Roman" w:hAnsi="Times New Roman" w:cs="Times New Roman"/>
        </w:rPr>
        <w:t>data are</w:t>
      </w:r>
      <w:r w:rsidRPr="003826D8">
        <w:rPr>
          <w:rFonts w:ascii="Times New Roman" w:hAnsi="Times New Roman" w:cs="Times New Roman"/>
        </w:rPr>
        <w:t xml:space="preserve"> modified and </w:t>
      </w:r>
      <w:r w:rsidR="00C02AE1">
        <w:rPr>
          <w:rFonts w:ascii="Times New Roman" w:hAnsi="Times New Roman" w:cs="Times New Roman"/>
        </w:rPr>
        <w:t>must</w:t>
      </w:r>
      <w:r w:rsidRPr="005A37DD">
        <w:rPr>
          <w:rFonts w:ascii="Times New Roman" w:hAnsi="Times New Roman" w:cs="Times New Roman"/>
        </w:rPr>
        <w:t xml:space="preserve"> be communicated. Not only do the data support a continuum of care for the patient, </w:t>
      </w:r>
      <w:r w:rsidR="00AB0143">
        <w:rPr>
          <w:rFonts w:ascii="Times New Roman" w:hAnsi="Times New Roman" w:cs="Times New Roman"/>
        </w:rPr>
        <w:t>they</w:t>
      </w:r>
      <w:r w:rsidRPr="005A37DD">
        <w:rPr>
          <w:rFonts w:ascii="Times New Roman" w:hAnsi="Times New Roman" w:cs="Times New Roman"/>
        </w:rPr>
        <w:t xml:space="preserve"> also provide a</w:t>
      </w:r>
      <w:r w:rsidRPr="003826D8">
        <w:rPr>
          <w:rFonts w:ascii="Times New Roman" w:hAnsi="Times New Roman" w:cs="Times New Roman"/>
        </w:rPr>
        <w:t xml:space="preserve"> source of knowledge for care providers</w:t>
      </w:r>
      <w:r w:rsidR="00AB0143">
        <w:rPr>
          <w:rFonts w:ascii="Times New Roman" w:hAnsi="Times New Roman" w:cs="Times New Roman"/>
        </w:rPr>
        <w:t>. This</w:t>
      </w:r>
      <w:r w:rsidRPr="003826D8">
        <w:rPr>
          <w:rFonts w:ascii="Times New Roman" w:hAnsi="Times New Roman" w:cs="Times New Roman"/>
        </w:rPr>
        <w:t xml:space="preserve"> increases efficiency for the care process, improves care quality and decreases the cost of care across care settings.</w:t>
      </w:r>
      <w:r w:rsidR="00C417F6">
        <w:rPr>
          <w:rFonts w:ascii="Times New Roman" w:hAnsi="Times New Roman" w:cs="Times New Roman"/>
        </w:rPr>
        <w:t xml:space="preserve"> </w:t>
      </w:r>
    </w:p>
    <w:p w14:paraId="451C0ADC" w14:textId="77777777" w:rsidR="00C62818" w:rsidRPr="00C529B5" w:rsidRDefault="00C62818" w:rsidP="00AE22DE">
      <w:pPr>
        <w:spacing w:after="0" w:line="240" w:lineRule="auto"/>
        <w:rPr>
          <w:rFonts w:ascii="Times New Roman" w:hAnsi="Times New Roman" w:cs="Times New Roman"/>
        </w:rPr>
      </w:pPr>
    </w:p>
    <w:p w14:paraId="5FD96081" w14:textId="77777777" w:rsidR="00C62818" w:rsidRDefault="003826D8" w:rsidP="00C62818">
      <w:pPr>
        <w:spacing w:after="0" w:line="240" w:lineRule="auto"/>
        <w:rPr>
          <w:rFonts w:ascii="Times New Roman" w:hAnsi="Times New Roman" w:cs="Times New Roman"/>
        </w:rPr>
      </w:pPr>
      <w:r w:rsidRPr="003826D8">
        <w:rPr>
          <w:rFonts w:ascii="Times New Roman" w:hAnsi="Times New Roman" w:cs="Times New Roman"/>
        </w:rPr>
        <w:lastRenderedPageBreak/>
        <w:t xml:space="preserve">During the assessment phase, the registered nurse collects detailed data pertinent to the patient’s health needs. The </w:t>
      </w:r>
      <w:r w:rsidR="00FF512B">
        <w:rPr>
          <w:rFonts w:ascii="Times New Roman" w:hAnsi="Times New Roman" w:cs="Times New Roman"/>
        </w:rPr>
        <w:t>data are</w:t>
      </w:r>
      <w:r w:rsidRPr="003826D8">
        <w:rPr>
          <w:rFonts w:ascii="Times New Roman" w:hAnsi="Times New Roman" w:cs="Times New Roman"/>
        </w:rPr>
        <w:t xml:space="preserve"> then analyzed to determine the </w:t>
      </w:r>
      <w:r w:rsidR="00C02AE1">
        <w:rPr>
          <w:rFonts w:ascii="Times New Roman" w:hAnsi="Times New Roman" w:cs="Times New Roman"/>
        </w:rPr>
        <w:t xml:space="preserve">nursing </w:t>
      </w:r>
      <w:r w:rsidRPr="003826D8">
        <w:rPr>
          <w:rFonts w:ascii="Times New Roman" w:hAnsi="Times New Roman" w:cs="Times New Roman"/>
        </w:rPr>
        <w:t>diagnosis or problem. The nurse identifies expected outcomes for an individualized care plan for the patient and family (Figure 1). The plan is established and</w:t>
      </w:r>
      <w:r w:rsidR="00C02AE1">
        <w:rPr>
          <w:rFonts w:ascii="Times New Roman" w:hAnsi="Times New Roman" w:cs="Times New Roman"/>
        </w:rPr>
        <w:t>/</w:t>
      </w:r>
      <w:r w:rsidRPr="003826D8">
        <w:rPr>
          <w:rFonts w:ascii="Times New Roman" w:hAnsi="Times New Roman" w:cs="Times New Roman"/>
        </w:rPr>
        <w:t xml:space="preserve">or updated with strategies and </w:t>
      </w:r>
      <w:r w:rsidRPr="005A37DD">
        <w:rPr>
          <w:rFonts w:ascii="Times New Roman" w:hAnsi="Times New Roman" w:cs="Times New Roman"/>
        </w:rPr>
        <w:t>alternative care choice</w:t>
      </w:r>
      <w:r w:rsidR="005A37DD" w:rsidRPr="005A37DD">
        <w:rPr>
          <w:rFonts w:ascii="Times New Roman" w:hAnsi="Times New Roman" w:cs="Times New Roman"/>
        </w:rPr>
        <w:t>s</w:t>
      </w:r>
      <w:r w:rsidRPr="005A37DD">
        <w:rPr>
          <w:rFonts w:ascii="Times New Roman" w:hAnsi="Times New Roman" w:cs="Times New Roman"/>
        </w:rPr>
        <w:t xml:space="preserve"> to</w:t>
      </w:r>
      <w:r w:rsidRPr="003826D8">
        <w:rPr>
          <w:rFonts w:ascii="Times New Roman" w:hAnsi="Times New Roman" w:cs="Times New Roman"/>
        </w:rPr>
        <w:t xml:space="preserve"> attain the expected outcomes.</w:t>
      </w:r>
      <w:r w:rsidR="00C417F6">
        <w:rPr>
          <w:rFonts w:ascii="Times New Roman" w:hAnsi="Times New Roman" w:cs="Times New Roman"/>
        </w:rPr>
        <w:t xml:space="preserve"> </w:t>
      </w:r>
      <w:r w:rsidRPr="003826D8">
        <w:rPr>
          <w:rFonts w:ascii="Times New Roman" w:hAnsi="Times New Roman" w:cs="Times New Roman"/>
        </w:rPr>
        <w:t>The registered nurse and the allied healthcare team implement the plan with ongoing evaluation of progress towards the attainment of the identified outcomes.</w:t>
      </w:r>
    </w:p>
    <w:p w14:paraId="315812C0" w14:textId="77777777" w:rsidR="00B47AC3" w:rsidRPr="00C529B5" w:rsidRDefault="00B47AC3" w:rsidP="00C62818">
      <w:pPr>
        <w:spacing w:after="0" w:line="240" w:lineRule="auto"/>
        <w:rPr>
          <w:rFonts w:ascii="Times New Roman" w:hAnsi="Times New Roman" w:cs="Times New Roman"/>
        </w:rPr>
      </w:pPr>
    </w:p>
    <w:p w14:paraId="1AD41A15" w14:textId="2B56A366" w:rsidR="00E37CD2" w:rsidRDefault="00500341">
      <w:pPr>
        <w:spacing w:line="480" w:lineRule="auto"/>
      </w:pPr>
      <w:r>
        <w:rPr>
          <w:noProof/>
        </w:rPr>
        <mc:AlternateContent>
          <mc:Choice Requires="wps">
            <w:drawing>
              <wp:anchor distT="0" distB="0" distL="114300" distR="114300" simplePos="0" relativeHeight="251658240" behindDoc="0" locked="0" layoutInCell="1" allowOverlap="1" wp14:anchorId="3BDC0B13" wp14:editId="543DA108">
                <wp:simplePos x="0" y="0"/>
                <wp:positionH relativeFrom="column">
                  <wp:posOffset>3401695</wp:posOffset>
                </wp:positionH>
                <wp:positionV relativeFrom="paragraph">
                  <wp:posOffset>1507490</wp:posOffset>
                </wp:positionV>
                <wp:extent cx="636905" cy="208280"/>
                <wp:effectExtent l="0" t="25400" r="48895" b="457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08280"/>
                        </a:xfrm>
                        <a:prstGeom prst="rightArrow">
                          <a:avLst>
                            <a:gd name="adj1" fmla="val 50000"/>
                            <a:gd name="adj2" fmla="val 76448"/>
                          </a:avLst>
                        </a:prstGeom>
                        <a:solidFill>
                          <a:schemeClr val="accent1">
                            <a:lumMod val="50000"/>
                            <a:lumOff val="0"/>
                            <a:alpha val="83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267.85pt;margin-top:118.7pt;width:50.15pt;height: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" fillcolor="#243f60 [1604]">
                <v:fill opacity="54484f"/>
              </v:shape>
            </w:pict>
          </mc:Fallback>
        </mc:AlternateContent>
      </w:r>
      <w:r w:rsidR="009E00F6" w:rsidRPr="00784DCC">
        <w:rPr>
          <w:noProof/>
        </w:rPr>
        <w:drawing>
          <wp:inline distT="0" distB="0" distL="0" distR="0" wp14:anchorId="03A1A097" wp14:editId="6A9A6C50">
            <wp:extent cx="3114675" cy="2543175"/>
            <wp:effectExtent l="19050" t="0" r="9525" b="0"/>
            <wp:docPr id="2" name="Picture 1" descr="C:\Users\ddowning\Desktop\IHE\TI-19240-art-r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owning\Desktop\IHE\TI-19240-art-rev1.jpg"/>
                    <pic:cNvPicPr>
                      <a:picLocks noChangeAspect="1" noChangeArrowheads="1"/>
                    </pic:cNvPicPr>
                  </pic:nvPicPr>
                  <pic:blipFill>
                    <a:blip r:embed="rId9" cstate="print"/>
                    <a:srcRect/>
                    <a:stretch>
                      <a:fillRect/>
                    </a:stretch>
                  </pic:blipFill>
                  <pic:spPr bwMode="auto">
                    <a:xfrm>
                      <a:off x="0" y="0"/>
                      <a:ext cx="3127952" cy="2554016"/>
                    </a:xfrm>
                    <a:prstGeom prst="rect">
                      <a:avLst/>
                    </a:prstGeom>
                    <a:noFill/>
                    <a:ln w="9525">
                      <a:noFill/>
                      <a:miter lim="800000"/>
                      <a:headEnd/>
                      <a:tailEnd/>
                    </a:ln>
                  </pic:spPr>
                </pic:pic>
              </a:graphicData>
            </a:graphic>
          </wp:inline>
        </w:drawing>
      </w:r>
      <w:r w:rsidR="00AB0143">
        <w:t xml:space="preserve">                          </w:t>
      </w:r>
      <w:r w:rsidR="008273D9">
        <w:t xml:space="preserve">      </w:t>
      </w:r>
      <w:r w:rsidR="00AB0143">
        <w:t xml:space="preserve"> </w:t>
      </w:r>
      <w:r w:rsidR="00687F57">
        <w:rPr>
          <w:rFonts w:eastAsia="Times New Roman" w:cs="Times New Roman"/>
          <w:noProof/>
        </w:rPr>
        <w:drawing>
          <wp:inline distT="0" distB="0" distL="0" distR="0" wp14:anchorId="5CF2D7F7" wp14:editId="49668205">
            <wp:extent cx="1187450" cy="1181455"/>
            <wp:effectExtent l="0" t="0" r="6350" b="12700"/>
            <wp:docPr id="88" name="Picture 88" descr="http://www.medicalhandover.com/Clip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medicalhandover.com/Clipboard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7450" cy="1181455"/>
                    </a:xfrm>
                    <a:prstGeom prst="rect">
                      <a:avLst/>
                    </a:prstGeom>
                    <a:noFill/>
                    <a:ln>
                      <a:noFill/>
                    </a:ln>
                  </pic:spPr>
                </pic:pic>
              </a:graphicData>
            </a:graphic>
          </wp:inline>
        </w:drawing>
      </w:r>
    </w:p>
    <w:p w14:paraId="55F9524C" w14:textId="77777777" w:rsidR="00912CBC" w:rsidRPr="00C529B5" w:rsidRDefault="003826D8" w:rsidP="00CE7103">
      <w:pPr>
        <w:spacing w:after="0" w:line="240" w:lineRule="auto"/>
        <w:rPr>
          <w:rFonts w:ascii="Times New Roman" w:hAnsi="Times New Roman" w:cs="Times New Roman"/>
          <w:sz w:val="24"/>
          <w:szCs w:val="24"/>
        </w:rPr>
      </w:pPr>
      <w:r w:rsidRPr="003826D8">
        <w:rPr>
          <w:b/>
          <w:sz w:val="24"/>
          <w:szCs w:val="24"/>
        </w:rPr>
        <w:t>Figure 1.</w:t>
      </w:r>
      <w:r w:rsidRPr="003826D8">
        <w:rPr>
          <w:sz w:val="24"/>
          <w:szCs w:val="24"/>
        </w:rPr>
        <w:t xml:space="preserve"> </w:t>
      </w:r>
      <w:r w:rsidRPr="003826D8">
        <w:rPr>
          <w:rFonts w:ascii="Times New Roman" w:hAnsi="Times New Roman" w:cs="Times New Roman"/>
          <w:sz w:val="24"/>
          <w:szCs w:val="24"/>
        </w:rPr>
        <w:t>The Nursing Process Generates the Nursing Care Plan</w:t>
      </w:r>
    </w:p>
    <w:p w14:paraId="58D71010" w14:textId="77777777" w:rsidR="00CE7103" w:rsidRPr="00C529B5" w:rsidRDefault="00CE7103" w:rsidP="00CE7103">
      <w:pPr>
        <w:spacing w:after="0" w:line="240" w:lineRule="auto"/>
        <w:rPr>
          <w:rFonts w:ascii="Times New Roman" w:hAnsi="Times New Roman" w:cs="Times New Roman"/>
          <w:sz w:val="24"/>
          <w:szCs w:val="24"/>
        </w:rPr>
      </w:pPr>
    </w:p>
    <w:p w14:paraId="4D902994" w14:textId="77777777" w:rsidR="00AE22DE" w:rsidRPr="00C529B5" w:rsidRDefault="003826D8" w:rsidP="00AE22DE">
      <w:pPr>
        <w:rPr>
          <w:rFonts w:ascii="Times New Roman" w:hAnsi="Times New Roman" w:cs="Times New Roman"/>
          <w:b/>
          <w:sz w:val="24"/>
          <w:szCs w:val="24"/>
        </w:rPr>
      </w:pPr>
      <w:r w:rsidRPr="003826D8">
        <w:rPr>
          <w:sz w:val="24"/>
          <w:szCs w:val="24"/>
        </w:rPr>
        <w:t xml:space="preserve"> </w:t>
      </w:r>
      <w:r w:rsidRPr="003826D8">
        <w:rPr>
          <w:rFonts w:ascii="Times New Roman" w:hAnsi="Times New Roman" w:cs="Times New Roman"/>
          <w:b/>
          <w:sz w:val="24"/>
          <w:szCs w:val="24"/>
        </w:rPr>
        <w:t>Communication</w:t>
      </w:r>
    </w:p>
    <w:p w14:paraId="2E97DE98" w14:textId="77777777" w:rsidR="00CE7103" w:rsidRPr="00C529B5" w:rsidRDefault="003826D8" w:rsidP="00CE7103">
      <w:pPr>
        <w:spacing w:after="0" w:line="240" w:lineRule="auto"/>
        <w:rPr>
          <w:rFonts w:ascii="Times New Roman" w:hAnsi="Times New Roman" w:cs="Times New Roman"/>
        </w:rPr>
      </w:pPr>
      <w:r w:rsidRPr="003826D8">
        <w:rPr>
          <w:rFonts w:ascii="Times New Roman" w:hAnsi="Times New Roman" w:cs="Times New Roman"/>
        </w:rPr>
        <w:t>The components of the Nursing Process are ongoing as long as the patient is obtaining nursing care. As the patient moves across care setting</w:t>
      </w:r>
      <w:r w:rsidR="00C02AE1">
        <w:rPr>
          <w:rFonts w:ascii="Times New Roman" w:hAnsi="Times New Roman" w:cs="Times New Roman"/>
        </w:rPr>
        <w:t>s</w:t>
      </w:r>
      <w:r w:rsidRPr="003826D8">
        <w:rPr>
          <w:rFonts w:ascii="Times New Roman" w:hAnsi="Times New Roman" w:cs="Times New Roman"/>
        </w:rPr>
        <w:t xml:space="preserve">, the patient’s plan of care needs to be collaborated and communicated with the patient, family and all providers. Currently, the nursing care plan is developed by the nurse and not </w:t>
      </w:r>
      <w:r w:rsidR="00AB0143">
        <w:rPr>
          <w:rFonts w:ascii="Times New Roman" w:hAnsi="Times New Roman" w:cs="Times New Roman"/>
        </w:rPr>
        <w:t xml:space="preserve">always shared </w:t>
      </w:r>
      <w:r w:rsidRPr="003826D8">
        <w:rPr>
          <w:rFonts w:ascii="Times New Roman" w:hAnsi="Times New Roman" w:cs="Times New Roman"/>
        </w:rPr>
        <w:t>electronically with other providers.</w:t>
      </w:r>
      <w:r w:rsidR="00C417F6">
        <w:rPr>
          <w:rFonts w:ascii="Times New Roman" w:hAnsi="Times New Roman" w:cs="Times New Roman"/>
        </w:rPr>
        <w:t xml:space="preserve"> </w:t>
      </w:r>
      <w:r w:rsidRPr="003826D8">
        <w:rPr>
          <w:rFonts w:ascii="Times New Roman" w:hAnsi="Times New Roman" w:cs="Times New Roman"/>
        </w:rPr>
        <w:t xml:space="preserve">Communication about the patient’s care needs is </w:t>
      </w:r>
      <w:r w:rsidR="00AB0143">
        <w:rPr>
          <w:rFonts w:ascii="Times New Roman" w:hAnsi="Times New Roman" w:cs="Times New Roman"/>
        </w:rPr>
        <w:t>frequently</w:t>
      </w:r>
      <w:r w:rsidR="00AB0143" w:rsidRPr="003826D8">
        <w:rPr>
          <w:rFonts w:ascii="Times New Roman" w:hAnsi="Times New Roman" w:cs="Times New Roman"/>
        </w:rPr>
        <w:t xml:space="preserve"> </w:t>
      </w:r>
      <w:r w:rsidRPr="003826D8">
        <w:rPr>
          <w:rFonts w:ascii="Times New Roman" w:hAnsi="Times New Roman" w:cs="Times New Roman"/>
        </w:rPr>
        <w:t>exchanged verbally between providers.</w:t>
      </w:r>
      <w:r w:rsidR="00C417F6">
        <w:rPr>
          <w:rFonts w:ascii="Times New Roman" w:hAnsi="Times New Roman" w:cs="Times New Roman"/>
        </w:rPr>
        <w:t xml:space="preserve"> </w:t>
      </w:r>
      <w:r w:rsidRPr="003826D8">
        <w:rPr>
          <w:rFonts w:ascii="Times New Roman" w:hAnsi="Times New Roman" w:cs="Times New Roman"/>
        </w:rPr>
        <w:t xml:space="preserve">Each discipline </w:t>
      </w:r>
      <w:r w:rsidR="00AB0143">
        <w:rPr>
          <w:rFonts w:ascii="Times New Roman" w:hAnsi="Times New Roman" w:cs="Times New Roman"/>
        </w:rPr>
        <w:t xml:space="preserve">may </w:t>
      </w:r>
      <w:r w:rsidRPr="003826D8">
        <w:rPr>
          <w:rFonts w:ascii="Times New Roman" w:hAnsi="Times New Roman" w:cs="Times New Roman"/>
        </w:rPr>
        <w:t xml:space="preserve">develop </w:t>
      </w:r>
      <w:r w:rsidR="009970B7">
        <w:rPr>
          <w:rFonts w:ascii="Times New Roman" w:hAnsi="Times New Roman" w:cs="Times New Roman"/>
        </w:rPr>
        <w:t>its</w:t>
      </w:r>
      <w:r w:rsidRPr="003826D8">
        <w:rPr>
          <w:rFonts w:ascii="Times New Roman" w:hAnsi="Times New Roman" w:cs="Times New Roman"/>
        </w:rPr>
        <w:t xml:space="preserve"> own care/treatment plan document which is not </w:t>
      </w:r>
      <w:r w:rsidR="00AB0143">
        <w:rPr>
          <w:rFonts w:ascii="Times New Roman" w:hAnsi="Times New Roman" w:cs="Times New Roman"/>
        </w:rPr>
        <w:t>always</w:t>
      </w:r>
      <w:r w:rsidR="00AB0143" w:rsidRPr="003826D8">
        <w:rPr>
          <w:rFonts w:ascii="Times New Roman" w:hAnsi="Times New Roman" w:cs="Times New Roman"/>
        </w:rPr>
        <w:t xml:space="preserve"> </w:t>
      </w:r>
      <w:r w:rsidRPr="003826D8">
        <w:rPr>
          <w:rFonts w:ascii="Times New Roman" w:hAnsi="Times New Roman" w:cs="Times New Roman"/>
        </w:rPr>
        <w:t>electronically shared</w:t>
      </w:r>
      <w:r w:rsidR="00C02AE1">
        <w:rPr>
          <w:rFonts w:ascii="Times New Roman" w:hAnsi="Times New Roman" w:cs="Times New Roman"/>
        </w:rPr>
        <w:t xml:space="preserve"> (Figure 2)</w:t>
      </w:r>
      <w:r w:rsidRPr="003826D8">
        <w:rPr>
          <w:rFonts w:ascii="Times New Roman" w:hAnsi="Times New Roman" w:cs="Times New Roman"/>
        </w:rPr>
        <w:t>.</w:t>
      </w:r>
      <w:r w:rsidR="00C417F6">
        <w:rPr>
          <w:rFonts w:ascii="Times New Roman" w:hAnsi="Times New Roman" w:cs="Times New Roman"/>
        </w:rPr>
        <w:t xml:space="preserve"> </w:t>
      </w:r>
    </w:p>
    <w:p w14:paraId="1343402B" w14:textId="77777777" w:rsidR="00CE7103" w:rsidRPr="00C529B5" w:rsidRDefault="00CE7103" w:rsidP="00CE7103">
      <w:pPr>
        <w:spacing w:after="0" w:line="240" w:lineRule="auto"/>
        <w:rPr>
          <w:rFonts w:ascii="Times New Roman" w:hAnsi="Times New Roman" w:cs="Times New Roman"/>
        </w:rPr>
      </w:pPr>
    </w:p>
    <w:p w14:paraId="16016806" w14:textId="77777777" w:rsidR="00C62818" w:rsidRPr="00C529B5" w:rsidRDefault="00C62818" w:rsidP="00C62818">
      <w:pPr>
        <w:rPr>
          <w:b/>
        </w:rPr>
      </w:pPr>
    </w:p>
    <w:p w14:paraId="4F005CB6" w14:textId="77777777" w:rsidR="00C62818" w:rsidRPr="00C529B5" w:rsidRDefault="00C62818" w:rsidP="00912CBC"/>
    <w:p w14:paraId="5BF1843D" w14:textId="77777777" w:rsidR="00912CBC" w:rsidRPr="00C529B5" w:rsidRDefault="00912CBC" w:rsidP="00912CBC">
      <w:pPr>
        <w:rPr>
          <w:b/>
        </w:rPr>
      </w:pPr>
    </w:p>
    <w:p w14:paraId="5B6AF4FF" w14:textId="77777777" w:rsidR="00C529B5" w:rsidRPr="00C529B5" w:rsidRDefault="00FF512B" w:rsidP="00C529B5">
      <w:pPr>
        <w:jc w:val="center"/>
        <w:rPr>
          <w:b/>
        </w:rPr>
      </w:pPr>
      <w:r w:rsidRPr="00FF512B">
        <w:rPr>
          <w:b/>
        </w:rPr>
        <w:object w:dxaOrig="7183" w:dyaOrig="5399" w14:anchorId="133D6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5pt;height:270.55pt" o:ole="">
            <v:imagedata r:id="rId11" o:title=""/>
          </v:shape>
          <o:OLEObject Type="Embed" ProgID="PowerPoint.Slide.12" ShapeID="_x0000_i1025" DrawAspect="Content" ObjectID="_1405214893" r:id="rId12"/>
        </w:object>
      </w:r>
    </w:p>
    <w:p w14:paraId="3145B680" w14:textId="77777777" w:rsidR="00911749" w:rsidRDefault="003826D8">
      <w:pPr>
        <w:rPr>
          <w:b/>
        </w:rPr>
      </w:pPr>
      <w:r w:rsidRPr="003826D8">
        <w:rPr>
          <w:b/>
        </w:rPr>
        <w:t>Figure 2.</w:t>
      </w:r>
      <w:r w:rsidR="00C417F6">
        <w:rPr>
          <w:b/>
        </w:rPr>
        <w:t xml:space="preserve"> </w:t>
      </w:r>
      <w:r w:rsidRPr="003826D8">
        <w:rPr>
          <w:b/>
        </w:rPr>
        <w:t>Nursing Communication</w:t>
      </w:r>
    </w:p>
    <w:p w14:paraId="5A771A80" w14:textId="5B918E51" w:rsidR="00CB587F" w:rsidRPr="00C529B5" w:rsidRDefault="00C02AE1" w:rsidP="00CB587F">
      <w:pPr>
        <w:rPr>
          <w:rFonts w:ascii="Times New Roman" w:hAnsi="Times New Roman" w:cs="Times New Roman"/>
        </w:rPr>
      </w:pPr>
      <w:r>
        <w:rPr>
          <w:rFonts w:ascii="Times New Roman" w:hAnsi="Times New Roman" w:cs="Times New Roman"/>
        </w:rPr>
        <w:t>Ideally, e</w:t>
      </w:r>
      <w:r w:rsidR="003826D8" w:rsidRPr="003826D8">
        <w:rPr>
          <w:rFonts w:ascii="Times New Roman" w:hAnsi="Times New Roman" w:cs="Times New Roman"/>
        </w:rPr>
        <w:t>ach discipline</w:t>
      </w:r>
      <w:r w:rsidR="00AB0143">
        <w:rPr>
          <w:rFonts w:ascii="Times New Roman" w:hAnsi="Times New Roman" w:cs="Times New Roman"/>
        </w:rPr>
        <w:t>’</w:t>
      </w:r>
      <w:r w:rsidR="003826D8" w:rsidRPr="003826D8">
        <w:rPr>
          <w:rFonts w:ascii="Times New Roman" w:hAnsi="Times New Roman" w:cs="Times New Roman"/>
        </w:rPr>
        <w:t xml:space="preserve">s plan of care </w:t>
      </w:r>
      <w:r>
        <w:rPr>
          <w:rFonts w:ascii="Times New Roman" w:hAnsi="Times New Roman" w:cs="Times New Roman"/>
        </w:rPr>
        <w:t xml:space="preserve">or treatment plan </w:t>
      </w:r>
      <w:r w:rsidR="003826D8" w:rsidRPr="003826D8">
        <w:rPr>
          <w:rFonts w:ascii="Times New Roman" w:hAnsi="Times New Roman" w:cs="Times New Roman"/>
        </w:rPr>
        <w:t xml:space="preserve">should be incorporated into one Plan of Care for the patient (Figure 3). Future work on the PPOC should expand the care plan from only being nursing focused to an interdisciplinary plan of care where all disciplines that care for the patient are able to communicate their plan of care, </w:t>
      </w:r>
      <w:r>
        <w:rPr>
          <w:rFonts w:ascii="Times New Roman" w:hAnsi="Times New Roman" w:cs="Times New Roman"/>
        </w:rPr>
        <w:t xml:space="preserve">treatment plan, </w:t>
      </w:r>
      <w:r w:rsidR="003826D8" w:rsidRPr="003826D8">
        <w:rPr>
          <w:rFonts w:ascii="Times New Roman" w:hAnsi="Times New Roman" w:cs="Times New Roman"/>
        </w:rPr>
        <w:t>problems, interventions and goals/outcomes, for the patient.</w:t>
      </w:r>
      <w:r w:rsidR="00AB0143">
        <w:rPr>
          <w:rFonts w:ascii="Times New Roman" w:hAnsi="Times New Roman" w:cs="Times New Roman"/>
        </w:rPr>
        <w:t xml:space="preserve">  </w:t>
      </w:r>
    </w:p>
    <w:p w14:paraId="26407DB6" w14:textId="45505087" w:rsidR="00911749" w:rsidRDefault="003826D8">
      <w:pPr>
        <w:jc w:val="center"/>
        <w:rPr>
          <w:rFonts w:ascii="Times New Roman" w:hAnsi="Times New Roman" w:cs="Times New Roman"/>
          <w:b/>
        </w:rPr>
      </w:pPr>
      <w:r w:rsidRPr="003826D8">
        <w:rPr>
          <w:rFonts w:ascii="Times New Roman" w:hAnsi="Times New Roman" w:cs="Times New Roman"/>
        </w:rPr>
        <w:t xml:space="preserve"> </w:t>
      </w:r>
      <w:r w:rsidR="003D0065" w:rsidRPr="00FF512B">
        <w:rPr>
          <w:rFonts w:ascii="Times New Roman" w:hAnsi="Times New Roman" w:cs="Times New Roman"/>
        </w:rPr>
        <w:object w:dxaOrig="7183" w:dyaOrig="5399" w14:anchorId="352176B0">
          <v:shape id="_x0000_i1026" type="#_x0000_t75" style="width:333.8pt;height:236.05pt" o:ole="">
            <v:imagedata r:id="rId13" o:title=""/>
          </v:shape>
          <o:OLEObject Type="Embed" ProgID="PowerPoint.Slide.12" ShapeID="_x0000_i1026" DrawAspect="Content" ObjectID="_1405214894" r:id="rId14"/>
        </w:object>
      </w:r>
    </w:p>
    <w:p w14:paraId="13238776" w14:textId="77777777" w:rsidR="00CE7103" w:rsidRPr="00784DCC" w:rsidRDefault="007D1153" w:rsidP="003D0065">
      <w:pPr>
        <w:spacing w:line="240" w:lineRule="auto"/>
        <w:rPr>
          <w:rFonts w:cstheme="minorHAnsi"/>
          <w:b/>
        </w:rPr>
      </w:pPr>
      <w:r w:rsidRPr="00784DCC">
        <w:rPr>
          <w:rFonts w:cstheme="minorHAnsi"/>
          <w:b/>
        </w:rPr>
        <w:t>Figure 3</w:t>
      </w:r>
      <w:r w:rsidRPr="00784DCC">
        <w:rPr>
          <w:rFonts w:cstheme="minorHAnsi"/>
        </w:rPr>
        <w:t xml:space="preserve">. </w:t>
      </w:r>
      <w:r w:rsidRPr="00784DCC">
        <w:rPr>
          <w:rFonts w:cstheme="minorHAnsi"/>
          <w:b/>
        </w:rPr>
        <w:t xml:space="preserve">Collaborative Communication </w:t>
      </w:r>
    </w:p>
    <w:p w14:paraId="55107343" w14:textId="77777777" w:rsidR="00AE22DE" w:rsidRPr="00C529B5" w:rsidRDefault="004209D1" w:rsidP="003D0065">
      <w:pPr>
        <w:spacing w:line="240" w:lineRule="auto"/>
        <w:rPr>
          <w:b/>
        </w:rPr>
      </w:pPr>
      <w:r>
        <w:rPr>
          <w:b/>
        </w:rPr>
        <w:lastRenderedPageBreak/>
        <w:t xml:space="preserve">Summary </w:t>
      </w:r>
      <w:r w:rsidR="00CD5574">
        <w:rPr>
          <w:b/>
        </w:rPr>
        <w:t>and Rationale for</w:t>
      </w:r>
      <w:r>
        <w:rPr>
          <w:b/>
        </w:rPr>
        <w:t xml:space="preserve"> </w:t>
      </w:r>
      <w:r w:rsidR="003826D8" w:rsidRPr="003826D8">
        <w:rPr>
          <w:b/>
        </w:rPr>
        <w:t xml:space="preserve">PPOC and </w:t>
      </w:r>
      <w:proofErr w:type="gramStart"/>
      <w:r w:rsidR="003826D8" w:rsidRPr="003826D8">
        <w:rPr>
          <w:b/>
        </w:rPr>
        <w:t>eNS</w:t>
      </w:r>
      <w:proofErr w:type="gramEnd"/>
      <w:r w:rsidR="003826D8" w:rsidRPr="003826D8">
        <w:rPr>
          <w:b/>
        </w:rPr>
        <w:t xml:space="preserve"> Profile</w:t>
      </w:r>
      <w:r w:rsidR="00CD5574">
        <w:rPr>
          <w:b/>
        </w:rPr>
        <w:t>s</w:t>
      </w:r>
    </w:p>
    <w:p w14:paraId="7322B06C" w14:textId="4E37DFAE" w:rsidR="00CD5574" w:rsidRPr="00C529B5" w:rsidRDefault="00CD5574" w:rsidP="00CD5574">
      <w:pPr>
        <w:spacing w:after="0" w:line="240" w:lineRule="auto"/>
        <w:rPr>
          <w:rFonts w:ascii="Times New Roman" w:hAnsi="Times New Roman" w:cs="Times New Roman"/>
          <w:bCs/>
        </w:rPr>
      </w:pPr>
      <w:r w:rsidRPr="003826D8">
        <w:rPr>
          <w:rFonts w:ascii="Times New Roman" w:hAnsi="Times New Roman" w:cs="Times New Roman"/>
          <w:bCs/>
        </w:rPr>
        <w:t xml:space="preserve">Nurses consistently document the care they provide to patients. This documentation is used to support healthcare decision making processes across all care disciplines within the healthcare system. As the patient transits within and across care settings and between care providers, nursing care needs to be effectively communicated. The patient and caregivers are </w:t>
      </w:r>
      <w:r>
        <w:rPr>
          <w:rFonts w:ascii="Times New Roman" w:hAnsi="Times New Roman" w:cs="Times New Roman"/>
          <w:bCs/>
        </w:rPr>
        <w:t xml:space="preserve">integral </w:t>
      </w:r>
      <w:r w:rsidRPr="003826D8">
        <w:rPr>
          <w:rFonts w:ascii="Times New Roman" w:hAnsi="Times New Roman" w:cs="Times New Roman"/>
          <w:bCs/>
        </w:rPr>
        <w:t>participants in the care delivery process. It has been proven that patients</w:t>
      </w:r>
      <w:r w:rsidR="002652BB">
        <w:rPr>
          <w:rStyle w:val="FootnoteReference"/>
          <w:rFonts w:ascii="Times New Roman" w:hAnsi="Times New Roman" w:cs="Times New Roman"/>
          <w:bCs/>
        </w:rPr>
        <w:footnoteReference w:id="9"/>
      </w:r>
      <w:r w:rsidRPr="003826D8">
        <w:rPr>
          <w:rFonts w:ascii="Times New Roman" w:hAnsi="Times New Roman" w:cs="Times New Roman"/>
          <w:bCs/>
        </w:rPr>
        <w:t xml:space="preserve"> who actively participate in their healthcare decision making processes have better outcomes. Therefore, documented nursing care also needs to be communicated to patients and their caregivers. </w:t>
      </w:r>
    </w:p>
    <w:p w14:paraId="14D70C55" w14:textId="77777777" w:rsidR="00CD5574" w:rsidRPr="003D0065" w:rsidRDefault="00CD5574" w:rsidP="00CD5574">
      <w:pPr>
        <w:spacing w:after="0" w:line="240" w:lineRule="auto"/>
        <w:rPr>
          <w:rFonts w:ascii="Times New Roman" w:hAnsi="Times New Roman" w:cs="Times New Roman"/>
          <w:bCs/>
          <w:sz w:val="18"/>
        </w:rPr>
      </w:pPr>
    </w:p>
    <w:p w14:paraId="1900DE57" w14:textId="77777777" w:rsidR="00CD5574" w:rsidRPr="00C529B5" w:rsidRDefault="00CD5574" w:rsidP="00CD5574">
      <w:pPr>
        <w:spacing w:after="0" w:line="240" w:lineRule="auto"/>
        <w:rPr>
          <w:rFonts w:ascii="Times New Roman" w:hAnsi="Times New Roman" w:cs="Times New Roman"/>
          <w:bCs/>
        </w:rPr>
      </w:pPr>
      <w:r w:rsidRPr="003826D8">
        <w:rPr>
          <w:rFonts w:ascii="Times New Roman" w:hAnsi="Times New Roman" w:cs="Times New Roman"/>
          <w:bCs/>
        </w:rPr>
        <w:t xml:space="preserve">The PPOC Profile supports the </w:t>
      </w:r>
      <w:r w:rsidRPr="003826D8">
        <w:rPr>
          <w:rFonts w:ascii="Times New Roman" w:hAnsi="Times New Roman" w:cs="Times New Roman"/>
          <w:b/>
          <w:bCs/>
          <w:i/>
        </w:rPr>
        <w:t>electronic collection of data used to support and manage patient care within and between HIT systems</w:t>
      </w:r>
      <w:r w:rsidRPr="003826D8">
        <w:rPr>
          <w:rFonts w:ascii="Times New Roman" w:hAnsi="Times New Roman" w:cs="Times New Roman"/>
          <w:bCs/>
        </w:rPr>
        <w:t>. The content structure in the profile is based on data elements used in the Nursing Process to support the nursing plan of care. Use of the Nursing Process ensures the capture of data used for nursing documentation to support effective communication of the nursing plan of care between caregivers. As patients transition across care settings it is imperative to support the ongoing coordination, collaboration and continuity of care needed between the patient and providers. This is accomplished by following a well-documented plan of care. In order to prevent disjointed care provision, the patient’s plan of care needs to be shared with all care providers.</w:t>
      </w:r>
      <w:r>
        <w:rPr>
          <w:rFonts w:ascii="Times New Roman" w:hAnsi="Times New Roman" w:cs="Times New Roman"/>
          <w:bCs/>
        </w:rPr>
        <w:t xml:space="preserve"> </w:t>
      </w:r>
      <w:r w:rsidRPr="003826D8">
        <w:rPr>
          <w:rFonts w:ascii="Times New Roman" w:hAnsi="Times New Roman" w:cs="Times New Roman"/>
          <w:bCs/>
        </w:rPr>
        <w:t xml:space="preserve">For example, when a patient is admitted to the hospital from home and is subsequently discharged to home care or a skilled nursing facility, their documented plan of care needs to be electronically exchanged and maintained so that consistency in care is provided. </w:t>
      </w:r>
    </w:p>
    <w:p w14:paraId="515E71B1" w14:textId="77777777" w:rsidR="00CD5574" w:rsidRPr="003D0065" w:rsidRDefault="00CD5574" w:rsidP="00CD5574">
      <w:pPr>
        <w:spacing w:after="0" w:line="240" w:lineRule="auto"/>
        <w:rPr>
          <w:rFonts w:ascii="Times New Roman" w:hAnsi="Times New Roman" w:cs="Times New Roman"/>
          <w:bCs/>
          <w:sz w:val="16"/>
        </w:rPr>
      </w:pPr>
    </w:p>
    <w:p w14:paraId="2F3C7515" w14:textId="77777777" w:rsidR="00CD5574" w:rsidRPr="00C529B5" w:rsidRDefault="00CD5574" w:rsidP="00CD5574">
      <w:pPr>
        <w:spacing w:after="0" w:line="240" w:lineRule="auto"/>
        <w:rPr>
          <w:rFonts w:ascii="Times New Roman" w:hAnsi="Times New Roman" w:cs="Times New Roman"/>
          <w:bCs/>
        </w:rPr>
      </w:pPr>
      <w:r w:rsidRPr="003826D8">
        <w:rPr>
          <w:rFonts w:ascii="Times New Roman" w:hAnsi="Times New Roman" w:cs="Times New Roman"/>
          <w:bCs/>
        </w:rPr>
        <w:t xml:space="preserve">The eNS Content Profile develops data sets that are used in a specific clinical environment to provide safe and effective </w:t>
      </w:r>
      <w:r w:rsidRPr="003826D8">
        <w:rPr>
          <w:rFonts w:ascii="Times New Roman" w:hAnsi="Times New Roman" w:cs="Times New Roman"/>
          <w:b/>
          <w:bCs/>
          <w:i/>
        </w:rPr>
        <w:t>communication during transitions of care ensuring continuity of care during hand-offs and as the patient transits within and across care settings</w:t>
      </w:r>
      <w:r w:rsidRPr="003826D8">
        <w:rPr>
          <w:rFonts w:ascii="Times New Roman" w:hAnsi="Times New Roman" w:cs="Times New Roman"/>
          <w:bCs/>
        </w:rPr>
        <w:t xml:space="preserve">. These data sets enable processes that nurses use to communicate clinical care from one care provider to another at any point in time. The </w:t>
      </w:r>
      <w:r>
        <w:rPr>
          <w:rFonts w:ascii="Times New Roman" w:hAnsi="Times New Roman" w:cs="Times New Roman"/>
          <w:bCs/>
        </w:rPr>
        <w:t>data are</w:t>
      </w:r>
      <w:r w:rsidRPr="003826D8">
        <w:rPr>
          <w:rFonts w:ascii="Times New Roman" w:hAnsi="Times New Roman" w:cs="Times New Roman"/>
          <w:bCs/>
        </w:rPr>
        <w:t xml:space="preserve"> collected and then used to communicate care </w:t>
      </w:r>
      <w:r w:rsidR="00C02AE1">
        <w:rPr>
          <w:rFonts w:ascii="Times New Roman" w:hAnsi="Times New Roman" w:cs="Times New Roman"/>
          <w:bCs/>
        </w:rPr>
        <w:t>component</w:t>
      </w:r>
      <w:r w:rsidRPr="003826D8">
        <w:rPr>
          <w:rFonts w:ascii="Times New Roman" w:hAnsi="Times New Roman" w:cs="Times New Roman"/>
          <w:bCs/>
        </w:rPr>
        <w:t xml:space="preserve">s that would improve care coordination as the patient transitions across care settings. For example, when a patient transitions within or across a care setting, ongoing patient care needs and any immediate pertinent changes have to be communicated to the next care provider. As the transition of care or ‘hand-off’ occurs, the </w:t>
      </w:r>
      <w:proofErr w:type="gramStart"/>
      <w:r w:rsidRPr="003826D8">
        <w:rPr>
          <w:rFonts w:ascii="Times New Roman" w:hAnsi="Times New Roman" w:cs="Times New Roman"/>
          <w:bCs/>
        </w:rPr>
        <w:t>eNS</w:t>
      </w:r>
      <w:proofErr w:type="gramEnd"/>
      <w:r w:rsidR="00C02AE1">
        <w:rPr>
          <w:rFonts w:ascii="Times New Roman" w:hAnsi="Times New Roman" w:cs="Times New Roman"/>
          <w:bCs/>
        </w:rPr>
        <w:t xml:space="preserve"> can be used to communicate these</w:t>
      </w:r>
      <w:r w:rsidRPr="003826D8">
        <w:rPr>
          <w:rFonts w:ascii="Times New Roman" w:hAnsi="Times New Roman" w:cs="Times New Roman"/>
          <w:bCs/>
        </w:rPr>
        <w:t xml:space="preserve"> change</w:t>
      </w:r>
      <w:r w:rsidR="00C02AE1">
        <w:rPr>
          <w:rFonts w:ascii="Times New Roman" w:hAnsi="Times New Roman" w:cs="Times New Roman"/>
          <w:bCs/>
        </w:rPr>
        <w:t>s</w:t>
      </w:r>
      <w:r w:rsidRPr="003826D8">
        <w:rPr>
          <w:rFonts w:ascii="Times New Roman" w:hAnsi="Times New Roman" w:cs="Times New Roman"/>
          <w:bCs/>
        </w:rPr>
        <w:t>.</w:t>
      </w:r>
      <w:r>
        <w:rPr>
          <w:rFonts w:ascii="Times New Roman" w:hAnsi="Times New Roman" w:cs="Times New Roman"/>
          <w:bCs/>
        </w:rPr>
        <w:t xml:space="preserve"> </w:t>
      </w:r>
      <w:r w:rsidRPr="003826D8">
        <w:rPr>
          <w:rFonts w:ascii="Times New Roman" w:hAnsi="Times New Roman" w:cs="Times New Roman"/>
          <w:bCs/>
        </w:rPr>
        <w:t xml:space="preserve">The </w:t>
      </w:r>
      <w:proofErr w:type="gramStart"/>
      <w:r w:rsidRPr="003826D8">
        <w:rPr>
          <w:rFonts w:ascii="Times New Roman" w:hAnsi="Times New Roman" w:cs="Times New Roman"/>
          <w:bCs/>
        </w:rPr>
        <w:t>eNS</w:t>
      </w:r>
      <w:proofErr w:type="gramEnd"/>
      <w:r w:rsidRPr="003826D8">
        <w:rPr>
          <w:rFonts w:ascii="Times New Roman" w:hAnsi="Times New Roman" w:cs="Times New Roman"/>
          <w:bCs/>
        </w:rPr>
        <w:t xml:space="preserve"> provides the template </w:t>
      </w:r>
      <w:r w:rsidR="00C02AE1">
        <w:rPr>
          <w:rFonts w:ascii="Times New Roman" w:hAnsi="Times New Roman" w:cs="Times New Roman"/>
          <w:bCs/>
        </w:rPr>
        <w:t>for</w:t>
      </w:r>
      <w:r w:rsidRPr="003826D8">
        <w:rPr>
          <w:rFonts w:ascii="Times New Roman" w:hAnsi="Times New Roman" w:cs="Times New Roman"/>
          <w:bCs/>
        </w:rPr>
        <w:t xml:space="preserve"> up-to-date information regarding the patient’s care, treatment and services, recent changes in condition, and any anticipated changes. Improved</w:t>
      </w:r>
      <w:r w:rsidR="00C02AE1">
        <w:rPr>
          <w:rFonts w:ascii="Times New Roman" w:hAnsi="Times New Roman" w:cs="Times New Roman"/>
          <w:bCs/>
        </w:rPr>
        <w:t xml:space="preserve"> </w:t>
      </w:r>
      <w:r w:rsidRPr="003826D8">
        <w:rPr>
          <w:rFonts w:ascii="Times New Roman" w:hAnsi="Times New Roman" w:cs="Times New Roman"/>
          <w:bCs/>
        </w:rPr>
        <w:t>documentation of care supports the continuity of care. In the United States in 2005, The Joint Commission identified 70% of the sentinel events reported were caused by communication problems with at “least half of the communication breakdowns occurring during hand-offs."</w:t>
      </w:r>
      <w:r>
        <w:rPr>
          <w:rStyle w:val="FootnoteReference"/>
          <w:rFonts w:ascii="Times New Roman" w:hAnsi="Times New Roman" w:cs="Times New Roman"/>
          <w:bCs/>
        </w:rPr>
        <w:footnoteReference w:id="10"/>
      </w:r>
      <w:r w:rsidRPr="003826D8">
        <w:rPr>
          <w:rFonts w:ascii="Times New Roman" w:hAnsi="Times New Roman" w:cs="Times New Roman"/>
          <w:bCs/>
        </w:rPr>
        <w:t xml:space="preserve"> </w:t>
      </w:r>
    </w:p>
    <w:p w14:paraId="7DD0C610" w14:textId="77777777" w:rsidR="00023C85" w:rsidRDefault="00023C85" w:rsidP="00CD5574">
      <w:pPr>
        <w:spacing w:after="0" w:line="240" w:lineRule="auto"/>
        <w:rPr>
          <w:ins w:id="1" w:author="LK HL" w:date="2012-07-18T13:39:00Z"/>
          <w:rFonts w:ascii="Times New Roman" w:hAnsi="Times New Roman" w:cs="Times New Roman"/>
          <w:bCs/>
        </w:rPr>
      </w:pPr>
    </w:p>
    <w:p w14:paraId="15E4C829" w14:textId="63939741" w:rsidR="007176A6" w:rsidRPr="007176A6" w:rsidRDefault="007176A6" w:rsidP="00CD5574">
      <w:pPr>
        <w:spacing w:after="0" w:line="240" w:lineRule="auto"/>
        <w:rPr>
          <w:ins w:id="2" w:author="LK HL" w:date="2012-07-18T13:39:00Z"/>
          <w:rFonts w:ascii="Calibri" w:hAnsi="Calibri" w:cs="Times New Roman"/>
          <w:b/>
          <w:bCs/>
        </w:rPr>
      </w:pPr>
      <w:ins w:id="3" w:author="LK HL" w:date="2012-07-18T13:39:00Z">
        <w:r w:rsidRPr="007176A6">
          <w:rPr>
            <w:rFonts w:ascii="Calibri" w:hAnsi="Calibri" w:cs="Times New Roman"/>
            <w:b/>
            <w:bCs/>
          </w:rPr>
          <w:t xml:space="preserve">International Efforts </w:t>
        </w:r>
      </w:ins>
    </w:p>
    <w:p w14:paraId="50017934" w14:textId="77777777" w:rsidR="007176A6" w:rsidRDefault="007176A6" w:rsidP="00CD5574">
      <w:pPr>
        <w:spacing w:after="0" w:line="240" w:lineRule="auto"/>
        <w:rPr>
          <w:ins w:id="4" w:author="LK HL" w:date="2012-07-18T13:17:00Z"/>
          <w:rFonts w:ascii="Times New Roman" w:hAnsi="Times New Roman" w:cs="Times New Roman"/>
          <w:bCs/>
        </w:rPr>
      </w:pPr>
    </w:p>
    <w:p w14:paraId="53DDAA8D" w14:textId="7E2FA45A" w:rsidR="00CD5574" w:rsidRDefault="00023C85" w:rsidP="003306A4">
      <w:pPr>
        <w:spacing w:after="0" w:line="240" w:lineRule="auto"/>
        <w:rPr>
          <w:ins w:id="5" w:author="Employee" w:date="2012-07-31T04:04:00Z"/>
          <w:rFonts w:ascii="Times New Roman" w:hAnsi="Times New Roman" w:cs="Times New Roman"/>
          <w:bCs/>
        </w:rPr>
      </w:pPr>
      <w:ins w:id="6" w:author="LK HL" w:date="2012-07-18T13:17:00Z">
        <w:r>
          <w:rPr>
            <w:rFonts w:ascii="Times New Roman" w:hAnsi="Times New Roman" w:cs="Times New Roman"/>
            <w:bCs/>
          </w:rPr>
          <w:t xml:space="preserve">Transition of care between providers is a concern of healthcare delivery throughout the world.  </w:t>
        </w:r>
      </w:ins>
      <w:ins w:id="7" w:author="LK HL" w:date="2012-07-18T13:41:00Z">
        <w:r w:rsidR="007176A6">
          <w:rPr>
            <w:rFonts w:ascii="Times New Roman" w:hAnsi="Times New Roman" w:cs="Times New Roman"/>
            <w:bCs/>
          </w:rPr>
          <w:t xml:space="preserve">The Canadian </w:t>
        </w:r>
        <w:proofErr w:type="spellStart"/>
        <w:r w:rsidR="007176A6" w:rsidRPr="00195F63">
          <w:rPr>
            <w:rFonts w:ascii="Times New Roman" w:hAnsi="Times New Roman" w:cs="Times New Roman"/>
            <w:bCs/>
            <w:i/>
          </w:rPr>
          <w:t>Infoway</w:t>
        </w:r>
        <w:proofErr w:type="spellEnd"/>
        <w:r w:rsidR="007176A6">
          <w:rPr>
            <w:rFonts w:ascii="Times New Roman" w:hAnsi="Times New Roman" w:cs="Times New Roman"/>
            <w:bCs/>
          </w:rPr>
          <w:t xml:space="preserve"> project, </w:t>
        </w:r>
      </w:ins>
      <w:ins w:id="8" w:author="LK HL" w:date="2012-07-18T13:43:00Z">
        <w:r w:rsidR="001F72DB">
          <w:rPr>
            <w:rFonts w:ascii="Times New Roman" w:hAnsi="Times New Roman" w:cs="Times New Roman"/>
            <w:bCs/>
          </w:rPr>
          <w:t xml:space="preserve">the Australian </w:t>
        </w:r>
      </w:ins>
      <w:ins w:id="9" w:author="LK HL" w:date="2012-07-18T13:44:00Z">
        <w:r w:rsidR="001F72DB">
          <w:rPr>
            <w:rFonts w:ascii="Times New Roman" w:hAnsi="Times New Roman" w:cs="Times New Roman"/>
            <w:bCs/>
          </w:rPr>
          <w:t xml:space="preserve">National </w:t>
        </w:r>
        <w:proofErr w:type="spellStart"/>
        <w:r w:rsidR="001F72DB">
          <w:rPr>
            <w:rFonts w:ascii="Times New Roman" w:hAnsi="Times New Roman" w:cs="Times New Roman"/>
            <w:bCs/>
          </w:rPr>
          <w:t>eHealth</w:t>
        </w:r>
        <w:proofErr w:type="spellEnd"/>
        <w:r w:rsidR="001F72DB">
          <w:rPr>
            <w:rFonts w:ascii="Times New Roman" w:hAnsi="Times New Roman" w:cs="Times New Roman"/>
            <w:bCs/>
          </w:rPr>
          <w:t xml:space="preserve"> Architecture (</w:t>
        </w:r>
        <w:proofErr w:type="spellStart"/>
        <w:r w:rsidR="001F72DB">
          <w:rPr>
            <w:rFonts w:ascii="Times New Roman" w:hAnsi="Times New Roman" w:cs="Times New Roman"/>
            <w:bCs/>
          </w:rPr>
          <w:t>nehta</w:t>
        </w:r>
        <w:proofErr w:type="spellEnd"/>
        <w:r w:rsidR="001F72DB">
          <w:rPr>
            <w:rFonts w:ascii="Times New Roman" w:hAnsi="Times New Roman" w:cs="Times New Roman"/>
            <w:bCs/>
          </w:rPr>
          <w:t xml:space="preserve">) </w:t>
        </w:r>
      </w:ins>
      <w:ins w:id="10" w:author="LK HL" w:date="2012-07-18T13:43:00Z">
        <w:r w:rsidR="001F72DB">
          <w:rPr>
            <w:rFonts w:ascii="Times New Roman" w:hAnsi="Times New Roman" w:cs="Times New Roman"/>
            <w:bCs/>
          </w:rPr>
          <w:t>project</w:t>
        </w:r>
      </w:ins>
      <w:ins w:id="11" w:author="Employee" w:date="2012-07-18T18:18:00Z">
        <w:r w:rsidR="00CB1EE4">
          <w:rPr>
            <w:rFonts w:ascii="Times New Roman" w:hAnsi="Times New Roman" w:cs="Times New Roman"/>
            <w:bCs/>
          </w:rPr>
          <w:t>,</w:t>
        </w:r>
      </w:ins>
      <w:ins w:id="12" w:author="LK HL" w:date="2012-07-18T13:43:00Z">
        <w:r w:rsidR="001F72DB">
          <w:rPr>
            <w:rFonts w:ascii="Times New Roman" w:hAnsi="Times New Roman" w:cs="Times New Roman"/>
            <w:bCs/>
          </w:rPr>
          <w:t xml:space="preserve"> </w:t>
        </w:r>
        <w:del w:id="13" w:author="Employee" w:date="2012-07-18T22:52:00Z">
          <w:r w:rsidR="001F72DB" w:rsidDel="00932023">
            <w:rPr>
              <w:rFonts w:ascii="Times New Roman" w:hAnsi="Times New Roman" w:cs="Times New Roman"/>
              <w:bCs/>
            </w:rPr>
            <w:delText xml:space="preserve">and </w:delText>
          </w:r>
        </w:del>
        <w:r w:rsidR="001F72DB">
          <w:rPr>
            <w:rFonts w:ascii="Times New Roman" w:hAnsi="Times New Roman" w:cs="Times New Roman"/>
            <w:bCs/>
          </w:rPr>
          <w:t xml:space="preserve">the </w:t>
        </w:r>
      </w:ins>
      <w:ins w:id="14" w:author="Employee" w:date="2012-07-18T16:50:00Z">
        <w:r w:rsidR="00C30808" w:rsidRPr="00C30808">
          <w:rPr>
            <w:rFonts w:ascii="Times New Roman" w:hAnsi="Times New Roman" w:cs="Times New Roman"/>
            <w:bCs/>
            <w:rPrChange w:id="15" w:author="Employee" w:date="2012-07-18T16:53:00Z">
              <w:rPr>
                <w:rFonts w:ascii="Times New Roman" w:hAnsi="Times New Roman" w:cs="Times New Roman"/>
                <w:bCs/>
                <w:sz w:val="18"/>
                <w:szCs w:val="18"/>
              </w:rPr>
            </w:rPrChange>
          </w:rPr>
          <w:t>National IT Institute for Healthcare</w:t>
        </w:r>
      </w:ins>
      <w:ins w:id="16" w:author="Employee" w:date="2012-07-18T16:51:00Z">
        <w:r w:rsidR="00C30808" w:rsidRPr="00C30808">
          <w:rPr>
            <w:rFonts w:ascii="Times New Roman" w:hAnsi="Times New Roman" w:cs="Times New Roman"/>
            <w:bCs/>
            <w:rPrChange w:id="17" w:author="Employee" w:date="2012-07-18T16:53:00Z">
              <w:rPr>
                <w:rFonts w:ascii="Times New Roman" w:hAnsi="Times New Roman" w:cs="Times New Roman"/>
                <w:bCs/>
                <w:sz w:val="18"/>
                <w:szCs w:val="18"/>
              </w:rPr>
            </w:rPrChange>
          </w:rPr>
          <w:t xml:space="preserve"> (</w:t>
        </w:r>
        <w:proofErr w:type="spellStart"/>
        <w:r w:rsidR="00C30808" w:rsidRPr="00C30808">
          <w:rPr>
            <w:rFonts w:ascii="Times New Roman" w:hAnsi="Times New Roman" w:cs="Times New Roman"/>
            <w:bCs/>
            <w:rPrChange w:id="18" w:author="Employee" w:date="2012-07-18T16:53:00Z">
              <w:rPr>
                <w:rFonts w:ascii="Times New Roman" w:hAnsi="Times New Roman" w:cs="Times New Roman"/>
                <w:bCs/>
                <w:sz w:val="18"/>
                <w:szCs w:val="18"/>
              </w:rPr>
            </w:rPrChange>
          </w:rPr>
          <w:t>nictiz</w:t>
        </w:r>
      </w:ins>
      <w:proofErr w:type="spellEnd"/>
      <w:ins w:id="19" w:author="Employee" w:date="2012-07-18T16:50:00Z">
        <w:r w:rsidR="00C30808" w:rsidRPr="00C30808">
          <w:rPr>
            <w:rFonts w:ascii="Times New Roman" w:hAnsi="Times New Roman" w:cs="Times New Roman"/>
            <w:rPrChange w:id="20" w:author="Employee" w:date="2012-07-18T16:53:00Z">
              <w:rPr>
                <w:rFonts w:ascii="Times New Roman" w:hAnsi="Times New Roman" w:cs="Times New Roman"/>
                <w:sz w:val="18"/>
                <w:szCs w:val="18"/>
              </w:rPr>
            </w:rPrChange>
          </w:rPr>
          <w:t>)</w:t>
        </w:r>
      </w:ins>
      <w:ins w:id="21" w:author="LK HL" w:date="2012-07-18T13:43:00Z">
        <w:del w:id="22" w:author="Employee" w:date="2012-07-18T16:51:00Z">
          <w:r w:rsidR="001F72DB" w:rsidRPr="00C30808" w:rsidDel="00C30808">
            <w:rPr>
              <w:rFonts w:ascii="Times New Roman" w:hAnsi="Times New Roman" w:cs="Times New Roman"/>
              <w:bCs/>
              <w:rPrChange w:id="23" w:author="Employee" w:date="2012-07-18T16:53:00Z">
                <w:rPr>
                  <w:rFonts w:ascii="Times New Roman" w:hAnsi="Times New Roman" w:cs="Times New Roman"/>
                  <w:bCs/>
                  <w:sz w:val="18"/>
                  <w:szCs w:val="18"/>
                </w:rPr>
              </w:rPrChange>
            </w:rPr>
            <w:delText>XXX</w:delText>
          </w:r>
        </w:del>
        <w:r w:rsidR="001F72DB">
          <w:rPr>
            <w:rFonts w:ascii="Times New Roman" w:hAnsi="Times New Roman" w:cs="Times New Roman"/>
            <w:bCs/>
          </w:rPr>
          <w:t xml:space="preserve"> project in The Netherlands</w:t>
        </w:r>
      </w:ins>
      <w:ins w:id="24" w:author="Employee" w:date="2012-07-18T22:52:00Z">
        <w:r w:rsidR="00932023">
          <w:rPr>
            <w:rFonts w:ascii="Times New Roman" w:hAnsi="Times New Roman" w:cs="Times New Roman"/>
            <w:bCs/>
          </w:rPr>
          <w:t xml:space="preserve"> and </w:t>
        </w:r>
      </w:ins>
      <w:ins w:id="25" w:author="Employee" w:date="2012-07-18T22:59:00Z">
        <w:r w:rsidR="00DD3CAE">
          <w:rPr>
            <w:rFonts w:ascii="Times New Roman" w:hAnsi="Times New Roman" w:cs="Times New Roman"/>
            <w:bCs/>
          </w:rPr>
          <w:t xml:space="preserve">the </w:t>
        </w:r>
      </w:ins>
      <w:ins w:id="26" w:author="Employee" w:date="2012-07-18T22:52:00Z">
        <w:r w:rsidR="00932023">
          <w:rPr>
            <w:rFonts w:ascii="Times New Roman" w:hAnsi="Times New Roman" w:cs="Times New Roman"/>
            <w:bCs/>
          </w:rPr>
          <w:t xml:space="preserve">New Zealand </w:t>
        </w:r>
        <w:r w:rsidR="00DD3CAE">
          <w:rPr>
            <w:rFonts w:ascii="Verdana" w:hAnsi="Verdana"/>
            <w:color w:val="4B4B4B"/>
            <w:sz w:val="18"/>
            <w:szCs w:val="18"/>
            <w:shd w:val="clear" w:color="auto" w:fill="FFFFFF"/>
          </w:rPr>
          <w:t>Health Inf</w:t>
        </w:r>
      </w:ins>
      <w:ins w:id="27" w:author="Employee" w:date="2012-07-18T23:00:00Z">
        <w:r w:rsidR="00DD3CAE">
          <w:rPr>
            <w:rFonts w:ascii="Verdana" w:hAnsi="Verdana"/>
            <w:color w:val="4B4B4B"/>
            <w:sz w:val="18"/>
            <w:szCs w:val="18"/>
            <w:shd w:val="clear" w:color="auto" w:fill="FFFFFF"/>
          </w:rPr>
          <w:t>ormation Exchange National Health IT Plan</w:t>
        </w:r>
      </w:ins>
      <w:ins w:id="28" w:author="LK HL" w:date="2012-07-18T13:43:00Z">
        <w:r w:rsidR="001F72DB">
          <w:rPr>
            <w:rFonts w:ascii="Times New Roman" w:hAnsi="Times New Roman" w:cs="Times New Roman"/>
            <w:bCs/>
          </w:rPr>
          <w:t xml:space="preserve"> </w:t>
        </w:r>
      </w:ins>
      <w:ins w:id="29" w:author="LK HL" w:date="2012-07-18T13:41:00Z">
        <w:r w:rsidR="001F72DB">
          <w:rPr>
            <w:rFonts w:ascii="Times New Roman" w:hAnsi="Times New Roman" w:cs="Times New Roman"/>
            <w:bCs/>
          </w:rPr>
          <w:t xml:space="preserve">are all addressing the need for improvement in care coordination.  </w:t>
        </w:r>
      </w:ins>
      <w:ins w:id="30" w:author="LK HL" w:date="2012-07-18T13:18:00Z">
        <w:r>
          <w:rPr>
            <w:rFonts w:ascii="Times New Roman" w:hAnsi="Times New Roman" w:cs="Times New Roman"/>
            <w:bCs/>
          </w:rPr>
          <w:t>I</w:t>
        </w:r>
      </w:ins>
      <w:ins w:id="31" w:author="LK HL" w:date="2012-07-18T13:09:00Z">
        <w:r w:rsidR="00365982">
          <w:rPr>
            <w:rFonts w:ascii="Times New Roman" w:hAnsi="Times New Roman" w:cs="Times New Roman"/>
            <w:bCs/>
          </w:rPr>
          <w:t xml:space="preserve">n the US, </w:t>
        </w:r>
      </w:ins>
      <w:r w:rsidR="00CD5574" w:rsidRPr="003826D8">
        <w:rPr>
          <w:rFonts w:ascii="Times New Roman" w:hAnsi="Times New Roman" w:cs="Times New Roman"/>
          <w:bCs/>
        </w:rPr>
        <w:t>the American Recovery and Reinvestment Act of 2009 stipulates healthcare providers need to show that they are using certified EHR technology in ways that can be measured significantly in quality and in quantity. The</w:t>
      </w:r>
      <w:ins w:id="32" w:author="LK HL" w:date="2012-07-18T13:09:00Z">
        <w:r w:rsidR="00365982">
          <w:rPr>
            <w:rFonts w:ascii="Times New Roman" w:hAnsi="Times New Roman" w:cs="Times New Roman"/>
            <w:bCs/>
          </w:rPr>
          <w:t xml:space="preserve"> US </w:t>
        </w:r>
      </w:ins>
      <w:r w:rsidR="00CD5574" w:rsidRPr="003826D8">
        <w:rPr>
          <w:rFonts w:ascii="Times New Roman" w:hAnsi="Times New Roman" w:cs="Times New Roman"/>
          <w:bCs/>
        </w:rPr>
        <w:t xml:space="preserve">Centers for Medicare and Medicaid Services (CMS) </w:t>
      </w:r>
      <w:r w:rsidR="00CD5574" w:rsidRPr="003826D8">
        <w:rPr>
          <w:rFonts w:ascii="Times New Roman" w:hAnsi="Times New Roman" w:cs="Times New Roman"/>
          <w:bCs/>
        </w:rPr>
        <w:lastRenderedPageBreak/>
        <w:t>Incentive Program supports payments to healthcare providers that demonstrate meaningful use of certified EHR technology.</w:t>
      </w:r>
      <w:r w:rsidR="00CD5574">
        <w:rPr>
          <w:rStyle w:val="FootnoteReference"/>
          <w:rFonts w:ascii="Times New Roman" w:hAnsi="Times New Roman" w:cs="Times New Roman"/>
          <w:bCs/>
        </w:rPr>
        <w:footnoteReference w:id="11"/>
      </w:r>
      <w:r w:rsidR="00CD5574" w:rsidRPr="003826D8">
        <w:rPr>
          <w:rFonts w:ascii="Times New Roman" w:hAnsi="Times New Roman" w:cs="Times New Roman"/>
          <w:bCs/>
        </w:rPr>
        <w:t xml:space="preserve"> This includes the Meaningful Use (MU) of certified EHR technology for electronic exchange of health information to improve quality of </w:t>
      </w:r>
      <w:r w:rsidR="00C02AE1">
        <w:rPr>
          <w:rFonts w:ascii="Times New Roman" w:hAnsi="Times New Roman" w:cs="Times New Roman"/>
          <w:bCs/>
        </w:rPr>
        <w:t>healthcare</w:t>
      </w:r>
      <w:r w:rsidR="00CD5574" w:rsidRPr="003826D8">
        <w:rPr>
          <w:rFonts w:ascii="Times New Roman" w:hAnsi="Times New Roman" w:cs="Times New Roman"/>
          <w:bCs/>
        </w:rPr>
        <w:t xml:space="preserve"> and to submit clinical quality and other measures.</w:t>
      </w:r>
      <w:r w:rsidR="00CD5574">
        <w:rPr>
          <w:rStyle w:val="FootnoteReference"/>
          <w:rFonts w:ascii="Times New Roman" w:hAnsi="Times New Roman" w:cs="Times New Roman"/>
          <w:bCs/>
        </w:rPr>
        <w:footnoteReference w:id="12"/>
      </w:r>
      <w:r w:rsidR="00CD5574" w:rsidRPr="003826D8">
        <w:rPr>
          <w:rFonts w:ascii="Times New Roman" w:hAnsi="Times New Roman" w:cs="Times New Roman"/>
          <w:bCs/>
        </w:rPr>
        <w:t xml:space="preserve"> As healthcare providers, nurses need the ability to submit nursing data for clinical quality and other measures as well as the exchange of nursing data. Use of the PPOC and </w:t>
      </w:r>
      <w:proofErr w:type="gramStart"/>
      <w:r w:rsidR="00CD5574" w:rsidRPr="003826D8">
        <w:rPr>
          <w:rFonts w:ascii="Times New Roman" w:hAnsi="Times New Roman" w:cs="Times New Roman"/>
          <w:bCs/>
        </w:rPr>
        <w:t>eNS</w:t>
      </w:r>
      <w:proofErr w:type="gramEnd"/>
      <w:r w:rsidR="00CD5574" w:rsidRPr="003826D8">
        <w:rPr>
          <w:rFonts w:ascii="Times New Roman" w:hAnsi="Times New Roman" w:cs="Times New Roman"/>
          <w:bCs/>
        </w:rPr>
        <w:t xml:space="preserve"> profiles enables the support of </w:t>
      </w:r>
      <w:del w:id="35" w:author="Employee" w:date="2012-07-31T04:03:00Z">
        <w:r w:rsidR="00CD5574" w:rsidRPr="003826D8" w:rsidDel="003306A4">
          <w:rPr>
            <w:rFonts w:ascii="Times New Roman" w:hAnsi="Times New Roman" w:cs="Times New Roman"/>
            <w:bCs/>
          </w:rPr>
          <w:delText xml:space="preserve">the following </w:delText>
        </w:r>
      </w:del>
      <w:r w:rsidR="00CD5574" w:rsidRPr="003826D8">
        <w:rPr>
          <w:rFonts w:ascii="Times New Roman" w:hAnsi="Times New Roman" w:cs="Times New Roman"/>
          <w:bCs/>
        </w:rPr>
        <w:t xml:space="preserve">MU health outcomes policies. </w:t>
      </w:r>
      <w:ins w:id="36" w:author="LK HL" w:date="2012-07-18T13:10:00Z">
        <w:r w:rsidR="00365982">
          <w:rPr>
            <w:rFonts w:ascii="Times New Roman" w:hAnsi="Times New Roman" w:cs="Times New Roman"/>
            <w:bCs/>
          </w:rPr>
          <w:t xml:space="preserve"> </w:t>
        </w:r>
      </w:ins>
    </w:p>
    <w:p w14:paraId="4426A3B2" w14:textId="77777777" w:rsidR="003306A4" w:rsidRDefault="003306A4" w:rsidP="003306A4">
      <w:pPr>
        <w:spacing w:after="0" w:line="240" w:lineRule="auto"/>
        <w:rPr>
          <w:ins w:id="37" w:author="Employee" w:date="2012-07-31T04:04:00Z"/>
          <w:rFonts w:ascii="Times New Roman" w:hAnsi="Times New Roman" w:cs="Times New Roman"/>
          <w:bCs/>
        </w:rPr>
      </w:pPr>
    </w:p>
    <w:p w14:paraId="41849C37" w14:textId="7EB6BD80" w:rsidR="003306A4" w:rsidRPr="00C529B5" w:rsidDel="00C0283D" w:rsidRDefault="007E42B1" w:rsidP="003306A4">
      <w:pPr>
        <w:spacing w:after="0" w:line="240" w:lineRule="auto"/>
        <w:rPr>
          <w:del w:id="38" w:author="Employee" w:date="2012-07-31T04:41:00Z"/>
          <w:rFonts w:ascii="Times New Roman" w:hAnsi="Times New Roman" w:cs="Times New Roman"/>
          <w:bCs/>
        </w:rPr>
      </w:pPr>
      <w:ins w:id="39" w:author="Employee" w:date="2012-07-31T04:20:00Z">
        <w:r>
          <w:rPr>
            <w:rFonts w:ascii="Times New Roman" w:hAnsi="Times New Roman" w:cs="Times New Roman"/>
            <w:bCs/>
          </w:rPr>
          <w:t>H</w:t>
        </w:r>
      </w:ins>
      <w:ins w:id="40" w:author="Employee" w:date="2012-07-31T04:04:00Z">
        <w:r>
          <w:rPr>
            <w:rFonts w:ascii="Times New Roman" w:hAnsi="Times New Roman" w:cs="Times New Roman"/>
            <w:bCs/>
          </w:rPr>
          <w:t xml:space="preserve">ealth </w:t>
        </w:r>
      </w:ins>
      <w:ins w:id="41" w:author="Employee" w:date="2012-07-31T04:20:00Z">
        <w:r>
          <w:rPr>
            <w:rFonts w:ascii="Times New Roman" w:hAnsi="Times New Roman" w:cs="Times New Roman"/>
            <w:bCs/>
          </w:rPr>
          <w:t>O</w:t>
        </w:r>
      </w:ins>
      <w:ins w:id="42" w:author="Employee" w:date="2012-07-31T04:04:00Z">
        <w:r>
          <w:rPr>
            <w:rFonts w:ascii="Times New Roman" w:hAnsi="Times New Roman" w:cs="Times New Roman"/>
            <w:bCs/>
          </w:rPr>
          <w:t xml:space="preserve">utcome </w:t>
        </w:r>
      </w:ins>
      <w:ins w:id="43" w:author="Employee" w:date="2012-07-31T04:20:00Z">
        <w:r>
          <w:rPr>
            <w:rFonts w:ascii="Times New Roman" w:hAnsi="Times New Roman" w:cs="Times New Roman"/>
            <w:bCs/>
          </w:rPr>
          <w:t>P</w:t>
        </w:r>
      </w:ins>
      <w:ins w:id="44" w:author="Employee" w:date="2012-07-31T04:04:00Z">
        <w:r w:rsidR="003306A4">
          <w:rPr>
            <w:rFonts w:ascii="Times New Roman" w:hAnsi="Times New Roman" w:cs="Times New Roman"/>
            <w:bCs/>
          </w:rPr>
          <w:t xml:space="preserve">olicies are </w:t>
        </w:r>
      </w:ins>
      <w:ins w:id="45" w:author="Employee" w:date="2012-07-31T04:20:00Z">
        <w:r>
          <w:rPr>
            <w:rFonts w:ascii="Times New Roman" w:hAnsi="Times New Roman" w:cs="Times New Roman"/>
            <w:bCs/>
          </w:rPr>
          <w:t xml:space="preserve">also </w:t>
        </w:r>
      </w:ins>
      <w:ins w:id="46" w:author="Employee" w:date="2012-07-31T04:04:00Z">
        <w:r w:rsidR="003306A4">
          <w:rPr>
            <w:rFonts w:ascii="Times New Roman" w:hAnsi="Times New Roman" w:cs="Times New Roman"/>
            <w:bCs/>
          </w:rPr>
          <w:t>support</w:t>
        </w:r>
      </w:ins>
      <w:ins w:id="47" w:author="Employee" w:date="2012-07-31T04:05:00Z">
        <w:r w:rsidR="003306A4">
          <w:rPr>
            <w:rFonts w:ascii="Times New Roman" w:hAnsi="Times New Roman" w:cs="Times New Roman"/>
            <w:bCs/>
          </w:rPr>
          <w:t>ed</w:t>
        </w:r>
      </w:ins>
      <w:ins w:id="48" w:author="Employee" w:date="2012-07-31T04:07:00Z">
        <w:r>
          <w:rPr>
            <w:rFonts w:ascii="Times New Roman" w:hAnsi="Times New Roman" w:cs="Times New Roman"/>
            <w:bCs/>
          </w:rPr>
          <w:t xml:space="preserve"> internationally. </w:t>
        </w:r>
      </w:ins>
      <w:ins w:id="49" w:author="Employee" w:date="2012-07-31T04:11:00Z">
        <w:r>
          <w:rPr>
            <w:rFonts w:ascii="Times New Roman" w:hAnsi="Times New Roman" w:cs="Times New Roman"/>
            <w:bCs/>
          </w:rPr>
          <w:t>Canada’s Pan-Canadian Change Management Network</w:t>
        </w:r>
      </w:ins>
      <w:ins w:id="50" w:author="Employee" w:date="2012-07-31T04:22:00Z">
        <w:r w:rsidR="005853A2">
          <w:rPr>
            <w:rFonts w:ascii="Times New Roman" w:hAnsi="Times New Roman" w:cs="Times New Roman"/>
            <w:bCs/>
          </w:rPr>
          <w:t xml:space="preserve"> supports an </w:t>
        </w:r>
        <w:proofErr w:type="spellStart"/>
        <w:r w:rsidR="005853A2">
          <w:rPr>
            <w:rFonts w:ascii="Times New Roman" w:hAnsi="Times New Roman" w:cs="Times New Roman"/>
            <w:bCs/>
          </w:rPr>
          <w:t>eHealth</w:t>
        </w:r>
        <w:proofErr w:type="spellEnd"/>
        <w:r w:rsidR="005853A2">
          <w:rPr>
            <w:rFonts w:ascii="Times New Roman" w:hAnsi="Times New Roman" w:cs="Times New Roman"/>
            <w:bCs/>
          </w:rPr>
          <w:t xml:space="preserve"> change management initiative that is foundational in </w:t>
        </w:r>
      </w:ins>
      <w:ins w:id="51" w:author="Employee" w:date="2012-07-31T04:23:00Z">
        <w:r w:rsidR="005853A2">
          <w:rPr>
            <w:rFonts w:ascii="Times New Roman" w:hAnsi="Times New Roman" w:cs="Times New Roman"/>
            <w:bCs/>
          </w:rPr>
          <w:t>achieving efficient and effective use of information technology to support healthcare.</w:t>
        </w:r>
      </w:ins>
      <w:ins w:id="52" w:author="Employee" w:date="2012-07-31T04:25:00Z">
        <w:r w:rsidR="005853A2">
          <w:rPr>
            <w:rStyle w:val="FootnoteReference"/>
            <w:rFonts w:ascii="Times New Roman" w:hAnsi="Times New Roman" w:cs="Times New Roman"/>
            <w:bCs/>
          </w:rPr>
          <w:footnoteReference w:id="13"/>
        </w:r>
      </w:ins>
      <w:ins w:id="64" w:author="Employee" w:date="2012-07-31T04:35:00Z">
        <w:r w:rsidR="001D194F">
          <w:rPr>
            <w:rFonts w:ascii="Times New Roman" w:hAnsi="Times New Roman" w:cs="Times New Roman"/>
            <w:bCs/>
          </w:rPr>
          <w:t xml:space="preserve"> </w:t>
        </w:r>
      </w:ins>
      <w:ins w:id="65" w:author="Employee" w:date="2012-07-31T04:38:00Z">
        <w:r w:rsidR="001D194F">
          <w:rPr>
            <w:rFonts w:ascii="Times New Roman" w:hAnsi="Times New Roman" w:cs="Times New Roman"/>
            <w:bCs/>
          </w:rPr>
          <w:t>The commonality of both the US MU health outcomes policies and Canada</w:t>
        </w:r>
      </w:ins>
      <w:ins w:id="66" w:author="Employee" w:date="2012-07-31T04:39:00Z">
        <w:r w:rsidR="001D194F">
          <w:rPr>
            <w:rFonts w:ascii="Times New Roman" w:hAnsi="Times New Roman" w:cs="Times New Roman"/>
            <w:bCs/>
          </w:rPr>
          <w:t xml:space="preserve">’s </w:t>
        </w:r>
      </w:ins>
      <w:ins w:id="67" w:author="Employee" w:date="2012-07-31T04:40:00Z">
        <w:r w:rsidR="001D194F">
          <w:rPr>
            <w:rFonts w:ascii="Times New Roman" w:hAnsi="Times New Roman" w:cs="Times New Roman"/>
            <w:bCs/>
          </w:rPr>
          <w:t xml:space="preserve">Change management network </w:t>
        </w:r>
      </w:ins>
      <w:ins w:id="68" w:author="Employee" w:date="2012-07-31T04:35:00Z">
        <w:r w:rsidR="001D194F">
          <w:rPr>
            <w:rFonts w:ascii="Times New Roman" w:hAnsi="Times New Roman" w:cs="Times New Roman"/>
            <w:bCs/>
          </w:rPr>
          <w:t xml:space="preserve">initiative is </w:t>
        </w:r>
      </w:ins>
      <w:ins w:id="69" w:author="Employee" w:date="2012-07-31T04:40:00Z">
        <w:r w:rsidR="00C0283D">
          <w:rPr>
            <w:rFonts w:ascii="Times New Roman" w:hAnsi="Times New Roman" w:cs="Times New Roman"/>
            <w:bCs/>
          </w:rPr>
          <w:t>that both supports</w:t>
        </w:r>
      </w:ins>
      <w:ins w:id="70" w:author="Employee" w:date="2012-07-31T04:37:00Z">
        <w:r w:rsidR="001D194F">
          <w:rPr>
            <w:rFonts w:ascii="Times New Roman" w:hAnsi="Times New Roman" w:cs="Times New Roman"/>
            <w:bCs/>
          </w:rPr>
          <w:t xml:space="preserve"> </w:t>
        </w:r>
      </w:ins>
    </w:p>
    <w:p w14:paraId="79E4B2CB" w14:textId="75491C09" w:rsidR="00CD5574" w:rsidRPr="00C529B5" w:rsidDel="00C0283D" w:rsidRDefault="00CD5574" w:rsidP="00CD5574">
      <w:pPr>
        <w:spacing w:after="0" w:line="240" w:lineRule="auto"/>
        <w:rPr>
          <w:del w:id="71" w:author="Employee" w:date="2012-07-31T04:41:00Z"/>
          <w:rFonts w:ascii="Times New Roman" w:hAnsi="Times New Roman" w:cs="Times New Roman"/>
          <w:bCs/>
          <w:highlight w:val="lightGray"/>
        </w:rPr>
      </w:pPr>
    </w:p>
    <w:p w14:paraId="3BB56101" w14:textId="5714B490" w:rsidR="007A22FB" w:rsidRPr="00784DCC" w:rsidDel="00C0283D" w:rsidRDefault="001F72DB" w:rsidP="00DC0172">
      <w:pPr>
        <w:spacing w:after="0" w:line="240" w:lineRule="auto"/>
        <w:ind w:left="420" w:hanging="420"/>
        <w:rPr>
          <w:del w:id="72" w:author="Employee" w:date="2012-07-31T04:41:00Z"/>
          <w:rFonts w:cstheme="minorHAnsi"/>
          <w:b/>
          <w:bCs/>
        </w:rPr>
      </w:pPr>
      <w:ins w:id="73" w:author="LK HL" w:date="2012-07-18T13:43:00Z">
        <w:del w:id="74" w:author="Employee" w:date="2012-07-31T04:41:00Z">
          <w:r w:rsidDel="00C0283D">
            <w:rPr>
              <w:rFonts w:cstheme="minorHAnsi"/>
              <w:b/>
              <w:bCs/>
            </w:rPr>
            <w:delText xml:space="preserve">The US </w:delText>
          </w:r>
        </w:del>
      </w:ins>
      <w:del w:id="75" w:author="Employee" w:date="2012-07-31T04:41:00Z">
        <w:r w:rsidR="007D1153" w:rsidRPr="00784DCC" w:rsidDel="00C0283D">
          <w:rPr>
            <w:rFonts w:cstheme="minorHAnsi"/>
            <w:b/>
            <w:bCs/>
          </w:rPr>
          <w:delText xml:space="preserve">Meaningful Use </w:delText>
        </w:r>
      </w:del>
      <w:ins w:id="76" w:author="LK HL" w:date="2012-07-18T13:43:00Z">
        <w:del w:id="77" w:author="Employee" w:date="2012-07-31T04:41:00Z">
          <w:r w:rsidDel="00C0283D">
            <w:rPr>
              <w:rFonts w:cstheme="minorHAnsi"/>
              <w:b/>
              <w:bCs/>
            </w:rPr>
            <w:delText xml:space="preserve">Project </w:delText>
          </w:r>
        </w:del>
      </w:ins>
      <w:del w:id="78" w:author="Employee" w:date="2012-07-31T04:41:00Z">
        <w:r w:rsidR="007D1153" w:rsidRPr="00784DCC" w:rsidDel="00C0283D">
          <w:rPr>
            <w:rFonts w:cstheme="minorHAnsi"/>
            <w:b/>
            <w:bCs/>
          </w:rPr>
          <w:delText>Health Outcome Policies</w:delText>
        </w:r>
      </w:del>
    </w:p>
    <w:p w14:paraId="38574119" w14:textId="77777777" w:rsidR="007A22FB" w:rsidRPr="00784DCC" w:rsidRDefault="007A22FB" w:rsidP="00C0283D">
      <w:pPr>
        <w:spacing w:after="0" w:line="240" w:lineRule="auto"/>
        <w:ind w:left="420" w:hanging="420"/>
        <w:rPr>
          <w:rFonts w:ascii="Times New Roman" w:hAnsi="Times New Roman" w:cs="Times New Roman"/>
          <w:bCs/>
        </w:rPr>
        <w:pPrChange w:id="79" w:author="Employee" w:date="2012-07-31T04:41:00Z">
          <w:pPr>
            <w:spacing w:after="0" w:line="240" w:lineRule="auto"/>
            <w:ind w:left="420"/>
          </w:pPr>
        </w:pPrChange>
      </w:pPr>
    </w:p>
    <w:p w14:paraId="06693ED7" w14:textId="77777777" w:rsidR="00CD5574" w:rsidRPr="00C529B5" w:rsidRDefault="00CD5574" w:rsidP="00CD5574">
      <w:pPr>
        <w:pStyle w:val="ListParagraph"/>
        <w:numPr>
          <w:ilvl w:val="0"/>
          <w:numId w:val="5"/>
        </w:numPr>
        <w:spacing w:after="0" w:line="240" w:lineRule="auto"/>
        <w:rPr>
          <w:rFonts w:ascii="Times New Roman" w:hAnsi="Times New Roman" w:cs="Times New Roman"/>
          <w:bCs/>
        </w:rPr>
      </w:pPr>
      <w:r w:rsidRPr="003826D8">
        <w:rPr>
          <w:rFonts w:ascii="Times New Roman" w:hAnsi="Times New Roman" w:cs="Times New Roman"/>
          <w:bCs/>
        </w:rPr>
        <w:t>Improving quality, safety, efficiency, and reducing health disparities</w:t>
      </w:r>
    </w:p>
    <w:p w14:paraId="0E9C8105" w14:textId="24B15965" w:rsidR="00CD5574" w:rsidRPr="00C529B5" w:rsidDel="00C0283D" w:rsidRDefault="00CD5574" w:rsidP="00CD5574">
      <w:pPr>
        <w:pStyle w:val="ListParagraph"/>
        <w:numPr>
          <w:ilvl w:val="1"/>
          <w:numId w:val="5"/>
        </w:numPr>
        <w:spacing w:after="0" w:line="240" w:lineRule="auto"/>
        <w:rPr>
          <w:del w:id="80" w:author="Employee" w:date="2012-07-31T04:41:00Z"/>
          <w:rFonts w:ascii="Times New Roman" w:hAnsi="Times New Roman" w:cs="Times New Roman"/>
          <w:bCs/>
        </w:rPr>
      </w:pPr>
      <w:del w:id="81" w:author="Employee" w:date="2012-07-31T04:41:00Z">
        <w:r w:rsidRPr="003826D8" w:rsidDel="00C0283D">
          <w:rPr>
            <w:rFonts w:ascii="Times New Roman" w:hAnsi="Times New Roman" w:cs="Times New Roman"/>
            <w:bCs/>
          </w:rPr>
          <w:delText xml:space="preserve">Calculate and Transmit CMS Quality Measures - This includes assessment and intervention data that nurses document at the point of care. Examples include asthma assessment and intervention, smoking cessation assessment and interventions, blood pressure measurements, etc. </w:delText>
        </w:r>
      </w:del>
    </w:p>
    <w:p w14:paraId="250E5829" w14:textId="77777777" w:rsidR="00CD5574" w:rsidRPr="00C529B5" w:rsidRDefault="00CD5574" w:rsidP="00CD5574">
      <w:pPr>
        <w:pStyle w:val="ListParagraph"/>
        <w:numPr>
          <w:ilvl w:val="0"/>
          <w:numId w:val="5"/>
        </w:numPr>
        <w:rPr>
          <w:rFonts w:ascii="Times New Roman" w:hAnsi="Times New Roman" w:cs="Times New Roman"/>
          <w:bCs/>
        </w:rPr>
      </w:pPr>
      <w:r w:rsidRPr="003826D8">
        <w:rPr>
          <w:rFonts w:ascii="Times New Roman" w:hAnsi="Times New Roman" w:cs="Times New Roman"/>
          <w:bCs/>
        </w:rPr>
        <w:t xml:space="preserve">Engage patients and families in their </w:t>
      </w:r>
      <w:r w:rsidR="00C02AE1">
        <w:rPr>
          <w:rFonts w:ascii="Times New Roman" w:hAnsi="Times New Roman" w:cs="Times New Roman"/>
          <w:bCs/>
        </w:rPr>
        <w:t>healthcare</w:t>
      </w:r>
      <w:r>
        <w:rPr>
          <w:rFonts w:ascii="Times New Roman" w:hAnsi="Times New Roman" w:cs="Times New Roman"/>
          <w:bCs/>
        </w:rPr>
        <w:t xml:space="preserve"> </w:t>
      </w:r>
    </w:p>
    <w:p w14:paraId="3258F157" w14:textId="5C61469E" w:rsidR="00CD5574" w:rsidRPr="00C529B5" w:rsidDel="00C0283D" w:rsidRDefault="00CD5574" w:rsidP="00CD5574">
      <w:pPr>
        <w:pStyle w:val="ListParagraph"/>
        <w:numPr>
          <w:ilvl w:val="1"/>
          <w:numId w:val="5"/>
        </w:numPr>
        <w:rPr>
          <w:del w:id="82" w:author="Employee" w:date="2012-07-31T04:41:00Z"/>
          <w:rFonts w:ascii="Times New Roman" w:hAnsi="Times New Roman" w:cs="Times New Roman"/>
          <w:bCs/>
        </w:rPr>
      </w:pPr>
      <w:del w:id="83" w:author="Employee" w:date="2012-07-31T04:41:00Z">
        <w:r w:rsidRPr="003826D8" w:rsidDel="00C0283D">
          <w:rPr>
            <w:rFonts w:ascii="Times New Roman" w:hAnsi="Times New Roman" w:cs="Times New Roman"/>
            <w:bCs/>
          </w:rPr>
          <w:delText xml:space="preserve">Electronic Copy of Health Information/Discharge Instructions – enables the ability to include nursing diagnosis, assessment, interventions and goals in the patient’s health information that is provided to them. </w:delText>
        </w:r>
      </w:del>
    </w:p>
    <w:p w14:paraId="192F6548" w14:textId="2DA05979" w:rsidR="00CD5574" w:rsidRPr="00C529B5" w:rsidDel="00C0283D" w:rsidRDefault="00CD5574" w:rsidP="00CD5574">
      <w:pPr>
        <w:pStyle w:val="ListParagraph"/>
        <w:numPr>
          <w:ilvl w:val="1"/>
          <w:numId w:val="5"/>
        </w:numPr>
        <w:rPr>
          <w:del w:id="84" w:author="Employee" w:date="2012-07-31T04:41:00Z"/>
          <w:rFonts w:ascii="Times New Roman" w:hAnsi="Times New Roman" w:cs="Times New Roman"/>
          <w:bCs/>
        </w:rPr>
      </w:pPr>
      <w:del w:id="85" w:author="Employee" w:date="2012-07-31T04:41:00Z">
        <w:r w:rsidRPr="003826D8" w:rsidDel="00C0283D">
          <w:rPr>
            <w:rFonts w:ascii="Times New Roman" w:hAnsi="Times New Roman" w:cs="Times New Roman"/>
            <w:bCs/>
          </w:rPr>
          <w:delText xml:space="preserve">Clinical Summaries for each office visit – enables nurses to include nursing diagnosis, assessment, interventions and goals in the patient clinical summary. </w:delText>
        </w:r>
      </w:del>
    </w:p>
    <w:p w14:paraId="4A4D4A5B" w14:textId="77777777" w:rsidR="00CD5574" w:rsidRPr="00C529B5" w:rsidRDefault="00CD5574" w:rsidP="00CD5574">
      <w:pPr>
        <w:pStyle w:val="ListParagraph"/>
        <w:numPr>
          <w:ilvl w:val="0"/>
          <w:numId w:val="5"/>
        </w:numPr>
        <w:rPr>
          <w:rFonts w:ascii="Times New Roman" w:hAnsi="Times New Roman" w:cs="Times New Roman"/>
          <w:bCs/>
        </w:rPr>
      </w:pPr>
      <w:r w:rsidRPr="003826D8">
        <w:rPr>
          <w:rFonts w:ascii="Times New Roman" w:hAnsi="Times New Roman" w:cs="Times New Roman"/>
          <w:bCs/>
        </w:rPr>
        <w:t>Improve care coordination</w:t>
      </w:r>
    </w:p>
    <w:p w14:paraId="122A5EAD" w14:textId="59F509D1" w:rsidR="00CD5574" w:rsidRPr="00C529B5" w:rsidDel="00C0283D" w:rsidRDefault="00CD5574" w:rsidP="00CD5574">
      <w:pPr>
        <w:pStyle w:val="ListParagraph"/>
        <w:numPr>
          <w:ilvl w:val="1"/>
          <w:numId w:val="5"/>
        </w:numPr>
        <w:rPr>
          <w:del w:id="86" w:author="Employee" w:date="2012-07-31T04:42:00Z"/>
          <w:rFonts w:ascii="Times New Roman" w:hAnsi="Times New Roman" w:cs="Times New Roman"/>
          <w:bCs/>
        </w:rPr>
      </w:pPr>
      <w:del w:id="87" w:author="Employee" w:date="2012-07-31T04:42:00Z">
        <w:r w:rsidRPr="003826D8" w:rsidDel="00C0283D">
          <w:rPr>
            <w:rFonts w:ascii="Times New Roman" w:hAnsi="Times New Roman" w:cs="Times New Roman"/>
            <w:bCs/>
          </w:rPr>
          <w:delText xml:space="preserve">Exchange Key Clinical Information – enables nurses to share nursing data such as nursing diagnosis, assessment, interventions and goals. </w:delText>
        </w:r>
      </w:del>
    </w:p>
    <w:p w14:paraId="7E7ECF9C" w14:textId="209F1796" w:rsidR="00FD7E08" w:rsidRDefault="00023C85">
      <w:pPr>
        <w:rPr>
          <w:rStyle w:val="apple-style-span"/>
        </w:rPr>
      </w:pPr>
      <w:bookmarkStart w:id="88" w:name="_GoBack"/>
      <w:bookmarkEnd w:id="88"/>
      <w:ins w:id="89" w:author="LK HL" w:date="2012-07-18T13:18:00Z">
        <w:r>
          <w:rPr>
            <w:rStyle w:val="apple-style-span"/>
            <w:rFonts w:ascii="Times New Roman" w:hAnsi="Times New Roman" w:cs="Times New Roman"/>
            <w:shd w:val="clear" w:color="auto" w:fill="FFFFFF"/>
          </w:rPr>
          <w:t xml:space="preserve">The </w:t>
        </w:r>
      </w:ins>
      <w:r w:rsidR="00CD5574" w:rsidRPr="003826D8">
        <w:rPr>
          <w:rStyle w:val="apple-style-span"/>
          <w:rFonts w:ascii="Times New Roman" w:hAnsi="Times New Roman" w:cs="Times New Roman"/>
          <w:shd w:val="clear" w:color="auto" w:fill="FFFFFF"/>
        </w:rPr>
        <w:t>Standards and Interoperability (S&amp;I) Framework</w:t>
      </w:r>
      <w:ins w:id="90" w:author="LK HL" w:date="2012-07-18T13:03:00Z">
        <w:r w:rsidR="00FD32ED">
          <w:rPr>
            <w:rStyle w:val="apple-style-span"/>
            <w:rFonts w:ascii="Times New Roman" w:hAnsi="Times New Roman" w:cs="Times New Roman"/>
            <w:shd w:val="clear" w:color="auto" w:fill="FFFFFF"/>
          </w:rPr>
          <w:t>,</w:t>
        </w:r>
      </w:ins>
      <w:ins w:id="91" w:author="LK HL" w:date="2012-07-18T13:02:00Z">
        <w:r w:rsidR="00DC0172">
          <w:rPr>
            <w:rStyle w:val="apple-style-span"/>
            <w:rFonts w:ascii="Times New Roman" w:hAnsi="Times New Roman" w:cs="Times New Roman"/>
            <w:shd w:val="clear" w:color="auto" w:fill="FFFFFF"/>
          </w:rPr>
          <w:t xml:space="preserve"> sponsored by the </w:t>
        </w:r>
      </w:ins>
      <w:ins w:id="92" w:author="LK HL" w:date="2012-07-18T13:18:00Z">
        <w:r>
          <w:rPr>
            <w:rStyle w:val="apple-style-span"/>
            <w:rFonts w:ascii="Times New Roman" w:hAnsi="Times New Roman" w:cs="Times New Roman"/>
            <w:shd w:val="clear" w:color="auto" w:fill="FFFFFF"/>
          </w:rPr>
          <w:t xml:space="preserve">US </w:t>
        </w:r>
      </w:ins>
      <w:ins w:id="93" w:author="LK HL" w:date="2012-07-18T13:02:00Z">
        <w:r w:rsidR="00DC0172">
          <w:rPr>
            <w:rStyle w:val="apple-style-span"/>
            <w:rFonts w:ascii="Times New Roman" w:hAnsi="Times New Roman" w:cs="Times New Roman"/>
            <w:shd w:val="clear" w:color="auto" w:fill="FFFFFF"/>
          </w:rPr>
          <w:t xml:space="preserve">Office of the National Coordinator, </w:t>
        </w:r>
      </w:ins>
      <w:r w:rsidR="00CD5574" w:rsidRPr="003826D8">
        <w:rPr>
          <w:rStyle w:val="apple-style-span"/>
          <w:rFonts w:ascii="Times New Roman" w:hAnsi="Times New Roman" w:cs="Times New Roman"/>
          <w:shd w:val="clear" w:color="auto" w:fill="FFFFFF"/>
        </w:rPr>
        <w:t xml:space="preserve"> is</w:t>
      </w:r>
      <w:ins w:id="94" w:author="LK HL" w:date="2012-07-18T13:03:00Z">
        <w:r w:rsidR="00FD32ED">
          <w:rPr>
            <w:rStyle w:val="apple-style-span"/>
            <w:rFonts w:ascii="Times New Roman" w:hAnsi="Times New Roman" w:cs="Times New Roman"/>
            <w:shd w:val="clear" w:color="auto" w:fill="FFFFFF"/>
          </w:rPr>
          <w:t xml:space="preserve"> creating</w:t>
        </w:r>
      </w:ins>
      <w:r w:rsidR="00CD5574" w:rsidRPr="003826D8">
        <w:rPr>
          <w:rStyle w:val="apple-style-span"/>
          <w:rFonts w:ascii="Times New Roman" w:hAnsi="Times New Roman" w:cs="Times New Roman"/>
          <w:shd w:val="clear" w:color="auto" w:fill="FFFFFF"/>
        </w:rPr>
        <w:t xml:space="preserve"> a set of integrated functions, processes, and tools being guided by the healthcare and technology industry to achieve harmonized interoperability for</w:t>
      </w:r>
      <w:r w:rsidR="00CD5574">
        <w:rPr>
          <w:rStyle w:val="apple-style-span"/>
          <w:rFonts w:ascii="Times New Roman" w:hAnsi="Times New Roman" w:cs="Times New Roman"/>
          <w:shd w:val="clear" w:color="auto" w:fill="FFFFFF"/>
        </w:rPr>
        <w:t xml:space="preserve"> </w:t>
      </w:r>
      <w:r w:rsidR="00CD5574" w:rsidRPr="003826D8">
        <w:rPr>
          <w:rStyle w:val="apple-style-span"/>
          <w:rFonts w:ascii="Times New Roman" w:hAnsi="Times New Roman" w:cs="Times New Roman"/>
          <w:shd w:val="clear" w:color="auto" w:fill="FFFFFF"/>
        </w:rPr>
        <w:t>the exchange of healthcare information. The S&amp;I Initiative focuses on a single challenge with a set of value-creating goals and outcomes that will enhance efficiency, quality and effectiveness of the delivery of healthcare through the development of content, technical specifications and reusable tools and services.</w:t>
      </w:r>
      <w:r w:rsidR="00CD5574" w:rsidRPr="003826D8">
        <w:rPr>
          <w:rStyle w:val="FootnoteReference"/>
          <w:rFonts w:ascii="Times New Roman" w:hAnsi="Times New Roman" w:cs="Times New Roman"/>
          <w:shd w:val="clear" w:color="auto" w:fill="FFFFFF"/>
        </w:rPr>
        <w:footnoteReference w:id="14"/>
      </w:r>
      <w:r w:rsidR="00CD5574" w:rsidRPr="003826D8">
        <w:rPr>
          <w:rStyle w:val="apple-style-span"/>
          <w:rFonts w:ascii="Times New Roman" w:hAnsi="Times New Roman" w:cs="Times New Roman"/>
          <w:shd w:val="clear" w:color="auto" w:fill="FFFFFF"/>
        </w:rPr>
        <w:t xml:space="preserve"> </w:t>
      </w:r>
      <w:ins w:id="95" w:author="LK HL" w:date="2012-07-18T13:04:00Z">
        <w:r w:rsidR="00FD32ED">
          <w:rPr>
            <w:rStyle w:val="apple-style-span"/>
            <w:rFonts w:ascii="Times New Roman" w:hAnsi="Times New Roman" w:cs="Times New Roman"/>
            <w:shd w:val="clear" w:color="auto" w:fill="FFFFFF"/>
          </w:rPr>
          <w:t xml:space="preserve">Similar work is also occurring in Australia, Canada, and The Netherlands.  </w:t>
        </w:r>
        <w:r w:rsidR="002A3358">
          <w:rPr>
            <w:rStyle w:val="apple-style-span"/>
            <w:rFonts w:ascii="Times New Roman" w:hAnsi="Times New Roman" w:cs="Times New Roman"/>
            <w:shd w:val="clear" w:color="auto" w:fill="FFFFFF"/>
          </w:rPr>
          <w:t>These efforts are rich sources for contributing content</w:t>
        </w:r>
      </w:ins>
      <w:ins w:id="96" w:author="LK HL" w:date="2012-07-18T13:18:00Z">
        <w:r>
          <w:rPr>
            <w:rStyle w:val="apple-style-span"/>
            <w:rFonts w:ascii="Times New Roman" w:hAnsi="Times New Roman" w:cs="Times New Roman"/>
            <w:shd w:val="clear" w:color="auto" w:fill="FFFFFF"/>
          </w:rPr>
          <w:t xml:space="preserve"> and care transition process</w:t>
        </w:r>
        <w:r w:rsidR="007176A6">
          <w:rPr>
            <w:rStyle w:val="apple-style-span"/>
            <w:rFonts w:ascii="Times New Roman" w:hAnsi="Times New Roman" w:cs="Times New Roman"/>
            <w:shd w:val="clear" w:color="auto" w:fill="FFFFFF"/>
          </w:rPr>
          <w:t xml:space="preserve"> information and knowledge </w:t>
        </w:r>
      </w:ins>
      <w:ins w:id="97" w:author="LK HL" w:date="2012-07-18T13:04:00Z">
        <w:r w:rsidR="002A3358">
          <w:rPr>
            <w:rStyle w:val="apple-style-span"/>
            <w:rFonts w:ascii="Times New Roman" w:hAnsi="Times New Roman" w:cs="Times New Roman"/>
            <w:shd w:val="clear" w:color="auto" w:fill="FFFFFF"/>
          </w:rPr>
          <w:t xml:space="preserve">to the </w:t>
        </w:r>
        <w:proofErr w:type="gramStart"/>
        <w:r w:rsidR="002A3358">
          <w:rPr>
            <w:rStyle w:val="apple-style-span"/>
            <w:rFonts w:ascii="Times New Roman" w:hAnsi="Times New Roman" w:cs="Times New Roman"/>
            <w:shd w:val="clear" w:color="auto" w:fill="FFFFFF"/>
          </w:rPr>
          <w:t>eNS</w:t>
        </w:r>
        <w:proofErr w:type="gramEnd"/>
        <w:r w:rsidR="002A3358">
          <w:rPr>
            <w:rStyle w:val="apple-style-span"/>
            <w:rFonts w:ascii="Times New Roman" w:hAnsi="Times New Roman" w:cs="Times New Roman"/>
            <w:shd w:val="clear" w:color="auto" w:fill="FFFFFF"/>
          </w:rPr>
          <w:t xml:space="preserve"> and PPOC.  </w:t>
        </w:r>
      </w:ins>
    </w:p>
    <w:p w14:paraId="61EF9FC9" w14:textId="77777777" w:rsidR="00CD5574" w:rsidRPr="00C529B5" w:rsidRDefault="00CD5574" w:rsidP="005943E5">
      <w:pPr>
        <w:rPr>
          <w:rFonts w:ascii="Times New Roman" w:hAnsi="Times New Roman" w:cs="Times New Roman"/>
          <w:bCs/>
        </w:rPr>
      </w:pPr>
      <w:r>
        <w:rPr>
          <w:rFonts w:ascii="Times New Roman" w:hAnsi="Times New Roman" w:cs="Times New Roman"/>
        </w:rPr>
        <w:t xml:space="preserve">As nurses care for patients, they consistently document the care that is provided along with the patient’s reaction to the care that is received. This data can be measured to demonstrate the meaningful use of certified EHR technology supporting </w:t>
      </w:r>
      <w:r w:rsidR="005943E5">
        <w:rPr>
          <w:rFonts w:ascii="Times New Roman" w:hAnsi="Times New Roman" w:cs="Times New Roman"/>
          <w:bCs/>
        </w:rPr>
        <w:t>meaningful use</w:t>
      </w:r>
      <w:r>
        <w:rPr>
          <w:rFonts w:ascii="Times New Roman" w:hAnsi="Times New Roman" w:cs="Times New Roman"/>
          <w:bCs/>
        </w:rPr>
        <w:t xml:space="preserve"> requirements for electronic exchange of health information to improve quality of </w:t>
      </w:r>
      <w:r w:rsidR="00C02AE1">
        <w:rPr>
          <w:rFonts w:ascii="Times New Roman" w:hAnsi="Times New Roman" w:cs="Times New Roman"/>
          <w:bCs/>
        </w:rPr>
        <w:t>healthcare</w:t>
      </w:r>
      <w:r>
        <w:rPr>
          <w:rFonts w:ascii="Times New Roman" w:hAnsi="Times New Roman" w:cs="Times New Roman"/>
          <w:bCs/>
        </w:rPr>
        <w:t xml:space="preserve"> and to submit clinical quality and other measures. The PPOC and </w:t>
      </w:r>
      <w:proofErr w:type="gramStart"/>
      <w:r>
        <w:rPr>
          <w:rFonts w:ascii="Times New Roman" w:hAnsi="Times New Roman" w:cs="Times New Roman"/>
          <w:bCs/>
        </w:rPr>
        <w:t>eNS</w:t>
      </w:r>
      <w:proofErr w:type="gramEnd"/>
      <w:r>
        <w:rPr>
          <w:rFonts w:ascii="Times New Roman" w:hAnsi="Times New Roman" w:cs="Times New Roman"/>
          <w:bCs/>
        </w:rPr>
        <w:t xml:space="preserve"> profiles can be used to capture and exchange patient data satisfying MU requirements</w:t>
      </w:r>
      <w:r w:rsidRPr="007650D1">
        <w:rPr>
          <w:rFonts w:ascii="Times New Roman" w:hAnsi="Times New Roman" w:cs="Times New Roman"/>
          <w:bCs/>
        </w:rPr>
        <w:t>.</w:t>
      </w:r>
      <w:r>
        <w:rPr>
          <w:rStyle w:val="apple-style-span"/>
          <w:rFonts w:ascii="Times New Roman" w:hAnsi="Times New Roman"/>
          <w:shd w:val="clear" w:color="auto" w:fill="FFFFFF"/>
        </w:rPr>
        <w:t xml:space="preserve"> </w:t>
      </w:r>
      <w:r w:rsidRPr="002F1F4D">
        <w:rPr>
          <w:rFonts w:ascii="Times New Roman" w:hAnsi="Times New Roman" w:cs="Times New Roman"/>
          <w:bCs/>
        </w:rPr>
        <w:t>For now, the</w:t>
      </w:r>
      <w:r w:rsidR="005943E5">
        <w:rPr>
          <w:rFonts w:ascii="Times New Roman" w:hAnsi="Times New Roman" w:cs="Times New Roman"/>
          <w:bCs/>
        </w:rPr>
        <w:t>se profiles are</w:t>
      </w:r>
      <w:r w:rsidRPr="002F1F4D">
        <w:rPr>
          <w:rFonts w:ascii="Times New Roman" w:hAnsi="Times New Roman" w:cs="Times New Roman"/>
          <w:bCs/>
        </w:rPr>
        <w:t xml:space="preserve"> used to communicate nursing care. In the future they may be used as a foundation for the communication of care provided by all healthcare disciplines (refer to Figure 3). This would support </w:t>
      </w:r>
      <w:r w:rsidRPr="002F1F4D">
        <w:rPr>
          <w:rFonts w:ascii="Times New Roman" w:hAnsi="Times New Roman" w:cs="Times New Roman"/>
          <w:bCs/>
        </w:rPr>
        <w:lastRenderedPageBreak/>
        <w:t>the framework for the patient’s longitudinal care plan put forth by the S&amp;I Longitudinal Care Plan Work Group.</w:t>
      </w:r>
      <w:r w:rsidRPr="002F1F4D">
        <w:rPr>
          <w:rStyle w:val="FootnoteReference"/>
          <w:rFonts w:ascii="Times New Roman" w:hAnsi="Times New Roman" w:cs="Times New Roman"/>
          <w:bCs/>
        </w:rPr>
        <w:footnoteReference w:id="15"/>
      </w:r>
      <w:r w:rsidRPr="003826D8">
        <w:rPr>
          <w:rFonts w:ascii="Times New Roman" w:hAnsi="Times New Roman" w:cs="Times New Roman"/>
          <w:bCs/>
        </w:rPr>
        <w:t xml:space="preserve"> </w:t>
      </w:r>
    </w:p>
    <w:p w14:paraId="40D1D5A2" w14:textId="77777777" w:rsidR="00CD5574" w:rsidRPr="00C529B5" w:rsidRDefault="00CD5574" w:rsidP="00CD5574">
      <w:r w:rsidRPr="003826D8">
        <w:rPr>
          <w:rFonts w:ascii="Times New Roman" w:hAnsi="Times New Roman" w:cs="Times New Roman"/>
          <w:b/>
        </w:rPr>
        <w:t>Stakeholders</w:t>
      </w:r>
    </w:p>
    <w:p w14:paraId="4CFD8C1B" w14:textId="77777777" w:rsidR="00CD5574" w:rsidRPr="00452A64" w:rsidRDefault="00CD5574" w:rsidP="00CD5574">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Healthcare Facility (Ambulatory Care, Acute Care, Long-Term/Home Care):</w:t>
      </w:r>
    </w:p>
    <w:p w14:paraId="35F4C2FF"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Patient (family, medical power of attorney)</w:t>
      </w:r>
    </w:p>
    <w:p w14:paraId="09E98CA7"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Clinician (primary care provider, specialist (Orthopedic, Cardiologist, etc.))</w:t>
      </w:r>
    </w:p>
    <w:p w14:paraId="5FC5983D"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Nurse within Specific Care Setting (data creator)</w:t>
      </w:r>
    </w:p>
    <w:p w14:paraId="3A6E577E"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Clerical Staff (administrative staff)</w:t>
      </w:r>
    </w:p>
    <w:p w14:paraId="361F55DD"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p>
    <w:p w14:paraId="6B2DD7FF" w14:textId="77777777" w:rsidR="00CD5574" w:rsidRPr="00452A64" w:rsidRDefault="00CD5574" w:rsidP="00CD5574">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Non-Nursing Departments:</w:t>
      </w:r>
    </w:p>
    <w:p w14:paraId="58C4543C"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Dietary Department</w:t>
      </w:r>
    </w:p>
    <w:p w14:paraId="7EE072B6"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Laboratory Department</w:t>
      </w:r>
    </w:p>
    <w:p w14:paraId="039DA60F"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Occupational Health Department</w:t>
      </w:r>
    </w:p>
    <w:p w14:paraId="51F83D54"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Physical Therapy Department</w:t>
      </w:r>
    </w:p>
    <w:p w14:paraId="3B559BFA"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Pharmacy Department</w:t>
      </w:r>
    </w:p>
    <w:p w14:paraId="5E4DA534" w14:textId="77777777" w:rsidR="00CD5574" w:rsidRPr="00C529B5" w:rsidRDefault="00CD5574" w:rsidP="00CD5574">
      <w:pPr>
        <w:pStyle w:val="ListParagraph"/>
        <w:autoSpaceDE w:val="0"/>
        <w:autoSpaceDN w:val="0"/>
        <w:adjustRightInd w:val="0"/>
        <w:spacing w:after="0" w:line="240" w:lineRule="auto"/>
        <w:ind w:firstLine="360"/>
        <w:rPr>
          <w:rFonts w:ascii="Times New Roman" w:hAnsi="Times New Roman" w:cs="Times New Roman"/>
          <w:bCs/>
        </w:rPr>
      </w:pPr>
      <w:r w:rsidRPr="003826D8">
        <w:rPr>
          <w:rFonts w:ascii="Times New Roman" w:hAnsi="Times New Roman" w:cs="Times New Roman"/>
          <w:bCs/>
        </w:rPr>
        <w:t>Radiology</w:t>
      </w:r>
    </w:p>
    <w:p w14:paraId="63C79E7F" w14:textId="77777777" w:rsidR="00CD5574" w:rsidRPr="00C529B5" w:rsidRDefault="00CD5574" w:rsidP="00CD5574">
      <w:pPr>
        <w:pStyle w:val="ListParagraph"/>
        <w:autoSpaceDE w:val="0"/>
        <w:autoSpaceDN w:val="0"/>
        <w:adjustRightInd w:val="0"/>
        <w:spacing w:after="0" w:line="240" w:lineRule="auto"/>
        <w:rPr>
          <w:rFonts w:ascii="Times New Roman" w:hAnsi="Times New Roman" w:cs="Times New Roman"/>
          <w:bCs/>
        </w:rPr>
      </w:pPr>
    </w:p>
    <w:p w14:paraId="7C184979" w14:textId="77777777" w:rsidR="00CD5574" w:rsidRPr="00452A64" w:rsidRDefault="00CD5574" w:rsidP="00CD5574">
      <w:pPr>
        <w:pStyle w:val="ListParagraph"/>
        <w:numPr>
          <w:ilvl w:val="0"/>
          <w:numId w:val="1"/>
        </w:numPr>
        <w:autoSpaceDE w:val="0"/>
        <w:autoSpaceDN w:val="0"/>
        <w:adjustRightInd w:val="0"/>
        <w:spacing w:after="0" w:line="240" w:lineRule="auto"/>
        <w:rPr>
          <w:rFonts w:ascii="Times New Roman" w:hAnsi="Times New Roman" w:cs="Times New Roman"/>
          <w:b/>
          <w:bCs/>
        </w:rPr>
      </w:pPr>
      <w:r w:rsidRPr="00452A64">
        <w:rPr>
          <w:rFonts w:ascii="Times New Roman" w:hAnsi="Times New Roman" w:cs="Times New Roman"/>
          <w:b/>
          <w:bCs/>
        </w:rPr>
        <w:t>Consumer:</w:t>
      </w:r>
    </w:p>
    <w:p w14:paraId="4AC790E8" w14:textId="77777777" w:rsidR="00CD5574" w:rsidRPr="00C529B5" w:rsidRDefault="00CD5574" w:rsidP="00CD5574">
      <w:pPr>
        <w:pStyle w:val="ListParagraph"/>
        <w:autoSpaceDE w:val="0"/>
        <w:autoSpaceDN w:val="0"/>
        <w:adjustRightInd w:val="0"/>
        <w:spacing w:after="0" w:line="240" w:lineRule="auto"/>
        <w:ind w:left="1080"/>
        <w:rPr>
          <w:rFonts w:ascii="Times New Roman" w:hAnsi="Times New Roman" w:cs="Times New Roman"/>
          <w:bCs/>
        </w:rPr>
      </w:pPr>
      <w:r w:rsidRPr="003826D8">
        <w:rPr>
          <w:rFonts w:ascii="Times New Roman" w:hAnsi="Times New Roman" w:cs="Times New Roman"/>
          <w:bCs/>
        </w:rPr>
        <w:t>Nurse within Specific Care Setting</w:t>
      </w:r>
    </w:p>
    <w:p w14:paraId="650EE820" w14:textId="77777777" w:rsidR="00CD5574" w:rsidRPr="00C529B5" w:rsidRDefault="00CD5574" w:rsidP="00CD5574">
      <w:pPr>
        <w:autoSpaceDE w:val="0"/>
        <w:autoSpaceDN w:val="0"/>
        <w:adjustRightInd w:val="0"/>
        <w:spacing w:after="0" w:line="240" w:lineRule="auto"/>
        <w:rPr>
          <w:rFonts w:ascii="Times New Roman" w:hAnsi="Times New Roman" w:cs="Times New Roman"/>
          <w:bCs/>
        </w:rPr>
      </w:pPr>
    </w:p>
    <w:p w14:paraId="07EBF749" w14:textId="77777777" w:rsidR="00CD5574" w:rsidRPr="00C529B5" w:rsidRDefault="00CD5574" w:rsidP="00CD5574">
      <w:pPr>
        <w:autoSpaceDE w:val="0"/>
        <w:autoSpaceDN w:val="0"/>
        <w:adjustRightInd w:val="0"/>
        <w:spacing w:after="0" w:line="240" w:lineRule="auto"/>
        <w:ind w:left="720"/>
        <w:rPr>
          <w:rFonts w:ascii="Times New Roman" w:hAnsi="Times New Roman" w:cs="Times New Roman"/>
          <w:bCs/>
        </w:rPr>
      </w:pPr>
      <w:r w:rsidRPr="003826D8">
        <w:rPr>
          <w:rFonts w:ascii="Times New Roman" w:hAnsi="Times New Roman" w:cs="Times New Roman"/>
          <w:bCs/>
        </w:rPr>
        <w:t>The following systems are involved in providing data for the development of and the exchange of nursing data:</w:t>
      </w:r>
      <w:r>
        <w:rPr>
          <w:rFonts w:ascii="Times New Roman" w:hAnsi="Times New Roman" w:cs="Times New Roman"/>
          <w:bCs/>
        </w:rPr>
        <w:t xml:space="preserve"> </w:t>
      </w:r>
    </w:p>
    <w:p w14:paraId="027A4EF7"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Healthcare Facility’s Electronic Health Record System (EHR-S)</w:t>
      </w:r>
    </w:p>
    <w:p w14:paraId="293409FC"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Specialist’s Electronic Health Record System (EHR-S)</w:t>
      </w:r>
    </w:p>
    <w:p w14:paraId="4C6FE17D"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Personal Health Record System (PHR-S)</w:t>
      </w:r>
    </w:p>
    <w:p w14:paraId="7B2A5A30"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Laboratory Information Management System (LIMS)</w:t>
      </w:r>
    </w:p>
    <w:p w14:paraId="22D2E537"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Pharmacy Information Management System (PIMS)</w:t>
      </w:r>
    </w:p>
    <w:p w14:paraId="0FB0398A"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Dietary Information Management System (DIMS)</w:t>
      </w:r>
    </w:p>
    <w:p w14:paraId="769C0C57"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Occupational Health Information Management System (OHIMS)</w:t>
      </w:r>
    </w:p>
    <w:p w14:paraId="5B92620F"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Physical Therapy Information Management System (PTIMS)</w:t>
      </w:r>
    </w:p>
    <w:p w14:paraId="19C8CE6A" w14:textId="77777777" w:rsidR="00CD5574" w:rsidRPr="00C529B5" w:rsidRDefault="00CD5574" w:rsidP="00CD5574">
      <w:pPr>
        <w:pStyle w:val="ListParagraph"/>
        <w:numPr>
          <w:ilvl w:val="0"/>
          <w:numId w:val="2"/>
        </w:numPr>
        <w:autoSpaceDE w:val="0"/>
        <w:autoSpaceDN w:val="0"/>
        <w:adjustRightInd w:val="0"/>
        <w:spacing w:after="0" w:line="240" w:lineRule="auto"/>
        <w:rPr>
          <w:rFonts w:ascii="Times New Roman" w:hAnsi="Times New Roman" w:cs="Times New Roman"/>
          <w:bCs/>
        </w:rPr>
      </w:pPr>
      <w:r w:rsidRPr="003826D8">
        <w:rPr>
          <w:rFonts w:ascii="Times New Roman" w:hAnsi="Times New Roman" w:cs="Times New Roman"/>
          <w:bCs/>
        </w:rPr>
        <w:t>Radiology Information Management System (RIMS)</w:t>
      </w:r>
    </w:p>
    <w:p w14:paraId="47A380BD" w14:textId="77777777" w:rsidR="00CD5574" w:rsidRPr="00C529B5" w:rsidRDefault="00CD5574" w:rsidP="00CD5574">
      <w:pPr>
        <w:pStyle w:val="ListParagraph"/>
        <w:autoSpaceDE w:val="0"/>
        <w:autoSpaceDN w:val="0"/>
        <w:adjustRightInd w:val="0"/>
        <w:spacing w:after="0" w:line="240" w:lineRule="auto"/>
        <w:ind w:left="1440"/>
        <w:rPr>
          <w:rFonts w:ascii="Times New Roman" w:hAnsi="Times New Roman" w:cs="Times New Roman"/>
          <w:bCs/>
        </w:rPr>
      </w:pPr>
    </w:p>
    <w:p w14:paraId="668EB065" w14:textId="77777777" w:rsidR="00CD5574" w:rsidRPr="00C529B5" w:rsidRDefault="00CD5574" w:rsidP="00CD5574">
      <w:pPr>
        <w:rPr>
          <w:b/>
        </w:rPr>
      </w:pPr>
      <w:r>
        <w:rPr>
          <w:b/>
        </w:rPr>
        <w:t xml:space="preserve">Summary of </w:t>
      </w:r>
      <w:r w:rsidRPr="003826D8">
        <w:rPr>
          <w:b/>
        </w:rPr>
        <w:t xml:space="preserve">PPOC and </w:t>
      </w:r>
      <w:proofErr w:type="gramStart"/>
      <w:r w:rsidRPr="003826D8">
        <w:rPr>
          <w:b/>
        </w:rPr>
        <w:t>eNS</w:t>
      </w:r>
      <w:proofErr w:type="gramEnd"/>
      <w:r w:rsidRPr="003826D8">
        <w:rPr>
          <w:b/>
        </w:rPr>
        <w:t xml:space="preserve"> Profile</w:t>
      </w:r>
      <w:r>
        <w:rPr>
          <w:b/>
        </w:rPr>
        <w:t xml:space="preserve"> Findings</w:t>
      </w:r>
    </w:p>
    <w:p w14:paraId="0B11F573" w14:textId="77777777" w:rsidR="00C62818" w:rsidRPr="00C529B5" w:rsidRDefault="003826D8" w:rsidP="00C62818">
      <w:pPr>
        <w:spacing w:after="0" w:line="240" w:lineRule="auto"/>
        <w:rPr>
          <w:rFonts w:ascii="Times New Roman" w:hAnsi="Times New Roman" w:cs="Times New Roman"/>
        </w:rPr>
      </w:pPr>
      <w:r w:rsidRPr="003826D8">
        <w:rPr>
          <w:rFonts w:ascii="Times New Roman" w:hAnsi="Times New Roman" w:cs="Times New Roman"/>
        </w:rPr>
        <w:t xml:space="preserve">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support the data collection and exchange of information between HIT systems and applications which are used to manage patient care.</w:t>
      </w:r>
      <w:r w:rsidR="00C417F6">
        <w:rPr>
          <w:rFonts w:ascii="Times New Roman" w:hAnsi="Times New Roman" w:cs="Times New Roman"/>
        </w:rPr>
        <w:t xml:space="preserve"> </w:t>
      </w:r>
      <w:r w:rsidRPr="003826D8">
        <w:rPr>
          <w:rFonts w:ascii="Times New Roman" w:hAnsi="Times New Roman" w:cs="Times New Roman"/>
        </w:rPr>
        <w:t>Systems often include decision support capabilities, using evidence-based guidelines for care of patients.</w:t>
      </w:r>
      <w:r w:rsidR="00C417F6">
        <w:rPr>
          <w:rFonts w:ascii="Times New Roman" w:hAnsi="Times New Roman" w:cs="Times New Roman"/>
        </w:rPr>
        <w:t xml:space="preserve"> </w:t>
      </w:r>
      <w:r w:rsidRPr="003826D8">
        <w:rPr>
          <w:rFonts w:ascii="Times New Roman" w:hAnsi="Times New Roman" w:cs="Times New Roman"/>
        </w:rPr>
        <w:t xml:space="preserve">Often ad-hoc data gathering is used to collect information from many different sources to populate data warehouses (repositories). The </w:t>
      </w:r>
      <w:r w:rsidR="00FF512B">
        <w:rPr>
          <w:rFonts w:ascii="Times New Roman" w:hAnsi="Times New Roman" w:cs="Times New Roman"/>
        </w:rPr>
        <w:t>data are</w:t>
      </w:r>
      <w:r w:rsidRPr="003826D8">
        <w:rPr>
          <w:rFonts w:ascii="Times New Roman" w:hAnsi="Times New Roman" w:cs="Times New Roman"/>
        </w:rPr>
        <w:t xml:space="preserve"> then used to support and manage care for different patient populations.</w:t>
      </w:r>
      <w:r w:rsidR="00C417F6">
        <w:rPr>
          <w:rFonts w:ascii="Times New Roman" w:hAnsi="Times New Roman" w:cs="Times New Roman"/>
        </w:rPr>
        <w:t xml:space="preserve"> </w:t>
      </w:r>
      <w:r w:rsidRPr="003826D8">
        <w:rPr>
          <w:rFonts w:ascii="Times New Roman" w:hAnsi="Times New Roman" w:cs="Times New Roman"/>
        </w:rPr>
        <w:t>In order to manage patient care using the different systems, numerous data points are routinely gathered.</w:t>
      </w:r>
      <w:r w:rsidR="00C417F6">
        <w:rPr>
          <w:rFonts w:ascii="Times New Roman" w:hAnsi="Times New Roman" w:cs="Times New Roman"/>
        </w:rPr>
        <w:t xml:space="preserve"> </w:t>
      </w:r>
      <w:r w:rsidRPr="003826D8">
        <w:rPr>
          <w:rFonts w:ascii="Times New Roman" w:hAnsi="Times New Roman" w:cs="Times New Roman"/>
        </w:rPr>
        <w:t xml:space="preserve">The data gathered </w:t>
      </w:r>
      <w:r w:rsidR="00331AF8">
        <w:rPr>
          <w:rFonts w:ascii="Times New Roman" w:hAnsi="Times New Roman" w:cs="Times New Roman"/>
        </w:rPr>
        <w:t xml:space="preserve">may </w:t>
      </w:r>
      <w:r w:rsidR="009970B7">
        <w:rPr>
          <w:rFonts w:ascii="Times New Roman" w:hAnsi="Times New Roman" w:cs="Times New Roman"/>
        </w:rPr>
        <w:t>vary</w:t>
      </w:r>
      <w:r w:rsidRPr="003826D8">
        <w:rPr>
          <w:rFonts w:ascii="Times New Roman" w:hAnsi="Times New Roman" w:cs="Times New Roman"/>
        </w:rPr>
        <w:t xml:space="preserve"> based upon the data collected by the nurse for the patient’s condition/problem </w:t>
      </w:r>
      <w:r w:rsidR="009970B7">
        <w:rPr>
          <w:rFonts w:ascii="Times New Roman" w:hAnsi="Times New Roman" w:cs="Times New Roman"/>
        </w:rPr>
        <w:t>at</w:t>
      </w:r>
      <w:r w:rsidRPr="003826D8">
        <w:rPr>
          <w:rFonts w:ascii="Times New Roman" w:hAnsi="Times New Roman" w:cs="Times New Roman"/>
        </w:rPr>
        <w:t xml:space="preserve"> a specified point in time.</w:t>
      </w:r>
      <w:r w:rsidR="00C417F6">
        <w:rPr>
          <w:rFonts w:ascii="Times New Roman" w:hAnsi="Times New Roman" w:cs="Times New Roman"/>
        </w:rPr>
        <w:t xml:space="preserve"> </w:t>
      </w:r>
      <w:r w:rsidRPr="003826D8">
        <w:rPr>
          <w:rFonts w:ascii="Times New Roman" w:hAnsi="Times New Roman" w:cs="Times New Roman"/>
        </w:rPr>
        <w:t xml:space="preserve">Data elements gathered by the nurse may include those that are included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w:t>
      </w:r>
      <w:r w:rsidR="00331AF8">
        <w:rPr>
          <w:rFonts w:ascii="Times New Roman" w:hAnsi="Times New Roman" w:cs="Times New Roman"/>
        </w:rPr>
        <w:t xml:space="preserve">and PPOC </w:t>
      </w:r>
      <w:r w:rsidRPr="003826D8">
        <w:rPr>
          <w:rFonts w:ascii="Times New Roman" w:hAnsi="Times New Roman" w:cs="Times New Roman"/>
        </w:rPr>
        <w:t>profiles (Table 1):</w:t>
      </w:r>
    </w:p>
    <w:p w14:paraId="4B01FFB0" w14:textId="77777777" w:rsidR="00C62818" w:rsidRDefault="00C62818" w:rsidP="00AE22DE">
      <w:pPr>
        <w:spacing w:after="0" w:line="240" w:lineRule="auto"/>
        <w:rPr>
          <w:rFonts w:ascii="Times New Roman" w:hAnsi="Times New Roman" w:cs="Times New Roman"/>
        </w:rPr>
      </w:pPr>
    </w:p>
    <w:p w14:paraId="26BAE4A5" w14:textId="77777777" w:rsidR="007D4D3C" w:rsidRPr="00343FAA" w:rsidRDefault="003826D8" w:rsidP="007D4D3C">
      <w:pPr>
        <w:spacing w:after="0"/>
        <w:rPr>
          <w:b/>
        </w:rPr>
      </w:pPr>
      <w:r w:rsidRPr="003826D8">
        <w:rPr>
          <w:b/>
        </w:rPr>
        <w:t>Table 1.</w:t>
      </w:r>
      <w:r w:rsidR="00C417F6">
        <w:rPr>
          <w:b/>
        </w:rPr>
        <w:t xml:space="preserve"> </w:t>
      </w:r>
      <w:proofErr w:type="gramStart"/>
      <w:r w:rsidRPr="003826D8">
        <w:rPr>
          <w:b/>
        </w:rPr>
        <w:t>eNS</w:t>
      </w:r>
      <w:proofErr w:type="gramEnd"/>
      <w:r w:rsidRPr="003826D8">
        <w:rPr>
          <w:b/>
        </w:rPr>
        <w:t xml:space="preserve"> </w:t>
      </w:r>
      <w:r w:rsidR="00331AF8">
        <w:rPr>
          <w:b/>
        </w:rPr>
        <w:t xml:space="preserve">and PPOC </w:t>
      </w:r>
      <w:r w:rsidRPr="003826D8">
        <w:rPr>
          <w:b/>
        </w:rPr>
        <w:t>Profile Comparison</w:t>
      </w:r>
    </w:p>
    <w:p w14:paraId="6AE26262" w14:textId="77777777" w:rsidR="00AE22DE" w:rsidRPr="00C529B5" w:rsidRDefault="00AE22DE" w:rsidP="00AE22DE">
      <w:pPr>
        <w:spacing w:after="0" w:line="240" w:lineRule="auto"/>
        <w:rPr>
          <w:rFonts w:ascii="Times New Roman" w:hAnsi="Times New Roman" w:cs="Times New Roman"/>
        </w:rPr>
      </w:pPr>
    </w:p>
    <w:tbl>
      <w:tblPr>
        <w:tblW w:w="6760" w:type="dxa"/>
        <w:tblInd w:w="1305" w:type="dxa"/>
        <w:tblLook w:val="04A0" w:firstRow="1" w:lastRow="0" w:firstColumn="1" w:lastColumn="0" w:noHBand="0" w:noVBand="1"/>
      </w:tblPr>
      <w:tblGrid>
        <w:gridCol w:w="3483"/>
        <w:gridCol w:w="3277"/>
      </w:tblGrid>
      <w:tr w:rsidR="00AE22DE" w:rsidRPr="00C529B5" w14:paraId="4A14B3A6" w14:textId="77777777">
        <w:trPr>
          <w:trHeight w:val="539"/>
        </w:trPr>
        <w:tc>
          <w:tcPr>
            <w:tcW w:w="3483" w:type="dxa"/>
            <w:tcBorders>
              <w:top w:val="single" w:sz="4" w:space="0" w:color="auto"/>
              <w:left w:val="single" w:sz="4" w:space="0" w:color="auto"/>
              <w:bottom w:val="single" w:sz="4" w:space="0" w:color="auto"/>
              <w:right w:val="single" w:sz="4" w:space="0" w:color="auto"/>
            </w:tcBorders>
            <w:shd w:val="clear" w:color="000000" w:fill="C5D9F1"/>
            <w:vAlign w:val="bottom"/>
          </w:tcPr>
          <w:p w14:paraId="09E53EA5" w14:textId="77777777" w:rsidR="00AE22DE" w:rsidRPr="00C529B5" w:rsidRDefault="003826D8" w:rsidP="00AE22DE">
            <w:pPr>
              <w:spacing w:after="0" w:line="240" w:lineRule="auto"/>
              <w:jc w:val="center"/>
              <w:rPr>
                <w:rFonts w:ascii="Calibri" w:eastAsia="Times New Roman" w:hAnsi="Calibri" w:cs="Calibri"/>
                <w:b/>
                <w:bCs/>
                <w:sz w:val="28"/>
                <w:szCs w:val="28"/>
              </w:rPr>
            </w:pPr>
            <w:r w:rsidRPr="003826D8">
              <w:rPr>
                <w:rFonts w:ascii="Calibri" w:eastAsia="Times New Roman" w:hAnsi="Calibri" w:cs="Calibri"/>
                <w:b/>
                <w:bCs/>
                <w:sz w:val="28"/>
                <w:szCs w:val="28"/>
              </w:rPr>
              <w:t>eNS Data Elements</w:t>
            </w:r>
          </w:p>
        </w:tc>
        <w:tc>
          <w:tcPr>
            <w:tcW w:w="3277" w:type="dxa"/>
            <w:tcBorders>
              <w:top w:val="single" w:sz="4" w:space="0" w:color="auto"/>
              <w:left w:val="nil"/>
              <w:bottom w:val="single" w:sz="4" w:space="0" w:color="auto"/>
              <w:right w:val="single" w:sz="4" w:space="0" w:color="auto"/>
            </w:tcBorders>
            <w:shd w:val="clear" w:color="000000" w:fill="C5D9F1"/>
            <w:vAlign w:val="bottom"/>
          </w:tcPr>
          <w:p w14:paraId="3AA0E8EE" w14:textId="77777777" w:rsidR="00AE22DE" w:rsidRPr="00C529B5" w:rsidRDefault="003826D8" w:rsidP="00AE22DE">
            <w:pPr>
              <w:spacing w:after="0" w:line="240" w:lineRule="auto"/>
              <w:jc w:val="center"/>
              <w:rPr>
                <w:rFonts w:ascii="Calibri" w:eastAsia="Times New Roman" w:hAnsi="Calibri" w:cs="Calibri"/>
                <w:b/>
                <w:bCs/>
                <w:sz w:val="28"/>
                <w:szCs w:val="28"/>
              </w:rPr>
            </w:pPr>
            <w:r w:rsidRPr="003826D8">
              <w:rPr>
                <w:rFonts w:ascii="Calibri" w:eastAsia="Times New Roman" w:hAnsi="Calibri" w:cs="Calibri"/>
                <w:b/>
                <w:bCs/>
                <w:sz w:val="28"/>
                <w:szCs w:val="28"/>
              </w:rPr>
              <w:t>PPOC Data Elements</w:t>
            </w:r>
          </w:p>
        </w:tc>
      </w:tr>
      <w:tr w:rsidR="00AE22DE" w:rsidRPr="00C529B5" w14:paraId="4A954E65" w14:textId="77777777">
        <w:trPr>
          <w:trHeight w:val="600"/>
        </w:trPr>
        <w:tc>
          <w:tcPr>
            <w:tcW w:w="3483" w:type="dxa"/>
            <w:tcBorders>
              <w:top w:val="nil"/>
              <w:left w:val="single" w:sz="4" w:space="0" w:color="auto"/>
              <w:bottom w:val="single" w:sz="4" w:space="0" w:color="auto"/>
              <w:right w:val="single" w:sz="4" w:space="0" w:color="auto"/>
            </w:tcBorders>
            <w:shd w:val="clear" w:color="auto" w:fill="auto"/>
            <w:vAlign w:val="bottom"/>
          </w:tcPr>
          <w:p w14:paraId="173CC232"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lastRenderedPageBreak/>
              <w:t>Allergies and Other Adverse Reactions</w:t>
            </w:r>
          </w:p>
        </w:tc>
        <w:tc>
          <w:tcPr>
            <w:tcW w:w="3277" w:type="dxa"/>
            <w:tcBorders>
              <w:top w:val="nil"/>
              <w:left w:val="nil"/>
              <w:bottom w:val="single" w:sz="4" w:space="0" w:color="auto"/>
              <w:right w:val="single" w:sz="4" w:space="0" w:color="auto"/>
            </w:tcBorders>
            <w:shd w:val="clear" w:color="auto" w:fill="auto"/>
            <w:vAlign w:val="bottom"/>
          </w:tcPr>
          <w:p w14:paraId="10F2B84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Allergies and Other Adverse Reactions Section</w:t>
            </w:r>
          </w:p>
        </w:tc>
      </w:tr>
      <w:tr w:rsidR="00AE22DE" w:rsidRPr="00C529B5" w14:paraId="202F98F3" w14:textId="77777777">
        <w:trPr>
          <w:trHeight w:val="465"/>
        </w:trPr>
        <w:tc>
          <w:tcPr>
            <w:tcW w:w="3483" w:type="dxa"/>
            <w:tcBorders>
              <w:top w:val="nil"/>
              <w:left w:val="single" w:sz="4" w:space="0" w:color="auto"/>
              <w:bottom w:val="single" w:sz="4" w:space="0" w:color="auto"/>
              <w:right w:val="single" w:sz="4" w:space="0" w:color="auto"/>
            </w:tcBorders>
            <w:shd w:val="clear" w:color="auto" w:fill="auto"/>
          </w:tcPr>
          <w:p w14:paraId="5CED4C29" w14:textId="77777777" w:rsidR="00AE22DE" w:rsidRPr="00C529B5" w:rsidRDefault="00C417F6" w:rsidP="00AE22DE">
            <w:pPr>
              <w:spacing w:after="0" w:line="240" w:lineRule="auto"/>
              <w:rPr>
                <w:rFonts w:ascii="Calibri" w:eastAsia="Times New Roman" w:hAnsi="Calibri" w:cs="Calibri"/>
              </w:rPr>
            </w:pPr>
            <w:r>
              <w:rPr>
                <w:rFonts w:ascii="Calibri" w:eastAsia="Times New Roman" w:hAnsi="Calibri" w:cs="Calibri"/>
              </w:rPr>
              <w:t xml:space="preserve"> </w:t>
            </w:r>
            <w:r w:rsidR="003826D8" w:rsidRPr="003826D8">
              <w:rPr>
                <w:rFonts w:ascii="Calibri" w:eastAsia="Times New Roman" w:hAnsi="Calibri" w:cs="Calibri"/>
              </w:rPr>
              <w:t xml:space="preserve">Allergies </w:t>
            </w:r>
          </w:p>
        </w:tc>
        <w:tc>
          <w:tcPr>
            <w:tcW w:w="3277" w:type="dxa"/>
            <w:tcBorders>
              <w:top w:val="nil"/>
              <w:left w:val="nil"/>
              <w:bottom w:val="single" w:sz="4" w:space="0" w:color="auto"/>
              <w:right w:val="single" w:sz="4" w:space="0" w:color="auto"/>
            </w:tcBorders>
            <w:shd w:val="clear" w:color="auto" w:fill="auto"/>
          </w:tcPr>
          <w:p w14:paraId="168FA813"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74D2CA65" w14:textId="77777777">
        <w:trPr>
          <w:trHeight w:val="600"/>
        </w:trPr>
        <w:tc>
          <w:tcPr>
            <w:tcW w:w="3483" w:type="dxa"/>
            <w:tcBorders>
              <w:top w:val="nil"/>
              <w:left w:val="single" w:sz="4" w:space="0" w:color="auto"/>
              <w:bottom w:val="single" w:sz="4" w:space="0" w:color="auto"/>
              <w:right w:val="single" w:sz="4" w:space="0" w:color="auto"/>
            </w:tcBorders>
            <w:shd w:val="clear" w:color="auto" w:fill="auto"/>
            <w:vAlign w:val="bottom"/>
          </w:tcPr>
          <w:p w14:paraId="5D0B7705"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Advance Directives</w:t>
            </w:r>
          </w:p>
          <w:p w14:paraId="1BE1E55E" w14:textId="77777777" w:rsidR="00AE22DE" w:rsidRPr="00C529B5" w:rsidRDefault="003826D8" w:rsidP="00AE22DE">
            <w:pPr>
              <w:pStyle w:val="ListParagraph"/>
              <w:numPr>
                <w:ilvl w:val="0"/>
                <w:numId w:val="18"/>
              </w:numPr>
              <w:spacing w:after="0" w:line="240" w:lineRule="auto"/>
              <w:rPr>
                <w:rFonts w:ascii="Calibri" w:eastAsia="Times New Roman" w:hAnsi="Calibri" w:cs="Calibri"/>
                <w:bCs/>
              </w:rPr>
            </w:pPr>
            <w:r w:rsidRPr="003826D8">
              <w:rPr>
                <w:rFonts w:ascii="Calibri" w:eastAsia="Times New Roman" w:hAnsi="Calibri" w:cs="Calibri"/>
                <w:bCs/>
              </w:rPr>
              <w:t>Code Status</w:t>
            </w:r>
          </w:p>
        </w:tc>
        <w:tc>
          <w:tcPr>
            <w:tcW w:w="3277" w:type="dxa"/>
            <w:tcBorders>
              <w:top w:val="nil"/>
              <w:left w:val="nil"/>
              <w:bottom w:val="single" w:sz="4" w:space="0" w:color="auto"/>
              <w:right w:val="single" w:sz="4" w:space="0" w:color="auto"/>
            </w:tcBorders>
            <w:shd w:val="clear" w:color="auto" w:fill="auto"/>
            <w:vAlign w:val="bottom"/>
          </w:tcPr>
          <w:p w14:paraId="442905DD" w14:textId="77777777" w:rsidR="00AE22DE" w:rsidRPr="00C529B5" w:rsidRDefault="003826D8" w:rsidP="00331AF8">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Advance Directives (text)</w:t>
            </w:r>
          </w:p>
        </w:tc>
      </w:tr>
      <w:tr w:rsidR="00AE22DE" w:rsidRPr="00C529B5" w14:paraId="4F814F01" w14:textId="77777777">
        <w:trPr>
          <w:trHeight w:val="450"/>
        </w:trPr>
        <w:tc>
          <w:tcPr>
            <w:tcW w:w="3483" w:type="dxa"/>
            <w:tcBorders>
              <w:top w:val="nil"/>
              <w:left w:val="single" w:sz="4" w:space="0" w:color="auto"/>
              <w:bottom w:val="single" w:sz="4" w:space="0" w:color="auto"/>
              <w:right w:val="single" w:sz="4" w:space="0" w:color="auto"/>
            </w:tcBorders>
            <w:shd w:val="clear" w:color="auto" w:fill="auto"/>
            <w:vAlign w:val="bottom"/>
          </w:tcPr>
          <w:p w14:paraId="55AB8019" w14:textId="77777777"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Assessment</w:t>
            </w:r>
          </w:p>
          <w:p w14:paraId="2F5E1F37" w14:textId="77777777"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Cognitive Abilities</w:t>
            </w:r>
          </w:p>
          <w:p w14:paraId="48E05C8B" w14:textId="77777777"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Health Assessment</w:t>
            </w:r>
          </w:p>
          <w:p w14:paraId="624B18FC" w14:textId="77777777"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Level of Consciousness</w:t>
            </w:r>
          </w:p>
          <w:p w14:paraId="760A693D" w14:textId="77777777"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Special Needs</w:t>
            </w:r>
          </w:p>
          <w:p w14:paraId="0874465E" w14:textId="77777777" w:rsidR="00AE22DE" w:rsidRPr="00C529B5" w:rsidRDefault="003826D8" w:rsidP="00AE22DE">
            <w:pPr>
              <w:pStyle w:val="ListParagraph"/>
              <w:numPr>
                <w:ilvl w:val="0"/>
                <w:numId w:val="18"/>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Wound</w:t>
            </w:r>
          </w:p>
        </w:tc>
        <w:tc>
          <w:tcPr>
            <w:tcW w:w="3277" w:type="dxa"/>
            <w:tcBorders>
              <w:top w:val="nil"/>
              <w:left w:val="nil"/>
              <w:bottom w:val="single" w:sz="4" w:space="0" w:color="auto"/>
              <w:right w:val="single" w:sz="4" w:space="0" w:color="auto"/>
            </w:tcBorders>
            <w:shd w:val="clear" w:color="auto" w:fill="auto"/>
            <w:vAlign w:val="bottom"/>
          </w:tcPr>
          <w:p w14:paraId="6FBC4BB4" w14:textId="77777777"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Assessment</w:t>
            </w:r>
          </w:p>
          <w:p w14:paraId="25B12424" w14:textId="77777777"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Glasgow Coma Scale Total</w:t>
            </w:r>
          </w:p>
          <w:p w14:paraId="17C43459" w14:textId="77777777"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Motor</w:t>
            </w:r>
          </w:p>
          <w:p w14:paraId="5D1907CE" w14:textId="77777777"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Level of Responsiveness</w:t>
            </w:r>
          </w:p>
          <w:p w14:paraId="244D62FF" w14:textId="77777777"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Pain Severity</w:t>
            </w:r>
          </w:p>
          <w:p w14:paraId="47DB9F76" w14:textId="77777777" w:rsidR="00AE22DE" w:rsidRPr="00C529B5" w:rsidRDefault="003826D8" w:rsidP="00AE22DE">
            <w:pPr>
              <w:pStyle w:val="ListParagraph"/>
              <w:numPr>
                <w:ilvl w:val="0"/>
                <w:numId w:val="19"/>
              </w:num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Cs/>
              </w:rPr>
              <w:t>Comment Field</w:t>
            </w:r>
          </w:p>
        </w:tc>
      </w:tr>
      <w:tr w:rsidR="00AE22DE" w:rsidRPr="00C529B5" w14:paraId="47417774" w14:textId="77777777">
        <w:trPr>
          <w:trHeight w:val="440"/>
        </w:trPr>
        <w:tc>
          <w:tcPr>
            <w:tcW w:w="3483" w:type="dxa"/>
            <w:tcBorders>
              <w:top w:val="nil"/>
              <w:left w:val="single" w:sz="4" w:space="0" w:color="auto"/>
              <w:bottom w:val="single" w:sz="4" w:space="0" w:color="auto"/>
              <w:right w:val="single" w:sz="4" w:space="0" w:color="auto"/>
            </w:tcBorders>
            <w:shd w:val="clear" w:color="auto" w:fill="auto"/>
            <w:vAlign w:val="bottom"/>
          </w:tcPr>
          <w:p w14:paraId="2EC0AABD" w14:textId="77777777"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Active Problems</w:t>
            </w:r>
          </w:p>
          <w:p w14:paraId="3062D22D" w14:textId="77777777" w:rsidR="00AE22DE" w:rsidRPr="00C529B5" w:rsidRDefault="003826D8" w:rsidP="00AE22DE">
            <w:pPr>
              <w:pStyle w:val="ListParagraph"/>
              <w:numPr>
                <w:ilvl w:val="0"/>
                <w:numId w:val="17"/>
              </w:numPr>
              <w:autoSpaceDE w:val="0"/>
              <w:autoSpaceDN w:val="0"/>
              <w:adjustRightInd w:val="0"/>
              <w:spacing w:after="0" w:line="240" w:lineRule="auto"/>
              <w:rPr>
                <w:rFonts w:ascii="Calibri" w:eastAsia="Times New Roman" w:hAnsi="Calibri" w:cs="Calibri"/>
                <w:bCs/>
              </w:rPr>
            </w:pPr>
            <w:r w:rsidRPr="003826D8">
              <w:rPr>
                <w:rFonts w:ascii="Calibri" w:eastAsia="Times New Roman" w:hAnsi="Calibri" w:cs="Calibri"/>
                <w:bCs/>
              </w:rPr>
              <w:t>Complications</w:t>
            </w:r>
          </w:p>
        </w:tc>
        <w:tc>
          <w:tcPr>
            <w:tcW w:w="3277" w:type="dxa"/>
            <w:tcBorders>
              <w:top w:val="nil"/>
              <w:left w:val="nil"/>
              <w:bottom w:val="single" w:sz="4" w:space="0" w:color="auto"/>
              <w:right w:val="single" w:sz="4" w:space="0" w:color="auto"/>
            </w:tcBorders>
            <w:shd w:val="clear" w:color="auto" w:fill="auto"/>
            <w:vAlign w:val="bottom"/>
          </w:tcPr>
          <w:p w14:paraId="5A25E70E" w14:textId="77777777"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Active Problems</w:t>
            </w:r>
          </w:p>
          <w:p w14:paraId="7B1DF4B3" w14:textId="77777777" w:rsidR="00AE22DE" w:rsidRPr="00C529B5" w:rsidRDefault="00AE22DE" w:rsidP="00AE22DE">
            <w:pPr>
              <w:spacing w:after="0" w:line="240" w:lineRule="auto"/>
              <w:rPr>
                <w:rFonts w:ascii="Calibri" w:eastAsia="Times New Roman" w:hAnsi="Calibri" w:cs="Calibri"/>
                <w:b/>
                <w:bCs/>
              </w:rPr>
            </w:pPr>
          </w:p>
        </w:tc>
      </w:tr>
      <w:tr w:rsidR="00AE22DE" w:rsidRPr="00C529B5" w14:paraId="4FAD6C24" w14:textId="77777777">
        <w:trPr>
          <w:trHeight w:val="377"/>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359083D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Chief </w:t>
            </w:r>
            <w:r w:rsidR="00331AF8">
              <w:rPr>
                <w:rFonts w:ascii="Calibri" w:eastAsia="Times New Roman" w:hAnsi="Calibri" w:cs="Calibri"/>
                <w:b/>
                <w:bCs/>
              </w:rPr>
              <w:t>C</w:t>
            </w:r>
            <w:r w:rsidRPr="003826D8">
              <w:rPr>
                <w:rFonts w:ascii="Calibri" w:eastAsia="Times New Roman" w:hAnsi="Calibri" w:cs="Calibri"/>
                <w:b/>
                <w:bCs/>
              </w:rPr>
              <w:t>omplaint</w:t>
            </w:r>
          </w:p>
        </w:tc>
        <w:tc>
          <w:tcPr>
            <w:tcW w:w="3277" w:type="dxa"/>
            <w:tcBorders>
              <w:top w:val="single" w:sz="4" w:space="0" w:color="auto"/>
              <w:left w:val="nil"/>
              <w:bottom w:val="single" w:sz="4" w:space="0" w:color="auto"/>
              <w:right w:val="single" w:sz="4" w:space="0" w:color="auto"/>
            </w:tcBorders>
            <w:shd w:val="clear" w:color="auto" w:fill="auto"/>
            <w:vAlign w:val="bottom"/>
          </w:tcPr>
          <w:p w14:paraId="041FB69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4DF2B153"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4B1A8961"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Hospital Admission Diagnosis</w:t>
            </w:r>
          </w:p>
          <w:p w14:paraId="54152215" w14:textId="77777777" w:rsidR="00AE22DE" w:rsidRPr="00C529B5" w:rsidRDefault="003826D8" w:rsidP="00AE22DE">
            <w:pPr>
              <w:pStyle w:val="ListParagraph"/>
              <w:numPr>
                <w:ilvl w:val="0"/>
                <w:numId w:val="17"/>
              </w:numPr>
              <w:spacing w:after="0" w:line="240" w:lineRule="auto"/>
              <w:rPr>
                <w:rFonts w:ascii="Calibri" w:eastAsia="Times New Roman" w:hAnsi="Calibri" w:cs="Calibri"/>
                <w:bCs/>
              </w:rPr>
            </w:pPr>
            <w:r w:rsidRPr="003826D8">
              <w:rPr>
                <w:rFonts w:ascii="Calibri" w:eastAsia="Times New Roman" w:hAnsi="Calibri" w:cs="Calibri"/>
                <w:bCs/>
              </w:rPr>
              <w:t>Admission Diagnosis</w:t>
            </w:r>
          </w:p>
        </w:tc>
        <w:tc>
          <w:tcPr>
            <w:tcW w:w="3277" w:type="dxa"/>
            <w:tcBorders>
              <w:top w:val="single" w:sz="4" w:space="0" w:color="auto"/>
              <w:left w:val="nil"/>
              <w:bottom w:val="single" w:sz="4" w:space="0" w:color="auto"/>
              <w:right w:val="single" w:sz="4" w:space="0" w:color="auto"/>
            </w:tcBorders>
            <w:shd w:val="clear" w:color="auto" w:fill="auto"/>
            <w:vAlign w:val="bottom"/>
          </w:tcPr>
          <w:p w14:paraId="49C96349"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7003D714" w14:textId="77777777">
        <w:trPr>
          <w:trHeight w:val="395"/>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728993C4"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Discharge Diagnosis</w:t>
            </w:r>
          </w:p>
        </w:tc>
        <w:tc>
          <w:tcPr>
            <w:tcW w:w="3277" w:type="dxa"/>
            <w:tcBorders>
              <w:top w:val="single" w:sz="4" w:space="0" w:color="auto"/>
              <w:left w:val="nil"/>
              <w:bottom w:val="single" w:sz="4" w:space="0" w:color="auto"/>
              <w:right w:val="single" w:sz="4" w:space="0" w:color="auto"/>
            </w:tcBorders>
            <w:shd w:val="clear" w:color="auto" w:fill="auto"/>
            <w:vAlign w:val="bottom"/>
          </w:tcPr>
          <w:p w14:paraId="22F6C582"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305D7499" w14:textId="77777777">
        <w:trPr>
          <w:trHeight w:val="44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5E5F05B6"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Header Modules </w:t>
            </w:r>
          </w:p>
          <w:p w14:paraId="7E6B033C" w14:textId="77777777"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Date/time of report</w:t>
            </w:r>
          </w:p>
          <w:p w14:paraId="6A68191E" w14:textId="77777777"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Demographics</w:t>
            </w:r>
          </w:p>
          <w:p w14:paraId="36988BB6" w14:textId="77777777"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rPr>
              <w:t>Nurse Report Give/Receive Signature</w:t>
            </w:r>
          </w:p>
          <w:p w14:paraId="1534899B" w14:textId="77777777" w:rsidR="00AE22DE" w:rsidRPr="00C529B5" w:rsidRDefault="003826D8" w:rsidP="00AE22DE">
            <w:pPr>
              <w:pStyle w:val="ListParagraph"/>
              <w:numPr>
                <w:ilvl w:val="0"/>
                <w:numId w:val="16"/>
              </w:numPr>
              <w:spacing w:after="0" w:line="240" w:lineRule="auto"/>
              <w:rPr>
                <w:rFonts w:ascii="Calibri" w:eastAsia="Times New Roman" w:hAnsi="Calibri" w:cs="Calibri"/>
                <w:bCs/>
              </w:rPr>
            </w:pPr>
            <w:r w:rsidRPr="003826D8">
              <w:rPr>
                <w:rFonts w:ascii="Calibri" w:eastAsia="Times New Roman" w:hAnsi="Calibri" w:cs="Calibri"/>
                <w:bCs/>
              </w:rPr>
              <w:t>Physician(s) Name</w:t>
            </w:r>
          </w:p>
          <w:p w14:paraId="1B8FB389" w14:textId="77777777" w:rsidR="00AE22DE" w:rsidRPr="00C529B5" w:rsidRDefault="003826D8" w:rsidP="00AE22DE">
            <w:pPr>
              <w:pStyle w:val="ListParagraph"/>
              <w:numPr>
                <w:ilvl w:val="0"/>
                <w:numId w:val="16"/>
              </w:numPr>
              <w:spacing w:after="0" w:line="240" w:lineRule="auto"/>
              <w:rPr>
                <w:rFonts w:ascii="Calibri" w:eastAsia="Times New Roman" w:hAnsi="Calibri" w:cs="Calibri"/>
                <w:b/>
                <w:bCs/>
              </w:rPr>
            </w:pPr>
            <w:r w:rsidRPr="003826D8">
              <w:rPr>
                <w:rFonts w:ascii="Calibri" w:eastAsia="Times New Roman" w:hAnsi="Calibri" w:cs="Calibri"/>
                <w:bCs/>
              </w:rPr>
              <w:t>Primary Language</w:t>
            </w:r>
          </w:p>
        </w:tc>
        <w:tc>
          <w:tcPr>
            <w:tcW w:w="3277" w:type="dxa"/>
            <w:tcBorders>
              <w:top w:val="single" w:sz="4" w:space="0" w:color="auto"/>
              <w:left w:val="nil"/>
              <w:bottom w:val="single" w:sz="4" w:space="0" w:color="auto"/>
              <w:right w:val="single" w:sz="4" w:space="0" w:color="auto"/>
            </w:tcBorders>
            <w:shd w:val="clear" w:color="auto" w:fill="auto"/>
            <w:vAlign w:val="bottom"/>
          </w:tcPr>
          <w:p w14:paraId="72E75965"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Header (through inheritance from IHE Med Summary)</w:t>
            </w:r>
          </w:p>
        </w:tc>
      </w:tr>
      <w:tr w:rsidR="00AE22DE" w:rsidRPr="00C529B5" w14:paraId="7EA79F9E" w14:textId="77777777">
        <w:trPr>
          <w:trHeight w:val="6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0C4EE3A2" w14:textId="77777777" w:rsidR="00AE22DE" w:rsidRPr="00C529B5" w:rsidRDefault="003826D8" w:rsidP="00AE22DE">
            <w:pPr>
              <w:spacing w:after="0" w:line="240" w:lineRule="auto"/>
              <w:rPr>
                <w:rFonts w:ascii="Calibri" w:eastAsia="Times New Roman" w:hAnsi="Calibri" w:cs="Calibri"/>
                <w:bCs/>
              </w:rPr>
            </w:pPr>
            <w:r w:rsidRPr="003826D8">
              <w:rPr>
                <w:rFonts w:ascii="Calibri" w:eastAsia="Times New Roman" w:hAnsi="Calibri" w:cs="Calibri"/>
                <w:b/>
                <w:bCs/>
              </w:rPr>
              <w:t xml:space="preserve">Medical Devices </w:t>
            </w:r>
            <w:r w:rsidRPr="003826D8">
              <w:rPr>
                <w:rFonts w:ascii="Calibri" w:eastAsia="Times New Roman" w:hAnsi="Calibri" w:cs="Calibri"/>
                <w:bCs/>
              </w:rPr>
              <w:t>(history of medical device use)</w:t>
            </w:r>
          </w:p>
          <w:p w14:paraId="497F6D5B" w14:textId="77777777" w:rsidR="00AE22DE" w:rsidRPr="00C529B5" w:rsidRDefault="003826D8" w:rsidP="00AE22DE">
            <w:pPr>
              <w:pStyle w:val="ListParagraph"/>
              <w:numPr>
                <w:ilvl w:val="0"/>
                <w:numId w:val="20"/>
              </w:numPr>
              <w:spacing w:after="0" w:line="240" w:lineRule="auto"/>
              <w:rPr>
                <w:rFonts w:ascii="Calibri" w:eastAsia="Times New Roman" w:hAnsi="Calibri" w:cs="Calibri"/>
                <w:bCs/>
              </w:rPr>
            </w:pPr>
            <w:r w:rsidRPr="003826D8">
              <w:rPr>
                <w:rFonts w:ascii="Calibri" w:eastAsia="Times New Roman" w:hAnsi="Calibri" w:cs="Calibri"/>
                <w:bCs/>
              </w:rPr>
              <w:t>Devices</w:t>
            </w:r>
          </w:p>
        </w:tc>
        <w:tc>
          <w:tcPr>
            <w:tcW w:w="3277" w:type="dxa"/>
            <w:tcBorders>
              <w:top w:val="single" w:sz="4" w:space="0" w:color="auto"/>
              <w:left w:val="nil"/>
              <w:bottom w:val="single" w:sz="4" w:space="0" w:color="auto"/>
              <w:right w:val="single" w:sz="4" w:space="0" w:color="auto"/>
            </w:tcBorders>
            <w:shd w:val="clear" w:color="auto" w:fill="auto"/>
            <w:vAlign w:val="bottom"/>
          </w:tcPr>
          <w:p w14:paraId="38931C0B"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5D8095AC" w14:textId="77777777">
        <w:trPr>
          <w:trHeight w:val="368"/>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7FA3777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Diet and Nutrition</w:t>
            </w:r>
          </w:p>
        </w:tc>
        <w:tc>
          <w:tcPr>
            <w:tcW w:w="3277" w:type="dxa"/>
            <w:tcBorders>
              <w:top w:val="single" w:sz="4" w:space="0" w:color="auto"/>
              <w:left w:val="nil"/>
              <w:bottom w:val="single" w:sz="4" w:space="0" w:color="auto"/>
              <w:right w:val="single" w:sz="4" w:space="0" w:color="auto"/>
            </w:tcBorders>
            <w:shd w:val="clear" w:color="auto" w:fill="auto"/>
            <w:vAlign w:val="bottom"/>
          </w:tcPr>
          <w:p w14:paraId="3D2C09CB"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30C44FC5"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28FADB07"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Intake and Output</w:t>
            </w:r>
          </w:p>
          <w:p w14:paraId="3AB15277" w14:textId="77777777" w:rsidR="00AE22DE" w:rsidRPr="00C529B5" w:rsidRDefault="003826D8" w:rsidP="00AE22DE">
            <w:pPr>
              <w:pStyle w:val="ListParagraph"/>
              <w:numPr>
                <w:ilvl w:val="0"/>
                <w:numId w:val="20"/>
              </w:numPr>
              <w:spacing w:after="0" w:line="240" w:lineRule="auto"/>
              <w:rPr>
                <w:rFonts w:ascii="Calibri" w:eastAsia="Times New Roman" w:hAnsi="Calibri" w:cs="Calibri"/>
                <w:bCs/>
              </w:rPr>
            </w:pPr>
            <w:r w:rsidRPr="003826D8">
              <w:rPr>
                <w:rFonts w:ascii="Calibri" w:eastAsia="Times New Roman" w:hAnsi="Calibri" w:cs="Calibri"/>
                <w:bCs/>
              </w:rPr>
              <w:t>Fluid Management</w:t>
            </w:r>
          </w:p>
        </w:tc>
        <w:tc>
          <w:tcPr>
            <w:tcW w:w="3277" w:type="dxa"/>
            <w:tcBorders>
              <w:top w:val="single" w:sz="4" w:space="0" w:color="auto"/>
              <w:left w:val="nil"/>
              <w:bottom w:val="single" w:sz="4" w:space="0" w:color="auto"/>
              <w:right w:val="single" w:sz="4" w:space="0" w:color="auto"/>
            </w:tcBorders>
            <w:shd w:val="clear" w:color="auto" w:fill="auto"/>
            <w:vAlign w:val="bottom"/>
          </w:tcPr>
          <w:p w14:paraId="3FB57E8A"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w:t>
            </w:r>
          </w:p>
        </w:tc>
      </w:tr>
      <w:tr w:rsidR="00AE22DE" w:rsidRPr="00C529B5" w14:paraId="583AB35C"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76351806"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Procedures and Interventions</w:t>
            </w:r>
          </w:p>
          <w:p w14:paraId="6DE787C0" w14:textId="77777777" w:rsidR="00AE22DE" w:rsidRPr="00C529B5" w:rsidRDefault="003826D8" w:rsidP="00AE22DE">
            <w:pPr>
              <w:pStyle w:val="ListParagraph"/>
              <w:numPr>
                <w:ilvl w:val="0"/>
                <w:numId w:val="15"/>
              </w:numPr>
              <w:spacing w:after="0" w:line="240" w:lineRule="auto"/>
              <w:rPr>
                <w:rFonts w:ascii="Calibri" w:eastAsia="Times New Roman" w:hAnsi="Calibri" w:cs="Calibri"/>
                <w:bCs/>
              </w:rPr>
            </w:pPr>
            <w:r w:rsidRPr="003826D8">
              <w:rPr>
                <w:rFonts w:ascii="Calibri" w:eastAsia="Times New Roman" w:hAnsi="Calibri" w:cs="Calibri"/>
                <w:bCs/>
              </w:rPr>
              <w:t>Isolation</w:t>
            </w:r>
          </w:p>
          <w:p w14:paraId="664FCE67" w14:textId="77777777" w:rsidR="00AE22DE" w:rsidRPr="00C529B5" w:rsidRDefault="003826D8" w:rsidP="00AE22DE">
            <w:pPr>
              <w:pStyle w:val="ListParagraph"/>
              <w:numPr>
                <w:ilvl w:val="0"/>
                <w:numId w:val="15"/>
              </w:numPr>
              <w:spacing w:after="0" w:line="240" w:lineRule="auto"/>
              <w:rPr>
                <w:rFonts w:ascii="Calibri" w:eastAsia="Times New Roman" w:hAnsi="Calibri" w:cs="Calibri"/>
                <w:bCs/>
              </w:rPr>
            </w:pPr>
            <w:r w:rsidRPr="003826D8">
              <w:rPr>
                <w:rFonts w:ascii="Calibri" w:eastAsia="Times New Roman" w:hAnsi="Calibri" w:cs="Calibri"/>
                <w:bCs/>
              </w:rPr>
              <w:t>Mobility/Fall Risk</w:t>
            </w:r>
          </w:p>
          <w:p w14:paraId="1EAE36C9" w14:textId="77777777" w:rsidR="00AE22DE" w:rsidRPr="00C529B5" w:rsidRDefault="003826D8" w:rsidP="00AE22DE">
            <w:pPr>
              <w:pStyle w:val="ListParagraph"/>
              <w:numPr>
                <w:ilvl w:val="0"/>
                <w:numId w:val="15"/>
              </w:numPr>
              <w:spacing w:after="0" w:line="240" w:lineRule="auto"/>
              <w:rPr>
                <w:rFonts w:ascii="Calibri" w:eastAsia="Times New Roman" w:hAnsi="Calibri" w:cs="Calibri"/>
                <w:b/>
                <w:bCs/>
              </w:rPr>
            </w:pPr>
            <w:r w:rsidRPr="003826D8">
              <w:rPr>
                <w:rFonts w:ascii="Calibri" w:eastAsia="Times New Roman" w:hAnsi="Calibri" w:cs="Calibri"/>
                <w:bCs/>
              </w:rPr>
              <w:t>Procedure</w:t>
            </w:r>
          </w:p>
        </w:tc>
        <w:tc>
          <w:tcPr>
            <w:tcW w:w="3277" w:type="dxa"/>
            <w:tcBorders>
              <w:top w:val="single" w:sz="4" w:space="0" w:color="auto"/>
              <w:left w:val="nil"/>
              <w:bottom w:val="single" w:sz="4" w:space="0" w:color="auto"/>
              <w:right w:val="single" w:sz="4" w:space="0" w:color="auto"/>
            </w:tcBorders>
            <w:shd w:val="clear" w:color="auto" w:fill="auto"/>
          </w:tcPr>
          <w:p w14:paraId="1C78900B"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Procedures and Interventions</w:t>
            </w:r>
          </w:p>
        </w:tc>
      </w:tr>
      <w:tr w:rsidR="00AE22DE" w:rsidRPr="00C529B5" w14:paraId="70F76630"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5EFFC78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Coded Results</w:t>
            </w:r>
          </w:p>
          <w:p w14:paraId="15978B73" w14:textId="77777777" w:rsidR="00AE22DE" w:rsidRPr="00C529B5" w:rsidRDefault="003826D8" w:rsidP="00AE22DE">
            <w:pPr>
              <w:pStyle w:val="ListParagraph"/>
              <w:numPr>
                <w:ilvl w:val="0"/>
                <w:numId w:val="14"/>
              </w:numPr>
              <w:spacing w:after="0" w:line="240" w:lineRule="auto"/>
              <w:rPr>
                <w:rFonts w:ascii="Calibri" w:eastAsia="Times New Roman" w:hAnsi="Calibri" w:cs="Calibri"/>
                <w:b/>
                <w:bCs/>
              </w:rPr>
            </w:pPr>
            <w:r w:rsidRPr="003826D8">
              <w:rPr>
                <w:rFonts w:ascii="Calibri" w:eastAsia="Times New Roman" w:hAnsi="Calibri" w:cs="Calibri"/>
                <w:bCs/>
              </w:rPr>
              <w:t>Lab Values</w:t>
            </w:r>
          </w:p>
        </w:tc>
        <w:tc>
          <w:tcPr>
            <w:tcW w:w="3277" w:type="dxa"/>
            <w:tcBorders>
              <w:top w:val="single" w:sz="4" w:space="0" w:color="auto"/>
              <w:left w:val="nil"/>
              <w:bottom w:val="single" w:sz="4" w:space="0" w:color="auto"/>
              <w:right w:val="single" w:sz="4" w:space="0" w:color="auto"/>
            </w:tcBorders>
            <w:shd w:val="clear" w:color="auto" w:fill="auto"/>
            <w:vAlign w:val="bottom"/>
          </w:tcPr>
          <w:p w14:paraId="71CD6DBA"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r>
      <w:tr w:rsidR="00AE22DE" w:rsidRPr="00C529B5" w14:paraId="70EADEF1" w14:textId="77777777">
        <w:trPr>
          <w:trHeight w:val="377"/>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5E1835BF"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14:paraId="61D2D965" w14:textId="77777777" w:rsidR="00AE22DE" w:rsidRPr="00C529B5" w:rsidRDefault="003826D8" w:rsidP="00331AF8">
            <w:pPr>
              <w:spacing w:after="0" w:line="240" w:lineRule="auto"/>
              <w:rPr>
                <w:rFonts w:ascii="Calibri" w:eastAsia="Times New Roman" w:hAnsi="Calibri" w:cs="Calibri"/>
                <w:b/>
                <w:bCs/>
              </w:rPr>
            </w:pPr>
            <w:r w:rsidRPr="003826D8">
              <w:rPr>
                <w:rFonts w:ascii="Calibri" w:eastAsia="Times New Roman" w:hAnsi="Calibri" w:cs="Calibri"/>
                <w:b/>
                <w:bCs/>
              </w:rPr>
              <w:t xml:space="preserve">Coded List of Surgeries </w:t>
            </w:r>
          </w:p>
        </w:tc>
      </w:tr>
      <w:tr w:rsidR="00AE22DE" w:rsidRPr="00C529B5" w14:paraId="1016F79E" w14:textId="77777777">
        <w:trPr>
          <w:trHeight w:val="45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7D77A8ED"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Medications</w:t>
            </w:r>
          </w:p>
          <w:p w14:paraId="72988328" w14:textId="77777777" w:rsidR="00AE22DE" w:rsidRPr="00C529B5" w:rsidRDefault="003826D8" w:rsidP="00AE22DE">
            <w:pPr>
              <w:pStyle w:val="ListParagraph"/>
              <w:numPr>
                <w:ilvl w:val="0"/>
                <w:numId w:val="14"/>
              </w:numPr>
              <w:spacing w:after="0" w:line="240" w:lineRule="auto"/>
              <w:rPr>
                <w:rFonts w:ascii="Calibri" w:eastAsia="Times New Roman" w:hAnsi="Calibri" w:cs="Calibri"/>
                <w:b/>
                <w:bCs/>
              </w:rPr>
            </w:pPr>
            <w:r w:rsidRPr="003826D8">
              <w:rPr>
                <w:rFonts w:ascii="Calibri" w:eastAsia="Times New Roman" w:hAnsi="Calibri" w:cs="Calibri"/>
                <w:bCs/>
              </w:rPr>
              <w:t>Medications</w:t>
            </w:r>
          </w:p>
        </w:tc>
        <w:tc>
          <w:tcPr>
            <w:tcW w:w="3277" w:type="dxa"/>
            <w:tcBorders>
              <w:top w:val="single" w:sz="4" w:space="0" w:color="auto"/>
              <w:left w:val="nil"/>
              <w:bottom w:val="single" w:sz="4" w:space="0" w:color="auto"/>
              <w:right w:val="single" w:sz="4" w:space="0" w:color="auto"/>
            </w:tcBorders>
            <w:shd w:val="clear" w:color="auto" w:fill="auto"/>
          </w:tcPr>
          <w:p w14:paraId="5FEC877F"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Medications Administered</w:t>
            </w:r>
          </w:p>
        </w:tc>
      </w:tr>
      <w:tr w:rsidR="00AE22DE" w:rsidRPr="00C529B5" w14:paraId="14268539"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5C263220"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Pain </w:t>
            </w:r>
            <w:r w:rsidR="00331AF8">
              <w:rPr>
                <w:rFonts w:ascii="Calibri" w:eastAsia="Times New Roman" w:hAnsi="Calibri" w:cs="Calibri"/>
                <w:b/>
                <w:bCs/>
              </w:rPr>
              <w:t>S</w:t>
            </w:r>
            <w:r w:rsidRPr="003826D8">
              <w:rPr>
                <w:rFonts w:ascii="Calibri" w:eastAsia="Times New Roman" w:hAnsi="Calibri" w:cs="Calibri"/>
                <w:b/>
                <w:bCs/>
              </w:rPr>
              <w:t xml:space="preserve">cale </w:t>
            </w:r>
            <w:r w:rsidR="00331AF8">
              <w:rPr>
                <w:rFonts w:ascii="Calibri" w:eastAsia="Times New Roman" w:hAnsi="Calibri" w:cs="Calibri"/>
                <w:b/>
                <w:bCs/>
              </w:rPr>
              <w:t>A</w:t>
            </w:r>
            <w:r w:rsidRPr="003826D8">
              <w:rPr>
                <w:rFonts w:ascii="Calibri" w:eastAsia="Times New Roman" w:hAnsi="Calibri" w:cs="Calibri"/>
                <w:b/>
                <w:bCs/>
              </w:rPr>
              <w:t xml:space="preserve">ssessment </w:t>
            </w:r>
          </w:p>
          <w:p w14:paraId="405DEBA3" w14:textId="77777777" w:rsidR="00AE22DE" w:rsidRPr="00C529B5" w:rsidRDefault="003826D8" w:rsidP="00AE22DE">
            <w:pPr>
              <w:pStyle w:val="ListParagraph"/>
              <w:numPr>
                <w:ilvl w:val="0"/>
                <w:numId w:val="10"/>
              </w:numPr>
              <w:spacing w:after="0" w:line="240" w:lineRule="auto"/>
              <w:rPr>
                <w:rFonts w:ascii="Calibri" w:eastAsia="Times New Roman" w:hAnsi="Calibri" w:cs="Calibri"/>
                <w:b/>
                <w:bCs/>
              </w:rPr>
            </w:pPr>
            <w:r w:rsidRPr="003826D8">
              <w:rPr>
                <w:rFonts w:ascii="Calibri" w:eastAsia="Times New Roman" w:hAnsi="Calibri" w:cs="Calibri"/>
                <w:bCs/>
              </w:rPr>
              <w:t>Pain</w:t>
            </w:r>
          </w:p>
        </w:tc>
        <w:tc>
          <w:tcPr>
            <w:tcW w:w="3277" w:type="dxa"/>
            <w:tcBorders>
              <w:top w:val="single" w:sz="4" w:space="0" w:color="auto"/>
              <w:left w:val="nil"/>
              <w:bottom w:val="single" w:sz="4" w:space="0" w:color="auto"/>
              <w:right w:val="single" w:sz="4" w:space="0" w:color="auto"/>
            </w:tcBorders>
            <w:shd w:val="clear" w:color="auto" w:fill="auto"/>
          </w:tcPr>
          <w:p w14:paraId="6E25A946"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Functional Status Assessment</w:t>
            </w:r>
          </w:p>
          <w:p w14:paraId="35DBD333" w14:textId="77777777"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Pain Scale Assessment</w:t>
            </w:r>
          </w:p>
          <w:p w14:paraId="4D420D3D" w14:textId="77777777"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Geriatric Depression Scale</w:t>
            </w:r>
          </w:p>
          <w:p w14:paraId="7A02C276" w14:textId="77777777"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Braden Score Assessment</w:t>
            </w:r>
          </w:p>
          <w:p w14:paraId="56EB18E2" w14:textId="77777777" w:rsidR="00AE22DE" w:rsidRPr="00C529B5" w:rsidRDefault="003826D8" w:rsidP="00AE22DE">
            <w:pPr>
              <w:pStyle w:val="ListParagraph"/>
              <w:numPr>
                <w:ilvl w:val="0"/>
                <w:numId w:val="9"/>
              </w:numPr>
              <w:spacing w:after="0" w:line="240" w:lineRule="auto"/>
              <w:rPr>
                <w:rFonts w:ascii="Calibri" w:eastAsia="Times New Roman" w:hAnsi="Calibri" w:cs="Calibri"/>
                <w:b/>
                <w:bCs/>
              </w:rPr>
            </w:pPr>
            <w:r w:rsidRPr="003826D8">
              <w:rPr>
                <w:rFonts w:ascii="Calibri" w:eastAsia="Times New Roman" w:hAnsi="Calibri" w:cs="Calibri"/>
                <w:bCs/>
              </w:rPr>
              <w:t xml:space="preserve">Minimum Data Set (physical functioning and </w:t>
            </w:r>
            <w:r w:rsidRPr="003826D8">
              <w:rPr>
                <w:rFonts w:ascii="Calibri" w:eastAsia="Times New Roman" w:hAnsi="Calibri" w:cs="Calibri"/>
                <w:bCs/>
              </w:rPr>
              <w:lastRenderedPageBreak/>
              <w:t>structural problems)</w:t>
            </w:r>
          </w:p>
        </w:tc>
      </w:tr>
      <w:tr w:rsidR="00AE22DE" w:rsidRPr="00C529B5" w14:paraId="1DC4D298" w14:textId="77777777">
        <w:trPr>
          <w:trHeight w:val="30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24D19D7F"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lastRenderedPageBreak/>
              <w:t>Provider Orders</w:t>
            </w:r>
          </w:p>
          <w:p w14:paraId="1893D70C" w14:textId="77777777" w:rsidR="00AE22DE" w:rsidRPr="00C529B5" w:rsidRDefault="003826D8" w:rsidP="00AE22DE">
            <w:pPr>
              <w:pStyle w:val="ListParagraph"/>
              <w:numPr>
                <w:ilvl w:val="0"/>
                <w:numId w:val="11"/>
              </w:numPr>
              <w:spacing w:after="0" w:line="240" w:lineRule="auto"/>
              <w:rPr>
                <w:rFonts w:ascii="Calibri" w:eastAsia="Times New Roman" w:hAnsi="Calibri" w:cs="Calibri"/>
                <w:bCs/>
              </w:rPr>
            </w:pPr>
            <w:r w:rsidRPr="003826D8">
              <w:rPr>
                <w:rFonts w:ascii="Calibri" w:eastAsia="Times New Roman" w:hAnsi="Calibri" w:cs="Calibri"/>
                <w:bCs/>
              </w:rPr>
              <w:t>Order List</w:t>
            </w:r>
          </w:p>
          <w:p w14:paraId="7AADACE4" w14:textId="77777777" w:rsidR="00AE22DE" w:rsidRPr="00C529B5" w:rsidRDefault="003826D8" w:rsidP="00AE22DE">
            <w:pPr>
              <w:pStyle w:val="ListParagraph"/>
              <w:numPr>
                <w:ilvl w:val="0"/>
                <w:numId w:val="11"/>
              </w:numPr>
              <w:spacing w:after="0" w:line="240" w:lineRule="auto"/>
              <w:rPr>
                <w:rFonts w:ascii="Calibri" w:eastAsia="Times New Roman" w:hAnsi="Calibri" w:cs="Calibri"/>
                <w:bCs/>
              </w:rPr>
            </w:pPr>
            <w:r w:rsidRPr="003826D8">
              <w:rPr>
                <w:rFonts w:ascii="Calibri" w:eastAsia="Times New Roman" w:hAnsi="Calibri" w:cs="Calibri"/>
                <w:bCs/>
              </w:rPr>
              <w:t>Oxygen</w:t>
            </w:r>
          </w:p>
          <w:p w14:paraId="73CE963E" w14:textId="77777777" w:rsidR="00AE22DE" w:rsidRPr="00C529B5" w:rsidRDefault="003826D8" w:rsidP="00AE22DE">
            <w:pPr>
              <w:pStyle w:val="ListParagraph"/>
              <w:numPr>
                <w:ilvl w:val="0"/>
                <w:numId w:val="11"/>
              </w:numPr>
              <w:spacing w:after="0" w:line="240" w:lineRule="auto"/>
              <w:rPr>
                <w:rFonts w:ascii="Calibri" w:eastAsia="Times New Roman" w:hAnsi="Calibri" w:cs="Calibri"/>
                <w:b/>
                <w:bCs/>
              </w:rPr>
            </w:pPr>
            <w:r w:rsidRPr="003826D8">
              <w:rPr>
                <w:rFonts w:ascii="Calibri" w:eastAsia="Times New Roman" w:hAnsi="Calibri" w:cs="Calibri"/>
                <w:bCs/>
              </w:rPr>
              <w:t>Activity Restriction</w:t>
            </w:r>
          </w:p>
        </w:tc>
        <w:tc>
          <w:tcPr>
            <w:tcW w:w="3277" w:type="dxa"/>
            <w:tcBorders>
              <w:top w:val="single" w:sz="4" w:space="0" w:color="auto"/>
              <w:left w:val="nil"/>
              <w:bottom w:val="single" w:sz="4" w:space="0" w:color="auto"/>
              <w:right w:val="single" w:sz="4" w:space="0" w:color="auto"/>
            </w:tcBorders>
            <w:shd w:val="clear" w:color="auto" w:fill="auto"/>
          </w:tcPr>
          <w:p w14:paraId="5766CC9F"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Provider Orders</w:t>
            </w:r>
          </w:p>
        </w:tc>
      </w:tr>
      <w:tr w:rsidR="00AE22DE" w:rsidRPr="00C529B5" w14:paraId="26BECFB5" w14:textId="77777777">
        <w:trPr>
          <w:trHeight w:val="48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22CFDB1A" w14:textId="77777777" w:rsidR="00AE22DE" w:rsidRPr="00C529B5" w:rsidRDefault="003826D8" w:rsidP="00AE22DE">
            <w:pPr>
              <w:autoSpaceDE w:val="0"/>
              <w:autoSpaceDN w:val="0"/>
              <w:adjustRightInd w:val="0"/>
              <w:spacing w:after="0" w:line="240" w:lineRule="auto"/>
              <w:rPr>
                <w:rFonts w:ascii="Calibri" w:eastAsia="Times New Roman" w:hAnsi="Calibri" w:cs="Calibri"/>
                <w:b/>
                <w:bCs/>
              </w:rPr>
            </w:pPr>
            <w:r w:rsidRPr="003826D8">
              <w:rPr>
                <w:rFonts w:ascii="Calibri" w:eastAsia="Times New Roman" w:hAnsi="Calibri" w:cs="Calibri"/>
                <w:b/>
                <w:bCs/>
              </w:rPr>
              <w:t>Vital Signs</w:t>
            </w:r>
          </w:p>
          <w:p w14:paraId="1B152BAC" w14:textId="77777777" w:rsidR="00376DE3" w:rsidRPr="00C529B5" w:rsidRDefault="00376DE3" w:rsidP="00AE22DE">
            <w:pPr>
              <w:spacing w:after="0" w:line="240" w:lineRule="auto"/>
              <w:rPr>
                <w:rFonts w:ascii="Calibri" w:eastAsia="Times New Roman" w:hAnsi="Calibri" w:cs="Calibri"/>
                <w:b/>
                <w:bCs/>
              </w:rPr>
            </w:pPr>
          </w:p>
        </w:tc>
        <w:tc>
          <w:tcPr>
            <w:tcW w:w="3277" w:type="dxa"/>
            <w:tcBorders>
              <w:top w:val="single" w:sz="4" w:space="0" w:color="auto"/>
              <w:left w:val="nil"/>
              <w:bottom w:val="single" w:sz="4" w:space="0" w:color="auto"/>
              <w:right w:val="single" w:sz="4" w:space="0" w:color="auto"/>
            </w:tcBorders>
            <w:shd w:val="clear" w:color="auto" w:fill="auto"/>
            <w:vAlign w:val="bottom"/>
          </w:tcPr>
          <w:p w14:paraId="163913F1" w14:textId="77777777" w:rsidR="00AE22DE" w:rsidRPr="00C529B5" w:rsidRDefault="003826D8" w:rsidP="00AE22DE">
            <w:pPr>
              <w:spacing w:after="0" w:line="240" w:lineRule="auto"/>
              <w:rPr>
                <w:rFonts w:ascii="Calibri" w:eastAsia="Times New Roman" w:hAnsi="Calibri" w:cs="Calibri"/>
                <w:bCs/>
              </w:rPr>
            </w:pPr>
            <w:r w:rsidRPr="003826D8">
              <w:rPr>
                <w:rFonts w:ascii="Calibri" w:eastAsia="Times New Roman" w:hAnsi="Calibri" w:cs="Calibri"/>
                <w:b/>
                <w:bCs/>
              </w:rPr>
              <w:t>Vital Signs</w:t>
            </w:r>
            <w:r w:rsidRPr="003826D8">
              <w:rPr>
                <w:rFonts w:ascii="Calibri" w:eastAsia="Times New Roman" w:hAnsi="Calibri" w:cs="Calibri"/>
                <w:bCs/>
              </w:rPr>
              <w:t xml:space="preserve"> (Included in Physical Exam)</w:t>
            </w:r>
          </w:p>
        </w:tc>
      </w:tr>
      <w:tr w:rsidR="00AE22DE" w:rsidRPr="00C529B5" w14:paraId="2BA44BD0" w14:textId="77777777">
        <w:trPr>
          <w:trHeight w:val="512"/>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01330D5A"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 xml:space="preserve">Care Plan </w:t>
            </w:r>
          </w:p>
        </w:tc>
        <w:tc>
          <w:tcPr>
            <w:tcW w:w="3277" w:type="dxa"/>
            <w:tcBorders>
              <w:top w:val="single" w:sz="4" w:space="0" w:color="auto"/>
              <w:left w:val="nil"/>
              <w:bottom w:val="single" w:sz="4" w:space="0" w:color="auto"/>
              <w:right w:val="single" w:sz="4" w:space="0" w:color="auto"/>
            </w:tcBorders>
            <w:shd w:val="clear" w:color="auto" w:fill="auto"/>
          </w:tcPr>
          <w:p w14:paraId="1E93EAD2"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Treatment Plan</w:t>
            </w:r>
          </w:p>
        </w:tc>
      </w:tr>
      <w:tr w:rsidR="00AE22DE" w:rsidRPr="00C529B5" w14:paraId="5FAAFF22" w14:textId="77777777">
        <w:trPr>
          <w:trHeight w:val="450"/>
        </w:trPr>
        <w:tc>
          <w:tcPr>
            <w:tcW w:w="3483" w:type="dxa"/>
            <w:tcBorders>
              <w:top w:val="single" w:sz="4" w:space="0" w:color="auto"/>
              <w:left w:val="single" w:sz="4" w:space="0" w:color="auto"/>
              <w:bottom w:val="single" w:sz="4" w:space="0" w:color="auto"/>
              <w:right w:val="single" w:sz="4" w:space="0" w:color="auto"/>
            </w:tcBorders>
            <w:shd w:val="clear" w:color="auto" w:fill="auto"/>
          </w:tcPr>
          <w:p w14:paraId="58FD4184"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Care Plan</w:t>
            </w:r>
          </w:p>
          <w:p w14:paraId="06C74A13" w14:textId="77777777" w:rsidR="00AE22DE" w:rsidRPr="00C529B5" w:rsidRDefault="003826D8" w:rsidP="00AE22DE">
            <w:pPr>
              <w:pStyle w:val="ListParagraph"/>
              <w:numPr>
                <w:ilvl w:val="0"/>
                <w:numId w:val="12"/>
              </w:numPr>
              <w:spacing w:after="0" w:line="240" w:lineRule="auto"/>
              <w:rPr>
                <w:rFonts w:ascii="Calibri" w:eastAsia="Times New Roman" w:hAnsi="Calibri" w:cs="Calibri"/>
                <w:bCs/>
              </w:rPr>
            </w:pPr>
            <w:r w:rsidRPr="003826D8">
              <w:rPr>
                <w:rFonts w:ascii="Calibri" w:eastAsia="Times New Roman" w:hAnsi="Calibri" w:cs="Calibri"/>
                <w:bCs/>
              </w:rPr>
              <w:t>Precautions</w:t>
            </w:r>
          </w:p>
          <w:p w14:paraId="26715FEB" w14:textId="77777777" w:rsidR="00AE22DE" w:rsidRPr="00C529B5" w:rsidRDefault="003826D8" w:rsidP="00AE22DE">
            <w:pPr>
              <w:pStyle w:val="ListParagraph"/>
              <w:numPr>
                <w:ilvl w:val="0"/>
                <w:numId w:val="12"/>
              </w:numPr>
              <w:spacing w:after="0" w:line="240" w:lineRule="auto"/>
              <w:rPr>
                <w:rFonts w:ascii="Calibri" w:eastAsia="Times New Roman" w:hAnsi="Calibri" w:cs="Calibri"/>
                <w:b/>
                <w:bCs/>
              </w:rPr>
            </w:pPr>
            <w:r w:rsidRPr="003826D8">
              <w:rPr>
                <w:rFonts w:ascii="Calibri" w:eastAsia="Times New Roman" w:hAnsi="Calibri" w:cs="Calibri"/>
                <w:bCs/>
              </w:rPr>
              <w:t>Mobility/Fall Risk</w:t>
            </w:r>
          </w:p>
        </w:tc>
        <w:tc>
          <w:tcPr>
            <w:tcW w:w="3277" w:type="dxa"/>
            <w:tcBorders>
              <w:top w:val="single" w:sz="4" w:space="0" w:color="auto"/>
              <w:left w:val="nil"/>
              <w:bottom w:val="single" w:sz="4" w:space="0" w:color="auto"/>
              <w:right w:val="single" w:sz="4" w:space="0" w:color="auto"/>
            </w:tcBorders>
            <w:shd w:val="clear" w:color="auto" w:fill="auto"/>
            <w:vAlign w:val="bottom"/>
          </w:tcPr>
          <w:p w14:paraId="667989DE"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r>
      <w:tr w:rsidR="00AE22DE" w:rsidRPr="00C529B5" w14:paraId="1132C886" w14:textId="77777777">
        <w:trPr>
          <w:trHeight w:val="395"/>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3E0AB45C"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vAlign w:val="bottom"/>
          </w:tcPr>
          <w:p w14:paraId="3BB614AC"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Physical Examination</w:t>
            </w:r>
          </w:p>
          <w:p w14:paraId="5343EFDD" w14:textId="77777777" w:rsidR="00AE22DE" w:rsidRPr="00C529B5" w:rsidRDefault="003826D8" w:rsidP="00AE22DE">
            <w:pPr>
              <w:pStyle w:val="ListParagraph"/>
              <w:numPr>
                <w:ilvl w:val="0"/>
                <w:numId w:val="13"/>
              </w:numPr>
              <w:spacing w:after="0" w:line="240" w:lineRule="auto"/>
              <w:rPr>
                <w:rFonts w:ascii="Calibri" w:eastAsia="Times New Roman" w:hAnsi="Calibri" w:cs="Calibri"/>
                <w:bCs/>
              </w:rPr>
            </w:pPr>
            <w:r w:rsidRPr="003826D8">
              <w:rPr>
                <w:rFonts w:ascii="Calibri" w:eastAsia="Times New Roman" w:hAnsi="Calibri" w:cs="Calibri"/>
                <w:bCs/>
              </w:rPr>
              <w:t>Vital Signs</w:t>
            </w:r>
          </w:p>
          <w:p w14:paraId="7055C1E8" w14:textId="77777777" w:rsidR="00AE22DE" w:rsidRPr="00C529B5" w:rsidRDefault="003826D8" w:rsidP="00AE22DE">
            <w:pPr>
              <w:pStyle w:val="ListParagraph"/>
              <w:numPr>
                <w:ilvl w:val="0"/>
                <w:numId w:val="13"/>
              </w:numPr>
              <w:spacing w:after="0" w:line="240" w:lineRule="auto"/>
              <w:rPr>
                <w:rFonts w:ascii="Calibri" w:eastAsia="Times New Roman" w:hAnsi="Calibri" w:cs="Calibri"/>
                <w:bCs/>
              </w:rPr>
            </w:pPr>
            <w:r w:rsidRPr="003826D8">
              <w:rPr>
                <w:rFonts w:ascii="Calibri" w:eastAsia="Times New Roman" w:hAnsi="Calibri" w:cs="Calibri"/>
                <w:bCs/>
              </w:rPr>
              <w:t>Visible Implanted Medical Devices</w:t>
            </w:r>
          </w:p>
          <w:p w14:paraId="24FCCC35" w14:textId="77777777" w:rsidR="00AE22DE" w:rsidRPr="00C529B5" w:rsidRDefault="003826D8" w:rsidP="00AE22DE">
            <w:pPr>
              <w:pStyle w:val="ListParagraph"/>
              <w:numPr>
                <w:ilvl w:val="0"/>
                <w:numId w:val="13"/>
              </w:numPr>
              <w:spacing w:after="0" w:line="240" w:lineRule="auto"/>
              <w:rPr>
                <w:rFonts w:ascii="Calibri" w:eastAsia="Times New Roman" w:hAnsi="Calibri" w:cs="Calibri"/>
                <w:b/>
                <w:bCs/>
              </w:rPr>
            </w:pPr>
            <w:r w:rsidRPr="003826D8">
              <w:rPr>
                <w:rFonts w:ascii="Calibri" w:eastAsia="Times New Roman" w:hAnsi="Calibri" w:cs="Calibri"/>
                <w:bCs/>
              </w:rPr>
              <w:t>General Appearance and Specific Body Anatomical Areas</w:t>
            </w:r>
          </w:p>
        </w:tc>
      </w:tr>
      <w:tr w:rsidR="00AE22DE" w:rsidRPr="00C529B5" w14:paraId="47DEAC57" w14:textId="77777777">
        <w:trPr>
          <w:trHeight w:val="495"/>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64438A27"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14:paraId="0E17F355" w14:textId="77777777" w:rsidR="00AE22DE" w:rsidRPr="00C529B5" w:rsidRDefault="003826D8" w:rsidP="00331AF8">
            <w:pPr>
              <w:spacing w:after="0" w:line="240" w:lineRule="auto"/>
              <w:rPr>
                <w:rFonts w:ascii="Calibri" w:eastAsia="Times New Roman" w:hAnsi="Calibri" w:cs="Calibri"/>
                <w:b/>
                <w:bCs/>
              </w:rPr>
            </w:pPr>
            <w:r w:rsidRPr="003826D8">
              <w:rPr>
                <w:rFonts w:ascii="Calibri" w:eastAsia="Times New Roman" w:hAnsi="Calibri" w:cs="Calibri"/>
                <w:b/>
                <w:bCs/>
              </w:rPr>
              <w:t>Immunizations</w:t>
            </w:r>
          </w:p>
        </w:tc>
      </w:tr>
      <w:tr w:rsidR="00AE22DE" w:rsidRPr="00C529B5" w14:paraId="3BF4DA92" w14:textId="77777777">
        <w:trPr>
          <w:trHeight w:val="54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448662BE"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14:paraId="7286E465"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Review of Systems</w:t>
            </w:r>
          </w:p>
        </w:tc>
      </w:tr>
      <w:tr w:rsidR="00AE22DE" w:rsidRPr="00C529B5" w14:paraId="2D2FF352" w14:textId="77777777">
        <w:trPr>
          <w:trHeight w:val="431"/>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3B71F1D3" w14:textId="77777777" w:rsidR="00AE22DE" w:rsidRPr="00C529B5" w:rsidRDefault="003826D8" w:rsidP="00AE22DE">
            <w:pPr>
              <w:spacing w:after="0" w:line="240" w:lineRule="auto"/>
              <w:rPr>
                <w:rFonts w:ascii="Calibri" w:eastAsia="Times New Roman" w:hAnsi="Calibri" w:cs="Calibri"/>
              </w:rPr>
            </w:pPr>
            <w:r w:rsidRPr="003826D8">
              <w:rPr>
                <w:rFonts w:ascii="Calibri" w:eastAsia="Times New Roman" w:hAnsi="Calibri" w:cs="Calibri"/>
              </w:rPr>
              <w:t> </w:t>
            </w:r>
          </w:p>
        </w:tc>
        <w:tc>
          <w:tcPr>
            <w:tcW w:w="3277" w:type="dxa"/>
            <w:tcBorders>
              <w:top w:val="single" w:sz="4" w:space="0" w:color="auto"/>
              <w:left w:val="nil"/>
              <w:bottom w:val="single" w:sz="4" w:space="0" w:color="auto"/>
              <w:right w:val="single" w:sz="4" w:space="0" w:color="auto"/>
            </w:tcBorders>
            <w:shd w:val="clear" w:color="auto" w:fill="auto"/>
          </w:tcPr>
          <w:p w14:paraId="1D56FCE1"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Social History</w:t>
            </w:r>
          </w:p>
        </w:tc>
      </w:tr>
      <w:tr w:rsidR="00AE22DE" w:rsidRPr="00C529B5" w14:paraId="5C14BD21" w14:textId="77777777">
        <w:trPr>
          <w:trHeight w:val="35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23965161" w14:textId="77777777" w:rsidR="00AE22DE" w:rsidRPr="00C529B5" w:rsidRDefault="00AE22DE" w:rsidP="00AE22DE">
            <w:pPr>
              <w:spacing w:after="0" w:line="240" w:lineRule="auto"/>
              <w:rPr>
                <w:rFonts w:ascii="Calibri" w:eastAsia="Times New Roman" w:hAnsi="Calibri" w:cs="Calibri"/>
              </w:rPr>
            </w:pPr>
          </w:p>
        </w:tc>
        <w:tc>
          <w:tcPr>
            <w:tcW w:w="3277" w:type="dxa"/>
            <w:tcBorders>
              <w:top w:val="single" w:sz="4" w:space="0" w:color="auto"/>
              <w:left w:val="nil"/>
              <w:bottom w:val="single" w:sz="4" w:space="0" w:color="auto"/>
              <w:right w:val="single" w:sz="4" w:space="0" w:color="auto"/>
            </w:tcBorders>
            <w:shd w:val="clear" w:color="auto" w:fill="auto"/>
          </w:tcPr>
          <w:p w14:paraId="58BCBFBE"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Family History</w:t>
            </w:r>
          </w:p>
        </w:tc>
      </w:tr>
      <w:tr w:rsidR="00AE22DE" w:rsidRPr="00C529B5" w14:paraId="51BAD496" w14:textId="77777777">
        <w:trPr>
          <w:trHeight w:val="350"/>
        </w:trPr>
        <w:tc>
          <w:tcPr>
            <w:tcW w:w="3483" w:type="dxa"/>
            <w:tcBorders>
              <w:top w:val="single" w:sz="4" w:space="0" w:color="auto"/>
              <w:left w:val="single" w:sz="4" w:space="0" w:color="auto"/>
              <w:bottom w:val="single" w:sz="4" w:space="0" w:color="auto"/>
              <w:right w:val="single" w:sz="4" w:space="0" w:color="auto"/>
            </w:tcBorders>
            <w:shd w:val="clear" w:color="auto" w:fill="auto"/>
            <w:vAlign w:val="bottom"/>
          </w:tcPr>
          <w:p w14:paraId="22A8846A" w14:textId="77777777" w:rsidR="00AE22DE" w:rsidRPr="00C529B5" w:rsidRDefault="00AE22DE" w:rsidP="00AE22DE">
            <w:pPr>
              <w:spacing w:after="0" w:line="240" w:lineRule="auto"/>
              <w:rPr>
                <w:rFonts w:ascii="Calibri" w:eastAsia="Times New Roman" w:hAnsi="Calibri" w:cs="Calibri"/>
              </w:rPr>
            </w:pPr>
          </w:p>
        </w:tc>
        <w:tc>
          <w:tcPr>
            <w:tcW w:w="3277" w:type="dxa"/>
            <w:tcBorders>
              <w:top w:val="single" w:sz="4" w:space="0" w:color="auto"/>
              <w:left w:val="nil"/>
              <w:bottom w:val="single" w:sz="4" w:space="0" w:color="auto"/>
              <w:right w:val="single" w:sz="4" w:space="0" w:color="auto"/>
            </w:tcBorders>
            <w:shd w:val="clear" w:color="auto" w:fill="auto"/>
          </w:tcPr>
          <w:p w14:paraId="35EC9FCA" w14:textId="77777777" w:rsidR="00AE22DE" w:rsidRPr="00C529B5" w:rsidRDefault="003826D8" w:rsidP="00AE22DE">
            <w:pPr>
              <w:spacing w:after="0" w:line="240" w:lineRule="auto"/>
              <w:rPr>
                <w:rFonts w:ascii="Calibri" w:eastAsia="Times New Roman" w:hAnsi="Calibri" w:cs="Calibri"/>
                <w:b/>
                <w:bCs/>
              </w:rPr>
            </w:pPr>
            <w:r w:rsidRPr="003826D8">
              <w:rPr>
                <w:rFonts w:ascii="Calibri" w:eastAsia="Times New Roman" w:hAnsi="Calibri" w:cs="Calibri"/>
                <w:b/>
                <w:bCs/>
              </w:rPr>
              <w:t>History of Past Illness</w:t>
            </w:r>
          </w:p>
        </w:tc>
      </w:tr>
    </w:tbl>
    <w:p w14:paraId="077A4DEC" w14:textId="77777777" w:rsidR="007D4D3C" w:rsidRPr="00C529B5" w:rsidRDefault="007D4D3C" w:rsidP="00AE22DE">
      <w:pPr>
        <w:spacing w:after="0"/>
        <w:rPr>
          <w:highlight w:val="yellow"/>
        </w:rPr>
      </w:pPr>
    </w:p>
    <w:p w14:paraId="7A0BF886" w14:textId="77777777" w:rsidR="004209D1" w:rsidRDefault="004209D1" w:rsidP="004209D1">
      <w:pPr>
        <w:spacing w:after="0" w:line="240" w:lineRule="auto"/>
        <w:rPr>
          <w:rFonts w:ascii="Times New Roman" w:hAnsi="Times New Roman" w:cs="Times New Roman"/>
        </w:rPr>
      </w:pPr>
    </w:p>
    <w:p w14:paraId="384A29D0" w14:textId="77777777" w:rsidR="00C62818" w:rsidRPr="00C529B5" w:rsidRDefault="003826D8" w:rsidP="00C62818">
      <w:pPr>
        <w:spacing w:after="0" w:line="240" w:lineRule="auto"/>
        <w:rPr>
          <w:rFonts w:ascii="Times New Roman" w:hAnsi="Times New Roman" w:cs="Times New Roman"/>
        </w:rPr>
      </w:pPr>
      <w:r w:rsidRPr="003826D8">
        <w:rPr>
          <w:rFonts w:ascii="Times New Roman" w:hAnsi="Times New Roman" w:cs="Times New Roman"/>
        </w:rPr>
        <w:t>The PPOC profile was developed to incorporate all steps of the Nursing Process and be the overarching Plan of Care for the patient.</w:t>
      </w:r>
      <w:r w:rsidR="00C417F6">
        <w:rPr>
          <w:rFonts w:ascii="Times New Roman" w:hAnsi="Times New Roman" w:cs="Times New Roman"/>
        </w:rPr>
        <w:t xml:space="preserve"> </w:t>
      </w:r>
      <w:r w:rsidRPr="003826D8">
        <w:rPr>
          <w:rFonts w:ascii="Times New Roman" w:hAnsi="Times New Roman" w:cs="Times New Roman"/>
        </w:rPr>
        <w:t>It was not intended to be used as a transition of care document even though it should accompany the patient when transitioning to another care setting.</w:t>
      </w:r>
      <w:r w:rsidR="00C417F6">
        <w:rPr>
          <w:rFonts w:ascii="Times New Roman" w:hAnsi="Times New Roman" w:cs="Times New Roman"/>
        </w:rPr>
        <w:t xml:space="preserve"> </w:t>
      </w:r>
      <w:r w:rsidRPr="003826D8">
        <w:rPr>
          <w:rFonts w:ascii="Times New Roman" w:hAnsi="Times New Roman" w:cs="Times New Roman"/>
        </w:rPr>
        <w:t xml:space="preserve">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was developed to serve as a template for a transition of care document.</w:t>
      </w:r>
      <w:r w:rsidR="00C417F6">
        <w:rPr>
          <w:rFonts w:ascii="Times New Roman" w:hAnsi="Times New Roman" w:cs="Times New Roman"/>
        </w:rPr>
        <w:t xml:space="preserve"> </w:t>
      </w:r>
      <w:r w:rsidRPr="003826D8">
        <w:rPr>
          <w:rFonts w:ascii="Times New Roman" w:hAnsi="Times New Roman" w:cs="Times New Roman"/>
        </w:rPr>
        <w:t>Both profiles share some of the same data elements such as:</w:t>
      </w:r>
      <w:r w:rsidR="00C417F6">
        <w:rPr>
          <w:rFonts w:ascii="Times New Roman" w:hAnsi="Times New Roman" w:cs="Times New Roman"/>
        </w:rPr>
        <w:t xml:space="preserve"> </w:t>
      </w:r>
      <w:r w:rsidRPr="003826D8">
        <w:rPr>
          <w:rFonts w:ascii="Times New Roman" w:hAnsi="Times New Roman" w:cs="Times New Roman"/>
        </w:rPr>
        <w:t xml:space="preserve">assessments, vital signs, advance directives, medications, </w:t>
      </w:r>
      <w:proofErr w:type="gramStart"/>
      <w:r w:rsidRPr="003826D8">
        <w:rPr>
          <w:rFonts w:ascii="Times New Roman" w:hAnsi="Times New Roman" w:cs="Times New Roman"/>
        </w:rPr>
        <w:t>active</w:t>
      </w:r>
      <w:proofErr w:type="gramEnd"/>
      <w:r w:rsidRPr="003826D8">
        <w:rPr>
          <w:rFonts w:ascii="Times New Roman" w:hAnsi="Times New Roman" w:cs="Times New Roman"/>
        </w:rPr>
        <w:t xml:space="preserve"> problems.</w:t>
      </w:r>
      <w:r w:rsidR="00C417F6">
        <w:rPr>
          <w:rFonts w:ascii="Times New Roman" w:hAnsi="Times New Roman" w:cs="Times New Roman"/>
        </w:rPr>
        <w:t xml:space="preserve"> </w:t>
      </w:r>
      <w:r w:rsidRPr="003826D8">
        <w:rPr>
          <w:rFonts w:ascii="Times New Roman" w:hAnsi="Times New Roman" w:cs="Times New Roman"/>
        </w:rPr>
        <w:t>Some of the data elements in both profiles use the exact data element term and have the exact template I.D. Sometimes the data element terms are named differently, but share the exact IHE template ID.</w:t>
      </w:r>
      <w:r w:rsidR="00C417F6">
        <w:rPr>
          <w:rFonts w:ascii="Times New Roman" w:hAnsi="Times New Roman" w:cs="Times New Roman"/>
        </w:rPr>
        <w:t xml:space="preserve"> </w:t>
      </w:r>
      <w:r w:rsidRPr="003826D8">
        <w:rPr>
          <w:rFonts w:ascii="Times New Roman" w:hAnsi="Times New Roman" w:cs="Times New Roman"/>
        </w:rPr>
        <w:t>This is demonstrated in the table below:</w:t>
      </w:r>
    </w:p>
    <w:p w14:paraId="1032D13B" w14:textId="77777777" w:rsidR="00C62818" w:rsidRPr="00C529B5" w:rsidRDefault="00C62818" w:rsidP="00AE22DE">
      <w:pPr>
        <w:spacing w:after="0" w:line="240" w:lineRule="auto"/>
        <w:rPr>
          <w:rFonts w:ascii="Times New Roman" w:hAnsi="Times New Roman" w:cs="Times New Roman"/>
        </w:rPr>
      </w:pPr>
    </w:p>
    <w:p w14:paraId="08916E8C" w14:textId="77777777" w:rsidR="00AE22DE" w:rsidRPr="00784DCC" w:rsidRDefault="007D1153" w:rsidP="00AE22DE">
      <w:pPr>
        <w:spacing w:after="0" w:line="240" w:lineRule="auto"/>
        <w:rPr>
          <w:rFonts w:cstheme="minorHAnsi"/>
          <w:b/>
        </w:rPr>
      </w:pPr>
      <w:r w:rsidRPr="00784DCC">
        <w:rPr>
          <w:rFonts w:cstheme="minorHAnsi"/>
          <w:b/>
        </w:rPr>
        <w:t>Table 2. Different Data Element Term Names with Same Template ID</w:t>
      </w:r>
    </w:p>
    <w:p w14:paraId="4E4AA77B" w14:textId="77777777" w:rsidR="00186F05" w:rsidRPr="00C529B5" w:rsidRDefault="00186F05" w:rsidP="00AE22DE">
      <w:pPr>
        <w:spacing w:after="0" w:line="240" w:lineRule="auto"/>
        <w:rPr>
          <w:rFonts w:ascii="Times New Roman" w:hAnsi="Times New Roman" w:cs="Times New Roman"/>
        </w:rPr>
      </w:pPr>
    </w:p>
    <w:tbl>
      <w:tblPr>
        <w:tblStyle w:val="TableGrid"/>
        <w:tblW w:w="9900" w:type="dxa"/>
        <w:tblInd w:w="-162" w:type="dxa"/>
        <w:tblLook w:val="04A0" w:firstRow="1" w:lastRow="0" w:firstColumn="1" w:lastColumn="0" w:noHBand="0" w:noVBand="1"/>
      </w:tblPr>
      <w:tblGrid>
        <w:gridCol w:w="2240"/>
        <w:gridCol w:w="2890"/>
        <w:gridCol w:w="1880"/>
        <w:gridCol w:w="2890"/>
      </w:tblGrid>
      <w:tr w:rsidR="00AE22DE" w:rsidRPr="00C529B5" w14:paraId="12603AB2" w14:textId="77777777">
        <w:tc>
          <w:tcPr>
            <w:tcW w:w="2240" w:type="dxa"/>
          </w:tcPr>
          <w:p w14:paraId="2108037C" w14:textId="77777777" w:rsidR="00AE22DE" w:rsidRPr="00C529B5" w:rsidRDefault="003826D8" w:rsidP="00AE22DE">
            <w:pPr>
              <w:spacing w:after="200" w:line="276" w:lineRule="auto"/>
            </w:pPr>
            <w:r w:rsidRPr="003826D8">
              <w:t>PPOC Data Element</w:t>
            </w:r>
          </w:p>
        </w:tc>
        <w:tc>
          <w:tcPr>
            <w:tcW w:w="2890" w:type="dxa"/>
          </w:tcPr>
          <w:p w14:paraId="4B7A71CE" w14:textId="77777777" w:rsidR="00AE22DE" w:rsidRPr="00C529B5" w:rsidRDefault="003826D8" w:rsidP="00AE22DE">
            <w:pPr>
              <w:spacing w:after="200" w:line="276" w:lineRule="auto"/>
            </w:pPr>
            <w:r w:rsidRPr="003826D8">
              <w:t>PPOC Template ID #</w:t>
            </w:r>
          </w:p>
        </w:tc>
        <w:tc>
          <w:tcPr>
            <w:tcW w:w="1880" w:type="dxa"/>
          </w:tcPr>
          <w:p w14:paraId="336CC9CC" w14:textId="77777777" w:rsidR="00AE22DE" w:rsidRPr="00C529B5" w:rsidRDefault="003826D8" w:rsidP="00AE22DE">
            <w:pPr>
              <w:spacing w:after="200" w:line="276" w:lineRule="auto"/>
            </w:pPr>
            <w:r w:rsidRPr="003826D8">
              <w:t>eNS Data Element</w:t>
            </w:r>
          </w:p>
        </w:tc>
        <w:tc>
          <w:tcPr>
            <w:tcW w:w="2890" w:type="dxa"/>
          </w:tcPr>
          <w:p w14:paraId="6F866867" w14:textId="77777777" w:rsidR="00AE22DE" w:rsidRPr="00C529B5" w:rsidRDefault="003826D8" w:rsidP="00AE22DE">
            <w:pPr>
              <w:spacing w:after="200" w:line="276" w:lineRule="auto"/>
            </w:pPr>
            <w:r w:rsidRPr="003826D8">
              <w:t>eNS Template ID #</w:t>
            </w:r>
          </w:p>
        </w:tc>
      </w:tr>
      <w:tr w:rsidR="00AE22DE" w:rsidRPr="00C529B5" w14:paraId="4EBAEE5E" w14:textId="77777777">
        <w:tc>
          <w:tcPr>
            <w:tcW w:w="2240" w:type="dxa"/>
          </w:tcPr>
          <w:p w14:paraId="10B87B22" w14:textId="77777777" w:rsidR="00AE22DE" w:rsidRPr="00C529B5" w:rsidRDefault="003826D8" w:rsidP="00AE22DE">
            <w:pPr>
              <w:spacing w:after="200" w:line="276" w:lineRule="auto"/>
            </w:pPr>
            <w:r w:rsidRPr="003826D8">
              <w:t>Treatment Plan</w:t>
            </w:r>
          </w:p>
        </w:tc>
        <w:tc>
          <w:tcPr>
            <w:tcW w:w="2890" w:type="dxa"/>
          </w:tcPr>
          <w:p w14:paraId="1058913C" w14:textId="77777777" w:rsidR="00AE22DE" w:rsidRPr="00C529B5" w:rsidRDefault="003826D8" w:rsidP="00AE22DE">
            <w:pPr>
              <w:spacing w:after="200" w:line="276" w:lineRule="auto"/>
            </w:pPr>
            <w:r w:rsidRPr="003826D8">
              <w:t>1.3.6.1.4.1.19376.1.5.3.1.3.31</w:t>
            </w:r>
          </w:p>
        </w:tc>
        <w:tc>
          <w:tcPr>
            <w:tcW w:w="1880" w:type="dxa"/>
          </w:tcPr>
          <w:p w14:paraId="30C86205" w14:textId="77777777" w:rsidR="00AE22DE" w:rsidRPr="00C529B5" w:rsidRDefault="003826D8" w:rsidP="00AE22DE">
            <w:pPr>
              <w:spacing w:after="200" w:line="276" w:lineRule="auto"/>
            </w:pPr>
            <w:r w:rsidRPr="003826D8">
              <w:t>Care Plan</w:t>
            </w:r>
          </w:p>
        </w:tc>
        <w:tc>
          <w:tcPr>
            <w:tcW w:w="2890" w:type="dxa"/>
          </w:tcPr>
          <w:p w14:paraId="12652EA3" w14:textId="77777777" w:rsidR="00AE22DE" w:rsidRPr="00C529B5" w:rsidRDefault="003826D8" w:rsidP="00AE22DE">
            <w:pPr>
              <w:spacing w:after="200" w:line="276" w:lineRule="auto"/>
            </w:pPr>
            <w:r w:rsidRPr="003826D8">
              <w:t>1.3.6.1.4.1.19376.1.5.3.1.3.31</w:t>
            </w:r>
          </w:p>
        </w:tc>
      </w:tr>
    </w:tbl>
    <w:p w14:paraId="74576D1A" w14:textId="77777777" w:rsidR="00AE22DE" w:rsidRPr="00C529B5" w:rsidRDefault="00AB0143" w:rsidP="00AE22DE">
      <w:r>
        <w:t xml:space="preserve">  </w:t>
      </w:r>
      <w:r w:rsidR="00C417F6">
        <w:t xml:space="preserve"> </w:t>
      </w:r>
    </w:p>
    <w:p w14:paraId="5901804B"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In both the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there are instances when both profiles have the same data element term, but the data elements have different template IDs. This situation requires modification of the data element terms.</w:t>
      </w:r>
      <w:r w:rsidR="00AB0143">
        <w:rPr>
          <w:rFonts w:ascii="Times New Roman" w:hAnsi="Times New Roman" w:cs="Times New Roman"/>
        </w:rPr>
        <w:t xml:space="preserve">  </w:t>
      </w:r>
    </w:p>
    <w:p w14:paraId="29A3B535" w14:textId="77777777" w:rsidR="00C62818" w:rsidRPr="00C529B5" w:rsidRDefault="00C62818" w:rsidP="00AE22DE">
      <w:pPr>
        <w:spacing w:after="0" w:line="240" w:lineRule="auto"/>
        <w:rPr>
          <w:rFonts w:ascii="Times New Roman" w:hAnsi="Times New Roman" w:cs="Times New Roman"/>
        </w:rPr>
      </w:pPr>
    </w:p>
    <w:p w14:paraId="086B84AE"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lastRenderedPageBreak/>
        <w:t xml:space="preserve">The example below demonstrates that Advance Directives in PPOC is aggregating text data and the Advance Directives in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is aggregating coded data.</w:t>
      </w:r>
      <w:r w:rsidR="00AB0143">
        <w:rPr>
          <w:rFonts w:ascii="Times New Roman" w:hAnsi="Times New Roman" w:cs="Times New Roman"/>
        </w:rPr>
        <w:t xml:space="preserve">  </w:t>
      </w:r>
      <w:r w:rsidRPr="003826D8">
        <w:rPr>
          <w:rFonts w:ascii="Times New Roman" w:hAnsi="Times New Roman" w:cs="Times New Roman"/>
        </w:rPr>
        <w:t xml:space="preserve">Both PPOC and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need the option to aggregate either coded or text Advance Directives data.</w:t>
      </w:r>
      <w:r w:rsidR="00C417F6">
        <w:rPr>
          <w:rFonts w:ascii="Times New Roman" w:hAnsi="Times New Roman" w:cs="Times New Roman"/>
        </w:rPr>
        <w:t xml:space="preserve"> </w:t>
      </w:r>
      <w:r w:rsidRPr="003826D8">
        <w:rPr>
          <w:rFonts w:ascii="Times New Roman" w:hAnsi="Times New Roman" w:cs="Times New Roman"/>
        </w:rPr>
        <w:t xml:space="preserve">Identification of these issues in the PPOC or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requires a change proposal </w:t>
      </w:r>
      <w:r w:rsidR="00BC2604">
        <w:rPr>
          <w:rFonts w:ascii="Times New Roman" w:hAnsi="Times New Roman" w:cs="Times New Roman"/>
        </w:rPr>
        <w:t xml:space="preserve">which will </w:t>
      </w:r>
      <w:r w:rsidRPr="003826D8">
        <w:rPr>
          <w:rFonts w:ascii="Times New Roman" w:hAnsi="Times New Roman" w:cs="Times New Roman"/>
        </w:rPr>
        <w:t>be sent to the IHE PCC Committee.</w:t>
      </w:r>
    </w:p>
    <w:p w14:paraId="1FCDB332" w14:textId="77777777" w:rsidR="00C62818" w:rsidRPr="00C529B5" w:rsidRDefault="00C62818" w:rsidP="00AE22DE">
      <w:pPr>
        <w:spacing w:after="0" w:line="240" w:lineRule="auto"/>
        <w:rPr>
          <w:rFonts w:ascii="Times New Roman" w:hAnsi="Times New Roman" w:cs="Times New Roman"/>
        </w:rPr>
      </w:pPr>
    </w:p>
    <w:p w14:paraId="3160508B" w14:textId="77777777" w:rsidR="00AE22DE" w:rsidRPr="00784DCC" w:rsidRDefault="007D1153" w:rsidP="00AE22DE">
      <w:pPr>
        <w:spacing w:after="0" w:line="240" w:lineRule="auto"/>
        <w:rPr>
          <w:rFonts w:cstheme="minorHAnsi"/>
          <w:b/>
        </w:rPr>
      </w:pPr>
      <w:r w:rsidRPr="00784DCC">
        <w:rPr>
          <w:rFonts w:cstheme="minorHAnsi"/>
          <w:b/>
        </w:rPr>
        <w:t>Table 3. Same Data Element Term Name with Different Template ID</w:t>
      </w:r>
    </w:p>
    <w:p w14:paraId="56FEB3FE" w14:textId="77777777" w:rsidR="00186F05" w:rsidRPr="00C529B5" w:rsidRDefault="00186F05" w:rsidP="00AE22DE">
      <w:pPr>
        <w:spacing w:after="0" w:line="240" w:lineRule="auto"/>
        <w:rPr>
          <w:rFonts w:ascii="Times New Roman" w:hAnsi="Times New Roman" w:cs="Times New Roman"/>
        </w:rPr>
      </w:pPr>
    </w:p>
    <w:tbl>
      <w:tblPr>
        <w:tblStyle w:val="TableGrid"/>
        <w:tblW w:w="9900" w:type="dxa"/>
        <w:tblInd w:w="-162" w:type="dxa"/>
        <w:tblLook w:val="04A0" w:firstRow="1" w:lastRow="0" w:firstColumn="1" w:lastColumn="0" w:noHBand="0" w:noVBand="1"/>
      </w:tblPr>
      <w:tblGrid>
        <w:gridCol w:w="2240"/>
        <w:gridCol w:w="2890"/>
        <w:gridCol w:w="1880"/>
        <w:gridCol w:w="2890"/>
      </w:tblGrid>
      <w:tr w:rsidR="00AE22DE" w:rsidRPr="00C529B5" w14:paraId="28530147" w14:textId="77777777">
        <w:tc>
          <w:tcPr>
            <w:tcW w:w="2240" w:type="dxa"/>
          </w:tcPr>
          <w:p w14:paraId="044C0CC4" w14:textId="77777777" w:rsidR="00AE22DE" w:rsidRPr="00C529B5" w:rsidRDefault="003826D8" w:rsidP="00AE22DE">
            <w:pPr>
              <w:spacing w:after="200" w:line="276" w:lineRule="auto"/>
            </w:pPr>
            <w:r w:rsidRPr="003826D8">
              <w:t>PPOC Data Element</w:t>
            </w:r>
          </w:p>
        </w:tc>
        <w:tc>
          <w:tcPr>
            <w:tcW w:w="2890" w:type="dxa"/>
          </w:tcPr>
          <w:p w14:paraId="7492677C" w14:textId="77777777" w:rsidR="00AE22DE" w:rsidRPr="00C529B5" w:rsidRDefault="003826D8" w:rsidP="00AE22DE">
            <w:pPr>
              <w:spacing w:after="200" w:line="276" w:lineRule="auto"/>
            </w:pPr>
            <w:r w:rsidRPr="003826D8">
              <w:t>PPOC Template ID #</w:t>
            </w:r>
          </w:p>
        </w:tc>
        <w:tc>
          <w:tcPr>
            <w:tcW w:w="1880" w:type="dxa"/>
          </w:tcPr>
          <w:p w14:paraId="2F98E74D" w14:textId="77777777" w:rsidR="00AE22DE" w:rsidRPr="00C529B5" w:rsidRDefault="003826D8" w:rsidP="00AE22DE">
            <w:pPr>
              <w:spacing w:after="200" w:line="276" w:lineRule="auto"/>
            </w:pPr>
            <w:r w:rsidRPr="003826D8">
              <w:t>eNS Data Element</w:t>
            </w:r>
          </w:p>
        </w:tc>
        <w:tc>
          <w:tcPr>
            <w:tcW w:w="2890" w:type="dxa"/>
          </w:tcPr>
          <w:p w14:paraId="17EE3424" w14:textId="77777777" w:rsidR="00AE22DE" w:rsidRPr="00C529B5" w:rsidRDefault="003826D8" w:rsidP="00AE22DE">
            <w:pPr>
              <w:spacing w:after="200" w:line="276" w:lineRule="auto"/>
            </w:pPr>
            <w:r w:rsidRPr="003826D8">
              <w:t>eNS Template ID #</w:t>
            </w:r>
          </w:p>
        </w:tc>
      </w:tr>
      <w:tr w:rsidR="00AE22DE" w:rsidRPr="00C529B5" w14:paraId="2B568393" w14:textId="77777777">
        <w:tc>
          <w:tcPr>
            <w:tcW w:w="2240" w:type="dxa"/>
          </w:tcPr>
          <w:p w14:paraId="1364BD1D" w14:textId="77777777" w:rsidR="00AE22DE" w:rsidRPr="00C529B5" w:rsidRDefault="003826D8" w:rsidP="00AE22DE">
            <w:pPr>
              <w:spacing w:after="200" w:line="276" w:lineRule="auto"/>
            </w:pPr>
            <w:r w:rsidRPr="003826D8">
              <w:t>Advance Directives</w:t>
            </w:r>
            <w:r w:rsidR="00C417F6">
              <w:t xml:space="preserve"> </w:t>
            </w:r>
            <w:r w:rsidRPr="003826D8">
              <w:t>(text)</w:t>
            </w:r>
          </w:p>
        </w:tc>
        <w:tc>
          <w:tcPr>
            <w:tcW w:w="2890" w:type="dxa"/>
          </w:tcPr>
          <w:p w14:paraId="1AB7BD7B" w14:textId="77777777" w:rsidR="00AE22DE" w:rsidRPr="00C529B5" w:rsidRDefault="003826D8" w:rsidP="00AE22DE">
            <w:pPr>
              <w:spacing w:after="200" w:line="276" w:lineRule="auto"/>
            </w:pPr>
            <w:r w:rsidRPr="003826D8">
              <w:t>1.3.6.1.4.1.19376.1.5.3.1.3.34</w:t>
            </w:r>
          </w:p>
        </w:tc>
        <w:tc>
          <w:tcPr>
            <w:tcW w:w="1880" w:type="dxa"/>
          </w:tcPr>
          <w:p w14:paraId="15ECD727" w14:textId="77777777" w:rsidR="00AE22DE" w:rsidRPr="00C529B5" w:rsidRDefault="003826D8" w:rsidP="00AE22DE">
            <w:pPr>
              <w:spacing w:after="200" w:line="276" w:lineRule="auto"/>
            </w:pPr>
            <w:r w:rsidRPr="003826D8">
              <w:t>Advance Directives (coded)</w:t>
            </w:r>
          </w:p>
        </w:tc>
        <w:tc>
          <w:tcPr>
            <w:tcW w:w="2890" w:type="dxa"/>
          </w:tcPr>
          <w:p w14:paraId="3A06A0E0" w14:textId="77777777" w:rsidR="00AE22DE" w:rsidRPr="00C529B5" w:rsidRDefault="003826D8" w:rsidP="00AE22DE">
            <w:pPr>
              <w:spacing w:after="200" w:line="276" w:lineRule="auto"/>
            </w:pPr>
            <w:r w:rsidRPr="003826D8">
              <w:t>1.3.6.1.4.1.19376.1.5.3.1.3.35</w:t>
            </w:r>
          </w:p>
        </w:tc>
      </w:tr>
    </w:tbl>
    <w:p w14:paraId="31025BD8" w14:textId="77777777" w:rsidR="00AE22DE" w:rsidRPr="00C529B5" w:rsidRDefault="00AE22DE" w:rsidP="00AE22DE"/>
    <w:p w14:paraId="428A4536"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Also, within the PPOC or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profiles, there are data elements that are not present in one profile but present in the other.</w:t>
      </w:r>
      <w:r w:rsidR="00C417F6">
        <w:rPr>
          <w:rFonts w:ascii="Times New Roman" w:hAnsi="Times New Roman" w:cs="Times New Roman"/>
        </w:rPr>
        <w:t xml:space="preserve"> </w:t>
      </w:r>
      <w:r w:rsidRPr="003826D8">
        <w:rPr>
          <w:rFonts w:ascii="Times New Roman" w:hAnsi="Times New Roman" w:cs="Times New Roman"/>
        </w:rPr>
        <w:t>Where applicable, it is necessary to ensure that the templates enable the capture of applicable data as needed.</w:t>
      </w:r>
      <w:r w:rsidR="00AB0143">
        <w:rPr>
          <w:rFonts w:ascii="Times New Roman" w:hAnsi="Times New Roman" w:cs="Times New Roman"/>
        </w:rPr>
        <w:t xml:space="preserve">  </w:t>
      </w:r>
      <w:r w:rsidRPr="003826D8">
        <w:rPr>
          <w:rFonts w:ascii="Times New Roman" w:hAnsi="Times New Roman" w:cs="Times New Roman"/>
        </w:rPr>
        <w:t>These examples are displayed below:</w:t>
      </w:r>
    </w:p>
    <w:p w14:paraId="4D8DF6FE" w14:textId="77777777" w:rsidR="00AE22DE" w:rsidRPr="00C529B5" w:rsidRDefault="00AE22DE" w:rsidP="00AE22DE">
      <w:pPr>
        <w:rPr>
          <w:rFonts w:ascii="Times New Roman" w:hAnsi="Times New Roman" w:cs="Times New Roman"/>
        </w:rPr>
      </w:pPr>
    </w:p>
    <w:p w14:paraId="5A4947F6" w14:textId="77777777" w:rsidR="00AE22DE" w:rsidRPr="00C529B5" w:rsidRDefault="003826D8" w:rsidP="00AE22DE">
      <w:pPr>
        <w:rPr>
          <w:b/>
        </w:rPr>
      </w:pPr>
      <w:r w:rsidRPr="003826D8">
        <w:rPr>
          <w:b/>
        </w:rPr>
        <w:t>Table 4. Data Element Not Present in One of the Profiles</w:t>
      </w:r>
    </w:p>
    <w:tbl>
      <w:tblPr>
        <w:tblStyle w:val="TableGrid"/>
        <w:tblW w:w="10080" w:type="dxa"/>
        <w:tblInd w:w="-162" w:type="dxa"/>
        <w:tblLook w:val="04A0" w:firstRow="1" w:lastRow="0" w:firstColumn="1" w:lastColumn="0" w:noHBand="0" w:noVBand="1"/>
      </w:tblPr>
      <w:tblGrid>
        <w:gridCol w:w="1980"/>
        <w:gridCol w:w="2890"/>
        <w:gridCol w:w="1880"/>
        <w:gridCol w:w="3330"/>
      </w:tblGrid>
      <w:tr w:rsidR="00AE22DE" w:rsidRPr="00C529B5" w14:paraId="14127E0B" w14:textId="77777777">
        <w:tc>
          <w:tcPr>
            <w:tcW w:w="1980" w:type="dxa"/>
          </w:tcPr>
          <w:p w14:paraId="485A9277" w14:textId="77777777" w:rsidR="00AE22DE" w:rsidRPr="00C529B5" w:rsidRDefault="003826D8" w:rsidP="00AE22DE">
            <w:pPr>
              <w:spacing w:after="200" w:line="276" w:lineRule="auto"/>
            </w:pPr>
            <w:r w:rsidRPr="003826D8">
              <w:t>PPOC Data Element</w:t>
            </w:r>
          </w:p>
        </w:tc>
        <w:tc>
          <w:tcPr>
            <w:tcW w:w="2890" w:type="dxa"/>
          </w:tcPr>
          <w:p w14:paraId="55B1C0DC" w14:textId="77777777" w:rsidR="00AE22DE" w:rsidRPr="00C529B5" w:rsidRDefault="003826D8" w:rsidP="00AE22DE">
            <w:pPr>
              <w:spacing w:after="200" w:line="276" w:lineRule="auto"/>
            </w:pPr>
            <w:r w:rsidRPr="003826D8">
              <w:t>PPOC Template ID #</w:t>
            </w:r>
          </w:p>
        </w:tc>
        <w:tc>
          <w:tcPr>
            <w:tcW w:w="1880" w:type="dxa"/>
          </w:tcPr>
          <w:p w14:paraId="1F40ABC3" w14:textId="77777777" w:rsidR="00AE22DE" w:rsidRPr="00C529B5" w:rsidRDefault="003826D8" w:rsidP="00AE22DE">
            <w:pPr>
              <w:spacing w:after="200" w:line="276" w:lineRule="auto"/>
            </w:pPr>
            <w:r w:rsidRPr="003826D8">
              <w:t>eNS Data Element</w:t>
            </w:r>
          </w:p>
        </w:tc>
        <w:tc>
          <w:tcPr>
            <w:tcW w:w="3330" w:type="dxa"/>
          </w:tcPr>
          <w:p w14:paraId="0F0A2AA4" w14:textId="77777777" w:rsidR="00AE22DE" w:rsidRPr="00C529B5" w:rsidRDefault="003826D8" w:rsidP="00AE22DE">
            <w:pPr>
              <w:spacing w:after="200" w:line="276" w:lineRule="auto"/>
            </w:pPr>
            <w:r w:rsidRPr="003826D8">
              <w:t>eNS Template ID #</w:t>
            </w:r>
          </w:p>
        </w:tc>
      </w:tr>
      <w:tr w:rsidR="00AE22DE" w:rsidRPr="00C529B5" w14:paraId="31F993AA" w14:textId="77777777">
        <w:tc>
          <w:tcPr>
            <w:tcW w:w="1980" w:type="dxa"/>
          </w:tcPr>
          <w:p w14:paraId="247A22C5" w14:textId="77777777" w:rsidR="00AE22DE" w:rsidRPr="00C529B5" w:rsidRDefault="003826D8" w:rsidP="00AE22DE">
            <w:pPr>
              <w:spacing w:after="200" w:line="276" w:lineRule="auto"/>
            </w:pPr>
            <w:r w:rsidRPr="003826D8">
              <w:t xml:space="preserve">Immunizations </w:t>
            </w:r>
          </w:p>
        </w:tc>
        <w:tc>
          <w:tcPr>
            <w:tcW w:w="2890" w:type="dxa"/>
          </w:tcPr>
          <w:p w14:paraId="7C94B0EF" w14:textId="77777777" w:rsidR="00AE22DE" w:rsidRPr="00C529B5" w:rsidRDefault="003826D8" w:rsidP="00AE22DE">
            <w:pPr>
              <w:spacing w:after="200" w:line="276" w:lineRule="auto"/>
            </w:pPr>
            <w:r w:rsidRPr="003826D8">
              <w:t>1.3.6.1.4.1.19376.1.5.3.1.3.23</w:t>
            </w:r>
          </w:p>
        </w:tc>
        <w:tc>
          <w:tcPr>
            <w:tcW w:w="1880" w:type="dxa"/>
          </w:tcPr>
          <w:p w14:paraId="6F54CB10" w14:textId="77777777" w:rsidR="00AE22DE" w:rsidRPr="00C529B5" w:rsidRDefault="00AE22DE" w:rsidP="00AE22DE">
            <w:pPr>
              <w:spacing w:after="200" w:line="276" w:lineRule="auto"/>
            </w:pPr>
          </w:p>
        </w:tc>
        <w:tc>
          <w:tcPr>
            <w:tcW w:w="3330" w:type="dxa"/>
          </w:tcPr>
          <w:p w14:paraId="22FF29F6" w14:textId="77777777" w:rsidR="00AE22DE" w:rsidRPr="00C529B5" w:rsidRDefault="00AE22DE" w:rsidP="00AE22DE">
            <w:pPr>
              <w:spacing w:after="200" w:line="276" w:lineRule="auto"/>
            </w:pPr>
          </w:p>
        </w:tc>
      </w:tr>
      <w:tr w:rsidR="00AE22DE" w:rsidRPr="00C529B5" w14:paraId="53A4B2BC" w14:textId="77777777">
        <w:tc>
          <w:tcPr>
            <w:tcW w:w="1980" w:type="dxa"/>
          </w:tcPr>
          <w:p w14:paraId="4EA2BDAB" w14:textId="77777777" w:rsidR="00AE22DE" w:rsidRPr="00C529B5" w:rsidRDefault="00AE22DE" w:rsidP="00AE22DE">
            <w:pPr>
              <w:spacing w:after="200" w:line="276" w:lineRule="auto"/>
            </w:pPr>
          </w:p>
        </w:tc>
        <w:tc>
          <w:tcPr>
            <w:tcW w:w="2890" w:type="dxa"/>
          </w:tcPr>
          <w:p w14:paraId="54532BF3" w14:textId="77777777" w:rsidR="00AE22DE" w:rsidRPr="00C529B5" w:rsidRDefault="00AE22DE" w:rsidP="00AE22DE">
            <w:pPr>
              <w:spacing w:after="200" w:line="276" w:lineRule="auto"/>
            </w:pPr>
          </w:p>
        </w:tc>
        <w:tc>
          <w:tcPr>
            <w:tcW w:w="1880" w:type="dxa"/>
          </w:tcPr>
          <w:p w14:paraId="15C9F986" w14:textId="77777777" w:rsidR="00AE22DE" w:rsidRPr="00C529B5" w:rsidRDefault="003826D8" w:rsidP="00AE22DE">
            <w:pPr>
              <w:spacing w:after="200" w:line="276" w:lineRule="auto"/>
            </w:pPr>
            <w:r w:rsidRPr="003826D8">
              <w:t>Diet and Nutrition</w:t>
            </w:r>
          </w:p>
        </w:tc>
        <w:tc>
          <w:tcPr>
            <w:tcW w:w="3330" w:type="dxa"/>
          </w:tcPr>
          <w:p w14:paraId="007640E8" w14:textId="77777777" w:rsidR="00AE22DE" w:rsidRPr="00C529B5" w:rsidRDefault="003826D8" w:rsidP="00AE22DE">
            <w:pPr>
              <w:spacing w:after="200" w:line="276" w:lineRule="auto"/>
            </w:pPr>
            <w:r w:rsidRPr="003826D8">
              <w:t>1.3.6.1.4.1.19376.1.5.3. 1.1.20.2.2</w:t>
            </w:r>
          </w:p>
        </w:tc>
      </w:tr>
      <w:tr w:rsidR="00AE22DE" w:rsidRPr="00C529B5" w14:paraId="5FC761C9" w14:textId="77777777">
        <w:tc>
          <w:tcPr>
            <w:tcW w:w="1980" w:type="dxa"/>
          </w:tcPr>
          <w:p w14:paraId="7069C7D0" w14:textId="77777777" w:rsidR="00AE22DE" w:rsidRPr="00C529B5" w:rsidRDefault="00AE22DE" w:rsidP="00AE22DE">
            <w:pPr>
              <w:spacing w:after="200" w:line="276" w:lineRule="auto"/>
            </w:pPr>
          </w:p>
        </w:tc>
        <w:tc>
          <w:tcPr>
            <w:tcW w:w="2890" w:type="dxa"/>
          </w:tcPr>
          <w:p w14:paraId="252362FC" w14:textId="77777777" w:rsidR="00AE22DE" w:rsidRPr="00C529B5" w:rsidRDefault="00AE22DE" w:rsidP="00AE22DE">
            <w:pPr>
              <w:spacing w:after="200" w:line="276" w:lineRule="auto"/>
            </w:pPr>
          </w:p>
        </w:tc>
        <w:tc>
          <w:tcPr>
            <w:tcW w:w="1880" w:type="dxa"/>
          </w:tcPr>
          <w:p w14:paraId="59993117" w14:textId="77777777" w:rsidR="00AE22DE" w:rsidRPr="00C529B5" w:rsidRDefault="003826D8" w:rsidP="00AE22DE">
            <w:pPr>
              <w:spacing w:after="200" w:line="276" w:lineRule="auto"/>
            </w:pPr>
            <w:r w:rsidRPr="003826D8">
              <w:t>Intake and Output</w:t>
            </w:r>
          </w:p>
        </w:tc>
        <w:tc>
          <w:tcPr>
            <w:tcW w:w="3330" w:type="dxa"/>
          </w:tcPr>
          <w:p w14:paraId="64FD2D80" w14:textId="77777777" w:rsidR="00AE22DE" w:rsidRPr="00C529B5" w:rsidRDefault="003826D8" w:rsidP="00AE22DE">
            <w:pPr>
              <w:spacing w:after="200" w:line="276" w:lineRule="auto"/>
            </w:pPr>
            <w:r w:rsidRPr="003826D8">
              <w:t>1.3.6.1.4.1.19376.1.5.3.1.1.20.2.3</w:t>
            </w:r>
          </w:p>
        </w:tc>
      </w:tr>
      <w:tr w:rsidR="00AE22DE" w:rsidRPr="00C529B5" w14:paraId="553AF1E0" w14:textId="77777777">
        <w:tc>
          <w:tcPr>
            <w:tcW w:w="1980" w:type="dxa"/>
          </w:tcPr>
          <w:p w14:paraId="7EFF577F" w14:textId="77777777" w:rsidR="00AE22DE" w:rsidRPr="00C529B5" w:rsidRDefault="003826D8" w:rsidP="00AE22DE">
            <w:pPr>
              <w:spacing w:after="200" w:line="276" w:lineRule="auto"/>
            </w:pPr>
            <w:r w:rsidRPr="003826D8">
              <w:t>Social History</w:t>
            </w:r>
          </w:p>
        </w:tc>
        <w:tc>
          <w:tcPr>
            <w:tcW w:w="2890" w:type="dxa"/>
          </w:tcPr>
          <w:p w14:paraId="24CCB087" w14:textId="77777777" w:rsidR="00AE22DE" w:rsidRPr="00C529B5" w:rsidRDefault="003826D8" w:rsidP="00AE22DE">
            <w:pPr>
              <w:spacing w:after="200" w:line="276" w:lineRule="auto"/>
            </w:pPr>
            <w:r w:rsidRPr="003826D8">
              <w:t>1.3.6.1.4.1.19376.1.5.3.1.3.16</w:t>
            </w:r>
          </w:p>
        </w:tc>
        <w:tc>
          <w:tcPr>
            <w:tcW w:w="1880" w:type="dxa"/>
          </w:tcPr>
          <w:p w14:paraId="5B9CFB97" w14:textId="77777777" w:rsidR="00AE22DE" w:rsidRPr="00C529B5" w:rsidRDefault="00AE22DE" w:rsidP="00AE22DE">
            <w:pPr>
              <w:spacing w:after="200" w:line="276" w:lineRule="auto"/>
            </w:pPr>
          </w:p>
        </w:tc>
        <w:tc>
          <w:tcPr>
            <w:tcW w:w="3330" w:type="dxa"/>
          </w:tcPr>
          <w:p w14:paraId="306CB3D0" w14:textId="77777777" w:rsidR="00AE22DE" w:rsidRPr="00C529B5" w:rsidRDefault="00AE22DE" w:rsidP="00AE22DE">
            <w:pPr>
              <w:spacing w:after="200" w:line="276" w:lineRule="auto"/>
            </w:pPr>
          </w:p>
        </w:tc>
      </w:tr>
      <w:tr w:rsidR="00AE22DE" w:rsidRPr="00C529B5" w14:paraId="19BB8F7C" w14:textId="77777777">
        <w:tc>
          <w:tcPr>
            <w:tcW w:w="1980" w:type="dxa"/>
          </w:tcPr>
          <w:p w14:paraId="515E0ADF" w14:textId="77777777" w:rsidR="00AE22DE" w:rsidRPr="00C529B5" w:rsidRDefault="003826D8" w:rsidP="00AE22DE">
            <w:pPr>
              <w:spacing w:after="200" w:line="276" w:lineRule="auto"/>
            </w:pPr>
            <w:r w:rsidRPr="003826D8">
              <w:t>Family History</w:t>
            </w:r>
          </w:p>
        </w:tc>
        <w:tc>
          <w:tcPr>
            <w:tcW w:w="2890" w:type="dxa"/>
          </w:tcPr>
          <w:p w14:paraId="1FD3E774" w14:textId="77777777" w:rsidR="00AE22DE" w:rsidRPr="00C529B5" w:rsidRDefault="003826D8" w:rsidP="00AE22DE">
            <w:pPr>
              <w:spacing w:after="200" w:line="276" w:lineRule="auto"/>
            </w:pPr>
            <w:r w:rsidRPr="003826D8">
              <w:t>1.3.6.1.4.1.19376.1.5.3.1.3.14</w:t>
            </w:r>
          </w:p>
        </w:tc>
        <w:tc>
          <w:tcPr>
            <w:tcW w:w="1880" w:type="dxa"/>
          </w:tcPr>
          <w:p w14:paraId="1F6309D6" w14:textId="77777777" w:rsidR="00AE22DE" w:rsidRPr="00C529B5" w:rsidRDefault="00AE22DE" w:rsidP="00AE22DE">
            <w:pPr>
              <w:spacing w:after="200" w:line="276" w:lineRule="auto"/>
            </w:pPr>
          </w:p>
        </w:tc>
        <w:tc>
          <w:tcPr>
            <w:tcW w:w="3330" w:type="dxa"/>
          </w:tcPr>
          <w:p w14:paraId="357D0F2A" w14:textId="77777777" w:rsidR="00AE22DE" w:rsidRPr="00C529B5" w:rsidRDefault="00AE22DE" w:rsidP="00AE22DE">
            <w:pPr>
              <w:spacing w:after="200" w:line="276" w:lineRule="auto"/>
            </w:pPr>
          </w:p>
        </w:tc>
      </w:tr>
    </w:tbl>
    <w:p w14:paraId="4B7C37A0" w14:textId="77777777" w:rsidR="00AE22DE" w:rsidRPr="00C529B5" w:rsidRDefault="00AE22DE" w:rsidP="00AE22DE">
      <w:pPr>
        <w:rPr>
          <w:highlight w:val="yellow"/>
        </w:rPr>
      </w:pPr>
    </w:p>
    <w:p w14:paraId="776EDC13" w14:textId="77777777" w:rsidR="00AE22DE" w:rsidRPr="00C529B5" w:rsidRDefault="003826D8" w:rsidP="00AE22DE">
      <w:pPr>
        <w:rPr>
          <w:rFonts w:ascii="Times New Roman" w:hAnsi="Times New Roman" w:cs="Times New Roman"/>
        </w:rPr>
      </w:pPr>
      <w:r w:rsidRPr="003826D8">
        <w:rPr>
          <w:rFonts w:ascii="Times New Roman" w:hAnsi="Times New Roman" w:cs="Times New Roman"/>
        </w:rPr>
        <w:t>When transitioning a patient to another care area, some data elements are not always needed. An example would be when the patient is being transferred to the Radiology area for a femur x-ray as compared to when the patient is being transitioned from a nursing unit to the Operating Room area. The patient’s social history of alcohol or prescription/recreational drug use is important for intra-operative and post-operative care. The patient’s family history related to anesthesia tolerance or reaction is important for the patient’s assessment of malignant hyperthermia in the operating room area</w:t>
      </w:r>
      <w:r w:rsidR="008D247B">
        <w:rPr>
          <w:rFonts w:ascii="Times New Roman" w:hAnsi="Times New Roman" w:cs="Times New Roman"/>
        </w:rPr>
        <w:t>,</w:t>
      </w:r>
      <w:r w:rsidRPr="003826D8">
        <w:rPr>
          <w:rFonts w:ascii="Times New Roman" w:hAnsi="Times New Roman" w:cs="Times New Roman"/>
        </w:rPr>
        <w:t xml:space="preserve"> </w:t>
      </w:r>
      <w:r w:rsidR="008D247B">
        <w:rPr>
          <w:rFonts w:ascii="Times New Roman" w:hAnsi="Times New Roman" w:cs="Times New Roman"/>
        </w:rPr>
        <w:t>w</w:t>
      </w:r>
      <w:r w:rsidRPr="003826D8">
        <w:rPr>
          <w:rFonts w:ascii="Times New Roman" w:hAnsi="Times New Roman" w:cs="Times New Roman"/>
        </w:rPr>
        <w:t>hereas the Radiology area may be focused on</w:t>
      </w:r>
      <w:r w:rsidR="00192B93">
        <w:rPr>
          <w:rFonts w:ascii="Times New Roman" w:hAnsi="Times New Roman" w:cs="Times New Roman"/>
        </w:rPr>
        <w:t xml:space="preserve"> </w:t>
      </w:r>
      <w:r w:rsidR="00FC2AA7">
        <w:rPr>
          <w:rFonts w:ascii="Times New Roman" w:hAnsi="Times New Roman" w:cs="Times New Roman"/>
        </w:rPr>
        <w:t xml:space="preserve">information </w:t>
      </w:r>
      <w:r w:rsidRPr="003826D8">
        <w:rPr>
          <w:rFonts w:ascii="Times New Roman" w:hAnsi="Times New Roman" w:cs="Times New Roman"/>
        </w:rPr>
        <w:t>relevant to the actual x-ray procedure and not the patient’s social or family history.</w:t>
      </w:r>
      <w:r w:rsidR="00C417F6">
        <w:rPr>
          <w:rFonts w:ascii="Times New Roman" w:hAnsi="Times New Roman" w:cs="Times New Roman"/>
        </w:rPr>
        <w:t xml:space="preserve"> </w:t>
      </w:r>
    </w:p>
    <w:p w14:paraId="72FDB4C4" w14:textId="77777777" w:rsidR="00AE22DE" w:rsidRPr="00C529B5" w:rsidRDefault="003826D8" w:rsidP="00AE22DE">
      <w:pPr>
        <w:rPr>
          <w:rFonts w:ascii="Times New Roman" w:hAnsi="Times New Roman" w:cs="Times New Roman"/>
        </w:rPr>
      </w:pPr>
      <w:r w:rsidRPr="003826D8">
        <w:rPr>
          <w:rFonts w:ascii="Times New Roman" w:hAnsi="Times New Roman" w:cs="Times New Roman"/>
        </w:rPr>
        <w:t xml:space="preserve">The data elements Diet and Nutrition and Intake and Output (I&amp;O) are not present in the PPOC profile but are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because the eNS provides data about the patient’s condition at a specific point in time of care for the transition of care.</w:t>
      </w:r>
      <w:r w:rsidR="00C417F6">
        <w:rPr>
          <w:rFonts w:ascii="Times New Roman" w:hAnsi="Times New Roman" w:cs="Times New Roman"/>
        </w:rPr>
        <w:t xml:space="preserve"> </w:t>
      </w:r>
      <w:r w:rsidRPr="003826D8">
        <w:rPr>
          <w:rFonts w:ascii="Times New Roman" w:hAnsi="Times New Roman" w:cs="Times New Roman"/>
        </w:rPr>
        <w:t>The data elements Diet and Nutrition and I&amp;O will change over a care episode, but the discharge diet can remain permanent, such as a low sodium diet for a congestive heart failure patient.</w:t>
      </w:r>
      <w:r w:rsidR="00C417F6">
        <w:rPr>
          <w:rFonts w:ascii="Times New Roman" w:hAnsi="Times New Roman" w:cs="Times New Roman"/>
        </w:rPr>
        <w:t xml:space="preserve"> </w:t>
      </w:r>
      <w:r w:rsidRPr="003826D8">
        <w:rPr>
          <w:rFonts w:ascii="Times New Roman" w:hAnsi="Times New Roman" w:cs="Times New Roman"/>
        </w:rPr>
        <w:t xml:space="preserve">Therefore, to ensure continuity of care for the patient the data elements Diet and Nutrition and I&amp;O will be added to the PPOC profile. </w:t>
      </w:r>
    </w:p>
    <w:p w14:paraId="0A0CCAC1" w14:textId="77777777" w:rsidR="00084386" w:rsidRPr="00C529B5" w:rsidRDefault="003826D8" w:rsidP="00084386">
      <w:pPr>
        <w:rPr>
          <w:b/>
        </w:rPr>
      </w:pPr>
      <w:r w:rsidRPr="003826D8">
        <w:rPr>
          <w:b/>
        </w:rPr>
        <w:lastRenderedPageBreak/>
        <w:t xml:space="preserve">Table 5. Data Elements Present in </w:t>
      </w:r>
      <w:proofErr w:type="gramStart"/>
      <w:r w:rsidRPr="003826D8">
        <w:rPr>
          <w:b/>
        </w:rPr>
        <w:t>eNS</w:t>
      </w:r>
      <w:proofErr w:type="gramEnd"/>
      <w:r w:rsidRPr="003826D8">
        <w:rPr>
          <w:b/>
        </w:rPr>
        <w:t xml:space="preserve"> Not Appearing in PPOC are Present as a Subsection in PPOC</w:t>
      </w:r>
      <w:r w:rsidR="00C417F6">
        <w:rPr>
          <w:b/>
        </w:rPr>
        <w:t xml:space="preserve"> </w:t>
      </w:r>
    </w:p>
    <w:tbl>
      <w:tblPr>
        <w:tblStyle w:val="TableGrid"/>
        <w:tblW w:w="0" w:type="auto"/>
        <w:tblLook w:val="04A0" w:firstRow="1" w:lastRow="0" w:firstColumn="1" w:lastColumn="0" w:noHBand="0" w:noVBand="1"/>
      </w:tblPr>
      <w:tblGrid>
        <w:gridCol w:w="4788"/>
        <w:gridCol w:w="4788"/>
      </w:tblGrid>
      <w:tr w:rsidR="00084386" w:rsidRPr="00C529B5" w14:paraId="214B6A65" w14:textId="77777777" w:rsidTr="00776C5A">
        <w:tc>
          <w:tcPr>
            <w:tcW w:w="4788" w:type="dxa"/>
          </w:tcPr>
          <w:p w14:paraId="27CAF1DB" w14:textId="77777777" w:rsidR="00084386" w:rsidRPr="00C529B5" w:rsidRDefault="003826D8" w:rsidP="00776C5A">
            <w:pPr>
              <w:spacing w:after="200" w:line="276" w:lineRule="auto"/>
              <w:rPr>
                <w:b/>
              </w:rPr>
            </w:pPr>
            <w:r w:rsidRPr="003826D8">
              <w:rPr>
                <w:b/>
              </w:rPr>
              <w:t>PPOC Data Element</w:t>
            </w:r>
          </w:p>
        </w:tc>
        <w:tc>
          <w:tcPr>
            <w:tcW w:w="4788" w:type="dxa"/>
          </w:tcPr>
          <w:p w14:paraId="2FAD2AB0" w14:textId="77777777" w:rsidR="00084386" w:rsidRPr="00C529B5" w:rsidRDefault="003826D8" w:rsidP="00776C5A">
            <w:pPr>
              <w:spacing w:after="200" w:line="276" w:lineRule="auto"/>
              <w:rPr>
                <w:b/>
              </w:rPr>
            </w:pPr>
            <w:r w:rsidRPr="003826D8">
              <w:rPr>
                <w:b/>
              </w:rPr>
              <w:t>eNS Data Element</w:t>
            </w:r>
          </w:p>
        </w:tc>
      </w:tr>
      <w:tr w:rsidR="00084386" w:rsidRPr="00C529B5" w14:paraId="2AB91968" w14:textId="77777777" w:rsidTr="00776C5A">
        <w:tc>
          <w:tcPr>
            <w:tcW w:w="4788" w:type="dxa"/>
          </w:tcPr>
          <w:p w14:paraId="653D70F7" w14:textId="77777777" w:rsidR="00084386" w:rsidRPr="00C529B5" w:rsidRDefault="003826D8" w:rsidP="00776C5A">
            <w:pPr>
              <w:spacing w:after="200" w:line="276" w:lineRule="auto"/>
              <w:rPr>
                <w:b/>
              </w:rPr>
            </w:pPr>
            <w:r w:rsidRPr="003826D8">
              <w:rPr>
                <w:b/>
              </w:rPr>
              <w:t>Physical Exam</w:t>
            </w:r>
          </w:p>
          <w:p w14:paraId="0123B07D" w14:textId="77777777" w:rsidR="00084386" w:rsidRPr="00C529B5" w:rsidRDefault="003826D8" w:rsidP="00084386">
            <w:pPr>
              <w:pStyle w:val="ListParagraph"/>
              <w:numPr>
                <w:ilvl w:val="0"/>
                <w:numId w:val="36"/>
              </w:numPr>
              <w:spacing w:after="200" w:line="276" w:lineRule="auto"/>
            </w:pPr>
            <w:r w:rsidRPr="003826D8">
              <w:t>Visible Implanted Medical Devices</w:t>
            </w:r>
          </w:p>
          <w:p w14:paraId="51366F72" w14:textId="77777777" w:rsidR="00084386" w:rsidRPr="00C529B5" w:rsidRDefault="00084386" w:rsidP="00776C5A">
            <w:pPr>
              <w:pStyle w:val="ListParagraph"/>
              <w:spacing w:after="200" w:line="276" w:lineRule="auto"/>
            </w:pPr>
          </w:p>
        </w:tc>
        <w:tc>
          <w:tcPr>
            <w:tcW w:w="4788" w:type="dxa"/>
          </w:tcPr>
          <w:p w14:paraId="305E3F8F" w14:textId="77777777" w:rsidR="00084386" w:rsidRPr="00C529B5" w:rsidRDefault="003826D8" w:rsidP="00776C5A">
            <w:pPr>
              <w:spacing w:after="200" w:line="276" w:lineRule="auto"/>
              <w:rPr>
                <w:b/>
              </w:rPr>
            </w:pPr>
            <w:r w:rsidRPr="003826D8">
              <w:rPr>
                <w:b/>
              </w:rPr>
              <w:t>Medical Devices</w:t>
            </w:r>
          </w:p>
        </w:tc>
      </w:tr>
    </w:tbl>
    <w:p w14:paraId="1A107710" w14:textId="77777777" w:rsidR="00084386" w:rsidRPr="00C529B5" w:rsidRDefault="00084386" w:rsidP="00084386"/>
    <w:p w14:paraId="04B450D8" w14:textId="62E633AD" w:rsidR="00084386" w:rsidRPr="00784DCC" w:rsidRDefault="00084386" w:rsidP="00084386">
      <w:pPr>
        <w:rPr>
          <w:rFonts w:ascii="Times New Roman" w:hAnsi="Times New Roman" w:cs="Times New Roman"/>
          <w:strike/>
        </w:rPr>
      </w:pPr>
    </w:p>
    <w:p w14:paraId="148E3282" w14:textId="77777777" w:rsidR="009417FA" w:rsidRPr="00C529B5" w:rsidRDefault="009417FA" w:rsidP="009417FA">
      <w:pPr>
        <w:rPr>
          <w:rFonts w:ascii="Times New Roman" w:hAnsi="Times New Roman" w:cs="Times New Roman"/>
        </w:rPr>
      </w:pPr>
      <w:r w:rsidRPr="003826D8">
        <w:rPr>
          <w:rFonts w:ascii="Times New Roman" w:hAnsi="Times New Roman" w:cs="Times New Roman"/>
        </w:rPr>
        <w:t xml:space="preserve">The example </w:t>
      </w:r>
      <w:r w:rsidRPr="0026693C">
        <w:rPr>
          <w:rFonts w:ascii="Times New Roman" w:hAnsi="Times New Roman" w:cs="Times New Roman"/>
        </w:rPr>
        <w:t>in T</w:t>
      </w:r>
      <w:r w:rsidRPr="003826D8">
        <w:rPr>
          <w:rFonts w:ascii="Times New Roman" w:hAnsi="Times New Roman" w:cs="Times New Roman"/>
        </w:rPr>
        <w:t xml:space="preserve">able </w:t>
      </w:r>
      <w:r w:rsidRPr="0026693C">
        <w:rPr>
          <w:rFonts w:ascii="Times New Roman" w:hAnsi="Times New Roman" w:cs="Times New Roman"/>
        </w:rPr>
        <w:t>5</w:t>
      </w:r>
      <w:r w:rsidRPr="003826D8">
        <w:rPr>
          <w:rFonts w:ascii="Times New Roman" w:hAnsi="Times New Roman" w:cs="Times New Roman"/>
        </w:rPr>
        <w:t xml:space="preserve"> demonstrates that </w:t>
      </w:r>
      <w:r w:rsidRPr="0026693C">
        <w:rPr>
          <w:rFonts w:ascii="Times New Roman" w:hAnsi="Times New Roman" w:cs="Times New Roman"/>
        </w:rPr>
        <w:t xml:space="preserve">both </w:t>
      </w:r>
      <w:r w:rsidRPr="003826D8">
        <w:rPr>
          <w:rFonts w:ascii="Times New Roman" w:hAnsi="Times New Roman" w:cs="Times New Roman"/>
        </w:rPr>
        <w:t>P</w:t>
      </w:r>
      <w:r>
        <w:rPr>
          <w:rFonts w:ascii="Times New Roman" w:hAnsi="Times New Roman" w:cs="Times New Roman"/>
        </w:rPr>
        <w:t xml:space="preserve">POC and </w:t>
      </w:r>
      <w:proofErr w:type="gramStart"/>
      <w:r>
        <w:rPr>
          <w:rFonts w:ascii="Times New Roman" w:hAnsi="Times New Roman" w:cs="Times New Roman"/>
        </w:rPr>
        <w:t>eNS</w:t>
      </w:r>
      <w:proofErr w:type="gramEnd"/>
      <w:r>
        <w:rPr>
          <w:rFonts w:ascii="Times New Roman" w:hAnsi="Times New Roman" w:cs="Times New Roman"/>
        </w:rPr>
        <w:t xml:space="preserve"> aggregate data for M</w:t>
      </w:r>
      <w:r w:rsidRPr="003826D8">
        <w:rPr>
          <w:rFonts w:ascii="Times New Roman" w:hAnsi="Times New Roman" w:cs="Times New Roman"/>
        </w:rPr>
        <w:t xml:space="preserve">edical </w:t>
      </w:r>
      <w:r>
        <w:rPr>
          <w:rFonts w:ascii="Times New Roman" w:hAnsi="Times New Roman" w:cs="Times New Roman"/>
        </w:rPr>
        <w:t>D</w:t>
      </w:r>
      <w:r w:rsidRPr="003826D8">
        <w:rPr>
          <w:rFonts w:ascii="Times New Roman" w:hAnsi="Times New Roman" w:cs="Times New Roman"/>
        </w:rPr>
        <w:t>evices</w:t>
      </w:r>
      <w:r>
        <w:rPr>
          <w:rFonts w:ascii="Times New Roman" w:hAnsi="Times New Roman" w:cs="Times New Roman"/>
        </w:rPr>
        <w:t xml:space="preserve">. </w:t>
      </w:r>
      <w:r w:rsidRPr="0026693C">
        <w:rPr>
          <w:rFonts w:ascii="Times New Roman" w:hAnsi="Times New Roman" w:cs="Times New Roman"/>
        </w:rPr>
        <w:t>However,</w:t>
      </w:r>
      <w:r w:rsidRPr="003826D8">
        <w:rPr>
          <w:rFonts w:ascii="Times New Roman" w:hAnsi="Times New Roman" w:cs="Times New Roman"/>
        </w:rPr>
        <w:t xml:space="preserve"> they are not aggregating the same data</w:t>
      </w:r>
      <w:r>
        <w:rPr>
          <w:rFonts w:ascii="Times New Roman" w:hAnsi="Times New Roman" w:cs="Times New Roman"/>
        </w:rPr>
        <w:t xml:space="preserve"> </w:t>
      </w:r>
      <w:r w:rsidRPr="0026693C">
        <w:rPr>
          <w:rFonts w:ascii="Times New Roman" w:hAnsi="Times New Roman" w:cs="Times New Roman"/>
        </w:rPr>
        <w:t xml:space="preserve">(refer to Table 6). </w:t>
      </w:r>
      <w:r>
        <w:rPr>
          <w:rFonts w:ascii="Times New Roman" w:hAnsi="Times New Roman" w:cs="Times New Roman"/>
        </w:rPr>
        <w:t>T</w:t>
      </w:r>
      <w:r w:rsidRPr="003826D8">
        <w:rPr>
          <w:rFonts w:ascii="Times New Roman" w:hAnsi="Times New Roman" w:cs="Times New Roman"/>
        </w:rPr>
        <w:t xml:space="preserve">he template ID for the Medical Devices in PPOC </w:t>
      </w:r>
      <w:r w:rsidRPr="0026693C">
        <w:rPr>
          <w:rFonts w:ascii="Times New Roman" w:hAnsi="Times New Roman" w:cs="Times New Roman"/>
        </w:rPr>
        <w:t xml:space="preserve">refers to </w:t>
      </w:r>
      <w:r w:rsidRPr="003826D8">
        <w:rPr>
          <w:rFonts w:ascii="Times New Roman" w:hAnsi="Times New Roman" w:cs="Times New Roman"/>
        </w:rPr>
        <w:t xml:space="preserve">Visible Implanted Medical Devices </w:t>
      </w:r>
      <w:r w:rsidRPr="0026693C">
        <w:rPr>
          <w:rFonts w:ascii="Times New Roman" w:hAnsi="Times New Roman" w:cs="Times New Roman"/>
        </w:rPr>
        <w:t>which describe</w:t>
      </w:r>
      <w:r w:rsidR="00AB408C" w:rsidRPr="0026693C">
        <w:rPr>
          <w:rFonts w:ascii="Times New Roman" w:hAnsi="Times New Roman" w:cs="Times New Roman"/>
        </w:rPr>
        <w:t>s</w:t>
      </w:r>
      <w:r w:rsidRPr="0026693C">
        <w:rPr>
          <w:rFonts w:ascii="Times New Roman" w:hAnsi="Times New Roman" w:cs="Times New Roman"/>
        </w:rPr>
        <w:t xml:space="preserve"> </w:t>
      </w:r>
      <w:r w:rsidRPr="003826D8">
        <w:rPr>
          <w:rFonts w:ascii="Times New Roman" w:hAnsi="Times New Roman" w:cs="Times New Roman"/>
        </w:rPr>
        <w:t>the medical devices apparent on physical exam that have been inserted into the patient, internal or partially external (i.e., pacemaker).</w:t>
      </w:r>
      <w:r>
        <w:rPr>
          <w:rFonts w:ascii="Times New Roman" w:hAnsi="Times New Roman" w:cs="Times New Roman"/>
        </w:rPr>
        <w:t xml:space="preserve"> </w:t>
      </w:r>
      <w:r w:rsidRPr="003826D8">
        <w:rPr>
          <w:rFonts w:ascii="Times New Roman" w:hAnsi="Times New Roman" w:cs="Times New Roman"/>
        </w:rPr>
        <w:t xml:space="preserve">The template ID for Medical Devices in the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w:t>
      </w:r>
      <w:r>
        <w:rPr>
          <w:rFonts w:ascii="Times New Roman" w:hAnsi="Times New Roman" w:cs="Times New Roman"/>
        </w:rPr>
        <w:t>rofile is for M</w:t>
      </w:r>
      <w:r w:rsidRPr="003826D8">
        <w:rPr>
          <w:rFonts w:ascii="Times New Roman" w:hAnsi="Times New Roman" w:cs="Times New Roman"/>
        </w:rPr>
        <w:t xml:space="preserve">edical </w:t>
      </w:r>
      <w:r>
        <w:rPr>
          <w:rFonts w:ascii="Times New Roman" w:hAnsi="Times New Roman" w:cs="Times New Roman"/>
        </w:rPr>
        <w:t>D</w:t>
      </w:r>
      <w:r w:rsidRPr="003826D8">
        <w:rPr>
          <w:rFonts w:ascii="Times New Roman" w:hAnsi="Times New Roman" w:cs="Times New Roman"/>
        </w:rPr>
        <w:t>evices in a narra</w:t>
      </w:r>
      <w:r>
        <w:rPr>
          <w:rFonts w:ascii="Times New Roman" w:hAnsi="Times New Roman" w:cs="Times New Roman"/>
        </w:rPr>
        <w:t>tive text describing the patient’s H</w:t>
      </w:r>
      <w:r w:rsidRPr="003826D8">
        <w:rPr>
          <w:rFonts w:ascii="Times New Roman" w:hAnsi="Times New Roman" w:cs="Times New Roman"/>
        </w:rPr>
        <w:t xml:space="preserve">istory of </w:t>
      </w:r>
      <w:r>
        <w:rPr>
          <w:rFonts w:ascii="Times New Roman" w:hAnsi="Times New Roman" w:cs="Times New Roman"/>
        </w:rPr>
        <w:t>Medical Device U</w:t>
      </w:r>
      <w:r w:rsidRPr="003826D8">
        <w:rPr>
          <w:rFonts w:ascii="Times New Roman" w:hAnsi="Times New Roman" w:cs="Times New Roman"/>
        </w:rPr>
        <w:t>se (i.e., home glucometer use).</w:t>
      </w:r>
      <w:r>
        <w:rPr>
          <w:rFonts w:ascii="Times New Roman" w:hAnsi="Times New Roman" w:cs="Times New Roman"/>
        </w:rPr>
        <w:t xml:space="preserve"> </w:t>
      </w:r>
      <w:r w:rsidRPr="003826D8">
        <w:rPr>
          <w:rFonts w:ascii="Times New Roman" w:hAnsi="Times New Roman" w:cs="Times New Roman"/>
        </w:rPr>
        <w:t xml:space="preserve">Both of these </w:t>
      </w:r>
      <w:r w:rsidR="00AB408C" w:rsidRPr="0026693C">
        <w:rPr>
          <w:rFonts w:ascii="Times New Roman" w:hAnsi="Times New Roman" w:cs="Times New Roman"/>
        </w:rPr>
        <w:t xml:space="preserve">Medical Devices </w:t>
      </w:r>
      <w:r w:rsidRPr="003826D8">
        <w:rPr>
          <w:rFonts w:ascii="Times New Roman" w:hAnsi="Times New Roman" w:cs="Times New Roman"/>
        </w:rPr>
        <w:t>are valid and important to each profile.</w:t>
      </w:r>
      <w:r>
        <w:rPr>
          <w:rFonts w:ascii="Times New Roman" w:hAnsi="Times New Roman" w:cs="Times New Roman"/>
        </w:rPr>
        <w:t xml:space="preserve"> </w:t>
      </w:r>
      <w:r w:rsidRPr="003826D8">
        <w:rPr>
          <w:rFonts w:ascii="Times New Roman" w:hAnsi="Times New Roman" w:cs="Times New Roman"/>
        </w:rPr>
        <w:t xml:space="preserve">The PPOC will require the addition of the Medical Devices template ID that refers to the patient’s use of a medical device to allow the data to be aggregated and shared by both the </w:t>
      </w:r>
      <w:r w:rsidRPr="0026693C">
        <w:rPr>
          <w:rFonts w:ascii="Times New Roman" w:hAnsi="Times New Roman" w:cs="Times New Roman"/>
        </w:rPr>
        <w:t>profiles. T</w:t>
      </w:r>
      <w:r w:rsidRPr="003826D8">
        <w:rPr>
          <w:rFonts w:ascii="Times New Roman" w:hAnsi="Times New Roman" w:cs="Times New Roman"/>
        </w:rPr>
        <w:t xml:space="preserve">he </w:t>
      </w:r>
      <w:proofErr w:type="gramStart"/>
      <w:r w:rsidRPr="003826D8">
        <w:rPr>
          <w:rFonts w:ascii="Times New Roman" w:hAnsi="Times New Roman" w:cs="Times New Roman"/>
        </w:rPr>
        <w:t>eNS</w:t>
      </w:r>
      <w:proofErr w:type="gramEnd"/>
      <w:r w:rsidRPr="003826D8">
        <w:rPr>
          <w:rFonts w:ascii="Times New Roman" w:hAnsi="Times New Roman" w:cs="Times New Roman"/>
        </w:rPr>
        <w:t xml:space="preserve"> profile will need </w:t>
      </w:r>
      <w:r>
        <w:rPr>
          <w:rFonts w:ascii="Times New Roman" w:hAnsi="Times New Roman" w:cs="Times New Roman"/>
        </w:rPr>
        <w:t xml:space="preserve">the </w:t>
      </w:r>
      <w:r w:rsidRPr="003826D8">
        <w:rPr>
          <w:rFonts w:ascii="Times New Roman" w:hAnsi="Times New Roman" w:cs="Times New Roman"/>
        </w:rPr>
        <w:t>Visible Implanted Medical Devices data element added to its list.</w:t>
      </w:r>
      <w:r>
        <w:rPr>
          <w:rFonts w:ascii="Times New Roman" w:hAnsi="Times New Roman" w:cs="Times New Roman"/>
        </w:rPr>
        <w:t xml:space="preserve">  </w:t>
      </w:r>
    </w:p>
    <w:p w14:paraId="28D447B8" w14:textId="77777777" w:rsidR="00084386" w:rsidRPr="00784DCC" w:rsidRDefault="007D1153" w:rsidP="00084386">
      <w:pPr>
        <w:rPr>
          <w:rFonts w:cstheme="minorHAnsi"/>
          <w:b/>
        </w:rPr>
      </w:pPr>
      <w:r w:rsidRPr="007D1153">
        <w:rPr>
          <w:rFonts w:cstheme="minorHAnsi"/>
          <w:b/>
        </w:rPr>
        <w:t xml:space="preserve">Table 6. The Medical Device Data Element in the PPOC and </w:t>
      </w:r>
      <w:proofErr w:type="gramStart"/>
      <w:r w:rsidRPr="007D1153">
        <w:rPr>
          <w:rFonts w:cstheme="minorHAnsi"/>
          <w:b/>
        </w:rPr>
        <w:t>eNS</w:t>
      </w:r>
      <w:proofErr w:type="gramEnd"/>
      <w:r w:rsidRPr="007D1153">
        <w:rPr>
          <w:rFonts w:cstheme="minorHAnsi"/>
          <w:b/>
        </w:rPr>
        <w:t xml:space="preserve"> Profiles Appear the Same, but are Aggregating Different Data</w:t>
      </w:r>
    </w:p>
    <w:tbl>
      <w:tblPr>
        <w:tblStyle w:val="TableGrid"/>
        <w:tblW w:w="9000" w:type="dxa"/>
        <w:tblInd w:w="18" w:type="dxa"/>
        <w:tblLayout w:type="fixed"/>
        <w:tblLook w:val="04A0" w:firstRow="1" w:lastRow="0" w:firstColumn="1" w:lastColumn="0" w:noHBand="0" w:noVBand="1"/>
      </w:tblPr>
      <w:tblGrid>
        <w:gridCol w:w="2340"/>
        <w:gridCol w:w="3060"/>
        <w:gridCol w:w="1170"/>
        <w:gridCol w:w="2430"/>
      </w:tblGrid>
      <w:tr w:rsidR="00084386" w:rsidRPr="00C529B5" w14:paraId="6D9AEC43" w14:textId="77777777" w:rsidTr="00084386">
        <w:tc>
          <w:tcPr>
            <w:tcW w:w="2340" w:type="dxa"/>
          </w:tcPr>
          <w:p w14:paraId="72D03223" w14:textId="77777777" w:rsidR="00084386" w:rsidRPr="00C529B5" w:rsidRDefault="003826D8" w:rsidP="00776C5A">
            <w:pPr>
              <w:spacing w:after="200" w:line="276" w:lineRule="auto"/>
              <w:rPr>
                <w:b/>
              </w:rPr>
            </w:pPr>
            <w:r w:rsidRPr="003826D8">
              <w:rPr>
                <w:b/>
              </w:rPr>
              <w:t>PPOC Data Element</w:t>
            </w:r>
          </w:p>
        </w:tc>
        <w:tc>
          <w:tcPr>
            <w:tcW w:w="3060" w:type="dxa"/>
          </w:tcPr>
          <w:p w14:paraId="38204FD1" w14:textId="77777777" w:rsidR="00084386" w:rsidRPr="00C529B5" w:rsidRDefault="003826D8" w:rsidP="00776C5A">
            <w:pPr>
              <w:spacing w:after="200" w:line="276" w:lineRule="auto"/>
              <w:rPr>
                <w:b/>
              </w:rPr>
            </w:pPr>
            <w:r w:rsidRPr="003826D8">
              <w:rPr>
                <w:b/>
              </w:rPr>
              <w:t>PPOC Template ID #</w:t>
            </w:r>
          </w:p>
        </w:tc>
        <w:tc>
          <w:tcPr>
            <w:tcW w:w="1170" w:type="dxa"/>
          </w:tcPr>
          <w:p w14:paraId="4AA2DC5E" w14:textId="77777777" w:rsidR="00084386" w:rsidRPr="00C529B5" w:rsidRDefault="003826D8" w:rsidP="00776C5A">
            <w:pPr>
              <w:spacing w:after="200" w:line="276" w:lineRule="auto"/>
              <w:rPr>
                <w:b/>
              </w:rPr>
            </w:pPr>
            <w:r w:rsidRPr="003826D8">
              <w:rPr>
                <w:b/>
              </w:rPr>
              <w:t>eNS Data Element</w:t>
            </w:r>
          </w:p>
        </w:tc>
        <w:tc>
          <w:tcPr>
            <w:tcW w:w="2430" w:type="dxa"/>
          </w:tcPr>
          <w:p w14:paraId="64ECDB03" w14:textId="77777777" w:rsidR="00084386" w:rsidRPr="00C529B5" w:rsidRDefault="003826D8" w:rsidP="00776C5A">
            <w:pPr>
              <w:spacing w:after="200" w:line="276" w:lineRule="auto"/>
              <w:rPr>
                <w:b/>
              </w:rPr>
            </w:pPr>
            <w:r w:rsidRPr="003826D8">
              <w:rPr>
                <w:b/>
              </w:rPr>
              <w:t>eNS Template ID #</w:t>
            </w:r>
          </w:p>
        </w:tc>
      </w:tr>
      <w:tr w:rsidR="00084386" w:rsidRPr="00C529B5" w14:paraId="553FD803" w14:textId="77777777" w:rsidTr="00084386">
        <w:tc>
          <w:tcPr>
            <w:tcW w:w="2340" w:type="dxa"/>
          </w:tcPr>
          <w:p w14:paraId="6B66AEF0" w14:textId="77777777" w:rsidR="00084386" w:rsidRPr="00C529B5" w:rsidRDefault="003826D8" w:rsidP="00776C5A">
            <w:pPr>
              <w:spacing w:after="200" w:line="276" w:lineRule="auto"/>
            </w:pPr>
            <w:r w:rsidRPr="003826D8">
              <w:t>Physical Exam:</w:t>
            </w:r>
          </w:p>
          <w:p w14:paraId="5D521CE7" w14:textId="77777777" w:rsidR="00084386" w:rsidRPr="00C529B5" w:rsidRDefault="003826D8" w:rsidP="00776C5A">
            <w:pPr>
              <w:spacing w:after="200" w:line="276" w:lineRule="auto"/>
            </w:pPr>
            <w:r w:rsidRPr="003826D8">
              <w:rPr>
                <w:b/>
              </w:rPr>
              <w:t>Visible Implanted Medical Devices</w:t>
            </w:r>
            <w:r w:rsidRPr="003826D8">
              <w:t xml:space="preserve"> -</w:t>
            </w:r>
          </w:p>
          <w:p w14:paraId="322BC387" w14:textId="77777777" w:rsidR="00084386" w:rsidRPr="00C529B5" w:rsidRDefault="00084386" w:rsidP="00776C5A">
            <w:pPr>
              <w:spacing w:after="200" w:line="276" w:lineRule="auto"/>
            </w:pPr>
          </w:p>
        </w:tc>
        <w:tc>
          <w:tcPr>
            <w:tcW w:w="3060" w:type="dxa"/>
          </w:tcPr>
          <w:p w14:paraId="53F8E450" w14:textId="77777777" w:rsidR="00084386" w:rsidRPr="00C529B5" w:rsidRDefault="00084386" w:rsidP="00776C5A">
            <w:pPr>
              <w:spacing w:after="200" w:line="276" w:lineRule="auto"/>
            </w:pPr>
          </w:p>
          <w:p w14:paraId="0E5BBBD7" w14:textId="77777777" w:rsidR="00084386" w:rsidRPr="00C529B5" w:rsidRDefault="003826D8" w:rsidP="00776C5A">
            <w:pPr>
              <w:spacing w:after="200" w:line="276" w:lineRule="auto"/>
            </w:pPr>
            <w:r w:rsidRPr="003826D8">
              <w:t>1.3.6.1.4.1.19376.1.5.3.1.1.9.48 (i.e., pacemaker)</w:t>
            </w:r>
          </w:p>
        </w:tc>
        <w:tc>
          <w:tcPr>
            <w:tcW w:w="1170" w:type="dxa"/>
          </w:tcPr>
          <w:p w14:paraId="7041D45C" w14:textId="77777777" w:rsidR="00084386" w:rsidRPr="00C529B5" w:rsidRDefault="003826D8" w:rsidP="00776C5A">
            <w:pPr>
              <w:spacing w:after="200" w:line="276" w:lineRule="auto"/>
              <w:rPr>
                <w:b/>
              </w:rPr>
            </w:pPr>
            <w:r w:rsidRPr="003826D8">
              <w:rPr>
                <w:b/>
              </w:rPr>
              <w:t>Medical Devices</w:t>
            </w:r>
          </w:p>
        </w:tc>
        <w:tc>
          <w:tcPr>
            <w:tcW w:w="2430" w:type="dxa"/>
          </w:tcPr>
          <w:p w14:paraId="287CC289" w14:textId="77777777" w:rsidR="00084386" w:rsidRPr="00C529B5" w:rsidRDefault="003826D8" w:rsidP="00084386">
            <w:pPr>
              <w:spacing w:after="200" w:line="276" w:lineRule="auto"/>
            </w:pPr>
            <w:r w:rsidRPr="003826D8">
              <w:t>1.3.6.1.4.1.19376.1.5.3.1.1.5.3.5 (i.e., home glucometer use)</w:t>
            </w:r>
          </w:p>
        </w:tc>
      </w:tr>
    </w:tbl>
    <w:p w14:paraId="0D4EC78E" w14:textId="77777777" w:rsidR="00084386" w:rsidRPr="00C529B5" w:rsidRDefault="00084386" w:rsidP="00084386">
      <w:pPr>
        <w:rPr>
          <w:rFonts w:ascii="Times New Roman" w:hAnsi="Times New Roman" w:cs="Times New Roman"/>
        </w:rPr>
      </w:pPr>
    </w:p>
    <w:p w14:paraId="224A4B9C" w14:textId="77777777" w:rsidR="00776C5A" w:rsidRPr="00C529B5" w:rsidRDefault="003826D8">
      <w:pPr>
        <w:rPr>
          <w:rFonts w:ascii="Times New Roman" w:hAnsi="Times New Roman" w:cs="Times New Roman"/>
        </w:rPr>
      </w:pPr>
      <w:r w:rsidRPr="00BD6FBF">
        <w:rPr>
          <w:rFonts w:ascii="Times New Roman" w:hAnsi="Times New Roman" w:cs="Times New Roman"/>
        </w:rPr>
        <w:t xml:space="preserve">Both the </w:t>
      </w:r>
      <w:proofErr w:type="gramStart"/>
      <w:r w:rsidRPr="00BD6FBF">
        <w:rPr>
          <w:rFonts w:ascii="Times New Roman" w:hAnsi="Times New Roman" w:cs="Times New Roman"/>
        </w:rPr>
        <w:t>eNS</w:t>
      </w:r>
      <w:proofErr w:type="gramEnd"/>
      <w:r w:rsidRPr="00BD6FBF">
        <w:rPr>
          <w:rFonts w:ascii="Times New Roman" w:hAnsi="Times New Roman" w:cs="Times New Roman"/>
        </w:rPr>
        <w:t xml:space="preserve"> and PPOC profiles </w:t>
      </w:r>
      <w:r w:rsidR="00620E54" w:rsidRPr="00BD6FBF">
        <w:rPr>
          <w:rFonts w:ascii="Times New Roman" w:hAnsi="Times New Roman" w:cs="Times New Roman"/>
        </w:rPr>
        <w:t>inherit</w:t>
      </w:r>
      <w:r w:rsidR="00620E54">
        <w:rPr>
          <w:rStyle w:val="CommentReference"/>
        </w:rPr>
        <w:t xml:space="preserve"> </w:t>
      </w:r>
      <w:r w:rsidR="00620E54" w:rsidRPr="00620E54">
        <w:rPr>
          <w:rStyle w:val="CommentReference"/>
          <w:sz w:val="22"/>
          <w:szCs w:val="22"/>
        </w:rPr>
        <w:t>c</w:t>
      </w:r>
      <w:r w:rsidR="007D1153" w:rsidRPr="00784DCC">
        <w:rPr>
          <w:rStyle w:val="CommentReference"/>
          <w:rFonts w:ascii="Times New Roman" w:hAnsi="Times New Roman" w:cs="Times New Roman"/>
          <w:sz w:val="22"/>
          <w:szCs w:val="22"/>
        </w:rPr>
        <w:t>onstraints</w:t>
      </w:r>
      <w:r w:rsidR="00620E54" w:rsidRPr="00620E54">
        <w:rPr>
          <w:rStyle w:val="CommentReference"/>
          <w:sz w:val="22"/>
          <w:szCs w:val="22"/>
        </w:rPr>
        <w:t xml:space="preserve"> </w:t>
      </w:r>
      <w:r w:rsidRPr="00BD6FBF">
        <w:rPr>
          <w:rFonts w:ascii="Times New Roman" w:hAnsi="Times New Roman" w:cs="Times New Roman"/>
        </w:rPr>
        <w:t xml:space="preserve">from the IHE Medical Summary </w:t>
      </w:r>
      <w:r w:rsidR="00BC2604">
        <w:rPr>
          <w:rFonts w:ascii="Times New Roman" w:hAnsi="Times New Roman" w:cs="Times New Roman"/>
        </w:rPr>
        <w:t xml:space="preserve">Profile </w:t>
      </w:r>
      <w:r w:rsidR="00C02AE1">
        <w:rPr>
          <w:rFonts w:ascii="Times New Roman" w:hAnsi="Times New Roman" w:cs="Times New Roman"/>
        </w:rPr>
        <w:t xml:space="preserve">(XDS-MS) </w:t>
      </w:r>
      <w:r w:rsidRPr="00BD6FBF">
        <w:rPr>
          <w:rFonts w:ascii="Times New Roman" w:hAnsi="Times New Roman" w:cs="Times New Roman"/>
        </w:rPr>
        <w:t>which uses the HL7 Clinical Document Architecture (CDA) Release 2 as its base standard</w:t>
      </w:r>
      <w:r w:rsidR="00620E54">
        <w:rPr>
          <w:rFonts w:ascii="Times New Roman" w:hAnsi="Times New Roman" w:cs="Times New Roman"/>
        </w:rPr>
        <w:t xml:space="preserve"> and the Continuity of Care Document (CCD)</w:t>
      </w:r>
      <w:r w:rsidRPr="00BD6FBF">
        <w:rPr>
          <w:rFonts w:ascii="Times New Roman" w:hAnsi="Times New Roman" w:cs="Times New Roman"/>
        </w:rPr>
        <w:t>.</w:t>
      </w:r>
      <w:r w:rsidR="00C417F6">
        <w:rPr>
          <w:rFonts w:ascii="Times New Roman" w:hAnsi="Times New Roman" w:cs="Times New Roman"/>
        </w:rPr>
        <w:t xml:space="preserve"> </w:t>
      </w:r>
      <w:r w:rsidRPr="00BD6FBF">
        <w:rPr>
          <w:rFonts w:ascii="Times New Roman" w:hAnsi="Times New Roman" w:cs="Times New Roman"/>
        </w:rPr>
        <w:t>The CCD is intended to specify the semantics of a patient summary document for exchange at a single point in time. However, this limits the data it collects and exchanges for clinical care of a patient.</w:t>
      </w:r>
      <w:r w:rsidR="00C417F6">
        <w:rPr>
          <w:rFonts w:ascii="Times New Roman" w:hAnsi="Times New Roman" w:cs="Times New Roman"/>
        </w:rPr>
        <w:t xml:space="preserve"> </w:t>
      </w:r>
      <w:r w:rsidRPr="00BD6FBF">
        <w:rPr>
          <w:rFonts w:ascii="Times New Roman" w:hAnsi="Times New Roman" w:cs="Times New Roman"/>
        </w:rPr>
        <w:t>Many of the data elements present in both the eNS and PPOC IHE profiles are present in the CCD, however, data elements such as intake and output and IV fluids administered are typically documented during transient episodes of care and are not represent</w:t>
      </w:r>
      <w:r w:rsidR="00BD6FBF">
        <w:rPr>
          <w:rFonts w:ascii="Times New Roman" w:hAnsi="Times New Roman" w:cs="Times New Roman"/>
        </w:rPr>
        <w:t>ed</w:t>
      </w:r>
      <w:r w:rsidRPr="00BD6FBF">
        <w:rPr>
          <w:rFonts w:ascii="Times New Roman" w:hAnsi="Times New Roman" w:cs="Times New Roman"/>
        </w:rPr>
        <w:t xml:space="preserve"> in CCD.</w:t>
      </w:r>
      <w:r w:rsidR="00C417F6">
        <w:rPr>
          <w:rFonts w:ascii="Times New Roman" w:hAnsi="Times New Roman" w:cs="Times New Roman"/>
        </w:rPr>
        <w:t xml:space="preserve"> </w:t>
      </w:r>
      <w:r w:rsidRPr="00BD6FBF">
        <w:rPr>
          <w:rFonts w:ascii="Times New Roman" w:hAnsi="Times New Roman" w:cs="Times New Roman"/>
        </w:rPr>
        <w:t>These data elements are essential clinical data elements needed when transitioning a patient from care setting to care setting.</w:t>
      </w:r>
      <w:r w:rsidR="00C417F6">
        <w:rPr>
          <w:rFonts w:ascii="Times New Roman" w:hAnsi="Times New Roman" w:cs="Times New Roman"/>
        </w:rPr>
        <w:t xml:space="preserve"> </w:t>
      </w:r>
      <w:r w:rsidRPr="00BD6FBF">
        <w:rPr>
          <w:rFonts w:ascii="Times New Roman" w:hAnsi="Times New Roman" w:cs="Times New Roman"/>
        </w:rPr>
        <w:t xml:space="preserve">The </w:t>
      </w:r>
      <w:proofErr w:type="gramStart"/>
      <w:r w:rsidRPr="00BD6FBF">
        <w:rPr>
          <w:rFonts w:ascii="Times New Roman" w:hAnsi="Times New Roman" w:cs="Times New Roman"/>
        </w:rPr>
        <w:t>eNS</w:t>
      </w:r>
      <w:proofErr w:type="gramEnd"/>
      <w:r w:rsidRPr="00BD6FBF">
        <w:rPr>
          <w:rFonts w:ascii="Times New Roman" w:hAnsi="Times New Roman" w:cs="Times New Roman"/>
        </w:rPr>
        <w:t xml:space="preserve"> and PPOC profiles expand the CCD to accommodate nursing data needs.</w:t>
      </w:r>
      <w:r w:rsidR="00C417F6">
        <w:rPr>
          <w:rFonts w:ascii="Times New Roman" w:hAnsi="Times New Roman" w:cs="Times New Roman"/>
        </w:rPr>
        <w:t xml:space="preserve"> </w:t>
      </w:r>
      <w:r w:rsidRPr="00BD6FBF">
        <w:rPr>
          <w:rFonts w:ascii="Times New Roman" w:hAnsi="Times New Roman" w:cs="Times New Roman"/>
        </w:rPr>
        <w:t xml:space="preserve">The PCC IHE Nursing Sub-committee recommends the use of SNOMED-CT </w:t>
      </w:r>
      <w:r w:rsidR="00BD6FBF">
        <w:rPr>
          <w:rFonts w:ascii="Times New Roman" w:hAnsi="Times New Roman" w:cs="Times New Roman"/>
        </w:rPr>
        <w:t xml:space="preserve">and LOINC </w:t>
      </w:r>
      <w:r w:rsidRPr="00BD6FBF">
        <w:rPr>
          <w:rFonts w:ascii="Times New Roman" w:hAnsi="Times New Roman" w:cs="Times New Roman"/>
        </w:rPr>
        <w:t xml:space="preserve">where needed as the base </w:t>
      </w:r>
      <w:r w:rsidRPr="00BD6FBF">
        <w:rPr>
          <w:rFonts w:ascii="Times New Roman" w:hAnsi="Times New Roman" w:cs="Times New Roman"/>
        </w:rPr>
        <w:lastRenderedPageBreak/>
        <w:t>nomenclature for data exchange. Nursing code sets that are in use should be mapped to SNOMED-CT when applicable.</w:t>
      </w:r>
      <w:r w:rsidR="00C417F6">
        <w:rPr>
          <w:rFonts w:ascii="Times New Roman" w:hAnsi="Times New Roman" w:cs="Times New Roman"/>
        </w:rPr>
        <w:t xml:space="preserve"> </w:t>
      </w:r>
      <w:r w:rsidR="00620E54">
        <w:rPr>
          <w:rFonts w:ascii="Times New Roman" w:hAnsi="Times New Roman" w:cs="Times New Roman"/>
        </w:rPr>
        <w:t xml:space="preserve">IHE PCC is in the process of harmonizing this work with the HL7-IHE CDA Consolidation Guide. </w:t>
      </w:r>
    </w:p>
    <w:p w14:paraId="17435BEB" w14:textId="77777777" w:rsidR="00AE22DE" w:rsidRDefault="007650D1" w:rsidP="00AE22DE">
      <w:pPr>
        <w:autoSpaceDE w:val="0"/>
        <w:autoSpaceDN w:val="0"/>
        <w:adjustRightInd w:val="0"/>
        <w:spacing w:after="0" w:line="240" w:lineRule="auto"/>
        <w:rPr>
          <w:rFonts w:ascii="Arial-BoldMT" w:hAnsi="Arial-BoldMT" w:cs="Arial-BoldMT"/>
          <w:b/>
          <w:bCs/>
        </w:rPr>
      </w:pPr>
      <w:r w:rsidRPr="00192B93">
        <w:rPr>
          <w:rFonts w:ascii="Arial-BoldMT" w:hAnsi="Arial-BoldMT" w:cs="Arial-BoldMT"/>
          <w:b/>
          <w:bCs/>
        </w:rPr>
        <w:t xml:space="preserve">Technical </w:t>
      </w:r>
      <w:r w:rsidR="003826D8" w:rsidRPr="00192B93">
        <w:rPr>
          <w:rFonts w:ascii="Arial-BoldMT" w:hAnsi="Arial-BoldMT" w:cs="Arial-BoldMT"/>
          <w:b/>
          <w:bCs/>
        </w:rPr>
        <w:t>Actor Definitions:</w:t>
      </w:r>
    </w:p>
    <w:p w14:paraId="0E29FB59" w14:textId="77777777" w:rsidR="00224AD1" w:rsidRPr="00C529B5" w:rsidRDefault="00224AD1" w:rsidP="00AE22DE">
      <w:pPr>
        <w:autoSpaceDE w:val="0"/>
        <w:autoSpaceDN w:val="0"/>
        <w:adjustRightInd w:val="0"/>
        <w:spacing w:after="0" w:line="240" w:lineRule="auto"/>
        <w:rPr>
          <w:rFonts w:ascii="Arial-BoldMT" w:hAnsi="Arial-BoldMT" w:cs="Arial-BoldMT"/>
          <w:b/>
          <w:bCs/>
        </w:rPr>
      </w:pPr>
    </w:p>
    <w:p w14:paraId="7B9C48EA" w14:textId="77777777" w:rsidR="00AE22DE" w:rsidRPr="00C529B5" w:rsidRDefault="007650D1" w:rsidP="00AE22DE">
      <w:pPr>
        <w:autoSpaceDE w:val="0"/>
        <w:autoSpaceDN w:val="0"/>
        <w:adjustRightInd w:val="0"/>
        <w:spacing w:after="0" w:line="240" w:lineRule="auto"/>
        <w:ind w:left="720"/>
        <w:rPr>
          <w:rFonts w:ascii="Times New Roman" w:hAnsi="Times New Roman" w:cs="Times New Roman"/>
          <w:bCs/>
        </w:rPr>
      </w:pPr>
      <w:r>
        <w:rPr>
          <w:rFonts w:ascii="Times New Roman" w:hAnsi="Times New Roman" w:cs="Times New Roman"/>
          <w:bCs/>
        </w:rPr>
        <w:t>Technical a</w:t>
      </w:r>
      <w:r w:rsidR="003826D8" w:rsidRPr="003826D8">
        <w:rPr>
          <w:rFonts w:ascii="Times New Roman" w:hAnsi="Times New Roman" w:cs="Times New Roman"/>
          <w:bCs/>
        </w:rPr>
        <w:t>ctors are information systems or components of information systems that produce, manage, or act on information associated with operational activities in the enterprise.</w:t>
      </w:r>
    </w:p>
    <w:p w14:paraId="35A63311" w14:textId="77777777" w:rsidR="00AE22DE" w:rsidRPr="00C529B5" w:rsidRDefault="00AE22DE" w:rsidP="00AE22DE">
      <w:pPr>
        <w:autoSpaceDE w:val="0"/>
        <w:autoSpaceDN w:val="0"/>
        <w:adjustRightInd w:val="0"/>
        <w:spacing w:after="0" w:line="240" w:lineRule="auto"/>
        <w:ind w:left="720"/>
        <w:rPr>
          <w:rFonts w:ascii="Times New Roman" w:hAnsi="Times New Roman" w:cs="Times New Roman"/>
          <w:bCs/>
        </w:rPr>
      </w:pPr>
    </w:p>
    <w:p w14:paraId="4401E8F8" w14:textId="77777777" w:rsidR="00AE22DE" w:rsidRPr="00C529B5" w:rsidRDefault="003826D8" w:rsidP="00AE22DE">
      <w:pPr>
        <w:pStyle w:val="Default"/>
        <w:ind w:left="720"/>
        <w:rPr>
          <w:color w:val="auto"/>
          <w:sz w:val="22"/>
          <w:szCs w:val="22"/>
        </w:rPr>
      </w:pPr>
      <w:r w:rsidRPr="003826D8">
        <w:rPr>
          <w:color w:val="auto"/>
          <w:sz w:val="22"/>
          <w:szCs w:val="22"/>
        </w:rPr>
        <w:t xml:space="preserve">Content Creator </w:t>
      </w:r>
    </w:p>
    <w:p w14:paraId="18534B1C" w14:textId="77777777" w:rsidR="00AE22DE" w:rsidRPr="00C529B5" w:rsidRDefault="003826D8" w:rsidP="00AE22DE">
      <w:pPr>
        <w:pStyle w:val="Default"/>
        <w:ind w:left="1440"/>
        <w:rPr>
          <w:color w:val="auto"/>
          <w:sz w:val="22"/>
          <w:szCs w:val="22"/>
        </w:rPr>
      </w:pPr>
      <w:r w:rsidRPr="003826D8">
        <w:rPr>
          <w:color w:val="auto"/>
          <w:sz w:val="22"/>
          <w:szCs w:val="22"/>
        </w:rPr>
        <w:t xml:space="preserve">The Content Creator actor is responsible for the creation of content and transmission to a Content Consumer. </w:t>
      </w:r>
    </w:p>
    <w:p w14:paraId="4E7542EB" w14:textId="77777777" w:rsidR="00AE22DE" w:rsidRPr="00C529B5" w:rsidRDefault="00AE22DE" w:rsidP="00AE22DE">
      <w:pPr>
        <w:pStyle w:val="Default"/>
        <w:ind w:left="1440"/>
        <w:rPr>
          <w:color w:val="auto"/>
          <w:sz w:val="22"/>
          <w:szCs w:val="22"/>
        </w:rPr>
      </w:pPr>
    </w:p>
    <w:p w14:paraId="039511BC" w14:textId="77777777" w:rsidR="00AE22DE" w:rsidRPr="00C529B5" w:rsidRDefault="003826D8" w:rsidP="00AE22DE">
      <w:pPr>
        <w:pStyle w:val="Default"/>
        <w:ind w:firstLine="720"/>
        <w:rPr>
          <w:color w:val="auto"/>
          <w:sz w:val="22"/>
          <w:szCs w:val="22"/>
        </w:rPr>
      </w:pPr>
      <w:r w:rsidRPr="003826D8">
        <w:rPr>
          <w:color w:val="auto"/>
          <w:sz w:val="22"/>
          <w:szCs w:val="22"/>
        </w:rPr>
        <w:t xml:space="preserve">Content Consumer </w:t>
      </w:r>
    </w:p>
    <w:p w14:paraId="08D5FD0B" w14:textId="77777777" w:rsidR="00AE22DE" w:rsidRPr="00C529B5" w:rsidRDefault="003826D8" w:rsidP="00AE22DE">
      <w:pPr>
        <w:pStyle w:val="Default"/>
        <w:ind w:left="1440"/>
        <w:rPr>
          <w:color w:val="auto"/>
          <w:sz w:val="22"/>
          <w:szCs w:val="22"/>
        </w:rPr>
      </w:pPr>
      <w:r w:rsidRPr="003826D8">
        <w:rPr>
          <w:color w:val="auto"/>
          <w:sz w:val="22"/>
          <w:szCs w:val="22"/>
        </w:rPr>
        <w:t xml:space="preserve">A Content Consumer actor is responsible for viewing, import, or other processing of content created by a Content Creator Actor. </w:t>
      </w:r>
    </w:p>
    <w:p w14:paraId="145934C3" w14:textId="77777777" w:rsidR="00AE22DE" w:rsidRPr="00C529B5" w:rsidRDefault="00AE22DE" w:rsidP="00AE22DE">
      <w:pPr>
        <w:pStyle w:val="Default"/>
        <w:ind w:left="1440"/>
        <w:rPr>
          <w:color w:val="auto"/>
          <w:sz w:val="22"/>
          <w:szCs w:val="22"/>
        </w:rPr>
      </w:pPr>
    </w:p>
    <w:p w14:paraId="3D49E54C" w14:textId="77777777" w:rsidR="00AE22DE" w:rsidRPr="00C529B5" w:rsidRDefault="003826D8" w:rsidP="00AE22DE">
      <w:pPr>
        <w:pStyle w:val="Default"/>
        <w:ind w:firstLine="720"/>
        <w:rPr>
          <w:color w:val="auto"/>
          <w:sz w:val="22"/>
          <w:szCs w:val="22"/>
        </w:rPr>
      </w:pPr>
      <w:r w:rsidRPr="003826D8">
        <w:rPr>
          <w:color w:val="auto"/>
          <w:sz w:val="22"/>
          <w:szCs w:val="22"/>
        </w:rPr>
        <w:t xml:space="preserve">Clinical Data Consumer </w:t>
      </w:r>
    </w:p>
    <w:p w14:paraId="56EE60E3" w14:textId="77777777" w:rsidR="00AE22DE" w:rsidRPr="00C529B5" w:rsidRDefault="003826D8" w:rsidP="00AE22DE">
      <w:pPr>
        <w:pStyle w:val="Default"/>
        <w:ind w:left="720" w:firstLine="720"/>
        <w:rPr>
          <w:color w:val="auto"/>
          <w:sz w:val="22"/>
          <w:szCs w:val="22"/>
        </w:rPr>
      </w:pPr>
      <w:r w:rsidRPr="003826D8">
        <w:rPr>
          <w:color w:val="auto"/>
          <w:sz w:val="22"/>
          <w:szCs w:val="22"/>
        </w:rPr>
        <w:t xml:space="preserve">A Clinical Data Consumer actor makes use of clinical patient data. </w:t>
      </w:r>
    </w:p>
    <w:p w14:paraId="1207BADC" w14:textId="77777777" w:rsidR="00AE22DE" w:rsidRPr="00C529B5" w:rsidRDefault="00AE22DE" w:rsidP="00AE22DE">
      <w:pPr>
        <w:pStyle w:val="Default"/>
        <w:ind w:left="720" w:firstLine="720"/>
        <w:rPr>
          <w:color w:val="auto"/>
          <w:sz w:val="22"/>
          <w:szCs w:val="22"/>
        </w:rPr>
      </w:pPr>
    </w:p>
    <w:p w14:paraId="4D984DF5" w14:textId="77777777" w:rsidR="00AE22DE" w:rsidRPr="00C529B5" w:rsidRDefault="003826D8" w:rsidP="00AE22DE">
      <w:pPr>
        <w:pStyle w:val="Default"/>
        <w:ind w:firstLine="720"/>
        <w:rPr>
          <w:color w:val="auto"/>
          <w:sz w:val="22"/>
          <w:szCs w:val="22"/>
        </w:rPr>
      </w:pPr>
      <w:r w:rsidRPr="003826D8">
        <w:rPr>
          <w:color w:val="auto"/>
          <w:sz w:val="22"/>
          <w:szCs w:val="22"/>
        </w:rPr>
        <w:t xml:space="preserve">Clinical Data Source </w:t>
      </w:r>
    </w:p>
    <w:p w14:paraId="66F38725" w14:textId="77777777"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A Clinical Data Source actor maintains patient information about vital signs, problem and allergies, results from diagnostic tests (e.g., Lab, Imaging, or other test results), medications, immunizations or historical or planned visits and procedures.</w:t>
      </w:r>
    </w:p>
    <w:p w14:paraId="279479CC" w14:textId="77777777"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14:paraId="06115B68" w14:textId="77777777" w:rsidR="00AE22DE" w:rsidRPr="00C529B5" w:rsidRDefault="003826D8" w:rsidP="00AE22DE">
      <w:pPr>
        <w:pStyle w:val="Default"/>
        <w:ind w:firstLine="720"/>
        <w:rPr>
          <w:color w:val="auto"/>
          <w:sz w:val="22"/>
          <w:szCs w:val="22"/>
        </w:rPr>
      </w:pPr>
      <w:r w:rsidRPr="003826D8">
        <w:rPr>
          <w:color w:val="auto"/>
          <w:sz w:val="22"/>
          <w:szCs w:val="22"/>
        </w:rPr>
        <w:t xml:space="preserve">Nursing Care Plan Manager </w:t>
      </w:r>
    </w:p>
    <w:p w14:paraId="62EC6584" w14:textId="77777777"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The Nursing Care Plan Manager actor is responsible for supporting the management of the nursing care of patients with respect to the specific episode of care. It gathers information about the nursing care provided and current health status of the patient. A Nursing Care Plan Manager actor may be designed for management of a single episode of care, such as management of a total knee replacement, or may be a general purpose system supporting management of multiple conditions such as diabetes, hypertension.</w:t>
      </w:r>
    </w:p>
    <w:p w14:paraId="21FF76C3" w14:textId="77777777"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14:paraId="607BC957" w14:textId="77777777" w:rsidR="00AE22DE" w:rsidRPr="00C529B5" w:rsidRDefault="003826D8" w:rsidP="00AE22DE">
      <w:pPr>
        <w:pStyle w:val="Default"/>
        <w:ind w:firstLine="720"/>
        <w:rPr>
          <w:color w:val="auto"/>
          <w:sz w:val="22"/>
          <w:szCs w:val="22"/>
        </w:rPr>
      </w:pPr>
      <w:r w:rsidRPr="003826D8">
        <w:rPr>
          <w:color w:val="auto"/>
          <w:sz w:val="22"/>
          <w:szCs w:val="22"/>
        </w:rPr>
        <w:t>Nursing Care Plan Stored Query Database (Query Data Bank)</w:t>
      </w:r>
      <w:ins w:id="98" w:author="Joyce Sensmeier" w:date="2012-07-02T18:19:00Z">
        <w:r w:rsidR="00C417F6">
          <w:rPr>
            <w:color w:val="auto"/>
            <w:sz w:val="22"/>
            <w:szCs w:val="22"/>
          </w:rPr>
          <w:t xml:space="preserve"> </w:t>
        </w:r>
      </w:ins>
    </w:p>
    <w:p w14:paraId="07E7F8C8" w14:textId="77777777" w:rsidR="00AE22DE" w:rsidRPr="00C529B5" w:rsidRDefault="003826D8" w:rsidP="00AE22DE">
      <w:pPr>
        <w:pStyle w:val="Default"/>
        <w:ind w:left="720" w:firstLine="720"/>
        <w:rPr>
          <w:color w:val="auto"/>
          <w:sz w:val="22"/>
          <w:szCs w:val="22"/>
        </w:rPr>
      </w:pPr>
      <w:r w:rsidRPr="003826D8">
        <w:rPr>
          <w:color w:val="auto"/>
          <w:sz w:val="22"/>
          <w:szCs w:val="22"/>
        </w:rPr>
        <w:t xml:space="preserve">The Nursing Care Plan Stored Query Database (Query Data Bank) is a new actor </w:t>
      </w:r>
      <w:r w:rsidRPr="003826D8">
        <w:rPr>
          <w:color w:val="auto"/>
          <w:sz w:val="22"/>
          <w:szCs w:val="22"/>
        </w:rPr>
        <w:tab/>
        <w:t>introduced in this White Paper that is responsible for storing standardized queries.</w:t>
      </w:r>
    </w:p>
    <w:p w14:paraId="693FD2E4" w14:textId="77777777" w:rsidR="00AE22DE" w:rsidRPr="00C529B5" w:rsidRDefault="00AE22DE" w:rsidP="00AE22DE">
      <w:pPr>
        <w:pStyle w:val="Default"/>
        <w:ind w:left="720" w:firstLine="720"/>
        <w:rPr>
          <w:color w:val="auto"/>
          <w:sz w:val="22"/>
          <w:szCs w:val="22"/>
        </w:rPr>
      </w:pPr>
    </w:p>
    <w:p w14:paraId="508A648C" w14:textId="77777777" w:rsidR="00AE22DE" w:rsidRPr="00C529B5" w:rsidRDefault="003826D8" w:rsidP="00AE22DE">
      <w:pPr>
        <w:pStyle w:val="Default"/>
        <w:ind w:firstLine="720"/>
        <w:rPr>
          <w:color w:val="auto"/>
          <w:sz w:val="22"/>
          <w:szCs w:val="22"/>
        </w:rPr>
      </w:pPr>
      <w:r w:rsidRPr="003826D8">
        <w:rPr>
          <w:color w:val="auto"/>
          <w:sz w:val="22"/>
          <w:szCs w:val="22"/>
        </w:rPr>
        <w:t xml:space="preserve">Nursing Care Plan Management (NCPM) Query Consumer </w:t>
      </w:r>
    </w:p>
    <w:p w14:paraId="68402207" w14:textId="77777777" w:rsidR="00AE22DE" w:rsidRPr="00C529B5" w:rsidRDefault="003826D8" w:rsidP="00AE22DE">
      <w:pPr>
        <w:autoSpaceDE w:val="0"/>
        <w:autoSpaceDN w:val="0"/>
        <w:adjustRightInd w:val="0"/>
        <w:spacing w:after="0" w:line="240" w:lineRule="auto"/>
        <w:ind w:left="1440"/>
        <w:rPr>
          <w:rFonts w:ascii="Times New Roman" w:hAnsi="Times New Roman" w:cs="Times New Roman"/>
        </w:rPr>
      </w:pPr>
      <w:r w:rsidRPr="003826D8">
        <w:rPr>
          <w:rFonts w:ascii="Times New Roman" w:hAnsi="Times New Roman" w:cs="Times New Roman"/>
        </w:rPr>
        <w:t>The Nursing Care Plan Management (NCPM) Query Consumer actor is responsible for requesting standardized stored queries from the Stored Query Database.</w:t>
      </w:r>
    </w:p>
    <w:p w14:paraId="7F665835" w14:textId="77777777" w:rsidR="00AE22DE" w:rsidRPr="00C529B5" w:rsidRDefault="00AE22DE" w:rsidP="00AE22DE">
      <w:pPr>
        <w:autoSpaceDE w:val="0"/>
        <w:autoSpaceDN w:val="0"/>
        <w:adjustRightInd w:val="0"/>
        <w:spacing w:after="0" w:line="240" w:lineRule="auto"/>
        <w:ind w:left="1440"/>
        <w:rPr>
          <w:rFonts w:ascii="Times New Roman" w:hAnsi="Times New Roman" w:cs="Times New Roman"/>
        </w:rPr>
      </w:pPr>
    </w:p>
    <w:p w14:paraId="1452D827" w14:textId="77777777" w:rsidR="00AE22DE" w:rsidRPr="00C529B5" w:rsidRDefault="003826D8" w:rsidP="00AE22DE">
      <w:pPr>
        <w:pStyle w:val="Default"/>
        <w:ind w:firstLine="720"/>
        <w:rPr>
          <w:color w:val="auto"/>
          <w:sz w:val="22"/>
          <w:szCs w:val="22"/>
        </w:rPr>
      </w:pPr>
      <w:r w:rsidRPr="003826D8">
        <w:rPr>
          <w:color w:val="auto"/>
          <w:sz w:val="22"/>
          <w:szCs w:val="22"/>
        </w:rPr>
        <w:t xml:space="preserve">Nursing Care Plan Analyzer/Aggregator </w:t>
      </w:r>
    </w:p>
    <w:p w14:paraId="493AFD0D" w14:textId="77777777" w:rsidR="00AE22DE" w:rsidRPr="00C529B5" w:rsidRDefault="003826D8" w:rsidP="00AE22DE">
      <w:pPr>
        <w:pStyle w:val="Default"/>
        <w:ind w:left="1440"/>
        <w:rPr>
          <w:color w:val="auto"/>
          <w:sz w:val="22"/>
          <w:szCs w:val="22"/>
        </w:rPr>
      </w:pPr>
      <w:r w:rsidRPr="003826D8">
        <w:rPr>
          <w:color w:val="auto"/>
          <w:sz w:val="22"/>
          <w:szCs w:val="22"/>
        </w:rPr>
        <w:t xml:space="preserve">The Nursing Care Plan Analyzer/Aggregator actor is a system that assembles nursing data from patient clinical records in accordance with the IHE PPOC definitions, and provides reports of nursing data to the eNS profile. </w:t>
      </w:r>
    </w:p>
    <w:p w14:paraId="770AADFE" w14:textId="77777777" w:rsidR="00AE22DE" w:rsidRPr="00C529B5" w:rsidRDefault="00AE22DE" w:rsidP="00AE22DE">
      <w:pPr>
        <w:pStyle w:val="Default"/>
        <w:ind w:left="1440"/>
        <w:rPr>
          <w:color w:val="auto"/>
          <w:sz w:val="22"/>
          <w:szCs w:val="22"/>
        </w:rPr>
      </w:pPr>
    </w:p>
    <w:p w14:paraId="6FC1D40B" w14:textId="77777777" w:rsidR="00AE22DE" w:rsidRPr="00C529B5" w:rsidRDefault="003826D8" w:rsidP="00AE22DE">
      <w:pPr>
        <w:pStyle w:val="Default"/>
        <w:ind w:firstLine="720"/>
        <w:rPr>
          <w:color w:val="auto"/>
          <w:sz w:val="22"/>
          <w:szCs w:val="22"/>
        </w:rPr>
      </w:pPr>
      <w:r w:rsidRPr="003826D8">
        <w:rPr>
          <w:color w:val="auto"/>
          <w:sz w:val="22"/>
          <w:szCs w:val="22"/>
        </w:rPr>
        <w:t xml:space="preserve">Value Set Consumer </w:t>
      </w:r>
    </w:p>
    <w:p w14:paraId="79F0A40D" w14:textId="77777777" w:rsidR="00AE22DE" w:rsidRPr="00C529B5" w:rsidRDefault="003826D8" w:rsidP="00AE22DE">
      <w:pPr>
        <w:pStyle w:val="Default"/>
        <w:ind w:left="1440"/>
        <w:rPr>
          <w:color w:val="auto"/>
          <w:sz w:val="22"/>
          <w:szCs w:val="22"/>
        </w:rPr>
      </w:pPr>
      <w:r w:rsidRPr="003826D8">
        <w:rPr>
          <w:color w:val="auto"/>
          <w:sz w:val="22"/>
          <w:szCs w:val="22"/>
        </w:rPr>
        <w:t xml:space="preserve">The Value Set Consumer actor retrieves Resolved Value Sets based on its OID and possibly its version if the latter is available. </w:t>
      </w:r>
    </w:p>
    <w:p w14:paraId="1FD282E2" w14:textId="77777777" w:rsidR="00AE22DE" w:rsidRPr="00C529B5" w:rsidRDefault="00AE22DE" w:rsidP="00AE22DE">
      <w:pPr>
        <w:pStyle w:val="Default"/>
        <w:ind w:left="1440"/>
        <w:rPr>
          <w:color w:val="auto"/>
          <w:sz w:val="22"/>
          <w:szCs w:val="22"/>
        </w:rPr>
      </w:pPr>
    </w:p>
    <w:p w14:paraId="69F3CAD3" w14:textId="77777777" w:rsidR="00AE22DE" w:rsidRPr="00C529B5" w:rsidRDefault="003826D8" w:rsidP="00AE22DE">
      <w:pPr>
        <w:pStyle w:val="Default"/>
        <w:ind w:firstLine="720"/>
        <w:rPr>
          <w:color w:val="auto"/>
          <w:sz w:val="22"/>
          <w:szCs w:val="22"/>
        </w:rPr>
      </w:pPr>
      <w:r w:rsidRPr="003826D8">
        <w:rPr>
          <w:color w:val="auto"/>
          <w:sz w:val="22"/>
          <w:szCs w:val="22"/>
        </w:rPr>
        <w:t xml:space="preserve">Value Set Repository </w:t>
      </w:r>
    </w:p>
    <w:p w14:paraId="48B8FFBB" w14:textId="77777777" w:rsidR="00AE22DE" w:rsidRPr="00C529B5" w:rsidRDefault="003826D8" w:rsidP="00AE22DE">
      <w:pPr>
        <w:autoSpaceDE w:val="0"/>
        <w:autoSpaceDN w:val="0"/>
        <w:adjustRightInd w:val="0"/>
        <w:spacing w:after="0" w:line="240" w:lineRule="auto"/>
        <w:ind w:left="720" w:firstLine="360"/>
        <w:rPr>
          <w:rFonts w:ascii="Times New Roman" w:hAnsi="Times New Roman" w:cs="Times New Roman"/>
          <w:bCs/>
        </w:rPr>
      </w:pPr>
      <w:r w:rsidRPr="003826D8">
        <w:rPr>
          <w:rFonts w:ascii="Times New Roman" w:hAnsi="Times New Roman" w:cs="Times New Roman"/>
        </w:rPr>
        <w:t>The Value Set Repository actor provides Resolved Value Sets.</w:t>
      </w:r>
    </w:p>
    <w:p w14:paraId="7C37852B" w14:textId="77777777" w:rsidR="00AE22DE" w:rsidRDefault="00AE22DE" w:rsidP="00AE22DE">
      <w:pPr>
        <w:pStyle w:val="ListParagraph"/>
        <w:autoSpaceDE w:val="0"/>
        <w:autoSpaceDN w:val="0"/>
        <w:adjustRightInd w:val="0"/>
        <w:spacing w:after="0" w:line="240" w:lineRule="auto"/>
        <w:ind w:left="1080"/>
        <w:rPr>
          <w:rFonts w:ascii="Times New Roman" w:hAnsi="Times New Roman" w:cs="Times New Roman"/>
          <w:bCs/>
        </w:rPr>
      </w:pPr>
    </w:p>
    <w:p w14:paraId="78FCB376" w14:textId="77777777" w:rsidR="00343FAA" w:rsidRPr="00C529B5" w:rsidRDefault="00343FAA" w:rsidP="00AE22DE">
      <w:pPr>
        <w:pStyle w:val="ListParagraph"/>
        <w:autoSpaceDE w:val="0"/>
        <w:autoSpaceDN w:val="0"/>
        <w:adjustRightInd w:val="0"/>
        <w:spacing w:after="0" w:line="240" w:lineRule="auto"/>
        <w:ind w:left="1080"/>
        <w:rPr>
          <w:rFonts w:ascii="Times New Roman" w:hAnsi="Times New Roman" w:cs="Times New Roman"/>
          <w:bCs/>
        </w:rPr>
      </w:pPr>
    </w:p>
    <w:p w14:paraId="117DA4FD" w14:textId="77777777" w:rsidR="00AE22DE" w:rsidRPr="00C529B5" w:rsidRDefault="003826D8" w:rsidP="00AE22DE">
      <w:pPr>
        <w:autoSpaceDE w:val="0"/>
        <w:autoSpaceDN w:val="0"/>
        <w:adjustRightInd w:val="0"/>
        <w:spacing w:after="0" w:line="240" w:lineRule="auto"/>
        <w:rPr>
          <w:rFonts w:ascii="Arial-BoldMT" w:hAnsi="Arial-BoldMT" w:cs="Arial-BoldMT"/>
          <w:b/>
          <w:bCs/>
        </w:rPr>
      </w:pPr>
      <w:r w:rsidRPr="003826D8">
        <w:rPr>
          <w:rFonts w:ascii="Arial-BoldMT" w:hAnsi="Arial-BoldMT" w:cs="Arial-BoldMT"/>
          <w:b/>
          <w:bCs/>
        </w:rPr>
        <w:t>IHE Transactions</w:t>
      </w:r>
    </w:p>
    <w:p w14:paraId="1C2F3FC6"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Nursing Terminology</w:t>
      </w:r>
    </w:p>
    <w:p w14:paraId="5BAE5BCE"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XPHE, EDR, XDS-MS profiles</w:t>
      </w:r>
    </w:p>
    <w:p w14:paraId="4B04D59C"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XDS/XDR/XDM Cross-Community and Cross-Enterprise Document Sharing</w:t>
      </w:r>
    </w:p>
    <w:p w14:paraId="1383B178"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PIX Patient Identity Cross Reference</w:t>
      </w:r>
    </w:p>
    <w:p w14:paraId="3E3BFC5F"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PDQ Patient Demographics Query</w:t>
      </w:r>
    </w:p>
    <w:p w14:paraId="1E4D8FB2"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ATNA Audit Train and Node Authentication</w:t>
      </w:r>
    </w:p>
    <w:p w14:paraId="208E6892"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CT Consistent Time</w:t>
      </w:r>
    </w:p>
    <w:p w14:paraId="124E78C4"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XD-Lab profile, XDC-I profile, XDS</w:t>
      </w:r>
    </w:p>
    <w:p w14:paraId="677BB4DE" w14:textId="77777777" w:rsidR="00AE22DE" w:rsidRPr="00C529B5" w:rsidRDefault="003826D8" w:rsidP="00AE22DE">
      <w:pPr>
        <w:spacing w:before="60" w:after="60"/>
        <w:ind w:left="720"/>
        <w:rPr>
          <w:rFonts w:ascii="Times New Roman" w:hAnsi="Times New Roman" w:cs="Times New Roman"/>
        </w:rPr>
      </w:pPr>
      <w:r w:rsidRPr="003826D8">
        <w:rPr>
          <w:rFonts w:ascii="Times New Roman" w:hAnsi="Times New Roman" w:cs="Times New Roman"/>
        </w:rPr>
        <w:t>XDW Cross-Enterprise Document Workflow</w:t>
      </w:r>
    </w:p>
    <w:p w14:paraId="0FD6954C" w14:textId="77777777" w:rsidR="00AE22DE" w:rsidRPr="00C529B5" w:rsidRDefault="00AE22DE" w:rsidP="00AE22DE">
      <w:pPr>
        <w:autoSpaceDE w:val="0"/>
        <w:autoSpaceDN w:val="0"/>
        <w:adjustRightInd w:val="0"/>
        <w:spacing w:after="0" w:line="240" w:lineRule="auto"/>
        <w:rPr>
          <w:rFonts w:ascii="Times New Roman" w:hAnsi="Times New Roman" w:cs="Times New Roman"/>
        </w:rPr>
      </w:pPr>
    </w:p>
    <w:p w14:paraId="362A469F" w14:textId="77777777" w:rsidR="00AE22DE" w:rsidRPr="00C529B5" w:rsidRDefault="003826D8" w:rsidP="00AE22DE">
      <w:pPr>
        <w:autoSpaceDE w:val="0"/>
        <w:autoSpaceDN w:val="0"/>
        <w:adjustRightInd w:val="0"/>
        <w:spacing w:after="0" w:line="240" w:lineRule="auto"/>
        <w:rPr>
          <w:rFonts w:ascii="Times New Roman" w:hAnsi="Times New Roman" w:cs="Times New Roman"/>
          <w:b/>
        </w:rPr>
      </w:pPr>
      <w:r w:rsidRPr="003826D8">
        <w:rPr>
          <w:rFonts w:ascii="Times New Roman" w:hAnsi="Times New Roman" w:cs="Times New Roman"/>
          <w:b/>
        </w:rPr>
        <w:t xml:space="preserve">Use Case </w:t>
      </w:r>
    </w:p>
    <w:p w14:paraId="0EE41C94" w14:textId="77777777" w:rsidR="00AE22DE" w:rsidRPr="00C529B5" w:rsidRDefault="003826D8" w:rsidP="00AE22DE">
      <w:pPr>
        <w:autoSpaceDE w:val="0"/>
        <w:autoSpaceDN w:val="0"/>
        <w:spacing w:after="0" w:line="240" w:lineRule="auto"/>
        <w:rPr>
          <w:rFonts w:ascii="Times New Roman" w:eastAsia="Times New Roman" w:hAnsi="Times New Roman" w:cs="Times New Roman"/>
        </w:rPr>
      </w:pPr>
      <w:r w:rsidRPr="003826D8">
        <w:rPr>
          <w:rFonts w:ascii="Times New Roman" w:eastAsia="Times New Roman" w:hAnsi="Times New Roman" w:cs="Times New Roman"/>
        </w:rPr>
        <w:t xml:space="preserve">The intent of the use case is to demonstrate the following: </w:t>
      </w:r>
    </w:p>
    <w:p w14:paraId="602912EF" w14:textId="77777777" w:rsidR="00AE22DE" w:rsidRPr="00C529B5" w:rsidRDefault="003826D8" w:rsidP="00AE22DE">
      <w:pPr>
        <w:pStyle w:val="ListParagraph"/>
        <w:numPr>
          <w:ilvl w:val="0"/>
          <w:numId w:val="8"/>
        </w:numPr>
        <w:autoSpaceDE w:val="0"/>
        <w:autoSpaceDN w:val="0"/>
        <w:spacing w:after="0" w:line="240" w:lineRule="auto"/>
        <w:rPr>
          <w:rFonts w:ascii="Times New Roman" w:eastAsia="Times New Roman" w:hAnsi="Times New Roman" w:cs="Times New Roman"/>
        </w:rPr>
      </w:pPr>
      <w:r w:rsidRPr="003826D8">
        <w:rPr>
          <w:rFonts w:ascii="Times New Roman" w:eastAsia="Times New Roman" w:hAnsi="Times New Roman" w:cs="Times New Roman"/>
        </w:rPr>
        <w:t xml:space="preserve">Nurses need the ability to communicate the care they provide to patients directly with other nurses just like physicians communicate directly with each other. </w:t>
      </w:r>
    </w:p>
    <w:p w14:paraId="22C84B5E" w14:textId="77777777" w:rsidR="00AE22DE" w:rsidRPr="00C529B5" w:rsidRDefault="003826D8" w:rsidP="00AE22DE">
      <w:pPr>
        <w:pStyle w:val="ListParagraph"/>
        <w:numPr>
          <w:ilvl w:val="0"/>
          <w:numId w:val="8"/>
        </w:numPr>
        <w:autoSpaceDE w:val="0"/>
        <w:autoSpaceDN w:val="0"/>
        <w:adjustRightInd w:val="0"/>
        <w:spacing w:before="100" w:beforeAutospacing="1" w:after="0" w:afterAutospacing="1" w:line="240" w:lineRule="auto"/>
        <w:rPr>
          <w:rFonts w:ascii="Times New Roman" w:hAnsi="Times New Roman" w:cs="Times New Roman"/>
        </w:rPr>
      </w:pPr>
      <w:r w:rsidRPr="003826D8">
        <w:rPr>
          <w:rFonts w:ascii="Times New Roman" w:eastAsia="Times New Roman" w:hAnsi="Times New Roman" w:cs="Times New Roman"/>
        </w:rPr>
        <w:t>Physicians and mid-level providers need to know the patient’s response to treatment as nurses provide and document care.</w:t>
      </w:r>
      <w:ins w:id="99" w:author="Joyce Sensmeier" w:date="2012-07-02T18:19:00Z">
        <w:r w:rsidR="00C417F6">
          <w:rPr>
            <w:rFonts w:ascii="Times New Roman" w:eastAsia="Times New Roman" w:hAnsi="Times New Roman" w:cs="Times New Roman"/>
          </w:rPr>
          <w:t xml:space="preserve"> </w:t>
        </w:r>
      </w:ins>
    </w:p>
    <w:p w14:paraId="7900283E" w14:textId="77777777" w:rsidR="00AE22DE" w:rsidRPr="00C529B5" w:rsidRDefault="003826D8" w:rsidP="00AE22DE">
      <w:pPr>
        <w:autoSpaceDE w:val="0"/>
        <w:autoSpaceDN w:val="0"/>
        <w:adjustRightInd w:val="0"/>
        <w:spacing w:after="0" w:line="240" w:lineRule="auto"/>
        <w:rPr>
          <w:rFonts w:ascii="Times New Roman" w:hAnsi="Times New Roman" w:cs="Times New Roman"/>
        </w:rPr>
      </w:pPr>
      <w:r w:rsidRPr="003826D8">
        <w:rPr>
          <w:rFonts w:ascii="Times New Roman" w:hAnsi="Times New Roman" w:cs="Times New Roman"/>
        </w:rPr>
        <w:t xml:space="preserve">A 70 year old male (Bob </w:t>
      </w:r>
      <w:proofErr w:type="spellStart"/>
      <w:r w:rsidRPr="003826D8">
        <w:rPr>
          <w:rFonts w:ascii="Times New Roman" w:hAnsi="Times New Roman" w:cs="Times New Roman"/>
        </w:rPr>
        <w:t>Newmoon</w:t>
      </w:r>
      <w:proofErr w:type="spellEnd"/>
      <w:r w:rsidRPr="003826D8">
        <w:rPr>
          <w:rFonts w:ascii="Times New Roman" w:hAnsi="Times New Roman" w:cs="Times New Roman"/>
        </w:rPr>
        <w:t xml:space="preserve">) is admitted to a hospital unit after presenting to the Emergency Department (ED) with productive cough, acute rib pain, increased work of breathing, decreased lung sounds bilaterally, pulse </w:t>
      </w:r>
      <w:proofErr w:type="spellStart"/>
      <w:r w:rsidRPr="003826D8">
        <w:rPr>
          <w:rFonts w:ascii="Times New Roman" w:hAnsi="Times New Roman" w:cs="Times New Roman"/>
        </w:rPr>
        <w:t>oximetry</w:t>
      </w:r>
      <w:proofErr w:type="spellEnd"/>
      <w:r w:rsidRPr="003826D8">
        <w:rPr>
          <w:rFonts w:ascii="Times New Roman" w:hAnsi="Times New Roman" w:cs="Times New Roman"/>
        </w:rPr>
        <w:t xml:space="preserve"> saturation of 88%, temperature of 39</w:t>
      </w:r>
      <w:r w:rsidRPr="003826D8">
        <w:rPr>
          <w:rFonts w:ascii="Courier New" w:hAnsi="Courier New" w:cs="Courier New"/>
        </w:rPr>
        <w:t>°</w:t>
      </w:r>
      <w:r w:rsidRPr="003826D8">
        <w:rPr>
          <w:rFonts w:ascii="Times New Roman" w:hAnsi="Times New Roman" w:cs="Times New Roman"/>
        </w:rPr>
        <w:t>degrees Celsius (102.2</w:t>
      </w:r>
      <w:r w:rsidRPr="003826D8">
        <w:rPr>
          <w:rFonts w:ascii="Courier New" w:hAnsi="Courier New" w:cs="Courier New"/>
        </w:rPr>
        <w:t>°</w:t>
      </w:r>
      <w:r w:rsidRPr="003826D8">
        <w:rPr>
          <w:rFonts w:ascii="Times New Roman" w:hAnsi="Times New Roman" w:cs="Times New Roman"/>
        </w:rPr>
        <w:t xml:space="preserve"> degrees Fahrenheit), heart rate of 108, and blood pressure of 156/88. Chest x-ray done in ED showed bilateral lower lobe and right middle lobe infiltrates. Medical diagnosis is pneumonia. </w:t>
      </w:r>
    </w:p>
    <w:p w14:paraId="1614BD39" w14:textId="77777777" w:rsidR="00AE22DE" w:rsidRPr="00C529B5" w:rsidRDefault="00AE22DE" w:rsidP="00AE22DE">
      <w:pPr>
        <w:autoSpaceDE w:val="0"/>
        <w:autoSpaceDN w:val="0"/>
        <w:adjustRightInd w:val="0"/>
        <w:spacing w:after="0" w:line="240" w:lineRule="auto"/>
        <w:rPr>
          <w:rFonts w:ascii="Times New Roman" w:hAnsi="Times New Roman" w:cs="Times New Roman"/>
        </w:rPr>
      </w:pPr>
    </w:p>
    <w:p w14:paraId="34AC005C" w14:textId="77777777" w:rsidR="00AE22DE" w:rsidRPr="00C529B5" w:rsidRDefault="003826D8" w:rsidP="00AE22DE">
      <w:pPr>
        <w:autoSpaceDE w:val="0"/>
        <w:autoSpaceDN w:val="0"/>
        <w:adjustRightInd w:val="0"/>
        <w:spacing w:after="0" w:line="240" w:lineRule="auto"/>
        <w:rPr>
          <w:rFonts w:ascii="Times New Roman" w:hAnsi="Times New Roman" w:cs="Times New Roman"/>
        </w:rPr>
      </w:pPr>
      <w:r w:rsidRPr="003826D8">
        <w:rPr>
          <w:rFonts w:ascii="Times New Roman" w:hAnsi="Times New Roman" w:cs="Times New Roman"/>
        </w:rPr>
        <w:t xml:space="preserve">Upon admission to the unit, the nurse reviews the ED documentation regarding care delivery, clinician orders, labs, x-rays, and any other available data. An assessment is completed by the nurse. With assessment and information obtained in the ED, the nurse determines </w:t>
      </w:r>
      <w:ins w:id="100" w:author="Joyce Sensmeier" w:date="2012-07-02T18:54:00Z">
        <w:r w:rsidR="00BC2604">
          <w:rPr>
            <w:rFonts w:ascii="Times New Roman" w:hAnsi="Times New Roman" w:cs="Times New Roman"/>
          </w:rPr>
          <w:t>patient problems</w:t>
        </w:r>
      </w:ins>
      <w:r w:rsidRPr="003826D8">
        <w:rPr>
          <w:rFonts w:ascii="Times New Roman" w:hAnsi="Times New Roman" w:cs="Times New Roman"/>
        </w:rPr>
        <w:t xml:space="preserve"> (nursing diagnosis), expected outcomes, recommended interventions and evaluation criteria. </w:t>
      </w:r>
    </w:p>
    <w:p w14:paraId="45969C4B" w14:textId="77777777" w:rsidR="00AE22DE" w:rsidRPr="00C529B5" w:rsidRDefault="00AE22DE" w:rsidP="00AE22DE">
      <w:pPr>
        <w:autoSpaceDE w:val="0"/>
        <w:autoSpaceDN w:val="0"/>
        <w:adjustRightInd w:val="0"/>
        <w:spacing w:after="0" w:line="240" w:lineRule="auto"/>
        <w:rPr>
          <w:rFonts w:ascii="Times New Roman" w:hAnsi="Times New Roman" w:cs="Times New Roman"/>
          <w:b/>
        </w:rPr>
      </w:pPr>
    </w:p>
    <w:p w14:paraId="3DF6BF0A" w14:textId="77777777" w:rsidR="00AE22DE" w:rsidRPr="00C529B5" w:rsidRDefault="007650D1" w:rsidP="002D52BF">
      <w:pPr>
        <w:ind w:firstLine="180"/>
        <w:rPr>
          <w:rFonts w:ascii="Times New Roman" w:hAnsi="Times New Roman" w:cs="Times New Roman"/>
          <w:b/>
        </w:rPr>
      </w:pPr>
      <w:r>
        <w:rPr>
          <w:rFonts w:ascii="Times New Roman" w:hAnsi="Times New Roman" w:cs="Times New Roman"/>
          <w:b/>
        </w:rPr>
        <w:t xml:space="preserve">Use Case </w:t>
      </w:r>
      <w:r w:rsidR="003826D8" w:rsidRPr="003826D8">
        <w:rPr>
          <w:rFonts w:ascii="Times New Roman" w:hAnsi="Times New Roman" w:cs="Times New Roman"/>
          <w:b/>
        </w:rPr>
        <w:t>Actors:</w:t>
      </w:r>
    </w:p>
    <w:p w14:paraId="3E0BBBA6"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 xml:space="preserve">Patient – Bob </w:t>
      </w:r>
      <w:proofErr w:type="spellStart"/>
      <w:r w:rsidRPr="003826D8">
        <w:rPr>
          <w:rFonts w:ascii="Times New Roman" w:hAnsi="Times New Roman" w:cs="Times New Roman"/>
        </w:rPr>
        <w:t>Newmoon</w:t>
      </w:r>
      <w:proofErr w:type="spellEnd"/>
    </w:p>
    <w:p w14:paraId="632AA10D"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Patient Caregiver</w:t>
      </w:r>
    </w:p>
    <w:p w14:paraId="75715014"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ED Nurse – B. Well, RN</w:t>
      </w:r>
    </w:p>
    <w:p w14:paraId="1719FFBC"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 xml:space="preserve">ED Physician – Dr. Planner </w:t>
      </w:r>
    </w:p>
    <w:p w14:paraId="5B749B7F"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ICU Nurse – I. Culler, RN</w:t>
      </w:r>
    </w:p>
    <w:p w14:paraId="237E4CED"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OR Nurse – O. Roberts, RN</w:t>
      </w:r>
    </w:p>
    <w:p w14:paraId="3F59E841"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Med-</w:t>
      </w:r>
      <w:proofErr w:type="spellStart"/>
      <w:r w:rsidRPr="003826D8">
        <w:rPr>
          <w:rFonts w:ascii="Times New Roman" w:hAnsi="Times New Roman" w:cs="Times New Roman"/>
        </w:rPr>
        <w:t>Surg</w:t>
      </w:r>
      <w:proofErr w:type="spellEnd"/>
      <w:r w:rsidRPr="003826D8">
        <w:rPr>
          <w:rFonts w:ascii="Times New Roman" w:hAnsi="Times New Roman" w:cs="Times New Roman"/>
        </w:rPr>
        <w:t xml:space="preserve"> Nurse – L. Better, RN</w:t>
      </w:r>
    </w:p>
    <w:p w14:paraId="772FDC61" w14:textId="77777777" w:rsidR="00AE22DE" w:rsidRPr="00C529B5" w:rsidRDefault="003826D8" w:rsidP="00AE22DE">
      <w:pPr>
        <w:numPr>
          <w:ilvl w:val="0"/>
          <w:numId w:val="3"/>
        </w:numPr>
        <w:spacing w:after="0" w:line="240" w:lineRule="auto"/>
        <w:rPr>
          <w:rFonts w:ascii="Times New Roman" w:hAnsi="Times New Roman" w:cs="Times New Roman"/>
        </w:rPr>
      </w:pPr>
      <w:r w:rsidRPr="003826D8">
        <w:rPr>
          <w:rFonts w:ascii="Times New Roman" w:hAnsi="Times New Roman" w:cs="Times New Roman"/>
        </w:rPr>
        <w:t>Home health Nurse – H. Holder, RN</w:t>
      </w:r>
    </w:p>
    <w:p w14:paraId="02265C1E" w14:textId="77777777" w:rsidR="00AE22DE" w:rsidRPr="00C529B5" w:rsidRDefault="00AE22DE" w:rsidP="00AE22DE">
      <w:pPr>
        <w:spacing w:after="0" w:line="240" w:lineRule="auto"/>
        <w:ind w:left="360"/>
        <w:rPr>
          <w:rFonts w:ascii="Times New Roman" w:hAnsi="Times New Roman" w:cs="Times New Roman"/>
        </w:rPr>
      </w:pPr>
    </w:p>
    <w:p w14:paraId="14A8AD83"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The following summarizes the content of Bob’s care along with the individual providers’ plan of care.</w:t>
      </w:r>
      <w:ins w:id="101" w:author="Joyce Sensmeier" w:date="2012-07-02T18:19:00Z">
        <w:r w:rsidR="00C417F6">
          <w:rPr>
            <w:rFonts w:ascii="Times New Roman" w:hAnsi="Times New Roman" w:cs="Times New Roman"/>
          </w:rPr>
          <w:t xml:space="preserve"> </w:t>
        </w:r>
      </w:ins>
      <w:r w:rsidRPr="003826D8">
        <w:rPr>
          <w:rFonts w:ascii="Times New Roman" w:hAnsi="Times New Roman" w:cs="Times New Roman"/>
          <w:b/>
          <w:i/>
        </w:rPr>
        <w:t>In the current care environment, data highlighted in gray are highly likely to be omitted during care transitions.</w:t>
      </w:r>
      <w:r w:rsidRPr="003826D8">
        <w:rPr>
          <w:rFonts w:ascii="Times New Roman" w:hAnsi="Times New Roman" w:cs="Times New Roman"/>
        </w:rPr>
        <w:t xml:space="preserve"> </w:t>
      </w:r>
    </w:p>
    <w:p w14:paraId="2615406D" w14:textId="77777777" w:rsidR="00AE22DE" w:rsidRPr="00C529B5" w:rsidRDefault="00AE22DE" w:rsidP="00AE22DE">
      <w:pPr>
        <w:spacing w:after="0" w:line="240" w:lineRule="auto"/>
        <w:rPr>
          <w:rFonts w:ascii="Times New Roman" w:hAnsi="Times New Roman" w:cs="Times New Roman"/>
        </w:rPr>
      </w:pPr>
    </w:p>
    <w:p w14:paraId="18556B2B" w14:textId="77777777" w:rsidR="00AE22DE" w:rsidRPr="00C529B5" w:rsidRDefault="003826D8" w:rsidP="00AE22DE">
      <w:pPr>
        <w:rPr>
          <w:rFonts w:ascii="Times New Roman" w:hAnsi="Times New Roman" w:cs="Times New Roman"/>
          <w:b/>
          <w:sz w:val="24"/>
          <w:szCs w:val="24"/>
        </w:rPr>
      </w:pPr>
      <w:r w:rsidRPr="003826D8">
        <w:rPr>
          <w:rFonts w:ascii="Times New Roman" w:hAnsi="Times New Roman" w:cs="Times New Roman"/>
          <w:b/>
          <w:sz w:val="24"/>
          <w:szCs w:val="24"/>
        </w:rPr>
        <w:t>Dr. Planner (ED Physician) Medical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108"/>
        <w:gridCol w:w="1805"/>
        <w:gridCol w:w="1976"/>
        <w:gridCol w:w="1328"/>
        <w:gridCol w:w="1385"/>
        <w:gridCol w:w="974"/>
      </w:tblGrid>
      <w:tr w:rsidR="00AE22DE" w:rsidRPr="00C529B5" w14:paraId="046534C3" w14:textId="77777777">
        <w:tc>
          <w:tcPr>
            <w:tcW w:w="2108" w:type="dxa"/>
            <w:shd w:val="clear" w:color="auto" w:fill="000000"/>
          </w:tcPr>
          <w:p w14:paraId="1FFD14BC" w14:textId="77777777" w:rsidR="00AE22DE" w:rsidRPr="00C529B5" w:rsidRDefault="003826D8" w:rsidP="00AE22DE">
            <w:r w:rsidRPr="003826D8">
              <w:lastRenderedPageBreak/>
              <w:t>Problem</w:t>
            </w:r>
          </w:p>
        </w:tc>
        <w:tc>
          <w:tcPr>
            <w:tcW w:w="1805" w:type="dxa"/>
            <w:shd w:val="clear" w:color="auto" w:fill="000000"/>
          </w:tcPr>
          <w:p w14:paraId="4B11280B" w14:textId="77777777" w:rsidR="00AE22DE" w:rsidRPr="00C529B5" w:rsidRDefault="003826D8" w:rsidP="00AE22DE">
            <w:r w:rsidRPr="003826D8">
              <w:t>Expected Outcomes (Goal)</w:t>
            </w:r>
          </w:p>
        </w:tc>
        <w:tc>
          <w:tcPr>
            <w:tcW w:w="1976" w:type="dxa"/>
            <w:shd w:val="clear" w:color="auto" w:fill="000000"/>
          </w:tcPr>
          <w:p w14:paraId="6C3A0D3A" w14:textId="77777777" w:rsidR="00AE22DE" w:rsidRPr="00C529B5" w:rsidRDefault="003826D8" w:rsidP="00AE22DE">
            <w:r w:rsidRPr="003826D8">
              <w:t>Plan</w:t>
            </w:r>
          </w:p>
        </w:tc>
        <w:tc>
          <w:tcPr>
            <w:tcW w:w="1328" w:type="dxa"/>
            <w:shd w:val="clear" w:color="auto" w:fill="000000"/>
            <w:noWrap/>
          </w:tcPr>
          <w:p w14:paraId="0A1A651B" w14:textId="77777777" w:rsidR="00AE22DE" w:rsidRPr="00C529B5" w:rsidRDefault="003826D8" w:rsidP="00AE22DE">
            <w:r w:rsidRPr="003826D8">
              <w:t>Implement Intervention</w:t>
            </w:r>
          </w:p>
        </w:tc>
        <w:tc>
          <w:tcPr>
            <w:tcW w:w="1385" w:type="dxa"/>
            <w:shd w:val="clear" w:color="auto" w:fill="000000"/>
          </w:tcPr>
          <w:p w14:paraId="31A57A2D" w14:textId="77777777" w:rsidR="00AE22DE" w:rsidRPr="00C529B5" w:rsidRDefault="003826D8" w:rsidP="00AE22DE">
            <w:r w:rsidRPr="003826D8">
              <w:t>Evaluation</w:t>
            </w:r>
          </w:p>
        </w:tc>
        <w:tc>
          <w:tcPr>
            <w:tcW w:w="974" w:type="dxa"/>
            <w:shd w:val="clear" w:color="auto" w:fill="000000"/>
          </w:tcPr>
          <w:p w14:paraId="344CE11F" w14:textId="77777777" w:rsidR="00AE22DE" w:rsidRPr="00C529B5" w:rsidRDefault="003826D8" w:rsidP="00AE22DE">
            <w:r w:rsidRPr="003826D8">
              <w:t>Provider</w:t>
            </w:r>
          </w:p>
        </w:tc>
      </w:tr>
      <w:tr w:rsidR="00AE22DE" w:rsidRPr="00C529B5" w14:paraId="7C240418" w14:textId="77777777">
        <w:tc>
          <w:tcPr>
            <w:tcW w:w="2108" w:type="dxa"/>
            <w:shd w:val="clear" w:color="auto" w:fill="auto"/>
          </w:tcPr>
          <w:p w14:paraId="39A5CFCB" w14:textId="77777777" w:rsidR="00AE22DE" w:rsidRPr="00C529B5" w:rsidRDefault="003826D8" w:rsidP="00AE22DE">
            <w:r w:rsidRPr="003826D8">
              <w:t>Pneumonia (ICD 9 486, ICD10 J18.9)</w:t>
            </w:r>
          </w:p>
        </w:tc>
        <w:tc>
          <w:tcPr>
            <w:tcW w:w="1805" w:type="dxa"/>
            <w:shd w:val="clear" w:color="auto" w:fill="auto"/>
          </w:tcPr>
          <w:p w14:paraId="29216601" w14:textId="77777777" w:rsidR="00AE22DE" w:rsidRPr="00C529B5" w:rsidRDefault="003826D8" w:rsidP="00AE22DE">
            <w:r w:rsidRPr="003826D8">
              <w:t>Short term goal: Acute care admission</w:t>
            </w:r>
          </w:p>
          <w:p w14:paraId="0153043E" w14:textId="77777777" w:rsidR="00AE22DE" w:rsidRPr="00C529B5" w:rsidRDefault="003826D8" w:rsidP="00AE22DE">
            <w:r w:rsidRPr="003826D8">
              <w:t>Long term goal: Free of pneumonia</w:t>
            </w:r>
          </w:p>
        </w:tc>
        <w:tc>
          <w:tcPr>
            <w:tcW w:w="1976" w:type="dxa"/>
            <w:shd w:val="clear" w:color="auto" w:fill="auto"/>
          </w:tcPr>
          <w:p w14:paraId="68D663C3" w14:textId="77777777" w:rsidR="00AE22DE" w:rsidRPr="00C529B5" w:rsidRDefault="003826D8" w:rsidP="00AE22DE">
            <w:r w:rsidRPr="003826D8">
              <w:t>Treat symptoms and disease</w:t>
            </w:r>
          </w:p>
        </w:tc>
        <w:tc>
          <w:tcPr>
            <w:tcW w:w="1328" w:type="dxa"/>
            <w:shd w:val="clear" w:color="auto" w:fill="auto"/>
          </w:tcPr>
          <w:p w14:paraId="03BE1440" w14:textId="77777777" w:rsidR="00AE22DE" w:rsidRPr="00C529B5" w:rsidRDefault="003826D8" w:rsidP="00AE22DE">
            <w:r w:rsidRPr="003826D8">
              <w:t>Orders include admission, therapies, and tests</w:t>
            </w:r>
          </w:p>
          <w:p w14:paraId="2E1B831D" w14:textId="77777777" w:rsidR="00AE22DE" w:rsidRPr="00C529B5" w:rsidRDefault="003826D8" w:rsidP="00AE22DE">
            <w:r w:rsidRPr="003826D8">
              <w:t xml:space="preserve"> </w:t>
            </w:r>
          </w:p>
          <w:p w14:paraId="7081BB49" w14:textId="77777777" w:rsidR="00AE22DE" w:rsidRPr="00C529B5" w:rsidRDefault="00AE22DE" w:rsidP="00AE22DE"/>
        </w:tc>
        <w:tc>
          <w:tcPr>
            <w:tcW w:w="1385" w:type="dxa"/>
          </w:tcPr>
          <w:p w14:paraId="3BFAD1DC" w14:textId="77777777" w:rsidR="00AE22DE" w:rsidRPr="00C529B5" w:rsidRDefault="003826D8" w:rsidP="00AE22DE">
            <w:r w:rsidRPr="003826D8">
              <w:t xml:space="preserve">Ongoing assessment </w:t>
            </w:r>
          </w:p>
        </w:tc>
        <w:tc>
          <w:tcPr>
            <w:tcW w:w="974" w:type="dxa"/>
          </w:tcPr>
          <w:p w14:paraId="2051C5F5" w14:textId="77777777" w:rsidR="00AE22DE" w:rsidRPr="00C529B5" w:rsidRDefault="003826D8" w:rsidP="00AE22DE">
            <w:r w:rsidRPr="003826D8">
              <w:t>Dr. Planner (PCP)</w:t>
            </w:r>
          </w:p>
        </w:tc>
      </w:tr>
    </w:tbl>
    <w:p w14:paraId="0CBE007D" w14:textId="77777777" w:rsidR="00AE22DE" w:rsidRPr="00C529B5" w:rsidRDefault="00AE22DE" w:rsidP="00AE22DE">
      <w:pPr>
        <w:autoSpaceDE w:val="0"/>
        <w:autoSpaceDN w:val="0"/>
        <w:adjustRightInd w:val="0"/>
        <w:spacing w:after="0" w:line="240" w:lineRule="auto"/>
        <w:rPr>
          <w:rFonts w:ascii="Times New Roman" w:hAnsi="Times New Roman" w:cs="Times New Roman"/>
          <w:b/>
          <w:sz w:val="24"/>
          <w:szCs w:val="24"/>
        </w:rPr>
      </w:pPr>
    </w:p>
    <w:p w14:paraId="702560F2" w14:textId="77777777"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t>Ms. B. Well, RN (ED Nurse) Nursing Plan of Care [PPOC]</w:t>
      </w:r>
    </w:p>
    <w:p w14:paraId="65052430" w14:textId="77777777" w:rsidR="00AE22DE" w:rsidRPr="00C529B5" w:rsidRDefault="003826D8" w:rsidP="00AE22DE">
      <w:pPr>
        <w:spacing w:after="0" w:line="240" w:lineRule="auto"/>
        <w:rPr>
          <w:rFonts w:ascii="Times New Roman" w:hAnsi="Times New Roman" w:cs="Times New Roman"/>
        </w:rPr>
      </w:pPr>
      <w:r w:rsidRPr="003826D8">
        <w:rPr>
          <w:rFonts w:ascii="Times New Roman" w:hAnsi="Times New Roman" w:cs="Times New Roman"/>
        </w:rPr>
        <w:t xml:space="preserve">As a result of her nursing assessment, nurse B. Well discovers that Bob’s wife recently died. He lives alone and has been having difficulties coping. His appetite is poor and he is unable to prepare appropriate meals for himself. </w:t>
      </w:r>
    </w:p>
    <w:p w14:paraId="114A4472" w14:textId="77777777" w:rsidR="00AE22DE" w:rsidRPr="00C529B5" w:rsidRDefault="00AE22DE" w:rsidP="00AE22DE">
      <w:pPr>
        <w:spacing w:after="0" w:line="240" w:lineRule="auto"/>
        <w:rPr>
          <w:rFonts w:ascii="Times New Roman" w:hAnsi="Times New Roman" w:cs="Times New Roman"/>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78"/>
        <w:gridCol w:w="1122"/>
        <w:gridCol w:w="1392"/>
        <w:gridCol w:w="1251"/>
        <w:gridCol w:w="1418"/>
        <w:gridCol w:w="1245"/>
        <w:gridCol w:w="882"/>
        <w:gridCol w:w="1088"/>
      </w:tblGrid>
      <w:tr w:rsidR="00AE22DE" w:rsidRPr="00C529B5" w14:paraId="380AEE26" w14:textId="77777777">
        <w:tc>
          <w:tcPr>
            <w:tcW w:w="1206" w:type="dxa"/>
            <w:shd w:val="clear" w:color="auto" w:fill="000000"/>
          </w:tcPr>
          <w:p w14:paraId="69307851"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155" w:type="dxa"/>
            <w:shd w:val="clear" w:color="auto" w:fill="000000"/>
          </w:tcPr>
          <w:p w14:paraId="0384B065" w14:textId="77777777"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34" w:type="dxa"/>
            <w:shd w:val="clear" w:color="auto" w:fill="000000"/>
          </w:tcPr>
          <w:p w14:paraId="146FB490" w14:textId="77777777"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290" w:type="dxa"/>
            <w:shd w:val="clear" w:color="auto" w:fill="000000"/>
          </w:tcPr>
          <w:p w14:paraId="1C6EAFB0" w14:textId="77777777"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18" w:type="dxa"/>
            <w:shd w:val="clear" w:color="auto" w:fill="000000"/>
            <w:noWrap/>
          </w:tcPr>
          <w:p w14:paraId="5D56AF54" w14:textId="77777777"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286" w:type="dxa"/>
            <w:shd w:val="clear" w:color="auto" w:fill="000000"/>
          </w:tcPr>
          <w:p w14:paraId="619112CA" w14:textId="77777777"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04" w:type="dxa"/>
            <w:shd w:val="clear" w:color="auto" w:fill="000000"/>
          </w:tcPr>
          <w:p w14:paraId="158AB118" w14:textId="77777777"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883" w:type="dxa"/>
            <w:shd w:val="clear" w:color="auto" w:fill="000000"/>
          </w:tcPr>
          <w:p w14:paraId="04B893CE" w14:textId="77777777"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14:paraId="6F8ADE00" w14:textId="77777777">
        <w:tc>
          <w:tcPr>
            <w:tcW w:w="1206" w:type="dxa"/>
            <w:shd w:val="clear" w:color="auto" w:fill="BFBFBF" w:themeFill="background1" w:themeFillShade="BF"/>
          </w:tcPr>
          <w:p w14:paraId="165EF702" w14:textId="77777777" w:rsidR="00AE22DE" w:rsidRPr="00C529B5" w:rsidRDefault="003826D8" w:rsidP="00AE22DE">
            <w:pPr>
              <w:rPr>
                <w:rFonts w:ascii="Arial" w:hAnsi="Arial" w:cs="Arial"/>
                <w:sz w:val="16"/>
                <w:szCs w:val="16"/>
              </w:rPr>
            </w:pPr>
            <w:r w:rsidRPr="003826D8">
              <w:rPr>
                <w:rFonts w:ascii="Arial" w:hAnsi="Arial" w:cs="Arial"/>
                <w:sz w:val="16"/>
                <w:szCs w:val="16"/>
              </w:rPr>
              <w:t>Respiratory assessment</w:t>
            </w:r>
          </w:p>
        </w:tc>
        <w:tc>
          <w:tcPr>
            <w:tcW w:w="1155" w:type="dxa"/>
            <w:shd w:val="clear" w:color="auto" w:fill="auto"/>
          </w:tcPr>
          <w:p w14:paraId="5436BAFA" w14:textId="77777777"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34" w:type="dxa"/>
            <w:shd w:val="clear" w:color="auto" w:fill="BFBFBF" w:themeFill="background1" w:themeFillShade="BF"/>
          </w:tcPr>
          <w:p w14:paraId="52AFEBF3"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41FBAF08" w14:textId="77777777"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290" w:type="dxa"/>
            <w:shd w:val="clear" w:color="auto" w:fill="BFBFBF" w:themeFill="background1" w:themeFillShade="BF"/>
          </w:tcPr>
          <w:p w14:paraId="6F769301"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Respiratory interventions </w:t>
            </w:r>
          </w:p>
          <w:p w14:paraId="32F28A0C" w14:textId="77777777" w:rsidR="00AE22DE" w:rsidRPr="00C529B5" w:rsidRDefault="00AE22DE" w:rsidP="00AE22DE">
            <w:pPr>
              <w:pStyle w:val="Default"/>
              <w:rPr>
                <w:rFonts w:ascii="Arial" w:hAnsi="Arial" w:cs="Arial"/>
                <w:color w:val="auto"/>
                <w:sz w:val="16"/>
                <w:szCs w:val="16"/>
              </w:rPr>
            </w:pPr>
          </w:p>
          <w:p w14:paraId="1DA6AB6E" w14:textId="77777777" w:rsidR="00AE22DE" w:rsidRPr="00C529B5" w:rsidRDefault="00AE22DE" w:rsidP="00AE22DE">
            <w:pPr>
              <w:pStyle w:val="Default"/>
              <w:rPr>
                <w:rFonts w:ascii="Arial" w:hAnsi="Arial" w:cs="Arial"/>
                <w:color w:val="auto"/>
                <w:sz w:val="16"/>
                <w:szCs w:val="16"/>
              </w:rPr>
            </w:pPr>
          </w:p>
          <w:p w14:paraId="1E0B4FDD" w14:textId="77777777" w:rsidR="00AE22DE" w:rsidRPr="00C529B5" w:rsidRDefault="00AE22DE" w:rsidP="00AE22DE">
            <w:pPr>
              <w:rPr>
                <w:rFonts w:ascii="Arial" w:hAnsi="Arial" w:cs="Arial"/>
                <w:sz w:val="16"/>
                <w:szCs w:val="16"/>
              </w:rPr>
            </w:pPr>
          </w:p>
        </w:tc>
        <w:tc>
          <w:tcPr>
            <w:tcW w:w="1418" w:type="dxa"/>
            <w:tcBorders>
              <w:bottom w:val="single" w:sz="6" w:space="0" w:color="000000"/>
            </w:tcBorders>
            <w:shd w:val="clear" w:color="auto" w:fill="BFBFBF" w:themeFill="background1" w:themeFillShade="BF"/>
          </w:tcPr>
          <w:p w14:paraId="33038DE7"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14:paraId="2A67AEBC" w14:textId="77777777" w:rsidR="00AE22DE" w:rsidRPr="00C529B5" w:rsidRDefault="00AE22DE" w:rsidP="00AE22DE">
            <w:pPr>
              <w:pStyle w:val="Default"/>
              <w:spacing w:after="67"/>
              <w:rPr>
                <w:rFonts w:ascii="Arial" w:hAnsi="Arial" w:cs="Arial"/>
                <w:color w:val="auto"/>
                <w:sz w:val="16"/>
                <w:szCs w:val="16"/>
              </w:rPr>
            </w:pPr>
          </w:p>
          <w:p w14:paraId="66A737A3"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nasal cannula at 2 liters to maintain saturation above 92%.</w:t>
            </w:r>
          </w:p>
          <w:p w14:paraId="380E6426" w14:textId="77777777" w:rsidR="00AE22DE" w:rsidRPr="00C529B5" w:rsidRDefault="00AE22DE" w:rsidP="00AE22DE">
            <w:pPr>
              <w:pStyle w:val="Default"/>
              <w:spacing w:after="67"/>
              <w:rPr>
                <w:rFonts w:ascii="Arial" w:hAnsi="Arial" w:cs="Arial"/>
                <w:color w:val="auto"/>
                <w:sz w:val="16"/>
                <w:szCs w:val="16"/>
              </w:rPr>
            </w:pPr>
          </w:p>
          <w:p w14:paraId="1B24C9EB" w14:textId="77777777" w:rsidR="00AE22DE" w:rsidRPr="00C529B5" w:rsidRDefault="00AE22DE" w:rsidP="00AE22DE">
            <w:pPr>
              <w:pStyle w:val="Default"/>
              <w:rPr>
                <w:rFonts w:ascii="Arial" w:hAnsi="Arial" w:cs="Arial"/>
                <w:color w:val="auto"/>
                <w:sz w:val="16"/>
                <w:szCs w:val="16"/>
              </w:rPr>
            </w:pPr>
          </w:p>
        </w:tc>
        <w:tc>
          <w:tcPr>
            <w:tcW w:w="1286" w:type="dxa"/>
            <w:shd w:val="clear" w:color="auto" w:fill="BFBFBF" w:themeFill="background1" w:themeFillShade="BF"/>
          </w:tcPr>
          <w:p w14:paraId="6D62F41E"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Pulse </w:t>
            </w:r>
            <w:proofErr w:type="spellStart"/>
            <w:r w:rsidRPr="003826D8">
              <w:rPr>
                <w:rFonts w:ascii="Arial" w:hAnsi="Arial" w:cs="Arial"/>
                <w:color w:val="auto"/>
                <w:sz w:val="16"/>
                <w:szCs w:val="16"/>
              </w:rPr>
              <w:t>Oximetry</w:t>
            </w:r>
            <w:proofErr w:type="spellEnd"/>
            <w:r w:rsidRPr="003826D8">
              <w:rPr>
                <w:rFonts w:ascii="Arial" w:hAnsi="Arial" w:cs="Arial"/>
                <w:color w:val="auto"/>
                <w:sz w:val="16"/>
                <w:szCs w:val="16"/>
              </w:rPr>
              <w:t xml:space="preserve"> is measured at 85 % when dangling on side of bed</w:t>
            </w:r>
          </w:p>
          <w:p w14:paraId="083C0223" w14:textId="77777777" w:rsidR="00AE22DE" w:rsidRPr="00C529B5" w:rsidRDefault="00AE22DE" w:rsidP="00AE22DE">
            <w:pPr>
              <w:rPr>
                <w:rFonts w:ascii="Arial" w:hAnsi="Arial" w:cs="Arial"/>
                <w:sz w:val="16"/>
                <w:szCs w:val="16"/>
              </w:rPr>
            </w:pPr>
          </w:p>
        </w:tc>
        <w:tc>
          <w:tcPr>
            <w:tcW w:w="904" w:type="dxa"/>
          </w:tcPr>
          <w:p w14:paraId="012AA71A" w14:textId="77777777"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tcPr>
          <w:p w14:paraId="5C592E44"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p w14:paraId="6450CBC8" w14:textId="77777777"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14:paraId="0AA69E3D" w14:textId="77777777" w:rsidR="00AE22DE" w:rsidRPr="00C529B5" w:rsidRDefault="003826D8" w:rsidP="00AE22DE">
            <w:pPr>
              <w:rPr>
                <w:rFonts w:ascii="Arial" w:hAnsi="Arial" w:cs="Arial"/>
                <w:sz w:val="16"/>
                <w:szCs w:val="16"/>
              </w:rPr>
            </w:pPr>
            <w:r w:rsidRPr="003826D8">
              <w:rPr>
                <w:rFonts w:ascii="Arial" w:hAnsi="Arial" w:cs="Arial"/>
                <w:sz w:val="16"/>
                <w:szCs w:val="16"/>
              </w:rPr>
              <w:t>Vital Signs</w:t>
            </w:r>
          </w:p>
          <w:p w14:paraId="351130D3" w14:textId="77777777" w:rsidR="00AE22DE" w:rsidRPr="00C529B5" w:rsidRDefault="00AE22DE" w:rsidP="00AE22DE">
            <w:pPr>
              <w:rPr>
                <w:rFonts w:ascii="Arial" w:hAnsi="Arial" w:cs="Arial"/>
                <w:sz w:val="16"/>
                <w:szCs w:val="16"/>
              </w:rPr>
            </w:pPr>
          </w:p>
        </w:tc>
      </w:tr>
      <w:tr w:rsidR="00AE22DE" w:rsidRPr="00C529B5" w14:paraId="56F3FEAF" w14:textId="77777777">
        <w:tc>
          <w:tcPr>
            <w:tcW w:w="1206" w:type="dxa"/>
            <w:shd w:val="clear" w:color="auto" w:fill="BFBFBF" w:themeFill="background1" w:themeFillShade="BF"/>
          </w:tcPr>
          <w:p w14:paraId="3D738D8D"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Pain assessment</w:t>
            </w:r>
          </w:p>
        </w:tc>
        <w:tc>
          <w:tcPr>
            <w:tcW w:w="1155" w:type="dxa"/>
            <w:shd w:val="clear" w:color="auto" w:fill="auto"/>
          </w:tcPr>
          <w:p w14:paraId="150A3543" w14:textId="77777777" w:rsidR="00AE22DE" w:rsidRPr="00C529B5" w:rsidRDefault="003826D8" w:rsidP="00AE22DE">
            <w:pPr>
              <w:rPr>
                <w:rFonts w:ascii="Arial" w:hAnsi="Arial" w:cs="Arial"/>
                <w:sz w:val="16"/>
                <w:szCs w:val="16"/>
              </w:rPr>
            </w:pPr>
            <w:r w:rsidRPr="003826D8">
              <w:rPr>
                <w:rFonts w:ascii="Arial" w:hAnsi="Arial" w:cs="Arial"/>
                <w:sz w:val="16"/>
                <w:szCs w:val="16"/>
              </w:rPr>
              <w:t>Pain</w:t>
            </w:r>
          </w:p>
          <w:p w14:paraId="43AA196A" w14:textId="77777777" w:rsidR="00AE22DE" w:rsidRPr="00C529B5" w:rsidRDefault="00AE22DE" w:rsidP="00AE22DE">
            <w:pPr>
              <w:rPr>
                <w:rFonts w:ascii="Arial" w:hAnsi="Arial" w:cs="Arial"/>
                <w:sz w:val="16"/>
                <w:szCs w:val="16"/>
              </w:rPr>
            </w:pPr>
          </w:p>
          <w:p w14:paraId="6F9DDBAF" w14:textId="77777777" w:rsidR="00AE22DE" w:rsidRPr="00C529B5" w:rsidRDefault="003826D8" w:rsidP="00AE22DE">
            <w:pPr>
              <w:spacing w:line="240" w:lineRule="auto"/>
              <w:rPr>
                <w:rFonts w:ascii="Arial" w:hAnsi="Arial" w:cs="Arial"/>
                <w:b/>
                <w:sz w:val="16"/>
                <w:szCs w:val="16"/>
              </w:rPr>
            </w:pPr>
            <w:r w:rsidRPr="003826D8">
              <w:rPr>
                <w:rFonts w:ascii="Arial" w:hAnsi="Arial" w:cs="Arial"/>
                <w:b/>
                <w:sz w:val="16"/>
                <w:szCs w:val="16"/>
              </w:rPr>
              <w:br/>
            </w:r>
            <w:r w:rsidRPr="003826D8">
              <w:rPr>
                <w:rFonts w:ascii="Arial" w:hAnsi="Arial" w:cs="Arial"/>
                <w:b/>
                <w:sz w:val="16"/>
                <w:szCs w:val="16"/>
              </w:rPr>
              <w:br/>
            </w:r>
          </w:p>
        </w:tc>
        <w:tc>
          <w:tcPr>
            <w:tcW w:w="1434" w:type="dxa"/>
            <w:shd w:val="clear" w:color="auto" w:fill="BFBFBF" w:themeFill="background1" w:themeFillShade="BF"/>
          </w:tcPr>
          <w:p w14:paraId="1601C329"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maintained within the patient’s comfort threshold (0-3) on oral medications </w:t>
            </w:r>
          </w:p>
          <w:p w14:paraId="5CA8B5AA" w14:textId="77777777" w:rsidR="00AE22DE" w:rsidRPr="00C529B5" w:rsidRDefault="003826D8" w:rsidP="00AE22DE">
            <w:pPr>
              <w:rPr>
                <w:rFonts w:ascii="Arial" w:hAnsi="Arial" w:cs="Arial"/>
                <w:b/>
                <w:sz w:val="16"/>
                <w:szCs w:val="16"/>
              </w:rPr>
            </w:pPr>
            <w:r w:rsidRPr="003826D8">
              <w:rPr>
                <w:rFonts w:ascii="Arial" w:hAnsi="Arial" w:cs="Arial"/>
                <w:b/>
                <w:sz w:val="16"/>
                <w:szCs w:val="16"/>
              </w:rPr>
              <w:br/>
            </w:r>
          </w:p>
        </w:tc>
        <w:tc>
          <w:tcPr>
            <w:tcW w:w="1290" w:type="dxa"/>
            <w:shd w:val="clear" w:color="auto" w:fill="BFBFBF" w:themeFill="background1" w:themeFillShade="BF"/>
          </w:tcPr>
          <w:p w14:paraId="4F4E1652"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interventions planned. </w:t>
            </w:r>
          </w:p>
          <w:p w14:paraId="01BB2049" w14:textId="77777777" w:rsidR="00AE22DE" w:rsidRPr="00C529B5" w:rsidRDefault="00AE22DE" w:rsidP="00AE22DE">
            <w:pPr>
              <w:pStyle w:val="Default"/>
              <w:rPr>
                <w:rFonts w:ascii="Arial" w:hAnsi="Arial" w:cs="Arial"/>
                <w:color w:val="auto"/>
                <w:sz w:val="16"/>
                <w:szCs w:val="16"/>
              </w:rPr>
            </w:pPr>
          </w:p>
        </w:tc>
        <w:tc>
          <w:tcPr>
            <w:tcW w:w="1418" w:type="dxa"/>
            <w:tcBorders>
              <w:bottom w:val="single" w:sz="4" w:space="0" w:color="auto"/>
            </w:tcBorders>
            <w:shd w:val="clear" w:color="auto" w:fill="BFBFBF" w:themeFill="background1" w:themeFillShade="BF"/>
          </w:tcPr>
          <w:p w14:paraId="02D2317E"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Splinting of chest with pillow to reduce pain with cough.</w:t>
            </w:r>
          </w:p>
          <w:p w14:paraId="54C15F41" w14:textId="77777777" w:rsidR="00AE22DE" w:rsidRPr="00C529B5" w:rsidRDefault="00AE22DE" w:rsidP="00AE22DE">
            <w:pPr>
              <w:rPr>
                <w:rFonts w:ascii="Arial" w:hAnsi="Arial" w:cs="Arial"/>
                <w:sz w:val="16"/>
                <w:szCs w:val="16"/>
              </w:rPr>
            </w:pPr>
          </w:p>
          <w:p w14:paraId="19701F19" w14:textId="77777777" w:rsidR="00AE22DE" w:rsidRPr="00C529B5" w:rsidRDefault="003826D8" w:rsidP="00AE22DE">
            <w:pPr>
              <w:rPr>
                <w:rFonts w:ascii="Arial" w:hAnsi="Arial" w:cs="Arial"/>
                <w:sz w:val="16"/>
                <w:szCs w:val="16"/>
              </w:rPr>
            </w:pPr>
            <w:r w:rsidRPr="003826D8">
              <w:rPr>
                <w:rFonts w:ascii="Arial" w:hAnsi="Arial" w:cs="Arial"/>
                <w:sz w:val="16"/>
                <w:szCs w:val="16"/>
              </w:rPr>
              <w:t xml:space="preserve">Pain medication administered PRN as ordered. </w:t>
            </w:r>
          </w:p>
          <w:p w14:paraId="7D65AFC9" w14:textId="77777777" w:rsidR="00AE22DE" w:rsidRPr="00C529B5" w:rsidRDefault="003826D8" w:rsidP="00AE22DE">
            <w:pPr>
              <w:rPr>
                <w:rFonts w:ascii="Arial" w:hAnsi="Arial" w:cs="Arial"/>
                <w:sz w:val="16"/>
                <w:szCs w:val="16"/>
              </w:rPr>
            </w:pPr>
            <w:r w:rsidRPr="003826D8">
              <w:rPr>
                <w:rFonts w:ascii="Arial" w:hAnsi="Arial" w:cs="Arial"/>
                <w:sz w:val="16"/>
                <w:szCs w:val="16"/>
              </w:rPr>
              <w:t>Relaxation modalities implemented</w:t>
            </w:r>
          </w:p>
        </w:tc>
        <w:tc>
          <w:tcPr>
            <w:tcW w:w="1286" w:type="dxa"/>
            <w:shd w:val="clear" w:color="auto" w:fill="BFBFBF" w:themeFill="background1" w:themeFillShade="BF"/>
          </w:tcPr>
          <w:p w14:paraId="4115AA94"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when coughing is reported by patient to be greater than 8 on pain scale with oral pain medications. </w:t>
            </w:r>
          </w:p>
          <w:p w14:paraId="773DD3A4" w14:textId="77777777" w:rsidR="00AE22DE" w:rsidRPr="00C529B5" w:rsidRDefault="00AE22DE" w:rsidP="00AE22DE">
            <w:pPr>
              <w:rPr>
                <w:rFonts w:ascii="Arial" w:hAnsi="Arial" w:cs="Arial"/>
                <w:sz w:val="16"/>
                <w:szCs w:val="16"/>
                <w:highlight w:val="lightGray"/>
              </w:rPr>
            </w:pPr>
          </w:p>
        </w:tc>
        <w:tc>
          <w:tcPr>
            <w:tcW w:w="904" w:type="dxa"/>
          </w:tcPr>
          <w:p w14:paraId="19ED3FA7" w14:textId="77777777"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tcPr>
          <w:p w14:paraId="3DAFB3EC" w14:textId="77777777" w:rsidR="00AE22DE" w:rsidRPr="00C529B5" w:rsidRDefault="003826D8" w:rsidP="00AE22DE">
            <w:pPr>
              <w:rPr>
                <w:rFonts w:ascii="Arial" w:hAnsi="Arial" w:cs="Arial"/>
                <w:sz w:val="16"/>
                <w:szCs w:val="16"/>
              </w:rPr>
            </w:pPr>
            <w:r w:rsidRPr="003826D8">
              <w:rPr>
                <w:rFonts w:ascii="Arial" w:hAnsi="Arial" w:cs="Arial"/>
                <w:sz w:val="16"/>
                <w:szCs w:val="16"/>
              </w:rPr>
              <w:t>Pain Scale Assessment</w:t>
            </w:r>
          </w:p>
          <w:p w14:paraId="18963ECD" w14:textId="77777777" w:rsidR="00AE22DE" w:rsidRPr="00C529B5" w:rsidRDefault="00AE22DE" w:rsidP="00AE22DE">
            <w:pPr>
              <w:rPr>
                <w:rFonts w:ascii="Arial" w:hAnsi="Arial" w:cs="Arial"/>
                <w:sz w:val="16"/>
                <w:szCs w:val="16"/>
              </w:rPr>
            </w:pPr>
          </w:p>
        </w:tc>
      </w:tr>
      <w:tr w:rsidR="00AE22DE" w:rsidRPr="00C529B5" w14:paraId="7D8A4EB9" w14:textId="77777777">
        <w:tc>
          <w:tcPr>
            <w:tcW w:w="1206" w:type="dxa"/>
            <w:shd w:val="clear" w:color="auto" w:fill="BFBFBF" w:themeFill="background1" w:themeFillShade="BF"/>
          </w:tcPr>
          <w:p w14:paraId="697E72F6"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Emotional and coping assessment</w:t>
            </w:r>
          </w:p>
        </w:tc>
        <w:tc>
          <w:tcPr>
            <w:tcW w:w="1155" w:type="dxa"/>
            <w:shd w:val="clear" w:color="auto" w:fill="BFBFBF" w:themeFill="background1" w:themeFillShade="BF"/>
          </w:tcPr>
          <w:p w14:paraId="330D3D15"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Difficulty Coping with Grief Responses</w:t>
            </w:r>
          </w:p>
          <w:p w14:paraId="1DED0FD2"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 </w:t>
            </w:r>
          </w:p>
        </w:tc>
        <w:tc>
          <w:tcPr>
            <w:tcW w:w="1434" w:type="dxa"/>
            <w:shd w:val="clear" w:color="auto" w:fill="BFBFBF" w:themeFill="background1" w:themeFillShade="BF"/>
          </w:tcPr>
          <w:p w14:paraId="2A849FD1"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Engage</w:t>
            </w:r>
            <w:ins w:id="102" w:author="Joyce Sensmeier" w:date="2012-07-02T18:19:00Z">
              <w:r w:rsidR="00C417F6">
                <w:rPr>
                  <w:rFonts w:ascii="Arial" w:hAnsi="Arial" w:cs="Arial"/>
                  <w:color w:val="auto"/>
                  <w:sz w:val="16"/>
                  <w:szCs w:val="16"/>
                </w:rPr>
                <w:t xml:space="preserve"> </w:t>
              </w:r>
            </w:ins>
            <w:r w:rsidRPr="003826D8">
              <w:rPr>
                <w:rFonts w:ascii="Arial" w:hAnsi="Arial" w:cs="Arial"/>
                <w:color w:val="auto"/>
                <w:sz w:val="16"/>
                <w:szCs w:val="16"/>
              </w:rPr>
              <w:t>in normal grief work: Work through grief process, discuss reality of losses, use nondestructive coping mechanisms,</w:t>
            </w:r>
          </w:p>
          <w:p w14:paraId="3CF3D511"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and discuss </w:t>
            </w:r>
            <w:r w:rsidRPr="003826D8">
              <w:rPr>
                <w:rFonts w:ascii="Arial" w:hAnsi="Arial" w:cs="Arial"/>
                <w:color w:val="auto"/>
                <w:sz w:val="16"/>
                <w:szCs w:val="16"/>
              </w:rPr>
              <w:lastRenderedPageBreak/>
              <w:t>positive and negative aspects of the loss</w:t>
            </w:r>
          </w:p>
        </w:tc>
        <w:tc>
          <w:tcPr>
            <w:tcW w:w="1290" w:type="dxa"/>
            <w:shd w:val="clear" w:color="auto" w:fill="BFBFBF" w:themeFill="background1" w:themeFillShade="BF"/>
          </w:tcPr>
          <w:p w14:paraId="7141B33B"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lastRenderedPageBreak/>
              <w:t>Promote trust</w:t>
            </w:r>
          </w:p>
        </w:tc>
        <w:tc>
          <w:tcPr>
            <w:tcW w:w="1418" w:type="dxa"/>
            <w:tcBorders>
              <w:top w:val="single" w:sz="4" w:space="0" w:color="auto"/>
            </w:tcBorders>
            <w:shd w:val="clear" w:color="auto" w:fill="BFBFBF" w:themeFill="background1" w:themeFillShade="BF"/>
          </w:tcPr>
          <w:p w14:paraId="0085D845"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Show empathy and caring, demonstrate respect</w:t>
            </w:r>
          </w:p>
          <w:p w14:paraId="29C69008"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for his culture and values, offer support and reassurance, be</w:t>
            </w:r>
          </w:p>
          <w:p w14:paraId="419048E4"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honest, engage in active listening</w:t>
            </w:r>
          </w:p>
        </w:tc>
        <w:tc>
          <w:tcPr>
            <w:tcW w:w="1286" w:type="dxa"/>
            <w:shd w:val="clear" w:color="auto" w:fill="BFBFBF" w:themeFill="background1" w:themeFillShade="BF"/>
          </w:tcPr>
          <w:p w14:paraId="57492AD5"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Increased verbalization about his wife. </w:t>
            </w:r>
          </w:p>
        </w:tc>
        <w:tc>
          <w:tcPr>
            <w:tcW w:w="904" w:type="dxa"/>
            <w:shd w:val="clear" w:color="auto" w:fill="BFBFBF" w:themeFill="background1" w:themeFillShade="BF"/>
          </w:tcPr>
          <w:p w14:paraId="2CFD0100" w14:textId="77777777"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883" w:type="dxa"/>
            <w:shd w:val="clear" w:color="auto" w:fill="BFBFBF" w:themeFill="background1" w:themeFillShade="BF"/>
          </w:tcPr>
          <w:p w14:paraId="011C2BC1"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p w14:paraId="30C73AEB" w14:textId="77777777" w:rsidR="00AE22DE" w:rsidRPr="00C529B5" w:rsidRDefault="003826D8" w:rsidP="00AE22DE">
            <w:pPr>
              <w:rPr>
                <w:rFonts w:ascii="Arial" w:hAnsi="Arial" w:cs="Arial"/>
                <w:sz w:val="16"/>
                <w:szCs w:val="16"/>
              </w:rPr>
            </w:pPr>
            <w:r w:rsidRPr="003826D8">
              <w:rPr>
                <w:rFonts w:ascii="Arial" w:hAnsi="Arial" w:cs="Arial"/>
                <w:sz w:val="16"/>
                <w:szCs w:val="16"/>
              </w:rPr>
              <w:t>Patient Instructions</w:t>
            </w:r>
          </w:p>
          <w:p w14:paraId="662C1EDD" w14:textId="77777777" w:rsidR="00AE22DE" w:rsidRPr="00C529B5" w:rsidRDefault="003826D8" w:rsidP="00AE22DE">
            <w:pPr>
              <w:rPr>
                <w:rFonts w:ascii="Arial" w:hAnsi="Arial" w:cs="Arial"/>
                <w:sz w:val="16"/>
                <w:szCs w:val="16"/>
              </w:rPr>
            </w:pPr>
            <w:r w:rsidRPr="003826D8">
              <w:rPr>
                <w:rFonts w:ascii="Arial" w:hAnsi="Arial" w:cs="Arial"/>
                <w:sz w:val="16"/>
                <w:szCs w:val="16"/>
              </w:rPr>
              <w:t>Social History</w:t>
            </w:r>
          </w:p>
          <w:p w14:paraId="45A8F34B" w14:textId="77777777" w:rsidR="00AE22DE" w:rsidRPr="00C529B5" w:rsidRDefault="00AE22DE" w:rsidP="00AE22DE">
            <w:pPr>
              <w:rPr>
                <w:rFonts w:ascii="Arial" w:hAnsi="Arial" w:cs="Arial"/>
                <w:sz w:val="16"/>
                <w:szCs w:val="16"/>
              </w:rPr>
            </w:pPr>
          </w:p>
        </w:tc>
      </w:tr>
    </w:tbl>
    <w:p w14:paraId="3DFAFE2D" w14:textId="77777777" w:rsidR="00AE22DE" w:rsidRDefault="00AE22DE" w:rsidP="00AE22DE">
      <w:pPr>
        <w:rPr>
          <w:rFonts w:ascii="Times New Roman" w:hAnsi="Times New Roman" w:cs="Times New Roman"/>
        </w:rPr>
      </w:pPr>
    </w:p>
    <w:p w14:paraId="60F5DEA2" w14:textId="77777777" w:rsidR="00192B93" w:rsidRPr="00C529B5" w:rsidRDefault="00192B93" w:rsidP="00AE22DE">
      <w:pPr>
        <w:rPr>
          <w:rFonts w:ascii="Times New Roman" w:hAnsi="Times New Roman" w:cs="Times New Roman"/>
        </w:rPr>
      </w:pPr>
    </w:p>
    <w:p w14:paraId="536AE855" w14:textId="77777777"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t>Ms. B. Well, RN (ED Nurse) Nursing note [eNS]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hemeFill="background1" w:themeFillShade="D9"/>
        <w:tblLook w:val="04A0" w:firstRow="1" w:lastRow="0" w:firstColumn="1" w:lastColumn="0" w:noHBand="0" w:noVBand="1"/>
      </w:tblPr>
      <w:tblGrid>
        <w:gridCol w:w="1231"/>
        <w:gridCol w:w="1081"/>
        <w:gridCol w:w="41"/>
        <w:gridCol w:w="1243"/>
        <w:gridCol w:w="45"/>
        <w:gridCol w:w="1201"/>
        <w:gridCol w:w="109"/>
        <w:gridCol w:w="1295"/>
        <w:gridCol w:w="109"/>
        <w:gridCol w:w="1093"/>
        <w:gridCol w:w="74"/>
        <w:gridCol w:w="824"/>
        <w:gridCol w:w="1230"/>
      </w:tblGrid>
      <w:tr w:rsidR="00AE22DE" w:rsidRPr="00C529B5" w14:paraId="07A3E67F" w14:textId="77777777">
        <w:tc>
          <w:tcPr>
            <w:tcW w:w="1367" w:type="dxa"/>
            <w:shd w:val="clear" w:color="auto" w:fill="000000" w:themeFill="text1"/>
          </w:tcPr>
          <w:p w14:paraId="475FEBE8"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264" w:type="dxa"/>
            <w:shd w:val="clear" w:color="auto" w:fill="000000" w:themeFill="text1"/>
          </w:tcPr>
          <w:p w14:paraId="45E9F3C1" w14:textId="77777777"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23" w:type="dxa"/>
            <w:gridSpan w:val="2"/>
            <w:shd w:val="clear" w:color="auto" w:fill="000000" w:themeFill="text1"/>
          </w:tcPr>
          <w:p w14:paraId="3B39101A" w14:textId="77777777"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427" w:type="dxa"/>
            <w:gridSpan w:val="2"/>
            <w:shd w:val="clear" w:color="auto" w:fill="000000" w:themeFill="text1"/>
          </w:tcPr>
          <w:p w14:paraId="172B78E2" w14:textId="77777777"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04" w:type="dxa"/>
            <w:gridSpan w:val="2"/>
            <w:shd w:val="clear" w:color="auto" w:fill="000000" w:themeFill="text1"/>
            <w:noWrap/>
          </w:tcPr>
          <w:p w14:paraId="79C93BDB" w14:textId="77777777"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291" w:type="dxa"/>
            <w:gridSpan w:val="2"/>
            <w:shd w:val="clear" w:color="auto" w:fill="000000" w:themeFill="text1"/>
          </w:tcPr>
          <w:p w14:paraId="380A44E2" w14:textId="77777777"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74" w:type="dxa"/>
            <w:gridSpan w:val="2"/>
            <w:shd w:val="clear" w:color="auto" w:fill="000000" w:themeFill="text1"/>
          </w:tcPr>
          <w:p w14:paraId="7D01638C" w14:textId="77777777"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426" w:type="dxa"/>
            <w:shd w:val="clear" w:color="auto" w:fill="000000" w:themeFill="text1"/>
          </w:tcPr>
          <w:p w14:paraId="3954DCB5" w14:textId="77777777"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14:paraId="79F74C58" w14:textId="77777777">
        <w:tc>
          <w:tcPr>
            <w:tcW w:w="1367" w:type="dxa"/>
            <w:shd w:val="clear" w:color="auto" w:fill="BFBFBF" w:themeFill="background1" w:themeFillShade="BF"/>
          </w:tcPr>
          <w:p w14:paraId="35CE4857" w14:textId="77777777" w:rsidR="00AE22DE" w:rsidRPr="00C529B5" w:rsidRDefault="003826D8" w:rsidP="00AE22DE">
            <w:pPr>
              <w:rPr>
                <w:rFonts w:ascii="Arial" w:hAnsi="Arial" w:cs="Arial"/>
                <w:sz w:val="16"/>
                <w:szCs w:val="16"/>
              </w:rPr>
            </w:pPr>
            <w:r w:rsidRPr="003826D8">
              <w:rPr>
                <w:rFonts w:ascii="Arial" w:hAnsi="Arial" w:cs="Arial"/>
                <w:sz w:val="16"/>
                <w:szCs w:val="16"/>
              </w:rPr>
              <w:t xml:space="preserve">Productive cough, decreased lung sounds bilaterally, </w:t>
            </w:r>
          </w:p>
          <w:p w14:paraId="45B9FFE8" w14:textId="77777777" w:rsidR="00AE22DE" w:rsidRPr="00C529B5" w:rsidRDefault="003826D8" w:rsidP="00AE22DE">
            <w:pPr>
              <w:rPr>
                <w:rFonts w:ascii="Arial" w:hAnsi="Arial" w:cs="Arial"/>
                <w:sz w:val="16"/>
                <w:szCs w:val="16"/>
              </w:rPr>
            </w:pPr>
            <w:r w:rsidRPr="003826D8">
              <w:rPr>
                <w:rFonts w:ascii="Arial" w:hAnsi="Arial" w:cs="Arial"/>
                <w:sz w:val="16"/>
                <w:szCs w:val="16"/>
              </w:rPr>
              <w:t>Noted patient complaining of slight chest tightness [at 2240], IV antibiotics received at 2200];</w:t>
            </w:r>
            <w:ins w:id="103" w:author="Joyce Sensmeier" w:date="2012-07-02T18:19:00Z">
              <w:r w:rsidR="00C417F6">
                <w:rPr>
                  <w:rFonts w:ascii="Arial" w:hAnsi="Arial" w:cs="Arial"/>
                  <w:sz w:val="16"/>
                  <w:szCs w:val="16"/>
                </w:rPr>
                <w:t xml:space="preserve"> </w:t>
              </w:r>
            </w:ins>
            <w:r w:rsidRPr="003826D8">
              <w:rPr>
                <w:rFonts w:ascii="Arial" w:hAnsi="Arial" w:cs="Arial"/>
                <w:sz w:val="16"/>
                <w:szCs w:val="16"/>
              </w:rPr>
              <w:t xml:space="preserve">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saturation of 94%, temperature of 38.5 degrees, heart rate of 100, and blood pressure of 150/80 [at 2300].</w:t>
            </w:r>
          </w:p>
        </w:tc>
        <w:tc>
          <w:tcPr>
            <w:tcW w:w="1305" w:type="dxa"/>
            <w:gridSpan w:val="2"/>
            <w:shd w:val="clear" w:color="auto" w:fill="auto"/>
          </w:tcPr>
          <w:p w14:paraId="0B9B3A01" w14:textId="77777777"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32" w:type="dxa"/>
            <w:gridSpan w:val="2"/>
            <w:shd w:val="clear" w:color="auto" w:fill="BFBFBF" w:themeFill="background1" w:themeFillShade="BF"/>
          </w:tcPr>
          <w:p w14:paraId="5D0D0038"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56CE4599" w14:textId="77777777"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486" w:type="dxa"/>
            <w:gridSpan w:val="2"/>
            <w:shd w:val="clear" w:color="auto" w:fill="BFBFBF" w:themeFill="background1" w:themeFillShade="BF"/>
          </w:tcPr>
          <w:p w14:paraId="4250F5F1"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Respiratory interventions planned.</w:t>
            </w:r>
          </w:p>
          <w:p w14:paraId="36F805F4" w14:textId="77777777" w:rsidR="00AE22DE" w:rsidRPr="00C529B5" w:rsidRDefault="00AE22DE" w:rsidP="00AE22DE">
            <w:pPr>
              <w:pStyle w:val="Default"/>
              <w:rPr>
                <w:rFonts w:ascii="Arial" w:hAnsi="Arial" w:cs="Arial"/>
                <w:color w:val="auto"/>
                <w:sz w:val="16"/>
                <w:szCs w:val="16"/>
              </w:rPr>
            </w:pPr>
          </w:p>
          <w:p w14:paraId="64092E97" w14:textId="77777777" w:rsidR="00AE22DE" w:rsidRPr="00C529B5" w:rsidRDefault="00AE22DE" w:rsidP="00AE22DE">
            <w:pPr>
              <w:rPr>
                <w:rFonts w:ascii="Arial" w:hAnsi="Arial" w:cs="Arial"/>
                <w:sz w:val="16"/>
                <w:szCs w:val="16"/>
              </w:rPr>
            </w:pPr>
          </w:p>
        </w:tc>
        <w:tc>
          <w:tcPr>
            <w:tcW w:w="1404" w:type="dxa"/>
            <w:gridSpan w:val="2"/>
            <w:shd w:val="clear" w:color="auto" w:fill="BFBFBF" w:themeFill="background1" w:themeFillShade="BF"/>
          </w:tcPr>
          <w:p w14:paraId="4F4D4599"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14:paraId="6273EA41" w14:textId="77777777" w:rsidR="00AE22DE" w:rsidRPr="00C529B5" w:rsidRDefault="00AE22DE" w:rsidP="00AE22DE">
            <w:pPr>
              <w:pStyle w:val="Default"/>
              <w:spacing w:after="67"/>
              <w:rPr>
                <w:rFonts w:ascii="Arial" w:hAnsi="Arial" w:cs="Arial"/>
                <w:color w:val="auto"/>
                <w:sz w:val="16"/>
                <w:szCs w:val="16"/>
              </w:rPr>
            </w:pPr>
          </w:p>
          <w:p w14:paraId="13EE9A21"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50% face mask to maintain saturation above 92%.</w:t>
            </w:r>
          </w:p>
          <w:p w14:paraId="439BA7A6" w14:textId="77777777" w:rsidR="00AE22DE" w:rsidRPr="00C529B5" w:rsidRDefault="00AE22DE" w:rsidP="00AE22DE">
            <w:pPr>
              <w:pStyle w:val="Default"/>
              <w:spacing w:after="67"/>
              <w:rPr>
                <w:rFonts w:ascii="Arial" w:hAnsi="Arial" w:cs="Arial"/>
                <w:color w:val="auto"/>
                <w:sz w:val="16"/>
                <w:szCs w:val="16"/>
              </w:rPr>
            </w:pPr>
          </w:p>
          <w:p w14:paraId="457B65F8"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 xml:space="preserve">Suctioned </w:t>
            </w:r>
            <w:proofErr w:type="spellStart"/>
            <w:r w:rsidRPr="003826D8">
              <w:rPr>
                <w:rFonts w:ascii="Arial" w:hAnsi="Arial" w:cs="Arial"/>
                <w:color w:val="auto"/>
                <w:sz w:val="16"/>
                <w:szCs w:val="16"/>
              </w:rPr>
              <w:t>Qhr</w:t>
            </w:r>
            <w:proofErr w:type="spellEnd"/>
            <w:r w:rsidRPr="003826D8">
              <w:rPr>
                <w:rFonts w:ascii="Arial" w:hAnsi="Arial" w:cs="Arial"/>
                <w:color w:val="auto"/>
                <w:sz w:val="16"/>
                <w:szCs w:val="16"/>
              </w:rPr>
              <w:t xml:space="preserve"> and </w:t>
            </w:r>
            <w:proofErr w:type="spellStart"/>
            <w:r w:rsidRPr="003826D8">
              <w:rPr>
                <w:rFonts w:ascii="Arial" w:hAnsi="Arial" w:cs="Arial"/>
                <w:color w:val="auto"/>
                <w:sz w:val="16"/>
                <w:szCs w:val="16"/>
              </w:rPr>
              <w:t>prn</w:t>
            </w:r>
            <w:proofErr w:type="spellEnd"/>
          </w:p>
          <w:p w14:paraId="2A03ACB1" w14:textId="77777777" w:rsidR="00AE22DE" w:rsidRPr="00C529B5" w:rsidRDefault="00AE22DE" w:rsidP="00AE22DE">
            <w:pPr>
              <w:pStyle w:val="Default"/>
              <w:spacing w:after="67"/>
              <w:rPr>
                <w:rFonts w:ascii="Arial" w:hAnsi="Arial" w:cs="Arial"/>
                <w:color w:val="auto"/>
                <w:sz w:val="16"/>
                <w:szCs w:val="16"/>
              </w:rPr>
            </w:pPr>
          </w:p>
          <w:p w14:paraId="6A04D4B8"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Continuous O2 saturation monitoring</w:t>
            </w:r>
          </w:p>
          <w:p w14:paraId="56618F8D" w14:textId="77777777" w:rsidR="00AE22DE" w:rsidRPr="00C529B5" w:rsidRDefault="00AE22DE" w:rsidP="00AE22DE">
            <w:pPr>
              <w:pStyle w:val="Default"/>
              <w:spacing w:after="67"/>
              <w:rPr>
                <w:rFonts w:ascii="Arial" w:hAnsi="Arial" w:cs="Arial"/>
                <w:color w:val="auto"/>
                <w:sz w:val="16"/>
                <w:szCs w:val="16"/>
              </w:rPr>
            </w:pPr>
          </w:p>
          <w:p w14:paraId="77CD05F6"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IV antibiotics administered</w:t>
            </w:r>
          </w:p>
          <w:p w14:paraId="0F6AA43C" w14:textId="77777777" w:rsidR="00AE22DE" w:rsidRPr="00C529B5" w:rsidRDefault="00AE22DE" w:rsidP="00AE22DE">
            <w:pPr>
              <w:pStyle w:val="Default"/>
              <w:rPr>
                <w:rFonts w:ascii="Arial" w:hAnsi="Arial" w:cs="Arial"/>
                <w:color w:val="auto"/>
                <w:sz w:val="16"/>
                <w:szCs w:val="16"/>
              </w:rPr>
            </w:pPr>
          </w:p>
        </w:tc>
        <w:tc>
          <w:tcPr>
            <w:tcW w:w="1292" w:type="dxa"/>
            <w:gridSpan w:val="2"/>
            <w:shd w:val="clear" w:color="auto" w:fill="BFBFBF" w:themeFill="background1" w:themeFillShade="BF"/>
          </w:tcPr>
          <w:p w14:paraId="092B3AA3"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Respiratory rate regular</w:t>
            </w:r>
          </w:p>
          <w:p w14:paraId="5A753277" w14:textId="77777777" w:rsidR="00AE22DE" w:rsidRPr="00C529B5" w:rsidRDefault="00AE22DE" w:rsidP="00AE22DE">
            <w:pPr>
              <w:pStyle w:val="Default"/>
              <w:rPr>
                <w:rFonts w:ascii="Arial" w:hAnsi="Arial" w:cs="Arial"/>
                <w:color w:val="auto"/>
                <w:sz w:val="16"/>
                <w:szCs w:val="16"/>
              </w:rPr>
            </w:pPr>
          </w:p>
          <w:p w14:paraId="5D1DE25C" w14:textId="77777777" w:rsidR="00AE22DE" w:rsidRPr="00C529B5" w:rsidRDefault="00AE22DE" w:rsidP="00AE22DE">
            <w:pPr>
              <w:pStyle w:val="Default"/>
              <w:rPr>
                <w:rFonts w:ascii="Arial" w:hAnsi="Arial" w:cs="Arial"/>
                <w:color w:val="auto"/>
                <w:sz w:val="16"/>
                <w:szCs w:val="16"/>
              </w:rPr>
            </w:pPr>
          </w:p>
          <w:p w14:paraId="5E81C92C" w14:textId="77777777" w:rsidR="00AE22DE" w:rsidRPr="00C529B5" w:rsidRDefault="00AE22DE" w:rsidP="00AE22DE">
            <w:pPr>
              <w:rPr>
                <w:rFonts w:ascii="Arial" w:hAnsi="Arial" w:cs="Arial"/>
                <w:sz w:val="16"/>
                <w:szCs w:val="16"/>
              </w:rPr>
            </w:pPr>
          </w:p>
        </w:tc>
        <w:tc>
          <w:tcPr>
            <w:tcW w:w="864" w:type="dxa"/>
            <w:shd w:val="clear" w:color="auto" w:fill="auto"/>
          </w:tcPr>
          <w:p w14:paraId="340F9073" w14:textId="77777777" w:rsidR="00AE22DE" w:rsidRPr="00C529B5" w:rsidRDefault="003826D8" w:rsidP="00AE22DE">
            <w:pPr>
              <w:rPr>
                <w:rFonts w:ascii="Arial" w:hAnsi="Arial" w:cs="Arial"/>
                <w:sz w:val="16"/>
                <w:szCs w:val="16"/>
              </w:rPr>
            </w:pPr>
            <w:r w:rsidRPr="003826D8">
              <w:rPr>
                <w:rFonts w:ascii="Arial" w:hAnsi="Arial" w:cs="Arial"/>
                <w:sz w:val="16"/>
                <w:szCs w:val="16"/>
              </w:rPr>
              <w:t>B. Well, RN</w:t>
            </w:r>
          </w:p>
        </w:tc>
        <w:tc>
          <w:tcPr>
            <w:tcW w:w="426" w:type="dxa"/>
          </w:tcPr>
          <w:p w14:paraId="54256218"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p w14:paraId="39311626" w14:textId="77777777"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14:paraId="2B2B8B12" w14:textId="77777777" w:rsidR="00AE22DE" w:rsidRPr="00C529B5" w:rsidRDefault="003826D8" w:rsidP="00AE22DE">
            <w:pPr>
              <w:rPr>
                <w:rFonts w:ascii="Arial" w:hAnsi="Arial" w:cs="Arial"/>
                <w:sz w:val="16"/>
                <w:szCs w:val="16"/>
              </w:rPr>
            </w:pPr>
            <w:r w:rsidRPr="003826D8">
              <w:rPr>
                <w:rFonts w:ascii="Arial" w:hAnsi="Arial" w:cs="Arial"/>
                <w:sz w:val="16"/>
                <w:szCs w:val="16"/>
              </w:rPr>
              <w:t>Medication Administration</w:t>
            </w:r>
          </w:p>
          <w:p w14:paraId="4082EE28" w14:textId="77777777" w:rsidR="00AE22DE" w:rsidRPr="00C529B5" w:rsidRDefault="00AE22DE" w:rsidP="00AE22DE">
            <w:pPr>
              <w:rPr>
                <w:rFonts w:ascii="Arial" w:hAnsi="Arial" w:cs="Arial"/>
                <w:sz w:val="16"/>
                <w:szCs w:val="16"/>
              </w:rPr>
            </w:pPr>
          </w:p>
        </w:tc>
      </w:tr>
    </w:tbl>
    <w:p w14:paraId="1F38C7AD" w14:textId="77777777" w:rsidR="00AE22DE" w:rsidRPr="00C529B5" w:rsidRDefault="00AE22DE" w:rsidP="00AE22DE">
      <w:pPr>
        <w:rPr>
          <w:rFonts w:ascii="Times New Roman" w:hAnsi="Times New Roman" w:cs="Times New Roman"/>
        </w:rPr>
      </w:pPr>
    </w:p>
    <w:p w14:paraId="60510D7D" w14:textId="77777777" w:rsidR="00AE22DE" w:rsidRPr="00C529B5" w:rsidRDefault="003826D8" w:rsidP="00AE22DE">
      <w:pPr>
        <w:spacing w:after="0" w:line="240" w:lineRule="auto"/>
        <w:rPr>
          <w:rFonts w:ascii="Times New Roman" w:eastAsia="Times New Roman" w:hAnsi="Times New Roman" w:cs="Times New Roman"/>
        </w:rPr>
      </w:pPr>
      <w:r w:rsidRPr="003826D8">
        <w:rPr>
          <w:rFonts w:ascii="Times New Roman" w:eastAsia="Times New Roman" w:hAnsi="Times New Roman" w:cs="Times New Roman"/>
          <w:b/>
          <w:bCs/>
          <w:shd w:val="clear" w:color="auto" w:fill="FFFFFF"/>
        </w:rPr>
        <w:t>Current Environment</w:t>
      </w:r>
    </w:p>
    <w:p w14:paraId="207F65DB" w14:textId="77777777"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shd w:val="clear" w:color="auto" w:fill="FFFFFF"/>
        </w:rPr>
        <w:t>The medical plan of care is documented in the ED (Dr. Planner's) EHR system, which is not integrated with the nursing documentation system.</w:t>
      </w:r>
      <w:ins w:id="104" w:author="Joyce Sensmeier" w:date="2012-07-02T18:19:00Z">
        <w:r w:rsidR="00C417F6">
          <w:rPr>
            <w:rFonts w:ascii="Times New Roman" w:eastAsia="Times New Roman" w:hAnsi="Times New Roman" w:cs="Times New Roman"/>
            <w:shd w:val="clear" w:color="auto" w:fill="FFFFFF"/>
          </w:rPr>
          <w:t xml:space="preserve"> </w:t>
        </w:r>
      </w:ins>
      <w:r w:rsidRPr="003826D8">
        <w:rPr>
          <w:rFonts w:ascii="Times New Roman" w:eastAsia="Times New Roman" w:hAnsi="Times New Roman" w:cs="Times New Roman"/>
          <w:shd w:val="clear" w:color="auto" w:fill="FFFFFF"/>
        </w:rPr>
        <w:t xml:space="preserve">Dr. Planner and nurse B. Well would have to navigate between systems to obtain the information they need because the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in two disparate systems.</w:t>
      </w:r>
      <w:ins w:id="105" w:author="Joyce Sensmeier" w:date="2012-07-02T18:19:00Z">
        <w:r w:rsidR="00C417F6">
          <w:rPr>
            <w:rFonts w:ascii="Times New Roman" w:eastAsia="Times New Roman" w:hAnsi="Times New Roman" w:cs="Times New Roman"/>
            <w:shd w:val="clear" w:color="auto" w:fill="FFFFFF"/>
          </w:rPr>
          <w:t xml:space="preserve"> </w:t>
        </w:r>
      </w:ins>
      <w:r w:rsidRPr="003826D8">
        <w:rPr>
          <w:rFonts w:ascii="Times New Roman" w:eastAsia="Times New Roman" w:hAnsi="Times New Roman" w:cs="Times New Roman"/>
        </w:rPr>
        <w:t xml:space="preserve">Today, communication between the provider and the nurse regarding the patient’s care is </w:t>
      </w:r>
      <w:ins w:id="106" w:author="Joyce Sensmeier" w:date="2012-07-02T18:55:00Z">
        <w:r w:rsidR="00D61AAD">
          <w:rPr>
            <w:rFonts w:ascii="Times New Roman" w:eastAsia="Times New Roman" w:hAnsi="Times New Roman" w:cs="Times New Roman"/>
          </w:rPr>
          <w:t xml:space="preserve">often </w:t>
        </w:r>
      </w:ins>
      <w:r w:rsidRPr="003826D8">
        <w:rPr>
          <w:rFonts w:ascii="Times New Roman" w:eastAsia="Times New Roman" w:hAnsi="Times New Roman" w:cs="Times New Roman"/>
        </w:rPr>
        <w:t xml:space="preserve">done verbally or via paper records. Typically, the provider will receive verbal updates during rounds or when the nurse initiates discussion or is asked about the patient progress. Often information from the nurse to the provider may be passed down from a previous nurse after shift changes or ‘hand-offs’ have occurred. Use of this process can lead to missed, forgotten or neglected information resulting in a delay of care. </w:t>
      </w:r>
    </w:p>
    <w:p w14:paraId="5273362F" w14:textId="77777777" w:rsidR="00AE22DE" w:rsidRPr="00C529B5" w:rsidRDefault="00AE22DE" w:rsidP="00AE22DE">
      <w:pPr>
        <w:spacing w:after="0"/>
        <w:rPr>
          <w:rFonts w:ascii="Times New Roman" w:eastAsia="Times New Roman" w:hAnsi="Times New Roman" w:cs="Times New Roman"/>
          <w:b/>
          <w:bCs/>
          <w:shd w:val="clear" w:color="auto" w:fill="FFFFFF"/>
        </w:rPr>
      </w:pPr>
    </w:p>
    <w:p w14:paraId="28F288AF" w14:textId="77777777"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b/>
          <w:bCs/>
          <w:shd w:val="clear" w:color="auto" w:fill="FFFFFF"/>
        </w:rPr>
        <w:t>Future Environment</w:t>
      </w:r>
    </w:p>
    <w:p w14:paraId="7B7272B8" w14:textId="77777777" w:rsidR="00AE22DE" w:rsidRPr="00C529B5" w:rsidRDefault="003826D8" w:rsidP="00AE22DE">
      <w:pPr>
        <w:spacing w:after="0"/>
        <w:rPr>
          <w:rFonts w:ascii="Times New Roman" w:eastAsia="Times New Roman" w:hAnsi="Times New Roman" w:cs="Times New Roman"/>
        </w:rPr>
      </w:pPr>
      <w:r w:rsidRPr="003826D8">
        <w:rPr>
          <w:rFonts w:ascii="Times New Roman" w:eastAsia="Times New Roman" w:hAnsi="Times New Roman" w:cs="Times New Roman"/>
          <w:shd w:val="clear" w:color="auto" w:fill="FFFFFF"/>
        </w:rPr>
        <w:t xml:space="preserve">Because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shared between Dr. Planner’s application and the nursing documentation system using the </w:t>
      </w:r>
      <w:proofErr w:type="gramStart"/>
      <w:r w:rsidRPr="003826D8">
        <w:rPr>
          <w:rFonts w:ascii="Times New Roman" w:eastAsia="Times New Roman" w:hAnsi="Times New Roman" w:cs="Times New Roman"/>
          <w:shd w:val="clear" w:color="auto" w:fill="FFFFFF"/>
        </w:rPr>
        <w:t>eNS</w:t>
      </w:r>
      <w:proofErr w:type="gramEnd"/>
      <w:r w:rsidRPr="003826D8">
        <w:rPr>
          <w:rFonts w:ascii="Times New Roman" w:eastAsia="Times New Roman" w:hAnsi="Times New Roman" w:cs="Times New Roman"/>
          <w:shd w:val="clear" w:color="auto" w:fill="FFFFFF"/>
        </w:rPr>
        <w:t xml:space="preserve"> and PPOC profiles, Dr. Planner is able to make more informed decisions in real time because the nursing </w:t>
      </w:r>
      <w:r w:rsidR="00FF512B">
        <w:rPr>
          <w:rFonts w:ascii="Times New Roman" w:eastAsia="Times New Roman" w:hAnsi="Times New Roman" w:cs="Times New Roman"/>
          <w:shd w:val="clear" w:color="auto" w:fill="FFFFFF"/>
        </w:rPr>
        <w:t>data are</w:t>
      </w:r>
      <w:r w:rsidRPr="003826D8">
        <w:rPr>
          <w:rFonts w:ascii="Times New Roman" w:eastAsia="Times New Roman" w:hAnsi="Times New Roman" w:cs="Times New Roman"/>
          <w:shd w:val="clear" w:color="auto" w:fill="FFFFFF"/>
        </w:rPr>
        <w:t xml:space="preserve"> easily accessible</w:t>
      </w:r>
      <w:r w:rsidRPr="003826D8">
        <w:rPr>
          <w:rFonts w:ascii="Times New Roman" w:eastAsia="Times New Roman" w:hAnsi="Times New Roman" w:cs="Times New Roman"/>
        </w:rPr>
        <w:t xml:space="preserve">. Based on the nursing documentation, he determines in a timely manner that Bob is having an allergic reaction to the antibiotic that is currently ordered. Dr. Planner documents </w:t>
      </w:r>
      <w:r w:rsidRPr="003826D8">
        <w:rPr>
          <w:rFonts w:ascii="Times New Roman" w:eastAsia="Times New Roman" w:hAnsi="Times New Roman" w:cs="Times New Roman"/>
        </w:rPr>
        <w:lastRenderedPageBreak/>
        <w:t xml:space="preserve">Bob’s allergy and orders a different antibiotic. The use of the </w:t>
      </w:r>
      <w:proofErr w:type="gramStart"/>
      <w:r w:rsidRPr="003826D8">
        <w:rPr>
          <w:rFonts w:ascii="Times New Roman" w:eastAsia="Times New Roman" w:hAnsi="Times New Roman" w:cs="Times New Roman"/>
        </w:rPr>
        <w:t>eNS</w:t>
      </w:r>
      <w:proofErr w:type="gramEnd"/>
      <w:r w:rsidRPr="003826D8">
        <w:rPr>
          <w:rFonts w:ascii="Times New Roman" w:eastAsia="Times New Roman" w:hAnsi="Times New Roman" w:cs="Times New Roman"/>
        </w:rPr>
        <w:t xml:space="preserve"> and PPOC can facilitate real time use of data as patients respond to the care they receive. Workflow processes can be integrated in such a way that as nurses care for patients and document the care they are giving, providers can be made aware of the patients’ responses.</w:t>
      </w:r>
      <w:r w:rsidR="00C417F6">
        <w:rPr>
          <w:rFonts w:ascii="Times New Roman" w:eastAsia="Times New Roman" w:hAnsi="Times New Roman" w:cs="Times New Roman"/>
        </w:rPr>
        <w:t xml:space="preserve"> </w:t>
      </w:r>
      <w:r w:rsidRPr="003826D8">
        <w:rPr>
          <w:rFonts w:ascii="Times New Roman" w:eastAsia="Times New Roman" w:hAnsi="Times New Roman" w:cs="Times New Roman"/>
        </w:rPr>
        <w:t xml:space="preserve">The intent is not to push nursing data into the providers documentation, but to use predetermined workflow ‘rules’ to inform the provider about what is going on with the patient in real time. </w:t>
      </w:r>
    </w:p>
    <w:p w14:paraId="70A7F22E" w14:textId="77777777" w:rsidR="002D52BF" w:rsidRPr="00C529B5" w:rsidRDefault="002D52BF" w:rsidP="00AE22DE">
      <w:pPr>
        <w:spacing w:after="0"/>
        <w:rPr>
          <w:rFonts w:ascii="Times New Roman" w:hAnsi="Times New Roman" w:cs="Times New Roman"/>
        </w:rPr>
      </w:pPr>
    </w:p>
    <w:p w14:paraId="7602B9EE" w14:textId="77777777" w:rsidR="00AE22DE" w:rsidRPr="00C529B5" w:rsidRDefault="003826D8" w:rsidP="00AE22DE">
      <w:pPr>
        <w:spacing w:after="0"/>
        <w:rPr>
          <w:rFonts w:ascii="Times New Roman" w:hAnsi="Times New Roman" w:cs="Times New Roman"/>
          <w:b/>
          <w:sz w:val="24"/>
          <w:szCs w:val="24"/>
        </w:rPr>
      </w:pPr>
      <w:r w:rsidRPr="003826D8">
        <w:rPr>
          <w:rFonts w:ascii="Times New Roman" w:hAnsi="Times New Roman" w:cs="Times New Roman"/>
          <w:b/>
          <w:sz w:val="24"/>
          <w:szCs w:val="24"/>
        </w:rPr>
        <w:t>Ms. I. Culler, RN (ICU Nurse) Nursing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89"/>
        <w:gridCol w:w="1124"/>
        <w:gridCol w:w="1292"/>
        <w:gridCol w:w="1300"/>
        <w:gridCol w:w="1418"/>
        <w:gridCol w:w="1264"/>
        <w:gridCol w:w="901"/>
        <w:gridCol w:w="1088"/>
      </w:tblGrid>
      <w:tr w:rsidR="00AE22DE" w:rsidRPr="00C529B5" w14:paraId="50EB3A9D" w14:textId="77777777">
        <w:tc>
          <w:tcPr>
            <w:tcW w:w="1272" w:type="dxa"/>
            <w:shd w:val="clear" w:color="auto" w:fill="000000"/>
          </w:tcPr>
          <w:p w14:paraId="61A3DCF7"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tc>
        <w:tc>
          <w:tcPr>
            <w:tcW w:w="1286" w:type="dxa"/>
            <w:shd w:val="clear" w:color="auto" w:fill="000000"/>
          </w:tcPr>
          <w:p w14:paraId="6660D329" w14:textId="77777777" w:rsidR="00AE22DE" w:rsidRPr="00C529B5" w:rsidRDefault="003826D8" w:rsidP="00AE22DE">
            <w:pPr>
              <w:rPr>
                <w:rFonts w:ascii="Arial" w:hAnsi="Arial" w:cs="Arial"/>
                <w:sz w:val="16"/>
                <w:szCs w:val="16"/>
              </w:rPr>
            </w:pPr>
            <w:r w:rsidRPr="003826D8">
              <w:rPr>
                <w:rFonts w:ascii="Arial" w:hAnsi="Arial" w:cs="Arial"/>
                <w:sz w:val="16"/>
                <w:szCs w:val="16"/>
              </w:rPr>
              <w:t>Problem</w:t>
            </w:r>
          </w:p>
        </w:tc>
        <w:tc>
          <w:tcPr>
            <w:tcW w:w="1424" w:type="dxa"/>
            <w:shd w:val="clear" w:color="auto" w:fill="000000"/>
          </w:tcPr>
          <w:p w14:paraId="2B91A729" w14:textId="77777777" w:rsidR="00AE22DE" w:rsidRPr="00C529B5" w:rsidRDefault="003826D8" w:rsidP="00AE22DE">
            <w:pPr>
              <w:rPr>
                <w:rFonts w:ascii="Arial" w:hAnsi="Arial" w:cs="Arial"/>
                <w:sz w:val="16"/>
                <w:szCs w:val="16"/>
              </w:rPr>
            </w:pPr>
            <w:r w:rsidRPr="003826D8">
              <w:rPr>
                <w:rFonts w:ascii="Arial" w:hAnsi="Arial" w:cs="Arial"/>
                <w:sz w:val="16"/>
                <w:szCs w:val="16"/>
              </w:rPr>
              <w:t>Expected Outcomes (Goal)</w:t>
            </w:r>
          </w:p>
        </w:tc>
        <w:tc>
          <w:tcPr>
            <w:tcW w:w="1445" w:type="dxa"/>
            <w:shd w:val="clear" w:color="auto" w:fill="000000"/>
          </w:tcPr>
          <w:p w14:paraId="0DC68C84" w14:textId="77777777" w:rsidR="00AE22DE" w:rsidRPr="00C529B5" w:rsidRDefault="003826D8" w:rsidP="00AE22DE">
            <w:pPr>
              <w:rPr>
                <w:rFonts w:ascii="Arial" w:hAnsi="Arial" w:cs="Arial"/>
                <w:sz w:val="16"/>
                <w:szCs w:val="16"/>
              </w:rPr>
            </w:pPr>
            <w:r w:rsidRPr="003826D8">
              <w:rPr>
                <w:rFonts w:ascii="Arial" w:hAnsi="Arial" w:cs="Arial"/>
                <w:sz w:val="16"/>
                <w:szCs w:val="16"/>
              </w:rPr>
              <w:t>Plan</w:t>
            </w:r>
          </w:p>
        </w:tc>
        <w:tc>
          <w:tcPr>
            <w:tcW w:w="1418" w:type="dxa"/>
            <w:shd w:val="clear" w:color="auto" w:fill="000000"/>
            <w:noWrap/>
          </w:tcPr>
          <w:p w14:paraId="15095569" w14:textId="77777777" w:rsidR="00AE22DE" w:rsidRPr="00C529B5" w:rsidRDefault="003826D8" w:rsidP="00AE22DE">
            <w:pPr>
              <w:rPr>
                <w:rFonts w:ascii="Arial" w:hAnsi="Arial" w:cs="Arial"/>
                <w:sz w:val="16"/>
                <w:szCs w:val="16"/>
              </w:rPr>
            </w:pPr>
            <w:r w:rsidRPr="003826D8">
              <w:rPr>
                <w:rFonts w:ascii="Arial" w:hAnsi="Arial" w:cs="Arial"/>
                <w:sz w:val="16"/>
                <w:szCs w:val="16"/>
              </w:rPr>
              <w:t>Implement Intervention</w:t>
            </w:r>
          </w:p>
        </w:tc>
        <w:tc>
          <w:tcPr>
            <w:tcW w:w="1387" w:type="dxa"/>
            <w:shd w:val="clear" w:color="auto" w:fill="000000"/>
          </w:tcPr>
          <w:p w14:paraId="221E4C20" w14:textId="77777777" w:rsidR="00AE22DE" w:rsidRPr="00C529B5" w:rsidRDefault="003826D8" w:rsidP="00AE22DE">
            <w:pPr>
              <w:rPr>
                <w:rFonts w:ascii="Arial" w:hAnsi="Arial" w:cs="Arial"/>
                <w:sz w:val="16"/>
                <w:szCs w:val="16"/>
              </w:rPr>
            </w:pPr>
            <w:r w:rsidRPr="003826D8">
              <w:rPr>
                <w:rFonts w:ascii="Arial" w:hAnsi="Arial" w:cs="Arial"/>
                <w:sz w:val="16"/>
                <w:szCs w:val="16"/>
              </w:rPr>
              <w:t>Evaluation</w:t>
            </w:r>
          </w:p>
        </w:tc>
        <w:tc>
          <w:tcPr>
            <w:tcW w:w="974" w:type="dxa"/>
            <w:shd w:val="clear" w:color="auto" w:fill="000000"/>
          </w:tcPr>
          <w:p w14:paraId="7F5B3D31" w14:textId="77777777" w:rsidR="00AE22DE" w:rsidRPr="00C529B5" w:rsidRDefault="003826D8" w:rsidP="00AE22DE">
            <w:pPr>
              <w:rPr>
                <w:rFonts w:ascii="Arial" w:hAnsi="Arial" w:cs="Arial"/>
                <w:sz w:val="16"/>
                <w:szCs w:val="16"/>
              </w:rPr>
            </w:pPr>
            <w:r w:rsidRPr="003826D8">
              <w:rPr>
                <w:rFonts w:ascii="Arial" w:hAnsi="Arial" w:cs="Arial"/>
                <w:sz w:val="16"/>
                <w:szCs w:val="16"/>
              </w:rPr>
              <w:t>Provider</w:t>
            </w:r>
          </w:p>
        </w:tc>
        <w:tc>
          <w:tcPr>
            <w:tcW w:w="370" w:type="dxa"/>
            <w:shd w:val="clear" w:color="auto" w:fill="000000"/>
          </w:tcPr>
          <w:p w14:paraId="6A476B46" w14:textId="77777777" w:rsidR="00AE22DE" w:rsidRPr="00C529B5" w:rsidRDefault="003826D8" w:rsidP="00AE22DE">
            <w:pPr>
              <w:rPr>
                <w:rFonts w:ascii="Arial" w:hAnsi="Arial" w:cs="Arial"/>
                <w:sz w:val="16"/>
                <w:szCs w:val="16"/>
              </w:rPr>
            </w:pPr>
            <w:r w:rsidRPr="003826D8">
              <w:rPr>
                <w:rFonts w:ascii="Arial" w:hAnsi="Arial" w:cs="Arial"/>
                <w:sz w:val="16"/>
                <w:szCs w:val="16"/>
              </w:rPr>
              <w:t>IHE Profile Template Section</w:t>
            </w:r>
          </w:p>
        </w:tc>
      </w:tr>
      <w:tr w:rsidR="00AE22DE" w:rsidRPr="00C529B5" w14:paraId="59C8A767" w14:textId="77777777">
        <w:tc>
          <w:tcPr>
            <w:tcW w:w="1272" w:type="dxa"/>
            <w:shd w:val="clear" w:color="auto" w:fill="D9D9D9" w:themeFill="background1" w:themeFillShade="D9"/>
          </w:tcPr>
          <w:p w14:paraId="6B347F3C" w14:textId="77777777" w:rsidR="00AE22DE" w:rsidRPr="00C529B5" w:rsidRDefault="003826D8" w:rsidP="00AE22DE">
            <w:pPr>
              <w:rPr>
                <w:rFonts w:ascii="Arial" w:hAnsi="Arial" w:cs="Arial"/>
                <w:sz w:val="16"/>
                <w:szCs w:val="16"/>
              </w:rPr>
            </w:pPr>
            <w:r w:rsidRPr="003826D8">
              <w:rPr>
                <w:rFonts w:ascii="Arial" w:hAnsi="Arial" w:cs="Arial"/>
                <w:sz w:val="16"/>
                <w:szCs w:val="16"/>
              </w:rPr>
              <w:t>Respiratory assessment</w:t>
            </w:r>
          </w:p>
        </w:tc>
        <w:tc>
          <w:tcPr>
            <w:tcW w:w="1286" w:type="dxa"/>
            <w:shd w:val="clear" w:color="auto" w:fill="auto"/>
          </w:tcPr>
          <w:p w14:paraId="580217B5" w14:textId="77777777" w:rsidR="00AE22DE" w:rsidRPr="00C529B5" w:rsidRDefault="003826D8" w:rsidP="00AE22DE">
            <w:pPr>
              <w:rPr>
                <w:rFonts w:ascii="Arial" w:hAnsi="Arial" w:cs="Arial"/>
                <w:sz w:val="16"/>
                <w:szCs w:val="16"/>
              </w:rPr>
            </w:pPr>
            <w:r w:rsidRPr="003826D8">
              <w:rPr>
                <w:rFonts w:ascii="Arial" w:hAnsi="Arial" w:cs="Arial"/>
                <w:sz w:val="16"/>
                <w:szCs w:val="16"/>
              </w:rPr>
              <w:t>Impaired Gas Exchange</w:t>
            </w:r>
          </w:p>
        </w:tc>
        <w:tc>
          <w:tcPr>
            <w:tcW w:w="1424" w:type="dxa"/>
            <w:shd w:val="clear" w:color="auto" w:fill="BFBFBF" w:themeFill="background1" w:themeFillShade="BF"/>
          </w:tcPr>
          <w:p w14:paraId="63545EC8"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36C50B4E" w14:textId="77777777" w:rsidR="00AE22DE" w:rsidRPr="00C529B5" w:rsidRDefault="003826D8" w:rsidP="00AE22DE">
            <w:pPr>
              <w:rPr>
                <w:rFonts w:ascii="Arial" w:hAnsi="Arial" w:cs="Arial"/>
                <w:sz w:val="16"/>
                <w:szCs w:val="16"/>
              </w:rPr>
            </w:pPr>
            <w:r w:rsidRPr="003826D8">
              <w:rPr>
                <w:rFonts w:ascii="Arial" w:hAnsi="Arial" w:cs="Arial"/>
                <w:sz w:val="16"/>
                <w:szCs w:val="16"/>
              </w:rPr>
              <w:br/>
            </w:r>
          </w:p>
        </w:tc>
        <w:tc>
          <w:tcPr>
            <w:tcW w:w="1445" w:type="dxa"/>
            <w:shd w:val="clear" w:color="auto" w:fill="BFBFBF" w:themeFill="background1" w:themeFillShade="BF"/>
          </w:tcPr>
          <w:p w14:paraId="404F7159"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Respiratory interventions planned. </w:t>
            </w:r>
          </w:p>
          <w:p w14:paraId="42BC3E25" w14:textId="77777777" w:rsidR="00AE22DE" w:rsidRPr="00C529B5" w:rsidRDefault="00AE22DE" w:rsidP="00AE22DE">
            <w:pPr>
              <w:pStyle w:val="Default"/>
              <w:rPr>
                <w:rFonts w:ascii="Arial" w:hAnsi="Arial" w:cs="Arial"/>
                <w:color w:val="auto"/>
                <w:sz w:val="16"/>
                <w:szCs w:val="16"/>
              </w:rPr>
            </w:pPr>
          </w:p>
          <w:p w14:paraId="4AA8F0FA" w14:textId="77777777" w:rsidR="00AE22DE" w:rsidRPr="00C529B5" w:rsidRDefault="00AE22DE" w:rsidP="00AE22DE">
            <w:pPr>
              <w:rPr>
                <w:rFonts w:ascii="Arial" w:hAnsi="Arial" w:cs="Arial"/>
                <w:sz w:val="16"/>
                <w:szCs w:val="16"/>
              </w:rPr>
            </w:pPr>
          </w:p>
        </w:tc>
        <w:tc>
          <w:tcPr>
            <w:tcW w:w="1418" w:type="dxa"/>
            <w:shd w:val="clear" w:color="auto" w:fill="D9D9D9" w:themeFill="background1" w:themeFillShade="D9"/>
          </w:tcPr>
          <w:p w14:paraId="4E317100"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Elevation of head of bed 30 to 45 degrees.</w:t>
            </w:r>
          </w:p>
          <w:p w14:paraId="59C8E018" w14:textId="77777777" w:rsidR="00AE22DE" w:rsidRPr="00C529B5" w:rsidRDefault="00AE22DE" w:rsidP="00AE22DE">
            <w:pPr>
              <w:pStyle w:val="Default"/>
              <w:spacing w:after="67"/>
              <w:rPr>
                <w:rFonts w:ascii="Arial" w:hAnsi="Arial" w:cs="Arial"/>
                <w:color w:val="auto"/>
                <w:sz w:val="16"/>
                <w:szCs w:val="16"/>
              </w:rPr>
            </w:pPr>
          </w:p>
          <w:p w14:paraId="0A49E36C"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rPr>
              <w:t>Humidified oxygen by 50% face mask to maintain saturation above 92%.</w:t>
            </w:r>
          </w:p>
          <w:p w14:paraId="4FA64C86" w14:textId="77777777" w:rsidR="00AE22DE" w:rsidRPr="00C529B5" w:rsidRDefault="00AE22DE" w:rsidP="00AE22DE">
            <w:pPr>
              <w:pStyle w:val="Default"/>
              <w:spacing w:after="67"/>
              <w:rPr>
                <w:rFonts w:ascii="Arial" w:hAnsi="Arial" w:cs="Arial"/>
                <w:color w:val="auto"/>
                <w:sz w:val="16"/>
                <w:szCs w:val="16"/>
              </w:rPr>
            </w:pPr>
          </w:p>
          <w:p w14:paraId="39D2838D" w14:textId="77777777" w:rsidR="00AE22DE" w:rsidRPr="00C529B5" w:rsidRDefault="003826D8" w:rsidP="00AE22DE">
            <w:pPr>
              <w:pStyle w:val="Default"/>
              <w:spacing w:after="67"/>
              <w:rPr>
                <w:rFonts w:ascii="Arial" w:hAnsi="Arial" w:cs="Arial"/>
                <w:color w:val="auto"/>
                <w:sz w:val="16"/>
                <w:szCs w:val="16"/>
              </w:rPr>
            </w:pPr>
            <w:r w:rsidRPr="003826D8">
              <w:rPr>
                <w:rFonts w:ascii="Arial" w:hAnsi="Arial" w:cs="Arial"/>
                <w:color w:val="auto"/>
                <w:sz w:val="16"/>
                <w:szCs w:val="16"/>
                <w:highlight w:val="lightGray"/>
              </w:rPr>
              <w:t>Pulmonary toiletry implemented</w:t>
            </w:r>
          </w:p>
          <w:p w14:paraId="5C0D8E04" w14:textId="77777777" w:rsidR="00AE22DE" w:rsidRPr="00C529B5" w:rsidRDefault="00AE22DE" w:rsidP="00AE22DE">
            <w:pPr>
              <w:pStyle w:val="Default"/>
              <w:spacing w:after="67"/>
              <w:rPr>
                <w:rFonts w:ascii="Arial" w:hAnsi="Arial" w:cs="Arial"/>
                <w:color w:val="auto"/>
                <w:sz w:val="16"/>
                <w:szCs w:val="16"/>
              </w:rPr>
            </w:pPr>
          </w:p>
          <w:p w14:paraId="0F0E0879" w14:textId="77777777" w:rsidR="00AE22DE" w:rsidRPr="00C529B5" w:rsidRDefault="00AE22DE" w:rsidP="00AE22DE">
            <w:pPr>
              <w:pStyle w:val="Default"/>
              <w:rPr>
                <w:rFonts w:ascii="Arial" w:hAnsi="Arial" w:cs="Arial"/>
                <w:color w:val="auto"/>
                <w:sz w:val="16"/>
                <w:szCs w:val="16"/>
              </w:rPr>
            </w:pPr>
          </w:p>
        </w:tc>
        <w:tc>
          <w:tcPr>
            <w:tcW w:w="1387" w:type="dxa"/>
            <w:shd w:val="clear" w:color="auto" w:fill="D9D9D9" w:themeFill="background1" w:themeFillShade="D9"/>
          </w:tcPr>
          <w:p w14:paraId="2867B558"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Pulse </w:t>
            </w:r>
            <w:proofErr w:type="spellStart"/>
            <w:r w:rsidRPr="003826D8">
              <w:rPr>
                <w:rFonts w:ascii="Arial" w:hAnsi="Arial" w:cs="Arial"/>
                <w:color w:val="auto"/>
                <w:sz w:val="16"/>
                <w:szCs w:val="16"/>
              </w:rPr>
              <w:t>Oximetry</w:t>
            </w:r>
            <w:proofErr w:type="spellEnd"/>
            <w:r w:rsidRPr="003826D8">
              <w:rPr>
                <w:rFonts w:ascii="Arial" w:hAnsi="Arial" w:cs="Arial"/>
                <w:color w:val="auto"/>
                <w:sz w:val="16"/>
                <w:szCs w:val="16"/>
              </w:rPr>
              <w:t xml:space="preserve"> is measured at 95 % when sleeping but decreases to 88% with exertion. </w:t>
            </w:r>
          </w:p>
          <w:p w14:paraId="2DA4AAF7" w14:textId="77777777" w:rsidR="00AE22DE" w:rsidRPr="00C529B5" w:rsidRDefault="00AE22DE" w:rsidP="00AE22DE">
            <w:pPr>
              <w:rPr>
                <w:rFonts w:ascii="Arial" w:hAnsi="Arial" w:cs="Arial"/>
                <w:sz w:val="16"/>
                <w:szCs w:val="16"/>
              </w:rPr>
            </w:pPr>
          </w:p>
        </w:tc>
        <w:tc>
          <w:tcPr>
            <w:tcW w:w="974" w:type="dxa"/>
          </w:tcPr>
          <w:p w14:paraId="213F8FD6" w14:textId="77777777" w:rsidR="00AE22DE" w:rsidRPr="00C529B5" w:rsidRDefault="003826D8" w:rsidP="00AE22DE">
            <w:pPr>
              <w:rPr>
                <w:rFonts w:ascii="Arial" w:hAnsi="Arial" w:cs="Arial"/>
                <w:sz w:val="16"/>
                <w:szCs w:val="16"/>
              </w:rPr>
            </w:pPr>
            <w:r w:rsidRPr="003826D8">
              <w:rPr>
                <w:rFonts w:ascii="Arial" w:hAnsi="Arial" w:cs="Arial"/>
                <w:sz w:val="16"/>
                <w:szCs w:val="16"/>
              </w:rPr>
              <w:t>I. Culler, RN</w:t>
            </w:r>
          </w:p>
        </w:tc>
        <w:tc>
          <w:tcPr>
            <w:tcW w:w="370" w:type="dxa"/>
          </w:tcPr>
          <w:p w14:paraId="1E7DD0DF" w14:textId="77777777" w:rsidR="00AE22DE" w:rsidRPr="00C529B5" w:rsidRDefault="003826D8" w:rsidP="00AE22DE">
            <w:pPr>
              <w:rPr>
                <w:rFonts w:ascii="Arial" w:hAnsi="Arial" w:cs="Arial"/>
                <w:sz w:val="16"/>
                <w:szCs w:val="16"/>
              </w:rPr>
            </w:pPr>
            <w:r w:rsidRPr="003826D8">
              <w:rPr>
                <w:rFonts w:ascii="Arial" w:hAnsi="Arial" w:cs="Arial"/>
                <w:sz w:val="16"/>
                <w:szCs w:val="16"/>
              </w:rPr>
              <w:t>Assessment</w:t>
            </w:r>
          </w:p>
          <w:p w14:paraId="5BC2C377" w14:textId="77777777" w:rsidR="00AE22DE" w:rsidRPr="00C529B5" w:rsidRDefault="003826D8" w:rsidP="00AE22DE">
            <w:pPr>
              <w:rPr>
                <w:rFonts w:ascii="Arial" w:hAnsi="Arial" w:cs="Arial"/>
                <w:sz w:val="16"/>
                <w:szCs w:val="16"/>
              </w:rPr>
            </w:pPr>
            <w:r w:rsidRPr="003826D8">
              <w:rPr>
                <w:rFonts w:ascii="Arial" w:hAnsi="Arial" w:cs="Arial"/>
                <w:sz w:val="16"/>
                <w:szCs w:val="16"/>
              </w:rPr>
              <w:t>Provider Orders</w:t>
            </w:r>
          </w:p>
          <w:p w14:paraId="59D19EDF" w14:textId="77777777" w:rsidR="00AE22DE" w:rsidRPr="00C529B5" w:rsidRDefault="003826D8" w:rsidP="00AE22DE">
            <w:pPr>
              <w:rPr>
                <w:rFonts w:ascii="Arial" w:hAnsi="Arial" w:cs="Arial"/>
                <w:sz w:val="16"/>
                <w:szCs w:val="16"/>
              </w:rPr>
            </w:pPr>
            <w:r w:rsidRPr="003826D8">
              <w:rPr>
                <w:rFonts w:ascii="Arial" w:hAnsi="Arial" w:cs="Arial"/>
                <w:sz w:val="16"/>
                <w:szCs w:val="16"/>
              </w:rPr>
              <w:t>Vital Signs</w:t>
            </w:r>
          </w:p>
        </w:tc>
      </w:tr>
      <w:tr w:rsidR="00AE22DE" w:rsidRPr="00C529B5" w14:paraId="7E6F14B8" w14:textId="77777777">
        <w:tc>
          <w:tcPr>
            <w:tcW w:w="1272" w:type="dxa"/>
            <w:shd w:val="clear" w:color="auto" w:fill="D9D9D9" w:themeFill="background1" w:themeFillShade="D9"/>
          </w:tcPr>
          <w:p w14:paraId="01CB04D2"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Pain assessment</w:t>
            </w:r>
          </w:p>
        </w:tc>
        <w:tc>
          <w:tcPr>
            <w:tcW w:w="1286" w:type="dxa"/>
            <w:shd w:val="clear" w:color="auto" w:fill="auto"/>
          </w:tcPr>
          <w:p w14:paraId="64849D11"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t>
            </w:r>
          </w:p>
          <w:p w14:paraId="4E8A7888" w14:textId="77777777" w:rsidR="00AE22DE" w:rsidRPr="00C529B5" w:rsidRDefault="00AE22DE" w:rsidP="00AE22DE">
            <w:pPr>
              <w:rPr>
                <w:rFonts w:ascii="Arial" w:hAnsi="Arial" w:cs="Arial"/>
                <w:sz w:val="16"/>
                <w:szCs w:val="16"/>
              </w:rPr>
            </w:pPr>
          </w:p>
          <w:p w14:paraId="313EE4B4" w14:textId="77777777" w:rsidR="00AE22DE" w:rsidRPr="00C529B5" w:rsidRDefault="003826D8" w:rsidP="00AE22DE">
            <w:pPr>
              <w:spacing w:line="240" w:lineRule="auto"/>
              <w:rPr>
                <w:rFonts w:ascii="Arial" w:hAnsi="Arial" w:cs="Arial"/>
                <w:b/>
                <w:sz w:val="16"/>
                <w:szCs w:val="16"/>
              </w:rPr>
            </w:pPr>
            <w:r w:rsidRPr="003826D8">
              <w:rPr>
                <w:rFonts w:ascii="Arial" w:hAnsi="Arial" w:cs="Arial"/>
                <w:b/>
                <w:sz w:val="16"/>
                <w:szCs w:val="16"/>
              </w:rPr>
              <w:br/>
            </w:r>
            <w:r w:rsidRPr="003826D8">
              <w:rPr>
                <w:rFonts w:ascii="Arial" w:hAnsi="Arial" w:cs="Arial"/>
                <w:b/>
                <w:sz w:val="16"/>
                <w:szCs w:val="16"/>
              </w:rPr>
              <w:br/>
            </w:r>
          </w:p>
        </w:tc>
        <w:tc>
          <w:tcPr>
            <w:tcW w:w="1424" w:type="dxa"/>
            <w:shd w:val="clear" w:color="auto" w:fill="BFBFBF" w:themeFill="background1" w:themeFillShade="BF"/>
          </w:tcPr>
          <w:p w14:paraId="54D8AB6D"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maintained within the patient’s comfort threshold (0-3) on oral medications </w:t>
            </w:r>
          </w:p>
          <w:p w14:paraId="17354CDE" w14:textId="77777777" w:rsidR="00AE22DE" w:rsidRPr="00C529B5" w:rsidRDefault="003826D8" w:rsidP="00AE22DE">
            <w:pPr>
              <w:rPr>
                <w:rFonts w:ascii="Arial" w:hAnsi="Arial" w:cs="Arial"/>
                <w:b/>
                <w:sz w:val="16"/>
                <w:szCs w:val="16"/>
              </w:rPr>
            </w:pPr>
            <w:r w:rsidRPr="003826D8">
              <w:rPr>
                <w:rFonts w:ascii="Arial" w:hAnsi="Arial" w:cs="Arial"/>
                <w:b/>
                <w:sz w:val="16"/>
                <w:szCs w:val="16"/>
              </w:rPr>
              <w:br/>
            </w:r>
          </w:p>
        </w:tc>
        <w:tc>
          <w:tcPr>
            <w:tcW w:w="1445" w:type="dxa"/>
            <w:shd w:val="clear" w:color="auto" w:fill="BFBFBF" w:themeFill="background1" w:themeFillShade="BF"/>
          </w:tcPr>
          <w:p w14:paraId="72D29313"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interventions planned. </w:t>
            </w:r>
          </w:p>
          <w:p w14:paraId="1361231C" w14:textId="77777777" w:rsidR="00AE22DE" w:rsidRPr="00C529B5" w:rsidRDefault="00AE22DE" w:rsidP="00AE22DE">
            <w:pPr>
              <w:pStyle w:val="Default"/>
              <w:rPr>
                <w:rFonts w:ascii="Arial" w:hAnsi="Arial" w:cs="Arial"/>
                <w:color w:val="auto"/>
                <w:sz w:val="16"/>
                <w:szCs w:val="16"/>
              </w:rPr>
            </w:pPr>
          </w:p>
        </w:tc>
        <w:tc>
          <w:tcPr>
            <w:tcW w:w="1418" w:type="dxa"/>
            <w:shd w:val="clear" w:color="auto" w:fill="D9D9D9" w:themeFill="background1" w:themeFillShade="D9"/>
          </w:tcPr>
          <w:p w14:paraId="108CAF88"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Splinting of chest with pillow to reduce pain with cough.</w:t>
            </w:r>
          </w:p>
          <w:p w14:paraId="0036BD64" w14:textId="77777777" w:rsidR="00AE22DE" w:rsidRPr="00C529B5" w:rsidRDefault="00AE22DE" w:rsidP="00AE22DE">
            <w:pPr>
              <w:rPr>
                <w:rFonts w:ascii="Arial" w:hAnsi="Arial" w:cs="Arial"/>
                <w:sz w:val="16"/>
                <w:szCs w:val="16"/>
              </w:rPr>
            </w:pPr>
          </w:p>
          <w:p w14:paraId="4F0C55A8" w14:textId="77777777" w:rsidR="00AE22DE" w:rsidRPr="00C529B5" w:rsidRDefault="003826D8" w:rsidP="00AE22DE">
            <w:pPr>
              <w:rPr>
                <w:rFonts w:ascii="Arial" w:hAnsi="Arial" w:cs="Arial"/>
                <w:sz w:val="16"/>
                <w:szCs w:val="16"/>
              </w:rPr>
            </w:pPr>
            <w:r w:rsidRPr="003826D8">
              <w:rPr>
                <w:rFonts w:ascii="Arial" w:hAnsi="Arial" w:cs="Arial"/>
                <w:sz w:val="16"/>
                <w:szCs w:val="16"/>
              </w:rPr>
              <w:t xml:space="preserve">Pain medication administered PRN as ordered. </w:t>
            </w:r>
          </w:p>
          <w:p w14:paraId="273EEDF1" w14:textId="77777777" w:rsidR="00AE22DE" w:rsidRPr="00C529B5" w:rsidRDefault="003826D8" w:rsidP="00AE22DE">
            <w:pPr>
              <w:rPr>
                <w:rFonts w:ascii="Arial" w:hAnsi="Arial" w:cs="Arial"/>
                <w:sz w:val="16"/>
                <w:szCs w:val="16"/>
              </w:rPr>
            </w:pPr>
            <w:r w:rsidRPr="003826D8">
              <w:rPr>
                <w:rFonts w:ascii="Arial" w:hAnsi="Arial" w:cs="Arial"/>
                <w:sz w:val="16"/>
                <w:szCs w:val="16"/>
                <w:highlight w:val="lightGray"/>
              </w:rPr>
              <w:t>Relaxation modalities implemented</w:t>
            </w:r>
          </w:p>
        </w:tc>
        <w:tc>
          <w:tcPr>
            <w:tcW w:w="1387" w:type="dxa"/>
            <w:shd w:val="clear" w:color="auto" w:fill="D9D9D9" w:themeFill="background1" w:themeFillShade="D9"/>
          </w:tcPr>
          <w:p w14:paraId="343B0B98"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 xml:space="preserve">Pain when coughing is reported by patient to be greater than 5 on pain scale with oral pain medications. </w:t>
            </w:r>
          </w:p>
          <w:p w14:paraId="5838A647" w14:textId="77777777" w:rsidR="00AE22DE" w:rsidRPr="00C529B5" w:rsidRDefault="00AE22DE" w:rsidP="00AE22DE">
            <w:pPr>
              <w:rPr>
                <w:rFonts w:ascii="Arial" w:hAnsi="Arial" w:cs="Arial"/>
                <w:sz w:val="16"/>
                <w:szCs w:val="16"/>
              </w:rPr>
            </w:pPr>
          </w:p>
        </w:tc>
        <w:tc>
          <w:tcPr>
            <w:tcW w:w="974" w:type="dxa"/>
          </w:tcPr>
          <w:p w14:paraId="104FC664" w14:textId="77777777" w:rsidR="00AE22DE" w:rsidRPr="00C529B5" w:rsidRDefault="003826D8" w:rsidP="00AE22DE">
            <w:pPr>
              <w:rPr>
                <w:rFonts w:ascii="Arial" w:hAnsi="Arial" w:cs="Arial"/>
                <w:sz w:val="16"/>
                <w:szCs w:val="16"/>
              </w:rPr>
            </w:pPr>
            <w:r w:rsidRPr="003826D8">
              <w:rPr>
                <w:rFonts w:ascii="Arial" w:hAnsi="Arial" w:cs="Arial"/>
                <w:sz w:val="16"/>
                <w:szCs w:val="16"/>
              </w:rPr>
              <w:t>I. Culler, RN</w:t>
            </w:r>
          </w:p>
        </w:tc>
        <w:tc>
          <w:tcPr>
            <w:tcW w:w="370" w:type="dxa"/>
          </w:tcPr>
          <w:p w14:paraId="5F7AA093" w14:textId="77777777" w:rsidR="00AE22DE" w:rsidRPr="00C529B5" w:rsidRDefault="003826D8" w:rsidP="00AE22DE">
            <w:pPr>
              <w:rPr>
                <w:rFonts w:ascii="Arial" w:hAnsi="Arial" w:cs="Arial"/>
                <w:sz w:val="16"/>
                <w:szCs w:val="16"/>
              </w:rPr>
            </w:pPr>
            <w:r w:rsidRPr="003826D8">
              <w:rPr>
                <w:rFonts w:ascii="Arial" w:hAnsi="Arial" w:cs="Arial"/>
                <w:sz w:val="16"/>
                <w:szCs w:val="16"/>
              </w:rPr>
              <w:t>Pain Scale Assessment</w:t>
            </w:r>
          </w:p>
        </w:tc>
      </w:tr>
      <w:tr w:rsidR="00AE22DE" w:rsidRPr="00C529B5" w14:paraId="1E93C568" w14:textId="77777777">
        <w:tc>
          <w:tcPr>
            <w:tcW w:w="1272" w:type="dxa"/>
            <w:tcBorders>
              <w:bottom w:val="single" w:sz="2" w:space="0" w:color="auto"/>
            </w:tcBorders>
            <w:shd w:val="clear" w:color="auto" w:fill="D9D9D9" w:themeFill="background1" w:themeFillShade="D9"/>
          </w:tcPr>
          <w:p w14:paraId="067AD793"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Skin assessment</w:t>
            </w:r>
          </w:p>
        </w:tc>
        <w:tc>
          <w:tcPr>
            <w:tcW w:w="1286" w:type="dxa"/>
            <w:tcBorders>
              <w:bottom w:val="single" w:sz="2" w:space="0" w:color="auto"/>
            </w:tcBorders>
            <w:shd w:val="clear" w:color="auto" w:fill="D9D9D9" w:themeFill="background1" w:themeFillShade="D9"/>
          </w:tcPr>
          <w:p w14:paraId="31ACD847"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Impaired skin integrity</w:t>
            </w:r>
          </w:p>
        </w:tc>
        <w:tc>
          <w:tcPr>
            <w:tcW w:w="1424" w:type="dxa"/>
            <w:tcBorders>
              <w:bottom w:val="single" w:sz="2" w:space="0" w:color="auto"/>
            </w:tcBorders>
            <w:shd w:val="clear" w:color="auto" w:fill="D9D9D9" w:themeFill="background1" w:themeFillShade="D9"/>
          </w:tcPr>
          <w:p w14:paraId="4EF1E645"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Maintain skin integrity</w:t>
            </w:r>
          </w:p>
        </w:tc>
        <w:tc>
          <w:tcPr>
            <w:tcW w:w="1445" w:type="dxa"/>
            <w:tcBorders>
              <w:bottom w:val="single" w:sz="2" w:space="0" w:color="auto"/>
            </w:tcBorders>
            <w:shd w:val="clear" w:color="auto" w:fill="D9D9D9" w:themeFill="background1" w:themeFillShade="D9"/>
          </w:tcPr>
          <w:p w14:paraId="311BD409"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Alleviate pressure on affected area</w:t>
            </w:r>
          </w:p>
        </w:tc>
        <w:tc>
          <w:tcPr>
            <w:tcW w:w="1418" w:type="dxa"/>
            <w:tcBorders>
              <w:bottom w:val="single" w:sz="2" w:space="0" w:color="auto"/>
            </w:tcBorders>
            <w:shd w:val="clear" w:color="auto" w:fill="D9D9D9" w:themeFill="background1" w:themeFillShade="D9"/>
          </w:tcPr>
          <w:p w14:paraId="13A2377C"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Reposition Q2hrs, air mattress use</w:t>
            </w:r>
          </w:p>
        </w:tc>
        <w:tc>
          <w:tcPr>
            <w:tcW w:w="1387" w:type="dxa"/>
            <w:tcBorders>
              <w:bottom w:val="single" w:sz="2" w:space="0" w:color="auto"/>
            </w:tcBorders>
            <w:shd w:val="clear" w:color="auto" w:fill="D9D9D9" w:themeFill="background1" w:themeFillShade="D9"/>
          </w:tcPr>
          <w:p w14:paraId="51375E32" w14:textId="77777777" w:rsidR="00AE22DE" w:rsidRPr="00C529B5" w:rsidRDefault="003826D8" w:rsidP="00AE22DE">
            <w:pPr>
              <w:pStyle w:val="Default"/>
              <w:rPr>
                <w:rFonts w:ascii="Arial" w:hAnsi="Arial" w:cs="Arial"/>
                <w:color w:val="auto"/>
                <w:sz w:val="16"/>
                <w:szCs w:val="16"/>
              </w:rPr>
            </w:pPr>
            <w:r w:rsidRPr="003826D8">
              <w:rPr>
                <w:rFonts w:ascii="Arial" w:hAnsi="Arial" w:cs="Arial"/>
                <w:color w:val="auto"/>
                <w:sz w:val="16"/>
                <w:szCs w:val="16"/>
              </w:rPr>
              <w:t>5 cm reddened area on left hip</w:t>
            </w:r>
          </w:p>
        </w:tc>
        <w:tc>
          <w:tcPr>
            <w:tcW w:w="974" w:type="dxa"/>
            <w:tcBorders>
              <w:bottom w:val="single" w:sz="2" w:space="0" w:color="auto"/>
            </w:tcBorders>
          </w:tcPr>
          <w:p w14:paraId="54258F50"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I. Culler, RN</w:t>
            </w:r>
          </w:p>
        </w:tc>
        <w:tc>
          <w:tcPr>
            <w:tcW w:w="370" w:type="dxa"/>
            <w:tcBorders>
              <w:bottom w:val="single" w:sz="2" w:space="0" w:color="auto"/>
            </w:tcBorders>
          </w:tcPr>
          <w:p w14:paraId="3FF7C029"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Assessment</w:t>
            </w:r>
          </w:p>
        </w:tc>
      </w:tr>
    </w:tbl>
    <w:p w14:paraId="2608D876" w14:textId="77777777" w:rsidR="00AE22DE" w:rsidRPr="00C529B5" w:rsidRDefault="00AE22DE" w:rsidP="00AE22DE">
      <w:pPr>
        <w:spacing w:after="0"/>
        <w:rPr>
          <w:rFonts w:ascii="Times New Roman" w:hAnsi="Times New Roman" w:cs="Times New Roman"/>
        </w:rPr>
      </w:pPr>
    </w:p>
    <w:p w14:paraId="3C64EAC1" w14:textId="77777777" w:rsidR="00AE22DE" w:rsidRPr="00C529B5" w:rsidRDefault="003826D8" w:rsidP="00AE22DE">
      <w:pPr>
        <w:spacing w:before="240" w:after="0" w:line="240" w:lineRule="auto"/>
        <w:rPr>
          <w:rFonts w:ascii="Times New Roman" w:hAnsi="Times New Roman" w:cs="Times New Roman"/>
          <w:b/>
        </w:rPr>
      </w:pPr>
      <w:r w:rsidRPr="003826D8">
        <w:rPr>
          <w:rFonts w:ascii="Times New Roman" w:hAnsi="Times New Roman" w:cs="Times New Roman"/>
          <w:b/>
        </w:rPr>
        <w:t>Current Environment</w:t>
      </w:r>
    </w:p>
    <w:p w14:paraId="068EB752" w14:textId="77777777"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shd w:val="clear" w:color="auto" w:fill="FFFFFF"/>
        </w:rPr>
        <w:t>When Dr. Planner prepares a transfer of care clinical summary, this information can be faxed or sent electronically to the hospital EHR. Upon admission to the hospital, nurse I. Culler is the admitting nurse that assumes Bob’s care. Nurse I. Culler reviews Dr. Planner</w:t>
      </w:r>
      <w:r w:rsidR="00D61AAD">
        <w:rPr>
          <w:rStyle w:val="apple-style-span"/>
          <w:rFonts w:ascii="Times New Roman" w:hAnsi="Times New Roman"/>
          <w:shd w:val="clear" w:color="auto" w:fill="FFFFFF"/>
        </w:rPr>
        <w:t>’s</w:t>
      </w:r>
      <w:r w:rsidRPr="003826D8">
        <w:rPr>
          <w:rStyle w:val="apple-style-span"/>
          <w:rFonts w:ascii="Times New Roman" w:hAnsi="Times New Roman"/>
          <w:shd w:val="clear" w:color="auto" w:fill="FFFFFF"/>
        </w:rPr>
        <w:t xml:space="preserve"> plan of care and incorporates it into her nursing care process. Continuing to follow the Nursing Process, she performs her initial assessment and formulates a nursing care plan.</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 xml:space="preserve">Nurse I. Culler receives a verbal report from nurse B. Well. She may receive a copy of the ED triage notes. She does not receive nurse B. Well’s nursing plan of care nor does she receive nurse B. Well’s documented nursing notes. Due to the lack of information sharing, nurse I. Culler is not aware of Bob’s wife death and his difficulty coping. Neither does she receive nurse B. Well’s detailed intervention or evaluation data. </w:t>
      </w:r>
    </w:p>
    <w:p w14:paraId="2C1B8A06" w14:textId="77777777" w:rsidR="00AE22DE" w:rsidRPr="00C529B5" w:rsidRDefault="00AE22DE" w:rsidP="00AE22DE">
      <w:pPr>
        <w:pStyle w:val="NoSpacing"/>
        <w:spacing w:line="276" w:lineRule="auto"/>
        <w:rPr>
          <w:rStyle w:val="apple-style-span"/>
        </w:rPr>
      </w:pPr>
    </w:p>
    <w:p w14:paraId="378ADBBA" w14:textId="77777777" w:rsidR="00AE22DE" w:rsidRPr="00C529B5" w:rsidRDefault="003826D8" w:rsidP="00AE22DE">
      <w:pPr>
        <w:pStyle w:val="NoSpacing"/>
        <w:spacing w:line="276" w:lineRule="auto"/>
        <w:rPr>
          <w:rStyle w:val="apple-style-span"/>
        </w:rPr>
      </w:pPr>
      <w:r w:rsidRPr="003826D8">
        <w:rPr>
          <w:rStyle w:val="apple-style-span"/>
          <w:rFonts w:ascii="Times New Roman" w:hAnsi="Times New Roman"/>
          <w:b/>
          <w:shd w:val="clear" w:color="auto" w:fill="FFFFFF"/>
        </w:rPr>
        <w:lastRenderedPageBreak/>
        <w:t>Future Environment</w:t>
      </w:r>
    </w:p>
    <w:p w14:paraId="651C365A" w14:textId="77777777" w:rsidR="00AE22DE" w:rsidRPr="00C529B5" w:rsidRDefault="003826D8" w:rsidP="00AE22DE">
      <w:pPr>
        <w:spacing w:after="0" w:line="240" w:lineRule="auto"/>
        <w:rPr>
          <w:rStyle w:val="apple-style-span"/>
          <w:rFonts w:ascii="Calibri" w:hAnsi="Calibri" w:cs="Times New Roman"/>
        </w:rPr>
      </w:pPr>
      <w:r w:rsidRPr="003826D8">
        <w:rPr>
          <w:rStyle w:val="apple-style-span"/>
          <w:rFonts w:ascii="Times New Roman" w:hAnsi="Times New Roman" w:cs="Times New Roman"/>
          <w:shd w:val="clear" w:color="auto" w:fill="FFFFFF"/>
        </w:rPr>
        <w:t>The EHRs</w:t>
      </w:r>
      <w:r w:rsidR="00D61AAD">
        <w:rPr>
          <w:rStyle w:val="apple-style-span"/>
          <w:rFonts w:ascii="Times New Roman" w:hAnsi="Times New Roman" w:cs="Times New Roman"/>
          <w:shd w:val="clear" w:color="auto" w:fill="FFFFFF"/>
        </w:rPr>
        <w:t xml:space="preserve"> that</w:t>
      </w:r>
      <w:r w:rsidRPr="003826D8">
        <w:rPr>
          <w:rStyle w:val="apple-style-span"/>
          <w:rFonts w:ascii="Times New Roman" w:hAnsi="Times New Roman" w:cs="Times New Roman"/>
          <w:shd w:val="clear" w:color="auto" w:fill="FFFFFF"/>
        </w:rPr>
        <w:t xml:space="preserve"> nurse B. Well and nurse I. Culler use are interoperable.</w:t>
      </w:r>
      <w:r w:rsidR="00C417F6">
        <w:rPr>
          <w:rStyle w:val="apple-style-span"/>
          <w:rFonts w:ascii="Times New Roman" w:hAnsi="Times New Roman" w:cs="Times New Roman"/>
          <w:shd w:val="clear" w:color="auto" w:fill="FFFFFF"/>
        </w:rPr>
        <w:t xml:space="preserve"> </w:t>
      </w:r>
      <w:r w:rsidRPr="003826D8">
        <w:rPr>
          <w:rStyle w:val="apple-style-span"/>
          <w:rFonts w:ascii="Times New Roman" w:hAnsi="Times New Roman" w:cs="Times New Roman"/>
          <w:shd w:val="clear" w:color="auto" w:fill="FFFFFF"/>
        </w:rPr>
        <w:t xml:space="preserve">Use of the </w:t>
      </w:r>
      <w:proofErr w:type="gramStart"/>
      <w:r w:rsidRPr="003826D8">
        <w:rPr>
          <w:rStyle w:val="apple-style-span"/>
          <w:rFonts w:ascii="Times New Roman" w:hAnsi="Times New Roman" w:cs="Times New Roman"/>
          <w:shd w:val="clear" w:color="auto" w:fill="FFFFFF"/>
        </w:rPr>
        <w:t>eNS</w:t>
      </w:r>
      <w:proofErr w:type="gramEnd"/>
      <w:r w:rsidRPr="003826D8">
        <w:rPr>
          <w:rStyle w:val="apple-style-span"/>
          <w:rFonts w:ascii="Times New Roman" w:hAnsi="Times New Roman" w:cs="Times New Roman"/>
          <w:shd w:val="clear" w:color="auto" w:fill="FFFFFF"/>
        </w:rPr>
        <w:t xml:space="preserve"> and PPOC profiles provides the opportunity for the direct sharing of nursing data. Nurse I. Culler receives the ED nursing documentation in real time and is able to complete an appropriate plan of care for Bob based on his current condition and past responses to care. </w:t>
      </w:r>
    </w:p>
    <w:p w14:paraId="065DF4FD" w14:textId="77777777" w:rsidR="00AE22DE" w:rsidRPr="00C529B5" w:rsidRDefault="00AE22DE" w:rsidP="00AE22DE">
      <w:pPr>
        <w:spacing w:after="0"/>
        <w:rPr>
          <w:rFonts w:ascii="Times New Roman" w:hAnsi="Times New Roman" w:cs="Times New Roman"/>
        </w:rPr>
      </w:pPr>
    </w:p>
    <w:p w14:paraId="75D11DC2" w14:textId="77777777"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t>Ms. I. Culler, RN (ICU Nurse) Nursing note [eNS]</w:t>
      </w:r>
    </w:p>
    <w:p w14:paraId="726F8546" w14:textId="77777777"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During his stay in the ICU, Bob’s respiratory status declines. He is transferred to the operating room/operating theater (OR) for a tracheostomy. Bob’s immediate care needs are documented and reported to the OR nurse by nurse I. Culler. </w:t>
      </w:r>
    </w:p>
    <w:p w14:paraId="3B58BA8D" w14:textId="77777777" w:rsidR="00AE22DE" w:rsidRPr="00C529B5" w:rsidRDefault="00AE22DE" w:rsidP="00AE22DE">
      <w:pPr>
        <w:spacing w:after="0" w:line="240" w:lineRule="auto"/>
        <w:rPr>
          <w:rFonts w:ascii="Times New Roman" w:hAnsi="Times New Roman" w:cs="Times New Roman"/>
          <w: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hemeFill="background1" w:themeFillShade="D9"/>
        <w:tblLook w:val="04A0" w:firstRow="1" w:lastRow="0" w:firstColumn="1" w:lastColumn="0" w:noHBand="0" w:noVBand="1"/>
      </w:tblPr>
      <w:tblGrid>
        <w:gridCol w:w="1237"/>
        <w:gridCol w:w="1153"/>
        <w:gridCol w:w="1313"/>
        <w:gridCol w:w="1340"/>
        <w:gridCol w:w="1430"/>
        <w:gridCol w:w="1105"/>
        <w:gridCol w:w="910"/>
        <w:gridCol w:w="1088"/>
      </w:tblGrid>
      <w:tr w:rsidR="00AE22DE" w:rsidRPr="00C529B5" w14:paraId="5DE44E8D" w14:textId="77777777">
        <w:tc>
          <w:tcPr>
            <w:tcW w:w="1334" w:type="dxa"/>
            <w:shd w:val="clear" w:color="auto" w:fill="000000" w:themeFill="text1"/>
          </w:tcPr>
          <w:p w14:paraId="55F99142" w14:textId="77777777" w:rsidR="00AE22DE" w:rsidRPr="00C529B5" w:rsidRDefault="00372736" w:rsidP="00AE22DE">
            <w:pPr>
              <w:rPr>
                <w:rFonts w:ascii="Arial" w:hAnsi="Arial" w:cs="Arial"/>
                <w:sz w:val="16"/>
                <w:szCs w:val="16"/>
              </w:rPr>
            </w:pPr>
            <w:r>
              <w:rPr>
                <w:rFonts w:ascii="Arial" w:hAnsi="Arial" w:cs="Arial"/>
                <w:sz w:val="16"/>
                <w:szCs w:val="16"/>
              </w:rPr>
              <w:t>Assessment</w:t>
            </w:r>
          </w:p>
        </w:tc>
        <w:tc>
          <w:tcPr>
            <w:tcW w:w="1300" w:type="dxa"/>
            <w:shd w:val="clear" w:color="auto" w:fill="000000" w:themeFill="text1"/>
          </w:tcPr>
          <w:p w14:paraId="6246693E" w14:textId="77777777" w:rsidR="00AE22DE" w:rsidRPr="00C529B5" w:rsidRDefault="00372736" w:rsidP="00AE22DE">
            <w:pPr>
              <w:rPr>
                <w:rFonts w:ascii="Arial" w:hAnsi="Arial" w:cs="Arial"/>
                <w:sz w:val="16"/>
                <w:szCs w:val="16"/>
              </w:rPr>
            </w:pPr>
            <w:r>
              <w:rPr>
                <w:rFonts w:ascii="Arial" w:hAnsi="Arial" w:cs="Arial"/>
                <w:sz w:val="16"/>
                <w:szCs w:val="16"/>
              </w:rPr>
              <w:t>Problem</w:t>
            </w:r>
          </w:p>
        </w:tc>
        <w:tc>
          <w:tcPr>
            <w:tcW w:w="1430" w:type="dxa"/>
            <w:shd w:val="clear" w:color="auto" w:fill="000000" w:themeFill="text1"/>
          </w:tcPr>
          <w:p w14:paraId="42404850" w14:textId="77777777"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481" w:type="dxa"/>
            <w:shd w:val="clear" w:color="auto" w:fill="000000" w:themeFill="text1"/>
          </w:tcPr>
          <w:p w14:paraId="37230845" w14:textId="77777777" w:rsidR="00AE22DE" w:rsidRPr="00C529B5" w:rsidRDefault="00372736" w:rsidP="00AE22DE">
            <w:pPr>
              <w:rPr>
                <w:rFonts w:ascii="Arial" w:hAnsi="Arial" w:cs="Arial"/>
                <w:sz w:val="16"/>
                <w:szCs w:val="16"/>
              </w:rPr>
            </w:pPr>
            <w:r>
              <w:rPr>
                <w:rFonts w:ascii="Arial" w:hAnsi="Arial" w:cs="Arial"/>
                <w:sz w:val="16"/>
                <w:szCs w:val="16"/>
              </w:rPr>
              <w:t>Plan</w:t>
            </w:r>
          </w:p>
        </w:tc>
        <w:tc>
          <w:tcPr>
            <w:tcW w:w="1430" w:type="dxa"/>
            <w:shd w:val="clear" w:color="auto" w:fill="000000" w:themeFill="text1"/>
            <w:noWrap/>
          </w:tcPr>
          <w:p w14:paraId="5601056C" w14:textId="77777777"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196" w:type="dxa"/>
            <w:shd w:val="clear" w:color="auto" w:fill="000000" w:themeFill="text1"/>
          </w:tcPr>
          <w:p w14:paraId="0039EF95" w14:textId="77777777"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hemeFill="text1"/>
          </w:tcPr>
          <w:p w14:paraId="49A8D775" w14:textId="77777777" w:rsidR="00AE22DE" w:rsidRPr="00C529B5" w:rsidRDefault="00372736" w:rsidP="00AE22DE">
            <w:pPr>
              <w:rPr>
                <w:rFonts w:ascii="Arial" w:hAnsi="Arial" w:cs="Arial"/>
                <w:sz w:val="16"/>
                <w:szCs w:val="16"/>
              </w:rPr>
            </w:pPr>
            <w:r>
              <w:rPr>
                <w:rFonts w:ascii="Arial" w:hAnsi="Arial" w:cs="Arial"/>
                <w:sz w:val="16"/>
                <w:szCs w:val="16"/>
              </w:rPr>
              <w:t>Provider</w:t>
            </w:r>
          </w:p>
        </w:tc>
        <w:tc>
          <w:tcPr>
            <w:tcW w:w="431" w:type="dxa"/>
            <w:shd w:val="clear" w:color="auto" w:fill="000000" w:themeFill="text1"/>
          </w:tcPr>
          <w:p w14:paraId="6D5E8369" w14:textId="77777777"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14:paraId="526B8F68" w14:textId="77777777">
        <w:tc>
          <w:tcPr>
            <w:tcW w:w="1334" w:type="dxa"/>
            <w:shd w:val="clear" w:color="auto" w:fill="BFBFBF" w:themeFill="background1" w:themeFillShade="BF"/>
          </w:tcPr>
          <w:p w14:paraId="1AA6575C" w14:textId="77777777" w:rsidR="00AE22DE" w:rsidRPr="00C529B5" w:rsidRDefault="00372736" w:rsidP="00AE22DE">
            <w:pPr>
              <w:rPr>
                <w:rFonts w:ascii="Arial" w:hAnsi="Arial" w:cs="Arial"/>
                <w:sz w:val="16"/>
                <w:szCs w:val="16"/>
              </w:rPr>
            </w:pPr>
            <w:r>
              <w:rPr>
                <w:rFonts w:ascii="Arial" w:hAnsi="Arial" w:cs="Arial"/>
                <w:sz w:val="16"/>
                <w:szCs w:val="16"/>
              </w:rPr>
              <w:t xml:space="preserve">Copious amounts of yellow sputum, increased work of breathing, decreased lung sounds </w:t>
            </w:r>
            <w:r w:rsidR="003826D8" w:rsidRPr="003826D8">
              <w:rPr>
                <w:rFonts w:ascii="Arial" w:hAnsi="Arial" w:cs="Arial"/>
                <w:sz w:val="16"/>
                <w:szCs w:val="16"/>
              </w:rPr>
              <w:t xml:space="preserve">bilaterally, pulse </w:t>
            </w:r>
            <w:proofErr w:type="spellStart"/>
            <w:r w:rsidR="003826D8" w:rsidRPr="003826D8">
              <w:rPr>
                <w:rFonts w:ascii="Arial" w:hAnsi="Arial" w:cs="Arial"/>
                <w:sz w:val="16"/>
                <w:szCs w:val="16"/>
              </w:rPr>
              <w:t>oximetry</w:t>
            </w:r>
            <w:proofErr w:type="spellEnd"/>
            <w:r w:rsidR="003826D8" w:rsidRPr="003826D8">
              <w:rPr>
                <w:rFonts w:ascii="Arial" w:hAnsi="Arial" w:cs="Arial"/>
                <w:sz w:val="16"/>
                <w:szCs w:val="16"/>
              </w:rPr>
              <w:t xml:space="preserve"> saturation of 88%, temperature of 39 degrees Celsius (102.2 degrees Fahrenheit), heart rate of 108, and blood pressure of 156/88.</w:t>
            </w:r>
          </w:p>
        </w:tc>
        <w:tc>
          <w:tcPr>
            <w:tcW w:w="1300" w:type="dxa"/>
            <w:shd w:val="clear" w:color="auto" w:fill="auto"/>
          </w:tcPr>
          <w:p w14:paraId="7A72199E" w14:textId="77777777"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0" w:type="dxa"/>
            <w:shd w:val="clear" w:color="auto" w:fill="BFBFBF" w:themeFill="background1" w:themeFillShade="BF"/>
          </w:tcPr>
          <w:p w14:paraId="064DC142"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6FFBA204" w14:textId="77777777" w:rsidR="00AE22DE" w:rsidRPr="00C529B5" w:rsidRDefault="00372736" w:rsidP="00AE22DE">
            <w:pPr>
              <w:rPr>
                <w:rFonts w:ascii="Arial" w:hAnsi="Arial" w:cs="Arial"/>
                <w:sz w:val="16"/>
                <w:szCs w:val="16"/>
              </w:rPr>
            </w:pPr>
            <w:r>
              <w:rPr>
                <w:rFonts w:ascii="Arial" w:hAnsi="Arial" w:cs="Arial"/>
                <w:sz w:val="16"/>
                <w:szCs w:val="16"/>
              </w:rPr>
              <w:br/>
            </w:r>
          </w:p>
        </w:tc>
        <w:tc>
          <w:tcPr>
            <w:tcW w:w="1481" w:type="dxa"/>
            <w:shd w:val="clear" w:color="auto" w:fill="BFBFBF" w:themeFill="background1" w:themeFillShade="BF"/>
          </w:tcPr>
          <w:p w14:paraId="238377A1"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Respiratory interventions planned.</w:t>
            </w:r>
          </w:p>
          <w:p w14:paraId="05911EDA" w14:textId="77777777" w:rsidR="00AE22DE" w:rsidRPr="00C529B5" w:rsidRDefault="00AE22DE" w:rsidP="00AE22DE">
            <w:pPr>
              <w:pStyle w:val="Default"/>
              <w:rPr>
                <w:rFonts w:ascii="Arial" w:hAnsi="Arial" w:cs="Arial"/>
                <w:color w:val="auto"/>
                <w:sz w:val="16"/>
                <w:szCs w:val="16"/>
              </w:rPr>
            </w:pPr>
          </w:p>
          <w:p w14:paraId="2B594FFD" w14:textId="77777777" w:rsidR="00AE22DE" w:rsidRPr="00C529B5" w:rsidRDefault="00AE22DE" w:rsidP="00AE22DE">
            <w:pPr>
              <w:rPr>
                <w:rFonts w:ascii="Arial" w:hAnsi="Arial" w:cs="Arial"/>
                <w:sz w:val="16"/>
                <w:szCs w:val="16"/>
              </w:rPr>
            </w:pPr>
          </w:p>
        </w:tc>
        <w:tc>
          <w:tcPr>
            <w:tcW w:w="1430" w:type="dxa"/>
            <w:shd w:val="clear" w:color="auto" w:fill="BFBFBF" w:themeFill="background1" w:themeFillShade="BF"/>
          </w:tcPr>
          <w:p w14:paraId="1C5E58A1"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14:paraId="6A7AE969" w14:textId="77777777" w:rsidR="00AE22DE" w:rsidRPr="00C529B5" w:rsidRDefault="00AE22DE" w:rsidP="00AE22DE">
            <w:pPr>
              <w:pStyle w:val="Default"/>
              <w:spacing w:after="67"/>
              <w:rPr>
                <w:rFonts w:ascii="Arial" w:hAnsi="Arial" w:cs="Arial"/>
                <w:color w:val="auto"/>
                <w:sz w:val="16"/>
                <w:szCs w:val="16"/>
              </w:rPr>
            </w:pPr>
          </w:p>
          <w:p w14:paraId="08594195"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50% face mask to maintain saturation above 92%.</w:t>
            </w:r>
          </w:p>
          <w:p w14:paraId="63359BD6" w14:textId="77777777" w:rsidR="00AE22DE" w:rsidRPr="00C529B5" w:rsidRDefault="00AE22DE" w:rsidP="00AE22DE">
            <w:pPr>
              <w:pStyle w:val="Default"/>
              <w:spacing w:after="67"/>
              <w:rPr>
                <w:rFonts w:ascii="Arial" w:hAnsi="Arial" w:cs="Arial"/>
                <w:color w:val="auto"/>
                <w:sz w:val="16"/>
                <w:szCs w:val="16"/>
              </w:rPr>
            </w:pPr>
          </w:p>
          <w:p w14:paraId="1AA84F1D"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Suctioned </w:t>
            </w:r>
            <w:proofErr w:type="spellStart"/>
            <w:r>
              <w:rPr>
                <w:rFonts w:ascii="Arial" w:hAnsi="Arial" w:cs="Arial"/>
                <w:color w:val="auto"/>
                <w:sz w:val="16"/>
                <w:szCs w:val="16"/>
              </w:rPr>
              <w:t>Qhr</w:t>
            </w:r>
            <w:proofErr w:type="spellEnd"/>
            <w:r>
              <w:rPr>
                <w:rFonts w:ascii="Arial" w:hAnsi="Arial" w:cs="Arial"/>
                <w:color w:val="auto"/>
                <w:sz w:val="16"/>
                <w:szCs w:val="16"/>
              </w:rPr>
              <w:t xml:space="preserve"> and </w:t>
            </w:r>
            <w:proofErr w:type="spellStart"/>
            <w:r>
              <w:rPr>
                <w:rFonts w:ascii="Arial" w:hAnsi="Arial" w:cs="Arial"/>
                <w:color w:val="auto"/>
                <w:sz w:val="16"/>
                <w:szCs w:val="16"/>
              </w:rPr>
              <w:t>prn</w:t>
            </w:r>
            <w:proofErr w:type="spellEnd"/>
          </w:p>
          <w:p w14:paraId="45EFD45E" w14:textId="77777777" w:rsidR="00AE22DE" w:rsidRPr="00C529B5" w:rsidRDefault="00AE22DE" w:rsidP="00AE22DE">
            <w:pPr>
              <w:pStyle w:val="Default"/>
              <w:spacing w:after="67"/>
              <w:rPr>
                <w:rFonts w:ascii="Arial" w:hAnsi="Arial" w:cs="Arial"/>
                <w:color w:val="auto"/>
                <w:sz w:val="16"/>
                <w:szCs w:val="16"/>
              </w:rPr>
            </w:pPr>
          </w:p>
          <w:p w14:paraId="1CB2E2E8"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Continuous O2 saturation monitoring</w:t>
            </w:r>
          </w:p>
          <w:p w14:paraId="15B7A012" w14:textId="77777777" w:rsidR="00AE22DE" w:rsidRPr="00C529B5" w:rsidRDefault="00AE22DE" w:rsidP="00AE22DE">
            <w:pPr>
              <w:pStyle w:val="Default"/>
              <w:rPr>
                <w:rFonts w:ascii="Arial" w:hAnsi="Arial" w:cs="Arial"/>
                <w:color w:val="auto"/>
                <w:sz w:val="16"/>
                <w:szCs w:val="16"/>
              </w:rPr>
            </w:pPr>
          </w:p>
        </w:tc>
        <w:tc>
          <w:tcPr>
            <w:tcW w:w="1196" w:type="dxa"/>
            <w:shd w:val="clear" w:color="auto" w:fill="BFBFBF" w:themeFill="background1" w:themeFillShade="BF"/>
          </w:tcPr>
          <w:p w14:paraId="40849873"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De-saturation to 88% when positioned on left side. </w:t>
            </w:r>
          </w:p>
          <w:p w14:paraId="39D93950" w14:textId="77777777" w:rsidR="00AE22DE" w:rsidRPr="00C529B5" w:rsidRDefault="00AE22DE" w:rsidP="00AE22DE">
            <w:pPr>
              <w:pStyle w:val="Default"/>
              <w:rPr>
                <w:rFonts w:ascii="Arial" w:hAnsi="Arial" w:cs="Arial"/>
                <w:color w:val="auto"/>
                <w:sz w:val="16"/>
                <w:szCs w:val="16"/>
              </w:rPr>
            </w:pPr>
          </w:p>
          <w:p w14:paraId="5D787B1E"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Increased work of breathing when agitated. </w:t>
            </w:r>
          </w:p>
          <w:p w14:paraId="72180B8E" w14:textId="77777777" w:rsidR="00AE22DE" w:rsidRPr="00C529B5" w:rsidRDefault="00AE22DE" w:rsidP="00AE22DE">
            <w:pPr>
              <w:rPr>
                <w:rFonts w:ascii="Arial" w:hAnsi="Arial" w:cs="Arial"/>
                <w:sz w:val="16"/>
                <w:szCs w:val="16"/>
              </w:rPr>
            </w:pPr>
          </w:p>
        </w:tc>
        <w:tc>
          <w:tcPr>
            <w:tcW w:w="974" w:type="dxa"/>
            <w:shd w:val="clear" w:color="auto" w:fill="auto"/>
          </w:tcPr>
          <w:p w14:paraId="1F8048BD" w14:textId="77777777" w:rsidR="00AE22DE" w:rsidRPr="00C529B5" w:rsidRDefault="00372736" w:rsidP="00AE22DE">
            <w:pPr>
              <w:rPr>
                <w:rFonts w:ascii="Arial" w:hAnsi="Arial" w:cs="Arial"/>
                <w:sz w:val="16"/>
                <w:szCs w:val="16"/>
              </w:rPr>
            </w:pPr>
            <w:r>
              <w:rPr>
                <w:rFonts w:ascii="Arial" w:hAnsi="Arial" w:cs="Arial"/>
                <w:sz w:val="16"/>
                <w:szCs w:val="16"/>
              </w:rPr>
              <w:t>I. Culler, RN</w:t>
            </w:r>
          </w:p>
        </w:tc>
        <w:tc>
          <w:tcPr>
            <w:tcW w:w="431" w:type="dxa"/>
          </w:tcPr>
          <w:p w14:paraId="177341C5" w14:textId="77777777" w:rsidR="00AE22DE" w:rsidRPr="00C529B5" w:rsidRDefault="00372736" w:rsidP="00AE22DE">
            <w:pPr>
              <w:rPr>
                <w:rFonts w:ascii="Arial" w:hAnsi="Arial" w:cs="Arial"/>
                <w:sz w:val="16"/>
                <w:szCs w:val="16"/>
              </w:rPr>
            </w:pPr>
            <w:r>
              <w:rPr>
                <w:rFonts w:ascii="Arial" w:hAnsi="Arial" w:cs="Arial"/>
                <w:sz w:val="16"/>
                <w:szCs w:val="16"/>
              </w:rPr>
              <w:t>Assessment</w:t>
            </w:r>
          </w:p>
          <w:p w14:paraId="3BAEE481" w14:textId="77777777" w:rsidR="00AE22DE" w:rsidRPr="00C529B5" w:rsidRDefault="00372736" w:rsidP="00AE22DE">
            <w:pPr>
              <w:rPr>
                <w:rFonts w:ascii="Arial" w:hAnsi="Arial" w:cs="Arial"/>
                <w:sz w:val="16"/>
                <w:szCs w:val="16"/>
              </w:rPr>
            </w:pPr>
            <w:r>
              <w:rPr>
                <w:rFonts w:ascii="Arial" w:hAnsi="Arial" w:cs="Arial"/>
                <w:sz w:val="16"/>
                <w:szCs w:val="16"/>
              </w:rPr>
              <w:t>Provider Orders</w:t>
            </w:r>
          </w:p>
          <w:p w14:paraId="3F80FCB5" w14:textId="77777777" w:rsidR="00AE22DE" w:rsidRPr="00C529B5" w:rsidRDefault="00372736" w:rsidP="00AE22DE">
            <w:pPr>
              <w:rPr>
                <w:rFonts w:ascii="Arial" w:hAnsi="Arial" w:cs="Arial"/>
                <w:sz w:val="16"/>
                <w:szCs w:val="16"/>
              </w:rPr>
            </w:pPr>
            <w:r>
              <w:rPr>
                <w:rFonts w:ascii="Arial" w:hAnsi="Arial" w:cs="Arial"/>
                <w:sz w:val="16"/>
                <w:szCs w:val="16"/>
              </w:rPr>
              <w:t>Vital Signs</w:t>
            </w:r>
          </w:p>
        </w:tc>
      </w:tr>
      <w:tr w:rsidR="00AE22DE" w:rsidRPr="00C529B5" w14:paraId="6F39659F" w14:textId="77777777">
        <w:tc>
          <w:tcPr>
            <w:tcW w:w="1334" w:type="dxa"/>
            <w:shd w:val="clear" w:color="auto" w:fill="BFBFBF" w:themeFill="background1" w:themeFillShade="BF"/>
          </w:tcPr>
          <w:p w14:paraId="036978F4" w14:textId="77777777" w:rsidR="00AE22DE" w:rsidRPr="00C529B5" w:rsidRDefault="00372736" w:rsidP="00AE22DE">
            <w:pPr>
              <w:rPr>
                <w:rFonts w:ascii="Arial" w:hAnsi="Arial" w:cs="Arial"/>
                <w:sz w:val="16"/>
                <w:szCs w:val="16"/>
              </w:rPr>
            </w:pPr>
            <w:r>
              <w:rPr>
                <w:rFonts w:ascii="Arial" w:hAnsi="Arial" w:cs="Arial"/>
                <w:sz w:val="16"/>
                <w:szCs w:val="16"/>
              </w:rPr>
              <w:t xml:space="preserve">Acute left sided chest wall pain. </w:t>
            </w:r>
          </w:p>
        </w:tc>
        <w:tc>
          <w:tcPr>
            <w:tcW w:w="1300" w:type="dxa"/>
            <w:shd w:val="clear" w:color="auto" w:fill="BFBFBF" w:themeFill="background1" w:themeFillShade="BF"/>
          </w:tcPr>
          <w:p w14:paraId="0051D8E6"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Pain</w:t>
            </w:r>
          </w:p>
          <w:p w14:paraId="5EFAA221" w14:textId="77777777" w:rsidR="00AE22DE" w:rsidRPr="00C529B5" w:rsidRDefault="00AE22DE" w:rsidP="00AE22DE">
            <w:pPr>
              <w:rPr>
                <w:rFonts w:ascii="Arial" w:hAnsi="Arial" w:cs="Arial"/>
                <w:sz w:val="16"/>
                <w:szCs w:val="16"/>
              </w:rPr>
            </w:pPr>
          </w:p>
        </w:tc>
        <w:tc>
          <w:tcPr>
            <w:tcW w:w="1430" w:type="dxa"/>
            <w:shd w:val="clear" w:color="auto" w:fill="BFBFBF" w:themeFill="background1" w:themeFillShade="BF"/>
          </w:tcPr>
          <w:p w14:paraId="502ABD21"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Pain maintained within the patient’s comfort threshold (0-3) on oral medications </w:t>
            </w:r>
          </w:p>
          <w:p w14:paraId="12A68DDB" w14:textId="77777777" w:rsidR="00AE22DE" w:rsidRPr="00C529B5" w:rsidRDefault="00AE22DE" w:rsidP="00AE22DE">
            <w:pPr>
              <w:autoSpaceDE w:val="0"/>
              <w:autoSpaceDN w:val="0"/>
              <w:adjustRightInd w:val="0"/>
              <w:spacing w:after="0" w:line="240" w:lineRule="auto"/>
              <w:rPr>
                <w:rFonts w:ascii="Arial" w:hAnsi="Arial" w:cs="Arial"/>
                <w:sz w:val="16"/>
                <w:szCs w:val="16"/>
              </w:rPr>
            </w:pPr>
          </w:p>
        </w:tc>
        <w:tc>
          <w:tcPr>
            <w:tcW w:w="1481" w:type="dxa"/>
            <w:shd w:val="clear" w:color="auto" w:fill="BFBFBF" w:themeFill="background1" w:themeFillShade="BF"/>
          </w:tcPr>
          <w:p w14:paraId="1A9CCF7F"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Pain interventions planned.</w:t>
            </w:r>
          </w:p>
        </w:tc>
        <w:tc>
          <w:tcPr>
            <w:tcW w:w="1430" w:type="dxa"/>
            <w:shd w:val="clear" w:color="auto" w:fill="BFBFBF" w:themeFill="background1" w:themeFillShade="BF"/>
          </w:tcPr>
          <w:p w14:paraId="0CD0F2D0"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Pain medication administered Q1-2 </w:t>
            </w:r>
            <w:proofErr w:type="spellStart"/>
            <w:r>
              <w:rPr>
                <w:rFonts w:ascii="Arial" w:hAnsi="Arial" w:cs="Arial"/>
                <w:color w:val="auto"/>
                <w:sz w:val="16"/>
                <w:szCs w:val="16"/>
              </w:rPr>
              <w:t>hrs</w:t>
            </w:r>
            <w:proofErr w:type="spellEnd"/>
            <w:r>
              <w:rPr>
                <w:rFonts w:ascii="Arial" w:hAnsi="Arial" w:cs="Arial"/>
                <w:color w:val="auto"/>
                <w:sz w:val="16"/>
                <w:szCs w:val="16"/>
              </w:rPr>
              <w:t xml:space="preserve"> </w:t>
            </w:r>
            <w:proofErr w:type="spellStart"/>
            <w:r>
              <w:rPr>
                <w:rFonts w:ascii="Arial" w:hAnsi="Arial" w:cs="Arial"/>
                <w:color w:val="auto"/>
                <w:sz w:val="16"/>
                <w:szCs w:val="16"/>
              </w:rPr>
              <w:t>prn</w:t>
            </w:r>
            <w:proofErr w:type="spellEnd"/>
            <w:r>
              <w:rPr>
                <w:rFonts w:ascii="Arial" w:hAnsi="Arial" w:cs="Arial"/>
                <w:color w:val="auto"/>
                <w:sz w:val="16"/>
                <w:szCs w:val="16"/>
              </w:rPr>
              <w:t xml:space="preserve">. </w:t>
            </w:r>
          </w:p>
          <w:p w14:paraId="46FFC777" w14:textId="77777777" w:rsidR="00AE22DE" w:rsidRPr="00C529B5" w:rsidRDefault="00AE22DE" w:rsidP="00AE22DE">
            <w:pPr>
              <w:pStyle w:val="Default"/>
              <w:spacing w:after="67"/>
              <w:rPr>
                <w:rFonts w:ascii="Arial" w:hAnsi="Arial" w:cs="Arial"/>
                <w:color w:val="auto"/>
                <w:sz w:val="16"/>
                <w:szCs w:val="16"/>
              </w:rPr>
            </w:pPr>
          </w:p>
          <w:p w14:paraId="5D93F905"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 xml:space="preserve">Repositioned to promote comfort. </w:t>
            </w:r>
          </w:p>
          <w:p w14:paraId="10C51806" w14:textId="77777777" w:rsidR="00AE22DE" w:rsidRPr="00C529B5" w:rsidRDefault="00AE22DE" w:rsidP="00AE22DE">
            <w:pPr>
              <w:pStyle w:val="Default"/>
              <w:spacing w:after="67"/>
              <w:rPr>
                <w:rFonts w:ascii="Arial" w:hAnsi="Arial" w:cs="Arial"/>
                <w:color w:val="auto"/>
                <w:sz w:val="16"/>
                <w:szCs w:val="16"/>
              </w:rPr>
            </w:pPr>
          </w:p>
          <w:p w14:paraId="74376489"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Encourage verbalization</w:t>
            </w:r>
          </w:p>
        </w:tc>
        <w:tc>
          <w:tcPr>
            <w:tcW w:w="1196" w:type="dxa"/>
            <w:shd w:val="clear" w:color="auto" w:fill="BFBFBF" w:themeFill="background1" w:themeFillShade="BF"/>
          </w:tcPr>
          <w:p w14:paraId="0C18CB1E" w14:textId="77777777" w:rsidR="00AE22DE" w:rsidRPr="00C529B5" w:rsidRDefault="00AE22DE" w:rsidP="00AE22DE">
            <w:pPr>
              <w:pStyle w:val="Default"/>
              <w:rPr>
                <w:rFonts w:ascii="Arial" w:hAnsi="Arial" w:cs="Arial"/>
                <w:color w:val="auto"/>
                <w:sz w:val="16"/>
                <w:szCs w:val="16"/>
              </w:rPr>
            </w:pPr>
          </w:p>
        </w:tc>
        <w:tc>
          <w:tcPr>
            <w:tcW w:w="974" w:type="dxa"/>
            <w:shd w:val="clear" w:color="auto" w:fill="auto"/>
          </w:tcPr>
          <w:p w14:paraId="2E34EE61" w14:textId="77777777" w:rsidR="00AE22DE" w:rsidRPr="00C529B5" w:rsidRDefault="00372736" w:rsidP="00AE22DE">
            <w:pPr>
              <w:autoSpaceDE w:val="0"/>
              <w:autoSpaceDN w:val="0"/>
              <w:adjustRightInd w:val="0"/>
              <w:spacing w:after="0" w:line="240" w:lineRule="auto"/>
              <w:rPr>
                <w:rFonts w:ascii="Arial" w:hAnsi="Arial" w:cs="Arial"/>
                <w:sz w:val="16"/>
                <w:szCs w:val="16"/>
              </w:rPr>
            </w:pPr>
            <w:r>
              <w:rPr>
                <w:rFonts w:ascii="Arial" w:hAnsi="Arial" w:cs="Arial"/>
                <w:sz w:val="16"/>
                <w:szCs w:val="16"/>
              </w:rPr>
              <w:t>I. Culler, RN</w:t>
            </w:r>
          </w:p>
        </w:tc>
        <w:tc>
          <w:tcPr>
            <w:tcW w:w="431" w:type="dxa"/>
          </w:tcPr>
          <w:p w14:paraId="3FA9C6B8" w14:textId="77777777" w:rsidR="00AE22DE" w:rsidRPr="00C529B5" w:rsidRDefault="00372736" w:rsidP="00AE22DE">
            <w:pPr>
              <w:autoSpaceDE w:val="0"/>
              <w:autoSpaceDN w:val="0"/>
              <w:adjustRightInd w:val="0"/>
              <w:spacing w:after="0" w:line="240" w:lineRule="auto"/>
              <w:rPr>
                <w:rFonts w:ascii="Arial" w:hAnsi="Arial" w:cs="Arial"/>
                <w:sz w:val="16"/>
                <w:szCs w:val="16"/>
              </w:rPr>
            </w:pPr>
            <w:r>
              <w:rPr>
                <w:rFonts w:ascii="Arial" w:hAnsi="Arial" w:cs="Arial"/>
                <w:sz w:val="16"/>
                <w:szCs w:val="16"/>
              </w:rPr>
              <w:t>Pain Scale Assessment</w:t>
            </w:r>
          </w:p>
        </w:tc>
      </w:tr>
    </w:tbl>
    <w:p w14:paraId="07FC6A5E" w14:textId="77777777" w:rsidR="00AE22DE" w:rsidRPr="00C529B5" w:rsidRDefault="00AE22DE" w:rsidP="00AE22DE">
      <w:pPr>
        <w:rPr>
          <w:rFonts w:ascii="Times New Roman" w:hAnsi="Times New Roman" w:cs="Times New Roman"/>
        </w:rPr>
      </w:pPr>
    </w:p>
    <w:p w14:paraId="7989574F" w14:textId="77777777"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b/>
          <w:shd w:val="clear" w:color="auto" w:fill="FFFFFF"/>
        </w:rPr>
        <w:t>Current Environment</w:t>
      </w:r>
    </w:p>
    <w:p w14:paraId="24E776A0" w14:textId="77777777" w:rsidR="00776C5A" w:rsidRPr="00C529B5" w:rsidRDefault="003826D8">
      <w:pPr>
        <w:rPr>
          <w:rStyle w:val="apple-style-span"/>
          <w:rFonts w:ascii="Times New Roman" w:hAnsi="Times New Roman"/>
          <w:shd w:val="clear" w:color="auto" w:fill="FFFFFF"/>
        </w:rPr>
      </w:pPr>
      <w:r w:rsidRPr="003826D8">
        <w:rPr>
          <w:rStyle w:val="apple-style-span"/>
          <w:rFonts w:ascii="Times New Roman" w:hAnsi="Times New Roman"/>
          <w:shd w:val="clear" w:color="auto" w:fill="FFFFFF"/>
        </w:rPr>
        <w:t xml:space="preserve">The ICU nursing documentation system is not integrated with the OR nursing documentation system. Because the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in two different systems, information is exchanged via verbal report from nurse I. Culler to nurse O. Roberts. Nurse O. Roberts may receive Bob’s ICU paper flow sheet with </w:t>
      </w:r>
      <w:r w:rsidR="00D61AAD">
        <w:rPr>
          <w:rStyle w:val="apple-style-span"/>
          <w:rFonts w:ascii="Times New Roman" w:hAnsi="Times New Roman"/>
          <w:shd w:val="clear" w:color="auto" w:fill="FFFFFF"/>
        </w:rPr>
        <w:t xml:space="preserve">recent </w:t>
      </w:r>
      <w:r w:rsidRPr="003826D8">
        <w:rPr>
          <w:rStyle w:val="apple-style-span"/>
          <w:rFonts w:ascii="Times New Roman" w:hAnsi="Times New Roman"/>
          <w:shd w:val="clear" w:color="auto" w:fill="FFFFFF"/>
        </w:rPr>
        <w:t xml:space="preserve">documented hemodynamics, but the exchange of information verbally or on paper may result in information being missed and consequently neglected or forgotten leading to inadequate care. Data such </w:t>
      </w:r>
      <w:r w:rsidRPr="003826D8">
        <w:rPr>
          <w:rStyle w:val="apple-style-span"/>
          <w:rFonts w:ascii="Times New Roman" w:hAnsi="Times New Roman"/>
          <w:shd w:val="clear" w:color="auto" w:fill="FFFFFF"/>
        </w:rPr>
        <w:lastRenderedPageBreak/>
        <w:t>as Bob’s ability to ambulate or functionally move from a stretcher to the OR table may not be communicated which could lead to an increased risk of skin integrity damage when transferring him from his ICU bed to the OR table if the proper method of transfer is not used.</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Also, if his past procedures are not communicated, there is a risk of electrical injury/burn that might occur in the OR if the dispersive electrode pad is placed on his femur which has an implanted femoral rod.</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The possible electrical injury sustained in the OR can result in a need for additional treatments and cause Bob additional pain.</w:t>
      </w:r>
      <w:r w:rsidR="00AB0143">
        <w:rPr>
          <w:rStyle w:val="apple-style-span"/>
          <w:rFonts w:ascii="Times New Roman" w:hAnsi="Times New Roman"/>
          <w:shd w:val="clear" w:color="auto" w:fill="FFFFFF"/>
        </w:rPr>
        <w:t xml:space="preserve">  </w:t>
      </w:r>
    </w:p>
    <w:p w14:paraId="5EBE9497" w14:textId="77777777" w:rsidR="00AE22DE" w:rsidRPr="00C529B5" w:rsidRDefault="003826D8" w:rsidP="000F0641">
      <w:pPr>
        <w:pStyle w:val="NoSpacing"/>
        <w:rPr>
          <w:rStyle w:val="apple-style-span"/>
        </w:rPr>
      </w:pPr>
      <w:r w:rsidRPr="003826D8">
        <w:rPr>
          <w:rStyle w:val="apple-style-span"/>
          <w:rFonts w:ascii="Times New Roman" w:hAnsi="Times New Roman"/>
          <w:b/>
          <w:shd w:val="clear" w:color="auto" w:fill="FFFFFF"/>
        </w:rPr>
        <w:t>Future Environment</w:t>
      </w:r>
    </w:p>
    <w:p w14:paraId="50575519" w14:textId="77777777" w:rsidR="00AE22DE" w:rsidRPr="00C529B5" w:rsidRDefault="003826D8" w:rsidP="00AE22DE">
      <w:pPr>
        <w:pStyle w:val="NoSpacing"/>
        <w:rPr>
          <w:rFonts w:ascii="Times New Roman" w:hAnsi="Times New Roman"/>
        </w:rPr>
      </w:pPr>
      <w:r w:rsidRPr="003826D8">
        <w:rPr>
          <w:rStyle w:val="apple-style-span"/>
          <w:rFonts w:ascii="Times New Roman" w:hAnsi="Times New Roman"/>
          <w:shd w:val="clear" w:color="auto" w:fill="FFFFFF"/>
        </w:rPr>
        <w:t xml:space="preserve">The EHRs </w:t>
      </w:r>
      <w:r w:rsidR="00D61AAD">
        <w:rPr>
          <w:rStyle w:val="apple-style-span"/>
          <w:rFonts w:ascii="Times New Roman" w:hAnsi="Times New Roman"/>
          <w:shd w:val="clear" w:color="auto" w:fill="FFFFFF"/>
        </w:rPr>
        <w:t xml:space="preserve">that </w:t>
      </w:r>
      <w:r w:rsidRPr="003826D8">
        <w:rPr>
          <w:rStyle w:val="apple-style-span"/>
          <w:rFonts w:ascii="Times New Roman" w:hAnsi="Times New Roman"/>
          <w:shd w:val="clear" w:color="auto" w:fill="FFFFFF"/>
        </w:rPr>
        <w:t>nurse I. Culler and nurse O. Roberts used are interoperable.</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 xml:space="preserve">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 the opportunity for the direct sharing of nursing data. Nurse O. Roberts receives the ICU nursing documentation in real time and is able to prevent further skin integrity breakdown to Bob’s hip by ensuring proper transfer and positioning during his procedure and the proper placement of the dispersive electrode pad. Furthermore, the OR nursing documentation is shareable with the ICU nursing documentation system resulting in promoting collaborative patient care.</w:t>
      </w:r>
      <w:r w:rsidR="00C417F6">
        <w:rPr>
          <w:rStyle w:val="apple-style-span"/>
          <w:rFonts w:ascii="Times New Roman" w:hAnsi="Times New Roman"/>
          <w:shd w:val="clear" w:color="auto" w:fill="FFFFFF"/>
        </w:rPr>
        <w:t xml:space="preserve"> </w:t>
      </w:r>
      <w:r w:rsidRPr="003826D8">
        <w:rPr>
          <w:rFonts w:ascii="Times New Roman" w:hAnsi="Times New Roman"/>
        </w:rPr>
        <w:t>Bob returns to the ICU post tracheotomy.</w:t>
      </w:r>
    </w:p>
    <w:p w14:paraId="41687DAB" w14:textId="77777777" w:rsidR="00AE22DE" w:rsidRPr="00C529B5" w:rsidRDefault="00AE22DE" w:rsidP="00AE22DE">
      <w:pPr>
        <w:pStyle w:val="NoSpacing"/>
        <w:rPr>
          <w:b/>
        </w:rPr>
      </w:pPr>
    </w:p>
    <w:p w14:paraId="60A9DDF0" w14:textId="77777777"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t>Ms. O. Roberts, RN (OR Nurse) nursing documentation [eNS]</w:t>
      </w:r>
    </w:p>
    <w:p w14:paraId="6FB431B4" w14:textId="77777777" w:rsidR="00AE22DE" w:rsidRPr="00C529B5" w:rsidRDefault="00AE22DE" w:rsidP="00AE22DE">
      <w:pPr>
        <w:spacing w:after="0"/>
        <w:rPr>
          <w:rFonts w:ascii="Times New Roman" w:hAnsi="Times New Roman" w:cs="Times New Roman"/>
          <w:b/>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41"/>
        <w:gridCol w:w="1146"/>
        <w:gridCol w:w="1222"/>
        <w:gridCol w:w="1319"/>
        <w:gridCol w:w="1328"/>
        <w:gridCol w:w="1150"/>
        <w:gridCol w:w="940"/>
        <w:gridCol w:w="1230"/>
      </w:tblGrid>
      <w:tr w:rsidR="00AE22DE" w:rsidRPr="00C529B5" w14:paraId="2F94BDDD" w14:textId="77777777">
        <w:tc>
          <w:tcPr>
            <w:tcW w:w="1306" w:type="dxa"/>
            <w:shd w:val="clear" w:color="auto" w:fill="000000"/>
          </w:tcPr>
          <w:p w14:paraId="6EE3A758" w14:textId="77777777" w:rsidR="00AE22DE" w:rsidRPr="00C529B5" w:rsidRDefault="00372736" w:rsidP="00AE22DE">
            <w:pPr>
              <w:rPr>
                <w:rFonts w:ascii="Arial" w:hAnsi="Arial" w:cs="Arial"/>
                <w:sz w:val="16"/>
                <w:szCs w:val="16"/>
              </w:rPr>
            </w:pPr>
            <w:r>
              <w:rPr>
                <w:rFonts w:ascii="Arial" w:hAnsi="Arial" w:cs="Arial"/>
                <w:sz w:val="16"/>
                <w:szCs w:val="16"/>
              </w:rPr>
              <w:t>Assessment</w:t>
            </w:r>
          </w:p>
        </w:tc>
        <w:tc>
          <w:tcPr>
            <w:tcW w:w="1275" w:type="dxa"/>
            <w:shd w:val="clear" w:color="auto" w:fill="000000"/>
          </w:tcPr>
          <w:p w14:paraId="2E97DCF9" w14:textId="77777777" w:rsidR="00AE22DE" w:rsidRPr="00C529B5" w:rsidRDefault="00372736" w:rsidP="00AE22DE">
            <w:pPr>
              <w:rPr>
                <w:rFonts w:ascii="Arial" w:hAnsi="Arial" w:cs="Arial"/>
                <w:sz w:val="16"/>
                <w:szCs w:val="16"/>
              </w:rPr>
            </w:pPr>
            <w:r>
              <w:rPr>
                <w:rFonts w:ascii="Arial" w:hAnsi="Arial" w:cs="Arial"/>
                <w:sz w:val="16"/>
                <w:szCs w:val="16"/>
              </w:rPr>
              <w:t>Problem</w:t>
            </w:r>
          </w:p>
        </w:tc>
        <w:tc>
          <w:tcPr>
            <w:tcW w:w="1337" w:type="dxa"/>
            <w:shd w:val="clear" w:color="auto" w:fill="000000"/>
          </w:tcPr>
          <w:p w14:paraId="1304F5A1" w14:textId="77777777"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467" w:type="dxa"/>
            <w:shd w:val="clear" w:color="auto" w:fill="000000"/>
          </w:tcPr>
          <w:p w14:paraId="404FEBAB" w14:textId="77777777"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14:paraId="5510D237" w14:textId="77777777"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27" w:type="dxa"/>
            <w:shd w:val="clear" w:color="auto" w:fill="000000"/>
          </w:tcPr>
          <w:p w14:paraId="015D72AF" w14:textId="77777777" w:rsidR="00AE22DE" w:rsidRPr="00C529B5" w:rsidRDefault="00372736" w:rsidP="00AE22DE">
            <w:pPr>
              <w:rPr>
                <w:rFonts w:ascii="Arial" w:hAnsi="Arial" w:cs="Arial"/>
                <w:sz w:val="16"/>
                <w:szCs w:val="16"/>
              </w:rPr>
            </w:pPr>
            <w:r>
              <w:rPr>
                <w:rFonts w:ascii="Arial" w:hAnsi="Arial" w:cs="Arial"/>
                <w:sz w:val="16"/>
                <w:szCs w:val="16"/>
              </w:rPr>
              <w:t>Evaluation</w:t>
            </w:r>
          </w:p>
        </w:tc>
        <w:tc>
          <w:tcPr>
            <w:tcW w:w="989" w:type="dxa"/>
            <w:shd w:val="clear" w:color="auto" w:fill="000000"/>
          </w:tcPr>
          <w:p w14:paraId="790549DC" w14:textId="77777777" w:rsidR="00AE22DE" w:rsidRPr="00C529B5" w:rsidRDefault="00372736" w:rsidP="00AE22DE">
            <w:pPr>
              <w:rPr>
                <w:rFonts w:ascii="Arial" w:hAnsi="Arial" w:cs="Arial"/>
                <w:sz w:val="16"/>
                <w:szCs w:val="16"/>
              </w:rPr>
            </w:pPr>
            <w:r>
              <w:rPr>
                <w:rFonts w:ascii="Arial" w:hAnsi="Arial" w:cs="Arial"/>
                <w:sz w:val="16"/>
                <w:szCs w:val="16"/>
              </w:rPr>
              <w:t>Provider</w:t>
            </w:r>
          </w:p>
        </w:tc>
        <w:tc>
          <w:tcPr>
            <w:tcW w:w="647" w:type="dxa"/>
            <w:shd w:val="clear" w:color="auto" w:fill="000000"/>
          </w:tcPr>
          <w:p w14:paraId="5AEF7628" w14:textId="77777777"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14:paraId="1FCC3FD8" w14:textId="77777777">
        <w:tc>
          <w:tcPr>
            <w:tcW w:w="1306" w:type="dxa"/>
            <w:shd w:val="clear" w:color="auto" w:fill="BFBFBF" w:themeFill="background1" w:themeFillShade="BF"/>
          </w:tcPr>
          <w:p w14:paraId="78449F3F" w14:textId="77777777" w:rsidR="00AE22DE" w:rsidRPr="00C529B5" w:rsidRDefault="00372736" w:rsidP="00AE22DE">
            <w:pPr>
              <w:rPr>
                <w:rFonts w:ascii="Arial" w:hAnsi="Arial" w:cs="Arial"/>
                <w:sz w:val="16"/>
                <w:szCs w:val="16"/>
              </w:rPr>
            </w:pPr>
            <w:r>
              <w:rPr>
                <w:rFonts w:ascii="Arial" w:hAnsi="Arial" w:cs="Arial"/>
                <w:sz w:val="16"/>
                <w:szCs w:val="16"/>
              </w:rPr>
              <w:t>Skin assessment</w:t>
            </w:r>
          </w:p>
        </w:tc>
        <w:tc>
          <w:tcPr>
            <w:tcW w:w="1275" w:type="dxa"/>
            <w:shd w:val="clear" w:color="auto" w:fill="BFBFBF" w:themeFill="background1" w:themeFillShade="BF"/>
          </w:tcPr>
          <w:p w14:paraId="7B9E3D87"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Impaired Skin Integrity</w:t>
            </w:r>
          </w:p>
          <w:p w14:paraId="00AB57D0" w14:textId="77777777" w:rsidR="00AE22DE" w:rsidRPr="00C529B5" w:rsidRDefault="00AE22DE" w:rsidP="00AE22DE">
            <w:pPr>
              <w:pStyle w:val="Default"/>
              <w:rPr>
                <w:rFonts w:ascii="Arial" w:hAnsi="Arial" w:cs="Arial"/>
                <w:color w:val="auto"/>
                <w:sz w:val="16"/>
                <w:szCs w:val="16"/>
              </w:rPr>
            </w:pPr>
          </w:p>
        </w:tc>
        <w:tc>
          <w:tcPr>
            <w:tcW w:w="1337" w:type="dxa"/>
            <w:shd w:val="clear" w:color="auto" w:fill="BFBFBF" w:themeFill="background1" w:themeFillShade="BF"/>
          </w:tcPr>
          <w:p w14:paraId="48546C1A"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Maintain skin integrity</w:t>
            </w:r>
          </w:p>
        </w:tc>
        <w:tc>
          <w:tcPr>
            <w:tcW w:w="1467" w:type="dxa"/>
            <w:shd w:val="clear" w:color="auto" w:fill="BFBFBF" w:themeFill="background1" w:themeFillShade="BF"/>
          </w:tcPr>
          <w:p w14:paraId="69C3FB5C"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Alleviate pressure on affected area</w:t>
            </w:r>
          </w:p>
        </w:tc>
        <w:tc>
          <w:tcPr>
            <w:tcW w:w="1328" w:type="dxa"/>
            <w:shd w:val="clear" w:color="auto" w:fill="BFBFBF" w:themeFill="background1" w:themeFillShade="BF"/>
          </w:tcPr>
          <w:p w14:paraId="1E8EDC87"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Reposition Q2hrs, air mattress use</w:t>
            </w:r>
          </w:p>
        </w:tc>
        <w:tc>
          <w:tcPr>
            <w:tcW w:w="1227" w:type="dxa"/>
            <w:shd w:val="clear" w:color="auto" w:fill="BFBFBF" w:themeFill="background1" w:themeFillShade="BF"/>
          </w:tcPr>
          <w:p w14:paraId="69AEF44B"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5 cm reddened area on left hip</w:t>
            </w:r>
          </w:p>
        </w:tc>
        <w:tc>
          <w:tcPr>
            <w:tcW w:w="989" w:type="dxa"/>
            <w:shd w:val="clear" w:color="auto" w:fill="auto"/>
          </w:tcPr>
          <w:p w14:paraId="77DEC57F"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O. Roberts, RN</w:t>
            </w:r>
          </w:p>
        </w:tc>
        <w:tc>
          <w:tcPr>
            <w:tcW w:w="647" w:type="dxa"/>
          </w:tcPr>
          <w:p w14:paraId="384B9AB0"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Assessment</w:t>
            </w:r>
          </w:p>
          <w:p w14:paraId="477A2E06" w14:textId="77777777" w:rsidR="00AE22DE" w:rsidRPr="00C529B5" w:rsidRDefault="00AE22DE" w:rsidP="00AE22DE">
            <w:pPr>
              <w:pStyle w:val="Default"/>
              <w:rPr>
                <w:rFonts w:ascii="Arial" w:hAnsi="Arial" w:cs="Arial"/>
                <w:color w:val="auto"/>
                <w:sz w:val="16"/>
                <w:szCs w:val="16"/>
              </w:rPr>
            </w:pPr>
          </w:p>
          <w:p w14:paraId="35447F16"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Plan of Care</w:t>
            </w:r>
          </w:p>
        </w:tc>
      </w:tr>
      <w:tr w:rsidR="00AE22DE" w:rsidRPr="00C529B5" w14:paraId="5A864DC9" w14:textId="77777777">
        <w:trPr>
          <w:trHeight w:val="993"/>
        </w:trPr>
        <w:tc>
          <w:tcPr>
            <w:tcW w:w="1306" w:type="dxa"/>
            <w:shd w:val="clear" w:color="auto" w:fill="BFBFBF" w:themeFill="background1" w:themeFillShade="BF"/>
          </w:tcPr>
          <w:p w14:paraId="79B9F491" w14:textId="77777777" w:rsidR="00AE22DE" w:rsidRPr="00C529B5" w:rsidRDefault="00372736" w:rsidP="00AE22DE">
            <w:pPr>
              <w:rPr>
                <w:rFonts w:ascii="Arial" w:hAnsi="Arial" w:cs="Arial"/>
                <w:sz w:val="16"/>
                <w:szCs w:val="16"/>
              </w:rPr>
            </w:pPr>
            <w:r>
              <w:rPr>
                <w:rFonts w:ascii="Arial" w:hAnsi="Arial" w:cs="Arial"/>
                <w:sz w:val="16"/>
                <w:szCs w:val="16"/>
              </w:rPr>
              <w:t>Post-surgical assessment</w:t>
            </w:r>
          </w:p>
        </w:tc>
        <w:tc>
          <w:tcPr>
            <w:tcW w:w="1275" w:type="dxa"/>
            <w:shd w:val="clear" w:color="auto" w:fill="BFBFBF" w:themeFill="background1" w:themeFillShade="BF"/>
          </w:tcPr>
          <w:p w14:paraId="6DE85A3B"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At Risk for Infection</w:t>
            </w:r>
          </w:p>
        </w:tc>
        <w:tc>
          <w:tcPr>
            <w:tcW w:w="1337" w:type="dxa"/>
            <w:shd w:val="clear" w:color="auto" w:fill="BFBFBF" w:themeFill="background1" w:themeFillShade="BF"/>
          </w:tcPr>
          <w:p w14:paraId="05DA7782"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Free of surgical site infection</w:t>
            </w:r>
          </w:p>
        </w:tc>
        <w:tc>
          <w:tcPr>
            <w:tcW w:w="1467" w:type="dxa"/>
            <w:shd w:val="clear" w:color="auto" w:fill="BFBFBF" w:themeFill="background1" w:themeFillShade="BF"/>
          </w:tcPr>
          <w:p w14:paraId="29276343"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Infection prevention measures</w:t>
            </w:r>
          </w:p>
        </w:tc>
        <w:tc>
          <w:tcPr>
            <w:tcW w:w="1328" w:type="dxa"/>
            <w:shd w:val="clear" w:color="auto" w:fill="BFBFBF" w:themeFill="background1" w:themeFillShade="BF"/>
          </w:tcPr>
          <w:p w14:paraId="6717BB2F"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Administer antibiotics as ordered, </w:t>
            </w:r>
            <w:proofErr w:type="spellStart"/>
            <w:r>
              <w:rPr>
                <w:rFonts w:ascii="Arial" w:hAnsi="Arial" w:cs="Arial"/>
                <w:color w:val="auto"/>
                <w:sz w:val="16"/>
                <w:szCs w:val="16"/>
              </w:rPr>
              <w:t>Trach</w:t>
            </w:r>
            <w:proofErr w:type="spellEnd"/>
            <w:r>
              <w:rPr>
                <w:rFonts w:ascii="Arial" w:hAnsi="Arial" w:cs="Arial"/>
                <w:color w:val="auto"/>
                <w:sz w:val="16"/>
                <w:szCs w:val="16"/>
              </w:rPr>
              <w:t xml:space="preserve"> care, routine VS</w:t>
            </w:r>
          </w:p>
        </w:tc>
        <w:tc>
          <w:tcPr>
            <w:tcW w:w="1227" w:type="dxa"/>
            <w:shd w:val="clear" w:color="auto" w:fill="BFBFBF" w:themeFill="background1" w:themeFillShade="BF"/>
          </w:tcPr>
          <w:p w14:paraId="1474DC9C" w14:textId="77777777" w:rsidR="00AE22DE" w:rsidRPr="00C529B5" w:rsidRDefault="00372736" w:rsidP="00AE22DE">
            <w:pPr>
              <w:pStyle w:val="Default"/>
              <w:rPr>
                <w:rFonts w:ascii="Arial" w:hAnsi="Arial" w:cs="Arial"/>
                <w:color w:val="auto"/>
                <w:sz w:val="16"/>
                <w:szCs w:val="16"/>
              </w:rPr>
            </w:pPr>
            <w:proofErr w:type="spellStart"/>
            <w:r>
              <w:rPr>
                <w:rFonts w:ascii="Arial" w:hAnsi="Arial" w:cs="Arial"/>
                <w:color w:val="auto"/>
                <w:sz w:val="16"/>
                <w:szCs w:val="16"/>
              </w:rPr>
              <w:t>Trach</w:t>
            </w:r>
            <w:proofErr w:type="spellEnd"/>
            <w:r>
              <w:rPr>
                <w:rFonts w:ascii="Arial" w:hAnsi="Arial" w:cs="Arial"/>
                <w:color w:val="auto"/>
                <w:sz w:val="16"/>
                <w:szCs w:val="16"/>
              </w:rPr>
              <w:t xml:space="preserve"> site intact without bleeding, or redness</w:t>
            </w:r>
          </w:p>
        </w:tc>
        <w:tc>
          <w:tcPr>
            <w:tcW w:w="989" w:type="dxa"/>
          </w:tcPr>
          <w:p w14:paraId="623FFAAD"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O. Roberts, RN</w:t>
            </w:r>
          </w:p>
        </w:tc>
        <w:tc>
          <w:tcPr>
            <w:tcW w:w="647" w:type="dxa"/>
          </w:tcPr>
          <w:p w14:paraId="4B80ACEB"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Provider Orders</w:t>
            </w:r>
          </w:p>
          <w:p w14:paraId="227686B2" w14:textId="77777777" w:rsidR="00AE22DE" w:rsidRPr="00C529B5" w:rsidRDefault="00AE22DE" w:rsidP="00AE22DE">
            <w:pPr>
              <w:pStyle w:val="Default"/>
              <w:rPr>
                <w:rFonts w:ascii="Arial" w:hAnsi="Arial" w:cs="Arial"/>
                <w:color w:val="auto"/>
                <w:sz w:val="16"/>
                <w:szCs w:val="16"/>
              </w:rPr>
            </w:pPr>
          </w:p>
          <w:p w14:paraId="381A0D8B"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Medication Administration</w:t>
            </w:r>
          </w:p>
        </w:tc>
      </w:tr>
    </w:tbl>
    <w:p w14:paraId="6D62EC03" w14:textId="77777777" w:rsidR="00AE22DE" w:rsidRPr="00C529B5" w:rsidRDefault="00AE22DE" w:rsidP="00AE22DE">
      <w:pPr>
        <w:spacing w:after="0"/>
        <w:rPr>
          <w:rFonts w:ascii="Times New Roman" w:hAnsi="Times New Roman" w:cs="Times New Roman"/>
        </w:rPr>
      </w:pPr>
    </w:p>
    <w:p w14:paraId="070520AF" w14:textId="77777777" w:rsidR="00AE22DE" w:rsidRPr="00C529B5" w:rsidRDefault="00372736" w:rsidP="00AE22DE">
      <w:pPr>
        <w:spacing w:after="0"/>
        <w:rPr>
          <w:rFonts w:ascii="Times New Roman" w:hAnsi="Times New Roman" w:cs="Times New Roman"/>
        </w:rPr>
      </w:pPr>
      <w:r>
        <w:rPr>
          <w:rFonts w:ascii="Times New Roman" w:hAnsi="Times New Roman" w:cs="Times New Roman"/>
        </w:rPr>
        <w:t>Bob is later transferred to the medical-surgical floor.</w:t>
      </w:r>
    </w:p>
    <w:p w14:paraId="6AC39B22" w14:textId="77777777" w:rsidR="002D52BF" w:rsidRPr="00C529B5" w:rsidRDefault="002D52BF" w:rsidP="00AE22DE">
      <w:pPr>
        <w:spacing w:after="0"/>
        <w:rPr>
          <w:b/>
        </w:rPr>
      </w:pPr>
    </w:p>
    <w:p w14:paraId="6D236514" w14:textId="77777777" w:rsidR="00AE22DE" w:rsidRPr="00C529B5" w:rsidRDefault="00372736" w:rsidP="00AE22DE">
      <w:pPr>
        <w:spacing w:after="0"/>
        <w:rPr>
          <w:rFonts w:ascii="Times New Roman" w:hAnsi="Times New Roman" w:cs="Times New Roman"/>
          <w:b/>
          <w:sz w:val="24"/>
          <w:szCs w:val="24"/>
        </w:rPr>
      </w:pPr>
      <w:r>
        <w:rPr>
          <w:rFonts w:ascii="Times New Roman" w:hAnsi="Times New Roman" w:cs="Times New Roman"/>
          <w:b/>
          <w:sz w:val="24"/>
          <w:szCs w:val="24"/>
        </w:rPr>
        <w:t>Ms. L. Better, RN (Med-</w:t>
      </w:r>
      <w:proofErr w:type="spellStart"/>
      <w:r>
        <w:rPr>
          <w:rFonts w:ascii="Times New Roman" w:hAnsi="Times New Roman" w:cs="Times New Roman"/>
          <w:b/>
          <w:sz w:val="24"/>
          <w:szCs w:val="24"/>
        </w:rPr>
        <w:t>Surg</w:t>
      </w:r>
      <w:proofErr w:type="spellEnd"/>
      <w:r>
        <w:rPr>
          <w:rFonts w:ascii="Times New Roman" w:hAnsi="Times New Roman" w:cs="Times New Roman"/>
          <w:b/>
          <w:sz w:val="24"/>
          <w:szCs w:val="24"/>
        </w:rPr>
        <w:t xml:space="preserve"> Nurse) Plan of Care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16"/>
        <w:gridCol w:w="1174"/>
        <w:gridCol w:w="1325"/>
        <w:gridCol w:w="1365"/>
        <w:gridCol w:w="1328"/>
        <w:gridCol w:w="1165"/>
        <w:gridCol w:w="915"/>
        <w:gridCol w:w="1088"/>
      </w:tblGrid>
      <w:tr w:rsidR="00AE22DE" w:rsidRPr="00C529B5" w14:paraId="0041056F" w14:textId="77777777">
        <w:tc>
          <w:tcPr>
            <w:tcW w:w="1292" w:type="dxa"/>
            <w:shd w:val="clear" w:color="auto" w:fill="000000"/>
          </w:tcPr>
          <w:p w14:paraId="01E9A888" w14:textId="77777777" w:rsidR="00AE22DE" w:rsidRPr="00C529B5" w:rsidRDefault="00372736" w:rsidP="00AE22DE">
            <w:pPr>
              <w:rPr>
                <w:rFonts w:ascii="Arial" w:hAnsi="Arial" w:cs="Arial"/>
                <w:sz w:val="16"/>
                <w:szCs w:val="16"/>
              </w:rPr>
            </w:pPr>
            <w:r>
              <w:rPr>
                <w:rFonts w:ascii="Arial" w:hAnsi="Arial" w:cs="Arial"/>
                <w:sz w:val="16"/>
                <w:szCs w:val="16"/>
              </w:rPr>
              <w:t>Assessment</w:t>
            </w:r>
          </w:p>
        </w:tc>
        <w:tc>
          <w:tcPr>
            <w:tcW w:w="1316" w:type="dxa"/>
            <w:shd w:val="clear" w:color="auto" w:fill="000000"/>
          </w:tcPr>
          <w:p w14:paraId="7BF30B0C" w14:textId="77777777" w:rsidR="00AE22DE" w:rsidRPr="00C529B5" w:rsidRDefault="00372736" w:rsidP="00AE22DE">
            <w:pPr>
              <w:rPr>
                <w:rFonts w:ascii="Arial" w:hAnsi="Arial" w:cs="Arial"/>
                <w:sz w:val="16"/>
                <w:szCs w:val="16"/>
              </w:rPr>
            </w:pPr>
            <w:r>
              <w:rPr>
                <w:rFonts w:ascii="Arial" w:hAnsi="Arial" w:cs="Arial"/>
                <w:sz w:val="16"/>
                <w:szCs w:val="16"/>
              </w:rPr>
              <w:t>Problem</w:t>
            </w:r>
          </w:p>
        </w:tc>
        <w:tc>
          <w:tcPr>
            <w:tcW w:w="1436" w:type="dxa"/>
            <w:shd w:val="clear" w:color="auto" w:fill="000000"/>
          </w:tcPr>
          <w:p w14:paraId="35FBBA8E" w14:textId="77777777"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504" w:type="dxa"/>
            <w:shd w:val="clear" w:color="auto" w:fill="000000"/>
          </w:tcPr>
          <w:p w14:paraId="1530B96C" w14:textId="77777777"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14:paraId="094623ED" w14:textId="77777777"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62" w:type="dxa"/>
            <w:shd w:val="clear" w:color="auto" w:fill="000000"/>
          </w:tcPr>
          <w:p w14:paraId="62DCFDB5" w14:textId="77777777"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cPr>
          <w:p w14:paraId="52FDF4F3" w14:textId="77777777" w:rsidR="00AE22DE" w:rsidRPr="00C529B5" w:rsidRDefault="00372736" w:rsidP="00AE22DE">
            <w:pPr>
              <w:rPr>
                <w:rFonts w:ascii="Arial" w:hAnsi="Arial" w:cs="Arial"/>
                <w:sz w:val="16"/>
                <w:szCs w:val="16"/>
              </w:rPr>
            </w:pPr>
            <w:r>
              <w:rPr>
                <w:rFonts w:ascii="Arial" w:hAnsi="Arial" w:cs="Arial"/>
                <w:sz w:val="16"/>
                <w:szCs w:val="16"/>
              </w:rPr>
              <w:t>Provider</w:t>
            </w:r>
          </w:p>
        </w:tc>
        <w:tc>
          <w:tcPr>
            <w:tcW w:w="464" w:type="dxa"/>
            <w:shd w:val="clear" w:color="auto" w:fill="000000"/>
          </w:tcPr>
          <w:p w14:paraId="73AAF334" w14:textId="77777777"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14:paraId="382BF7C0" w14:textId="77777777">
        <w:tc>
          <w:tcPr>
            <w:tcW w:w="1292" w:type="dxa"/>
            <w:shd w:val="clear" w:color="auto" w:fill="BFBFBF" w:themeFill="background1" w:themeFillShade="BF"/>
          </w:tcPr>
          <w:p w14:paraId="597A2A65" w14:textId="77777777" w:rsidR="00AE22DE" w:rsidRPr="00C529B5" w:rsidRDefault="00372736" w:rsidP="00AE22DE">
            <w:pPr>
              <w:rPr>
                <w:rFonts w:ascii="Arial" w:hAnsi="Arial" w:cs="Arial"/>
                <w:sz w:val="16"/>
                <w:szCs w:val="16"/>
              </w:rPr>
            </w:pPr>
            <w:r>
              <w:rPr>
                <w:rFonts w:ascii="Arial" w:hAnsi="Arial" w:cs="Arial"/>
                <w:sz w:val="16"/>
                <w:szCs w:val="16"/>
              </w:rPr>
              <w:t>Respiratory assessment</w:t>
            </w:r>
          </w:p>
        </w:tc>
        <w:tc>
          <w:tcPr>
            <w:tcW w:w="1316" w:type="dxa"/>
            <w:shd w:val="clear" w:color="auto" w:fill="auto"/>
          </w:tcPr>
          <w:p w14:paraId="3EB951F0" w14:textId="77777777"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6" w:type="dxa"/>
            <w:shd w:val="clear" w:color="auto" w:fill="BFBFBF" w:themeFill="background1" w:themeFillShade="BF"/>
          </w:tcPr>
          <w:p w14:paraId="668945F8"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3B4E1682" w14:textId="77777777" w:rsidR="00AE22DE" w:rsidRPr="00C529B5" w:rsidRDefault="00372736" w:rsidP="00AE22DE">
            <w:pPr>
              <w:rPr>
                <w:rFonts w:ascii="Arial" w:hAnsi="Arial" w:cs="Arial"/>
                <w:sz w:val="16"/>
                <w:szCs w:val="16"/>
              </w:rPr>
            </w:pPr>
            <w:r>
              <w:rPr>
                <w:rFonts w:ascii="Arial" w:hAnsi="Arial" w:cs="Arial"/>
                <w:sz w:val="16"/>
                <w:szCs w:val="16"/>
              </w:rPr>
              <w:br/>
            </w:r>
          </w:p>
        </w:tc>
        <w:tc>
          <w:tcPr>
            <w:tcW w:w="1504" w:type="dxa"/>
            <w:shd w:val="clear" w:color="auto" w:fill="BFBFBF" w:themeFill="background1" w:themeFillShade="BF"/>
          </w:tcPr>
          <w:p w14:paraId="3DC243C8"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Respiratory interventions planned. </w:t>
            </w:r>
          </w:p>
          <w:p w14:paraId="60AF1F3A" w14:textId="77777777" w:rsidR="00AE22DE" w:rsidRPr="00C529B5" w:rsidRDefault="00AE22DE" w:rsidP="00AE22DE">
            <w:pPr>
              <w:pStyle w:val="Default"/>
              <w:rPr>
                <w:rFonts w:ascii="Arial" w:hAnsi="Arial" w:cs="Arial"/>
                <w:color w:val="auto"/>
                <w:sz w:val="16"/>
                <w:szCs w:val="16"/>
              </w:rPr>
            </w:pPr>
          </w:p>
          <w:p w14:paraId="394DF087"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Discharge planning initiated</w:t>
            </w:r>
          </w:p>
          <w:p w14:paraId="7E113990" w14:textId="77777777" w:rsidR="00AE22DE" w:rsidRPr="00C529B5" w:rsidRDefault="00AE22DE" w:rsidP="00AE22DE">
            <w:pPr>
              <w:pStyle w:val="Default"/>
              <w:rPr>
                <w:rFonts w:ascii="Arial" w:hAnsi="Arial" w:cs="Arial"/>
                <w:color w:val="auto"/>
                <w:sz w:val="16"/>
                <w:szCs w:val="16"/>
              </w:rPr>
            </w:pPr>
          </w:p>
          <w:p w14:paraId="75DA574C" w14:textId="77777777" w:rsidR="00AE22DE" w:rsidRPr="00C529B5" w:rsidRDefault="00AE22DE" w:rsidP="00AE22DE">
            <w:pPr>
              <w:rPr>
                <w:rFonts w:ascii="Arial" w:hAnsi="Arial" w:cs="Arial"/>
                <w:sz w:val="16"/>
                <w:szCs w:val="16"/>
              </w:rPr>
            </w:pPr>
          </w:p>
        </w:tc>
        <w:tc>
          <w:tcPr>
            <w:tcW w:w="1328" w:type="dxa"/>
            <w:shd w:val="clear" w:color="auto" w:fill="BFBFBF" w:themeFill="background1" w:themeFillShade="BF"/>
          </w:tcPr>
          <w:p w14:paraId="545406E7"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14:paraId="3699B558" w14:textId="77777777" w:rsidR="00AE22DE" w:rsidRPr="00C529B5" w:rsidRDefault="00AE22DE" w:rsidP="00AE22DE">
            <w:pPr>
              <w:pStyle w:val="Default"/>
              <w:spacing w:after="67"/>
              <w:rPr>
                <w:rFonts w:ascii="Arial" w:hAnsi="Arial" w:cs="Arial"/>
                <w:color w:val="auto"/>
                <w:sz w:val="16"/>
                <w:szCs w:val="16"/>
              </w:rPr>
            </w:pPr>
          </w:p>
          <w:p w14:paraId="41CEBA40"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nasal cannula at 2 liters to maintain saturation above 92%.</w:t>
            </w:r>
          </w:p>
          <w:p w14:paraId="32CBF574" w14:textId="77777777" w:rsidR="00AE22DE" w:rsidRPr="00C529B5" w:rsidRDefault="00AE22DE" w:rsidP="00AE22DE">
            <w:pPr>
              <w:pStyle w:val="Default"/>
              <w:spacing w:after="67"/>
              <w:rPr>
                <w:rFonts w:ascii="Arial" w:hAnsi="Arial" w:cs="Arial"/>
                <w:color w:val="auto"/>
                <w:sz w:val="16"/>
                <w:szCs w:val="16"/>
              </w:rPr>
            </w:pPr>
          </w:p>
          <w:p w14:paraId="55943290" w14:textId="77777777" w:rsidR="00AE22DE" w:rsidRPr="00C529B5" w:rsidRDefault="00AE22DE" w:rsidP="00AE22DE">
            <w:pPr>
              <w:pStyle w:val="Default"/>
              <w:rPr>
                <w:rFonts w:ascii="Arial" w:hAnsi="Arial" w:cs="Arial"/>
                <w:color w:val="auto"/>
                <w:sz w:val="16"/>
                <w:szCs w:val="16"/>
              </w:rPr>
            </w:pPr>
          </w:p>
        </w:tc>
        <w:tc>
          <w:tcPr>
            <w:tcW w:w="1262" w:type="dxa"/>
          </w:tcPr>
          <w:p w14:paraId="3164ACD5"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De-saturation to 88% with ambulation greater than 20 feet</w:t>
            </w:r>
          </w:p>
          <w:p w14:paraId="7E473E24" w14:textId="77777777" w:rsidR="00AE22DE" w:rsidRPr="00C529B5" w:rsidRDefault="00AE22DE" w:rsidP="00AE22DE">
            <w:pPr>
              <w:rPr>
                <w:rFonts w:ascii="Arial" w:hAnsi="Arial" w:cs="Arial"/>
                <w:sz w:val="16"/>
                <w:szCs w:val="16"/>
              </w:rPr>
            </w:pPr>
          </w:p>
          <w:p w14:paraId="0E27F852" w14:textId="77777777" w:rsidR="00AE22DE" w:rsidRPr="00C529B5" w:rsidRDefault="00AE22DE" w:rsidP="00AE22DE">
            <w:pPr>
              <w:rPr>
                <w:rFonts w:ascii="Arial" w:hAnsi="Arial" w:cs="Arial"/>
                <w:sz w:val="16"/>
                <w:szCs w:val="16"/>
              </w:rPr>
            </w:pPr>
          </w:p>
        </w:tc>
        <w:tc>
          <w:tcPr>
            <w:tcW w:w="974" w:type="dxa"/>
          </w:tcPr>
          <w:p w14:paraId="2E6E2467" w14:textId="77777777" w:rsidR="00AE22DE" w:rsidRPr="00C529B5" w:rsidRDefault="00372736" w:rsidP="00AE22DE">
            <w:pPr>
              <w:rPr>
                <w:rFonts w:ascii="Arial" w:hAnsi="Arial" w:cs="Arial"/>
                <w:sz w:val="16"/>
                <w:szCs w:val="16"/>
              </w:rPr>
            </w:pPr>
            <w:r>
              <w:rPr>
                <w:rFonts w:ascii="Arial" w:hAnsi="Arial" w:cs="Arial"/>
                <w:sz w:val="16"/>
                <w:szCs w:val="16"/>
              </w:rPr>
              <w:t>L. Better, RN</w:t>
            </w:r>
          </w:p>
        </w:tc>
        <w:tc>
          <w:tcPr>
            <w:tcW w:w="464" w:type="dxa"/>
          </w:tcPr>
          <w:p w14:paraId="52774940" w14:textId="77777777" w:rsidR="00AE22DE" w:rsidRPr="00C529B5" w:rsidRDefault="00372736" w:rsidP="00AE22DE">
            <w:pPr>
              <w:rPr>
                <w:rFonts w:ascii="Arial" w:hAnsi="Arial" w:cs="Arial"/>
                <w:sz w:val="16"/>
                <w:szCs w:val="16"/>
              </w:rPr>
            </w:pPr>
            <w:r>
              <w:rPr>
                <w:rFonts w:ascii="Arial" w:hAnsi="Arial" w:cs="Arial"/>
                <w:sz w:val="16"/>
                <w:szCs w:val="16"/>
              </w:rPr>
              <w:t xml:space="preserve">Assessment </w:t>
            </w:r>
          </w:p>
          <w:p w14:paraId="4542012E" w14:textId="77777777" w:rsidR="00AE22DE" w:rsidRPr="00C529B5" w:rsidRDefault="00372736" w:rsidP="00AE22DE">
            <w:pPr>
              <w:rPr>
                <w:rFonts w:ascii="Arial" w:hAnsi="Arial" w:cs="Arial"/>
                <w:sz w:val="16"/>
                <w:szCs w:val="16"/>
              </w:rPr>
            </w:pPr>
            <w:r>
              <w:rPr>
                <w:rFonts w:ascii="Arial" w:hAnsi="Arial" w:cs="Arial"/>
                <w:sz w:val="16"/>
                <w:szCs w:val="16"/>
              </w:rPr>
              <w:t>Provider Orders</w:t>
            </w:r>
          </w:p>
          <w:p w14:paraId="10340EE4" w14:textId="77777777" w:rsidR="00AE22DE" w:rsidRPr="00C529B5" w:rsidRDefault="00372736" w:rsidP="00AE22DE">
            <w:pPr>
              <w:rPr>
                <w:rFonts w:ascii="Arial" w:hAnsi="Arial" w:cs="Arial"/>
                <w:sz w:val="16"/>
                <w:szCs w:val="16"/>
              </w:rPr>
            </w:pPr>
            <w:r>
              <w:rPr>
                <w:rFonts w:ascii="Arial" w:hAnsi="Arial" w:cs="Arial"/>
                <w:sz w:val="16"/>
                <w:szCs w:val="16"/>
              </w:rPr>
              <w:t>Vital Signs</w:t>
            </w:r>
          </w:p>
        </w:tc>
      </w:tr>
      <w:tr w:rsidR="00AE22DE" w:rsidRPr="00C529B5" w14:paraId="5668ED8D" w14:textId="77777777">
        <w:tc>
          <w:tcPr>
            <w:tcW w:w="1292" w:type="dxa"/>
            <w:shd w:val="clear" w:color="auto" w:fill="BFBFBF" w:themeFill="background1" w:themeFillShade="BF"/>
          </w:tcPr>
          <w:p w14:paraId="09CC6010"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Skin assessment</w:t>
            </w:r>
          </w:p>
        </w:tc>
        <w:tc>
          <w:tcPr>
            <w:tcW w:w="1316" w:type="dxa"/>
            <w:shd w:val="clear" w:color="auto" w:fill="BFBFBF" w:themeFill="background1" w:themeFillShade="BF"/>
          </w:tcPr>
          <w:p w14:paraId="008DFB17"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Impaired skin integrity</w:t>
            </w:r>
          </w:p>
        </w:tc>
        <w:tc>
          <w:tcPr>
            <w:tcW w:w="1436" w:type="dxa"/>
            <w:shd w:val="clear" w:color="auto" w:fill="BFBFBF" w:themeFill="background1" w:themeFillShade="BF"/>
          </w:tcPr>
          <w:p w14:paraId="61E65A73"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Maintain skin integrity</w:t>
            </w:r>
          </w:p>
        </w:tc>
        <w:tc>
          <w:tcPr>
            <w:tcW w:w="1504" w:type="dxa"/>
            <w:shd w:val="clear" w:color="auto" w:fill="BFBFBF" w:themeFill="background1" w:themeFillShade="BF"/>
          </w:tcPr>
          <w:p w14:paraId="5D28D75A"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Wound care as ordered</w:t>
            </w:r>
          </w:p>
          <w:p w14:paraId="02DA7A61" w14:textId="77777777" w:rsidR="00AE22DE" w:rsidRPr="00C529B5" w:rsidRDefault="00AE22DE" w:rsidP="00AE22DE">
            <w:pPr>
              <w:pStyle w:val="Default"/>
              <w:rPr>
                <w:rFonts w:ascii="Arial" w:hAnsi="Arial" w:cs="Arial"/>
                <w:color w:val="auto"/>
                <w:sz w:val="16"/>
                <w:szCs w:val="16"/>
              </w:rPr>
            </w:pPr>
          </w:p>
          <w:p w14:paraId="1295972F" w14:textId="77777777" w:rsidR="00AE22DE" w:rsidRPr="00C529B5" w:rsidRDefault="00372736" w:rsidP="00AE22DE">
            <w:pPr>
              <w:pStyle w:val="Default"/>
              <w:rPr>
                <w:rFonts w:ascii="Arial" w:hAnsi="Arial" w:cs="Arial"/>
                <w:color w:val="auto"/>
                <w:sz w:val="16"/>
                <w:szCs w:val="16"/>
              </w:rPr>
            </w:pPr>
            <w:proofErr w:type="spellStart"/>
            <w:r>
              <w:rPr>
                <w:rFonts w:ascii="Arial" w:hAnsi="Arial" w:cs="Arial"/>
                <w:color w:val="auto"/>
                <w:sz w:val="16"/>
                <w:szCs w:val="16"/>
              </w:rPr>
              <w:t>Ostomy</w:t>
            </w:r>
            <w:proofErr w:type="spellEnd"/>
            <w:r>
              <w:rPr>
                <w:rFonts w:ascii="Arial" w:hAnsi="Arial" w:cs="Arial"/>
                <w:color w:val="auto"/>
                <w:sz w:val="16"/>
                <w:szCs w:val="16"/>
              </w:rPr>
              <w:t xml:space="preserve"> nurse consultation</w:t>
            </w:r>
          </w:p>
          <w:p w14:paraId="0FD5A58B" w14:textId="77777777" w:rsidR="00AE22DE" w:rsidRPr="00C529B5" w:rsidRDefault="00AE22DE" w:rsidP="00AE22DE">
            <w:pPr>
              <w:pStyle w:val="Default"/>
              <w:rPr>
                <w:rFonts w:ascii="Arial" w:hAnsi="Arial" w:cs="Arial"/>
                <w:color w:val="auto"/>
                <w:sz w:val="16"/>
                <w:szCs w:val="16"/>
              </w:rPr>
            </w:pPr>
          </w:p>
          <w:p w14:paraId="123C8A35"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lastRenderedPageBreak/>
              <w:t>Discharge planning initiated</w:t>
            </w:r>
          </w:p>
        </w:tc>
        <w:tc>
          <w:tcPr>
            <w:tcW w:w="1328" w:type="dxa"/>
            <w:shd w:val="clear" w:color="auto" w:fill="BFBFBF" w:themeFill="background1" w:themeFillShade="BF"/>
          </w:tcPr>
          <w:p w14:paraId="378EDC62"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lastRenderedPageBreak/>
              <w:t>Reposition Q2hrs; air mattress use; BID wet-to-dry dressing changes</w:t>
            </w:r>
          </w:p>
        </w:tc>
        <w:tc>
          <w:tcPr>
            <w:tcW w:w="1262" w:type="dxa"/>
            <w:shd w:val="clear" w:color="auto" w:fill="BFBFBF" w:themeFill="background1" w:themeFillShade="BF"/>
          </w:tcPr>
          <w:p w14:paraId="7EA9803A"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Stage 3 decubitus - 7 cm wide, 1.5 cm deep wound on left hip with </w:t>
            </w:r>
            <w:r>
              <w:rPr>
                <w:rFonts w:ascii="Arial" w:hAnsi="Arial" w:cs="Arial"/>
                <w:color w:val="auto"/>
                <w:sz w:val="16"/>
                <w:szCs w:val="16"/>
              </w:rPr>
              <w:lastRenderedPageBreak/>
              <w:t xml:space="preserve">moderate amount of yellow </w:t>
            </w:r>
            <w:proofErr w:type="spellStart"/>
            <w:r>
              <w:rPr>
                <w:rFonts w:ascii="Arial" w:hAnsi="Arial" w:cs="Arial"/>
                <w:color w:val="auto"/>
                <w:sz w:val="16"/>
                <w:szCs w:val="16"/>
              </w:rPr>
              <w:t>ischar</w:t>
            </w:r>
            <w:proofErr w:type="spellEnd"/>
            <w:r>
              <w:rPr>
                <w:rFonts w:ascii="Arial" w:hAnsi="Arial" w:cs="Arial"/>
                <w:color w:val="auto"/>
                <w:sz w:val="16"/>
                <w:szCs w:val="16"/>
              </w:rPr>
              <w:t xml:space="preserve">. </w:t>
            </w:r>
          </w:p>
        </w:tc>
        <w:tc>
          <w:tcPr>
            <w:tcW w:w="974" w:type="dxa"/>
          </w:tcPr>
          <w:p w14:paraId="47A92F19"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lastRenderedPageBreak/>
              <w:t>L. Better, RN</w:t>
            </w:r>
          </w:p>
        </w:tc>
        <w:tc>
          <w:tcPr>
            <w:tcW w:w="464" w:type="dxa"/>
          </w:tcPr>
          <w:p w14:paraId="4080C001"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Assessment</w:t>
            </w:r>
          </w:p>
          <w:p w14:paraId="2652ABC0" w14:textId="77777777" w:rsidR="00AE22DE" w:rsidRPr="00C529B5" w:rsidRDefault="00AE22DE" w:rsidP="00AE22DE">
            <w:pPr>
              <w:pStyle w:val="Default"/>
              <w:rPr>
                <w:rFonts w:ascii="Arial" w:hAnsi="Arial" w:cs="Arial"/>
                <w:color w:val="auto"/>
                <w:sz w:val="16"/>
                <w:szCs w:val="16"/>
              </w:rPr>
            </w:pPr>
          </w:p>
          <w:p w14:paraId="4C939FDE" w14:textId="77777777" w:rsidR="00AE22DE" w:rsidRPr="00C529B5" w:rsidRDefault="00AE22DE" w:rsidP="00AE22DE">
            <w:pPr>
              <w:pStyle w:val="Default"/>
              <w:rPr>
                <w:rFonts w:ascii="Arial" w:hAnsi="Arial" w:cs="Arial"/>
                <w:color w:val="auto"/>
                <w:sz w:val="16"/>
                <w:szCs w:val="16"/>
              </w:rPr>
            </w:pPr>
          </w:p>
        </w:tc>
      </w:tr>
    </w:tbl>
    <w:p w14:paraId="126E1543" w14:textId="77777777" w:rsidR="00AE22DE" w:rsidRPr="00C529B5" w:rsidRDefault="00AE22DE" w:rsidP="00AE22DE">
      <w:pPr>
        <w:rPr>
          <w:rFonts w:ascii="Times New Roman" w:hAnsi="Times New Roman" w:cs="Times New Roman"/>
        </w:rPr>
      </w:pPr>
    </w:p>
    <w:p w14:paraId="2432796B" w14:textId="77777777" w:rsidR="00AE22DE" w:rsidRPr="00C529B5" w:rsidRDefault="003826D8" w:rsidP="00AE22DE">
      <w:pPr>
        <w:pStyle w:val="NoSpacing"/>
        <w:rPr>
          <w:rStyle w:val="apple-style-span"/>
          <w:rFonts w:asciiTheme="minorHAnsi" w:eastAsiaTheme="minorHAnsi" w:hAnsiTheme="minorHAnsi" w:cstheme="minorBidi"/>
        </w:rPr>
      </w:pPr>
      <w:r w:rsidRPr="003826D8">
        <w:rPr>
          <w:rStyle w:val="apple-style-span"/>
          <w:rFonts w:ascii="Times New Roman" w:hAnsi="Times New Roman"/>
          <w:b/>
          <w:shd w:val="clear" w:color="auto" w:fill="FFFFFF"/>
        </w:rPr>
        <w:t>Current Environment</w:t>
      </w:r>
    </w:p>
    <w:p w14:paraId="3F68BBB0" w14:textId="77777777" w:rsidR="00AE22DE" w:rsidRPr="00C529B5" w:rsidRDefault="003826D8" w:rsidP="00AE22DE">
      <w:pPr>
        <w:pStyle w:val="NoSpacing"/>
        <w:spacing w:after="200" w:line="276" w:lineRule="auto"/>
        <w:rPr>
          <w:rStyle w:val="apple-style-span"/>
        </w:rPr>
      </w:pPr>
      <w:r w:rsidRPr="003826D8">
        <w:rPr>
          <w:rStyle w:val="apple-style-span"/>
          <w:rFonts w:ascii="Times New Roman" w:hAnsi="Times New Roman"/>
          <w:shd w:val="clear" w:color="auto" w:fill="FFFFFF"/>
        </w:rPr>
        <w:t>The ICU nursing documentation system, the OR nursing documentation system and the medical-surgical nursing documentation systems are not integrated. Nursing care continues to be shared verbally and/or on paper even when the patient receives care within the same care setting. Exchange of information verbally or on paper, results in information being missed and consequently neglected or forgotten.</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 xml:space="preserve">Bob’s wound may have deteriorated due to the disjointed manner in which nursing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communicated. The OR nurse was not aware of the stage one decubitus ulcer on Bob’s hip therefore not ensuring appropriate positioning during the tracheotomy leading to worsening skin impairment.</w:t>
      </w:r>
      <w:r w:rsidR="00C417F6">
        <w:rPr>
          <w:rStyle w:val="apple-style-span"/>
          <w:rFonts w:ascii="Times New Roman" w:hAnsi="Times New Roman"/>
          <w:shd w:val="clear" w:color="auto" w:fill="FFFFFF"/>
        </w:rPr>
        <w:t xml:space="preserve"> </w:t>
      </w:r>
    </w:p>
    <w:p w14:paraId="2FF52329" w14:textId="77777777" w:rsidR="00AE22DE" w:rsidRPr="00C529B5" w:rsidRDefault="003826D8" w:rsidP="00AE22DE">
      <w:pPr>
        <w:pStyle w:val="NoSpacing"/>
        <w:spacing w:line="276" w:lineRule="auto"/>
        <w:rPr>
          <w:rStyle w:val="apple-style-span"/>
        </w:rPr>
      </w:pPr>
      <w:r w:rsidRPr="003826D8">
        <w:rPr>
          <w:rStyle w:val="apple-style-span"/>
          <w:rFonts w:ascii="Times New Roman" w:hAnsi="Times New Roman"/>
          <w:b/>
          <w:shd w:val="clear" w:color="auto" w:fill="FFFFFF"/>
        </w:rPr>
        <w:t>Future Environment</w:t>
      </w:r>
    </w:p>
    <w:p w14:paraId="6A5295A9" w14:textId="77777777"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The EHRs that are used while the patient receives care are interoperable.</w:t>
      </w:r>
      <w:r w:rsidR="00C417F6">
        <w:rPr>
          <w:rStyle w:val="apple-style-span"/>
          <w:rFonts w:ascii="Times New Roman" w:hAnsi="Times New Roman"/>
          <w:shd w:val="clear" w:color="auto" w:fill="FFFFFF"/>
        </w:rPr>
        <w:t xml:space="preserve"> </w:t>
      </w:r>
      <w:r w:rsidRPr="003826D8">
        <w:rPr>
          <w:rStyle w:val="apple-style-span"/>
          <w:rFonts w:ascii="Times New Roman" w:hAnsi="Times New Roman"/>
          <w:shd w:val="clear" w:color="auto" w:fill="FFFFFF"/>
        </w:rPr>
        <w:t xml:space="preserve">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provides the opportunity for the direct sharing of nursing data by all nurses who provide care for the patient. All the nurses involved in Bob’s care receive nursing documentation in real time and are able to prevent further skin impairment to Bob’s hip resulting in improved outcomes.</w:t>
      </w:r>
      <w:r w:rsidR="00AB0143">
        <w:rPr>
          <w:rStyle w:val="apple-style-span"/>
          <w:rFonts w:ascii="Times New Roman" w:hAnsi="Times New Roman"/>
          <w:shd w:val="clear" w:color="auto" w:fill="FFFFFF"/>
        </w:rPr>
        <w:t xml:space="preserve">  </w:t>
      </w:r>
    </w:p>
    <w:p w14:paraId="7D447651" w14:textId="77777777" w:rsidR="00AE22DE" w:rsidRPr="00C529B5" w:rsidRDefault="00AE22DE" w:rsidP="00AE22DE">
      <w:pPr>
        <w:pStyle w:val="NoSpacing"/>
        <w:rPr>
          <w:rStyle w:val="apple-style-span"/>
        </w:rPr>
      </w:pPr>
    </w:p>
    <w:p w14:paraId="467C0048" w14:textId="77777777"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Upon discharge from the hospital, Bob’s care is transferred to the care of his primary care provider. He also needs home health nursing services to evaluate his use of home oxygen therapy.</w:t>
      </w:r>
      <w:r w:rsidR="00C417F6">
        <w:rPr>
          <w:rStyle w:val="apple-style-span"/>
          <w:rFonts w:ascii="Times New Roman" w:hAnsi="Times New Roman"/>
          <w:shd w:val="clear" w:color="auto" w:fill="FFFFFF"/>
        </w:rPr>
        <w:t xml:space="preserve"> </w:t>
      </w:r>
    </w:p>
    <w:p w14:paraId="1E239191" w14:textId="77777777" w:rsidR="00AE22DE" w:rsidRDefault="00AE22DE" w:rsidP="00AE22DE">
      <w:pPr>
        <w:pStyle w:val="NoSpacing"/>
        <w:spacing w:line="276" w:lineRule="auto"/>
        <w:rPr>
          <w:b/>
        </w:rPr>
      </w:pPr>
    </w:p>
    <w:p w14:paraId="55941F1F" w14:textId="77777777" w:rsidR="00343FAA" w:rsidRPr="00C529B5" w:rsidRDefault="00343FAA" w:rsidP="00AE22DE">
      <w:pPr>
        <w:pStyle w:val="NoSpacing"/>
        <w:spacing w:line="276" w:lineRule="auto"/>
        <w:rPr>
          <w:b/>
        </w:rPr>
      </w:pPr>
    </w:p>
    <w:p w14:paraId="2E7AD1FD" w14:textId="77777777" w:rsidR="00AE22DE" w:rsidRPr="00C529B5" w:rsidRDefault="003826D8" w:rsidP="00AE22DE">
      <w:pPr>
        <w:pStyle w:val="NoSpacing"/>
        <w:spacing w:line="276" w:lineRule="auto"/>
        <w:rPr>
          <w:rStyle w:val="apple-style-span"/>
        </w:rPr>
      </w:pPr>
      <w:r w:rsidRPr="003826D8">
        <w:rPr>
          <w:rFonts w:ascii="Times New Roman" w:hAnsi="Times New Roman"/>
          <w:b/>
          <w:sz w:val="24"/>
          <w:szCs w:val="24"/>
        </w:rPr>
        <w:t>Ms. H. Holder, RN (Home health Nurse) Initial Admission Care Plan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227"/>
        <w:gridCol w:w="1170"/>
        <w:gridCol w:w="1323"/>
        <w:gridCol w:w="1361"/>
        <w:gridCol w:w="1328"/>
        <w:gridCol w:w="1165"/>
        <w:gridCol w:w="914"/>
        <w:gridCol w:w="1088"/>
      </w:tblGrid>
      <w:tr w:rsidR="00AE22DE" w:rsidRPr="00C529B5" w14:paraId="29F1E03C" w14:textId="77777777">
        <w:tc>
          <w:tcPr>
            <w:tcW w:w="1308" w:type="dxa"/>
            <w:shd w:val="clear" w:color="auto" w:fill="000000"/>
          </w:tcPr>
          <w:p w14:paraId="38D695B3" w14:textId="77777777" w:rsidR="00AE22DE" w:rsidRPr="00C529B5" w:rsidRDefault="00372736" w:rsidP="00AE22DE">
            <w:pPr>
              <w:rPr>
                <w:rFonts w:ascii="Arial" w:hAnsi="Arial" w:cs="Arial"/>
                <w:sz w:val="16"/>
                <w:szCs w:val="16"/>
              </w:rPr>
            </w:pPr>
            <w:r>
              <w:rPr>
                <w:rFonts w:ascii="Arial" w:hAnsi="Arial" w:cs="Arial"/>
                <w:sz w:val="16"/>
                <w:szCs w:val="16"/>
              </w:rPr>
              <w:t>Assessment</w:t>
            </w:r>
          </w:p>
        </w:tc>
        <w:tc>
          <w:tcPr>
            <w:tcW w:w="1313" w:type="dxa"/>
            <w:shd w:val="clear" w:color="auto" w:fill="000000"/>
          </w:tcPr>
          <w:p w14:paraId="1B39D61C" w14:textId="77777777" w:rsidR="00AE22DE" w:rsidRPr="00C529B5" w:rsidRDefault="00372736" w:rsidP="00AE22DE">
            <w:pPr>
              <w:rPr>
                <w:rFonts w:ascii="Arial" w:hAnsi="Arial" w:cs="Arial"/>
                <w:sz w:val="16"/>
                <w:szCs w:val="16"/>
              </w:rPr>
            </w:pPr>
            <w:r>
              <w:rPr>
                <w:rFonts w:ascii="Arial" w:hAnsi="Arial" w:cs="Arial"/>
                <w:sz w:val="16"/>
                <w:szCs w:val="16"/>
              </w:rPr>
              <w:t>Problem</w:t>
            </w:r>
          </w:p>
        </w:tc>
        <w:tc>
          <w:tcPr>
            <w:tcW w:w="1435" w:type="dxa"/>
            <w:shd w:val="clear" w:color="auto" w:fill="000000"/>
          </w:tcPr>
          <w:p w14:paraId="14D7C119" w14:textId="77777777" w:rsidR="00AE22DE" w:rsidRPr="00C529B5" w:rsidRDefault="00372736" w:rsidP="00AE22DE">
            <w:pPr>
              <w:rPr>
                <w:rFonts w:ascii="Arial" w:hAnsi="Arial" w:cs="Arial"/>
                <w:sz w:val="16"/>
                <w:szCs w:val="16"/>
              </w:rPr>
            </w:pPr>
            <w:r>
              <w:rPr>
                <w:rFonts w:ascii="Arial" w:hAnsi="Arial" w:cs="Arial"/>
                <w:sz w:val="16"/>
                <w:szCs w:val="16"/>
              </w:rPr>
              <w:t>Expected Outcomes (Goal)</w:t>
            </w:r>
          </w:p>
        </w:tc>
        <w:tc>
          <w:tcPr>
            <w:tcW w:w="1501" w:type="dxa"/>
            <w:shd w:val="clear" w:color="auto" w:fill="000000"/>
          </w:tcPr>
          <w:p w14:paraId="34179627" w14:textId="77777777" w:rsidR="00AE22DE" w:rsidRPr="00C529B5" w:rsidRDefault="00372736" w:rsidP="00AE22DE">
            <w:pPr>
              <w:rPr>
                <w:rFonts w:ascii="Arial" w:hAnsi="Arial" w:cs="Arial"/>
                <w:sz w:val="16"/>
                <w:szCs w:val="16"/>
              </w:rPr>
            </w:pPr>
            <w:r>
              <w:rPr>
                <w:rFonts w:ascii="Arial" w:hAnsi="Arial" w:cs="Arial"/>
                <w:sz w:val="16"/>
                <w:szCs w:val="16"/>
              </w:rPr>
              <w:t>Plan</w:t>
            </w:r>
          </w:p>
        </w:tc>
        <w:tc>
          <w:tcPr>
            <w:tcW w:w="1328" w:type="dxa"/>
            <w:shd w:val="clear" w:color="auto" w:fill="000000"/>
            <w:noWrap/>
          </w:tcPr>
          <w:p w14:paraId="07E8273E" w14:textId="77777777" w:rsidR="00AE22DE" w:rsidRPr="00C529B5" w:rsidRDefault="00372736" w:rsidP="00AE22DE">
            <w:pPr>
              <w:rPr>
                <w:rFonts w:ascii="Arial" w:hAnsi="Arial" w:cs="Arial"/>
                <w:sz w:val="16"/>
                <w:szCs w:val="16"/>
              </w:rPr>
            </w:pPr>
            <w:r>
              <w:rPr>
                <w:rFonts w:ascii="Arial" w:hAnsi="Arial" w:cs="Arial"/>
                <w:sz w:val="16"/>
                <w:szCs w:val="16"/>
              </w:rPr>
              <w:t>Implement Intervention</w:t>
            </w:r>
          </w:p>
        </w:tc>
        <w:tc>
          <w:tcPr>
            <w:tcW w:w="1262" w:type="dxa"/>
            <w:shd w:val="clear" w:color="auto" w:fill="000000"/>
          </w:tcPr>
          <w:p w14:paraId="70363D87" w14:textId="77777777" w:rsidR="00AE22DE" w:rsidRPr="00C529B5" w:rsidRDefault="00372736" w:rsidP="00AE22DE">
            <w:pPr>
              <w:rPr>
                <w:rFonts w:ascii="Arial" w:hAnsi="Arial" w:cs="Arial"/>
                <w:sz w:val="16"/>
                <w:szCs w:val="16"/>
              </w:rPr>
            </w:pPr>
            <w:r>
              <w:rPr>
                <w:rFonts w:ascii="Arial" w:hAnsi="Arial" w:cs="Arial"/>
                <w:sz w:val="16"/>
                <w:szCs w:val="16"/>
              </w:rPr>
              <w:t>Evaluation</w:t>
            </w:r>
          </w:p>
        </w:tc>
        <w:tc>
          <w:tcPr>
            <w:tcW w:w="974" w:type="dxa"/>
            <w:shd w:val="clear" w:color="auto" w:fill="000000"/>
          </w:tcPr>
          <w:p w14:paraId="6BE3533C" w14:textId="77777777" w:rsidR="00AE22DE" w:rsidRPr="00C529B5" w:rsidRDefault="00372736" w:rsidP="00AE22DE">
            <w:pPr>
              <w:rPr>
                <w:rFonts w:ascii="Arial" w:hAnsi="Arial" w:cs="Arial"/>
                <w:sz w:val="16"/>
                <w:szCs w:val="16"/>
              </w:rPr>
            </w:pPr>
            <w:r>
              <w:rPr>
                <w:rFonts w:ascii="Arial" w:hAnsi="Arial" w:cs="Arial"/>
                <w:sz w:val="16"/>
                <w:szCs w:val="16"/>
              </w:rPr>
              <w:t>Provider</w:t>
            </w:r>
          </w:p>
        </w:tc>
        <w:tc>
          <w:tcPr>
            <w:tcW w:w="455" w:type="dxa"/>
            <w:shd w:val="clear" w:color="auto" w:fill="000000"/>
          </w:tcPr>
          <w:p w14:paraId="0AFD13EB" w14:textId="77777777" w:rsidR="00AE22DE" w:rsidRPr="00C529B5" w:rsidRDefault="00372736" w:rsidP="00AE22DE">
            <w:pPr>
              <w:rPr>
                <w:rFonts w:ascii="Arial" w:hAnsi="Arial" w:cs="Arial"/>
                <w:sz w:val="16"/>
                <w:szCs w:val="16"/>
              </w:rPr>
            </w:pPr>
            <w:r>
              <w:rPr>
                <w:rFonts w:ascii="Arial" w:hAnsi="Arial" w:cs="Arial"/>
                <w:sz w:val="16"/>
                <w:szCs w:val="16"/>
              </w:rPr>
              <w:t>IHE Profile Template Section</w:t>
            </w:r>
          </w:p>
        </w:tc>
      </w:tr>
      <w:tr w:rsidR="00AE22DE" w:rsidRPr="00C529B5" w14:paraId="2AF7D5E7" w14:textId="77777777">
        <w:tc>
          <w:tcPr>
            <w:tcW w:w="1308" w:type="dxa"/>
            <w:shd w:val="clear" w:color="auto" w:fill="BFBFBF" w:themeFill="background1" w:themeFillShade="BF"/>
          </w:tcPr>
          <w:p w14:paraId="3F342AAC" w14:textId="77777777" w:rsidR="00AE22DE" w:rsidRPr="00C529B5" w:rsidRDefault="00372736" w:rsidP="00AE22DE">
            <w:pPr>
              <w:rPr>
                <w:rFonts w:ascii="Arial" w:hAnsi="Arial" w:cs="Arial"/>
                <w:sz w:val="16"/>
                <w:szCs w:val="16"/>
              </w:rPr>
            </w:pPr>
            <w:r>
              <w:rPr>
                <w:rFonts w:ascii="Arial" w:hAnsi="Arial" w:cs="Arial"/>
                <w:sz w:val="16"/>
                <w:szCs w:val="16"/>
              </w:rPr>
              <w:t>Respiratory assessment</w:t>
            </w:r>
          </w:p>
        </w:tc>
        <w:tc>
          <w:tcPr>
            <w:tcW w:w="1313" w:type="dxa"/>
            <w:shd w:val="clear" w:color="auto" w:fill="auto"/>
          </w:tcPr>
          <w:p w14:paraId="4F55F042" w14:textId="77777777" w:rsidR="00AE22DE" w:rsidRPr="00C529B5" w:rsidRDefault="00372736" w:rsidP="00AE22DE">
            <w:pPr>
              <w:rPr>
                <w:rFonts w:ascii="Arial" w:hAnsi="Arial" w:cs="Arial"/>
                <w:sz w:val="16"/>
                <w:szCs w:val="16"/>
              </w:rPr>
            </w:pPr>
            <w:r>
              <w:rPr>
                <w:rFonts w:ascii="Arial" w:hAnsi="Arial" w:cs="Arial"/>
                <w:sz w:val="16"/>
                <w:szCs w:val="16"/>
              </w:rPr>
              <w:t>Impaired Gas Exchange</w:t>
            </w:r>
          </w:p>
        </w:tc>
        <w:tc>
          <w:tcPr>
            <w:tcW w:w="1435" w:type="dxa"/>
            <w:shd w:val="clear" w:color="auto" w:fill="BFBFBF" w:themeFill="background1" w:themeFillShade="BF"/>
          </w:tcPr>
          <w:p w14:paraId="2EEF03C5" w14:textId="77777777" w:rsidR="00AE22DE" w:rsidRPr="00C529B5" w:rsidRDefault="003826D8" w:rsidP="00AE22DE">
            <w:pPr>
              <w:autoSpaceDE w:val="0"/>
              <w:autoSpaceDN w:val="0"/>
              <w:adjustRightInd w:val="0"/>
              <w:spacing w:after="0" w:line="240" w:lineRule="auto"/>
              <w:rPr>
                <w:rFonts w:ascii="Arial" w:hAnsi="Arial" w:cs="Arial"/>
                <w:sz w:val="16"/>
                <w:szCs w:val="16"/>
              </w:rPr>
            </w:pPr>
            <w:r w:rsidRPr="003826D8">
              <w:rPr>
                <w:rFonts w:ascii="Arial" w:hAnsi="Arial" w:cs="Arial"/>
                <w:sz w:val="16"/>
                <w:szCs w:val="16"/>
              </w:rPr>
              <w:t xml:space="preserve">Maintenance of oxygen saturation at 95% on room air by pulse </w:t>
            </w:r>
            <w:proofErr w:type="spellStart"/>
            <w:r w:rsidRPr="003826D8">
              <w:rPr>
                <w:rFonts w:ascii="Arial" w:hAnsi="Arial" w:cs="Arial"/>
                <w:sz w:val="16"/>
                <w:szCs w:val="16"/>
              </w:rPr>
              <w:t>oximetry</w:t>
            </w:r>
            <w:proofErr w:type="spellEnd"/>
            <w:r w:rsidRPr="003826D8">
              <w:rPr>
                <w:rFonts w:ascii="Arial" w:hAnsi="Arial" w:cs="Arial"/>
                <w:sz w:val="16"/>
                <w:szCs w:val="16"/>
              </w:rPr>
              <w:t xml:space="preserve"> when ambulating </w:t>
            </w:r>
          </w:p>
          <w:p w14:paraId="227076B5" w14:textId="77777777" w:rsidR="00AE22DE" w:rsidRPr="00C529B5" w:rsidRDefault="00372736" w:rsidP="00AE22DE">
            <w:pPr>
              <w:rPr>
                <w:rFonts w:ascii="Arial" w:hAnsi="Arial" w:cs="Arial"/>
                <w:sz w:val="16"/>
                <w:szCs w:val="16"/>
              </w:rPr>
            </w:pPr>
            <w:r>
              <w:rPr>
                <w:rFonts w:ascii="Arial" w:hAnsi="Arial" w:cs="Arial"/>
                <w:sz w:val="16"/>
                <w:szCs w:val="16"/>
              </w:rPr>
              <w:br/>
            </w:r>
          </w:p>
        </w:tc>
        <w:tc>
          <w:tcPr>
            <w:tcW w:w="1501" w:type="dxa"/>
            <w:shd w:val="clear" w:color="auto" w:fill="BFBFBF" w:themeFill="background1" w:themeFillShade="BF"/>
          </w:tcPr>
          <w:p w14:paraId="4F86C4EF"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 xml:space="preserve">Respiratory interventions planned. </w:t>
            </w:r>
          </w:p>
          <w:p w14:paraId="003DF419" w14:textId="77777777" w:rsidR="00AE22DE" w:rsidRPr="00C529B5" w:rsidRDefault="00AE22DE" w:rsidP="00AE22DE">
            <w:pPr>
              <w:pStyle w:val="Default"/>
              <w:rPr>
                <w:rFonts w:ascii="Arial" w:hAnsi="Arial" w:cs="Arial"/>
                <w:color w:val="auto"/>
                <w:sz w:val="16"/>
                <w:szCs w:val="16"/>
              </w:rPr>
            </w:pPr>
          </w:p>
          <w:p w14:paraId="63CA0C71"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Home O2 therapy</w:t>
            </w:r>
          </w:p>
          <w:p w14:paraId="594C2F15" w14:textId="77777777" w:rsidR="00AE22DE" w:rsidRPr="00C529B5" w:rsidRDefault="00AE22DE" w:rsidP="00AE22DE">
            <w:pPr>
              <w:pStyle w:val="Default"/>
              <w:rPr>
                <w:rFonts w:ascii="Arial" w:hAnsi="Arial" w:cs="Arial"/>
                <w:color w:val="auto"/>
                <w:sz w:val="16"/>
                <w:szCs w:val="16"/>
              </w:rPr>
            </w:pPr>
          </w:p>
          <w:p w14:paraId="5AB70D4C" w14:textId="77777777" w:rsidR="00AE22DE" w:rsidRPr="00C529B5" w:rsidRDefault="00AE22DE" w:rsidP="00AE22DE">
            <w:pPr>
              <w:rPr>
                <w:rFonts w:ascii="Arial" w:hAnsi="Arial" w:cs="Arial"/>
                <w:sz w:val="16"/>
                <w:szCs w:val="16"/>
              </w:rPr>
            </w:pPr>
          </w:p>
        </w:tc>
        <w:tc>
          <w:tcPr>
            <w:tcW w:w="1328" w:type="dxa"/>
            <w:shd w:val="clear" w:color="auto" w:fill="BFBFBF" w:themeFill="background1" w:themeFillShade="BF"/>
          </w:tcPr>
          <w:p w14:paraId="3B860031"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Elevation of head of bed 30 to 45 degrees.</w:t>
            </w:r>
          </w:p>
          <w:p w14:paraId="1EC21AA4" w14:textId="77777777" w:rsidR="00AE22DE" w:rsidRPr="00C529B5" w:rsidRDefault="00AE22DE" w:rsidP="00AE22DE">
            <w:pPr>
              <w:pStyle w:val="Default"/>
              <w:spacing w:after="67"/>
              <w:rPr>
                <w:rFonts w:ascii="Arial" w:hAnsi="Arial" w:cs="Arial"/>
                <w:color w:val="auto"/>
                <w:sz w:val="16"/>
                <w:szCs w:val="16"/>
              </w:rPr>
            </w:pPr>
          </w:p>
          <w:p w14:paraId="1784B9F5" w14:textId="77777777" w:rsidR="00AE22DE" w:rsidRPr="00C529B5" w:rsidRDefault="00372736" w:rsidP="00AE22DE">
            <w:pPr>
              <w:pStyle w:val="Default"/>
              <w:spacing w:after="67"/>
              <w:rPr>
                <w:rFonts w:ascii="Arial" w:hAnsi="Arial" w:cs="Arial"/>
                <w:color w:val="auto"/>
                <w:sz w:val="16"/>
                <w:szCs w:val="16"/>
              </w:rPr>
            </w:pPr>
            <w:r>
              <w:rPr>
                <w:rFonts w:ascii="Arial" w:hAnsi="Arial" w:cs="Arial"/>
                <w:color w:val="auto"/>
                <w:sz w:val="16"/>
                <w:szCs w:val="16"/>
              </w:rPr>
              <w:t>Humidified oxygen by nasal cannula at 2 liters to maintain saturation above 92%.</w:t>
            </w:r>
          </w:p>
          <w:p w14:paraId="59DE9E34" w14:textId="77777777" w:rsidR="00AE22DE" w:rsidRPr="00C529B5" w:rsidRDefault="00AE22DE" w:rsidP="00AE22DE">
            <w:pPr>
              <w:pStyle w:val="Default"/>
              <w:spacing w:after="67"/>
              <w:rPr>
                <w:rFonts w:ascii="Arial" w:hAnsi="Arial" w:cs="Arial"/>
                <w:color w:val="auto"/>
                <w:sz w:val="16"/>
                <w:szCs w:val="16"/>
              </w:rPr>
            </w:pPr>
          </w:p>
          <w:p w14:paraId="4C68258E" w14:textId="77777777" w:rsidR="00AE22DE" w:rsidRPr="00C529B5" w:rsidRDefault="00AE22DE" w:rsidP="00AE22DE">
            <w:pPr>
              <w:pStyle w:val="Default"/>
              <w:rPr>
                <w:rFonts w:ascii="Arial" w:hAnsi="Arial" w:cs="Arial"/>
                <w:color w:val="auto"/>
                <w:sz w:val="16"/>
                <w:szCs w:val="16"/>
              </w:rPr>
            </w:pPr>
          </w:p>
        </w:tc>
        <w:tc>
          <w:tcPr>
            <w:tcW w:w="1262" w:type="dxa"/>
            <w:shd w:val="clear" w:color="auto" w:fill="BFBFBF" w:themeFill="background1" w:themeFillShade="BF"/>
          </w:tcPr>
          <w:p w14:paraId="52758B4E" w14:textId="77777777" w:rsidR="00AE22DE" w:rsidRPr="00C529B5" w:rsidRDefault="00372736" w:rsidP="00AE22DE">
            <w:pPr>
              <w:pStyle w:val="Default"/>
              <w:rPr>
                <w:rFonts w:ascii="Arial" w:hAnsi="Arial" w:cs="Arial"/>
                <w:color w:val="auto"/>
                <w:sz w:val="16"/>
                <w:szCs w:val="16"/>
              </w:rPr>
            </w:pPr>
            <w:r>
              <w:rPr>
                <w:rFonts w:ascii="Arial" w:hAnsi="Arial" w:cs="Arial"/>
                <w:color w:val="auto"/>
                <w:sz w:val="16"/>
                <w:szCs w:val="16"/>
              </w:rPr>
              <w:t>De-saturation to 88% with ambulation greater than 20 feet</w:t>
            </w:r>
          </w:p>
          <w:p w14:paraId="026E1D8F" w14:textId="77777777" w:rsidR="00AE22DE" w:rsidRPr="00C529B5" w:rsidRDefault="00AE22DE" w:rsidP="00AE22DE">
            <w:pPr>
              <w:rPr>
                <w:rFonts w:ascii="Arial" w:hAnsi="Arial" w:cs="Arial"/>
                <w:sz w:val="16"/>
                <w:szCs w:val="16"/>
              </w:rPr>
            </w:pPr>
          </w:p>
          <w:p w14:paraId="5570B1D8" w14:textId="77777777" w:rsidR="00AE22DE" w:rsidRPr="00C529B5" w:rsidRDefault="00AE22DE" w:rsidP="00AE22DE">
            <w:pPr>
              <w:rPr>
                <w:rFonts w:ascii="Arial" w:hAnsi="Arial" w:cs="Arial"/>
                <w:sz w:val="16"/>
                <w:szCs w:val="16"/>
              </w:rPr>
            </w:pPr>
          </w:p>
        </w:tc>
        <w:tc>
          <w:tcPr>
            <w:tcW w:w="974" w:type="dxa"/>
          </w:tcPr>
          <w:p w14:paraId="5F637C78" w14:textId="77777777" w:rsidR="00AE22DE" w:rsidRPr="00C529B5" w:rsidRDefault="00372736" w:rsidP="00AE22DE">
            <w:pPr>
              <w:rPr>
                <w:rFonts w:ascii="Arial" w:hAnsi="Arial" w:cs="Arial"/>
                <w:sz w:val="16"/>
                <w:szCs w:val="16"/>
              </w:rPr>
            </w:pPr>
            <w:r>
              <w:rPr>
                <w:rFonts w:ascii="Arial" w:hAnsi="Arial" w:cs="Arial"/>
                <w:sz w:val="16"/>
                <w:szCs w:val="16"/>
              </w:rPr>
              <w:t>H. Holder, RN</w:t>
            </w:r>
          </w:p>
        </w:tc>
        <w:tc>
          <w:tcPr>
            <w:tcW w:w="455" w:type="dxa"/>
          </w:tcPr>
          <w:p w14:paraId="06AADFA3" w14:textId="77777777" w:rsidR="00AE22DE" w:rsidRPr="00C529B5" w:rsidRDefault="00372736" w:rsidP="00AE22DE">
            <w:pPr>
              <w:rPr>
                <w:rFonts w:ascii="Arial" w:hAnsi="Arial" w:cs="Arial"/>
                <w:sz w:val="16"/>
                <w:szCs w:val="16"/>
              </w:rPr>
            </w:pPr>
            <w:r>
              <w:rPr>
                <w:rFonts w:ascii="Arial" w:hAnsi="Arial" w:cs="Arial"/>
                <w:sz w:val="16"/>
                <w:szCs w:val="16"/>
              </w:rPr>
              <w:t>Assessment</w:t>
            </w:r>
          </w:p>
          <w:p w14:paraId="64523419" w14:textId="77777777" w:rsidR="00AE22DE" w:rsidRPr="00C529B5" w:rsidRDefault="00372736" w:rsidP="00AE22DE">
            <w:pPr>
              <w:rPr>
                <w:rFonts w:ascii="Arial" w:hAnsi="Arial" w:cs="Arial"/>
                <w:sz w:val="16"/>
                <w:szCs w:val="16"/>
              </w:rPr>
            </w:pPr>
            <w:r>
              <w:rPr>
                <w:rFonts w:ascii="Arial" w:hAnsi="Arial" w:cs="Arial"/>
                <w:sz w:val="16"/>
                <w:szCs w:val="16"/>
              </w:rPr>
              <w:t>Provider Orders</w:t>
            </w:r>
          </w:p>
          <w:p w14:paraId="40A592A7" w14:textId="77777777" w:rsidR="00AE22DE" w:rsidRPr="00C529B5" w:rsidRDefault="00372736" w:rsidP="00AE22DE">
            <w:pPr>
              <w:rPr>
                <w:rFonts w:ascii="Arial" w:hAnsi="Arial" w:cs="Arial"/>
                <w:sz w:val="16"/>
                <w:szCs w:val="16"/>
              </w:rPr>
            </w:pPr>
            <w:r>
              <w:rPr>
                <w:rFonts w:ascii="Arial" w:hAnsi="Arial" w:cs="Arial"/>
                <w:sz w:val="16"/>
                <w:szCs w:val="16"/>
              </w:rPr>
              <w:t>Vital Signs</w:t>
            </w:r>
          </w:p>
        </w:tc>
      </w:tr>
    </w:tbl>
    <w:p w14:paraId="00D5D278" w14:textId="77777777" w:rsidR="00AE22DE" w:rsidRPr="00C529B5" w:rsidRDefault="00AE22DE" w:rsidP="00AE22DE">
      <w:pPr>
        <w:pStyle w:val="NoSpacing"/>
        <w:rPr>
          <w:rStyle w:val="apple-style-span"/>
          <w:rFonts w:asciiTheme="minorHAnsi" w:eastAsiaTheme="minorHAnsi" w:hAnsiTheme="minorHAnsi" w:cstheme="minorBidi"/>
        </w:rPr>
      </w:pPr>
    </w:p>
    <w:p w14:paraId="25F7E704" w14:textId="77777777" w:rsidR="00AE22DE" w:rsidRPr="00C529B5" w:rsidRDefault="003826D8" w:rsidP="00AE22DE">
      <w:pPr>
        <w:pStyle w:val="NoSpacing"/>
        <w:rPr>
          <w:rStyle w:val="apple-style-span"/>
        </w:rPr>
      </w:pPr>
      <w:r w:rsidRPr="003826D8">
        <w:rPr>
          <w:rStyle w:val="apple-style-span"/>
          <w:rFonts w:ascii="Times New Roman" w:hAnsi="Times New Roman"/>
          <w:b/>
          <w:shd w:val="clear" w:color="auto" w:fill="FFFFFF"/>
        </w:rPr>
        <w:t>Current Environment</w:t>
      </w:r>
    </w:p>
    <w:p w14:paraId="32663861" w14:textId="77777777" w:rsidR="00AE22DE" w:rsidRPr="00C529B5" w:rsidRDefault="003826D8" w:rsidP="00AE22DE">
      <w:pPr>
        <w:pStyle w:val="NoSpacing"/>
        <w:rPr>
          <w:rStyle w:val="apple-style-span"/>
        </w:rPr>
      </w:pPr>
      <w:r w:rsidRPr="003826D8">
        <w:rPr>
          <w:rStyle w:val="apple-style-span"/>
          <w:rFonts w:ascii="Times New Roman" w:hAnsi="Times New Roman"/>
          <w:shd w:val="clear" w:color="auto" w:fill="FFFFFF"/>
        </w:rPr>
        <w:t>The medical plan of care is documented in the hospital EHR system but is not integrated with the nursing documentation system. Bob’s P</w:t>
      </w:r>
      <w:r w:rsidR="00D61AAD">
        <w:rPr>
          <w:rStyle w:val="apple-style-span"/>
          <w:rFonts w:ascii="Times New Roman" w:hAnsi="Times New Roman"/>
          <w:shd w:val="clear" w:color="auto" w:fill="FFFFFF"/>
        </w:rPr>
        <w:t xml:space="preserve">rimary </w:t>
      </w:r>
      <w:r w:rsidRPr="003826D8">
        <w:rPr>
          <w:rStyle w:val="apple-style-span"/>
          <w:rFonts w:ascii="Times New Roman" w:hAnsi="Times New Roman"/>
          <w:shd w:val="clear" w:color="auto" w:fill="FFFFFF"/>
        </w:rPr>
        <w:t>C</w:t>
      </w:r>
      <w:r w:rsidR="00D61AAD">
        <w:rPr>
          <w:rStyle w:val="apple-style-span"/>
          <w:rFonts w:ascii="Times New Roman" w:hAnsi="Times New Roman"/>
          <w:shd w:val="clear" w:color="auto" w:fill="FFFFFF"/>
        </w:rPr>
        <w:t xml:space="preserve">are </w:t>
      </w:r>
      <w:r w:rsidRPr="003826D8">
        <w:rPr>
          <w:rStyle w:val="apple-style-span"/>
          <w:rFonts w:ascii="Times New Roman" w:hAnsi="Times New Roman"/>
          <w:shd w:val="clear" w:color="auto" w:fill="FFFFFF"/>
        </w:rPr>
        <w:t>P</w:t>
      </w:r>
      <w:r w:rsidR="00D61AAD">
        <w:rPr>
          <w:rStyle w:val="apple-style-span"/>
          <w:rFonts w:ascii="Times New Roman" w:hAnsi="Times New Roman"/>
          <w:shd w:val="clear" w:color="auto" w:fill="FFFFFF"/>
        </w:rPr>
        <w:t>rovider</w:t>
      </w:r>
      <w:r w:rsidRPr="003826D8">
        <w:rPr>
          <w:rStyle w:val="apple-style-span"/>
          <w:rFonts w:ascii="Times New Roman" w:hAnsi="Times New Roman"/>
          <w:shd w:val="clear" w:color="auto" w:fill="FFFFFF"/>
        </w:rPr>
        <w:t xml:space="preserve"> receives his discharge summary from the hospital. Nursing </w:t>
      </w:r>
      <w:r w:rsidR="00FF512B">
        <w:rPr>
          <w:rStyle w:val="apple-style-span"/>
          <w:rFonts w:ascii="Times New Roman" w:hAnsi="Times New Roman"/>
          <w:shd w:val="clear" w:color="auto" w:fill="FFFFFF"/>
        </w:rPr>
        <w:t>data are</w:t>
      </w:r>
      <w:r w:rsidRPr="003826D8">
        <w:rPr>
          <w:rStyle w:val="apple-style-span"/>
          <w:rFonts w:ascii="Times New Roman" w:hAnsi="Times New Roman"/>
          <w:shd w:val="clear" w:color="auto" w:fill="FFFFFF"/>
        </w:rPr>
        <w:t xml:space="preserve"> not included. The hospital discharge planner faxes a request for home health services based on Bob’s need for home oxygen therapy. The initial home health orders focus on Bob’s respiratory needs. None of Bob’s other nursing problems are communicated to the home health nurse. Omitted problems include wound care needs, pain issues, ineffective coping and issues with grief. Bob is soon readmitted to the hospital. </w:t>
      </w:r>
    </w:p>
    <w:p w14:paraId="168DC1DC" w14:textId="77777777" w:rsidR="00AE22DE" w:rsidRPr="00C529B5" w:rsidRDefault="00AE22DE" w:rsidP="00AE22DE">
      <w:pPr>
        <w:pStyle w:val="NoSpacing"/>
        <w:rPr>
          <w:rStyle w:val="apple-style-span"/>
        </w:rPr>
      </w:pPr>
    </w:p>
    <w:p w14:paraId="5752E43B" w14:textId="77777777" w:rsidR="00AE22DE" w:rsidRPr="00C529B5" w:rsidRDefault="003826D8" w:rsidP="00AE22DE">
      <w:pPr>
        <w:pStyle w:val="NoSpacing"/>
        <w:rPr>
          <w:rStyle w:val="apple-style-span"/>
        </w:rPr>
      </w:pPr>
      <w:r w:rsidRPr="003826D8">
        <w:rPr>
          <w:rStyle w:val="apple-style-span"/>
          <w:rFonts w:ascii="Times New Roman" w:hAnsi="Times New Roman"/>
          <w:b/>
          <w:shd w:val="clear" w:color="auto" w:fill="FFFFFF"/>
        </w:rPr>
        <w:t>Future Environment</w:t>
      </w:r>
    </w:p>
    <w:p w14:paraId="220AA2AF" w14:textId="77777777" w:rsidR="00AE22DE" w:rsidRDefault="003826D8" w:rsidP="00AE22DE">
      <w:pPr>
        <w:pStyle w:val="NoSpacing"/>
        <w:rPr>
          <w:rStyle w:val="apple-style-span"/>
          <w:rFonts w:ascii="Times New Roman" w:hAnsi="Times New Roman"/>
          <w:b/>
          <w:shd w:val="clear" w:color="auto" w:fill="FFFFFF"/>
        </w:rPr>
      </w:pPr>
      <w:r w:rsidRPr="003826D8">
        <w:rPr>
          <w:rStyle w:val="apple-style-span"/>
          <w:rFonts w:ascii="Times New Roman" w:hAnsi="Times New Roman"/>
          <w:shd w:val="clear" w:color="auto" w:fill="FFFFFF"/>
        </w:rPr>
        <w:lastRenderedPageBreak/>
        <w:t xml:space="preserve">Use of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and PPOC profiles provides the opportunity for the direct sharing of nursing data by all nurses who provide care for the patient</w:t>
      </w:r>
      <w:r w:rsidRPr="003826D8">
        <w:rPr>
          <w:rStyle w:val="apple-style-span"/>
          <w:rFonts w:ascii="Times New Roman" w:hAnsi="Times New Roman"/>
          <w:b/>
          <w:shd w:val="clear" w:color="auto" w:fill="FFFFFF"/>
        </w:rPr>
        <w:t xml:space="preserve">. </w:t>
      </w:r>
      <w:r w:rsidRPr="00C667E9">
        <w:rPr>
          <w:rStyle w:val="apple-style-span"/>
          <w:rFonts w:ascii="Times New Roman" w:hAnsi="Times New Roman"/>
          <w:shd w:val="clear" w:color="auto" w:fill="FFFFFF"/>
        </w:rPr>
        <w:t>The PPOC and eNS profiles should be exchanged electronically when a patient is transitioned from</w:t>
      </w:r>
      <w:r w:rsidRPr="003826D8">
        <w:rPr>
          <w:rStyle w:val="apple-style-span"/>
          <w:rFonts w:ascii="Times New Roman" w:hAnsi="Times New Roman"/>
          <w:shd w:val="clear" w:color="auto" w:fill="FFFFFF"/>
        </w:rPr>
        <w:t xml:space="preserve"> care setting to care setting, e.g. ambulatory care to the acute care setting or from the acute care setting to rehab or home care (refer to Figure 4). The exception for electronic exchange of the PPOC profile may be when only the </w:t>
      </w:r>
      <w:proofErr w:type="gramStart"/>
      <w:r w:rsidRPr="003826D8">
        <w:rPr>
          <w:rStyle w:val="apple-style-span"/>
          <w:rFonts w:ascii="Times New Roman" w:hAnsi="Times New Roman"/>
          <w:shd w:val="clear" w:color="auto" w:fill="FFFFFF"/>
        </w:rPr>
        <w:t>eNS</w:t>
      </w:r>
      <w:proofErr w:type="gramEnd"/>
      <w:r w:rsidRPr="003826D8">
        <w:rPr>
          <w:rStyle w:val="apple-style-span"/>
          <w:rFonts w:ascii="Times New Roman" w:hAnsi="Times New Roman"/>
          <w:shd w:val="clear" w:color="auto" w:fill="FFFFFF"/>
        </w:rPr>
        <w:t xml:space="preserve"> profile is needed, e.g. within the various nursing departments in the acute care setting</w:t>
      </w:r>
      <w:r w:rsidRPr="003826D8">
        <w:rPr>
          <w:rStyle w:val="apple-style-span"/>
          <w:rFonts w:ascii="Times New Roman" w:hAnsi="Times New Roman"/>
          <w:b/>
          <w:shd w:val="clear" w:color="auto" w:fill="FFFFFF"/>
        </w:rPr>
        <w:t>.</w:t>
      </w:r>
    </w:p>
    <w:p w14:paraId="0D0FDD4F" w14:textId="77777777" w:rsidR="003008A8" w:rsidRDefault="003008A8" w:rsidP="00AE22DE">
      <w:pPr>
        <w:pStyle w:val="NoSpacing"/>
        <w:rPr>
          <w:rStyle w:val="apple-style-span"/>
          <w:rFonts w:ascii="Times New Roman" w:hAnsi="Times New Roman"/>
          <w:b/>
          <w:shd w:val="clear" w:color="auto" w:fill="FFFFFF"/>
        </w:rPr>
      </w:pPr>
    </w:p>
    <w:p w14:paraId="34A9C8FC" w14:textId="77777777" w:rsidR="00026929" w:rsidRPr="00E54E3C" w:rsidRDefault="00026929" w:rsidP="00026929">
      <w:pPr>
        <w:pStyle w:val="NoSpacing"/>
        <w:rPr>
          <w:rStyle w:val="apple-style-span"/>
          <w:rFonts w:ascii="Times New Roman" w:hAnsi="Times New Roman"/>
          <w:b/>
          <w:shd w:val="clear" w:color="auto" w:fill="FFFFFF"/>
        </w:rPr>
      </w:pPr>
      <w:r w:rsidRPr="00E54E3C">
        <w:rPr>
          <w:rStyle w:val="apple-style-span"/>
          <w:rFonts w:ascii="Times New Roman" w:hAnsi="Times New Roman"/>
          <w:b/>
          <w:shd w:val="clear" w:color="auto" w:fill="FFFFFF"/>
        </w:rPr>
        <w:t>Recommendations:</w:t>
      </w:r>
    </w:p>
    <w:p w14:paraId="7090489B" w14:textId="77777777" w:rsidR="00026929" w:rsidRPr="00B93D0F" w:rsidRDefault="00026929" w:rsidP="00026929">
      <w:pPr>
        <w:pStyle w:val="NoSpacing"/>
        <w:rPr>
          <w:rStyle w:val="apple-style-span"/>
          <w:rFonts w:ascii="Times New Roman" w:hAnsi="Times New Roman"/>
          <w:b/>
          <w:shd w:val="clear" w:color="auto" w:fill="FFFFFF"/>
        </w:rPr>
      </w:pPr>
    </w:p>
    <w:p w14:paraId="6A3E5313" w14:textId="77777777" w:rsidR="00026929" w:rsidRPr="00B93D0F" w:rsidRDefault="00026929" w:rsidP="00026929">
      <w:pPr>
        <w:pStyle w:val="NoSpacing"/>
        <w:rPr>
          <w:rFonts w:ascii="Times New Roman" w:hAnsi="Times New Roman"/>
        </w:rPr>
      </w:pPr>
      <w:r w:rsidRPr="00B93D0F">
        <w:rPr>
          <w:rStyle w:val="apple-style-span"/>
          <w:rFonts w:ascii="Times New Roman" w:hAnsi="Times New Roman"/>
          <w:shd w:val="clear" w:color="auto" w:fill="FFFFFF"/>
        </w:rPr>
        <w:t xml:space="preserve">The </w:t>
      </w:r>
      <w:r w:rsidRPr="00B93D0F">
        <w:rPr>
          <w:rFonts w:ascii="Times New Roman" w:hAnsi="Times New Roman"/>
        </w:rPr>
        <w:t>purpose of the eNursing Summary Profile is to create an interoperable summary of nursing related data that communicates the ongoing patient care needs to another care provider. The profile develops data sets related to a specific clinical environment as a process to create safe, effective communication.</w:t>
      </w:r>
      <w:r w:rsidR="00C417F6">
        <w:rPr>
          <w:rFonts w:ascii="Times New Roman" w:hAnsi="Times New Roman"/>
        </w:rPr>
        <w:t xml:space="preserve"> </w:t>
      </w:r>
      <w:r w:rsidRPr="00B93D0F">
        <w:rPr>
          <w:rFonts w:ascii="Times New Roman" w:hAnsi="Times New Roman"/>
        </w:rPr>
        <w:t xml:space="preserve">To this end, </w:t>
      </w:r>
      <w:r w:rsidR="00B4206C">
        <w:rPr>
          <w:rFonts w:ascii="Times New Roman" w:hAnsi="Times New Roman"/>
        </w:rPr>
        <w:t xml:space="preserve">a </w:t>
      </w:r>
      <w:r w:rsidRPr="00B93D0F">
        <w:rPr>
          <w:rFonts w:ascii="Times New Roman" w:hAnsi="Times New Roman"/>
        </w:rPr>
        <w:t xml:space="preserve">recommendation is made to use this profile to communicate patient care data that has occurred supporting consistency in care provision and reducing redundancy. </w:t>
      </w:r>
    </w:p>
    <w:p w14:paraId="7405E7FA" w14:textId="77777777" w:rsidR="00026929" w:rsidRPr="00B93D0F" w:rsidRDefault="00026929" w:rsidP="00026929">
      <w:pPr>
        <w:pStyle w:val="NoSpacing"/>
        <w:rPr>
          <w:rFonts w:ascii="Times New Roman" w:hAnsi="Times New Roman"/>
        </w:rPr>
      </w:pPr>
    </w:p>
    <w:p w14:paraId="21A14720" w14:textId="77777777" w:rsidR="00026929" w:rsidRPr="00B93D0F" w:rsidRDefault="00026929" w:rsidP="00026929">
      <w:pPr>
        <w:autoSpaceDE w:val="0"/>
        <w:autoSpaceDN w:val="0"/>
        <w:adjustRightInd w:val="0"/>
        <w:rPr>
          <w:rStyle w:val="apple-style-span"/>
          <w:rFonts w:ascii="Times New Roman" w:hAnsi="Times New Roman" w:cs="Times New Roman"/>
          <w:b/>
          <w:shd w:val="clear" w:color="auto" w:fill="FFFFFF"/>
        </w:rPr>
      </w:pPr>
      <w:r w:rsidRPr="00B93D0F">
        <w:rPr>
          <w:rFonts w:ascii="Times New Roman" w:hAnsi="Times New Roman" w:cs="Times New Roman"/>
        </w:rPr>
        <w:t xml:space="preserve">The PPOC Profile provides a mechanism </w:t>
      </w:r>
      <w:r>
        <w:rPr>
          <w:rFonts w:ascii="Times New Roman" w:hAnsi="Times New Roman" w:cs="Times New Roman"/>
        </w:rPr>
        <w:t xml:space="preserve">to </w:t>
      </w:r>
      <w:r w:rsidRPr="00B93D0F">
        <w:rPr>
          <w:rFonts w:ascii="Times New Roman" w:hAnsi="Times New Roman" w:cs="Times New Roman"/>
        </w:rPr>
        <w:t>capture and electronic</w:t>
      </w:r>
      <w:r w:rsidR="00B4206C">
        <w:rPr>
          <w:rFonts w:ascii="Times New Roman" w:hAnsi="Times New Roman" w:cs="Times New Roman"/>
        </w:rPr>
        <w:t>ally</w:t>
      </w:r>
      <w:r w:rsidRPr="00B93D0F">
        <w:rPr>
          <w:rFonts w:ascii="Times New Roman" w:hAnsi="Times New Roman" w:cs="Times New Roman"/>
        </w:rPr>
        <w:t xml:space="preserve"> exchange data related to creating and managing individualized patient care between and among HIT systems. This is a content profile containing data relating to the continuity of care for the patient. Recommendation is made to use this profile to support a prospective view of the care that will be provided to the patient such as planned care. </w:t>
      </w:r>
      <w:r w:rsidRPr="00B93D0F">
        <w:rPr>
          <w:rStyle w:val="apple-style-span"/>
          <w:rFonts w:ascii="Times New Roman" w:hAnsi="Times New Roman" w:cs="Times New Roman"/>
          <w:b/>
          <w:shd w:val="clear" w:color="auto" w:fill="FFFFFF"/>
        </w:rPr>
        <w:tab/>
      </w:r>
    </w:p>
    <w:p w14:paraId="43326048" w14:textId="77777777" w:rsidR="00026929" w:rsidRDefault="00026929" w:rsidP="00026929">
      <w:pPr>
        <w:autoSpaceDE w:val="0"/>
        <w:autoSpaceDN w:val="0"/>
        <w:adjustRightInd w:val="0"/>
        <w:rPr>
          <w:rStyle w:val="apple-style-span"/>
          <w:rFonts w:ascii="Times New Roman" w:hAnsi="Times New Roman" w:cs="Times New Roman"/>
          <w:shd w:val="clear" w:color="auto" w:fill="FFFFFF"/>
        </w:rPr>
      </w:pPr>
      <w:r w:rsidRPr="00B93D0F">
        <w:rPr>
          <w:rStyle w:val="apple-style-span"/>
          <w:rFonts w:ascii="Times New Roman" w:hAnsi="Times New Roman" w:cs="Times New Roman"/>
          <w:shd w:val="clear" w:color="auto" w:fill="FFFFFF"/>
        </w:rPr>
        <w:t>Clearly defining the use of both profiles will decrease ambiguity. However, by defining the meaning of use for the two profiles, it is important to emphasize the need to maintain important clinical context when the profiles are implemented. If the PPOC contains planned medications without the list of patient problems or allergy history</w:t>
      </w:r>
      <w:r>
        <w:rPr>
          <w:rStyle w:val="apple-style-span"/>
          <w:rFonts w:ascii="Times New Roman" w:hAnsi="Times New Roman" w:cs="Times New Roman"/>
          <w:shd w:val="clear" w:color="auto" w:fill="FFFFFF"/>
        </w:rPr>
        <w:t>, it is likely to</w:t>
      </w:r>
      <w:r w:rsidRPr="00B93D0F">
        <w:rPr>
          <w:rStyle w:val="apple-style-span"/>
          <w:rFonts w:ascii="Times New Roman" w:hAnsi="Times New Roman" w:cs="Times New Roman"/>
          <w:shd w:val="clear" w:color="auto" w:fill="FFFFFF"/>
        </w:rPr>
        <w:t xml:space="preserve"> result in</w:t>
      </w:r>
      <w:r>
        <w:rPr>
          <w:rStyle w:val="apple-style-span"/>
          <w:rFonts w:ascii="Times New Roman" w:hAnsi="Times New Roman" w:cs="Times New Roman"/>
          <w:shd w:val="clear" w:color="auto" w:fill="FFFFFF"/>
        </w:rPr>
        <w:t xml:space="preserve"> the</w:t>
      </w:r>
      <w:r w:rsidRPr="00B93D0F">
        <w:rPr>
          <w:rStyle w:val="apple-style-span"/>
          <w:rFonts w:ascii="Times New Roman" w:hAnsi="Times New Roman" w:cs="Times New Roman"/>
          <w:shd w:val="clear" w:color="auto" w:fill="FFFFFF"/>
        </w:rPr>
        <w:t xml:space="preserve"> loss of clinical context. If the </w:t>
      </w:r>
      <w:proofErr w:type="gramStart"/>
      <w:r w:rsidRPr="00B93D0F">
        <w:rPr>
          <w:rStyle w:val="apple-style-span"/>
          <w:rFonts w:ascii="Times New Roman" w:hAnsi="Times New Roman" w:cs="Times New Roman"/>
          <w:shd w:val="clear" w:color="auto" w:fill="FFFFFF"/>
        </w:rPr>
        <w:t>eNS</w:t>
      </w:r>
      <w:proofErr w:type="gramEnd"/>
      <w:r w:rsidRPr="00B93D0F">
        <w:rPr>
          <w:rStyle w:val="apple-style-span"/>
          <w:rFonts w:ascii="Times New Roman" w:hAnsi="Times New Roman" w:cs="Times New Roman"/>
          <w:shd w:val="clear" w:color="auto" w:fill="FFFFFF"/>
        </w:rPr>
        <w:t xml:space="preserve"> contains procedure and intervention data without problem data</w:t>
      </w:r>
      <w:r>
        <w:rPr>
          <w:rStyle w:val="apple-style-span"/>
          <w:rFonts w:ascii="Times New Roman" w:hAnsi="Times New Roman" w:cs="Times New Roman"/>
          <w:shd w:val="clear" w:color="auto" w:fill="FFFFFF"/>
        </w:rPr>
        <w:t>, it</w:t>
      </w:r>
      <w:r w:rsidRPr="00B93D0F">
        <w:rPr>
          <w:rStyle w:val="apple-style-span"/>
          <w:rFonts w:ascii="Times New Roman" w:hAnsi="Times New Roman" w:cs="Times New Roman"/>
          <w:shd w:val="clear" w:color="auto" w:fill="FFFFFF"/>
        </w:rPr>
        <w:t xml:space="preserve"> will produce clinical ambiguity as to the indication for the interventions that occurred. Maintaining clinical context supports </w:t>
      </w:r>
      <w:r w:rsidR="00B4206C">
        <w:rPr>
          <w:rStyle w:val="apple-style-span"/>
          <w:rFonts w:ascii="Times New Roman" w:hAnsi="Times New Roman" w:cs="Times New Roman"/>
          <w:shd w:val="clear" w:color="auto" w:fill="FFFFFF"/>
        </w:rPr>
        <w:t xml:space="preserve">the </w:t>
      </w:r>
      <w:r w:rsidRPr="00B93D0F">
        <w:rPr>
          <w:rStyle w:val="apple-style-span"/>
          <w:rFonts w:ascii="Times New Roman" w:hAnsi="Times New Roman" w:cs="Times New Roman"/>
          <w:shd w:val="clear" w:color="auto" w:fill="FFFFFF"/>
        </w:rPr>
        <w:t xml:space="preserve">CDA principle of wholeness as </w:t>
      </w:r>
      <w:r>
        <w:rPr>
          <w:rStyle w:val="apple-style-span"/>
          <w:rFonts w:ascii="Times New Roman" w:hAnsi="Times New Roman" w:cs="Times New Roman"/>
          <w:shd w:val="clear" w:color="auto" w:fill="FFFFFF"/>
        </w:rPr>
        <w:t>well as</w:t>
      </w:r>
      <w:r w:rsidRPr="00B93D0F">
        <w:rPr>
          <w:rStyle w:val="apple-style-span"/>
          <w:rFonts w:ascii="Times New Roman" w:hAnsi="Times New Roman" w:cs="Times New Roman"/>
          <w:shd w:val="clear" w:color="auto" w:fill="FFFFFF"/>
        </w:rPr>
        <w:t xml:space="preserve"> the need to exchange, import and display data useful to the clinician. Secondly, if the PPOC and </w:t>
      </w:r>
      <w:proofErr w:type="gramStart"/>
      <w:r w:rsidRPr="00B93D0F">
        <w:rPr>
          <w:rStyle w:val="apple-style-span"/>
          <w:rFonts w:ascii="Times New Roman" w:hAnsi="Times New Roman" w:cs="Times New Roman"/>
          <w:shd w:val="clear" w:color="auto" w:fill="FFFFFF"/>
        </w:rPr>
        <w:t>eNS</w:t>
      </w:r>
      <w:proofErr w:type="gramEnd"/>
      <w:r w:rsidRPr="00B93D0F">
        <w:rPr>
          <w:rStyle w:val="apple-style-span"/>
          <w:rFonts w:ascii="Times New Roman" w:hAnsi="Times New Roman" w:cs="Times New Roman"/>
          <w:shd w:val="clear" w:color="auto" w:fill="FFFFFF"/>
        </w:rPr>
        <w:t xml:space="preserve"> profiles are exchanged separate of each other, it is important that the data provided in each profile is sufficient to convey clinical meaning. </w:t>
      </w:r>
    </w:p>
    <w:p w14:paraId="7EA472D5" w14:textId="77777777" w:rsidR="00026929" w:rsidRPr="00B93D0F" w:rsidRDefault="00026929" w:rsidP="00026929">
      <w:pPr>
        <w:autoSpaceDE w:val="0"/>
        <w:autoSpaceDN w:val="0"/>
        <w:adjustRightInd w:val="0"/>
        <w:spacing w:after="0"/>
        <w:rPr>
          <w:rStyle w:val="apple-style-span"/>
          <w:rFonts w:ascii="Times New Roman" w:hAnsi="Times New Roman" w:cs="Times New Roman"/>
          <w:shd w:val="clear" w:color="auto" w:fill="FFFFFF"/>
        </w:rPr>
      </w:pPr>
      <w:r w:rsidRPr="00B93D0F">
        <w:rPr>
          <w:rStyle w:val="apple-style-span"/>
          <w:rFonts w:ascii="Times New Roman" w:hAnsi="Times New Roman" w:cs="Times New Roman"/>
          <w:shd w:val="clear" w:color="auto" w:fill="FFFFFF"/>
        </w:rPr>
        <w:t xml:space="preserve">To support and maintain adequate clinical context, the following profile changes are recommended. </w:t>
      </w:r>
    </w:p>
    <w:p w14:paraId="05D65CEE" w14:textId="77777777" w:rsidR="00026929" w:rsidRPr="00B93D0F" w:rsidRDefault="00026929" w:rsidP="00026929">
      <w:pPr>
        <w:autoSpaceDE w:val="0"/>
        <w:autoSpaceDN w:val="0"/>
        <w:adjustRightInd w:val="0"/>
        <w:spacing w:after="0"/>
        <w:rPr>
          <w:rStyle w:val="apple-style-span"/>
          <w:rFonts w:ascii="Times New Roman" w:hAnsi="Times New Roman" w:cs="Times New Roman"/>
          <w:shd w:val="clear" w:color="auto" w:fill="FFFFFF"/>
        </w:rPr>
      </w:pPr>
    </w:p>
    <w:p w14:paraId="0BB7BA35" w14:textId="77777777"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Advance Directives – Allow option to capture as either text or coded in both PPOC and eNS</w:t>
      </w:r>
    </w:p>
    <w:p w14:paraId="226F2905" w14:textId="77777777" w:rsidR="00026929" w:rsidRPr="00B93D0F" w:rsidRDefault="00026929" w:rsidP="00026929">
      <w:pPr>
        <w:spacing w:after="0"/>
        <w:rPr>
          <w:rFonts w:ascii="Times New Roman" w:hAnsi="Times New Roman" w:cs="Times New Roman"/>
        </w:rPr>
      </w:pPr>
    </w:p>
    <w:p w14:paraId="1D856D46" w14:textId="77777777"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Medications – Allow medication administered (</w:t>
      </w:r>
      <w:r w:rsidRPr="003F358D">
        <w:rPr>
          <w:rFonts w:ascii="Times New Roman" w:hAnsi="Times New Roman" w:cs="Times New Roman"/>
          <w:color w:val="000000"/>
          <w:shd w:val="clear" w:color="auto" w:fill="F9F9F9"/>
        </w:rPr>
        <w:t>1.3.6.1.4.1.19376.1.5.3.1.3.21</w:t>
      </w:r>
      <w:r w:rsidRPr="00B93D0F">
        <w:rPr>
          <w:rFonts w:ascii="Times New Roman" w:hAnsi="Times New Roman" w:cs="Times New Roman"/>
          <w:color w:val="000000"/>
          <w:shd w:val="clear" w:color="auto" w:fill="F9F9F9"/>
        </w:rPr>
        <w:t>)</w:t>
      </w:r>
      <w:r w:rsidRPr="00B93D0F">
        <w:rPr>
          <w:rFonts w:ascii="Times New Roman" w:hAnsi="Times New Roman" w:cs="Times New Roman"/>
        </w:rPr>
        <w:t xml:space="preserve"> in eNS and Medication (</w:t>
      </w:r>
      <w:r w:rsidRPr="00B93D0F">
        <w:rPr>
          <w:rFonts w:ascii="Times New Roman" w:hAnsi="Times New Roman" w:cs="Times New Roman"/>
          <w:color w:val="000000"/>
          <w:shd w:val="clear" w:color="auto" w:fill="F9F9F9"/>
        </w:rPr>
        <w:t>1.3.6.1.4.1.19376.1.5.3.1.3.19) in PPOC</w:t>
      </w:r>
    </w:p>
    <w:p w14:paraId="22BDE2B5" w14:textId="77777777" w:rsidR="00026929" w:rsidRPr="00B93D0F" w:rsidRDefault="00026929" w:rsidP="00026929">
      <w:pPr>
        <w:spacing w:after="0"/>
        <w:rPr>
          <w:rFonts w:ascii="Times New Roman" w:hAnsi="Times New Roman" w:cs="Times New Roman"/>
        </w:rPr>
      </w:pPr>
    </w:p>
    <w:p w14:paraId="69AF1025" w14:textId="77777777"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Visible Implantable Medical Device (1.3.6.1.4.1.19376.1.5.3.1.1.9.48) and History of Medical Device Use (1.3.6.1.4.1.19376.1.5.3.1.1.5.3.5) needed in both eNS and PPOC</w:t>
      </w:r>
    </w:p>
    <w:p w14:paraId="7C0B45D6" w14:textId="77777777" w:rsidR="00026929" w:rsidRPr="00B93D0F" w:rsidRDefault="00026929" w:rsidP="00026929">
      <w:pPr>
        <w:spacing w:after="0"/>
        <w:rPr>
          <w:rFonts w:ascii="Times New Roman" w:hAnsi="Times New Roman" w:cs="Times New Roman"/>
        </w:rPr>
      </w:pPr>
    </w:p>
    <w:p w14:paraId="5783203F" w14:textId="77777777"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Diet and Nutrition (1.3.6.1.4.1.19376.1.5.3.1.1.20.2.2) add to PPOC</w:t>
      </w:r>
    </w:p>
    <w:p w14:paraId="5C78F451" w14:textId="77777777" w:rsidR="00026929" w:rsidRPr="00B93D0F" w:rsidRDefault="00026929" w:rsidP="00026929">
      <w:pPr>
        <w:spacing w:after="0"/>
        <w:rPr>
          <w:rFonts w:ascii="Times New Roman" w:hAnsi="Times New Roman" w:cs="Times New Roman"/>
        </w:rPr>
      </w:pPr>
    </w:p>
    <w:p w14:paraId="2741A2B1" w14:textId="77777777" w:rsidR="00026929" w:rsidRPr="00B93D0F" w:rsidRDefault="00026929" w:rsidP="00026929">
      <w:pPr>
        <w:pStyle w:val="ListParagraph"/>
        <w:numPr>
          <w:ilvl w:val="0"/>
          <w:numId w:val="38"/>
        </w:numPr>
        <w:spacing w:after="0" w:line="240" w:lineRule="auto"/>
        <w:rPr>
          <w:rFonts w:ascii="Times New Roman" w:hAnsi="Times New Roman" w:cs="Times New Roman"/>
        </w:rPr>
      </w:pPr>
      <w:r w:rsidRPr="00B93D0F">
        <w:rPr>
          <w:rFonts w:ascii="Times New Roman" w:hAnsi="Times New Roman" w:cs="Times New Roman"/>
        </w:rPr>
        <w:t>I</w:t>
      </w:r>
      <w:r w:rsidR="00C667E9">
        <w:rPr>
          <w:rFonts w:ascii="Times New Roman" w:hAnsi="Times New Roman" w:cs="Times New Roman"/>
        </w:rPr>
        <w:t xml:space="preserve">ntake </w:t>
      </w:r>
      <w:r w:rsidRPr="00B93D0F">
        <w:rPr>
          <w:rFonts w:ascii="Times New Roman" w:hAnsi="Times New Roman" w:cs="Times New Roman"/>
        </w:rPr>
        <w:t>&amp;O</w:t>
      </w:r>
      <w:r w:rsidR="00C667E9">
        <w:rPr>
          <w:rFonts w:ascii="Times New Roman" w:hAnsi="Times New Roman" w:cs="Times New Roman"/>
        </w:rPr>
        <w:t>utput</w:t>
      </w:r>
      <w:r w:rsidRPr="00B93D0F">
        <w:rPr>
          <w:rFonts w:ascii="Times New Roman" w:hAnsi="Times New Roman" w:cs="Times New Roman"/>
        </w:rPr>
        <w:t xml:space="preserve"> (1.3.6.1.4.1.19376.1.5.3.1.1.20.2.3) add to PPOC </w:t>
      </w:r>
    </w:p>
    <w:p w14:paraId="1C0B1CEC" w14:textId="77777777" w:rsidR="00026929" w:rsidRPr="00B93D0F" w:rsidRDefault="00026929" w:rsidP="00026929">
      <w:pPr>
        <w:spacing w:after="0"/>
        <w:rPr>
          <w:rFonts w:ascii="Times New Roman" w:hAnsi="Times New Roman" w:cs="Times New Roman"/>
        </w:rPr>
      </w:pPr>
    </w:p>
    <w:p w14:paraId="71613B2F" w14:textId="77777777" w:rsidR="00026929" w:rsidRPr="00192B93" w:rsidRDefault="00026929" w:rsidP="00026929">
      <w:pPr>
        <w:pStyle w:val="ListParagraph"/>
        <w:numPr>
          <w:ilvl w:val="0"/>
          <w:numId w:val="38"/>
        </w:numPr>
        <w:spacing w:after="0" w:line="240" w:lineRule="auto"/>
        <w:rPr>
          <w:rFonts w:ascii="Times New Roman" w:eastAsia="Times New Roman" w:hAnsi="Times New Roman" w:cs="Times New Roman"/>
          <w:bCs/>
          <w:color w:val="000000"/>
        </w:rPr>
      </w:pPr>
      <w:r w:rsidRPr="00B93D0F">
        <w:rPr>
          <w:rFonts w:ascii="Times New Roman" w:eastAsia="Times New Roman" w:hAnsi="Times New Roman" w:cs="Times New Roman"/>
          <w:bCs/>
          <w:color w:val="000000"/>
        </w:rPr>
        <w:t>Chief complaint (</w:t>
      </w:r>
      <w:r w:rsidRPr="00B93D0F">
        <w:rPr>
          <w:rFonts w:ascii="Times New Roman" w:hAnsi="Times New Roman" w:cs="Times New Roman"/>
        </w:rPr>
        <w:t>1.3.6.1.4.1.19376.1.5.3.1.1.13.2.1)</w:t>
      </w:r>
      <w:r w:rsidRPr="00B93D0F">
        <w:rPr>
          <w:rFonts w:ascii="Times New Roman" w:eastAsia="Times New Roman" w:hAnsi="Times New Roman" w:cs="Times New Roman"/>
          <w:bCs/>
          <w:color w:val="000000"/>
        </w:rPr>
        <w:t xml:space="preserve"> </w:t>
      </w:r>
      <w:r w:rsidRPr="00B93D0F">
        <w:rPr>
          <w:rFonts w:ascii="Times New Roman" w:hAnsi="Times New Roman" w:cs="Times New Roman"/>
        </w:rPr>
        <w:t>add to PPOC</w:t>
      </w:r>
    </w:p>
    <w:p w14:paraId="3A2875C8" w14:textId="77777777" w:rsidR="00192B93" w:rsidRPr="00B93D0F" w:rsidRDefault="00192B93" w:rsidP="00192B93">
      <w:pPr>
        <w:pStyle w:val="ListParagraph"/>
        <w:spacing w:after="0" w:line="240" w:lineRule="auto"/>
        <w:rPr>
          <w:rFonts w:ascii="Times New Roman" w:eastAsia="Times New Roman" w:hAnsi="Times New Roman" w:cs="Times New Roman"/>
          <w:bCs/>
          <w:color w:val="000000"/>
        </w:rPr>
      </w:pPr>
    </w:p>
    <w:p w14:paraId="3D3B4F4D" w14:textId="77777777" w:rsidR="00192B93" w:rsidRPr="00192B93" w:rsidRDefault="00026929" w:rsidP="00192B93">
      <w:pPr>
        <w:pStyle w:val="ListParagraph"/>
        <w:numPr>
          <w:ilvl w:val="0"/>
          <w:numId w:val="38"/>
        </w:numPr>
        <w:spacing w:after="0" w:line="240" w:lineRule="auto"/>
        <w:rPr>
          <w:rFonts w:ascii="Times New Roman" w:eastAsia="Times New Roman" w:hAnsi="Times New Roman" w:cs="Times New Roman"/>
          <w:bCs/>
          <w:color w:val="000000"/>
        </w:rPr>
      </w:pPr>
      <w:r w:rsidRPr="00B93D0F">
        <w:rPr>
          <w:rFonts w:ascii="Times New Roman" w:eastAsia="Times New Roman" w:hAnsi="Times New Roman" w:cs="Times New Roman"/>
          <w:bCs/>
          <w:color w:val="000000"/>
        </w:rPr>
        <w:t>Hospital Admission Diagnosis (</w:t>
      </w:r>
      <w:r w:rsidRPr="00B93D0F">
        <w:rPr>
          <w:rFonts w:ascii="Times New Roman" w:hAnsi="Times New Roman" w:cs="Times New Roman"/>
        </w:rPr>
        <w:t>1.3.6.1.4.1.19376.1.5.3.1.3.3)</w:t>
      </w:r>
      <w:r w:rsidRPr="00B93D0F">
        <w:rPr>
          <w:rFonts w:ascii="Times New Roman" w:eastAsia="Times New Roman" w:hAnsi="Times New Roman" w:cs="Times New Roman"/>
          <w:bCs/>
          <w:color w:val="000000"/>
        </w:rPr>
        <w:t xml:space="preserve"> </w:t>
      </w:r>
      <w:r w:rsidRPr="00B93D0F">
        <w:rPr>
          <w:rFonts w:ascii="Times New Roman" w:hAnsi="Times New Roman" w:cs="Times New Roman"/>
        </w:rPr>
        <w:t>add to PPOC</w:t>
      </w:r>
    </w:p>
    <w:p w14:paraId="275E080D" w14:textId="77777777" w:rsidR="00192B93" w:rsidRPr="00192B93" w:rsidRDefault="00192B93" w:rsidP="00192B93">
      <w:pPr>
        <w:pStyle w:val="ListParagraph"/>
        <w:spacing w:after="0" w:line="240" w:lineRule="auto"/>
        <w:rPr>
          <w:rFonts w:ascii="Times New Roman" w:eastAsia="Times New Roman" w:hAnsi="Times New Roman" w:cs="Times New Roman"/>
          <w:bCs/>
          <w:color w:val="000000"/>
        </w:rPr>
      </w:pPr>
    </w:p>
    <w:p w14:paraId="5D67B4B6" w14:textId="77777777" w:rsidR="00026929" w:rsidRPr="00192B93" w:rsidRDefault="00026929" w:rsidP="00192B93">
      <w:pPr>
        <w:pStyle w:val="ListParagraph"/>
        <w:numPr>
          <w:ilvl w:val="0"/>
          <w:numId w:val="38"/>
        </w:numPr>
        <w:spacing w:after="0" w:line="240" w:lineRule="auto"/>
        <w:rPr>
          <w:rFonts w:ascii="Times New Roman" w:eastAsia="Times New Roman" w:hAnsi="Times New Roman" w:cs="Times New Roman"/>
          <w:bCs/>
          <w:color w:val="000000"/>
        </w:rPr>
      </w:pPr>
      <w:r w:rsidRPr="00192B93">
        <w:rPr>
          <w:rFonts w:ascii="Times New Roman" w:eastAsia="Times New Roman" w:hAnsi="Times New Roman" w:cs="Times New Roman"/>
          <w:bCs/>
          <w:color w:val="000000"/>
        </w:rPr>
        <w:t>Discharge Diagnosis (</w:t>
      </w:r>
      <w:r w:rsidRPr="00192B93">
        <w:rPr>
          <w:rFonts w:ascii="Times New Roman" w:hAnsi="Times New Roman" w:cs="Times New Roman"/>
        </w:rPr>
        <w:t>1.3.6.1.4.1.19376.1.5.3.1.3.7) add to PPOC</w:t>
      </w:r>
    </w:p>
    <w:p w14:paraId="6E8C89B9" w14:textId="77777777" w:rsidR="003008A8" w:rsidRDefault="003008A8" w:rsidP="00026929">
      <w:pPr>
        <w:pStyle w:val="NoSpacing"/>
        <w:rPr>
          <w:rStyle w:val="apple-style-span"/>
          <w:rFonts w:ascii="Times New Roman" w:hAnsi="Times New Roman"/>
          <w:b/>
          <w:shd w:val="clear" w:color="auto" w:fill="FFFFFF"/>
        </w:rPr>
      </w:pPr>
    </w:p>
    <w:p w14:paraId="208C75B8" w14:textId="77777777" w:rsidR="007575D7" w:rsidRDefault="007575D7" w:rsidP="00AE22DE">
      <w:pPr>
        <w:rPr>
          <w:rFonts w:ascii="Times New Roman" w:hAnsi="Times New Roman" w:cs="Times New Roman"/>
          <w:b/>
          <w:sz w:val="24"/>
          <w:szCs w:val="24"/>
        </w:rPr>
      </w:pPr>
    </w:p>
    <w:p w14:paraId="478CE2E5" w14:textId="77777777" w:rsidR="009970B7" w:rsidRDefault="009970B7" w:rsidP="00AE22DE">
      <w:pPr>
        <w:rPr>
          <w:rFonts w:ascii="Times New Roman" w:hAnsi="Times New Roman" w:cs="Times New Roman"/>
          <w:b/>
          <w:sz w:val="24"/>
          <w:szCs w:val="24"/>
        </w:rPr>
      </w:pPr>
    </w:p>
    <w:p w14:paraId="02E936DF" w14:textId="77777777" w:rsidR="00B725F8" w:rsidRDefault="00B725F8" w:rsidP="00AE22DE">
      <w:pPr>
        <w:rPr>
          <w:rFonts w:ascii="Times New Roman" w:hAnsi="Times New Roman" w:cs="Times New Roman"/>
          <w:b/>
          <w:sz w:val="24"/>
          <w:szCs w:val="24"/>
        </w:rPr>
      </w:pPr>
    </w:p>
    <w:p w14:paraId="47EACE05" w14:textId="77777777" w:rsidR="009970B7" w:rsidRDefault="009970B7" w:rsidP="00AE22DE">
      <w:pPr>
        <w:rPr>
          <w:rFonts w:ascii="Times New Roman" w:hAnsi="Times New Roman" w:cs="Times New Roman"/>
          <w:b/>
          <w:sz w:val="24"/>
          <w:szCs w:val="24"/>
        </w:rPr>
      </w:pPr>
    </w:p>
    <w:p w14:paraId="15EE7AD3" w14:textId="77777777" w:rsidR="009970B7" w:rsidRDefault="009970B7" w:rsidP="00AE22DE">
      <w:pPr>
        <w:rPr>
          <w:rFonts w:ascii="Times New Roman" w:hAnsi="Times New Roman" w:cs="Times New Roman"/>
          <w:b/>
          <w:sz w:val="24"/>
          <w:szCs w:val="24"/>
        </w:rPr>
      </w:pPr>
    </w:p>
    <w:p w14:paraId="78EAB56F" w14:textId="77777777" w:rsidR="00887AD8" w:rsidRDefault="00564C03" w:rsidP="00887AD8">
      <w:r>
        <w:pict w14:anchorId="5FD2FC93">
          <v:shape id="_x0000_i1027" type="#_x0000_t75" style="width:467.35pt;height:516.2pt">
            <v:imagedata r:id="rId15" o:title=""/>
          </v:shape>
        </w:pict>
      </w:r>
    </w:p>
    <w:p w14:paraId="5F3F59C9" w14:textId="77777777" w:rsidR="00AE22DE" w:rsidRPr="00BA6A7E" w:rsidRDefault="00372736" w:rsidP="00AE22DE">
      <w:pPr>
        <w:rPr>
          <w:rFonts w:ascii="Times New Roman" w:hAnsi="Times New Roman" w:cs="Times New Roman"/>
          <w:b/>
        </w:rPr>
      </w:pPr>
      <w:r w:rsidRPr="00BA6A7E">
        <w:rPr>
          <w:rFonts w:ascii="Times New Roman" w:hAnsi="Times New Roman" w:cs="Times New Roman"/>
          <w:b/>
          <w:sz w:val="24"/>
          <w:szCs w:val="24"/>
        </w:rPr>
        <w:t xml:space="preserve">Figure 5. </w:t>
      </w:r>
      <w:r w:rsidRPr="00BA6A7E">
        <w:rPr>
          <w:rFonts w:ascii="Times New Roman" w:hAnsi="Times New Roman" w:cs="Times New Roman"/>
          <w:b/>
        </w:rPr>
        <w:t xml:space="preserve">Proposed </w:t>
      </w:r>
      <w:r w:rsidR="007575D7" w:rsidRPr="00BA6A7E">
        <w:rPr>
          <w:rFonts w:ascii="Times New Roman" w:hAnsi="Times New Roman" w:cs="Times New Roman"/>
          <w:b/>
        </w:rPr>
        <w:t>F</w:t>
      </w:r>
      <w:r w:rsidRPr="00BA6A7E">
        <w:rPr>
          <w:rFonts w:ascii="Times New Roman" w:hAnsi="Times New Roman" w:cs="Times New Roman"/>
          <w:b/>
        </w:rPr>
        <w:t xml:space="preserve">low of </w:t>
      </w:r>
      <w:r w:rsidR="007575D7" w:rsidRPr="00BA6A7E">
        <w:rPr>
          <w:rFonts w:ascii="Times New Roman" w:hAnsi="Times New Roman" w:cs="Times New Roman"/>
          <w:b/>
        </w:rPr>
        <w:t>N</w:t>
      </w:r>
      <w:r w:rsidRPr="00BA6A7E">
        <w:rPr>
          <w:rFonts w:ascii="Times New Roman" w:hAnsi="Times New Roman" w:cs="Times New Roman"/>
          <w:b/>
        </w:rPr>
        <w:t xml:space="preserve">ursing </w:t>
      </w:r>
      <w:r w:rsidR="007575D7" w:rsidRPr="00BA6A7E">
        <w:rPr>
          <w:rFonts w:ascii="Times New Roman" w:hAnsi="Times New Roman" w:cs="Times New Roman"/>
          <w:b/>
        </w:rPr>
        <w:t>D</w:t>
      </w:r>
      <w:r w:rsidRPr="00BA6A7E">
        <w:rPr>
          <w:rFonts w:ascii="Times New Roman" w:hAnsi="Times New Roman" w:cs="Times New Roman"/>
          <w:b/>
        </w:rPr>
        <w:t>ata</w:t>
      </w:r>
    </w:p>
    <w:p w14:paraId="1C64549B" w14:textId="77777777" w:rsidR="00AE22DE" w:rsidRPr="00C529B5" w:rsidRDefault="00372736" w:rsidP="00AE22DE">
      <w:pP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500E76F4" w14:textId="77777777"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The PPOC and the </w:t>
      </w:r>
      <w:proofErr w:type="gramStart"/>
      <w:r>
        <w:rPr>
          <w:rFonts w:ascii="Times New Roman" w:hAnsi="Times New Roman" w:cs="Times New Roman"/>
        </w:rPr>
        <w:t>eNS</w:t>
      </w:r>
      <w:proofErr w:type="gramEnd"/>
      <w:r>
        <w:rPr>
          <w:rFonts w:ascii="Times New Roman" w:hAnsi="Times New Roman" w:cs="Times New Roman"/>
        </w:rPr>
        <w:t xml:space="preserve"> profiles support the exchange of information between nursing HIT systems and non-nursing HIT systems and applications used to manage care for patients.</w:t>
      </w:r>
      <w:r w:rsidR="00C417F6">
        <w:rPr>
          <w:rFonts w:ascii="Times New Roman" w:hAnsi="Times New Roman" w:cs="Times New Roman"/>
        </w:rPr>
        <w:t xml:space="preserve"> </w:t>
      </w:r>
      <w:r>
        <w:rPr>
          <w:rFonts w:ascii="Times New Roman" w:hAnsi="Times New Roman" w:cs="Times New Roman"/>
        </w:rPr>
        <w:t>The</w:t>
      </w:r>
      <w:r w:rsidR="00B4206C">
        <w:rPr>
          <w:rFonts w:ascii="Times New Roman" w:hAnsi="Times New Roman" w:cs="Times New Roman"/>
        </w:rPr>
        <w:t>se</w:t>
      </w:r>
      <w:r>
        <w:rPr>
          <w:rFonts w:ascii="Times New Roman" w:hAnsi="Times New Roman" w:cs="Times New Roman"/>
        </w:rPr>
        <w:t xml:space="preserve"> systems often include decision support capabilities and evidence-based guidelines for care of patients.</w:t>
      </w:r>
      <w:r w:rsidR="00C417F6">
        <w:rPr>
          <w:rFonts w:ascii="Times New Roman" w:hAnsi="Times New Roman" w:cs="Times New Roman"/>
        </w:rPr>
        <w:t xml:space="preserve"> </w:t>
      </w:r>
      <w:r>
        <w:rPr>
          <w:rFonts w:ascii="Times New Roman" w:hAnsi="Times New Roman" w:cs="Times New Roman"/>
        </w:rPr>
        <w:t xml:space="preserve">They </w:t>
      </w:r>
      <w:r w:rsidR="00B4206C">
        <w:rPr>
          <w:rFonts w:ascii="Times New Roman" w:hAnsi="Times New Roman" w:cs="Times New Roman"/>
        </w:rPr>
        <w:t xml:space="preserve">also </w:t>
      </w:r>
      <w:r>
        <w:rPr>
          <w:rFonts w:ascii="Times New Roman" w:hAnsi="Times New Roman" w:cs="Times New Roman"/>
        </w:rPr>
        <w:t>use ad-hoc data gathering to collect information from many different sources to populate data warehouses (repositories), which are used to support and manage care for different patient populations.</w:t>
      </w:r>
      <w:r w:rsidR="00C417F6">
        <w:rPr>
          <w:rFonts w:ascii="Times New Roman" w:hAnsi="Times New Roman" w:cs="Times New Roman"/>
        </w:rPr>
        <w:t xml:space="preserve"> </w:t>
      </w:r>
      <w:r>
        <w:rPr>
          <w:rFonts w:ascii="Times New Roman" w:hAnsi="Times New Roman" w:cs="Times New Roman"/>
        </w:rPr>
        <w:t>In order to manage patient care using the</w:t>
      </w:r>
      <w:r w:rsidR="00B4206C">
        <w:rPr>
          <w:rFonts w:ascii="Times New Roman" w:hAnsi="Times New Roman" w:cs="Times New Roman"/>
        </w:rPr>
        <w:t>se</w:t>
      </w:r>
      <w:r>
        <w:rPr>
          <w:rFonts w:ascii="Times New Roman" w:hAnsi="Times New Roman" w:cs="Times New Roman"/>
        </w:rPr>
        <w:t xml:space="preserve"> different systems, numerous data points are routinely gathered.</w:t>
      </w:r>
      <w:r w:rsidR="00C417F6">
        <w:rPr>
          <w:rFonts w:ascii="Times New Roman" w:hAnsi="Times New Roman" w:cs="Times New Roman"/>
        </w:rPr>
        <w:t xml:space="preserve"> </w:t>
      </w:r>
      <w:r>
        <w:rPr>
          <w:rFonts w:ascii="Times New Roman" w:hAnsi="Times New Roman" w:cs="Times New Roman"/>
        </w:rPr>
        <w:t xml:space="preserve">The data gathered </w:t>
      </w:r>
      <w:r w:rsidR="009970B7">
        <w:rPr>
          <w:rFonts w:ascii="Times New Roman" w:hAnsi="Times New Roman" w:cs="Times New Roman"/>
        </w:rPr>
        <w:t>vary</w:t>
      </w:r>
      <w:r>
        <w:rPr>
          <w:rFonts w:ascii="Times New Roman" w:hAnsi="Times New Roman" w:cs="Times New Roman"/>
        </w:rPr>
        <w:t xml:space="preserve"> based upon the data collected by the nurses during the Nursing Process for the patient’s condition/problem being managed. </w:t>
      </w:r>
    </w:p>
    <w:p w14:paraId="55F654C4" w14:textId="77777777"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PCC IHE Nursing Sub-committee completed a survey identifying data elements used in data capture and data exchange to support nursing reports or “hand-offs.” Results of the survey represented nurses from various care settings. The nurses were from all fifty states in the United States and fifty-one international countries. Fifteen percent of the nurses surveyed used EHRs in their day-to-day practice. Forty-seven percent used a combination of paper and EHRs. Three percent of the EHRs were </w:t>
      </w:r>
      <w:r w:rsidR="009970B7">
        <w:rPr>
          <w:rFonts w:ascii="Times New Roman" w:eastAsia="Times New Roman" w:hAnsi="Times New Roman" w:cs="Times New Roman"/>
        </w:rPr>
        <w:t>developed by vendors</w:t>
      </w:r>
      <w:r>
        <w:rPr>
          <w:rFonts w:ascii="Times New Roman" w:eastAsia="Times New Roman" w:hAnsi="Times New Roman" w:cs="Times New Roman"/>
        </w:rPr>
        <w:t>; sixty one percent were home-grown systems.</w:t>
      </w:r>
      <w:r w:rsidR="00C417F6">
        <w:rPr>
          <w:rFonts w:ascii="Times New Roman" w:eastAsia="Times New Roman" w:hAnsi="Times New Roman" w:cs="Times New Roman"/>
        </w:rPr>
        <w:t xml:space="preserve"> </w:t>
      </w:r>
      <w:r>
        <w:rPr>
          <w:rFonts w:ascii="Times New Roman" w:eastAsia="Times New Roman" w:hAnsi="Times New Roman" w:cs="Times New Roman"/>
        </w:rPr>
        <w:t>Three percent of the EHRs shared nursing data electronically. Sixty-two percent shared nursing data through a combination of paper and electronic capabilities. Thirty-three percent of the EHRs could generate reports from nursing data that were captured. Sixty-two percent of the EHRs could not export data outside of their health system electronically. Ninety percent of nurse</w:t>
      </w:r>
      <w:r w:rsidR="009970B7">
        <w:rPr>
          <w:rFonts w:ascii="Times New Roman" w:eastAsia="Times New Roman" w:hAnsi="Times New Roman" w:cs="Times New Roman"/>
        </w:rPr>
        <w:t>s</w:t>
      </w:r>
      <w:r>
        <w:rPr>
          <w:rFonts w:ascii="Times New Roman" w:eastAsia="Times New Roman" w:hAnsi="Times New Roman" w:cs="Times New Roman"/>
        </w:rPr>
        <w:t xml:space="preserve"> agreed that nursing data should be shared across care settings and health systems. </w:t>
      </w:r>
    </w:p>
    <w:p w14:paraId="661ED325" w14:textId="77777777"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 advantages of exchanging nursing data include: the immediate provision of information which affects healthcare decision making across all care disciplines; promoting an increase in the quality of care; and improved care coordination. Nursing documentation can be efficiently shared with patients thus directly supporting patients’ involvement in their care. More efficient “hand-offs” between care providers (within and across care settings) prevents the redundancy in care which results in increased healthcare costs and improved care quality. Nursing data can be used to meet MU requirements such as quality reporting, engagement of patient and families in their care, and improvement of care coordination. </w:t>
      </w:r>
    </w:p>
    <w:p w14:paraId="47971A84" w14:textId="77777777"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There are advantages to vendors that are committed to adopting the PPOC and </w:t>
      </w:r>
      <w:proofErr w:type="gramStart"/>
      <w:r>
        <w:rPr>
          <w:rFonts w:ascii="Times New Roman" w:eastAsia="Times New Roman" w:hAnsi="Times New Roman" w:cs="Times New Roman"/>
        </w:rPr>
        <w:t>eNS</w:t>
      </w:r>
      <w:proofErr w:type="gramEnd"/>
      <w:r>
        <w:rPr>
          <w:rFonts w:ascii="Times New Roman" w:eastAsia="Times New Roman" w:hAnsi="Times New Roman" w:cs="Times New Roman"/>
        </w:rPr>
        <w:t xml:space="preserve"> profiles. </w:t>
      </w:r>
      <w:r w:rsidR="00B4206C">
        <w:rPr>
          <w:rFonts w:ascii="Times New Roman" w:eastAsia="Times New Roman" w:hAnsi="Times New Roman" w:cs="Times New Roman"/>
        </w:rPr>
        <w:t>Use of these profiles</w:t>
      </w:r>
      <w:r>
        <w:rPr>
          <w:rFonts w:ascii="Times New Roman" w:eastAsia="Times New Roman" w:hAnsi="Times New Roman" w:cs="Times New Roman"/>
        </w:rPr>
        <w:t xml:space="preserve"> will enable the provision of applications across all care settings to become interoperable. Nurses are often involved in the decision making process when it comes to purchasing healthcare information technology applications. Nurses would look favorably on applications that can capture and share nursing data within and across the care settings in which </w:t>
      </w:r>
      <w:proofErr w:type="gramStart"/>
      <w:r>
        <w:rPr>
          <w:rFonts w:ascii="Times New Roman" w:eastAsia="Times New Roman" w:hAnsi="Times New Roman" w:cs="Times New Roman"/>
        </w:rPr>
        <w:t>nurses</w:t>
      </w:r>
      <w:proofErr w:type="gramEnd"/>
      <w:r>
        <w:rPr>
          <w:rFonts w:ascii="Times New Roman" w:eastAsia="Times New Roman" w:hAnsi="Times New Roman" w:cs="Times New Roman"/>
        </w:rPr>
        <w:t xml:space="preserve"> practice. Nurses, as patient advocates, support tools that promote and assist in the provision of care that prevents harm and ensures patient safety. Nurses are the primary deliverers of direct patient care and spend at least one-third of their time documenting care. By deploying functionality, EHR vendors can develop applications that can enable efficiency in healthcare. </w:t>
      </w:r>
      <w:r w:rsidR="00882FE5">
        <w:rPr>
          <w:rFonts w:ascii="Times New Roman" w:eastAsia="Times New Roman" w:hAnsi="Times New Roman" w:cs="Times New Roman"/>
        </w:rPr>
        <w:t>Bet</w:t>
      </w:r>
      <w:r>
        <w:rPr>
          <w:rFonts w:ascii="Times New Roman" w:eastAsia="Times New Roman" w:hAnsi="Times New Roman" w:cs="Times New Roman"/>
        </w:rPr>
        <w:t>ter use of healthcare resources and improvement in patients’ response to care is supported. Current lack of vendor adoption in this area leaves a huge opportunity to become the market leader.</w:t>
      </w:r>
      <w:r w:rsidR="00C417F6">
        <w:rPr>
          <w:rFonts w:ascii="Times New Roman" w:eastAsia="Times New Roman" w:hAnsi="Times New Roman" w:cs="Times New Roman"/>
        </w:rPr>
        <w:t xml:space="preserve"> </w:t>
      </w:r>
    </w:p>
    <w:p w14:paraId="0AE11F42" w14:textId="77777777" w:rsidR="00AE22DE" w:rsidRPr="00C529B5" w:rsidRDefault="00372736" w:rsidP="00AE22D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Adoption of the PPOC and </w:t>
      </w:r>
      <w:proofErr w:type="gramStart"/>
      <w:r>
        <w:rPr>
          <w:rFonts w:ascii="Times New Roman" w:eastAsia="Times New Roman" w:hAnsi="Times New Roman" w:cs="Times New Roman"/>
        </w:rPr>
        <w:t>eNS</w:t>
      </w:r>
      <w:proofErr w:type="gramEnd"/>
      <w:r>
        <w:rPr>
          <w:rFonts w:ascii="Times New Roman" w:eastAsia="Times New Roman" w:hAnsi="Times New Roman" w:cs="Times New Roman"/>
        </w:rPr>
        <w:t xml:space="preserve"> content profiles is paramount in providing effective communication of nursing care. Nurses consistently document the care they provide to patients. This documentation is used to support healthcare decision making processes across all care disciplines within the healthcare system and to communicate with patients and caregivers. </w:t>
      </w:r>
      <w:r w:rsidR="00B4206C">
        <w:rPr>
          <w:rFonts w:ascii="Times New Roman" w:eastAsia="Times New Roman" w:hAnsi="Times New Roman" w:cs="Times New Roman"/>
        </w:rPr>
        <w:t>HIT</w:t>
      </w:r>
      <w:r>
        <w:rPr>
          <w:rFonts w:ascii="Times New Roman" w:eastAsia="Times New Roman" w:hAnsi="Times New Roman" w:cs="Times New Roman"/>
        </w:rPr>
        <w:t xml:space="preserve"> systems that provide the capability for the documentation and exchange of clinical data need to support the inclusion of nursing data. This includes enabling the exchange of data with the patient, with the personal healthcare record (PHR), between care providers, with the EHRs, and with data repository systems such as registries and Health Information Exchange (HIE) systems. </w:t>
      </w:r>
    </w:p>
    <w:p w14:paraId="7978F0A1" w14:textId="77777777" w:rsidR="00AE22DE" w:rsidRPr="00C529B5" w:rsidRDefault="00372736" w:rsidP="00AE22DE">
      <w:pPr>
        <w:spacing w:before="100" w:beforeAutospacing="1"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Future Work</w:t>
      </w:r>
    </w:p>
    <w:p w14:paraId="2FB43F89" w14:textId="77777777" w:rsidR="00AE22DE" w:rsidRPr="00C529B5" w:rsidRDefault="00372736" w:rsidP="00AE22DE">
      <w:pPr>
        <w:spacing w:before="100" w:beforeAutospacing="1" w:after="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Nursing Workflow</w:t>
      </w:r>
    </w:p>
    <w:p w14:paraId="30F625BD" w14:textId="77777777" w:rsidR="00AE22DE" w:rsidRPr="00C529B5" w:rsidRDefault="00372736" w:rsidP="00AE22DE">
      <w:pPr>
        <w:spacing w:after="100" w:afterAutospacing="1" w:line="240" w:lineRule="auto"/>
        <w:rPr>
          <w:rFonts w:ascii="Times New Roman" w:eastAsia="Times New Roman" w:hAnsi="Times New Roman" w:cs="Times New Roman"/>
        </w:rPr>
      </w:pPr>
      <w:r>
        <w:rPr>
          <w:rFonts w:ascii="Times New Roman" w:eastAsia="Times New Roman" w:hAnsi="Times New Roman" w:cs="Times New Roman"/>
        </w:rPr>
        <w:t>The Cross-Enterprise Document Workflow (</w:t>
      </w:r>
      <w:hyperlink r:id="rId16" w:history="1">
        <w:r w:rsidR="003826D8" w:rsidRPr="003826D8">
          <w:rPr>
            <w:rStyle w:val="Hyperlink"/>
            <w:rFonts w:ascii="Times New Roman" w:eastAsia="Times New Roman" w:hAnsi="Times New Roman" w:cs="Times New Roman"/>
            <w:color w:val="auto"/>
          </w:rPr>
          <w:t>XDW</w:t>
        </w:r>
      </w:hyperlink>
      <w:r w:rsidR="003826D8" w:rsidRPr="003826D8">
        <w:rPr>
          <w:rFonts w:ascii="Times New Roman" w:eastAsia="Times New Roman" w:hAnsi="Times New Roman" w:cs="Times New Roman"/>
        </w:rPr>
        <w:t>) profile enables profile participants to manage and track tasks related to patient-centric workflows for the health professionals and patients they support.</w:t>
      </w:r>
      <w:r w:rsidR="00C417F6">
        <w:rPr>
          <w:rFonts w:ascii="Times New Roman" w:eastAsia="Times New Roman" w:hAnsi="Times New Roman" w:cs="Times New Roman"/>
        </w:rPr>
        <w:t xml:space="preserve"> </w:t>
      </w:r>
      <w:r w:rsidR="003826D8" w:rsidRPr="003826D8">
        <w:rPr>
          <w:rFonts w:ascii="Times New Roman" w:eastAsia="Times New Roman" w:hAnsi="Times New Roman" w:cs="Times New Roman"/>
        </w:rPr>
        <w:t>XDW builds upon the sharing of health documents provided by other IHE profiles such as the Cross-Enterprise Document Sharing (</w:t>
      </w:r>
      <w:hyperlink r:id="rId17" w:history="1">
        <w:r w:rsidR="003826D8" w:rsidRPr="003826D8">
          <w:rPr>
            <w:rStyle w:val="Hyperlink"/>
            <w:rFonts w:ascii="Times New Roman" w:eastAsia="Times New Roman" w:hAnsi="Times New Roman" w:cs="Times New Roman"/>
            <w:color w:val="auto"/>
          </w:rPr>
          <w:t>XDS</w:t>
        </w:r>
      </w:hyperlink>
      <w:r w:rsidR="003826D8" w:rsidRPr="003826D8">
        <w:rPr>
          <w:rFonts w:ascii="Times New Roman" w:eastAsia="Times New Roman" w:hAnsi="Times New Roman" w:cs="Times New Roman"/>
        </w:rPr>
        <w:t xml:space="preserve">), adding the means to associate documents conveying clinical facts to a patient-specific workflow. The </w:t>
      </w:r>
      <w:proofErr w:type="gramStart"/>
      <w:r w:rsidR="003826D8" w:rsidRPr="003826D8">
        <w:rPr>
          <w:rFonts w:ascii="Times New Roman" w:eastAsia="Times New Roman" w:hAnsi="Times New Roman" w:cs="Times New Roman"/>
        </w:rPr>
        <w:t>eNS</w:t>
      </w:r>
      <w:proofErr w:type="gramEnd"/>
      <w:r w:rsidR="003826D8" w:rsidRPr="003826D8">
        <w:rPr>
          <w:rFonts w:ascii="Times New Roman" w:eastAsia="Times New Roman" w:hAnsi="Times New Roman" w:cs="Times New Roman"/>
        </w:rPr>
        <w:t xml:space="preserve"> and PPOC profiles can enable the ability to utilize the XDW profile to manage and track workflows that can be shared between care providers. </w:t>
      </w:r>
    </w:p>
    <w:p w14:paraId="6E129BA0" w14:textId="77777777" w:rsidR="003A24D8" w:rsidRPr="00C529B5" w:rsidRDefault="003826D8" w:rsidP="00AE22DE">
      <w:pPr>
        <w:spacing w:before="100" w:beforeAutospacing="1" w:after="100" w:afterAutospacing="1" w:line="240" w:lineRule="auto"/>
        <w:rPr>
          <w:rFonts w:ascii="Times New Roman" w:eastAsia="Times New Roman" w:hAnsi="Times New Roman" w:cs="Times New Roman"/>
        </w:rPr>
      </w:pPr>
      <w:r w:rsidRPr="003826D8">
        <w:rPr>
          <w:rFonts w:ascii="Times New Roman" w:eastAsia="Times New Roman" w:hAnsi="Times New Roman" w:cs="Times New Roman"/>
        </w:rPr>
        <w:t>Nurses consistently document and use the Nursing Process to evaluate and determine if nursing interventions achieve the desired patient outcomes based on the patient’s plan of care. A key example is medication management. The patient is ordered or prescribed a medication (antihypertensive). Following the Nursing Process, the nurse assesses the patient’s need for the medication (measures BP). If the patient is hypotensive, the nurse makes a nursing diagnosis (decreased BP) and decides to hold the antihypertensive order to achieve a better outcome (outcome identified). The nurse’s plan includes reassessing the patient’s BP in an hour (plan) and implements safety protocols in case the patient deteriorates further (implementation). The nurse reevaluates the patient in an hour (evaluation).</w:t>
      </w:r>
      <w:ins w:id="107" w:author="Joyce Sensmeier" w:date="2012-07-02T18:19:00Z">
        <w:r w:rsidR="00C417F6">
          <w:rPr>
            <w:rFonts w:ascii="Times New Roman" w:eastAsia="Times New Roman" w:hAnsi="Times New Roman" w:cs="Times New Roman"/>
          </w:rPr>
          <w:t xml:space="preserve"> </w:t>
        </w:r>
      </w:ins>
      <w:r w:rsidRPr="003826D8">
        <w:rPr>
          <w:rFonts w:ascii="Times New Roman" w:eastAsia="Times New Roman" w:hAnsi="Times New Roman" w:cs="Times New Roman"/>
        </w:rPr>
        <w:t xml:space="preserve">The XDW workflow process could include ‘informing’ the provider of the held medication when the patient’s BP is low so the provider can take an action. </w:t>
      </w:r>
    </w:p>
    <w:p w14:paraId="5AE92C67" w14:textId="77777777" w:rsidR="00AE22DE" w:rsidRPr="00C529B5" w:rsidRDefault="003826D8" w:rsidP="00AE22DE">
      <w:pPr>
        <w:spacing w:before="100" w:beforeAutospacing="1" w:after="100" w:afterAutospacing="1" w:line="240" w:lineRule="auto"/>
        <w:rPr>
          <w:rFonts w:ascii="Times New Roman" w:hAnsi="Times New Roman" w:cs="Times New Roman"/>
        </w:rPr>
      </w:pPr>
      <w:r w:rsidRPr="003826D8">
        <w:rPr>
          <w:rFonts w:ascii="Times New Roman" w:eastAsia="Times New Roman" w:hAnsi="Times New Roman" w:cs="Times New Roman"/>
        </w:rPr>
        <w:t xml:space="preserve">Another area of use for the XDW is in </w:t>
      </w:r>
      <w:r w:rsidRPr="003826D8">
        <w:rPr>
          <w:rStyle w:val="apple-converted-space"/>
          <w:rFonts w:ascii="Times New Roman" w:hAnsi="Times New Roman" w:cs="Times New Roman"/>
          <w:shd w:val="clear" w:color="auto" w:fill="FFFFFF"/>
        </w:rPr>
        <w:t xml:space="preserve">facilitating </w:t>
      </w:r>
      <w:r w:rsidRPr="003826D8">
        <w:rPr>
          <w:rFonts w:ascii="Times New Roman" w:hAnsi="Times New Roman" w:cs="Times New Roman"/>
          <w:shd w:val="clear" w:color="auto" w:fill="FFFFFF"/>
        </w:rPr>
        <w:t>the exchange of health information among physicians and hospital with long-term /post-acute care (LTPAC) providers, including nursing homes (NHs) and home health agencies (HHAs).</w:t>
      </w:r>
      <w:r w:rsidR="00372736">
        <w:rPr>
          <w:rFonts w:ascii="Times New Roman" w:eastAsia="Times New Roman" w:hAnsi="Times New Roman" w:cs="Times New Roman"/>
        </w:rPr>
        <w:t xml:space="preserve"> A key example is the provision of homecare services. The </w:t>
      </w:r>
      <w:r w:rsidR="00372736">
        <w:rPr>
          <w:rFonts w:ascii="Times New Roman" w:hAnsi="Times New Roman" w:cs="Times New Roman"/>
        </w:rPr>
        <w:t>delivery of quality homecare services is dependent upon the collaboration and sharing of health information among various health care providers across the continuum of care. Typically, the homecare provider provides services to the patient as referred by the physician. During an episode of care, the homecare provider and the physician exchange information about the patient as the patient’s condition and response to care changes and evolves. The XDW can support the exchange of information beginning with the referral for homecare services; homecare assessment, plan and goal; services provided by the homecare provider; physician review and approval.</w:t>
      </w:r>
    </w:p>
    <w:p w14:paraId="3E595F2F" w14:textId="77777777" w:rsidR="00AE22DE" w:rsidRPr="00C529B5" w:rsidRDefault="00372736" w:rsidP="00AE22DE">
      <w:pPr>
        <w:spacing w:after="0" w:line="240" w:lineRule="auto"/>
        <w:rPr>
          <w:rFonts w:ascii="Times New Roman" w:hAnsi="Times New Roman" w:cs="Times New Roman"/>
          <w:b/>
        </w:rPr>
      </w:pPr>
      <w:r>
        <w:rPr>
          <w:rFonts w:ascii="Times New Roman" w:hAnsi="Times New Roman" w:cs="Times New Roman"/>
          <w:b/>
        </w:rPr>
        <w:t>Patient Care Goals</w:t>
      </w:r>
    </w:p>
    <w:p w14:paraId="05A559E8" w14:textId="77777777" w:rsidR="00AE22DE" w:rsidRPr="00C529B5" w:rsidRDefault="00372736" w:rsidP="00AE22DE">
      <w:pPr>
        <w:spacing w:after="0" w:line="240" w:lineRule="auto"/>
        <w:rPr>
          <w:rFonts w:ascii="Times New Roman" w:hAnsi="Times New Roman" w:cs="Times New Roman"/>
        </w:rPr>
      </w:pPr>
      <w:r>
        <w:rPr>
          <w:rFonts w:ascii="Times New Roman" w:hAnsi="Times New Roman" w:cs="Times New Roman"/>
        </w:rPr>
        <w:t xml:space="preserve">As nurses plan patient care, it is imperative that specific and measurable goals are identified. The </w:t>
      </w:r>
      <w:proofErr w:type="gramStart"/>
      <w:r>
        <w:rPr>
          <w:rFonts w:ascii="Times New Roman" w:hAnsi="Times New Roman" w:cs="Times New Roman"/>
        </w:rPr>
        <w:t>eNS</w:t>
      </w:r>
      <w:proofErr w:type="gramEnd"/>
      <w:r>
        <w:rPr>
          <w:rFonts w:ascii="Times New Roman" w:hAnsi="Times New Roman" w:cs="Times New Roman"/>
        </w:rPr>
        <w:t xml:space="preserve"> and PPOC profiles contain a plan section in which the data structure can be used to associate goals that are planned for specific observations. The ability to indicate placement in time can be accomplished using the mood of an act in HL7 Version 3.</w:t>
      </w:r>
      <w:r>
        <w:rPr>
          <w:rStyle w:val="FootnoteReference"/>
          <w:rFonts w:ascii="Times New Roman" w:hAnsi="Times New Roman" w:cs="Times New Roman"/>
        </w:rPr>
        <w:footnoteReference w:id="16"/>
      </w:r>
      <w:r w:rsidR="003826D8" w:rsidRPr="003826D8">
        <w:rPr>
          <w:rFonts w:ascii="Times New Roman" w:hAnsi="Times New Roman" w:cs="Times New Roman"/>
        </w:rPr>
        <w:t xml:space="preserve"> The intended or proposed observations are assigned observation requests in goal (GOL) or proposal (PRP) mood. Once the goal is met, it is placed in an event (EVN) mood. For example, a patient may have a goal to reduce smoking to less than one pack per day within one month. The nursing intervention may include smoking cessation instructions. In the plan section, the nurse may include “smoking cessation” as an intended or proposed observation. Upon initiation of the plan, the smoking cessation may be in goal mood. After applying the intervention and the patient is successful in meeting the goal, the smoking cessation is placed in event mood. Although the data structure may capture the ‘mood’ of the observation, it is often imperative that nurses know the defined target of measure to be achieved and the result of a specific goal. To this end, future IHE work may include defining the results of care goals along with associated attributes. </w:t>
      </w:r>
    </w:p>
    <w:p w14:paraId="3376C5DD" w14:textId="77777777" w:rsidR="00B6559A" w:rsidRDefault="00B6559A" w:rsidP="00B6559A">
      <w:pPr>
        <w:spacing w:after="0" w:line="240" w:lineRule="auto"/>
        <w:rPr>
          <w:rFonts w:ascii="Times New Roman" w:hAnsi="Times New Roman" w:cs="Times New Roman"/>
        </w:rPr>
      </w:pPr>
    </w:p>
    <w:p w14:paraId="230DE36D" w14:textId="77777777" w:rsidR="006A0A3E" w:rsidRPr="006A0A3E" w:rsidRDefault="006A0A3E" w:rsidP="006A0A3E">
      <w:pPr>
        <w:spacing w:after="0" w:line="240" w:lineRule="auto"/>
        <w:rPr>
          <w:rFonts w:ascii="Times New Roman" w:eastAsia="Times New Roman" w:hAnsi="Times New Roman" w:cs="Times New Roman"/>
          <w:b/>
          <w:bCs/>
        </w:rPr>
      </w:pPr>
      <w:r w:rsidRPr="006A0A3E">
        <w:rPr>
          <w:rFonts w:ascii="Times New Roman" w:eastAsia="Times New Roman" w:hAnsi="Times New Roman" w:cs="Times New Roman"/>
          <w:b/>
          <w:bCs/>
        </w:rPr>
        <w:t>Assessment Documentation</w:t>
      </w:r>
    </w:p>
    <w:p w14:paraId="66DAA0F7" w14:textId="77777777" w:rsidR="006A0A3E" w:rsidRPr="006A0A3E" w:rsidRDefault="006A0A3E" w:rsidP="006A0A3E">
      <w:pPr>
        <w:spacing w:after="0" w:line="240" w:lineRule="auto"/>
        <w:rPr>
          <w:rFonts w:ascii="Calibri" w:eastAsia="Times New Roman" w:hAnsi="Calibri" w:cs="Calibri"/>
        </w:rPr>
      </w:pPr>
      <w:r w:rsidRPr="006A0A3E">
        <w:rPr>
          <w:rFonts w:ascii="Times New Roman" w:eastAsia="Times New Roman" w:hAnsi="Times New Roman" w:cs="Times New Roman"/>
        </w:rPr>
        <w:t>Assessment documentation work will need to be aligned with HL7 assessment tools – CARE, OASIS, MDS3.</w:t>
      </w:r>
      <w:r w:rsidRPr="006A0A3E">
        <w:rPr>
          <w:rFonts w:ascii="Times New Roman" w:eastAsia="Times New Roman" w:hAnsi="Times New Roman" w:cs="Times New Roman"/>
          <w:shd w:val="clear" w:color="auto" w:fill="FFFFFF"/>
        </w:rPr>
        <w:t xml:space="preserve"> However, transmission formats are not interoperable (i.e., they do not adhere to accepted health IT formats and content standards). Currently, the lack of interoperable content and exchange standards limits the reuse of assessment content. </w:t>
      </w:r>
    </w:p>
    <w:p w14:paraId="6BDE727E" w14:textId="77777777" w:rsidR="003D0065" w:rsidRPr="00C529B5" w:rsidRDefault="003D0065" w:rsidP="003D0065">
      <w:pPr>
        <w:spacing w:after="0" w:line="240" w:lineRule="auto"/>
        <w:contextualSpacing/>
        <w:rPr>
          <w:rFonts w:ascii="Times New Roman" w:hAnsi="Times New Roman" w:cs="Times New Roman"/>
          <w:bCs/>
          <w:strike/>
        </w:rPr>
      </w:pPr>
    </w:p>
    <w:p w14:paraId="3682AC82" w14:textId="77777777" w:rsidR="006A0A3E" w:rsidRDefault="006A0A3E" w:rsidP="00AE22DE">
      <w:pPr>
        <w:rPr>
          <w:rFonts w:ascii="Times New Roman" w:hAnsi="Times New Roman" w:cs="Times New Roman"/>
          <w:b/>
          <w:sz w:val="24"/>
          <w:szCs w:val="24"/>
        </w:rPr>
      </w:pPr>
    </w:p>
    <w:p w14:paraId="796BE92E" w14:textId="77777777" w:rsidR="00AE22DE" w:rsidRPr="00C529B5" w:rsidRDefault="003826D8" w:rsidP="00AE22DE">
      <w:pPr>
        <w:rPr>
          <w:rFonts w:ascii="Times New Roman" w:hAnsi="Times New Roman" w:cs="Times New Roman"/>
          <w:b/>
          <w:sz w:val="24"/>
          <w:szCs w:val="24"/>
        </w:rPr>
      </w:pPr>
      <w:r w:rsidRPr="003826D8">
        <w:rPr>
          <w:rFonts w:ascii="Times New Roman" w:hAnsi="Times New Roman" w:cs="Times New Roman"/>
          <w:b/>
          <w:sz w:val="24"/>
          <w:szCs w:val="24"/>
        </w:rPr>
        <w:t xml:space="preserve">GLOSSARY </w:t>
      </w:r>
    </w:p>
    <w:p w14:paraId="3BDD89C4" w14:textId="77777777" w:rsidR="00105021" w:rsidRPr="00EE67ED" w:rsidRDefault="00105021" w:rsidP="00105021">
      <w:pPr>
        <w:pStyle w:val="Default"/>
      </w:pPr>
      <w:r w:rsidRPr="00CA45B0">
        <w:rPr>
          <w:b/>
        </w:rPr>
        <w:t>Decision Support</w:t>
      </w:r>
      <w:r>
        <w:t xml:space="preserve"> – </w:t>
      </w:r>
      <w:r w:rsidRPr="00EE67ED">
        <w:t>H</w:t>
      </w:r>
      <w:r>
        <w:t>ealth information technology f</w:t>
      </w:r>
      <w:r w:rsidRPr="00EE67ED">
        <w:t>unctionality that builds upon the foundation of an EHR to provide persons involved in care processes with general and person-specific information, intelligently filtered and organized, at appropriate times, to enhance health and health care</w:t>
      </w:r>
      <w:r>
        <w:t xml:space="preserve">. It provides the right information to the right person at the right time to assist with delivering safe, quality care. It is a set of rules-based tools to reduce practice variance in the ordering and care-delivery process. </w:t>
      </w:r>
    </w:p>
    <w:p w14:paraId="3CFAE804" w14:textId="77777777" w:rsidR="00105021" w:rsidRPr="00EE67ED" w:rsidRDefault="00105021" w:rsidP="00105021">
      <w:pPr>
        <w:pStyle w:val="BodyText"/>
        <w:rPr>
          <w:szCs w:val="24"/>
        </w:rPr>
      </w:pPr>
      <w:proofErr w:type="gramStart"/>
      <w:r w:rsidRPr="00CA45B0">
        <w:rPr>
          <w:b/>
          <w:noProof w:val="0"/>
          <w:szCs w:val="24"/>
        </w:rPr>
        <w:t>Evidence-Based Guidelines</w:t>
      </w:r>
      <w:r w:rsidRPr="00EE67ED">
        <w:rPr>
          <w:noProof w:val="0"/>
          <w:szCs w:val="24"/>
        </w:rPr>
        <w:t xml:space="preserve"> </w:t>
      </w:r>
      <w:r>
        <w:rPr>
          <w:noProof w:val="0"/>
          <w:szCs w:val="24"/>
        </w:rPr>
        <w:t xml:space="preserve">– Guidelines that are developed within a multi-disciplinary group who followed a rigorous process of </w:t>
      </w:r>
      <w:r w:rsidRPr="00EE67ED">
        <w:rPr>
          <w:szCs w:val="24"/>
        </w:rPr>
        <w:t>searching, summarizing</w:t>
      </w:r>
      <w:r>
        <w:rPr>
          <w:szCs w:val="24"/>
        </w:rPr>
        <w:t xml:space="preserve">, and critically appraising the </w:t>
      </w:r>
      <w:r w:rsidRPr="00EE67ED">
        <w:rPr>
          <w:szCs w:val="24"/>
        </w:rPr>
        <w:t>literature</w:t>
      </w:r>
      <w:r>
        <w:rPr>
          <w:szCs w:val="24"/>
        </w:rPr>
        <w:t xml:space="preserve"> for a healthcare concern.</w:t>
      </w:r>
      <w:proofErr w:type="gramEnd"/>
      <w:r>
        <w:rPr>
          <w:szCs w:val="24"/>
        </w:rPr>
        <w:t xml:space="preserve"> </w:t>
      </w:r>
    </w:p>
    <w:p w14:paraId="00A3A3B2" w14:textId="77777777" w:rsidR="00105021" w:rsidRPr="00EE67ED" w:rsidRDefault="00105021" w:rsidP="00105021">
      <w:pPr>
        <w:pStyle w:val="BodyText"/>
        <w:rPr>
          <w:szCs w:val="24"/>
        </w:rPr>
      </w:pPr>
      <w:r w:rsidRPr="00CA45B0">
        <w:rPr>
          <w:b/>
          <w:szCs w:val="24"/>
        </w:rPr>
        <w:t>Goals</w:t>
      </w:r>
      <w:r>
        <w:rPr>
          <w:szCs w:val="24"/>
        </w:rPr>
        <w:t xml:space="preserve"> – A short or long-term achievable outcome for the patient.  A goal is developed and measured by the nurse or a healthcare provider who proiritizes diagnose, or problems, and formulates interventions to achieve the desired patient response. </w:t>
      </w:r>
    </w:p>
    <w:p w14:paraId="20CB86A8" w14:textId="77777777" w:rsidR="00105021" w:rsidRPr="00EE67ED" w:rsidRDefault="00105021" w:rsidP="00105021">
      <w:pPr>
        <w:pStyle w:val="BodyText"/>
        <w:rPr>
          <w:szCs w:val="24"/>
        </w:rPr>
      </w:pPr>
      <w:r w:rsidRPr="00CA45B0">
        <w:rPr>
          <w:b/>
          <w:noProof w:val="0"/>
          <w:szCs w:val="24"/>
        </w:rPr>
        <w:t>Healthcare Decision Making Processes</w:t>
      </w:r>
      <w:r>
        <w:rPr>
          <w:noProof w:val="0"/>
          <w:szCs w:val="24"/>
        </w:rPr>
        <w:t xml:space="preserve"> – A cognitive process that leads to the selection of a course of action among alternatives related to one’s health.</w:t>
      </w:r>
    </w:p>
    <w:p w14:paraId="3AF9AE34" w14:textId="77777777" w:rsidR="00105021" w:rsidRDefault="00105021" w:rsidP="00105021">
      <w:pPr>
        <w:pStyle w:val="BodyText"/>
        <w:rPr>
          <w:b/>
          <w:szCs w:val="24"/>
        </w:rPr>
      </w:pPr>
      <w:r w:rsidRPr="00CA45B0">
        <w:rPr>
          <w:b/>
          <w:noProof w:val="0"/>
          <w:szCs w:val="24"/>
        </w:rPr>
        <w:t>Hand-offs</w:t>
      </w:r>
      <w:r>
        <w:rPr>
          <w:noProof w:val="0"/>
          <w:szCs w:val="24"/>
        </w:rPr>
        <w:t xml:space="preserve"> - </w:t>
      </w:r>
      <w:r w:rsidRPr="00C54EA3">
        <w:rPr>
          <w:szCs w:val="24"/>
        </w:rPr>
        <w:t>The process of transferring</w:t>
      </w:r>
      <w:r>
        <w:rPr>
          <w:szCs w:val="24"/>
        </w:rPr>
        <w:t xml:space="preserve"> knowledge and</w:t>
      </w:r>
      <w:r w:rsidRPr="00C54EA3">
        <w:rPr>
          <w:szCs w:val="24"/>
        </w:rPr>
        <w:t xml:space="preserve"> responsibility </w:t>
      </w:r>
      <w:r>
        <w:rPr>
          <w:szCs w:val="24"/>
        </w:rPr>
        <w:t>of</w:t>
      </w:r>
      <w:r w:rsidRPr="00C54EA3">
        <w:rPr>
          <w:szCs w:val="24"/>
        </w:rPr>
        <w:t xml:space="preserve"> care</w:t>
      </w:r>
      <w:r>
        <w:rPr>
          <w:szCs w:val="24"/>
        </w:rPr>
        <w:t xml:space="preserve"> from one healthcare provider to the next or from one care setting to the next care setting.  </w:t>
      </w:r>
    </w:p>
    <w:p w14:paraId="179CD7B3" w14:textId="77777777" w:rsidR="00105021" w:rsidRPr="007F0D68" w:rsidRDefault="00105021" w:rsidP="00105021">
      <w:pPr>
        <w:pStyle w:val="BodyText"/>
        <w:rPr>
          <w:szCs w:val="24"/>
        </w:rPr>
      </w:pPr>
      <w:r w:rsidRPr="00CA45B0">
        <w:rPr>
          <w:b/>
          <w:szCs w:val="24"/>
        </w:rPr>
        <w:t>Hospital Re-admissions</w:t>
      </w:r>
      <w:r>
        <w:rPr>
          <w:b/>
          <w:szCs w:val="24"/>
        </w:rPr>
        <w:t xml:space="preserve"> -</w:t>
      </w:r>
      <w:r>
        <w:rPr>
          <w:noProof w:val="0"/>
          <w:szCs w:val="24"/>
        </w:rPr>
        <w:t xml:space="preserve"> </w:t>
      </w:r>
      <w:r w:rsidRPr="007F0D68">
        <w:rPr>
          <w:sz w:val="22"/>
          <w:szCs w:val="22"/>
        </w:rPr>
        <w:t>The re</w:t>
      </w:r>
      <w:r w:rsidRPr="007F0D68">
        <w:rPr>
          <w:rFonts w:ascii="Cambria Math" w:hAnsi="Cambria Math" w:cs="Cambria Math"/>
          <w:sz w:val="22"/>
          <w:szCs w:val="22"/>
        </w:rPr>
        <w:t>‐</w:t>
      </w:r>
      <w:r w:rsidRPr="007F0D68">
        <w:rPr>
          <w:sz w:val="22"/>
          <w:szCs w:val="22"/>
        </w:rPr>
        <w:t xml:space="preserve">entry of a patient to a hospital within a specified interval after discharge with the same diagnosis. </w:t>
      </w:r>
    </w:p>
    <w:p w14:paraId="770B9EE1" w14:textId="77777777" w:rsidR="00105021" w:rsidRPr="00F81639" w:rsidRDefault="00105021" w:rsidP="00105021">
      <w:pPr>
        <w:pStyle w:val="BodyText"/>
        <w:rPr>
          <w:noProof w:val="0"/>
          <w:szCs w:val="24"/>
        </w:rPr>
      </w:pPr>
      <w:r w:rsidRPr="00CA45B0">
        <w:rPr>
          <w:b/>
          <w:noProof w:val="0"/>
          <w:szCs w:val="24"/>
        </w:rPr>
        <w:t>Nursing Process</w:t>
      </w:r>
      <w:r>
        <w:rPr>
          <w:noProof w:val="0"/>
          <w:szCs w:val="24"/>
        </w:rPr>
        <w:t xml:space="preserve">- </w:t>
      </w:r>
      <w:r>
        <w:rPr>
          <w:szCs w:val="24"/>
        </w:rPr>
        <w:t>T</w:t>
      </w:r>
      <w:r w:rsidRPr="00F81639">
        <w:rPr>
          <w:szCs w:val="24"/>
        </w:rPr>
        <w:t>he essential core of practice for the registered nurse to deliver holistic, patient-focused care</w:t>
      </w:r>
      <w:r>
        <w:rPr>
          <w:szCs w:val="24"/>
        </w:rPr>
        <w:t>.  It is a five step process that includes: assessment; diagnosis; outcomes/goal planning; implementation; and evaluation.</w:t>
      </w:r>
    </w:p>
    <w:p w14:paraId="13DB0811" w14:textId="77777777" w:rsidR="00105021" w:rsidRPr="00EE67ED" w:rsidRDefault="00105021" w:rsidP="00105021">
      <w:pPr>
        <w:pStyle w:val="BodyText"/>
        <w:rPr>
          <w:szCs w:val="24"/>
          <w:highlight w:val="yellow"/>
        </w:rPr>
      </w:pPr>
      <w:r w:rsidRPr="00CA45B0">
        <w:rPr>
          <w:b/>
          <w:noProof w:val="0"/>
          <w:szCs w:val="24"/>
        </w:rPr>
        <w:t>Patient-specific Workflow</w:t>
      </w:r>
      <w:r>
        <w:rPr>
          <w:noProof w:val="0"/>
          <w:szCs w:val="24"/>
        </w:rPr>
        <w:t xml:space="preserve"> – The planning and organizing of the clinicians’ work over a variety of time segments (shift, clinic session, office visit) to support the work of the caregiver for individual patients (e.g., patient lists, task lists, tasks completion).   </w:t>
      </w:r>
    </w:p>
    <w:p w14:paraId="54D11E0F" w14:textId="77777777" w:rsidR="00105021" w:rsidRPr="00EE67ED" w:rsidRDefault="00105021" w:rsidP="00105021">
      <w:pPr>
        <w:pStyle w:val="BodyText"/>
        <w:rPr>
          <w:noProof w:val="0"/>
          <w:szCs w:val="24"/>
        </w:rPr>
      </w:pPr>
      <w:r w:rsidRPr="00CA45B0">
        <w:rPr>
          <w:b/>
          <w:noProof w:val="0"/>
          <w:szCs w:val="24"/>
        </w:rPr>
        <w:t>Plan of Care</w:t>
      </w:r>
      <w:r>
        <w:rPr>
          <w:noProof w:val="0"/>
          <w:szCs w:val="24"/>
        </w:rPr>
        <w:t xml:space="preserve"> – An individualized plan that is documented and based on a nursing assessment.  The plan follows the nursing process and is begun when the patient is admitted to a health care facility or requires health care services.  </w:t>
      </w:r>
    </w:p>
    <w:p w14:paraId="757B13E4" w14:textId="77777777" w:rsidR="00105021" w:rsidRPr="00C71F91" w:rsidRDefault="00105021" w:rsidP="00105021">
      <w:pPr>
        <w:pStyle w:val="BodyText"/>
        <w:rPr>
          <w:szCs w:val="24"/>
        </w:rPr>
      </w:pPr>
      <w:r w:rsidRPr="00CA45B0">
        <w:rPr>
          <w:b/>
          <w:noProof w:val="0"/>
          <w:szCs w:val="24"/>
        </w:rPr>
        <w:t>Personal Healthcare Record</w:t>
      </w:r>
      <w:r>
        <w:rPr>
          <w:noProof w:val="0"/>
          <w:szCs w:val="24"/>
        </w:rPr>
        <w:t xml:space="preserve"> - A</w:t>
      </w:r>
      <w:r w:rsidRPr="00C71F91">
        <w:rPr>
          <w:iCs/>
          <w:szCs w:val="24"/>
        </w:rPr>
        <w:t xml:space="preserve"> universally accessible, layperson comprehensible, lifelong tool for managing relevant health information, promoting health maintenance and assisting with chronic disease management via an interactive, common data set of electronic health information and e-health tools. </w:t>
      </w:r>
      <w:r>
        <w:rPr>
          <w:iCs/>
          <w:szCs w:val="24"/>
        </w:rPr>
        <w:t xml:space="preserve">It </w:t>
      </w:r>
      <w:r w:rsidRPr="00C71F91">
        <w:rPr>
          <w:iCs/>
          <w:szCs w:val="24"/>
        </w:rPr>
        <w:t>is owned, managed, and shared by the individual or his or her legal proxy(s) and must be secure to protect the privacy and confidentiality of the health information it contains. It is not a legal record unless so defined and is subject to various legal limitations.</w:t>
      </w:r>
      <w:r>
        <w:rPr>
          <w:iCs/>
          <w:szCs w:val="24"/>
        </w:rPr>
        <w:t xml:space="preserve"> </w:t>
      </w:r>
    </w:p>
    <w:p w14:paraId="0DB707FE" w14:textId="77777777" w:rsidR="00105021" w:rsidRPr="00BE0607" w:rsidRDefault="00105021" w:rsidP="00105021">
      <w:pPr>
        <w:pStyle w:val="BodyText"/>
        <w:rPr>
          <w:i/>
          <w:szCs w:val="24"/>
        </w:rPr>
      </w:pPr>
      <w:r w:rsidRPr="00CA45B0">
        <w:rPr>
          <w:b/>
          <w:noProof w:val="0"/>
          <w:szCs w:val="24"/>
          <w:shd w:val="clear" w:color="auto" w:fill="FFFFFF"/>
        </w:rPr>
        <w:t>Transmission Formats</w:t>
      </w:r>
      <w:r>
        <w:rPr>
          <w:b/>
          <w:noProof w:val="0"/>
          <w:szCs w:val="24"/>
          <w:shd w:val="clear" w:color="auto" w:fill="FFFFFF"/>
        </w:rPr>
        <w:t xml:space="preserve"> – </w:t>
      </w:r>
      <w:r>
        <w:rPr>
          <w:noProof w:val="0"/>
          <w:szCs w:val="24"/>
          <w:shd w:val="clear" w:color="auto" w:fill="FFFFFF"/>
        </w:rPr>
        <w:t>The exchange of any type of data (claims, prescription, health, eligibility request) between any type of entity (provider, pharmacy, lab, health plan).</w:t>
      </w:r>
    </w:p>
    <w:p w14:paraId="41BA5FFC" w14:textId="77777777" w:rsidR="00105021" w:rsidRPr="00CA45B0" w:rsidRDefault="00105021" w:rsidP="00105021">
      <w:pPr>
        <w:pStyle w:val="BodyText"/>
        <w:rPr>
          <w:b/>
          <w:i/>
          <w:szCs w:val="24"/>
        </w:rPr>
      </w:pPr>
      <w:r w:rsidRPr="00CA45B0">
        <w:rPr>
          <w:b/>
          <w:szCs w:val="24"/>
        </w:rPr>
        <w:t>Transitions of Care</w:t>
      </w:r>
      <w:r>
        <w:rPr>
          <w:b/>
          <w:szCs w:val="24"/>
        </w:rPr>
        <w:t xml:space="preserve"> - </w:t>
      </w:r>
      <w:r>
        <w:rPr>
          <w:szCs w:val="24"/>
        </w:rPr>
        <w:t>T</w:t>
      </w:r>
      <w:r w:rsidRPr="00CA45B0">
        <w:rPr>
          <w:szCs w:val="24"/>
        </w:rPr>
        <w:t>he exchange of core clinical</w:t>
      </w:r>
      <w:r>
        <w:rPr>
          <w:szCs w:val="24"/>
        </w:rPr>
        <w:t xml:space="preserve"> (health)</w:t>
      </w:r>
      <w:r w:rsidRPr="00CA45B0">
        <w:rPr>
          <w:szCs w:val="24"/>
        </w:rPr>
        <w:t xml:space="preserve"> information among providers, patients and other authorized entities</w:t>
      </w:r>
      <w:r>
        <w:rPr>
          <w:szCs w:val="24"/>
        </w:rPr>
        <w:t>.</w:t>
      </w:r>
    </w:p>
    <w:p w14:paraId="26010FAE" w14:textId="77777777" w:rsidR="00105021" w:rsidRDefault="00105021" w:rsidP="00105021">
      <w:pPr>
        <w:pStyle w:val="BodyText"/>
        <w:rPr>
          <w:i/>
        </w:rPr>
      </w:pPr>
    </w:p>
    <w:p w14:paraId="11C3447B" w14:textId="77777777" w:rsidR="00AE22DE" w:rsidRPr="00C529B5" w:rsidRDefault="00AE22DE" w:rsidP="00AE22DE">
      <w:pPr>
        <w:rPr>
          <w:rFonts w:ascii="Times New Roman" w:hAnsi="Times New Roman" w:cs="Times New Roman"/>
          <w:b/>
          <w:sz w:val="24"/>
          <w:szCs w:val="24"/>
        </w:rPr>
      </w:pPr>
    </w:p>
    <w:p w14:paraId="0B26D3FD" w14:textId="77777777" w:rsidR="00AE22DE" w:rsidRPr="00C529B5" w:rsidRDefault="00AE22DE" w:rsidP="00AE22DE">
      <w:pPr>
        <w:pStyle w:val="ListParagraph"/>
        <w:rPr>
          <w:rFonts w:ascii="Times New Roman" w:hAnsi="Times New Roman" w:cs="Times New Roman"/>
          <w:b/>
          <w:sz w:val="24"/>
          <w:szCs w:val="24"/>
          <w:highlight w:val="yellow"/>
        </w:rPr>
      </w:pPr>
    </w:p>
    <w:p w14:paraId="6B9F5851" w14:textId="77777777" w:rsidR="00FC2AA7" w:rsidRDefault="00FC2AA7" w:rsidP="00AE22DE">
      <w:pPr>
        <w:jc w:val="center"/>
        <w:rPr>
          <w:rFonts w:ascii="Times New Roman" w:hAnsi="Times New Roman" w:cs="Times New Roman"/>
          <w:b/>
          <w:sz w:val="24"/>
          <w:szCs w:val="24"/>
        </w:rPr>
        <w:sectPr w:rsidR="00FC2AA7" w:rsidSect="00FD7E08">
          <w:footerReference w:type="default" r:id="rId18"/>
          <w:pgSz w:w="12240" w:h="15840"/>
          <w:pgMar w:top="1080" w:right="1440" w:bottom="810" w:left="1440" w:header="720" w:footer="720" w:gutter="0"/>
          <w:lnNumType w:countBy="1" w:restart="continuous"/>
          <w:cols w:space="720"/>
          <w:docGrid w:linePitch="360"/>
        </w:sectPr>
      </w:pPr>
    </w:p>
    <w:p w14:paraId="5B0BF93C" w14:textId="77777777" w:rsidR="00AE22DE" w:rsidRPr="00C529B5" w:rsidRDefault="003826D8" w:rsidP="00192B93">
      <w:pPr>
        <w:jc w:val="center"/>
        <w:rPr>
          <w:rFonts w:ascii="Times New Roman" w:hAnsi="Times New Roman" w:cs="Times New Roman"/>
          <w:b/>
          <w:sz w:val="24"/>
          <w:szCs w:val="24"/>
        </w:rPr>
      </w:pPr>
      <w:r w:rsidRPr="003826D8">
        <w:rPr>
          <w:rFonts w:ascii="Times New Roman" w:hAnsi="Times New Roman" w:cs="Times New Roman"/>
          <w:b/>
          <w:sz w:val="24"/>
          <w:szCs w:val="24"/>
        </w:rPr>
        <w:lastRenderedPageBreak/>
        <w:t>Appendix A</w:t>
      </w:r>
    </w:p>
    <w:tbl>
      <w:tblPr>
        <w:tblStyle w:val="TableGrid"/>
        <w:tblW w:w="11430" w:type="dxa"/>
        <w:tblInd w:w="1404" w:type="dxa"/>
        <w:tblLayout w:type="fixed"/>
        <w:tblLook w:val="04A0" w:firstRow="1" w:lastRow="0" w:firstColumn="1" w:lastColumn="0" w:noHBand="0" w:noVBand="1"/>
      </w:tblPr>
      <w:tblGrid>
        <w:gridCol w:w="1472"/>
        <w:gridCol w:w="1894"/>
        <w:gridCol w:w="2155"/>
        <w:gridCol w:w="1756"/>
        <w:gridCol w:w="2173"/>
        <w:gridCol w:w="1980"/>
      </w:tblGrid>
      <w:tr w:rsidR="00AE22DE" w:rsidRPr="00C529B5" w14:paraId="7CA8976D" w14:textId="77777777" w:rsidTr="00224AD1">
        <w:trPr>
          <w:trHeight w:val="557"/>
        </w:trPr>
        <w:tc>
          <w:tcPr>
            <w:tcW w:w="1472" w:type="dxa"/>
            <w:shd w:val="clear" w:color="auto" w:fill="8DB3E2" w:themeFill="text2" w:themeFillTint="66"/>
          </w:tcPr>
          <w:p w14:paraId="75655C85" w14:textId="77777777"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bCs/>
                <w:sz w:val="18"/>
                <w:szCs w:val="18"/>
              </w:rPr>
              <w:t>CCD Data Element</w:t>
            </w:r>
          </w:p>
        </w:tc>
        <w:tc>
          <w:tcPr>
            <w:tcW w:w="1894" w:type="dxa"/>
            <w:shd w:val="clear" w:color="auto" w:fill="8DB3E2" w:themeFill="text2" w:themeFillTint="66"/>
          </w:tcPr>
          <w:p w14:paraId="4C9B3F78" w14:textId="77777777"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CCD Template ID Number</w:t>
            </w:r>
          </w:p>
        </w:tc>
        <w:tc>
          <w:tcPr>
            <w:tcW w:w="2155" w:type="dxa"/>
            <w:shd w:val="clear" w:color="auto" w:fill="8DB3E2" w:themeFill="text2" w:themeFillTint="66"/>
          </w:tcPr>
          <w:p w14:paraId="7ADEC0D2" w14:textId="77777777"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bCs/>
                <w:sz w:val="18"/>
                <w:szCs w:val="18"/>
              </w:rPr>
              <w:t>PPOC Data Elements</w:t>
            </w:r>
          </w:p>
        </w:tc>
        <w:tc>
          <w:tcPr>
            <w:tcW w:w="1756" w:type="dxa"/>
            <w:shd w:val="clear" w:color="auto" w:fill="8DB3E2" w:themeFill="text2" w:themeFillTint="66"/>
          </w:tcPr>
          <w:p w14:paraId="4E983D83" w14:textId="77777777"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PPOC Template ID Number</w:t>
            </w:r>
          </w:p>
        </w:tc>
        <w:tc>
          <w:tcPr>
            <w:tcW w:w="2173" w:type="dxa"/>
            <w:shd w:val="clear" w:color="auto" w:fill="8DB3E2" w:themeFill="text2" w:themeFillTint="66"/>
          </w:tcPr>
          <w:p w14:paraId="417CA2EE" w14:textId="77777777" w:rsidR="00AE22DE" w:rsidRPr="00C529B5" w:rsidRDefault="003826D8" w:rsidP="00AE22DE">
            <w:pPr>
              <w:spacing w:after="200" w:line="276" w:lineRule="auto"/>
              <w:rPr>
                <w:rFonts w:ascii="Arial" w:hAnsi="Arial" w:cs="Arial"/>
                <w:b/>
                <w:sz w:val="18"/>
                <w:szCs w:val="18"/>
              </w:rPr>
            </w:pPr>
            <w:r w:rsidRPr="003826D8">
              <w:rPr>
                <w:rFonts w:ascii="Arial" w:hAnsi="Arial" w:cs="Arial"/>
                <w:b/>
                <w:bCs/>
                <w:sz w:val="18"/>
                <w:szCs w:val="18"/>
              </w:rPr>
              <w:t>eNS Data Elements</w:t>
            </w:r>
          </w:p>
        </w:tc>
        <w:tc>
          <w:tcPr>
            <w:tcW w:w="1980" w:type="dxa"/>
            <w:shd w:val="clear" w:color="auto" w:fill="8DB3E2" w:themeFill="text2" w:themeFillTint="66"/>
          </w:tcPr>
          <w:p w14:paraId="65836438" w14:textId="77777777" w:rsidR="00AE22DE" w:rsidRPr="00C529B5" w:rsidRDefault="003826D8" w:rsidP="00AE22DE">
            <w:pPr>
              <w:spacing w:after="200" w:line="276" w:lineRule="auto"/>
              <w:jc w:val="center"/>
              <w:rPr>
                <w:rFonts w:ascii="Arial" w:hAnsi="Arial" w:cs="Arial"/>
                <w:b/>
                <w:sz w:val="18"/>
                <w:szCs w:val="18"/>
              </w:rPr>
            </w:pPr>
            <w:r w:rsidRPr="003826D8">
              <w:rPr>
                <w:rFonts w:ascii="Arial" w:hAnsi="Arial" w:cs="Arial"/>
                <w:b/>
                <w:sz w:val="18"/>
                <w:szCs w:val="18"/>
              </w:rPr>
              <w:t>eNS Template ID Number</w:t>
            </w:r>
          </w:p>
        </w:tc>
      </w:tr>
      <w:tr w:rsidR="00AE22DE" w:rsidRPr="00C529B5" w14:paraId="240C86B5" w14:textId="77777777" w:rsidTr="00224AD1">
        <w:tc>
          <w:tcPr>
            <w:tcW w:w="1472" w:type="dxa"/>
          </w:tcPr>
          <w:p w14:paraId="6AC61DB1" w14:textId="77777777" w:rsidR="00AE22DE" w:rsidRPr="00C529B5" w:rsidRDefault="00AE22DE" w:rsidP="00AE22DE">
            <w:pPr>
              <w:spacing w:after="200" w:line="276" w:lineRule="auto"/>
              <w:rPr>
                <w:rFonts w:ascii="Arial" w:hAnsi="Arial" w:cs="Arial"/>
                <w:b/>
                <w:sz w:val="16"/>
                <w:szCs w:val="16"/>
              </w:rPr>
            </w:pPr>
          </w:p>
          <w:p w14:paraId="4D6DFB1F" w14:textId="77777777" w:rsidR="00AE22DE" w:rsidRPr="00C529B5" w:rsidRDefault="00AE22DE" w:rsidP="00AE22DE">
            <w:pPr>
              <w:spacing w:after="200" w:line="276" w:lineRule="auto"/>
              <w:rPr>
                <w:rFonts w:ascii="Arial" w:hAnsi="Arial" w:cs="Arial"/>
                <w:b/>
                <w:sz w:val="16"/>
                <w:szCs w:val="16"/>
              </w:rPr>
            </w:pPr>
          </w:p>
          <w:p w14:paraId="0F47BCCA"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Alerts</w:t>
            </w:r>
          </w:p>
        </w:tc>
        <w:tc>
          <w:tcPr>
            <w:tcW w:w="1894" w:type="dxa"/>
          </w:tcPr>
          <w:p w14:paraId="4E2253C5" w14:textId="77777777" w:rsidR="00AE22DE" w:rsidRPr="00C529B5" w:rsidRDefault="00AE22DE" w:rsidP="00AE22DE">
            <w:pPr>
              <w:spacing w:after="200" w:line="276" w:lineRule="auto"/>
              <w:rPr>
                <w:rFonts w:ascii="Arial" w:hAnsi="Arial" w:cs="Arial"/>
                <w:sz w:val="16"/>
                <w:szCs w:val="16"/>
              </w:rPr>
            </w:pPr>
          </w:p>
          <w:p w14:paraId="15F483DC"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2.16.840.1.113883.10.20.1.2</w:t>
            </w:r>
          </w:p>
        </w:tc>
        <w:tc>
          <w:tcPr>
            <w:tcW w:w="2155" w:type="dxa"/>
          </w:tcPr>
          <w:p w14:paraId="607359D9"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bCs/>
                <w:sz w:val="16"/>
                <w:szCs w:val="16"/>
              </w:rPr>
              <w:t>Allergies and Other Adverse Reactions Section</w:t>
            </w:r>
          </w:p>
        </w:tc>
        <w:tc>
          <w:tcPr>
            <w:tcW w:w="1756" w:type="dxa"/>
          </w:tcPr>
          <w:p w14:paraId="444ACC3F" w14:textId="77777777" w:rsidR="00AE22DE" w:rsidRPr="00C529B5" w:rsidRDefault="00AE22DE" w:rsidP="00AE22DE">
            <w:pPr>
              <w:spacing w:after="200" w:line="276" w:lineRule="auto"/>
              <w:rPr>
                <w:rFonts w:ascii="Arial" w:hAnsi="Arial" w:cs="Arial"/>
                <w:sz w:val="16"/>
                <w:szCs w:val="16"/>
              </w:rPr>
            </w:pPr>
          </w:p>
          <w:p w14:paraId="048A74B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1.3.6.1.4.1.19376.1.5.3.1.3.13</w:t>
            </w:r>
          </w:p>
        </w:tc>
        <w:tc>
          <w:tcPr>
            <w:tcW w:w="2173" w:type="dxa"/>
          </w:tcPr>
          <w:p w14:paraId="4EAD470F" w14:textId="77777777"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Allergies and Other Adverse Reactions</w:t>
            </w:r>
          </w:p>
          <w:p w14:paraId="688BE077" w14:textId="77777777" w:rsidR="00AE22DE" w:rsidRPr="00C529B5" w:rsidRDefault="003826D8" w:rsidP="00AE22DE">
            <w:pPr>
              <w:pStyle w:val="ListParagraph"/>
              <w:numPr>
                <w:ilvl w:val="0"/>
                <w:numId w:val="31"/>
              </w:numPr>
              <w:spacing w:after="200" w:line="276" w:lineRule="auto"/>
              <w:rPr>
                <w:rFonts w:ascii="Arial" w:hAnsi="Arial" w:cs="Arial"/>
                <w:b/>
                <w:sz w:val="16"/>
                <w:szCs w:val="16"/>
              </w:rPr>
            </w:pPr>
            <w:r w:rsidRPr="003826D8">
              <w:rPr>
                <w:rFonts w:ascii="Arial" w:hAnsi="Arial" w:cs="Arial"/>
                <w:bCs/>
                <w:sz w:val="16"/>
                <w:szCs w:val="16"/>
              </w:rPr>
              <w:t>Allergies</w:t>
            </w:r>
          </w:p>
        </w:tc>
        <w:tc>
          <w:tcPr>
            <w:tcW w:w="1980" w:type="dxa"/>
          </w:tcPr>
          <w:p w14:paraId="592F2326" w14:textId="77777777" w:rsidR="00AE22DE" w:rsidRPr="00C529B5" w:rsidRDefault="00AE22DE" w:rsidP="00AE22DE">
            <w:pPr>
              <w:spacing w:after="200" w:line="276" w:lineRule="auto"/>
              <w:rPr>
                <w:rFonts w:ascii="Arial" w:hAnsi="Arial" w:cs="Arial"/>
                <w:sz w:val="16"/>
                <w:szCs w:val="16"/>
              </w:rPr>
            </w:pPr>
          </w:p>
          <w:p w14:paraId="0064548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1.3.6.1.4.1.19376.1.5.3.1.3.13</w:t>
            </w:r>
          </w:p>
        </w:tc>
      </w:tr>
      <w:tr w:rsidR="00AE22DE" w:rsidRPr="00C529B5" w14:paraId="23BE91E5" w14:textId="77777777" w:rsidTr="00224AD1">
        <w:tc>
          <w:tcPr>
            <w:tcW w:w="1472" w:type="dxa"/>
          </w:tcPr>
          <w:p w14:paraId="0F988D4C" w14:textId="77777777" w:rsidR="00AE22DE" w:rsidRPr="00C529B5" w:rsidRDefault="00AE22DE" w:rsidP="00AE22DE">
            <w:pPr>
              <w:spacing w:after="200" w:line="276" w:lineRule="auto"/>
              <w:rPr>
                <w:rFonts w:ascii="Arial" w:hAnsi="Arial" w:cs="Arial"/>
                <w:b/>
                <w:sz w:val="16"/>
                <w:szCs w:val="16"/>
              </w:rPr>
            </w:pPr>
          </w:p>
          <w:p w14:paraId="6A715FAB"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Advanced Directives</w:t>
            </w:r>
          </w:p>
        </w:tc>
        <w:tc>
          <w:tcPr>
            <w:tcW w:w="1894" w:type="dxa"/>
          </w:tcPr>
          <w:p w14:paraId="1A7012C4" w14:textId="77777777" w:rsidR="00AE22DE" w:rsidRPr="00C529B5" w:rsidRDefault="00AE22DE" w:rsidP="00AE22DE">
            <w:pPr>
              <w:spacing w:after="200" w:line="276" w:lineRule="auto"/>
              <w:rPr>
                <w:rFonts w:ascii="Arial" w:hAnsi="Arial" w:cs="Arial"/>
                <w:sz w:val="16"/>
                <w:szCs w:val="16"/>
              </w:rPr>
            </w:pPr>
          </w:p>
          <w:p w14:paraId="588CB567"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w:t>
            </w:r>
          </w:p>
        </w:tc>
        <w:tc>
          <w:tcPr>
            <w:tcW w:w="2155" w:type="dxa"/>
          </w:tcPr>
          <w:p w14:paraId="29182635" w14:textId="77777777" w:rsidR="00AE22DE" w:rsidRPr="00C529B5" w:rsidRDefault="00AE22DE" w:rsidP="00AE22DE">
            <w:pPr>
              <w:spacing w:after="200" w:line="276" w:lineRule="auto"/>
              <w:rPr>
                <w:rFonts w:ascii="Arial" w:hAnsi="Arial" w:cs="Arial"/>
                <w:b/>
                <w:sz w:val="16"/>
                <w:szCs w:val="16"/>
              </w:rPr>
            </w:pPr>
          </w:p>
          <w:p w14:paraId="1E7E876A"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 xml:space="preserve">Advanced Directives Section </w:t>
            </w:r>
            <w:r w:rsidRPr="003826D8">
              <w:rPr>
                <w:rFonts w:ascii="Arial" w:hAnsi="Arial" w:cs="Arial"/>
                <w:sz w:val="16"/>
                <w:szCs w:val="16"/>
              </w:rPr>
              <w:t>(text)</w:t>
            </w:r>
          </w:p>
        </w:tc>
        <w:tc>
          <w:tcPr>
            <w:tcW w:w="1756" w:type="dxa"/>
          </w:tcPr>
          <w:p w14:paraId="771D9DE9" w14:textId="77777777" w:rsidR="00AE22DE" w:rsidRPr="00C529B5" w:rsidRDefault="00AE22DE" w:rsidP="00AE22DE">
            <w:pPr>
              <w:spacing w:after="200" w:line="276" w:lineRule="auto"/>
              <w:rPr>
                <w:rFonts w:ascii="Arial" w:hAnsi="Arial" w:cs="Arial"/>
                <w:sz w:val="16"/>
                <w:szCs w:val="16"/>
              </w:rPr>
            </w:pPr>
          </w:p>
          <w:p w14:paraId="463FDA8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1.3.6.1.4.1.19376.1.5.3.1.3.34</w:t>
            </w:r>
          </w:p>
        </w:tc>
        <w:tc>
          <w:tcPr>
            <w:tcW w:w="2173" w:type="dxa"/>
          </w:tcPr>
          <w:p w14:paraId="1AAF094B" w14:textId="77777777"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Coded Advance Directives</w:t>
            </w:r>
          </w:p>
          <w:p w14:paraId="48044814" w14:textId="77777777" w:rsidR="00AE22DE" w:rsidRPr="00C529B5" w:rsidRDefault="003826D8" w:rsidP="00AE22DE">
            <w:pPr>
              <w:pStyle w:val="ListParagraph"/>
              <w:numPr>
                <w:ilvl w:val="0"/>
                <w:numId w:val="31"/>
              </w:numPr>
              <w:spacing w:after="200" w:line="276" w:lineRule="auto"/>
              <w:rPr>
                <w:rFonts w:ascii="Arial" w:hAnsi="Arial" w:cs="Arial"/>
                <w:b/>
                <w:sz w:val="16"/>
                <w:szCs w:val="16"/>
              </w:rPr>
            </w:pPr>
            <w:r w:rsidRPr="003826D8">
              <w:rPr>
                <w:rFonts w:ascii="Arial" w:hAnsi="Arial" w:cs="Arial"/>
                <w:bCs/>
                <w:sz w:val="16"/>
                <w:szCs w:val="16"/>
              </w:rPr>
              <w:t>Code Status</w:t>
            </w:r>
          </w:p>
        </w:tc>
        <w:tc>
          <w:tcPr>
            <w:tcW w:w="1980" w:type="dxa"/>
          </w:tcPr>
          <w:p w14:paraId="674E0C31" w14:textId="77777777" w:rsidR="00AE22DE" w:rsidRPr="00C529B5" w:rsidRDefault="00AE22DE" w:rsidP="00AE22DE">
            <w:pPr>
              <w:spacing w:after="200" w:line="276" w:lineRule="auto"/>
              <w:rPr>
                <w:rFonts w:ascii="Arial" w:hAnsi="Arial" w:cs="Arial"/>
                <w:sz w:val="16"/>
                <w:szCs w:val="16"/>
              </w:rPr>
            </w:pPr>
          </w:p>
          <w:p w14:paraId="3836A757"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1.3.6.1.4.1.19376.1.5.3.1.3.35</w:t>
            </w:r>
          </w:p>
        </w:tc>
      </w:tr>
      <w:tr w:rsidR="00AE22DE" w:rsidRPr="00C529B5" w14:paraId="1A243111" w14:textId="77777777" w:rsidTr="00224AD1">
        <w:tc>
          <w:tcPr>
            <w:tcW w:w="1472" w:type="dxa"/>
          </w:tcPr>
          <w:p w14:paraId="60EFB723" w14:textId="77777777" w:rsidR="00AE22DE" w:rsidRPr="00C529B5" w:rsidRDefault="00AE22DE" w:rsidP="00AE22DE">
            <w:pPr>
              <w:spacing w:after="200" w:line="276" w:lineRule="auto"/>
              <w:rPr>
                <w:rFonts w:ascii="Arial" w:hAnsi="Arial" w:cs="Arial"/>
                <w:b/>
                <w:sz w:val="16"/>
                <w:szCs w:val="16"/>
              </w:rPr>
            </w:pPr>
          </w:p>
        </w:tc>
        <w:tc>
          <w:tcPr>
            <w:tcW w:w="1894" w:type="dxa"/>
          </w:tcPr>
          <w:p w14:paraId="6751955A" w14:textId="77777777" w:rsidR="00AE22DE" w:rsidRPr="00C529B5" w:rsidRDefault="00AE22DE" w:rsidP="00AE22DE">
            <w:pPr>
              <w:spacing w:after="200" w:line="276" w:lineRule="auto"/>
              <w:rPr>
                <w:rFonts w:ascii="Arial" w:hAnsi="Arial" w:cs="Arial"/>
                <w:sz w:val="16"/>
                <w:szCs w:val="16"/>
              </w:rPr>
            </w:pPr>
          </w:p>
        </w:tc>
        <w:tc>
          <w:tcPr>
            <w:tcW w:w="2155" w:type="dxa"/>
          </w:tcPr>
          <w:p w14:paraId="3FDB7D27" w14:textId="77777777"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 xml:space="preserve">Assessments </w:t>
            </w:r>
          </w:p>
          <w:p w14:paraId="625D2ABD" w14:textId="77777777" w:rsidR="00AE22DE" w:rsidRPr="00C529B5" w:rsidRDefault="003826D8" w:rsidP="00AE22DE">
            <w:pPr>
              <w:pStyle w:val="ListParagraph"/>
              <w:numPr>
                <w:ilvl w:val="0"/>
                <w:numId w:val="26"/>
              </w:numPr>
              <w:spacing w:after="200" w:line="276" w:lineRule="auto"/>
              <w:rPr>
                <w:rFonts w:ascii="Arial" w:hAnsi="Arial" w:cs="Arial"/>
                <w:bCs/>
                <w:sz w:val="16"/>
                <w:szCs w:val="16"/>
              </w:rPr>
            </w:pPr>
            <w:r w:rsidRPr="003826D8">
              <w:rPr>
                <w:rFonts w:ascii="Arial" w:hAnsi="Arial" w:cs="Arial"/>
                <w:bCs/>
                <w:sz w:val="16"/>
                <w:szCs w:val="16"/>
              </w:rPr>
              <w:t>Nursing Assessment Battery</w:t>
            </w:r>
          </w:p>
          <w:p w14:paraId="2B3D923E" w14:textId="77777777"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Pain Severity,</w:t>
            </w:r>
          </w:p>
          <w:p w14:paraId="7420187B" w14:textId="77777777"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w:t>
            </w:r>
            <w:r w:rsidR="00C417F6">
              <w:rPr>
                <w:rFonts w:ascii="Arial" w:hAnsi="Arial" w:cs="Arial"/>
                <w:bCs/>
                <w:sz w:val="16"/>
                <w:szCs w:val="16"/>
              </w:rPr>
              <w:t xml:space="preserve"> </w:t>
            </w:r>
            <w:r w:rsidRPr="003826D8">
              <w:rPr>
                <w:rFonts w:ascii="Arial" w:hAnsi="Arial" w:cs="Arial"/>
                <w:bCs/>
                <w:sz w:val="16"/>
                <w:szCs w:val="16"/>
              </w:rPr>
              <w:t xml:space="preserve">Glasgow Coma Scale, </w:t>
            </w:r>
          </w:p>
          <w:p w14:paraId="0E581D39" w14:textId="77777777"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 Motor, </w:t>
            </w:r>
          </w:p>
          <w:p w14:paraId="6565D4F8" w14:textId="77777777" w:rsidR="00AE22DE" w:rsidRPr="00C529B5" w:rsidRDefault="003826D8" w:rsidP="00AE22DE">
            <w:pPr>
              <w:pStyle w:val="ListParagraph"/>
              <w:spacing w:after="200" w:line="276" w:lineRule="auto"/>
              <w:rPr>
                <w:rFonts w:ascii="Arial" w:hAnsi="Arial" w:cs="Arial"/>
                <w:bCs/>
                <w:sz w:val="16"/>
                <w:szCs w:val="16"/>
              </w:rPr>
            </w:pPr>
            <w:r w:rsidRPr="003826D8">
              <w:rPr>
                <w:rFonts w:ascii="Arial" w:hAnsi="Arial" w:cs="Arial"/>
                <w:bCs/>
                <w:sz w:val="16"/>
                <w:szCs w:val="16"/>
              </w:rPr>
              <w:t xml:space="preserve"> - Level of Responsiveness, - Comment</w:t>
            </w:r>
          </w:p>
        </w:tc>
        <w:tc>
          <w:tcPr>
            <w:tcW w:w="1756" w:type="dxa"/>
          </w:tcPr>
          <w:p w14:paraId="0EA80FF4" w14:textId="77777777" w:rsidR="00AE22DE" w:rsidRPr="00C529B5" w:rsidRDefault="00AE22DE" w:rsidP="00AE22DE">
            <w:pPr>
              <w:spacing w:after="200" w:line="276" w:lineRule="auto"/>
              <w:rPr>
                <w:rFonts w:ascii="Arial" w:hAnsi="Arial" w:cs="Arial"/>
                <w:sz w:val="16"/>
                <w:szCs w:val="16"/>
              </w:rPr>
            </w:pPr>
          </w:p>
          <w:p w14:paraId="6078BFA8" w14:textId="77777777" w:rsidR="00AE22DE" w:rsidRPr="00C529B5" w:rsidRDefault="00AE22DE" w:rsidP="00AE22DE">
            <w:pPr>
              <w:spacing w:after="200" w:line="276" w:lineRule="auto"/>
              <w:rPr>
                <w:rFonts w:ascii="Arial" w:hAnsi="Arial" w:cs="Arial"/>
                <w:sz w:val="16"/>
                <w:szCs w:val="16"/>
              </w:rPr>
            </w:pPr>
          </w:p>
          <w:p w14:paraId="135D7CD5" w14:textId="77777777" w:rsidR="00AE22DE" w:rsidRPr="00C529B5" w:rsidRDefault="00AE22DE" w:rsidP="00AE22DE">
            <w:pPr>
              <w:spacing w:after="200" w:line="276" w:lineRule="auto"/>
              <w:rPr>
                <w:rFonts w:ascii="Arial" w:hAnsi="Arial" w:cs="Arial"/>
                <w:sz w:val="16"/>
                <w:szCs w:val="16"/>
              </w:rPr>
            </w:pPr>
          </w:p>
          <w:p w14:paraId="048AA0F8" w14:textId="77777777" w:rsidR="00AE22DE" w:rsidRPr="00C529B5" w:rsidRDefault="00AE22DE" w:rsidP="00AE22DE">
            <w:pPr>
              <w:spacing w:after="200" w:line="276" w:lineRule="auto"/>
              <w:rPr>
                <w:rFonts w:ascii="Arial" w:hAnsi="Arial" w:cs="Arial"/>
                <w:sz w:val="16"/>
                <w:szCs w:val="16"/>
              </w:rPr>
            </w:pPr>
          </w:p>
          <w:p w14:paraId="554DF64D" w14:textId="77777777" w:rsidR="00AE22DE" w:rsidRPr="00C529B5" w:rsidRDefault="00AE22DE" w:rsidP="00AE22DE">
            <w:pPr>
              <w:spacing w:after="200" w:line="276" w:lineRule="auto"/>
              <w:rPr>
                <w:rFonts w:ascii="Arial" w:hAnsi="Arial" w:cs="Arial"/>
                <w:sz w:val="16"/>
                <w:szCs w:val="16"/>
              </w:rPr>
            </w:pPr>
          </w:p>
          <w:p w14:paraId="2AEEC842" w14:textId="77777777" w:rsidR="00AE22DE" w:rsidRPr="00C529B5" w:rsidRDefault="00AE22DE" w:rsidP="00AE22DE">
            <w:pPr>
              <w:spacing w:after="200" w:line="276" w:lineRule="auto"/>
              <w:rPr>
                <w:rFonts w:ascii="Arial" w:hAnsi="Arial" w:cs="Arial"/>
                <w:sz w:val="16"/>
                <w:szCs w:val="16"/>
              </w:rPr>
            </w:pPr>
          </w:p>
          <w:p w14:paraId="25854F1D" w14:textId="77777777" w:rsidR="00AE22DE" w:rsidRPr="00C529B5" w:rsidRDefault="00AE22DE" w:rsidP="00AE22DE">
            <w:pPr>
              <w:spacing w:after="200" w:line="276" w:lineRule="auto"/>
              <w:rPr>
                <w:rFonts w:ascii="Arial" w:hAnsi="Arial" w:cs="Arial"/>
                <w:sz w:val="16"/>
                <w:szCs w:val="16"/>
              </w:rPr>
            </w:pPr>
          </w:p>
          <w:p w14:paraId="0638DBCA" w14:textId="77777777" w:rsidR="00AE22DE" w:rsidRPr="00C529B5" w:rsidRDefault="00AE22DE" w:rsidP="00AE22DE">
            <w:pPr>
              <w:spacing w:after="200" w:line="276" w:lineRule="auto"/>
              <w:rPr>
                <w:rFonts w:ascii="Arial" w:hAnsi="Arial" w:cs="Arial"/>
                <w:sz w:val="16"/>
                <w:szCs w:val="16"/>
              </w:rPr>
            </w:pPr>
          </w:p>
          <w:p w14:paraId="4E54761A" w14:textId="77777777" w:rsidR="00AE22DE" w:rsidRPr="00C529B5" w:rsidRDefault="00AE22DE" w:rsidP="00AE22DE">
            <w:pPr>
              <w:spacing w:after="200" w:line="276" w:lineRule="auto"/>
              <w:rPr>
                <w:rFonts w:ascii="Arial" w:hAnsi="Arial" w:cs="Arial"/>
                <w:sz w:val="16"/>
                <w:szCs w:val="16"/>
              </w:rPr>
            </w:pPr>
          </w:p>
          <w:p w14:paraId="1943933F"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1.3.6.1.4.1.19376.1.5.3.1.1.13.2.4</w:t>
            </w:r>
          </w:p>
        </w:tc>
        <w:tc>
          <w:tcPr>
            <w:tcW w:w="2173" w:type="dxa"/>
          </w:tcPr>
          <w:p w14:paraId="50749C85" w14:textId="77777777" w:rsidR="00AE22DE" w:rsidRPr="00C529B5" w:rsidRDefault="003826D8" w:rsidP="00AE22DE">
            <w:pPr>
              <w:spacing w:after="200" w:line="276" w:lineRule="auto"/>
              <w:rPr>
                <w:rFonts w:ascii="Arial" w:hAnsi="Arial" w:cs="Arial"/>
                <w:b/>
                <w:bCs/>
                <w:sz w:val="16"/>
                <w:szCs w:val="16"/>
              </w:rPr>
            </w:pPr>
            <w:r w:rsidRPr="003826D8">
              <w:rPr>
                <w:rFonts w:ascii="Arial" w:hAnsi="Arial" w:cs="Arial"/>
                <w:b/>
                <w:bCs/>
                <w:sz w:val="16"/>
                <w:szCs w:val="16"/>
              </w:rPr>
              <w:t>Assessments</w:t>
            </w:r>
          </w:p>
          <w:p w14:paraId="24A582D8" w14:textId="77777777"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Cognitive Abilities</w:t>
            </w:r>
          </w:p>
          <w:p w14:paraId="7C995ADA" w14:textId="77777777"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Health Assessment</w:t>
            </w:r>
          </w:p>
          <w:p w14:paraId="223F5ADA" w14:textId="77777777"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Level of Consciousness</w:t>
            </w:r>
          </w:p>
          <w:p w14:paraId="738D2832" w14:textId="77777777"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Special Needs</w:t>
            </w:r>
          </w:p>
          <w:p w14:paraId="094BFF8D" w14:textId="77777777" w:rsidR="00AE22DE" w:rsidRPr="00C529B5" w:rsidRDefault="003826D8" w:rsidP="00AE22DE">
            <w:pPr>
              <w:pStyle w:val="ListParagraph"/>
              <w:numPr>
                <w:ilvl w:val="0"/>
                <w:numId w:val="25"/>
              </w:numPr>
              <w:spacing w:after="200" w:line="276" w:lineRule="auto"/>
              <w:rPr>
                <w:rFonts w:ascii="Arial" w:hAnsi="Arial" w:cs="Arial"/>
                <w:bCs/>
                <w:sz w:val="16"/>
                <w:szCs w:val="16"/>
              </w:rPr>
            </w:pPr>
            <w:r w:rsidRPr="003826D8">
              <w:rPr>
                <w:rFonts w:ascii="Arial" w:hAnsi="Arial" w:cs="Arial"/>
                <w:bCs/>
                <w:sz w:val="16"/>
                <w:szCs w:val="16"/>
              </w:rPr>
              <w:t>Wound</w:t>
            </w:r>
          </w:p>
        </w:tc>
        <w:tc>
          <w:tcPr>
            <w:tcW w:w="1980" w:type="dxa"/>
          </w:tcPr>
          <w:p w14:paraId="43978197" w14:textId="77777777" w:rsidR="00AE22DE" w:rsidRPr="00C529B5" w:rsidRDefault="00AE22DE" w:rsidP="00AE22DE">
            <w:pPr>
              <w:spacing w:after="200" w:line="276" w:lineRule="auto"/>
              <w:rPr>
                <w:rFonts w:ascii="Arial" w:hAnsi="Arial" w:cs="Arial"/>
                <w:sz w:val="16"/>
                <w:szCs w:val="16"/>
              </w:rPr>
            </w:pPr>
          </w:p>
          <w:p w14:paraId="26534EA1" w14:textId="77777777" w:rsidR="00AE22DE" w:rsidRPr="00C529B5" w:rsidRDefault="00AE22DE" w:rsidP="00AE22DE">
            <w:pPr>
              <w:spacing w:after="200" w:line="276" w:lineRule="auto"/>
              <w:rPr>
                <w:rFonts w:ascii="Arial" w:hAnsi="Arial" w:cs="Arial"/>
                <w:sz w:val="16"/>
                <w:szCs w:val="16"/>
              </w:rPr>
            </w:pPr>
          </w:p>
          <w:p w14:paraId="64FC48FB" w14:textId="77777777" w:rsidR="00AE22DE" w:rsidRPr="00C529B5" w:rsidRDefault="00AE22DE" w:rsidP="00AE22DE">
            <w:pPr>
              <w:spacing w:after="200" w:line="276" w:lineRule="auto"/>
              <w:rPr>
                <w:rFonts w:ascii="Arial" w:hAnsi="Arial" w:cs="Arial"/>
                <w:sz w:val="16"/>
                <w:szCs w:val="16"/>
              </w:rPr>
            </w:pPr>
          </w:p>
          <w:p w14:paraId="3D88C4DD" w14:textId="77777777" w:rsidR="00AE22DE" w:rsidRPr="00C529B5" w:rsidRDefault="00AE22DE" w:rsidP="00AE22DE">
            <w:pPr>
              <w:spacing w:after="200" w:line="276" w:lineRule="auto"/>
              <w:rPr>
                <w:rFonts w:ascii="Arial" w:hAnsi="Arial" w:cs="Arial"/>
                <w:sz w:val="16"/>
                <w:szCs w:val="16"/>
              </w:rPr>
            </w:pPr>
          </w:p>
          <w:p w14:paraId="42F5198B" w14:textId="77777777" w:rsidR="00AE22DE" w:rsidRPr="00C529B5" w:rsidRDefault="00AE22DE" w:rsidP="00AE22DE">
            <w:pPr>
              <w:spacing w:after="200" w:line="276" w:lineRule="auto"/>
              <w:rPr>
                <w:rFonts w:ascii="Arial" w:hAnsi="Arial" w:cs="Arial"/>
                <w:sz w:val="16"/>
                <w:szCs w:val="16"/>
              </w:rPr>
            </w:pPr>
          </w:p>
          <w:p w14:paraId="4FE1B95E" w14:textId="77777777" w:rsidR="00AE22DE" w:rsidRPr="00C529B5" w:rsidRDefault="00AE22DE" w:rsidP="00AE22DE">
            <w:pPr>
              <w:spacing w:after="200" w:line="276" w:lineRule="auto"/>
              <w:rPr>
                <w:rFonts w:ascii="Arial" w:hAnsi="Arial" w:cs="Arial"/>
                <w:sz w:val="16"/>
                <w:szCs w:val="16"/>
              </w:rPr>
            </w:pPr>
          </w:p>
          <w:p w14:paraId="21913D1E" w14:textId="77777777" w:rsidR="00AE22DE" w:rsidRPr="00C529B5" w:rsidRDefault="00AE22DE" w:rsidP="00AE22DE">
            <w:pPr>
              <w:spacing w:after="200" w:line="276" w:lineRule="auto"/>
              <w:rPr>
                <w:rFonts w:ascii="Arial" w:hAnsi="Arial" w:cs="Arial"/>
                <w:sz w:val="16"/>
                <w:szCs w:val="16"/>
              </w:rPr>
            </w:pPr>
          </w:p>
          <w:p w14:paraId="5BE265F0" w14:textId="77777777" w:rsidR="00AE22DE" w:rsidRPr="00C529B5" w:rsidRDefault="00AE22DE" w:rsidP="00AE22DE">
            <w:pPr>
              <w:spacing w:after="200" w:line="276" w:lineRule="auto"/>
              <w:rPr>
                <w:rFonts w:ascii="Arial" w:hAnsi="Arial" w:cs="Arial"/>
                <w:sz w:val="16"/>
                <w:szCs w:val="16"/>
              </w:rPr>
            </w:pPr>
          </w:p>
          <w:p w14:paraId="176D9151" w14:textId="77777777" w:rsidR="00AE22DE" w:rsidRPr="00C529B5" w:rsidRDefault="00AE22DE" w:rsidP="00AE22DE">
            <w:pPr>
              <w:spacing w:after="200" w:line="276" w:lineRule="auto"/>
              <w:rPr>
                <w:rFonts w:ascii="Arial" w:hAnsi="Arial" w:cs="Arial"/>
                <w:sz w:val="16"/>
                <w:szCs w:val="16"/>
              </w:rPr>
            </w:pPr>
          </w:p>
          <w:p w14:paraId="616C7DD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1.3.6.1.4.1.19376.1.5.3.1.1.13.2.4</w:t>
            </w:r>
          </w:p>
        </w:tc>
      </w:tr>
      <w:tr w:rsidR="00AE22DE" w:rsidRPr="00C529B5" w14:paraId="03484AF7" w14:textId="77777777" w:rsidTr="00224AD1">
        <w:tc>
          <w:tcPr>
            <w:tcW w:w="1472" w:type="dxa"/>
          </w:tcPr>
          <w:p w14:paraId="797B2719" w14:textId="77777777" w:rsidR="00AE22DE" w:rsidRPr="00C529B5" w:rsidRDefault="00AE22DE" w:rsidP="00AE22DE">
            <w:pPr>
              <w:spacing w:after="200" w:line="276" w:lineRule="auto"/>
              <w:rPr>
                <w:rFonts w:ascii="Arial" w:hAnsi="Arial" w:cs="Arial"/>
                <w:b/>
                <w:sz w:val="16"/>
                <w:szCs w:val="16"/>
              </w:rPr>
            </w:pPr>
          </w:p>
          <w:p w14:paraId="0497E6B1"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Problems</w:t>
            </w:r>
          </w:p>
        </w:tc>
        <w:tc>
          <w:tcPr>
            <w:tcW w:w="1894" w:type="dxa"/>
          </w:tcPr>
          <w:p w14:paraId="5279CA79"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2.16.840.1.113883.10.20.1.11</w:t>
            </w:r>
          </w:p>
        </w:tc>
        <w:tc>
          <w:tcPr>
            <w:tcW w:w="2155" w:type="dxa"/>
          </w:tcPr>
          <w:p w14:paraId="25596A50" w14:textId="77777777" w:rsidR="00AE22DE" w:rsidRPr="00C529B5" w:rsidRDefault="00AE22DE" w:rsidP="00AE22DE">
            <w:pPr>
              <w:spacing w:after="200" w:line="276" w:lineRule="auto"/>
              <w:rPr>
                <w:rFonts w:ascii="Arial" w:hAnsi="Arial" w:cs="Arial"/>
                <w:b/>
                <w:sz w:val="16"/>
                <w:szCs w:val="16"/>
              </w:rPr>
            </w:pPr>
          </w:p>
          <w:p w14:paraId="7250372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Active Problems</w:t>
            </w:r>
          </w:p>
        </w:tc>
        <w:tc>
          <w:tcPr>
            <w:tcW w:w="1756" w:type="dxa"/>
          </w:tcPr>
          <w:p w14:paraId="0A61E1CA"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1.3.6.1.4.1.19376.1.5.3.1.3.6</w:t>
            </w:r>
          </w:p>
        </w:tc>
        <w:tc>
          <w:tcPr>
            <w:tcW w:w="2173" w:type="dxa"/>
          </w:tcPr>
          <w:p w14:paraId="681FC272"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Active Problems</w:t>
            </w:r>
          </w:p>
          <w:p w14:paraId="257374DE" w14:textId="77777777" w:rsidR="00AE22DE" w:rsidRPr="00C529B5" w:rsidRDefault="003826D8" w:rsidP="00AE22DE">
            <w:pPr>
              <w:pStyle w:val="ListParagraph"/>
              <w:numPr>
                <w:ilvl w:val="0"/>
                <w:numId w:val="32"/>
              </w:numPr>
              <w:spacing w:after="200" w:line="276" w:lineRule="auto"/>
              <w:rPr>
                <w:rFonts w:ascii="Arial" w:hAnsi="Arial" w:cs="Arial"/>
                <w:sz w:val="16"/>
                <w:szCs w:val="16"/>
              </w:rPr>
            </w:pPr>
            <w:r w:rsidRPr="003826D8">
              <w:rPr>
                <w:rFonts w:ascii="Arial" w:hAnsi="Arial" w:cs="Arial"/>
                <w:sz w:val="16"/>
                <w:szCs w:val="16"/>
              </w:rPr>
              <w:t>Complications</w:t>
            </w:r>
          </w:p>
        </w:tc>
        <w:tc>
          <w:tcPr>
            <w:tcW w:w="1980" w:type="dxa"/>
          </w:tcPr>
          <w:p w14:paraId="5957403D"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1.3.6.1.4.1.19376.1.5.3.1.3.6</w:t>
            </w:r>
            <w:r w:rsidR="00AB0143">
              <w:rPr>
                <w:rFonts w:ascii="Arial" w:hAnsi="Arial" w:cs="Arial"/>
                <w:sz w:val="16"/>
                <w:szCs w:val="16"/>
              </w:rPr>
              <w:t xml:space="preserve">   </w:t>
            </w:r>
          </w:p>
        </w:tc>
      </w:tr>
      <w:tr w:rsidR="00AE22DE" w:rsidRPr="00C529B5" w14:paraId="4949111D" w14:textId="77777777" w:rsidTr="00224AD1">
        <w:trPr>
          <w:trHeight w:val="332"/>
        </w:trPr>
        <w:tc>
          <w:tcPr>
            <w:tcW w:w="1472" w:type="dxa"/>
          </w:tcPr>
          <w:p w14:paraId="0770A14D" w14:textId="77777777" w:rsidR="00AE22DE" w:rsidRPr="00C529B5" w:rsidRDefault="00AE22DE" w:rsidP="00AE22DE">
            <w:pPr>
              <w:spacing w:after="200" w:line="276" w:lineRule="auto"/>
              <w:rPr>
                <w:rFonts w:ascii="Arial" w:hAnsi="Arial" w:cs="Arial"/>
                <w:b/>
                <w:sz w:val="16"/>
                <w:szCs w:val="16"/>
              </w:rPr>
            </w:pPr>
          </w:p>
          <w:p w14:paraId="06E8C9F7"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lastRenderedPageBreak/>
              <w:t>Chief Complaint</w:t>
            </w:r>
          </w:p>
        </w:tc>
        <w:tc>
          <w:tcPr>
            <w:tcW w:w="1894" w:type="dxa"/>
          </w:tcPr>
          <w:p w14:paraId="2B98BBAD" w14:textId="77777777" w:rsidR="00AE22DE" w:rsidRPr="00C529B5" w:rsidRDefault="00AE22DE" w:rsidP="00AE22DE">
            <w:pPr>
              <w:spacing w:after="200" w:line="276" w:lineRule="auto"/>
              <w:rPr>
                <w:rFonts w:ascii="Arial" w:hAnsi="Arial" w:cs="Arial"/>
                <w:sz w:val="16"/>
                <w:szCs w:val="16"/>
              </w:rPr>
            </w:pPr>
          </w:p>
          <w:p w14:paraId="1D6493DA" w14:textId="77777777" w:rsidR="00AE22DE" w:rsidRPr="00C529B5" w:rsidRDefault="00AE22DE" w:rsidP="00AE22DE">
            <w:pPr>
              <w:spacing w:after="200" w:line="276" w:lineRule="auto"/>
              <w:rPr>
                <w:rFonts w:ascii="Arial" w:hAnsi="Arial" w:cs="Arial"/>
                <w:sz w:val="16"/>
                <w:szCs w:val="16"/>
              </w:rPr>
            </w:pPr>
          </w:p>
        </w:tc>
        <w:tc>
          <w:tcPr>
            <w:tcW w:w="2155" w:type="dxa"/>
          </w:tcPr>
          <w:p w14:paraId="3688C107" w14:textId="77777777" w:rsidR="00AE22DE" w:rsidRPr="00C529B5" w:rsidRDefault="00AE22DE" w:rsidP="00AE22DE">
            <w:pPr>
              <w:spacing w:after="200" w:line="276" w:lineRule="auto"/>
              <w:rPr>
                <w:rFonts w:ascii="Arial" w:hAnsi="Arial" w:cs="Arial"/>
                <w:b/>
                <w:sz w:val="16"/>
                <w:szCs w:val="16"/>
              </w:rPr>
            </w:pPr>
          </w:p>
        </w:tc>
        <w:tc>
          <w:tcPr>
            <w:tcW w:w="1756" w:type="dxa"/>
          </w:tcPr>
          <w:p w14:paraId="3761F12D" w14:textId="77777777" w:rsidR="00AE22DE" w:rsidRPr="00C529B5" w:rsidRDefault="00AE22DE" w:rsidP="00AE22DE">
            <w:pPr>
              <w:spacing w:after="200" w:line="276" w:lineRule="auto"/>
              <w:rPr>
                <w:rFonts w:ascii="Arial" w:hAnsi="Arial" w:cs="Arial"/>
                <w:sz w:val="16"/>
                <w:szCs w:val="16"/>
              </w:rPr>
            </w:pPr>
          </w:p>
        </w:tc>
        <w:tc>
          <w:tcPr>
            <w:tcW w:w="2173" w:type="dxa"/>
          </w:tcPr>
          <w:p w14:paraId="436E17B3" w14:textId="77777777" w:rsidR="00AE22DE" w:rsidRPr="00C529B5" w:rsidRDefault="00AE22DE" w:rsidP="00AE22DE">
            <w:pPr>
              <w:spacing w:after="200" w:line="276" w:lineRule="auto"/>
              <w:rPr>
                <w:rFonts w:ascii="Arial" w:hAnsi="Arial" w:cs="Arial"/>
                <w:b/>
                <w:sz w:val="16"/>
                <w:szCs w:val="16"/>
              </w:rPr>
            </w:pPr>
          </w:p>
          <w:p w14:paraId="71900B63"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lastRenderedPageBreak/>
              <w:t>Chief Complaint</w:t>
            </w:r>
          </w:p>
        </w:tc>
        <w:tc>
          <w:tcPr>
            <w:tcW w:w="1980" w:type="dxa"/>
          </w:tcPr>
          <w:p w14:paraId="3E11BB3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lastRenderedPageBreak/>
              <w:t>1.3.6.1.4.1.19376.1.5.3.1.1.13.2.1</w:t>
            </w:r>
          </w:p>
        </w:tc>
      </w:tr>
      <w:tr w:rsidR="00AE22DE" w:rsidRPr="00C529B5" w14:paraId="023D31D6" w14:textId="77777777" w:rsidTr="00224AD1">
        <w:tc>
          <w:tcPr>
            <w:tcW w:w="1472" w:type="dxa"/>
          </w:tcPr>
          <w:p w14:paraId="13226C57" w14:textId="77777777" w:rsidR="00AE22DE" w:rsidRPr="00C529B5" w:rsidRDefault="00AE22DE" w:rsidP="00AE22DE">
            <w:pPr>
              <w:spacing w:after="200" w:line="276" w:lineRule="auto"/>
              <w:rPr>
                <w:rFonts w:ascii="Arial" w:hAnsi="Arial" w:cs="Arial"/>
                <w:b/>
                <w:sz w:val="16"/>
                <w:szCs w:val="16"/>
              </w:rPr>
            </w:pPr>
          </w:p>
          <w:p w14:paraId="2AA3012D"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Hospital Admission Diagnosis</w:t>
            </w:r>
          </w:p>
        </w:tc>
        <w:tc>
          <w:tcPr>
            <w:tcW w:w="1894" w:type="dxa"/>
          </w:tcPr>
          <w:p w14:paraId="4A70DE55" w14:textId="77777777" w:rsidR="00AE22DE" w:rsidRPr="00C529B5" w:rsidRDefault="00AE22DE" w:rsidP="00AE22DE">
            <w:pPr>
              <w:spacing w:after="200" w:line="276" w:lineRule="auto"/>
              <w:rPr>
                <w:rFonts w:ascii="Arial" w:hAnsi="Arial" w:cs="Arial"/>
                <w:sz w:val="16"/>
                <w:szCs w:val="16"/>
              </w:rPr>
            </w:pPr>
          </w:p>
          <w:p w14:paraId="670E4B8D" w14:textId="77777777" w:rsidR="00AE22DE" w:rsidRPr="00C529B5" w:rsidRDefault="00AE22DE" w:rsidP="00AE22DE">
            <w:pPr>
              <w:spacing w:after="200" w:line="276" w:lineRule="auto"/>
              <w:rPr>
                <w:rFonts w:ascii="Arial" w:hAnsi="Arial" w:cs="Arial"/>
                <w:sz w:val="16"/>
                <w:szCs w:val="16"/>
              </w:rPr>
            </w:pPr>
          </w:p>
          <w:p w14:paraId="2A7556E9" w14:textId="77777777" w:rsidR="00AE22DE" w:rsidRPr="00C529B5" w:rsidRDefault="00AE22DE" w:rsidP="00AE22DE">
            <w:pPr>
              <w:spacing w:after="200" w:line="276" w:lineRule="auto"/>
              <w:rPr>
                <w:rFonts w:ascii="Arial" w:hAnsi="Arial" w:cs="Arial"/>
                <w:sz w:val="16"/>
                <w:szCs w:val="16"/>
              </w:rPr>
            </w:pPr>
          </w:p>
          <w:p w14:paraId="7293F7B1" w14:textId="77777777" w:rsidR="00AE22DE" w:rsidRPr="00C529B5" w:rsidRDefault="00AE22DE" w:rsidP="00AE22DE">
            <w:pPr>
              <w:spacing w:after="200" w:line="276" w:lineRule="auto"/>
              <w:rPr>
                <w:rFonts w:ascii="Arial" w:hAnsi="Arial" w:cs="Arial"/>
                <w:sz w:val="16"/>
                <w:szCs w:val="16"/>
              </w:rPr>
            </w:pPr>
          </w:p>
        </w:tc>
        <w:tc>
          <w:tcPr>
            <w:tcW w:w="2155" w:type="dxa"/>
          </w:tcPr>
          <w:p w14:paraId="31923358" w14:textId="77777777" w:rsidR="00AE22DE" w:rsidRPr="00C529B5" w:rsidRDefault="00AE22DE" w:rsidP="00AE22DE">
            <w:pPr>
              <w:spacing w:after="200" w:line="276" w:lineRule="auto"/>
              <w:rPr>
                <w:rFonts w:ascii="Arial" w:hAnsi="Arial" w:cs="Arial"/>
                <w:b/>
                <w:sz w:val="16"/>
                <w:szCs w:val="16"/>
              </w:rPr>
            </w:pPr>
          </w:p>
        </w:tc>
        <w:tc>
          <w:tcPr>
            <w:tcW w:w="1756" w:type="dxa"/>
          </w:tcPr>
          <w:p w14:paraId="50C87C20" w14:textId="77777777" w:rsidR="00AE22DE" w:rsidRPr="00C529B5" w:rsidRDefault="00AE22DE" w:rsidP="00AE22DE">
            <w:pPr>
              <w:spacing w:after="200" w:line="276" w:lineRule="auto"/>
              <w:rPr>
                <w:rFonts w:ascii="Arial" w:hAnsi="Arial" w:cs="Arial"/>
                <w:sz w:val="16"/>
                <w:szCs w:val="16"/>
              </w:rPr>
            </w:pPr>
          </w:p>
        </w:tc>
        <w:tc>
          <w:tcPr>
            <w:tcW w:w="2173" w:type="dxa"/>
          </w:tcPr>
          <w:p w14:paraId="364ECA91"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Hospital Admission Diagnosis</w:t>
            </w:r>
          </w:p>
          <w:p w14:paraId="07BDE895" w14:textId="77777777" w:rsidR="00AE22DE" w:rsidRPr="00C529B5" w:rsidRDefault="003826D8" w:rsidP="00AE22DE">
            <w:pPr>
              <w:pStyle w:val="ListParagraph"/>
              <w:numPr>
                <w:ilvl w:val="0"/>
                <w:numId w:val="32"/>
              </w:numPr>
              <w:spacing w:after="200" w:line="276" w:lineRule="auto"/>
              <w:rPr>
                <w:rFonts w:ascii="Arial" w:hAnsi="Arial" w:cs="Arial"/>
                <w:sz w:val="16"/>
                <w:szCs w:val="16"/>
              </w:rPr>
            </w:pPr>
            <w:r w:rsidRPr="003826D8">
              <w:rPr>
                <w:rFonts w:ascii="Arial" w:hAnsi="Arial" w:cs="Arial"/>
                <w:sz w:val="16"/>
                <w:szCs w:val="16"/>
              </w:rPr>
              <w:t>Admission Diagnosis</w:t>
            </w:r>
          </w:p>
        </w:tc>
        <w:tc>
          <w:tcPr>
            <w:tcW w:w="1980" w:type="dxa"/>
          </w:tcPr>
          <w:p w14:paraId="1B904FAF" w14:textId="77777777" w:rsidR="00AE22DE" w:rsidRPr="00C529B5" w:rsidRDefault="00AE22DE" w:rsidP="00AE22DE">
            <w:pPr>
              <w:spacing w:after="200" w:line="276" w:lineRule="auto"/>
              <w:rPr>
                <w:rFonts w:ascii="Arial" w:hAnsi="Arial" w:cs="Arial"/>
                <w:sz w:val="16"/>
                <w:szCs w:val="16"/>
              </w:rPr>
            </w:pPr>
          </w:p>
          <w:p w14:paraId="0A4D9EDB" w14:textId="77777777" w:rsidR="00AE22DE" w:rsidRPr="00C529B5" w:rsidRDefault="00AE22DE" w:rsidP="00AE22DE">
            <w:pPr>
              <w:spacing w:after="200" w:line="276" w:lineRule="auto"/>
              <w:rPr>
                <w:rFonts w:ascii="Arial" w:hAnsi="Arial" w:cs="Arial"/>
                <w:sz w:val="16"/>
                <w:szCs w:val="16"/>
              </w:rPr>
            </w:pPr>
          </w:p>
          <w:p w14:paraId="5ED3E676"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w:t>
            </w:r>
          </w:p>
        </w:tc>
      </w:tr>
      <w:tr w:rsidR="00AE22DE" w:rsidRPr="00C529B5" w14:paraId="5D47BC05" w14:textId="77777777" w:rsidTr="00224AD1">
        <w:trPr>
          <w:trHeight w:val="368"/>
        </w:trPr>
        <w:tc>
          <w:tcPr>
            <w:tcW w:w="1472" w:type="dxa"/>
          </w:tcPr>
          <w:p w14:paraId="00AD809D"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Diagnosis</w:t>
            </w:r>
          </w:p>
        </w:tc>
        <w:tc>
          <w:tcPr>
            <w:tcW w:w="1894" w:type="dxa"/>
          </w:tcPr>
          <w:p w14:paraId="1B2BBE69" w14:textId="77777777" w:rsidR="00AE22DE" w:rsidRPr="00C529B5" w:rsidRDefault="00AE22DE" w:rsidP="00AE22DE">
            <w:pPr>
              <w:spacing w:after="200" w:line="276" w:lineRule="auto"/>
              <w:rPr>
                <w:rFonts w:ascii="Arial" w:hAnsi="Arial" w:cs="Arial"/>
                <w:sz w:val="16"/>
                <w:szCs w:val="16"/>
              </w:rPr>
            </w:pPr>
          </w:p>
        </w:tc>
        <w:tc>
          <w:tcPr>
            <w:tcW w:w="2155" w:type="dxa"/>
          </w:tcPr>
          <w:p w14:paraId="78349588" w14:textId="77777777" w:rsidR="00AE22DE" w:rsidRPr="00C529B5" w:rsidRDefault="00AE22DE" w:rsidP="00AE22DE">
            <w:pPr>
              <w:spacing w:after="200" w:line="276" w:lineRule="auto"/>
              <w:rPr>
                <w:rFonts w:ascii="Arial" w:hAnsi="Arial" w:cs="Arial"/>
                <w:b/>
                <w:sz w:val="16"/>
                <w:szCs w:val="16"/>
              </w:rPr>
            </w:pPr>
          </w:p>
        </w:tc>
        <w:tc>
          <w:tcPr>
            <w:tcW w:w="1756" w:type="dxa"/>
          </w:tcPr>
          <w:p w14:paraId="145975D6" w14:textId="77777777" w:rsidR="00AE22DE" w:rsidRPr="00C529B5" w:rsidRDefault="00AE22DE" w:rsidP="00AE22DE">
            <w:pPr>
              <w:spacing w:after="200" w:line="276" w:lineRule="auto"/>
              <w:rPr>
                <w:rFonts w:ascii="Arial" w:hAnsi="Arial" w:cs="Arial"/>
                <w:sz w:val="16"/>
                <w:szCs w:val="16"/>
              </w:rPr>
            </w:pPr>
          </w:p>
        </w:tc>
        <w:tc>
          <w:tcPr>
            <w:tcW w:w="2173" w:type="dxa"/>
          </w:tcPr>
          <w:p w14:paraId="470A5282" w14:textId="77777777" w:rsidR="00AE22DE" w:rsidRPr="00C529B5" w:rsidRDefault="00AE22DE" w:rsidP="00AE22DE">
            <w:pPr>
              <w:spacing w:after="200" w:line="276" w:lineRule="auto"/>
              <w:rPr>
                <w:rFonts w:ascii="Arial" w:hAnsi="Arial" w:cs="Arial"/>
                <w:b/>
                <w:sz w:val="16"/>
                <w:szCs w:val="16"/>
              </w:rPr>
            </w:pPr>
          </w:p>
          <w:p w14:paraId="720C0EC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Diagnosis</w:t>
            </w:r>
          </w:p>
        </w:tc>
        <w:tc>
          <w:tcPr>
            <w:tcW w:w="1980" w:type="dxa"/>
          </w:tcPr>
          <w:p w14:paraId="53A0DCE9"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1.3.6.1.4.1.19376.1.5.3.1.3.7</w:t>
            </w:r>
          </w:p>
        </w:tc>
      </w:tr>
      <w:tr w:rsidR="00AE22DE" w:rsidRPr="00C529B5" w14:paraId="49E4DC19" w14:textId="77777777" w:rsidTr="00224AD1">
        <w:tc>
          <w:tcPr>
            <w:tcW w:w="1472" w:type="dxa"/>
          </w:tcPr>
          <w:p w14:paraId="240502C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Header Content Module</w:t>
            </w:r>
          </w:p>
        </w:tc>
        <w:tc>
          <w:tcPr>
            <w:tcW w:w="1894" w:type="dxa"/>
          </w:tcPr>
          <w:p w14:paraId="6F495D6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2.16.840.1.113883.10.20.3 (CDA Header)</w:t>
            </w:r>
          </w:p>
        </w:tc>
        <w:tc>
          <w:tcPr>
            <w:tcW w:w="2155" w:type="dxa"/>
          </w:tcPr>
          <w:p w14:paraId="6C90CD3F" w14:textId="77777777" w:rsidR="00AE22DE" w:rsidRPr="00C529B5" w:rsidRDefault="00AE22DE" w:rsidP="00AE22DE">
            <w:pPr>
              <w:spacing w:after="200" w:line="276" w:lineRule="auto"/>
              <w:rPr>
                <w:rFonts w:ascii="Arial" w:hAnsi="Arial" w:cs="Arial"/>
                <w:b/>
                <w:sz w:val="16"/>
                <w:szCs w:val="16"/>
              </w:rPr>
            </w:pPr>
          </w:p>
        </w:tc>
        <w:tc>
          <w:tcPr>
            <w:tcW w:w="1756" w:type="dxa"/>
          </w:tcPr>
          <w:p w14:paraId="0A1ED6E9" w14:textId="77777777" w:rsidR="00AE22DE" w:rsidRPr="00C529B5" w:rsidRDefault="00AE22DE" w:rsidP="00AE22DE">
            <w:pPr>
              <w:spacing w:after="200" w:line="276" w:lineRule="auto"/>
              <w:rPr>
                <w:rFonts w:ascii="Arial" w:hAnsi="Arial" w:cs="Arial"/>
                <w:sz w:val="16"/>
                <w:szCs w:val="16"/>
              </w:rPr>
            </w:pPr>
          </w:p>
        </w:tc>
        <w:tc>
          <w:tcPr>
            <w:tcW w:w="2173" w:type="dxa"/>
          </w:tcPr>
          <w:p w14:paraId="5C276735"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Header Module</w:t>
            </w:r>
          </w:p>
          <w:p w14:paraId="6EAF4FCA" w14:textId="77777777"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Language Communication</w:t>
            </w:r>
          </w:p>
          <w:p w14:paraId="5694FC08" w14:textId="77777777"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Employer/School Contacts</w:t>
            </w:r>
          </w:p>
          <w:p w14:paraId="2C959E4B" w14:textId="77777777"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Pt Contact</w:t>
            </w:r>
          </w:p>
          <w:p w14:paraId="02E65F7E" w14:textId="77777777" w:rsidR="00AE22DE" w:rsidRPr="00C529B5" w:rsidRDefault="003826D8" w:rsidP="00AE22DE">
            <w:pPr>
              <w:pStyle w:val="ListParagraph"/>
              <w:numPr>
                <w:ilvl w:val="0"/>
                <w:numId w:val="32"/>
              </w:numPr>
              <w:spacing w:after="200" w:line="276" w:lineRule="auto"/>
              <w:rPr>
                <w:rFonts w:ascii="Arial" w:hAnsi="Arial" w:cs="Arial"/>
                <w:b/>
                <w:sz w:val="16"/>
                <w:szCs w:val="16"/>
              </w:rPr>
            </w:pPr>
            <w:r w:rsidRPr="003826D8">
              <w:rPr>
                <w:rFonts w:ascii="Arial" w:hAnsi="Arial" w:cs="Arial"/>
                <w:sz w:val="16"/>
                <w:szCs w:val="16"/>
              </w:rPr>
              <w:t>Pharmacy</w:t>
            </w:r>
          </w:p>
        </w:tc>
        <w:tc>
          <w:tcPr>
            <w:tcW w:w="1980" w:type="dxa"/>
          </w:tcPr>
          <w:p w14:paraId="5AEA19BF" w14:textId="77777777"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1.3.6.1.4.1.19376.1.5.3.1.2.1</w:t>
            </w:r>
          </w:p>
          <w:p w14:paraId="61EA9E56" w14:textId="77777777"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1.3.6.1.4.1.19376.1.5.3.1.2.2</w:t>
            </w:r>
          </w:p>
          <w:p w14:paraId="00C933F2" w14:textId="77777777"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1.3.6.1.4.1.19376.1.5.3.1.2.4</w:t>
            </w:r>
          </w:p>
          <w:p w14:paraId="41DA7134" w14:textId="77777777" w:rsidR="00AE22DE" w:rsidRPr="00C529B5" w:rsidRDefault="003826D8" w:rsidP="00AE22DE">
            <w:pPr>
              <w:spacing w:after="200" w:line="276" w:lineRule="auto"/>
              <w:rPr>
                <w:rFonts w:ascii="Arial" w:hAnsi="Arial" w:cs="Arial"/>
                <w:bCs/>
                <w:sz w:val="16"/>
                <w:szCs w:val="16"/>
              </w:rPr>
            </w:pPr>
            <w:r w:rsidRPr="003826D8">
              <w:rPr>
                <w:rFonts w:ascii="Arial" w:hAnsi="Arial" w:cs="Arial"/>
                <w:bCs/>
                <w:sz w:val="16"/>
                <w:szCs w:val="16"/>
              </w:rPr>
              <w:t>1.3.6.1.4.1.19376.1.5.3.1.2.3</w:t>
            </w:r>
          </w:p>
          <w:p w14:paraId="7435AAC2"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1.3.6.1.4.1.19376.1.5.3.1.2</w:t>
            </w:r>
          </w:p>
        </w:tc>
      </w:tr>
      <w:tr w:rsidR="00AE22DE" w:rsidRPr="00C529B5" w14:paraId="0FBE1380" w14:textId="77777777" w:rsidTr="00224AD1">
        <w:trPr>
          <w:trHeight w:val="341"/>
        </w:trPr>
        <w:tc>
          <w:tcPr>
            <w:tcW w:w="1472" w:type="dxa"/>
          </w:tcPr>
          <w:p w14:paraId="6BDC7C3A" w14:textId="77777777" w:rsidR="00AE22DE" w:rsidRPr="00C529B5" w:rsidRDefault="00AE22DE" w:rsidP="00AE22DE">
            <w:pPr>
              <w:spacing w:after="200" w:line="276" w:lineRule="auto"/>
              <w:rPr>
                <w:rFonts w:ascii="Arial" w:hAnsi="Arial" w:cs="Arial"/>
                <w:b/>
                <w:sz w:val="16"/>
                <w:szCs w:val="16"/>
              </w:rPr>
            </w:pPr>
          </w:p>
        </w:tc>
        <w:tc>
          <w:tcPr>
            <w:tcW w:w="1894" w:type="dxa"/>
          </w:tcPr>
          <w:p w14:paraId="0496B269" w14:textId="77777777" w:rsidR="00AE22DE" w:rsidRPr="00C529B5" w:rsidRDefault="00AE22DE" w:rsidP="00AE22DE">
            <w:pPr>
              <w:spacing w:after="200" w:line="276" w:lineRule="auto"/>
              <w:rPr>
                <w:rFonts w:ascii="Arial" w:hAnsi="Arial" w:cs="Arial"/>
                <w:sz w:val="16"/>
                <w:szCs w:val="16"/>
              </w:rPr>
            </w:pPr>
          </w:p>
        </w:tc>
        <w:tc>
          <w:tcPr>
            <w:tcW w:w="2155" w:type="dxa"/>
          </w:tcPr>
          <w:p w14:paraId="24472B01" w14:textId="77777777" w:rsidR="00AE22DE" w:rsidRPr="00C529B5" w:rsidRDefault="00AE22DE" w:rsidP="00AE22DE">
            <w:pPr>
              <w:spacing w:after="200" w:line="276" w:lineRule="auto"/>
              <w:rPr>
                <w:rFonts w:ascii="Arial" w:hAnsi="Arial" w:cs="Arial"/>
                <w:b/>
                <w:sz w:val="16"/>
                <w:szCs w:val="16"/>
              </w:rPr>
            </w:pPr>
          </w:p>
        </w:tc>
        <w:tc>
          <w:tcPr>
            <w:tcW w:w="1756" w:type="dxa"/>
          </w:tcPr>
          <w:p w14:paraId="59499C6E" w14:textId="77777777" w:rsidR="00AE22DE" w:rsidRPr="00C529B5" w:rsidRDefault="00AE22DE" w:rsidP="00AE22DE">
            <w:pPr>
              <w:spacing w:after="200" w:line="276" w:lineRule="auto"/>
              <w:rPr>
                <w:rFonts w:ascii="Arial" w:hAnsi="Arial" w:cs="Arial"/>
                <w:sz w:val="16"/>
                <w:szCs w:val="16"/>
              </w:rPr>
            </w:pPr>
          </w:p>
        </w:tc>
        <w:tc>
          <w:tcPr>
            <w:tcW w:w="2173" w:type="dxa"/>
          </w:tcPr>
          <w:p w14:paraId="78030458" w14:textId="77777777" w:rsidR="00AE22DE" w:rsidRPr="00C529B5" w:rsidRDefault="00AE22DE" w:rsidP="00AE22DE">
            <w:pPr>
              <w:spacing w:after="200" w:line="276" w:lineRule="auto"/>
              <w:rPr>
                <w:rFonts w:ascii="Arial" w:hAnsi="Arial" w:cs="Arial"/>
                <w:b/>
                <w:sz w:val="16"/>
                <w:szCs w:val="16"/>
              </w:rPr>
            </w:pPr>
          </w:p>
          <w:p w14:paraId="26CAA2C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Date/Time of Report</w:t>
            </w:r>
          </w:p>
        </w:tc>
        <w:tc>
          <w:tcPr>
            <w:tcW w:w="1980" w:type="dxa"/>
          </w:tcPr>
          <w:p w14:paraId="46D2601D" w14:textId="77777777" w:rsidR="00AE22DE" w:rsidRPr="00C529B5" w:rsidRDefault="00AE22DE" w:rsidP="00AE22DE">
            <w:pPr>
              <w:spacing w:after="200" w:line="276" w:lineRule="auto"/>
              <w:rPr>
                <w:rFonts w:ascii="Arial" w:hAnsi="Arial" w:cs="Arial"/>
                <w:b/>
                <w:sz w:val="16"/>
                <w:szCs w:val="16"/>
              </w:rPr>
            </w:pPr>
          </w:p>
        </w:tc>
      </w:tr>
      <w:tr w:rsidR="00AE22DE" w:rsidRPr="00C529B5" w14:paraId="2B7F6A2D" w14:textId="77777777" w:rsidTr="00224AD1">
        <w:trPr>
          <w:trHeight w:val="332"/>
        </w:trPr>
        <w:tc>
          <w:tcPr>
            <w:tcW w:w="1472" w:type="dxa"/>
          </w:tcPr>
          <w:p w14:paraId="09FEDC9C" w14:textId="77777777" w:rsidR="00AE22DE" w:rsidRPr="00C529B5" w:rsidRDefault="00AE22DE" w:rsidP="00AE22DE">
            <w:pPr>
              <w:spacing w:after="200" w:line="276" w:lineRule="auto"/>
              <w:rPr>
                <w:rFonts w:ascii="Arial" w:hAnsi="Arial" w:cs="Arial"/>
                <w:b/>
                <w:sz w:val="16"/>
                <w:szCs w:val="16"/>
              </w:rPr>
            </w:pPr>
          </w:p>
        </w:tc>
        <w:tc>
          <w:tcPr>
            <w:tcW w:w="1894" w:type="dxa"/>
          </w:tcPr>
          <w:p w14:paraId="11620E9D" w14:textId="77777777" w:rsidR="00AE22DE" w:rsidRPr="00C529B5" w:rsidRDefault="00AE22DE" w:rsidP="00AE22DE">
            <w:pPr>
              <w:spacing w:after="200" w:line="276" w:lineRule="auto"/>
              <w:rPr>
                <w:rFonts w:ascii="Arial" w:hAnsi="Arial" w:cs="Arial"/>
                <w:sz w:val="16"/>
                <w:szCs w:val="16"/>
              </w:rPr>
            </w:pPr>
          </w:p>
        </w:tc>
        <w:tc>
          <w:tcPr>
            <w:tcW w:w="2155" w:type="dxa"/>
          </w:tcPr>
          <w:p w14:paraId="79D74A83" w14:textId="77777777" w:rsidR="00AE22DE" w:rsidRPr="00C529B5" w:rsidRDefault="00AE22DE" w:rsidP="00AE22DE">
            <w:pPr>
              <w:spacing w:after="200" w:line="276" w:lineRule="auto"/>
              <w:rPr>
                <w:rFonts w:ascii="Arial" w:hAnsi="Arial" w:cs="Arial"/>
                <w:b/>
                <w:sz w:val="16"/>
                <w:szCs w:val="16"/>
              </w:rPr>
            </w:pPr>
          </w:p>
        </w:tc>
        <w:tc>
          <w:tcPr>
            <w:tcW w:w="1756" w:type="dxa"/>
          </w:tcPr>
          <w:p w14:paraId="53528D9B" w14:textId="77777777" w:rsidR="00AE22DE" w:rsidRPr="00C529B5" w:rsidRDefault="00AE22DE" w:rsidP="00AE22DE">
            <w:pPr>
              <w:spacing w:after="200" w:line="276" w:lineRule="auto"/>
              <w:rPr>
                <w:rFonts w:ascii="Arial" w:hAnsi="Arial" w:cs="Arial"/>
                <w:sz w:val="16"/>
                <w:szCs w:val="16"/>
              </w:rPr>
            </w:pPr>
          </w:p>
        </w:tc>
        <w:tc>
          <w:tcPr>
            <w:tcW w:w="2173" w:type="dxa"/>
          </w:tcPr>
          <w:p w14:paraId="210F63A1" w14:textId="77777777" w:rsidR="00AE22DE" w:rsidRPr="00C529B5" w:rsidRDefault="00AE22DE" w:rsidP="00AE22DE">
            <w:pPr>
              <w:spacing w:after="200" w:line="276" w:lineRule="auto"/>
              <w:rPr>
                <w:rFonts w:ascii="Arial" w:hAnsi="Arial" w:cs="Arial"/>
                <w:b/>
                <w:sz w:val="16"/>
                <w:szCs w:val="16"/>
              </w:rPr>
            </w:pPr>
          </w:p>
          <w:p w14:paraId="666DD5AD"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Demographics</w:t>
            </w:r>
          </w:p>
        </w:tc>
        <w:tc>
          <w:tcPr>
            <w:tcW w:w="1980" w:type="dxa"/>
          </w:tcPr>
          <w:p w14:paraId="1EAB44E9" w14:textId="77777777" w:rsidR="00AE22DE" w:rsidRPr="00C529B5" w:rsidRDefault="00AE22DE" w:rsidP="00AE22DE">
            <w:pPr>
              <w:spacing w:after="200" w:line="276" w:lineRule="auto"/>
              <w:rPr>
                <w:rFonts w:ascii="Arial" w:hAnsi="Arial" w:cs="Arial"/>
                <w:b/>
                <w:sz w:val="16"/>
                <w:szCs w:val="16"/>
              </w:rPr>
            </w:pPr>
          </w:p>
        </w:tc>
      </w:tr>
      <w:tr w:rsidR="00AE22DE" w:rsidRPr="00C529B5" w14:paraId="5AE14F43" w14:textId="77777777" w:rsidTr="00224AD1">
        <w:tc>
          <w:tcPr>
            <w:tcW w:w="1472" w:type="dxa"/>
          </w:tcPr>
          <w:p w14:paraId="5218F76B" w14:textId="77777777" w:rsidR="00AE22DE" w:rsidRPr="00C529B5" w:rsidRDefault="00AE22DE" w:rsidP="00AE22DE">
            <w:pPr>
              <w:spacing w:after="200" w:line="276" w:lineRule="auto"/>
              <w:rPr>
                <w:rFonts w:ascii="Arial" w:hAnsi="Arial" w:cs="Arial"/>
                <w:b/>
                <w:sz w:val="16"/>
                <w:szCs w:val="16"/>
              </w:rPr>
            </w:pPr>
          </w:p>
        </w:tc>
        <w:tc>
          <w:tcPr>
            <w:tcW w:w="1894" w:type="dxa"/>
          </w:tcPr>
          <w:p w14:paraId="22D8B11E" w14:textId="77777777" w:rsidR="00AE22DE" w:rsidRPr="00C529B5" w:rsidRDefault="00AE22DE" w:rsidP="00AE22DE">
            <w:pPr>
              <w:spacing w:after="200" w:line="276" w:lineRule="auto"/>
              <w:rPr>
                <w:rFonts w:ascii="Arial" w:hAnsi="Arial" w:cs="Arial"/>
                <w:sz w:val="16"/>
                <w:szCs w:val="16"/>
              </w:rPr>
            </w:pPr>
          </w:p>
        </w:tc>
        <w:tc>
          <w:tcPr>
            <w:tcW w:w="2155" w:type="dxa"/>
          </w:tcPr>
          <w:p w14:paraId="6E0F9F4B" w14:textId="77777777" w:rsidR="00AE22DE" w:rsidRPr="00C529B5" w:rsidRDefault="00AE22DE" w:rsidP="00AE22DE">
            <w:pPr>
              <w:spacing w:after="200" w:line="276" w:lineRule="auto"/>
              <w:rPr>
                <w:rFonts w:ascii="Arial" w:hAnsi="Arial" w:cs="Arial"/>
                <w:b/>
                <w:sz w:val="16"/>
                <w:szCs w:val="16"/>
              </w:rPr>
            </w:pPr>
          </w:p>
        </w:tc>
        <w:tc>
          <w:tcPr>
            <w:tcW w:w="1756" w:type="dxa"/>
          </w:tcPr>
          <w:p w14:paraId="685EE074" w14:textId="77777777" w:rsidR="00AE22DE" w:rsidRPr="00C529B5" w:rsidRDefault="00AE22DE" w:rsidP="00AE22DE">
            <w:pPr>
              <w:spacing w:after="200" w:line="276" w:lineRule="auto"/>
              <w:rPr>
                <w:rFonts w:ascii="Arial" w:hAnsi="Arial" w:cs="Arial"/>
                <w:sz w:val="16"/>
                <w:szCs w:val="16"/>
              </w:rPr>
            </w:pPr>
          </w:p>
        </w:tc>
        <w:tc>
          <w:tcPr>
            <w:tcW w:w="2173" w:type="dxa"/>
          </w:tcPr>
          <w:p w14:paraId="1AD5A4AD"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Nurse Report Give/Receive Signature</w:t>
            </w:r>
          </w:p>
        </w:tc>
        <w:tc>
          <w:tcPr>
            <w:tcW w:w="1980" w:type="dxa"/>
          </w:tcPr>
          <w:p w14:paraId="111B2EDB" w14:textId="77777777" w:rsidR="00AE22DE" w:rsidRPr="00C529B5" w:rsidRDefault="00AE22DE" w:rsidP="00AE22DE">
            <w:pPr>
              <w:spacing w:after="200" w:line="276" w:lineRule="auto"/>
              <w:rPr>
                <w:rFonts w:ascii="Arial" w:hAnsi="Arial" w:cs="Arial"/>
                <w:b/>
                <w:sz w:val="16"/>
                <w:szCs w:val="16"/>
              </w:rPr>
            </w:pPr>
          </w:p>
        </w:tc>
      </w:tr>
      <w:tr w:rsidR="00AE22DE" w:rsidRPr="00C529B5" w14:paraId="67D8016D" w14:textId="77777777" w:rsidTr="00224AD1">
        <w:trPr>
          <w:trHeight w:val="377"/>
        </w:trPr>
        <w:tc>
          <w:tcPr>
            <w:tcW w:w="1472" w:type="dxa"/>
          </w:tcPr>
          <w:p w14:paraId="10AAB707" w14:textId="77777777" w:rsidR="00AE22DE" w:rsidRPr="00C529B5" w:rsidRDefault="00AE22DE" w:rsidP="00AE22DE">
            <w:pPr>
              <w:spacing w:after="200" w:line="276" w:lineRule="auto"/>
              <w:rPr>
                <w:rFonts w:ascii="Arial" w:hAnsi="Arial" w:cs="Arial"/>
                <w:b/>
                <w:sz w:val="16"/>
                <w:szCs w:val="16"/>
              </w:rPr>
            </w:pPr>
          </w:p>
        </w:tc>
        <w:tc>
          <w:tcPr>
            <w:tcW w:w="1894" w:type="dxa"/>
          </w:tcPr>
          <w:p w14:paraId="003C3A6C" w14:textId="77777777" w:rsidR="00AE22DE" w:rsidRPr="00C529B5" w:rsidRDefault="00AE22DE" w:rsidP="00AE22DE">
            <w:pPr>
              <w:spacing w:after="200" w:line="276" w:lineRule="auto"/>
              <w:rPr>
                <w:rFonts w:ascii="Arial" w:hAnsi="Arial" w:cs="Arial"/>
                <w:sz w:val="16"/>
                <w:szCs w:val="16"/>
              </w:rPr>
            </w:pPr>
          </w:p>
        </w:tc>
        <w:tc>
          <w:tcPr>
            <w:tcW w:w="2155" w:type="dxa"/>
          </w:tcPr>
          <w:p w14:paraId="219A0186" w14:textId="77777777" w:rsidR="00AE22DE" w:rsidRPr="00C529B5" w:rsidRDefault="00AE22DE" w:rsidP="00AE22DE">
            <w:pPr>
              <w:spacing w:after="200" w:line="276" w:lineRule="auto"/>
              <w:rPr>
                <w:rFonts w:ascii="Arial" w:hAnsi="Arial" w:cs="Arial"/>
                <w:b/>
                <w:sz w:val="16"/>
                <w:szCs w:val="16"/>
              </w:rPr>
            </w:pPr>
          </w:p>
        </w:tc>
        <w:tc>
          <w:tcPr>
            <w:tcW w:w="1756" w:type="dxa"/>
          </w:tcPr>
          <w:p w14:paraId="2C3945AD" w14:textId="77777777" w:rsidR="00AE22DE" w:rsidRPr="00C529B5" w:rsidRDefault="00AE22DE" w:rsidP="00AE22DE">
            <w:pPr>
              <w:spacing w:after="200" w:line="276" w:lineRule="auto"/>
              <w:rPr>
                <w:rFonts w:ascii="Arial" w:hAnsi="Arial" w:cs="Arial"/>
                <w:sz w:val="16"/>
                <w:szCs w:val="16"/>
              </w:rPr>
            </w:pPr>
          </w:p>
        </w:tc>
        <w:tc>
          <w:tcPr>
            <w:tcW w:w="2173" w:type="dxa"/>
          </w:tcPr>
          <w:p w14:paraId="2C32D777" w14:textId="77777777" w:rsidR="00AE22DE" w:rsidRPr="00C529B5" w:rsidRDefault="00AE22DE" w:rsidP="00AE22DE">
            <w:pPr>
              <w:spacing w:after="200" w:line="276" w:lineRule="auto"/>
              <w:rPr>
                <w:rFonts w:ascii="Arial" w:hAnsi="Arial" w:cs="Arial"/>
                <w:b/>
                <w:sz w:val="16"/>
                <w:szCs w:val="16"/>
              </w:rPr>
            </w:pPr>
          </w:p>
          <w:p w14:paraId="3580AD0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Physician(s) Name</w:t>
            </w:r>
          </w:p>
        </w:tc>
        <w:tc>
          <w:tcPr>
            <w:tcW w:w="1980" w:type="dxa"/>
          </w:tcPr>
          <w:p w14:paraId="24799864" w14:textId="77777777" w:rsidR="00AE22DE" w:rsidRPr="00C529B5" w:rsidRDefault="00AE22DE" w:rsidP="00AE22DE">
            <w:pPr>
              <w:spacing w:after="200" w:line="276" w:lineRule="auto"/>
              <w:rPr>
                <w:rFonts w:ascii="Arial" w:hAnsi="Arial" w:cs="Arial"/>
                <w:b/>
                <w:sz w:val="16"/>
                <w:szCs w:val="16"/>
              </w:rPr>
            </w:pPr>
          </w:p>
        </w:tc>
      </w:tr>
      <w:tr w:rsidR="00AE22DE" w:rsidRPr="00C529B5" w14:paraId="7D225BD5" w14:textId="77777777" w:rsidTr="00224AD1">
        <w:trPr>
          <w:trHeight w:val="278"/>
        </w:trPr>
        <w:tc>
          <w:tcPr>
            <w:tcW w:w="1472" w:type="dxa"/>
          </w:tcPr>
          <w:p w14:paraId="64BBAF47" w14:textId="77777777" w:rsidR="00AE22DE" w:rsidRPr="00C529B5" w:rsidRDefault="00AE22DE" w:rsidP="00AE22DE">
            <w:pPr>
              <w:spacing w:after="200" w:line="276" w:lineRule="auto"/>
              <w:rPr>
                <w:rFonts w:ascii="Arial" w:hAnsi="Arial" w:cs="Arial"/>
                <w:b/>
                <w:sz w:val="16"/>
                <w:szCs w:val="16"/>
              </w:rPr>
            </w:pPr>
          </w:p>
        </w:tc>
        <w:tc>
          <w:tcPr>
            <w:tcW w:w="1894" w:type="dxa"/>
          </w:tcPr>
          <w:p w14:paraId="0F401A3A" w14:textId="77777777" w:rsidR="00AE22DE" w:rsidRPr="00C529B5" w:rsidRDefault="00AE22DE" w:rsidP="00AE22DE">
            <w:pPr>
              <w:spacing w:after="200" w:line="276" w:lineRule="auto"/>
              <w:rPr>
                <w:rFonts w:ascii="Arial" w:hAnsi="Arial" w:cs="Arial"/>
                <w:sz w:val="16"/>
                <w:szCs w:val="16"/>
              </w:rPr>
            </w:pPr>
          </w:p>
        </w:tc>
        <w:tc>
          <w:tcPr>
            <w:tcW w:w="2155" w:type="dxa"/>
          </w:tcPr>
          <w:p w14:paraId="293AD7F9" w14:textId="77777777" w:rsidR="00AE22DE" w:rsidRPr="00C529B5" w:rsidRDefault="00AE22DE" w:rsidP="00AE22DE">
            <w:pPr>
              <w:spacing w:after="200" w:line="276" w:lineRule="auto"/>
              <w:rPr>
                <w:rFonts w:ascii="Arial" w:hAnsi="Arial" w:cs="Arial"/>
                <w:b/>
                <w:sz w:val="16"/>
                <w:szCs w:val="16"/>
              </w:rPr>
            </w:pPr>
          </w:p>
        </w:tc>
        <w:tc>
          <w:tcPr>
            <w:tcW w:w="1756" w:type="dxa"/>
          </w:tcPr>
          <w:p w14:paraId="517C2813" w14:textId="77777777" w:rsidR="00AE22DE" w:rsidRPr="00C529B5" w:rsidRDefault="00AE22DE" w:rsidP="00AE22DE">
            <w:pPr>
              <w:spacing w:after="200" w:line="276" w:lineRule="auto"/>
              <w:rPr>
                <w:rFonts w:ascii="Arial" w:hAnsi="Arial" w:cs="Arial"/>
                <w:sz w:val="16"/>
                <w:szCs w:val="16"/>
              </w:rPr>
            </w:pPr>
          </w:p>
        </w:tc>
        <w:tc>
          <w:tcPr>
            <w:tcW w:w="2173" w:type="dxa"/>
          </w:tcPr>
          <w:p w14:paraId="231A38B8" w14:textId="77777777" w:rsidR="00AE22DE" w:rsidRPr="00C529B5" w:rsidRDefault="00AE22DE" w:rsidP="00AE22DE">
            <w:pPr>
              <w:spacing w:after="200" w:line="276" w:lineRule="auto"/>
              <w:rPr>
                <w:rFonts w:ascii="Arial" w:hAnsi="Arial" w:cs="Arial"/>
                <w:b/>
                <w:sz w:val="16"/>
                <w:szCs w:val="16"/>
              </w:rPr>
            </w:pPr>
          </w:p>
          <w:p w14:paraId="3FFEC03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Primary Language</w:t>
            </w:r>
          </w:p>
        </w:tc>
        <w:tc>
          <w:tcPr>
            <w:tcW w:w="1980" w:type="dxa"/>
          </w:tcPr>
          <w:p w14:paraId="2B1FC702" w14:textId="77777777" w:rsidR="00AE22DE" w:rsidRPr="00C529B5" w:rsidRDefault="00AE22DE" w:rsidP="00AE22DE">
            <w:pPr>
              <w:spacing w:after="200" w:line="276" w:lineRule="auto"/>
              <w:rPr>
                <w:rFonts w:ascii="Arial" w:hAnsi="Arial" w:cs="Arial"/>
                <w:b/>
                <w:sz w:val="16"/>
                <w:szCs w:val="16"/>
              </w:rPr>
            </w:pPr>
          </w:p>
        </w:tc>
      </w:tr>
      <w:tr w:rsidR="00AE22DE" w:rsidRPr="00C529B5" w14:paraId="21B61731" w14:textId="77777777" w:rsidTr="00224AD1">
        <w:tc>
          <w:tcPr>
            <w:tcW w:w="1472" w:type="dxa"/>
          </w:tcPr>
          <w:p w14:paraId="2A29FEDB"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Medical Equipment</w:t>
            </w:r>
          </w:p>
        </w:tc>
        <w:tc>
          <w:tcPr>
            <w:tcW w:w="1894" w:type="dxa"/>
          </w:tcPr>
          <w:p w14:paraId="2822D06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2.16.840.1.113883.10.20.1.7</w:t>
            </w:r>
          </w:p>
        </w:tc>
        <w:tc>
          <w:tcPr>
            <w:tcW w:w="2155" w:type="dxa"/>
          </w:tcPr>
          <w:p w14:paraId="5AA2E0A1" w14:textId="77777777" w:rsidR="00AE22DE" w:rsidRPr="00C529B5" w:rsidRDefault="00AE22DE" w:rsidP="00AE22DE">
            <w:pPr>
              <w:spacing w:after="200" w:line="276" w:lineRule="auto"/>
              <w:rPr>
                <w:rFonts w:ascii="Arial" w:hAnsi="Arial" w:cs="Arial"/>
                <w:b/>
                <w:sz w:val="16"/>
                <w:szCs w:val="16"/>
              </w:rPr>
            </w:pPr>
          </w:p>
        </w:tc>
        <w:tc>
          <w:tcPr>
            <w:tcW w:w="1756" w:type="dxa"/>
          </w:tcPr>
          <w:p w14:paraId="35906412" w14:textId="77777777" w:rsidR="00AE22DE" w:rsidRPr="00C529B5" w:rsidRDefault="00AE22DE" w:rsidP="00AE22DE">
            <w:pPr>
              <w:spacing w:after="200" w:line="276" w:lineRule="auto"/>
              <w:rPr>
                <w:rFonts w:ascii="Arial" w:hAnsi="Arial" w:cs="Arial"/>
                <w:sz w:val="16"/>
                <w:szCs w:val="16"/>
              </w:rPr>
            </w:pPr>
          </w:p>
        </w:tc>
        <w:tc>
          <w:tcPr>
            <w:tcW w:w="2173" w:type="dxa"/>
          </w:tcPr>
          <w:p w14:paraId="7F5BC95F"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Medical Devices</w:t>
            </w:r>
          </w:p>
          <w:p w14:paraId="7F49429C" w14:textId="77777777"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Devices</w:t>
            </w:r>
          </w:p>
        </w:tc>
        <w:tc>
          <w:tcPr>
            <w:tcW w:w="1980" w:type="dxa"/>
          </w:tcPr>
          <w:p w14:paraId="388D59AD"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1.3.6.1.4.1.19376.1.5.3.1.1.5.3.5</w:t>
            </w:r>
          </w:p>
        </w:tc>
      </w:tr>
      <w:tr w:rsidR="00AE22DE" w:rsidRPr="00C529B5" w14:paraId="58B4AC09" w14:textId="77777777" w:rsidTr="00224AD1">
        <w:trPr>
          <w:trHeight w:val="296"/>
        </w:trPr>
        <w:tc>
          <w:tcPr>
            <w:tcW w:w="1472" w:type="dxa"/>
          </w:tcPr>
          <w:p w14:paraId="61A4885E" w14:textId="77777777" w:rsidR="00AE22DE" w:rsidRPr="00C529B5" w:rsidRDefault="00AE22DE" w:rsidP="00AE22DE">
            <w:pPr>
              <w:spacing w:after="200" w:line="276" w:lineRule="auto"/>
              <w:rPr>
                <w:rFonts w:ascii="Arial" w:hAnsi="Arial" w:cs="Arial"/>
                <w:b/>
                <w:sz w:val="16"/>
                <w:szCs w:val="16"/>
              </w:rPr>
            </w:pPr>
          </w:p>
          <w:p w14:paraId="001068A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Discharge Diet</w:t>
            </w:r>
          </w:p>
        </w:tc>
        <w:tc>
          <w:tcPr>
            <w:tcW w:w="1894" w:type="dxa"/>
          </w:tcPr>
          <w:p w14:paraId="108A79E0" w14:textId="77777777" w:rsidR="00AE22DE" w:rsidRPr="00C529B5" w:rsidRDefault="00AE22DE" w:rsidP="00AE22DE">
            <w:pPr>
              <w:spacing w:after="200" w:line="276" w:lineRule="auto"/>
              <w:rPr>
                <w:rFonts w:ascii="Arial" w:hAnsi="Arial" w:cs="Arial"/>
                <w:sz w:val="16"/>
                <w:szCs w:val="16"/>
              </w:rPr>
            </w:pPr>
          </w:p>
        </w:tc>
        <w:tc>
          <w:tcPr>
            <w:tcW w:w="2155" w:type="dxa"/>
          </w:tcPr>
          <w:p w14:paraId="2B723F40" w14:textId="77777777" w:rsidR="00AE22DE" w:rsidRPr="00C529B5" w:rsidRDefault="00AE22DE" w:rsidP="00AE22DE">
            <w:pPr>
              <w:spacing w:after="200" w:line="276" w:lineRule="auto"/>
              <w:rPr>
                <w:rFonts w:ascii="Arial" w:hAnsi="Arial" w:cs="Arial"/>
                <w:b/>
                <w:sz w:val="16"/>
                <w:szCs w:val="16"/>
              </w:rPr>
            </w:pPr>
          </w:p>
        </w:tc>
        <w:tc>
          <w:tcPr>
            <w:tcW w:w="1756" w:type="dxa"/>
          </w:tcPr>
          <w:p w14:paraId="58F13636" w14:textId="77777777" w:rsidR="00AE22DE" w:rsidRPr="00C529B5" w:rsidRDefault="00AE22DE" w:rsidP="00AE22DE">
            <w:pPr>
              <w:spacing w:after="200" w:line="276" w:lineRule="auto"/>
              <w:rPr>
                <w:rFonts w:ascii="Arial" w:hAnsi="Arial" w:cs="Arial"/>
                <w:sz w:val="16"/>
                <w:szCs w:val="16"/>
              </w:rPr>
            </w:pPr>
          </w:p>
        </w:tc>
        <w:tc>
          <w:tcPr>
            <w:tcW w:w="2173" w:type="dxa"/>
          </w:tcPr>
          <w:p w14:paraId="38B99394" w14:textId="77777777" w:rsidR="00AE22DE" w:rsidRPr="00C529B5" w:rsidRDefault="00AE22DE" w:rsidP="00AE22DE">
            <w:pPr>
              <w:spacing w:after="200" w:line="276" w:lineRule="auto"/>
              <w:rPr>
                <w:rFonts w:ascii="Arial" w:hAnsi="Arial" w:cs="Arial"/>
                <w:b/>
                <w:sz w:val="16"/>
                <w:szCs w:val="16"/>
              </w:rPr>
            </w:pPr>
          </w:p>
          <w:p w14:paraId="425F661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Diet and Nutrition</w:t>
            </w:r>
          </w:p>
        </w:tc>
        <w:tc>
          <w:tcPr>
            <w:tcW w:w="1980" w:type="dxa"/>
          </w:tcPr>
          <w:p w14:paraId="60DB50B9"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1.3.6.1.4.1.19376.1.5.3. 1.1.20.2.2</w:t>
            </w:r>
          </w:p>
        </w:tc>
      </w:tr>
      <w:tr w:rsidR="00AE22DE" w:rsidRPr="00C529B5" w14:paraId="2FF20695" w14:textId="77777777" w:rsidTr="00224AD1">
        <w:tc>
          <w:tcPr>
            <w:tcW w:w="1472" w:type="dxa"/>
          </w:tcPr>
          <w:p w14:paraId="2638C584"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Intake and Output</w:t>
            </w:r>
          </w:p>
        </w:tc>
        <w:tc>
          <w:tcPr>
            <w:tcW w:w="1894" w:type="dxa"/>
          </w:tcPr>
          <w:p w14:paraId="6AFE102C" w14:textId="77777777" w:rsidR="00AE22DE" w:rsidRPr="00C529B5" w:rsidRDefault="00AE22DE" w:rsidP="00AE22DE">
            <w:pPr>
              <w:spacing w:after="200" w:line="276" w:lineRule="auto"/>
              <w:rPr>
                <w:rFonts w:ascii="Arial" w:hAnsi="Arial" w:cs="Arial"/>
                <w:sz w:val="16"/>
                <w:szCs w:val="16"/>
              </w:rPr>
            </w:pPr>
          </w:p>
        </w:tc>
        <w:tc>
          <w:tcPr>
            <w:tcW w:w="2155" w:type="dxa"/>
          </w:tcPr>
          <w:p w14:paraId="2FBF632B" w14:textId="77777777" w:rsidR="00AE22DE" w:rsidRPr="00C529B5" w:rsidRDefault="00AE22DE" w:rsidP="00AE22DE">
            <w:pPr>
              <w:spacing w:after="200" w:line="276" w:lineRule="auto"/>
              <w:rPr>
                <w:rFonts w:ascii="Arial" w:hAnsi="Arial" w:cs="Arial"/>
                <w:b/>
                <w:sz w:val="16"/>
                <w:szCs w:val="16"/>
              </w:rPr>
            </w:pPr>
          </w:p>
        </w:tc>
        <w:tc>
          <w:tcPr>
            <w:tcW w:w="1756" w:type="dxa"/>
          </w:tcPr>
          <w:p w14:paraId="5C4C33C6" w14:textId="77777777" w:rsidR="00AE22DE" w:rsidRPr="00C529B5" w:rsidRDefault="00AE22DE" w:rsidP="00AE22DE">
            <w:pPr>
              <w:spacing w:after="200" w:line="276" w:lineRule="auto"/>
              <w:rPr>
                <w:rFonts w:ascii="Arial" w:hAnsi="Arial" w:cs="Arial"/>
                <w:sz w:val="16"/>
                <w:szCs w:val="16"/>
              </w:rPr>
            </w:pPr>
          </w:p>
        </w:tc>
        <w:tc>
          <w:tcPr>
            <w:tcW w:w="2173" w:type="dxa"/>
          </w:tcPr>
          <w:p w14:paraId="726B13E2" w14:textId="77777777" w:rsidR="00AE22DE" w:rsidRPr="00C529B5" w:rsidRDefault="00AE22DE" w:rsidP="00AE22DE">
            <w:pPr>
              <w:spacing w:after="200" w:line="276" w:lineRule="auto"/>
              <w:rPr>
                <w:rFonts w:ascii="Arial" w:hAnsi="Arial" w:cs="Arial"/>
                <w:b/>
                <w:sz w:val="16"/>
                <w:szCs w:val="16"/>
              </w:rPr>
            </w:pPr>
          </w:p>
          <w:p w14:paraId="10E6C6F5"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Intake and Output</w:t>
            </w:r>
          </w:p>
        </w:tc>
        <w:tc>
          <w:tcPr>
            <w:tcW w:w="1980" w:type="dxa"/>
          </w:tcPr>
          <w:p w14:paraId="006B503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1.3.6.1.4.1.19376.1.5.3.1.1.20.2.3</w:t>
            </w:r>
          </w:p>
        </w:tc>
      </w:tr>
      <w:tr w:rsidR="00AE22DE" w:rsidRPr="00C529B5" w14:paraId="41BC542E" w14:textId="77777777" w:rsidTr="00224AD1">
        <w:tc>
          <w:tcPr>
            <w:tcW w:w="1472" w:type="dxa"/>
          </w:tcPr>
          <w:p w14:paraId="72F35479"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Intravenous Fluids Administered</w:t>
            </w:r>
          </w:p>
        </w:tc>
        <w:tc>
          <w:tcPr>
            <w:tcW w:w="1894" w:type="dxa"/>
          </w:tcPr>
          <w:p w14:paraId="7BFCA332" w14:textId="77777777" w:rsidR="00AE22DE" w:rsidRPr="00C529B5" w:rsidRDefault="00AE22DE" w:rsidP="00AE22DE">
            <w:pPr>
              <w:spacing w:after="200" w:line="276" w:lineRule="auto"/>
              <w:rPr>
                <w:rFonts w:ascii="Arial" w:hAnsi="Arial" w:cs="Arial"/>
                <w:sz w:val="16"/>
                <w:szCs w:val="16"/>
              </w:rPr>
            </w:pPr>
          </w:p>
        </w:tc>
        <w:tc>
          <w:tcPr>
            <w:tcW w:w="2155" w:type="dxa"/>
          </w:tcPr>
          <w:p w14:paraId="260DB9B7" w14:textId="77777777" w:rsidR="00AE22DE" w:rsidRPr="00C529B5" w:rsidRDefault="00AE22DE" w:rsidP="00AE22DE">
            <w:pPr>
              <w:spacing w:after="200" w:line="276" w:lineRule="auto"/>
              <w:rPr>
                <w:rFonts w:ascii="Arial" w:hAnsi="Arial" w:cs="Arial"/>
                <w:b/>
                <w:sz w:val="16"/>
                <w:szCs w:val="16"/>
              </w:rPr>
            </w:pPr>
          </w:p>
        </w:tc>
        <w:tc>
          <w:tcPr>
            <w:tcW w:w="1756" w:type="dxa"/>
          </w:tcPr>
          <w:p w14:paraId="779A6164" w14:textId="77777777" w:rsidR="00AE22DE" w:rsidRPr="00C529B5" w:rsidRDefault="00AE22DE" w:rsidP="00AE22DE">
            <w:pPr>
              <w:spacing w:after="200" w:line="276" w:lineRule="auto"/>
              <w:rPr>
                <w:rFonts w:ascii="Arial" w:hAnsi="Arial" w:cs="Arial"/>
                <w:sz w:val="16"/>
                <w:szCs w:val="16"/>
              </w:rPr>
            </w:pPr>
          </w:p>
        </w:tc>
        <w:tc>
          <w:tcPr>
            <w:tcW w:w="2173" w:type="dxa"/>
          </w:tcPr>
          <w:p w14:paraId="78973734" w14:textId="77777777" w:rsidR="00AE22DE" w:rsidRPr="00C529B5" w:rsidRDefault="00AE22DE" w:rsidP="00AE22DE">
            <w:pPr>
              <w:spacing w:after="200" w:line="276" w:lineRule="auto"/>
              <w:rPr>
                <w:rFonts w:ascii="Arial" w:hAnsi="Arial" w:cs="Arial"/>
                <w:b/>
                <w:sz w:val="16"/>
                <w:szCs w:val="16"/>
              </w:rPr>
            </w:pPr>
          </w:p>
          <w:p w14:paraId="5C2DCC16" w14:textId="77777777" w:rsidR="00AE22DE" w:rsidRPr="00C529B5" w:rsidRDefault="00AE22DE" w:rsidP="00AE22DE">
            <w:pPr>
              <w:spacing w:after="200" w:line="276" w:lineRule="auto"/>
              <w:rPr>
                <w:rFonts w:ascii="Arial" w:hAnsi="Arial" w:cs="Arial"/>
                <w:b/>
                <w:sz w:val="16"/>
                <w:szCs w:val="16"/>
              </w:rPr>
            </w:pPr>
          </w:p>
          <w:p w14:paraId="63FB4E1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Fluid Management</w:t>
            </w:r>
          </w:p>
        </w:tc>
        <w:tc>
          <w:tcPr>
            <w:tcW w:w="1980" w:type="dxa"/>
          </w:tcPr>
          <w:p w14:paraId="3AF0C4D8" w14:textId="77777777" w:rsidR="00AE22DE" w:rsidRPr="00C529B5" w:rsidRDefault="00AE22DE" w:rsidP="00AE22DE">
            <w:pPr>
              <w:spacing w:after="200" w:line="276" w:lineRule="auto"/>
              <w:rPr>
                <w:rFonts w:ascii="Arial" w:hAnsi="Arial" w:cs="Arial"/>
                <w:b/>
                <w:sz w:val="16"/>
                <w:szCs w:val="16"/>
              </w:rPr>
            </w:pPr>
          </w:p>
        </w:tc>
      </w:tr>
      <w:tr w:rsidR="00AE22DE" w:rsidRPr="00C529B5" w14:paraId="03993983" w14:textId="77777777" w:rsidTr="00224AD1">
        <w:tc>
          <w:tcPr>
            <w:tcW w:w="1472" w:type="dxa"/>
          </w:tcPr>
          <w:p w14:paraId="70F64E03" w14:textId="77777777" w:rsidR="00AE22DE" w:rsidRPr="00C529B5" w:rsidRDefault="00AE22DE" w:rsidP="00AE22DE">
            <w:pPr>
              <w:spacing w:after="200" w:line="276" w:lineRule="auto"/>
              <w:rPr>
                <w:rFonts w:ascii="Arial" w:hAnsi="Arial" w:cs="Arial"/>
                <w:b/>
                <w:sz w:val="16"/>
                <w:szCs w:val="16"/>
              </w:rPr>
            </w:pPr>
          </w:p>
          <w:p w14:paraId="341BB91C" w14:textId="77777777" w:rsidR="00AE22DE" w:rsidRPr="00C529B5" w:rsidRDefault="00AE22DE" w:rsidP="00AE22DE">
            <w:pPr>
              <w:spacing w:after="200" w:line="276" w:lineRule="auto"/>
              <w:rPr>
                <w:rFonts w:ascii="Arial" w:hAnsi="Arial" w:cs="Arial"/>
                <w:b/>
                <w:sz w:val="16"/>
                <w:szCs w:val="16"/>
              </w:rPr>
            </w:pPr>
          </w:p>
          <w:p w14:paraId="26992FEE" w14:textId="77777777" w:rsidR="00AE22DE" w:rsidRPr="00C529B5" w:rsidRDefault="00AE22DE" w:rsidP="00AE22DE">
            <w:pPr>
              <w:spacing w:after="200" w:line="276" w:lineRule="auto"/>
              <w:rPr>
                <w:rFonts w:ascii="Arial" w:hAnsi="Arial" w:cs="Arial"/>
                <w:b/>
                <w:sz w:val="16"/>
                <w:szCs w:val="16"/>
              </w:rPr>
            </w:pPr>
          </w:p>
          <w:p w14:paraId="5DD07F3F" w14:textId="77777777" w:rsidR="00AE22DE" w:rsidRPr="00C529B5" w:rsidRDefault="00AE22DE" w:rsidP="00AE22DE">
            <w:pPr>
              <w:spacing w:after="200" w:line="276" w:lineRule="auto"/>
              <w:rPr>
                <w:rFonts w:ascii="Arial" w:hAnsi="Arial" w:cs="Arial"/>
                <w:b/>
                <w:sz w:val="16"/>
                <w:szCs w:val="16"/>
              </w:rPr>
            </w:pPr>
          </w:p>
          <w:p w14:paraId="22AE8029"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w:t>
            </w:r>
          </w:p>
        </w:tc>
        <w:tc>
          <w:tcPr>
            <w:tcW w:w="1894" w:type="dxa"/>
          </w:tcPr>
          <w:p w14:paraId="1B776A6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2.16.840.1.113883.10.20.1.12</w:t>
            </w:r>
          </w:p>
        </w:tc>
        <w:tc>
          <w:tcPr>
            <w:tcW w:w="2155" w:type="dxa"/>
          </w:tcPr>
          <w:p w14:paraId="4F3AC704" w14:textId="77777777" w:rsidR="00AE22DE" w:rsidRPr="00C529B5" w:rsidRDefault="00AE22DE" w:rsidP="00AE22DE">
            <w:pPr>
              <w:spacing w:after="200" w:line="276" w:lineRule="auto"/>
              <w:rPr>
                <w:rFonts w:ascii="Arial" w:hAnsi="Arial" w:cs="Arial"/>
                <w:b/>
                <w:sz w:val="16"/>
                <w:szCs w:val="16"/>
              </w:rPr>
            </w:pPr>
          </w:p>
          <w:p w14:paraId="1CF1C21E" w14:textId="77777777" w:rsidR="00AE22DE" w:rsidRPr="00C529B5" w:rsidRDefault="00AE22DE" w:rsidP="00AE22DE">
            <w:pPr>
              <w:spacing w:after="200" w:line="276" w:lineRule="auto"/>
              <w:rPr>
                <w:rFonts w:ascii="Arial" w:hAnsi="Arial" w:cs="Arial"/>
                <w:b/>
                <w:sz w:val="16"/>
                <w:szCs w:val="16"/>
              </w:rPr>
            </w:pPr>
          </w:p>
          <w:p w14:paraId="01B0AE54" w14:textId="77777777" w:rsidR="00AE22DE" w:rsidRPr="00C529B5" w:rsidRDefault="00AE22DE" w:rsidP="00AE22DE">
            <w:pPr>
              <w:spacing w:after="200" w:line="276" w:lineRule="auto"/>
              <w:rPr>
                <w:rFonts w:ascii="Arial" w:hAnsi="Arial" w:cs="Arial"/>
                <w:b/>
                <w:sz w:val="16"/>
                <w:szCs w:val="16"/>
              </w:rPr>
            </w:pPr>
          </w:p>
          <w:p w14:paraId="721C6D2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 and Interventions</w:t>
            </w:r>
          </w:p>
        </w:tc>
        <w:tc>
          <w:tcPr>
            <w:tcW w:w="1756" w:type="dxa"/>
          </w:tcPr>
          <w:p w14:paraId="47958569" w14:textId="77777777" w:rsidR="00AE22DE" w:rsidRPr="00C529B5" w:rsidRDefault="00AE22DE" w:rsidP="00AE22DE">
            <w:pPr>
              <w:spacing w:after="200" w:line="276" w:lineRule="auto"/>
              <w:rPr>
                <w:rFonts w:ascii="Arial" w:hAnsi="Arial" w:cs="Arial"/>
                <w:sz w:val="16"/>
                <w:szCs w:val="16"/>
              </w:rPr>
            </w:pPr>
          </w:p>
          <w:p w14:paraId="4E2BD5C0" w14:textId="77777777" w:rsidR="00AE22DE" w:rsidRPr="00C529B5" w:rsidRDefault="00AE22DE" w:rsidP="00AE22DE">
            <w:pPr>
              <w:spacing w:after="200" w:line="276" w:lineRule="auto"/>
              <w:rPr>
                <w:rFonts w:ascii="Arial" w:hAnsi="Arial" w:cs="Arial"/>
                <w:sz w:val="16"/>
                <w:szCs w:val="16"/>
              </w:rPr>
            </w:pPr>
          </w:p>
          <w:p w14:paraId="02B400F8" w14:textId="77777777" w:rsidR="00AE22DE" w:rsidRPr="00C529B5" w:rsidRDefault="00AE22DE" w:rsidP="00AE22DE">
            <w:pPr>
              <w:spacing w:after="200" w:line="276" w:lineRule="auto"/>
              <w:rPr>
                <w:rFonts w:ascii="Arial" w:hAnsi="Arial" w:cs="Arial"/>
                <w:sz w:val="16"/>
                <w:szCs w:val="16"/>
              </w:rPr>
            </w:pPr>
          </w:p>
          <w:p w14:paraId="4E95D1E1"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1.3.6.1.4.1.19376.1.5.3.1.1.13.2.11</w:t>
            </w:r>
          </w:p>
        </w:tc>
        <w:tc>
          <w:tcPr>
            <w:tcW w:w="2173" w:type="dxa"/>
          </w:tcPr>
          <w:p w14:paraId="64A18FE3"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Procedures and Interventions</w:t>
            </w:r>
          </w:p>
          <w:p w14:paraId="2519DE91" w14:textId="77777777"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Isolation</w:t>
            </w:r>
          </w:p>
          <w:p w14:paraId="6C7C381D" w14:textId="77777777" w:rsidR="00AE22DE" w:rsidRPr="00C529B5" w:rsidRDefault="003826D8" w:rsidP="00AE22DE">
            <w:pPr>
              <w:pStyle w:val="ListParagraph"/>
              <w:numPr>
                <w:ilvl w:val="0"/>
                <w:numId w:val="33"/>
              </w:numPr>
              <w:spacing w:after="200" w:line="276" w:lineRule="auto"/>
              <w:rPr>
                <w:rFonts w:ascii="Arial" w:hAnsi="Arial" w:cs="Arial"/>
                <w:sz w:val="16"/>
                <w:szCs w:val="16"/>
              </w:rPr>
            </w:pPr>
            <w:r w:rsidRPr="003826D8">
              <w:rPr>
                <w:rFonts w:ascii="Arial" w:hAnsi="Arial" w:cs="Arial"/>
                <w:sz w:val="16"/>
                <w:szCs w:val="16"/>
              </w:rPr>
              <w:t>Mobility/Fall Risk</w:t>
            </w:r>
          </w:p>
          <w:p w14:paraId="7481AFC3" w14:textId="77777777" w:rsidR="00AE22DE" w:rsidRPr="00C529B5" w:rsidRDefault="003826D8" w:rsidP="00AE22DE">
            <w:pPr>
              <w:pStyle w:val="ListParagraph"/>
              <w:numPr>
                <w:ilvl w:val="0"/>
                <w:numId w:val="33"/>
              </w:numPr>
              <w:spacing w:after="200" w:line="276" w:lineRule="auto"/>
              <w:rPr>
                <w:rFonts w:ascii="Arial" w:hAnsi="Arial" w:cs="Arial"/>
                <w:b/>
                <w:sz w:val="16"/>
                <w:szCs w:val="16"/>
              </w:rPr>
            </w:pPr>
            <w:r w:rsidRPr="003826D8">
              <w:rPr>
                <w:rFonts w:ascii="Arial" w:hAnsi="Arial" w:cs="Arial"/>
                <w:sz w:val="16"/>
                <w:szCs w:val="16"/>
              </w:rPr>
              <w:t>Procedure</w:t>
            </w:r>
          </w:p>
        </w:tc>
        <w:tc>
          <w:tcPr>
            <w:tcW w:w="1980" w:type="dxa"/>
          </w:tcPr>
          <w:p w14:paraId="2E40B62A"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1.3.6.1.4.1.19376.1.5.3.1.1.13.2.11</w:t>
            </w:r>
          </w:p>
        </w:tc>
      </w:tr>
      <w:tr w:rsidR="00AE22DE" w:rsidRPr="00C529B5" w14:paraId="50807191" w14:textId="77777777" w:rsidTr="00224AD1">
        <w:trPr>
          <w:trHeight w:val="296"/>
        </w:trPr>
        <w:tc>
          <w:tcPr>
            <w:tcW w:w="1472" w:type="dxa"/>
          </w:tcPr>
          <w:p w14:paraId="283FF84F" w14:textId="77777777" w:rsidR="00AE22DE" w:rsidRPr="00C529B5" w:rsidRDefault="00AE22DE" w:rsidP="00AE22DE">
            <w:pPr>
              <w:spacing w:after="200" w:line="276" w:lineRule="auto"/>
              <w:rPr>
                <w:rFonts w:ascii="Arial" w:hAnsi="Arial" w:cs="Arial"/>
                <w:b/>
                <w:sz w:val="16"/>
                <w:szCs w:val="16"/>
              </w:rPr>
            </w:pPr>
          </w:p>
          <w:p w14:paraId="3925BE8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Results</w:t>
            </w:r>
          </w:p>
        </w:tc>
        <w:tc>
          <w:tcPr>
            <w:tcW w:w="1894" w:type="dxa"/>
          </w:tcPr>
          <w:p w14:paraId="7809F922"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2.16.840.1.113883.10.20.1.14</w:t>
            </w:r>
          </w:p>
        </w:tc>
        <w:tc>
          <w:tcPr>
            <w:tcW w:w="2155" w:type="dxa"/>
          </w:tcPr>
          <w:p w14:paraId="31A775E1" w14:textId="77777777" w:rsidR="00AE22DE" w:rsidRPr="00C529B5" w:rsidRDefault="00AE22DE" w:rsidP="00AE22DE">
            <w:pPr>
              <w:spacing w:after="200" w:line="276" w:lineRule="auto"/>
              <w:rPr>
                <w:rFonts w:ascii="Arial" w:hAnsi="Arial" w:cs="Arial"/>
                <w:b/>
                <w:sz w:val="16"/>
                <w:szCs w:val="16"/>
              </w:rPr>
            </w:pPr>
          </w:p>
        </w:tc>
        <w:tc>
          <w:tcPr>
            <w:tcW w:w="1756" w:type="dxa"/>
          </w:tcPr>
          <w:p w14:paraId="0061FB34" w14:textId="77777777" w:rsidR="00AE22DE" w:rsidRPr="00C529B5" w:rsidRDefault="00AE22DE" w:rsidP="00AE22DE">
            <w:pPr>
              <w:spacing w:after="200" w:line="276" w:lineRule="auto"/>
              <w:rPr>
                <w:rFonts w:ascii="Arial" w:hAnsi="Arial" w:cs="Arial"/>
                <w:sz w:val="16"/>
                <w:szCs w:val="16"/>
              </w:rPr>
            </w:pPr>
          </w:p>
        </w:tc>
        <w:tc>
          <w:tcPr>
            <w:tcW w:w="2173" w:type="dxa"/>
          </w:tcPr>
          <w:p w14:paraId="49EEB1C9" w14:textId="77777777" w:rsidR="00AE22DE" w:rsidRPr="00C529B5" w:rsidRDefault="00AE22DE" w:rsidP="00AE22DE">
            <w:pPr>
              <w:spacing w:after="200" w:line="276" w:lineRule="auto"/>
              <w:rPr>
                <w:rFonts w:ascii="Arial" w:hAnsi="Arial" w:cs="Arial"/>
                <w:b/>
                <w:sz w:val="16"/>
                <w:szCs w:val="16"/>
              </w:rPr>
            </w:pPr>
          </w:p>
          <w:p w14:paraId="65275931"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Results</w:t>
            </w:r>
          </w:p>
        </w:tc>
        <w:tc>
          <w:tcPr>
            <w:tcW w:w="1980" w:type="dxa"/>
          </w:tcPr>
          <w:p w14:paraId="3195879D"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1.3.6.1.4.1.19376.1.5.3.1.3.28</w:t>
            </w:r>
          </w:p>
        </w:tc>
      </w:tr>
      <w:tr w:rsidR="00AE22DE" w:rsidRPr="00C529B5" w14:paraId="4CC0B52E" w14:textId="77777777" w:rsidTr="00224AD1">
        <w:trPr>
          <w:trHeight w:val="287"/>
        </w:trPr>
        <w:tc>
          <w:tcPr>
            <w:tcW w:w="1472" w:type="dxa"/>
          </w:tcPr>
          <w:p w14:paraId="6A91B837" w14:textId="77777777" w:rsidR="00AE22DE" w:rsidRPr="00C529B5" w:rsidRDefault="00AE22DE" w:rsidP="00AE22DE">
            <w:pPr>
              <w:spacing w:after="200" w:line="276" w:lineRule="auto"/>
              <w:rPr>
                <w:rFonts w:ascii="Arial" w:hAnsi="Arial" w:cs="Arial"/>
                <w:b/>
                <w:sz w:val="16"/>
                <w:szCs w:val="16"/>
              </w:rPr>
            </w:pPr>
          </w:p>
          <w:p w14:paraId="73550F7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Results</w:t>
            </w:r>
          </w:p>
        </w:tc>
        <w:tc>
          <w:tcPr>
            <w:tcW w:w="1894" w:type="dxa"/>
          </w:tcPr>
          <w:p w14:paraId="213E2663" w14:textId="77777777" w:rsidR="00AE22DE" w:rsidRPr="00C529B5" w:rsidRDefault="00AE22DE" w:rsidP="00AE22DE">
            <w:pPr>
              <w:spacing w:after="200" w:line="276" w:lineRule="auto"/>
              <w:rPr>
                <w:rFonts w:ascii="Arial" w:hAnsi="Arial" w:cs="Arial"/>
                <w:sz w:val="16"/>
                <w:szCs w:val="16"/>
              </w:rPr>
            </w:pPr>
          </w:p>
        </w:tc>
        <w:tc>
          <w:tcPr>
            <w:tcW w:w="2155" w:type="dxa"/>
          </w:tcPr>
          <w:p w14:paraId="6853709D" w14:textId="77777777" w:rsidR="00AE22DE" w:rsidRPr="00C529B5" w:rsidRDefault="00AE22DE" w:rsidP="00AE22DE">
            <w:pPr>
              <w:spacing w:after="200" w:line="276" w:lineRule="auto"/>
              <w:rPr>
                <w:rFonts w:ascii="Arial" w:hAnsi="Arial" w:cs="Arial"/>
                <w:b/>
                <w:sz w:val="16"/>
                <w:szCs w:val="16"/>
              </w:rPr>
            </w:pPr>
          </w:p>
        </w:tc>
        <w:tc>
          <w:tcPr>
            <w:tcW w:w="1756" w:type="dxa"/>
          </w:tcPr>
          <w:p w14:paraId="64143044" w14:textId="77777777" w:rsidR="00AE22DE" w:rsidRPr="00C529B5" w:rsidRDefault="00AE22DE" w:rsidP="00AE22DE">
            <w:pPr>
              <w:spacing w:after="200" w:line="276" w:lineRule="auto"/>
              <w:rPr>
                <w:rFonts w:ascii="Arial" w:hAnsi="Arial" w:cs="Arial"/>
                <w:sz w:val="16"/>
                <w:szCs w:val="16"/>
              </w:rPr>
            </w:pPr>
          </w:p>
        </w:tc>
        <w:tc>
          <w:tcPr>
            <w:tcW w:w="2173" w:type="dxa"/>
          </w:tcPr>
          <w:p w14:paraId="758C9CDB" w14:textId="77777777" w:rsidR="00AE22DE" w:rsidRPr="00C529B5" w:rsidRDefault="00AE22DE" w:rsidP="00AE22DE">
            <w:pPr>
              <w:spacing w:after="200" w:line="276" w:lineRule="auto"/>
              <w:rPr>
                <w:rFonts w:ascii="Arial" w:hAnsi="Arial" w:cs="Arial"/>
                <w:b/>
                <w:sz w:val="16"/>
                <w:szCs w:val="16"/>
              </w:rPr>
            </w:pPr>
          </w:p>
          <w:p w14:paraId="2E6A7CF0"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Lab Values</w:t>
            </w:r>
          </w:p>
        </w:tc>
        <w:tc>
          <w:tcPr>
            <w:tcW w:w="1980" w:type="dxa"/>
          </w:tcPr>
          <w:p w14:paraId="4647D4EF" w14:textId="77777777" w:rsidR="00AE22DE" w:rsidRPr="00C529B5" w:rsidRDefault="00AE22DE" w:rsidP="00AE22DE">
            <w:pPr>
              <w:spacing w:after="200" w:line="276" w:lineRule="auto"/>
              <w:rPr>
                <w:rFonts w:ascii="Arial" w:hAnsi="Arial" w:cs="Arial"/>
                <w:b/>
                <w:sz w:val="16"/>
                <w:szCs w:val="16"/>
              </w:rPr>
            </w:pPr>
          </w:p>
        </w:tc>
      </w:tr>
      <w:tr w:rsidR="00AE22DE" w:rsidRPr="00C529B5" w14:paraId="67314D52" w14:textId="77777777" w:rsidTr="00224AD1">
        <w:trPr>
          <w:trHeight w:val="359"/>
        </w:trPr>
        <w:tc>
          <w:tcPr>
            <w:tcW w:w="1472" w:type="dxa"/>
          </w:tcPr>
          <w:p w14:paraId="17F3962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List of Surgeries</w:t>
            </w:r>
          </w:p>
        </w:tc>
        <w:tc>
          <w:tcPr>
            <w:tcW w:w="1894" w:type="dxa"/>
          </w:tcPr>
          <w:p w14:paraId="76D52ED6" w14:textId="77777777" w:rsidR="00AE22DE" w:rsidRPr="00C529B5" w:rsidRDefault="00AE22DE" w:rsidP="00AE22DE">
            <w:pPr>
              <w:spacing w:after="200" w:line="276" w:lineRule="auto"/>
              <w:rPr>
                <w:rFonts w:ascii="Arial" w:hAnsi="Arial" w:cs="Arial"/>
                <w:sz w:val="16"/>
                <w:szCs w:val="16"/>
              </w:rPr>
            </w:pPr>
          </w:p>
        </w:tc>
        <w:tc>
          <w:tcPr>
            <w:tcW w:w="2155" w:type="dxa"/>
          </w:tcPr>
          <w:p w14:paraId="6B72B68F" w14:textId="77777777" w:rsidR="00AE22DE" w:rsidRPr="00C529B5" w:rsidRDefault="00AE22DE" w:rsidP="00AE22DE">
            <w:pPr>
              <w:spacing w:after="200" w:line="276" w:lineRule="auto"/>
              <w:rPr>
                <w:rFonts w:ascii="Arial" w:hAnsi="Arial" w:cs="Arial"/>
                <w:b/>
                <w:sz w:val="16"/>
                <w:szCs w:val="16"/>
              </w:rPr>
            </w:pPr>
          </w:p>
          <w:p w14:paraId="2AD27EAB"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Coded List of Surgeries</w:t>
            </w:r>
          </w:p>
        </w:tc>
        <w:tc>
          <w:tcPr>
            <w:tcW w:w="1756" w:type="dxa"/>
          </w:tcPr>
          <w:p w14:paraId="68521D31"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1.3.6.1.4.1.19376.1.5.3.1.3.12</w:t>
            </w:r>
          </w:p>
        </w:tc>
        <w:tc>
          <w:tcPr>
            <w:tcW w:w="2173" w:type="dxa"/>
          </w:tcPr>
          <w:p w14:paraId="3136CE0C" w14:textId="77777777" w:rsidR="00AE22DE" w:rsidRPr="00C529B5" w:rsidRDefault="00AE22DE" w:rsidP="00AE22DE">
            <w:pPr>
              <w:spacing w:after="200" w:line="276" w:lineRule="auto"/>
              <w:rPr>
                <w:rFonts w:ascii="Arial" w:hAnsi="Arial" w:cs="Arial"/>
                <w:b/>
                <w:sz w:val="16"/>
                <w:szCs w:val="16"/>
              </w:rPr>
            </w:pPr>
          </w:p>
        </w:tc>
        <w:tc>
          <w:tcPr>
            <w:tcW w:w="1980" w:type="dxa"/>
          </w:tcPr>
          <w:p w14:paraId="1E8B75C2" w14:textId="77777777" w:rsidR="00AE22DE" w:rsidRPr="00C529B5" w:rsidRDefault="00AE22DE" w:rsidP="00AE22DE">
            <w:pPr>
              <w:spacing w:after="200" w:line="276" w:lineRule="auto"/>
              <w:rPr>
                <w:rFonts w:ascii="Arial" w:hAnsi="Arial" w:cs="Arial"/>
                <w:b/>
                <w:sz w:val="16"/>
                <w:szCs w:val="16"/>
              </w:rPr>
            </w:pPr>
          </w:p>
        </w:tc>
      </w:tr>
      <w:tr w:rsidR="00AE22DE" w:rsidRPr="00C529B5" w14:paraId="52C89E19" w14:textId="77777777" w:rsidTr="00224AD1">
        <w:trPr>
          <w:trHeight w:val="350"/>
        </w:trPr>
        <w:tc>
          <w:tcPr>
            <w:tcW w:w="1472" w:type="dxa"/>
          </w:tcPr>
          <w:p w14:paraId="69702551" w14:textId="77777777" w:rsidR="00AE22DE" w:rsidRPr="00C529B5" w:rsidRDefault="00AE22DE" w:rsidP="00AE22DE">
            <w:pPr>
              <w:spacing w:after="200" w:line="276" w:lineRule="auto"/>
              <w:rPr>
                <w:rFonts w:ascii="Arial" w:hAnsi="Arial" w:cs="Arial"/>
                <w:b/>
                <w:sz w:val="16"/>
                <w:szCs w:val="16"/>
              </w:rPr>
            </w:pPr>
          </w:p>
          <w:p w14:paraId="0E548F29"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w:t>
            </w:r>
          </w:p>
        </w:tc>
        <w:tc>
          <w:tcPr>
            <w:tcW w:w="1894" w:type="dxa"/>
          </w:tcPr>
          <w:p w14:paraId="5D04DF99"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2.16.840.1.113883.10.20.1.8.</w:t>
            </w:r>
          </w:p>
        </w:tc>
        <w:tc>
          <w:tcPr>
            <w:tcW w:w="2155" w:type="dxa"/>
          </w:tcPr>
          <w:p w14:paraId="1F02EA45"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 Administered</w:t>
            </w:r>
          </w:p>
        </w:tc>
        <w:tc>
          <w:tcPr>
            <w:tcW w:w="1756" w:type="dxa"/>
          </w:tcPr>
          <w:p w14:paraId="4DE20BF1"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1.3.6.1.4.1.19376.1.5.3.1.3.21</w:t>
            </w:r>
          </w:p>
        </w:tc>
        <w:tc>
          <w:tcPr>
            <w:tcW w:w="2173" w:type="dxa"/>
          </w:tcPr>
          <w:p w14:paraId="73F10333" w14:textId="77777777" w:rsidR="00AE22DE" w:rsidRPr="00C529B5" w:rsidRDefault="00AE22DE" w:rsidP="00AE22DE">
            <w:pPr>
              <w:spacing w:after="200" w:line="276" w:lineRule="auto"/>
              <w:rPr>
                <w:rFonts w:ascii="Arial" w:hAnsi="Arial" w:cs="Arial"/>
                <w:b/>
                <w:sz w:val="16"/>
                <w:szCs w:val="16"/>
              </w:rPr>
            </w:pPr>
          </w:p>
          <w:p w14:paraId="0014B5E4"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Medications</w:t>
            </w:r>
          </w:p>
        </w:tc>
        <w:tc>
          <w:tcPr>
            <w:tcW w:w="1980" w:type="dxa"/>
          </w:tcPr>
          <w:p w14:paraId="359290C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1.3.6.1.4.1.19376.1.5.3.1.3.21</w:t>
            </w:r>
          </w:p>
        </w:tc>
      </w:tr>
      <w:tr w:rsidR="00AE22DE" w:rsidRPr="00C529B5" w14:paraId="6C210299" w14:textId="77777777" w:rsidTr="00224AD1">
        <w:trPr>
          <w:trHeight w:val="440"/>
        </w:trPr>
        <w:tc>
          <w:tcPr>
            <w:tcW w:w="1472" w:type="dxa"/>
          </w:tcPr>
          <w:p w14:paraId="756605F6" w14:textId="77777777" w:rsidR="00AE22DE" w:rsidRPr="00C529B5" w:rsidRDefault="00AE22DE" w:rsidP="00AE22DE">
            <w:pPr>
              <w:spacing w:after="200" w:line="276" w:lineRule="auto"/>
              <w:rPr>
                <w:rFonts w:ascii="Arial" w:hAnsi="Arial" w:cs="Arial"/>
                <w:b/>
                <w:sz w:val="16"/>
                <w:szCs w:val="16"/>
              </w:rPr>
            </w:pPr>
          </w:p>
          <w:p w14:paraId="65FFA93F"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Functional Status</w:t>
            </w:r>
          </w:p>
        </w:tc>
        <w:tc>
          <w:tcPr>
            <w:tcW w:w="1894" w:type="dxa"/>
          </w:tcPr>
          <w:p w14:paraId="1C0CD1E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2.16.840.1.113883.10.20.1.5</w:t>
            </w:r>
          </w:p>
        </w:tc>
        <w:tc>
          <w:tcPr>
            <w:tcW w:w="2155" w:type="dxa"/>
          </w:tcPr>
          <w:p w14:paraId="32DD0945" w14:textId="77777777" w:rsidR="00AE22DE" w:rsidRPr="00C529B5" w:rsidRDefault="00AE22DE" w:rsidP="00AE22DE">
            <w:pPr>
              <w:spacing w:after="200" w:line="276" w:lineRule="auto"/>
              <w:rPr>
                <w:rFonts w:ascii="Arial" w:hAnsi="Arial" w:cs="Arial"/>
                <w:b/>
                <w:sz w:val="16"/>
                <w:szCs w:val="16"/>
              </w:rPr>
            </w:pPr>
          </w:p>
          <w:p w14:paraId="64B9760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Functional Status Assessment</w:t>
            </w:r>
          </w:p>
        </w:tc>
        <w:tc>
          <w:tcPr>
            <w:tcW w:w="1756" w:type="dxa"/>
          </w:tcPr>
          <w:p w14:paraId="39F2D6B2" w14:textId="77777777" w:rsidR="00AE22DE" w:rsidRPr="00C529B5" w:rsidRDefault="00AE22DE" w:rsidP="00AE22DE">
            <w:pPr>
              <w:spacing w:after="200" w:line="276" w:lineRule="auto"/>
              <w:rPr>
                <w:rFonts w:ascii="Arial" w:hAnsi="Arial" w:cs="Arial"/>
                <w:sz w:val="16"/>
                <w:szCs w:val="16"/>
              </w:rPr>
            </w:pPr>
          </w:p>
          <w:p w14:paraId="34233BD0"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1.3.6.1.4.1.19376.1.5.3.1.1.12.2.1</w:t>
            </w:r>
          </w:p>
        </w:tc>
        <w:tc>
          <w:tcPr>
            <w:tcW w:w="2173" w:type="dxa"/>
          </w:tcPr>
          <w:p w14:paraId="46BA6989" w14:textId="77777777" w:rsidR="00AE22DE" w:rsidRPr="00C529B5" w:rsidRDefault="00AE22DE" w:rsidP="00AE22DE">
            <w:pPr>
              <w:spacing w:after="200" w:line="276" w:lineRule="auto"/>
              <w:rPr>
                <w:rFonts w:ascii="Arial" w:hAnsi="Arial" w:cs="Arial"/>
                <w:b/>
                <w:sz w:val="16"/>
                <w:szCs w:val="16"/>
              </w:rPr>
            </w:pPr>
          </w:p>
        </w:tc>
        <w:tc>
          <w:tcPr>
            <w:tcW w:w="1980" w:type="dxa"/>
          </w:tcPr>
          <w:p w14:paraId="786F97D7" w14:textId="77777777" w:rsidR="00AE22DE" w:rsidRPr="00C529B5" w:rsidRDefault="00AE22DE" w:rsidP="00AE22DE">
            <w:pPr>
              <w:spacing w:after="200" w:line="276" w:lineRule="auto"/>
              <w:rPr>
                <w:rFonts w:ascii="Arial" w:hAnsi="Arial" w:cs="Arial"/>
                <w:b/>
                <w:sz w:val="16"/>
                <w:szCs w:val="16"/>
              </w:rPr>
            </w:pPr>
          </w:p>
        </w:tc>
      </w:tr>
      <w:tr w:rsidR="00AE22DE" w:rsidRPr="00C529B5" w14:paraId="12F93929" w14:textId="77777777" w:rsidTr="00224AD1">
        <w:tc>
          <w:tcPr>
            <w:tcW w:w="1472" w:type="dxa"/>
          </w:tcPr>
          <w:p w14:paraId="496D8C36" w14:textId="77777777" w:rsidR="00AE22DE" w:rsidRPr="00C529B5" w:rsidRDefault="00AE22DE" w:rsidP="00AE22DE">
            <w:pPr>
              <w:spacing w:after="200" w:line="276" w:lineRule="auto"/>
              <w:rPr>
                <w:rFonts w:ascii="Arial" w:hAnsi="Arial" w:cs="Arial"/>
                <w:b/>
                <w:sz w:val="16"/>
                <w:szCs w:val="16"/>
              </w:rPr>
            </w:pPr>
          </w:p>
        </w:tc>
        <w:tc>
          <w:tcPr>
            <w:tcW w:w="1894" w:type="dxa"/>
          </w:tcPr>
          <w:p w14:paraId="0AA8CB5D" w14:textId="77777777" w:rsidR="00AE22DE" w:rsidRPr="00C529B5" w:rsidRDefault="00AE22DE" w:rsidP="00AE22DE">
            <w:pPr>
              <w:spacing w:after="200" w:line="276" w:lineRule="auto"/>
              <w:rPr>
                <w:rFonts w:ascii="Arial" w:hAnsi="Arial" w:cs="Arial"/>
                <w:sz w:val="16"/>
                <w:szCs w:val="16"/>
              </w:rPr>
            </w:pPr>
          </w:p>
        </w:tc>
        <w:tc>
          <w:tcPr>
            <w:tcW w:w="2155" w:type="dxa"/>
          </w:tcPr>
          <w:p w14:paraId="088E56CD"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Pain Scale Assessment </w:t>
            </w:r>
            <w:r w:rsidRPr="003826D8">
              <w:rPr>
                <w:rFonts w:ascii="Arial" w:hAnsi="Arial" w:cs="Arial"/>
                <w:sz w:val="16"/>
                <w:szCs w:val="16"/>
              </w:rPr>
              <w:t>(in Functional Status Assessment)</w:t>
            </w:r>
          </w:p>
        </w:tc>
        <w:tc>
          <w:tcPr>
            <w:tcW w:w="1756" w:type="dxa"/>
          </w:tcPr>
          <w:p w14:paraId="57A4A9CC"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1.3.6.1.4.1.19376.1.5.3.1.1.12.2.2</w:t>
            </w:r>
          </w:p>
        </w:tc>
        <w:tc>
          <w:tcPr>
            <w:tcW w:w="2173" w:type="dxa"/>
          </w:tcPr>
          <w:p w14:paraId="6312E135"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 xml:space="preserve">Pain Scale Assessment Section </w:t>
            </w:r>
          </w:p>
          <w:p w14:paraId="66568FE2" w14:textId="77777777"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Pain</w:t>
            </w:r>
          </w:p>
        </w:tc>
        <w:tc>
          <w:tcPr>
            <w:tcW w:w="1980" w:type="dxa"/>
          </w:tcPr>
          <w:p w14:paraId="21DAC4F1" w14:textId="77777777" w:rsidR="00AE22DE" w:rsidRPr="00C529B5" w:rsidRDefault="00AE22DE" w:rsidP="00AE22DE">
            <w:pPr>
              <w:spacing w:after="200" w:line="276" w:lineRule="auto"/>
              <w:rPr>
                <w:rFonts w:ascii="Arial" w:hAnsi="Arial" w:cs="Arial"/>
                <w:sz w:val="16"/>
                <w:szCs w:val="16"/>
              </w:rPr>
            </w:pPr>
          </w:p>
          <w:p w14:paraId="60C22458"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1.3.6.1.4.1.19376.1.5.3.1.1.12.2.2</w:t>
            </w:r>
          </w:p>
        </w:tc>
      </w:tr>
      <w:tr w:rsidR="00AE22DE" w:rsidRPr="00C529B5" w14:paraId="41C89D27" w14:textId="77777777" w:rsidTr="00224AD1">
        <w:trPr>
          <w:trHeight w:val="269"/>
        </w:trPr>
        <w:tc>
          <w:tcPr>
            <w:tcW w:w="1472" w:type="dxa"/>
          </w:tcPr>
          <w:p w14:paraId="7E1290AA" w14:textId="77777777" w:rsidR="00AE22DE" w:rsidRPr="00C529B5" w:rsidRDefault="00AE22DE" w:rsidP="00AE22DE">
            <w:pPr>
              <w:spacing w:after="200" w:line="276" w:lineRule="auto"/>
              <w:rPr>
                <w:rFonts w:ascii="Arial" w:hAnsi="Arial" w:cs="Arial"/>
                <w:b/>
                <w:sz w:val="16"/>
                <w:szCs w:val="16"/>
              </w:rPr>
            </w:pPr>
          </w:p>
        </w:tc>
        <w:tc>
          <w:tcPr>
            <w:tcW w:w="1894" w:type="dxa"/>
          </w:tcPr>
          <w:p w14:paraId="2944C17F" w14:textId="77777777" w:rsidR="00AE22DE" w:rsidRPr="00C529B5" w:rsidRDefault="00AE22DE" w:rsidP="00AE22DE">
            <w:pPr>
              <w:spacing w:after="200" w:line="276" w:lineRule="auto"/>
              <w:rPr>
                <w:rFonts w:ascii="Arial" w:hAnsi="Arial" w:cs="Arial"/>
                <w:sz w:val="16"/>
                <w:szCs w:val="16"/>
              </w:rPr>
            </w:pPr>
          </w:p>
        </w:tc>
        <w:tc>
          <w:tcPr>
            <w:tcW w:w="2155" w:type="dxa"/>
          </w:tcPr>
          <w:p w14:paraId="4DBFE2CD" w14:textId="77777777" w:rsidR="00AE22DE" w:rsidRPr="00C529B5" w:rsidRDefault="00AE22DE" w:rsidP="00AE22DE">
            <w:pPr>
              <w:spacing w:after="200" w:line="276" w:lineRule="auto"/>
              <w:rPr>
                <w:rFonts w:ascii="Arial" w:hAnsi="Arial" w:cs="Arial"/>
                <w:b/>
                <w:sz w:val="16"/>
                <w:szCs w:val="16"/>
              </w:rPr>
            </w:pPr>
          </w:p>
          <w:p w14:paraId="556CBF1E" w14:textId="77777777" w:rsidR="00AE22DE" w:rsidRPr="00C529B5" w:rsidRDefault="00AE22DE" w:rsidP="00AE22DE">
            <w:pPr>
              <w:spacing w:after="200" w:line="276" w:lineRule="auto"/>
              <w:rPr>
                <w:rFonts w:ascii="Arial" w:hAnsi="Arial" w:cs="Arial"/>
                <w:b/>
                <w:sz w:val="16"/>
                <w:szCs w:val="16"/>
              </w:rPr>
            </w:pPr>
          </w:p>
          <w:p w14:paraId="47ECCA46" w14:textId="77777777" w:rsidR="00AE22DE" w:rsidRPr="00C529B5" w:rsidRDefault="00AE22DE" w:rsidP="00AE22DE">
            <w:pPr>
              <w:spacing w:after="200" w:line="276" w:lineRule="auto"/>
              <w:rPr>
                <w:rFonts w:ascii="Arial" w:hAnsi="Arial" w:cs="Arial"/>
                <w:b/>
                <w:sz w:val="16"/>
                <w:szCs w:val="16"/>
              </w:rPr>
            </w:pPr>
          </w:p>
          <w:p w14:paraId="6218BA3E" w14:textId="77777777" w:rsidR="00AE22DE" w:rsidRPr="00C529B5" w:rsidRDefault="00AE22DE" w:rsidP="00AE22DE">
            <w:pPr>
              <w:spacing w:after="200" w:line="276" w:lineRule="auto"/>
              <w:rPr>
                <w:rFonts w:ascii="Arial" w:hAnsi="Arial" w:cs="Arial"/>
                <w:b/>
                <w:sz w:val="16"/>
                <w:szCs w:val="16"/>
              </w:rPr>
            </w:pPr>
          </w:p>
          <w:p w14:paraId="69ADBC0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Provider Orders</w:t>
            </w:r>
          </w:p>
        </w:tc>
        <w:tc>
          <w:tcPr>
            <w:tcW w:w="1756" w:type="dxa"/>
          </w:tcPr>
          <w:p w14:paraId="491455A1" w14:textId="77777777" w:rsidR="00AE22DE" w:rsidRPr="00C529B5" w:rsidRDefault="00AE22DE" w:rsidP="00AE22DE">
            <w:pPr>
              <w:spacing w:after="200" w:line="276" w:lineRule="auto"/>
              <w:rPr>
                <w:rFonts w:ascii="Arial" w:hAnsi="Arial" w:cs="Arial"/>
                <w:sz w:val="16"/>
                <w:szCs w:val="16"/>
              </w:rPr>
            </w:pPr>
          </w:p>
          <w:p w14:paraId="2C25D496" w14:textId="77777777" w:rsidR="00AE22DE" w:rsidRPr="00C529B5" w:rsidRDefault="00AE22DE" w:rsidP="00AE22DE">
            <w:pPr>
              <w:spacing w:after="200" w:line="276" w:lineRule="auto"/>
              <w:rPr>
                <w:rFonts w:ascii="Arial" w:hAnsi="Arial" w:cs="Arial"/>
                <w:sz w:val="16"/>
                <w:szCs w:val="16"/>
              </w:rPr>
            </w:pPr>
          </w:p>
          <w:p w14:paraId="425942D4" w14:textId="77777777" w:rsidR="00AE22DE" w:rsidRPr="00C529B5" w:rsidRDefault="00AE22DE" w:rsidP="00AE22DE">
            <w:pPr>
              <w:spacing w:after="200" w:line="276" w:lineRule="auto"/>
              <w:rPr>
                <w:rFonts w:ascii="Arial" w:hAnsi="Arial" w:cs="Arial"/>
                <w:sz w:val="16"/>
                <w:szCs w:val="16"/>
              </w:rPr>
            </w:pPr>
          </w:p>
          <w:p w14:paraId="75658BAA"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1.3.6.1.4.1.19376.1.5.3.1.1.20.2.1</w:t>
            </w:r>
          </w:p>
        </w:tc>
        <w:tc>
          <w:tcPr>
            <w:tcW w:w="2173" w:type="dxa"/>
          </w:tcPr>
          <w:p w14:paraId="53ABF1F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Provider Orders</w:t>
            </w:r>
          </w:p>
          <w:p w14:paraId="066F7338" w14:textId="77777777"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Order List</w:t>
            </w:r>
          </w:p>
          <w:p w14:paraId="7CA3EBEE" w14:textId="77777777" w:rsidR="00AE22DE" w:rsidRPr="00C529B5" w:rsidRDefault="003826D8" w:rsidP="00AE22DE">
            <w:pPr>
              <w:pStyle w:val="ListParagraph"/>
              <w:numPr>
                <w:ilvl w:val="0"/>
                <w:numId w:val="34"/>
              </w:numPr>
              <w:spacing w:after="200" w:line="276" w:lineRule="auto"/>
              <w:rPr>
                <w:rFonts w:ascii="Arial" w:hAnsi="Arial" w:cs="Arial"/>
                <w:sz w:val="16"/>
                <w:szCs w:val="16"/>
              </w:rPr>
            </w:pPr>
            <w:r w:rsidRPr="003826D8">
              <w:rPr>
                <w:rFonts w:ascii="Arial" w:hAnsi="Arial" w:cs="Arial"/>
                <w:sz w:val="16"/>
                <w:szCs w:val="16"/>
              </w:rPr>
              <w:t>Oxygen</w:t>
            </w:r>
          </w:p>
          <w:p w14:paraId="379EF954" w14:textId="77777777" w:rsidR="00AE22DE" w:rsidRPr="00C529B5" w:rsidRDefault="003826D8" w:rsidP="00AE22DE">
            <w:pPr>
              <w:pStyle w:val="ListParagraph"/>
              <w:numPr>
                <w:ilvl w:val="0"/>
                <w:numId w:val="34"/>
              </w:numPr>
              <w:spacing w:after="200" w:line="276" w:lineRule="auto"/>
              <w:rPr>
                <w:rFonts w:ascii="Arial" w:hAnsi="Arial" w:cs="Arial"/>
                <w:b/>
                <w:sz w:val="16"/>
                <w:szCs w:val="16"/>
              </w:rPr>
            </w:pPr>
            <w:r w:rsidRPr="003826D8">
              <w:rPr>
                <w:rFonts w:ascii="Arial" w:hAnsi="Arial" w:cs="Arial"/>
                <w:sz w:val="16"/>
                <w:szCs w:val="16"/>
              </w:rPr>
              <w:t>Activity Restrictions</w:t>
            </w:r>
          </w:p>
        </w:tc>
        <w:tc>
          <w:tcPr>
            <w:tcW w:w="1980" w:type="dxa"/>
          </w:tcPr>
          <w:p w14:paraId="68CFECB2" w14:textId="77777777" w:rsidR="00AE22DE" w:rsidRPr="00C529B5" w:rsidRDefault="00AE22DE" w:rsidP="00AE22DE">
            <w:pPr>
              <w:spacing w:after="200" w:line="276" w:lineRule="auto"/>
              <w:rPr>
                <w:rFonts w:ascii="Arial" w:hAnsi="Arial" w:cs="Arial"/>
                <w:sz w:val="16"/>
                <w:szCs w:val="16"/>
              </w:rPr>
            </w:pPr>
          </w:p>
          <w:p w14:paraId="0BB8590F" w14:textId="77777777" w:rsidR="00AE22DE" w:rsidRPr="00C529B5" w:rsidRDefault="00AE22DE" w:rsidP="00AE22DE">
            <w:pPr>
              <w:spacing w:after="200" w:line="276" w:lineRule="auto"/>
              <w:rPr>
                <w:rFonts w:ascii="Arial" w:hAnsi="Arial" w:cs="Arial"/>
                <w:sz w:val="16"/>
                <w:szCs w:val="16"/>
              </w:rPr>
            </w:pPr>
          </w:p>
          <w:p w14:paraId="3A3D599C" w14:textId="77777777" w:rsidR="00AE22DE" w:rsidRPr="00C529B5" w:rsidRDefault="00AE22DE" w:rsidP="00AE22DE">
            <w:pPr>
              <w:spacing w:after="200" w:line="276" w:lineRule="auto"/>
              <w:rPr>
                <w:rFonts w:ascii="Arial" w:hAnsi="Arial" w:cs="Arial"/>
                <w:sz w:val="16"/>
                <w:szCs w:val="16"/>
              </w:rPr>
            </w:pPr>
          </w:p>
          <w:p w14:paraId="5EA3823F"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1.3.6.1.4.1.19376.1.5.3.1.1.20.2.1</w:t>
            </w:r>
          </w:p>
        </w:tc>
      </w:tr>
      <w:tr w:rsidR="00AE22DE" w:rsidRPr="00C529B5" w14:paraId="2F3FB639" w14:textId="77777777" w:rsidTr="00224AD1">
        <w:tc>
          <w:tcPr>
            <w:tcW w:w="1472" w:type="dxa"/>
          </w:tcPr>
          <w:p w14:paraId="4841BB15" w14:textId="77777777" w:rsidR="00AE22DE" w:rsidRPr="00C529B5" w:rsidRDefault="00AE22DE" w:rsidP="00AE22DE">
            <w:pPr>
              <w:spacing w:after="200" w:line="276" w:lineRule="auto"/>
              <w:rPr>
                <w:rFonts w:ascii="Arial" w:hAnsi="Arial" w:cs="Arial"/>
                <w:b/>
                <w:sz w:val="16"/>
                <w:szCs w:val="16"/>
              </w:rPr>
            </w:pPr>
          </w:p>
          <w:p w14:paraId="1CB2ED46"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Vital Signs</w:t>
            </w:r>
          </w:p>
        </w:tc>
        <w:tc>
          <w:tcPr>
            <w:tcW w:w="1894" w:type="dxa"/>
          </w:tcPr>
          <w:p w14:paraId="17454556"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2.16.840.1.113883.10.20.1.16</w:t>
            </w:r>
          </w:p>
        </w:tc>
        <w:tc>
          <w:tcPr>
            <w:tcW w:w="2155" w:type="dxa"/>
          </w:tcPr>
          <w:p w14:paraId="5781C2D7"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Vital Signs </w:t>
            </w:r>
            <w:r w:rsidRPr="003826D8">
              <w:rPr>
                <w:rFonts w:ascii="Arial" w:hAnsi="Arial" w:cs="Arial"/>
                <w:sz w:val="16"/>
                <w:szCs w:val="16"/>
              </w:rPr>
              <w:t>(included within Physical Exam)</w:t>
            </w:r>
          </w:p>
        </w:tc>
        <w:tc>
          <w:tcPr>
            <w:tcW w:w="1756" w:type="dxa"/>
          </w:tcPr>
          <w:p w14:paraId="281CA0B4"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1.3.6.1.4.1.19376.1.5.3.1.3.25</w:t>
            </w:r>
          </w:p>
        </w:tc>
        <w:tc>
          <w:tcPr>
            <w:tcW w:w="2173" w:type="dxa"/>
          </w:tcPr>
          <w:p w14:paraId="6D4DD0C3" w14:textId="77777777" w:rsidR="00AE22DE" w:rsidRPr="00C529B5" w:rsidRDefault="00AE22DE" w:rsidP="00AE22DE">
            <w:pPr>
              <w:spacing w:after="200" w:line="276" w:lineRule="auto"/>
              <w:rPr>
                <w:rFonts w:ascii="Arial" w:hAnsi="Arial" w:cs="Arial"/>
                <w:b/>
                <w:sz w:val="16"/>
                <w:szCs w:val="16"/>
              </w:rPr>
            </w:pPr>
          </w:p>
          <w:p w14:paraId="5D4EAB98"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Vital Signs</w:t>
            </w:r>
          </w:p>
        </w:tc>
        <w:tc>
          <w:tcPr>
            <w:tcW w:w="1980" w:type="dxa"/>
          </w:tcPr>
          <w:p w14:paraId="2E19CFA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1.3.6.1.4.1.19376.1.5.3.1.3.25</w:t>
            </w:r>
          </w:p>
        </w:tc>
      </w:tr>
      <w:tr w:rsidR="00AE22DE" w:rsidRPr="00C529B5" w14:paraId="3196A054" w14:textId="77777777" w:rsidTr="00224AD1">
        <w:tc>
          <w:tcPr>
            <w:tcW w:w="1472" w:type="dxa"/>
          </w:tcPr>
          <w:p w14:paraId="3A3E74E9" w14:textId="77777777" w:rsidR="00AE22DE" w:rsidRPr="00C529B5" w:rsidRDefault="00AE22DE" w:rsidP="00AE22DE">
            <w:pPr>
              <w:spacing w:after="200" w:line="276" w:lineRule="auto"/>
              <w:rPr>
                <w:rFonts w:ascii="Arial" w:hAnsi="Arial" w:cs="Arial"/>
                <w:b/>
                <w:sz w:val="16"/>
                <w:szCs w:val="16"/>
              </w:rPr>
            </w:pPr>
          </w:p>
          <w:p w14:paraId="0917DE12" w14:textId="77777777" w:rsidR="00AE22DE" w:rsidRPr="00C529B5" w:rsidRDefault="00AE22DE" w:rsidP="00AE22DE">
            <w:pPr>
              <w:spacing w:after="200" w:line="276" w:lineRule="auto"/>
              <w:rPr>
                <w:rFonts w:ascii="Arial" w:hAnsi="Arial" w:cs="Arial"/>
                <w:b/>
                <w:sz w:val="16"/>
                <w:szCs w:val="16"/>
              </w:rPr>
            </w:pPr>
          </w:p>
          <w:p w14:paraId="73AF20B1"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Plan of Care</w:t>
            </w:r>
          </w:p>
        </w:tc>
        <w:tc>
          <w:tcPr>
            <w:tcW w:w="1894" w:type="dxa"/>
          </w:tcPr>
          <w:p w14:paraId="2086236F"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2.16.840.1.113883.10.20.1.10</w:t>
            </w:r>
          </w:p>
        </w:tc>
        <w:tc>
          <w:tcPr>
            <w:tcW w:w="2155" w:type="dxa"/>
          </w:tcPr>
          <w:p w14:paraId="550A19FD" w14:textId="77777777" w:rsidR="00AE22DE" w:rsidRPr="00C529B5" w:rsidRDefault="00AE22DE" w:rsidP="00AE22DE">
            <w:pPr>
              <w:spacing w:after="200" w:line="276" w:lineRule="auto"/>
              <w:rPr>
                <w:rFonts w:ascii="Arial" w:hAnsi="Arial" w:cs="Arial"/>
                <w:b/>
                <w:sz w:val="16"/>
                <w:szCs w:val="16"/>
              </w:rPr>
            </w:pPr>
          </w:p>
          <w:p w14:paraId="7F93CF61" w14:textId="77777777" w:rsidR="00AE22DE" w:rsidRPr="00C529B5" w:rsidRDefault="00AE22DE" w:rsidP="00AE22DE">
            <w:pPr>
              <w:spacing w:after="200" w:line="276" w:lineRule="auto"/>
              <w:rPr>
                <w:rFonts w:ascii="Arial" w:hAnsi="Arial" w:cs="Arial"/>
                <w:b/>
                <w:sz w:val="16"/>
                <w:szCs w:val="16"/>
              </w:rPr>
            </w:pPr>
          </w:p>
          <w:p w14:paraId="6487BF96"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Treatment Plan</w:t>
            </w:r>
          </w:p>
        </w:tc>
        <w:tc>
          <w:tcPr>
            <w:tcW w:w="1756" w:type="dxa"/>
          </w:tcPr>
          <w:p w14:paraId="46CDC75E" w14:textId="77777777" w:rsidR="00AE22DE" w:rsidRPr="00C529B5" w:rsidRDefault="00AE22DE" w:rsidP="00AE22DE">
            <w:pPr>
              <w:spacing w:after="200" w:line="276" w:lineRule="auto"/>
              <w:rPr>
                <w:rFonts w:ascii="Arial" w:hAnsi="Arial" w:cs="Arial"/>
                <w:sz w:val="16"/>
                <w:szCs w:val="16"/>
              </w:rPr>
            </w:pPr>
          </w:p>
          <w:p w14:paraId="5F662DE0"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1.3.6.1.4.1.19376.1.5.3.1.3.31</w:t>
            </w:r>
          </w:p>
        </w:tc>
        <w:tc>
          <w:tcPr>
            <w:tcW w:w="2173" w:type="dxa"/>
          </w:tcPr>
          <w:p w14:paraId="6DFAC436"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Care Plan</w:t>
            </w:r>
          </w:p>
          <w:p w14:paraId="484643A7" w14:textId="77777777" w:rsidR="00AE22DE" w:rsidRPr="00C529B5" w:rsidRDefault="003826D8" w:rsidP="00AE22DE">
            <w:pPr>
              <w:pStyle w:val="ListParagraph"/>
              <w:numPr>
                <w:ilvl w:val="0"/>
                <w:numId w:val="35"/>
              </w:numPr>
              <w:spacing w:after="200" w:line="276" w:lineRule="auto"/>
              <w:rPr>
                <w:rFonts w:ascii="Arial" w:hAnsi="Arial" w:cs="Arial"/>
                <w:sz w:val="16"/>
                <w:szCs w:val="16"/>
              </w:rPr>
            </w:pPr>
            <w:r w:rsidRPr="003826D8">
              <w:rPr>
                <w:rFonts w:ascii="Arial" w:hAnsi="Arial" w:cs="Arial"/>
                <w:sz w:val="16"/>
                <w:szCs w:val="16"/>
              </w:rPr>
              <w:t>Precautions</w:t>
            </w:r>
          </w:p>
          <w:p w14:paraId="4A9E3735" w14:textId="77777777" w:rsidR="00AE22DE" w:rsidRPr="00C529B5" w:rsidRDefault="003826D8" w:rsidP="00AE22DE">
            <w:pPr>
              <w:pStyle w:val="ListParagraph"/>
              <w:numPr>
                <w:ilvl w:val="0"/>
                <w:numId w:val="35"/>
              </w:numPr>
              <w:spacing w:after="200" w:line="276" w:lineRule="auto"/>
              <w:rPr>
                <w:rFonts w:ascii="Arial" w:hAnsi="Arial" w:cs="Arial"/>
                <w:b/>
                <w:sz w:val="16"/>
                <w:szCs w:val="16"/>
              </w:rPr>
            </w:pPr>
            <w:r w:rsidRPr="003826D8">
              <w:rPr>
                <w:rFonts w:ascii="Arial" w:hAnsi="Arial" w:cs="Arial"/>
                <w:sz w:val="16"/>
                <w:szCs w:val="16"/>
              </w:rPr>
              <w:t>Mobility/Fall Risk</w:t>
            </w:r>
          </w:p>
        </w:tc>
        <w:tc>
          <w:tcPr>
            <w:tcW w:w="1980" w:type="dxa"/>
          </w:tcPr>
          <w:p w14:paraId="32B8C86B" w14:textId="77777777" w:rsidR="00AE22DE" w:rsidRPr="00C529B5" w:rsidRDefault="00AE22DE" w:rsidP="00AE22DE">
            <w:pPr>
              <w:spacing w:after="200" w:line="276" w:lineRule="auto"/>
              <w:rPr>
                <w:rFonts w:ascii="Arial" w:hAnsi="Arial" w:cs="Arial"/>
                <w:sz w:val="16"/>
                <w:szCs w:val="16"/>
              </w:rPr>
            </w:pPr>
          </w:p>
          <w:p w14:paraId="75ED7461"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1.3.6.1.4.1.19376.1.5.3.1.3.31</w:t>
            </w:r>
          </w:p>
        </w:tc>
      </w:tr>
      <w:tr w:rsidR="00AE22DE" w:rsidRPr="00C529B5" w14:paraId="24B99FC3" w14:textId="77777777" w:rsidTr="00224AD1">
        <w:tc>
          <w:tcPr>
            <w:tcW w:w="1472" w:type="dxa"/>
          </w:tcPr>
          <w:p w14:paraId="7A91905A" w14:textId="77777777" w:rsidR="00AE22DE" w:rsidRPr="00C529B5" w:rsidRDefault="00AE22DE" w:rsidP="00AE22DE">
            <w:pPr>
              <w:spacing w:after="200" w:line="276" w:lineRule="auto"/>
              <w:rPr>
                <w:rFonts w:ascii="Arial" w:hAnsi="Arial" w:cs="Arial"/>
                <w:b/>
                <w:sz w:val="16"/>
                <w:szCs w:val="16"/>
              </w:rPr>
            </w:pPr>
          </w:p>
        </w:tc>
        <w:tc>
          <w:tcPr>
            <w:tcW w:w="1894" w:type="dxa"/>
          </w:tcPr>
          <w:p w14:paraId="3D5BC4BB" w14:textId="77777777" w:rsidR="00AE22DE" w:rsidRPr="00C529B5" w:rsidRDefault="00AE22DE" w:rsidP="00AE22DE">
            <w:pPr>
              <w:spacing w:after="200" w:line="276" w:lineRule="auto"/>
              <w:rPr>
                <w:rFonts w:ascii="Arial" w:hAnsi="Arial" w:cs="Arial"/>
                <w:sz w:val="16"/>
                <w:szCs w:val="16"/>
              </w:rPr>
            </w:pPr>
          </w:p>
        </w:tc>
        <w:tc>
          <w:tcPr>
            <w:tcW w:w="2155" w:type="dxa"/>
          </w:tcPr>
          <w:p w14:paraId="0497137A" w14:textId="77777777" w:rsidR="00AE22DE" w:rsidRPr="00C529B5" w:rsidRDefault="00AE22DE" w:rsidP="00AE22DE">
            <w:pPr>
              <w:spacing w:after="200" w:line="276" w:lineRule="auto"/>
              <w:rPr>
                <w:rFonts w:ascii="Arial" w:hAnsi="Arial" w:cs="Arial"/>
                <w:b/>
                <w:sz w:val="16"/>
                <w:szCs w:val="16"/>
              </w:rPr>
            </w:pPr>
          </w:p>
          <w:p w14:paraId="32D2E51F"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Physical Exam</w:t>
            </w:r>
          </w:p>
        </w:tc>
        <w:tc>
          <w:tcPr>
            <w:tcW w:w="1756" w:type="dxa"/>
          </w:tcPr>
          <w:p w14:paraId="5FAC99C5"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1.3.6.1.4.1.19376.1.5.3.1.1.9.15</w:t>
            </w:r>
          </w:p>
        </w:tc>
        <w:tc>
          <w:tcPr>
            <w:tcW w:w="2173" w:type="dxa"/>
          </w:tcPr>
          <w:p w14:paraId="7B940DA7" w14:textId="77777777" w:rsidR="00AE22DE" w:rsidRPr="00C529B5" w:rsidRDefault="00AE22DE" w:rsidP="00AE22DE">
            <w:pPr>
              <w:spacing w:after="200" w:line="276" w:lineRule="auto"/>
              <w:rPr>
                <w:rFonts w:ascii="Arial" w:hAnsi="Arial" w:cs="Arial"/>
                <w:b/>
                <w:sz w:val="16"/>
                <w:szCs w:val="16"/>
              </w:rPr>
            </w:pPr>
          </w:p>
        </w:tc>
        <w:tc>
          <w:tcPr>
            <w:tcW w:w="1980" w:type="dxa"/>
          </w:tcPr>
          <w:p w14:paraId="79DCBFDE" w14:textId="77777777" w:rsidR="00AE22DE" w:rsidRPr="00C529B5" w:rsidRDefault="00AE22DE" w:rsidP="00AE22DE">
            <w:pPr>
              <w:spacing w:after="200" w:line="276" w:lineRule="auto"/>
              <w:rPr>
                <w:rFonts w:ascii="Arial" w:hAnsi="Arial" w:cs="Arial"/>
                <w:b/>
                <w:sz w:val="16"/>
                <w:szCs w:val="16"/>
              </w:rPr>
            </w:pPr>
          </w:p>
        </w:tc>
      </w:tr>
      <w:tr w:rsidR="00AE22DE" w:rsidRPr="00C529B5" w14:paraId="104F6EB9" w14:textId="77777777" w:rsidTr="00224AD1">
        <w:tc>
          <w:tcPr>
            <w:tcW w:w="1472" w:type="dxa"/>
          </w:tcPr>
          <w:p w14:paraId="0032B5EA"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Immunization </w:t>
            </w:r>
            <w:r w:rsidRPr="003826D8">
              <w:rPr>
                <w:rFonts w:ascii="Arial" w:hAnsi="Arial" w:cs="Arial"/>
                <w:sz w:val="16"/>
                <w:szCs w:val="16"/>
              </w:rPr>
              <w:t>(current and history)</w:t>
            </w:r>
          </w:p>
        </w:tc>
        <w:tc>
          <w:tcPr>
            <w:tcW w:w="1894" w:type="dxa"/>
          </w:tcPr>
          <w:p w14:paraId="34797CB8"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2.16.840.1.113883.10.20.1.6</w:t>
            </w:r>
          </w:p>
        </w:tc>
        <w:tc>
          <w:tcPr>
            <w:tcW w:w="2155" w:type="dxa"/>
          </w:tcPr>
          <w:p w14:paraId="33B266DA" w14:textId="77777777" w:rsidR="00AE22DE" w:rsidRPr="00C529B5" w:rsidRDefault="00AE22DE" w:rsidP="00AE22DE">
            <w:pPr>
              <w:spacing w:after="200" w:line="276" w:lineRule="auto"/>
              <w:rPr>
                <w:rFonts w:ascii="Arial" w:hAnsi="Arial" w:cs="Arial"/>
                <w:b/>
                <w:sz w:val="16"/>
                <w:szCs w:val="16"/>
              </w:rPr>
            </w:pPr>
          </w:p>
          <w:p w14:paraId="5E209069" w14:textId="77777777" w:rsidR="00AE22DE" w:rsidRPr="00C529B5" w:rsidRDefault="00AE22DE" w:rsidP="00AE22DE">
            <w:pPr>
              <w:spacing w:after="200" w:line="276" w:lineRule="auto"/>
              <w:rPr>
                <w:rFonts w:ascii="Arial" w:hAnsi="Arial" w:cs="Arial"/>
                <w:b/>
                <w:sz w:val="16"/>
                <w:szCs w:val="16"/>
              </w:rPr>
            </w:pPr>
          </w:p>
          <w:p w14:paraId="2250F678"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Immunization Section</w:t>
            </w:r>
          </w:p>
        </w:tc>
        <w:tc>
          <w:tcPr>
            <w:tcW w:w="1756" w:type="dxa"/>
          </w:tcPr>
          <w:p w14:paraId="170C29C5" w14:textId="77777777" w:rsidR="00AE22DE" w:rsidRPr="00C529B5" w:rsidRDefault="00AE22DE" w:rsidP="00AE22DE">
            <w:pPr>
              <w:spacing w:after="200" w:line="276" w:lineRule="auto"/>
              <w:rPr>
                <w:rFonts w:ascii="Arial" w:hAnsi="Arial" w:cs="Arial"/>
                <w:sz w:val="16"/>
                <w:szCs w:val="16"/>
              </w:rPr>
            </w:pPr>
          </w:p>
          <w:p w14:paraId="48AB2BAE"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1.3.6.1.4.1.19376.1.5.3.1.3.23</w:t>
            </w:r>
          </w:p>
        </w:tc>
        <w:tc>
          <w:tcPr>
            <w:tcW w:w="2173" w:type="dxa"/>
          </w:tcPr>
          <w:p w14:paraId="69B78621" w14:textId="77777777" w:rsidR="00AE22DE" w:rsidRPr="00C529B5" w:rsidRDefault="00AE22DE" w:rsidP="00AE22DE">
            <w:pPr>
              <w:spacing w:after="200" w:line="276" w:lineRule="auto"/>
              <w:rPr>
                <w:rFonts w:ascii="Arial" w:hAnsi="Arial" w:cs="Arial"/>
                <w:b/>
                <w:sz w:val="16"/>
                <w:szCs w:val="16"/>
              </w:rPr>
            </w:pPr>
          </w:p>
        </w:tc>
        <w:tc>
          <w:tcPr>
            <w:tcW w:w="1980" w:type="dxa"/>
          </w:tcPr>
          <w:p w14:paraId="40A18A9D" w14:textId="77777777" w:rsidR="00AE22DE" w:rsidRPr="00C529B5" w:rsidRDefault="00AE22DE" w:rsidP="00AE22DE">
            <w:pPr>
              <w:spacing w:after="200" w:line="276" w:lineRule="auto"/>
              <w:rPr>
                <w:rFonts w:ascii="Arial" w:hAnsi="Arial" w:cs="Arial"/>
                <w:b/>
                <w:sz w:val="16"/>
                <w:szCs w:val="16"/>
              </w:rPr>
            </w:pPr>
          </w:p>
        </w:tc>
      </w:tr>
      <w:tr w:rsidR="00AE22DE" w:rsidRPr="00C529B5" w14:paraId="1CB6A313" w14:textId="77777777" w:rsidTr="00224AD1">
        <w:tc>
          <w:tcPr>
            <w:tcW w:w="1472" w:type="dxa"/>
          </w:tcPr>
          <w:p w14:paraId="52575FD6" w14:textId="77777777" w:rsidR="00AE22DE" w:rsidRPr="00C529B5" w:rsidRDefault="00AE22DE" w:rsidP="00AE22DE">
            <w:pPr>
              <w:spacing w:after="200" w:line="276" w:lineRule="auto"/>
              <w:rPr>
                <w:rFonts w:ascii="Arial" w:hAnsi="Arial" w:cs="Arial"/>
                <w:b/>
                <w:sz w:val="16"/>
                <w:szCs w:val="16"/>
              </w:rPr>
            </w:pPr>
          </w:p>
          <w:p w14:paraId="7D046A28" w14:textId="77777777" w:rsidR="00AE22DE" w:rsidRPr="00C529B5" w:rsidRDefault="00AE22DE" w:rsidP="00AE22DE">
            <w:pPr>
              <w:spacing w:after="200" w:line="276" w:lineRule="auto"/>
              <w:rPr>
                <w:rFonts w:ascii="Arial" w:hAnsi="Arial" w:cs="Arial"/>
                <w:b/>
                <w:sz w:val="16"/>
                <w:szCs w:val="16"/>
              </w:rPr>
            </w:pPr>
          </w:p>
        </w:tc>
        <w:tc>
          <w:tcPr>
            <w:tcW w:w="1894" w:type="dxa"/>
          </w:tcPr>
          <w:p w14:paraId="2D69836F" w14:textId="77777777" w:rsidR="00AE22DE" w:rsidRPr="00C529B5" w:rsidRDefault="00AE22DE" w:rsidP="00AE22DE">
            <w:pPr>
              <w:spacing w:after="200" w:line="276" w:lineRule="auto"/>
              <w:rPr>
                <w:rFonts w:ascii="Arial" w:hAnsi="Arial" w:cs="Arial"/>
                <w:sz w:val="16"/>
                <w:szCs w:val="16"/>
              </w:rPr>
            </w:pPr>
          </w:p>
        </w:tc>
        <w:tc>
          <w:tcPr>
            <w:tcW w:w="2155" w:type="dxa"/>
          </w:tcPr>
          <w:p w14:paraId="43E3F963" w14:textId="77777777" w:rsidR="00AE22DE" w:rsidRPr="00C529B5" w:rsidRDefault="00AE22DE" w:rsidP="00AE22DE">
            <w:pPr>
              <w:spacing w:after="200" w:line="276" w:lineRule="auto"/>
              <w:rPr>
                <w:rFonts w:ascii="Arial" w:hAnsi="Arial" w:cs="Arial"/>
                <w:b/>
                <w:sz w:val="16"/>
                <w:szCs w:val="16"/>
              </w:rPr>
            </w:pPr>
          </w:p>
          <w:p w14:paraId="1BE3306C"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Review of Systems</w:t>
            </w:r>
          </w:p>
        </w:tc>
        <w:tc>
          <w:tcPr>
            <w:tcW w:w="1756" w:type="dxa"/>
          </w:tcPr>
          <w:p w14:paraId="75C55076"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1.3.6.1.4.1.19376.1.5.3.1.3.18</w:t>
            </w:r>
          </w:p>
        </w:tc>
        <w:tc>
          <w:tcPr>
            <w:tcW w:w="2173" w:type="dxa"/>
          </w:tcPr>
          <w:p w14:paraId="2DACA5AC" w14:textId="77777777" w:rsidR="00AE22DE" w:rsidRPr="00C529B5" w:rsidRDefault="00AE22DE" w:rsidP="00AE22DE">
            <w:pPr>
              <w:spacing w:after="200" w:line="276" w:lineRule="auto"/>
              <w:rPr>
                <w:rFonts w:ascii="Arial" w:hAnsi="Arial" w:cs="Arial"/>
                <w:b/>
                <w:sz w:val="16"/>
                <w:szCs w:val="16"/>
              </w:rPr>
            </w:pPr>
          </w:p>
        </w:tc>
        <w:tc>
          <w:tcPr>
            <w:tcW w:w="1980" w:type="dxa"/>
          </w:tcPr>
          <w:p w14:paraId="535C730D" w14:textId="77777777" w:rsidR="00AE22DE" w:rsidRPr="00C529B5" w:rsidRDefault="00AE22DE" w:rsidP="00AE22DE">
            <w:pPr>
              <w:spacing w:after="200" w:line="276" w:lineRule="auto"/>
              <w:rPr>
                <w:rFonts w:ascii="Arial" w:hAnsi="Arial" w:cs="Arial"/>
                <w:b/>
                <w:sz w:val="16"/>
                <w:szCs w:val="16"/>
              </w:rPr>
            </w:pPr>
          </w:p>
        </w:tc>
      </w:tr>
      <w:tr w:rsidR="00AE22DE" w:rsidRPr="00C529B5" w14:paraId="2CCC3866" w14:textId="77777777" w:rsidTr="00224AD1">
        <w:tc>
          <w:tcPr>
            <w:tcW w:w="1472" w:type="dxa"/>
          </w:tcPr>
          <w:p w14:paraId="259AD237" w14:textId="77777777" w:rsidR="00AE22DE" w:rsidRPr="00C529B5" w:rsidRDefault="00AE22DE" w:rsidP="00AE22DE">
            <w:pPr>
              <w:spacing w:after="200" w:line="276" w:lineRule="auto"/>
              <w:rPr>
                <w:rFonts w:ascii="Arial" w:hAnsi="Arial" w:cs="Arial"/>
                <w:b/>
                <w:sz w:val="16"/>
                <w:szCs w:val="16"/>
              </w:rPr>
            </w:pPr>
          </w:p>
          <w:p w14:paraId="3F7F584E"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Social History</w:t>
            </w:r>
          </w:p>
        </w:tc>
        <w:tc>
          <w:tcPr>
            <w:tcW w:w="1894" w:type="dxa"/>
          </w:tcPr>
          <w:p w14:paraId="136B7763"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2.16.840.1.113883.10.20.1.15</w:t>
            </w:r>
          </w:p>
        </w:tc>
        <w:tc>
          <w:tcPr>
            <w:tcW w:w="2155" w:type="dxa"/>
          </w:tcPr>
          <w:p w14:paraId="1CCFDCA5" w14:textId="77777777" w:rsidR="00AE22DE" w:rsidRPr="00C529B5" w:rsidRDefault="00AE22DE" w:rsidP="00AE22DE">
            <w:pPr>
              <w:spacing w:after="200" w:line="276" w:lineRule="auto"/>
              <w:rPr>
                <w:rFonts w:ascii="Arial" w:hAnsi="Arial" w:cs="Arial"/>
                <w:b/>
                <w:sz w:val="16"/>
                <w:szCs w:val="16"/>
              </w:rPr>
            </w:pPr>
          </w:p>
          <w:p w14:paraId="6D506AF3"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Social History</w:t>
            </w:r>
          </w:p>
        </w:tc>
        <w:tc>
          <w:tcPr>
            <w:tcW w:w="1756" w:type="dxa"/>
          </w:tcPr>
          <w:p w14:paraId="4123D148"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1.3.6.1.4.1.19376.1.5.3.1.3.16</w:t>
            </w:r>
          </w:p>
        </w:tc>
        <w:tc>
          <w:tcPr>
            <w:tcW w:w="2173" w:type="dxa"/>
          </w:tcPr>
          <w:p w14:paraId="16208B4E" w14:textId="77777777" w:rsidR="00AE22DE" w:rsidRPr="00C529B5" w:rsidRDefault="00AE22DE" w:rsidP="00AE22DE">
            <w:pPr>
              <w:spacing w:after="200" w:line="276" w:lineRule="auto"/>
              <w:rPr>
                <w:rFonts w:ascii="Arial" w:hAnsi="Arial" w:cs="Arial"/>
                <w:b/>
                <w:sz w:val="16"/>
                <w:szCs w:val="16"/>
              </w:rPr>
            </w:pPr>
          </w:p>
        </w:tc>
        <w:tc>
          <w:tcPr>
            <w:tcW w:w="1980" w:type="dxa"/>
          </w:tcPr>
          <w:p w14:paraId="798CE222" w14:textId="77777777" w:rsidR="00AE22DE" w:rsidRPr="00C529B5" w:rsidRDefault="00AE22DE" w:rsidP="00AE22DE">
            <w:pPr>
              <w:spacing w:after="200" w:line="276" w:lineRule="auto"/>
              <w:rPr>
                <w:rFonts w:ascii="Arial" w:hAnsi="Arial" w:cs="Arial"/>
                <w:b/>
                <w:sz w:val="16"/>
                <w:szCs w:val="16"/>
              </w:rPr>
            </w:pPr>
          </w:p>
        </w:tc>
      </w:tr>
      <w:tr w:rsidR="00AE22DE" w:rsidRPr="00C529B5" w14:paraId="7F02ADF8" w14:textId="77777777" w:rsidTr="00224AD1">
        <w:tc>
          <w:tcPr>
            <w:tcW w:w="1472" w:type="dxa"/>
          </w:tcPr>
          <w:p w14:paraId="319C793F" w14:textId="77777777" w:rsidR="00AE22DE" w:rsidRPr="00C529B5" w:rsidRDefault="00AE22DE" w:rsidP="00AE22DE">
            <w:pPr>
              <w:spacing w:after="200" w:line="276" w:lineRule="auto"/>
              <w:rPr>
                <w:rFonts w:ascii="Arial" w:hAnsi="Arial" w:cs="Arial"/>
                <w:b/>
                <w:sz w:val="16"/>
                <w:szCs w:val="16"/>
              </w:rPr>
            </w:pPr>
          </w:p>
          <w:p w14:paraId="5AE437B5"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Family History</w:t>
            </w:r>
          </w:p>
        </w:tc>
        <w:tc>
          <w:tcPr>
            <w:tcW w:w="1894" w:type="dxa"/>
          </w:tcPr>
          <w:p w14:paraId="003A0216"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w:t>
            </w:r>
          </w:p>
        </w:tc>
        <w:tc>
          <w:tcPr>
            <w:tcW w:w="2155" w:type="dxa"/>
          </w:tcPr>
          <w:p w14:paraId="4C6EA59D" w14:textId="77777777" w:rsidR="00AE22DE" w:rsidRPr="00C529B5" w:rsidRDefault="00AE22DE" w:rsidP="00AE22DE">
            <w:pPr>
              <w:spacing w:after="200" w:line="276" w:lineRule="auto"/>
              <w:rPr>
                <w:rFonts w:ascii="Arial" w:hAnsi="Arial" w:cs="Arial"/>
                <w:b/>
                <w:sz w:val="16"/>
                <w:szCs w:val="16"/>
              </w:rPr>
            </w:pPr>
          </w:p>
          <w:p w14:paraId="4BD4448A"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Family History</w:t>
            </w:r>
          </w:p>
        </w:tc>
        <w:tc>
          <w:tcPr>
            <w:tcW w:w="1756" w:type="dxa"/>
          </w:tcPr>
          <w:p w14:paraId="29563574"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1.3.6.1.4.1.19376.1.5.3.1.3.14</w:t>
            </w:r>
          </w:p>
        </w:tc>
        <w:tc>
          <w:tcPr>
            <w:tcW w:w="2173" w:type="dxa"/>
          </w:tcPr>
          <w:p w14:paraId="6B4D7C61" w14:textId="77777777" w:rsidR="00AE22DE" w:rsidRPr="00C529B5" w:rsidRDefault="00AE22DE" w:rsidP="00AE22DE">
            <w:pPr>
              <w:spacing w:after="200" w:line="276" w:lineRule="auto"/>
              <w:rPr>
                <w:rFonts w:ascii="Arial" w:hAnsi="Arial" w:cs="Arial"/>
                <w:b/>
                <w:sz w:val="16"/>
                <w:szCs w:val="16"/>
              </w:rPr>
            </w:pPr>
          </w:p>
        </w:tc>
        <w:tc>
          <w:tcPr>
            <w:tcW w:w="1980" w:type="dxa"/>
          </w:tcPr>
          <w:p w14:paraId="16A97BE5" w14:textId="77777777" w:rsidR="00AE22DE" w:rsidRPr="00C529B5" w:rsidRDefault="00AE22DE" w:rsidP="00AE22DE">
            <w:pPr>
              <w:spacing w:after="200" w:line="276" w:lineRule="auto"/>
              <w:rPr>
                <w:rFonts w:ascii="Arial" w:hAnsi="Arial" w:cs="Arial"/>
                <w:b/>
                <w:sz w:val="16"/>
                <w:szCs w:val="16"/>
              </w:rPr>
            </w:pPr>
          </w:p>
        </w:tc>
      </w:tr>
      <w:tr w:rsidR="00AE22DE" w:rsidRPr="00C529B5" w14:paraId="17E23208" w14:textId="77777777" w:rsidTr="00224AD1">
        <w:tc>
          <w:tcPr>
            <w:tcW w:w="1472" w:type="dxa"/>
          </w:tcPr>
          <w:p w14:paraId="24D902A0"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b/>
                <w:sz w:val="16"/>
                <w:szCs w:val="16"/>
              </w:rPr>
              <w:t xml:space="preserve">Problems </w:t>
            </w:r>
            <w:r w:rsidRPr="003826D8">
              <w:rPr>
                <w:rFonts w:ascii="Arial" w:hAnsi="Arial" w:cs="Arial"/>
                <w:sz w:val="16"/>
                <w:szCs w:val="16"/>
              </w:rPr>
              <w:t>(all pertinent current and historical problems)</w:t>
            </w:r>
          </w:p>
        </w:tc>
        <w:tc>
          <w:tcPr>
            <w:tcW w:w="1894" w:type="dxa"/>
          </w:tcPr>
          <w:p w14:paraId="34466D99" w14:textId="77777777" w:rsidR="00AE22DE" w:rsidRPr="00C529B5" w:rsidRDefault="00AE22DE" w:rsidP="00AE22DE">
            <w:pPr>
              <w:spacing w:after="200" w:line="276" w:lineRule="auto"/>
              <w:rPr>
                <w:rFonts w:ascii="Arial" w:hAnsi="Arial" w:cs="Arial"/>
                <w:sz w:val="16"/>
                <w:szCs w:val="16"/>
              </w:rPr>
            </w:pPr>
          </w:p>
          <w:p w14:paraId="0CE74646" w14:textId="77777777" w:rsidR="00AE22DE" w:rsidRPr="00C529B5" w:rsidRDefault="00AE22DE" w:rsidP="00AE22DE">
            <w:pPr>
              <w:spacing w:after="200" w:line="276" w:lineRule="auto"/>
              <w:rPr>
                <w:rFonts w:ascii="Arial" w:hAnsi="Arial" w:cs="Arial"/>
                <w:sz w:val="16"/>
                <w:szCs w:val="16"/>
              </w:rPr>
            </w:pPr>
          </w:p>
          <w:p w14:paraId="1F7FAE0B"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2.16.840.1.113883.10.20.1.11</w:t>
            </w:r>
          </w:p>
        </w:tc>
        <w:tc>
          <w:tcPr>
            <w:tcW w:w="2155" w:type="dxa"/>
          </w:tcPr>
          <w:p w14:paraId="0044A1D5" w14:textId="77777777" w:rsidR="00AE22DE" w:rsidRPr="00C529B5" w:rsidRDefault="00AE22DE" w:rsidP="00AE22DE">
            <w:pPr>
              <w:spacing w:after="200" w:line="276" w:lineRule="auto"/>
              <w:rPr>
                <w:rFonts w:ascii="Arial" w:hAnsi="Arial" w:cs="Arial"/>
                <w:b/>
                <w:sz w:val="16"/>
                <w:szCs w:val="16"/>
              </w:rPr>
            </w:pPr>
          </w:p>
          <w:p w14:paraId="640126F1" w14:textId="77777777" w:rsidR="00AE22DE" w:rsidRPr="00C529B5" w:rsidRDefault="00AE22DE" w:rsidP="00AE22DE">
            <w:pPr>
              <w:spacing w:after="200" w:line="276" w:lineRule="auto"/>
              <w:rPr>
                <w:rFonts w:ascii="Arial" w:hAnsi="Arial" w:cs="Arial"/>
                <w:b/>
                <w:sz w:val="16"/>
                <w:szCs w:val="16"/>
              </w:rPr>
            </w:pPr>
          </w:p>
          <w:p w14:paraId="1B3FDF18"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History of Past Illnesses Section</w:t>
            </w:r>
          </w:p>
        </w:tc>
        <w:tc>
          <w:tcPr>
            <w:tcW w:w="1756" w:type="dxa"/>
          </w:tcPr>
          <w:p w14:paraId="7C5E6106" w14:textId="77777777" w:rsidR="00AE22DE" w:rsidRPr="00C529B5" w:rsidRDefault="00AE22DE" w:rsidP="00AE22DE">
            <w:pPr>
              <w:spacing w:after="200" w:line="276" w:lineRule="auto"/>
              <w:rPr>
                <w:rFonts w:ascii="Arial" w:hAnsi="Arial" w:cs="Arial"/>
                <w:sz w:val="16"/>
                <w:szCs w:val="16"/>
              </w:rPr>
            </w:pPr>
          </w:p>
          <w:p w14:paraId="4BBD240E" w14:textId="77777777" w:rsidR="00AE22DE" w:rsidRPr="00C529B5" w:rsidRDefault="00AE22DE" w:rsidP="00AE22DE">
            <w:pPr>
              <w:spacing w:after="200" w:line="276" w:lineRule="auto"/>
              <w:rPr>
                <w:rFonts w:ascii="Arial" w:hAnsi="Arial" w:cs="Arial"/>
                <w:sz w:val="16"/>
                <w:szCs w:val="16"/>
              </w:rPr>
            </w:pPr>
          </w:p>
          <w:p w14:paraId="321D171C"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1.3.6.1.4.1.19376.1.5.3.1.3.8</w:t>
            </w:r>
          </w:p>
        </w:tc>
        <w:tc>
          <w:tcPr>
            <w:tcW w:w="2173" w:type="dxa"/>
          </w:tcPr>
          <w:p w14:paraId="210C67D6" w14:textId="77777777" w:rsidR="00AE22DE" w:rsidRPr="00C529B5" w:rsidRDefault="00AE22DE" w:rsidP="00AE22DE">
            <w:pPr>
              <w:spacing w:after="200" w:line="276" w:lineRule="auto"/>
              <w:rPr>
                <w:rFonts w:ascii="Arial" w:hAnsi="Arial" w:cs="Arial"/>
                <w:b/>
                <w:sz w:val="16"/>
                <w:szCs w:val="16"/>
              </w:rPr>
            </w:pPr>
          </w:p>
        </w:tc>
        <w:tc>
          <w:tcPr>
            <w:tcW w:w="1980" w:type="dxa"/>
          </w:tcPr>
          <w:p w14:paraId="73F84E56" w14:textId="77777777" w:rsidR="00AE22DE" w:rsidRPr="00C529B5" w:rsidRDefault="00AE22DE" w:rsidP="00AE22DE">
            <w:pPr>
              <w:spacing w:after="200" w:line="276" w:lineRule="auto"/>
              <w:rPr>
                <w:rFonts w:ascii="Arial" w:hAnsi="Arial" w:cs="Arial"/>
                <w:b/>
                <w:sz w:val="16"/>
                <w:szCs w:val="16"/>
              </w:rPr>
            </w:pPr>
          </w:p>
        </w:tc>
      </w:tr>
      <w:tr w:rsidR="00AE22DE" w:rsidRPr="00C529B5" w14:paraId="5A4393C9" w14:textId="77777777" w:rsidTr="00224AD1">
        <w:trPr>
          <w:trHeight w:val="521"/>
        </w:trPr>
        <w:tc>
          <w:tcPr>
            <w:tcW w:w="1472" w:type="dxa"/>
          </w:tcPr>
          <w:p w14:paraId="5BA608E3" w14:textId="77777777" w:rsidR="00AE22DE" w:rsidRPr="00C529B5" w:rsidRDefault="00AE22DE" w:rsidP="00AE22DE">
            <w:pPr>
              <w:spacing w:after="200" w:line="276" w:lineRule="auto"/>
              <w:rPr>
                <w:rFonts w:ascii="Arial" w:hAnsi="Arial" w:cs="Arial"/>
                <w:b/>
                <w:sz w:val="16"/>
                <w:szCs w:val="16"/>
              </w:rPr>
            </w:pPr>
          </w:p>
          <w:p w14:paraId="0BAFDE36" w14:textId="77777777" w:rsidR="00AE22DE" w:rsidRPr="00C529B5" w:rsidRDefault="00AE22DE" w:rsidP="00AE22DE">
            <w:pPr>
              <w:spacing w:after="200" w:line="276" w:lineRule="auto"/>
              <w:rPr>
                <w:rFonts w:ascii="Arial" w:hAnsi="Arial" w:cs="Arial"/>
                <w:b/>
                <w:sz w:val="16"/>
                <w:szCs w:val="16"/>
              </w:rPr>
            </w:pPr>
          </w:p>
          <w:p w14:paraId="74EC66C0" w14:textId="77777777" w:rsidR="00AE22DE" w:rsidRPr="00C529B5" w:rsidRDefault="00AE22DE" w:rsidP="00AE22DE">
            <w:pPr>
              <w:spacing w:after="200" w:line="276" w:lineRule="auto"/>
              <w:rPr>
                <w:rFonts w:ascii="Arial" w:hAnsi="Arial" w:cs="Arial"/>
                <w:b/>
                <w:sz w:val="16"/>
                <w:szCs w:val="16"/>
              </w:rPr>
            </w:pPr>
          </w:p>
          <w:p w14:paraId="2C2EC93D" w14:textId="77777777" w:rsidR="00AE22DE" w:rsidRPr="00C529B5" w:rsidRDefault="003826D8" w:rsidP="00AE22DE">
            <w:pPr>
              <w:spacing w:after="200" w:line="276" w:lineRule="auto"/>
              <w:rPr>
                <w:rFonts w:ascii="Arial" w:hAnsi="Arial" w:cs="Arial"/>
                <w:b/>
                <w:sz w:val="16"/>
                <w:szCs w:val="16"/>
              </w:rPr>
            </w:pPr>
            <w:r w:rsidRPr="003826D8">
              <w:rPr>
                <w:rFonts w:ascii="Arial" w:hAnsi="Arial" w:cs="Arial"/>
                <w:b/>
                <w:sz w:val="16"/>
                <w:szCs w:val="16"/>
              </w:rPr>
              <w:t>Patient Instruction</w:t>
            </w:r>
          </w:p>
        </w:tc>
        <w:tc>
          <w:tcPr>
            <w:tcW w:w="1894" w:type="dxa"/>
          </w:tcPr>
          <w:p w14:paraId="19EAFBCF"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2.16.840.1.113883.10.20.1.49</w:t>
            </w:r>
            <w:r w:rsidR="00B47AC3">
              <w:rPr>
                <w:rFonts w:ascii="Arial" w:hAnsi="Arial" w:cs="Arial"/>
                <w:sz w:val="16"/>
                <w:szCs w:val="16"/>
              </w:rPr>
              <w:t>h</w:t>
            </w:r>
          </w:p>
          <w:p w14:paraId="66CAF516" w14:textId="77777777" w:rsidR="00AE22DE" w:rsidRPr="00C529B5" w:rsidRDefault="00AE22DE" w:rsidP="00AE22DE">
            <w:pPr>
              <w:spacing w:after="200" w:line="276" w:lineRule="auto"/>
              <w:rPr>
                <w:rFonts w:ascii="Arial" w:hAnsi="Arial" w:cs="Arial"/>
                <w:sz w:val="16"/>
                <w:szCs w:val="16"/>
              </w:rPr>
            </w:pPr>
          </w:p>
          <w:p w14:paraId="13293260" w14:textId="77777777" w:rsidR="00AE22DE" w:rsidRPr="00C529B5" w:rsidRDefault="003826D8" w:rsidP="00AE22DE">
            <w:pPr>
              <w:spacing w:after="200" w:line="276" w:lineRule="auto"/>
              <w:rPr>
                <w:rFonts w:ascii="Arial" w:hAnsi="Arial" w:cs="Arial"/>
                <w:sz w:val="16"/>
                <w:szCs w:val="16"/>
              </w:rPr>
            </w:pPr>
            <w:r w:rsidRPr="003826D8">
              <w:rPr>
                <w:rFonts w:ascii="Arial" w:hAnsi="Arial" w:cs="Arial"/>
                <w:sz w:val="16"/>
                <w:szCs w:val="16"/>
              </w:rPr>
              <w:t>2.16.840.1.113883.10.20.1.43</w:t>
            </w:r>
          </w:p>
        </w:tc>
        <w:tc>
          <w:tcPr>
            <w:tcW w:w="2155" w:type="dxa"/>
          </w:tcPr>
          <w:p w14:paraId="2E7E3723" w14:textId="77777777" w:rsidR="00AE22DE" w:rsidRPr="00C529B5" w:rsidRDefault="00AE22DE" w:rsidP="00AE22DE">
            <w:pPr>
              <w:spacing w:after="200" w:line="276" w:lineRule="auto"/>
              <w:rPr>
                <w:rFonts w:ascii="Arial" w:hAnsi="Arial" w:cs="Arial"/>
                <w:b/>
                <w:sz w:val="16"/>
                <w:szCs w:val="16"/>
              </w:rPr>
            </w:pPr>
          </w:p>
        </w:tc>
        <w:tc>
          <w:tcPr>
            <w:tcW w:w="1756" w:type="dxa"/>
          </w:tcPr>
          <w:p w14:paraId="3B15FE46" w14:textId="77777777" w:rsidR="00AE22DE" w:rsidRPr="00C529B5" w:rsidRDefault="00AE22DE" w:rsidP="00AE22DE">
            <w:pPr>
              <w:spacing w:after="200" w:line="276" w:lineRule="auto"/>
              <w:rPr>
                <w:rFonts w:ascii="Arial" w:hAnsi="Arial" w:cs="Arial"/>
                <w:sz w:val="16"/>
                <w:szCs w:val="16"/>
              </w:rPr>
            </w:pPr>
          </w:p>
        </w:tc>
        <w:tc>
          <w:tcPr>
            <w:tcW w:w="2173" w:type="dxa"/>
          </w:tcPr>
          <w:p w14:paraId="55C8A4FC" w14:textId="77777777" w:rsidR="00AE22DE" w:rsidRPr="00C529B5" w:rsidRDefault="00AE22DE" w:rsidP="00AE22DE">
            <w:pPr>
              <w:spacing w:after="200" w:line="276" w:lineRule="auto"/>
              <w:rPr>
                <w:rFonts w:ascii="Arial" w:hAnsi="Arial" w:cs="Arial"/>
                <w:b/>
                <w:sz w:val="16"/>
                <w:szCs w:val="16"/>
              </w:rPr>
            </w:pPr>
          </w:p>
        </w:tc>
        <w:tc>
          <w:tcPr>
            <w:tcW w:w="1980" w:type="dxa"/>
          </w:tcPr>
          <w:p w14:paraId="0D6E446C" w14:textId="77777777" w:rsidR="00AE22DE" w:rsidRPr="00C529B5" w:rsidRDefault="00AE22DE" w:rsidP="00AE22DE">
            <w:pPr>
              <w:spacing w:after="200" w:line="276" w:lineRule="auto"/>
              <w:rPr>
                <w:rFonts w:ascii="Arial" w:hAnsi="Arial" w:cs="Arial"/>
                <w:b/>
                <w:sz w:val="16"/>
                <w:szCs w:val="16"/>
              </w:rPr>
            </w:pPr>
          </w:p>
        </w:tc>
      </w:tr>
    </w:tbl>
    <w:p w14:paraId="6D897AD5" w14:textId="77777777" w:rsidR="00AE22DE" w:rsidRPr="00C529B5" w:rsidRDefault="00AE22DE" w:rsidP="00AE22DE">
      <w:pPr>
        <w:jc w:val="center"/>
        <w:rPr>
          <w:rFonts w:ascii="Times New Roman" w:hAnsi="Times New Roman" w:cs="Times New Roman"/>
          <w:b/>
          <w:sz w:val="24"/>
          <w:szCs w:val="24"/>
        </w:rPr>
      </w:pPr>
    </w:p>
    <w:p w14:paraId="4E3A1E09" w14:textId="77777777" w:rsidR="00AE22DE" w:rsidRPr="00C529B5" w:rsidRDefault="00AE22DE" w:rsidP="00AE22DE">
      <w:pPr>
        <w:rPr>
          <w:rFonts w:ascii="Times New Roman" w:hAnsi="Times New Roman" w:cs="Times New Roman"/>
          <w:b/>
          <w:sz w:val="24"/>
          <w:szCs w:val="24"/>
        </w:rPr>
      </w:pPr>
    </w:p>
    <w:p w14:paraId="269F2566" w14:textId="77777777" w:rsidR="00AE22DE" w:rsidRPr="00C529B5" w:rsidRDefault="00AE22DE" w:rsidP="00AE22DE"/>
    <w:p w14:paraId="426A83A2" w14:textId="77777777" w:rsidR="00AE22DE" w:rsidRPr="00C529B5" w:rsidRDefault="00AE22DE" w:rsidP="00AE22DE"/>
    <w:p w14:paraId="0B48C5EE" w14:textId="77777777" w:rsidR="00AE22DE" w:rsidRPr="00C529B5" w:rsidRDefault="00AE22DE" w:rsidP="00AE22DE"/>
    <w:p w14:paraId="01DDFA68" w14:textId="77777777" w:rsidR="009B60F8" w:rsidRPr="00C529B5" w:rsidRDefault="009B60F8" w:rsidP="00AE22DE"/>
    <w:sectPr w:rsidR="009B60F8" w:rsidRPr="00C529B5" w:rsidSect="00FC2AA7">
      <w:pgSz w:w="15840" w:h="12240" w:orient="landscape"/>
      <w:pgMar w:top="1440" w:right="1080" w:bottom="1440"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E417B" w14:textId="77777777" w:rsidR="002B6787" w:rsidRDefault="002B6787" w:rsidP="00AE22DE">
      <w:pPr>
        <w:spacing w:after="0" w:line="240" w:lineRule="auto"/>
      </w:pPr>
      <w:r>
        <w:separator/>
      </w:r>
    </w:p>
  </w:endnote>
  <w:endnote w:type="continuationSeparator" w:id="0">
    <w:p w14:paraId="70A78647" w14:textId="77777777" w:rsidR="002B6787" w:rsidRDefault="002B6787" w:rsidP="00AE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72230"/>
      <w:docPartObj>
        <w:docPartGallery w:val="Page Numbers (Bottom of Page)"/>
        <w:docPartUnique/>
      </w:docPartObj>
    </w:sdtPr>
    <w:sdtContent>
      <w:p w14:paraId="67B3B4B2" w14:textId="77777777" w:rsidR="003306A4" w:rsidRDefault="003306A4">
        <w:pPr>
          <w:pStyle w:val="Footer"/>
          <w:jc w:val="right"/>
        </w:pPr>
        <w:r>
          <w:fldChar w:fldCharType="begin"/>
        </w:r>
        <w:r>
          <w:instrText xml:space="preserve"> PAGE   \* MERGEFORMAT </w:instrText>
        </w:r>
        <w:r>
          <w:fldChar w:fldCharType="separate"/>
        </w:r>
        <w:r w:rsidR="00C0283D">
          <w:rPr>
            <w:noProof/>
          </w:rPr>
          <w:t>6</w:t>
        </w:r>
        <w:r>
          <w:fldChar w:fldCharType="end"/>
        </w:r>
      </w:p>
    </w:sdtContent>
  </w:sdt>
  <w:p w14:paraId="742811B0" w14:textId="77777777" w:rsidR="003306A4" w:rsidRDefault="00330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0CC63" w14:textId="77777777" w:rsidR="002B6787" w:rsidRDefault="002B6787" w:rsidP="00AE22DE">
      <w:pPr>
        <w:spacing w:after="0" w:line="240" w:lineRule="auto"/>
      </w:pPr>
      <w:r>
        <w:separator/>
      </w:r>
    </w:p>
  </w:footnote>
  <w:footnote w:type="continuationSeparator" w:id="0">
    <w:p w14:paraId="378B4B5B" w14:textId="77777777" w:rsidR="002B6787" w:rsidRDefault="002B6787" w:rsidP="00AE22DE">
      <w:pPr>
        <w:spacing w:after="0" w:line="240" w:lineRule="auto"/>
      </w:pPr>
      <w:r>
        <w:continuationSeparator/>
      </w:r>
    </w:p>
  </w:footnote>
  <w:footnote w:id="1">
    <w:p w14:paraId="5B675209" w14:textId="77777777" w:rsidR="003306A4" w:rsidRPr="00BF5E62" w:rsidRDefault="003306A4" w:rsidP="00C62818">
      <w:pPr>
        <w:pStyle w:val="FootnoteText"/>
        <w:rPr>
          <w:rFonts w:ascii="Times New Roman" w:hAnsi="Times New Roman" w:cs="Times New Roman"/>
          <w:sz w:val="16"/>
          <w:szCs w:val="16"/>
        </w:rPr>
      </w:pPr>
      <w:r>
        <w:rPr>
          <w:rStyle w:val="FootnoteReference"/>
        </w:rPr>
        <w:footnoteRef/>
      </w:r>
      <w:r>
        <w:t xml:space="preserve"> </w:t>
      </w:r>
      <w:r w:rsidRPr="00BF5E62">
        <w:rPr>
          <w:rStyle w:val="apple-style-span"/>
          <w:rFonts w:ascii="Times New Roman" w:hAnsi="Times New Roman" w:cs="Times New Roman"/>
          <w:color w:val="000000"/>
          <w:sz w:val="16"/>
          <w:szCs w:val="16"/>
          <w:shd w:val="clear" w:color="auto" w:fill="FFFFFF"/>
        </w:rPr>
        <w:t>Institute of Medicine</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Crossing the Quality Chasm: A New Health System for the 21st Century</w:t>
      </w:r>
      <w:r w:rsidRPr="00BF5E62">
        <w:rPr>
          <w:rStyle w:val="apple-style-span"/>
          <w:rFonts w:ascii="Times New Roman" w:hAnsi="Times New Roman" w:cs="Times New Roman"/>
          <w:color w:val="000000"/>
          <w:sz w:val="16"/>
          <w:szCs w:val="16"/>
          <w:shd w:val="clear" w:color="auto" w:fill="FFFFFF"/>
        </w:rPr>
        <w:t>. Washington D.C.: National Academies Press. 2001</w:t>
      </w:r>
    </w:p>
  </w:footnote>
  <w:footnote w:id="2">
    <w:p w14:paraId="25C310E4" w14:textId="77777777" w:rsidR="003306A4" w:rsidRDefault="003306A4" w:rsidP="00784DCC">
      <w:r>
        <w:rPr>
          <w:rStyle w:val="FootnoteReference"/>
        </w:rPr>
        <w:footnoteRef/>
      </w:r>
      <w:r>
        <w:t xml:space="preserve"> </w:t>
      </w:r>
      <w:r w:rsidRPr="00BF5E62">
        <w:rPr>
          <w:rFonts w:ascii="Times New Roman" w:hAnsi="Times New Roman" w:cs="Times New Roman"/>
          <w:sz w:val="16"/>
          <w:szCs w:val="16"/>
        </w:rPr>
        <w:t xml:space="preserve">JCAHO. Improving Handoff Communications: Meeting National Patient Safety Goa2E. </w:t>
      </w:r>
      <w:proofErr w:type="gramStart"/>
      <w:r w:rsidRPr="00BF5E62">
        <w:rPr>
          <w:rFonts w:ascii="Times New Roman" w:hAnsi="Times New Roman" w:cs="Times New Roman"/>
          <w:i/>
          <w:iCs/>
          <w:sz w:val="16"/>
          <w:szCs w:val="16"/>
        </w:rPr>
        <w:t>Joint Perspectives on Patient Safety.</w:t>
      </w:r>
      <w:proofErr w:type="gramEnd"/>
      <w:r w:rsidRPr="00BF5E62">
        <w:rPr>
          <w:rFonts w:ascii="Times New Roman" w:hAnsi="Times New Roman" w:cs="Times New Roman"/>
          <w:i/>
          <w:iCs/>
          <w:sz w:val="16"/>
          <w:szCs w:val="16"/>
        </w:rPr>
        <w:t xml:space="preserve"> </w:t>
      </w:r>
      <w:r w:rsidRPr="00BF5E62">
        <w:rPr>
          <w:rFonts w:ascii="Times New Roman" w:hAnsi="Times New Roman" w:cs="Times New Roman"/>
          <w:sz w:val="16"/>
          <w:szCs w:val="16"/>
        </w:rPr>
        <w:t>2006;6(8):9-15</w:t>
      </w:r>
    </w:p>
  </w:footnote>
  <w:footnote w:id="3">
    <w:p w14:paraId="476BCAB4" w14:textId="77777777" w:rsidR="003306A4" w:rsidRPr="00BF5E62" w:rsidRDefault="003306A4" w:rsidP="00C62818">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rFonts w:ascii="Times New Roman" w:hAnsi="Times New Roman" w:cs="Times New Roman"/>
          <w:i/>
          <w:iCs/>
          <w:color w:val="000000"/>
          <w:sz w:val="16"/>
          <w:szCs w:val="16"/>
          <w:shd w:val="clear" w:color="auto" w:fill="FFFFFF"/>
        </w:rPr>
        <w:t>Journal of the American Geriatric Society</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52, (2004): 1817-1825.</w:t>
      </w:r>
    </w:p>
  </w:footnote>
  <w:footnote w:id="4">
    <w:p w14:paraId="0D4C26FF" w14:textId="77777777" w:rsidR="003306A4" w:rsidRPr="00BF5E62" w:rsidRDefault="003306A4" w:rsidP="00C62818">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Greenwald, MD, Jeffrey L. "Preventing the Preventable: Reducing </w:t>
      </w:r>
      <w:proofErr w:type="spellStart"/>
      <w:r w:rsidRPr="00BF5E62">
        <w:rPr>
          <w:rStyle w:val="apple-style-span"/>
          <w:rFonts w:ascii="Times New Roman" w:hAnsi="Times New Roman" w:cs="Times New Roman"/>
          <w:color w:val="000000"/>
          <w:sz w:val="16"/>
          <w:szCs w:val="16"/>
          <w:shd w:val="clear" w:color="auto" w:fill="FFFFFF"/>
        </w:rPr>
        <w:t>Rehospitalizations</w:t>
      </w:r>
      <w:proofErr w:type="spellEnd"/>
      <w:r w:rsidRPr="00BF5E62">
        <w:rPr>
          <w:rStyle w:val="apple-style-span"/>
          <w:rFonts w:ascii="Times New Roman" w:hAnsi="Times New Roman" w:cs="Times New Roman"/>
          <w:color w:val="000000"/>
          <w:sz w:val="16"/>
          <w:szCs w:val="16"/>
          <w:shd w:val="clear" w:color="auto" w:fill="FFFFFF"/>
        </w:rPr>
        <w:t xml:space="preserve"> Through Coordinated, Patient-Centered Discharge Processes."</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Professional Case Management</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14, no. 3 (2009): 135-142.</w:t>
      </w:r>
    </w:p>
  </w:footnote>
  <w:footnote w:id="5">
    <w:p w14:paraId="3D80C2AE" w14:textId="77777777" w:rsidR="003306A4" w:rsidRPr="00BF5E62" w:rsidRDefault="003306A4" w:rsidP="00C62818">
      <w:pPr>
        <w:autoSpaceDE w:val="0"/>
        <w:autoSpaceDN w:val="0"/>
        <w:adjustRightInd w:val="0"/>
        <w:rPr>
          <w:rStyle w:val="FootnoteReference"/>
          <w:rFonts w:ascii="Times New Roman" w:hAnsi="Times New Roman" w:cs="Times New Roman"/>
          <w:sz w:val="16"/>
          <w:szCs w:val="16"/>
          <w:vertAlign w:val="baseline"/>
          <w:lang w:eastAsia="ar-SA"/>
        </w:rPr>
      </w:pPr>
      <w:r w:rsidRPr="00BF5E62">
        <w:rPr>
          <w:rStyle w:val="FootnoteReference"/>
          <w:rFonts w:ascii="Times New Roman" w:hAnsi="Times New Roman" w:cs="Times New Roman"/>
          <w:sz w:val="16"/>
          <w:szCs w:val="16"/>
          <w:vertAlign w:val="baseline"/>
        </w:rPr>
        <w:footnoteRef/>
      </w:r>
      <w:r w:rsidRPr="00BF5E62">
        <w:rPr>
          <w:rStyle w:val="FootnoteReference"/>
          <w:rFonts w:ascii="Times New Roman" w:hAnsi="Times New Roman" w:cs="Times New Roman"/>
          <w:sz w:val="16"/>
          <w:szCs w:val="16"/>
          <w:vertAlign w:val="baseline"/>
        </w:rPr>
        <w:t xml:space="preserve"> This number is a combination of Medicare certified home health agencies, Medicare certified hospices, and an estimate of non-Medicare agencies providing care in the home.</w:t>
      </w:r>
    </w:p>
  </w:footnote>
  <w:footnote w:id="6">
    <w:p w14:paraId="0FB94FFA" w14:textId="77777777" w:rsidR="003306A4" w:rsidRPr="00BF5E62" w:rsidRDefault="003306A4" w:rsidP="00C62818">
      <w:pPr>
        <w:autoSpaceDE w:val="0"/>
        <w:autoSpaceDN w:val="0"/>
        <w:adjustRightInd w:val="0"/>
        <w:rPr>
          <w:rStyle w:val="FootnoteReference"/>
          <w:rFonts w:ascii="Times New Roman" w:hAnsi="Times New Roman" w:cs="Times New Roman"/>
          <w:sz w:val="16"/>
          <w:szCs w:val="16"/>
          <w:vertAlign w:val="baseline"/>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FootnoteReference"/>
          <w:rFonts w:ascii="Times New Roman" w:hAnsi="Times New Roman" w:cs="Times New Roman"/>
          <w:sz w:val="16"/>
          <w:szCs w:val="16"/>
          <w:vertAlign w:val="baseline"/>
        </w:rPr>
        <w:t>This estimate comes from a June 2008 NAHC study of cost report information to determine the number of home health and in-home hospice patients served, and a private survey of NAHC members to obtain an estimate of private duty patients served.</w:t>
      </w:r>
    </w:p>
  </w:footnote>
  <w:footnote w:id="7">
    <w:p w14:paraId="533DD73A" w14:textId="77777777" w:rsidR="003306A4" w:rsidRPr="00BF5E62" w:rsidRDefault="003306A4" w:rsidP="00C62818">
      <w:pPr>
        <w:pStyle w:val="Footer"/>
        <w:rPr>
          <w:rStyle w:val="FootnoteReference"/>
          <w:rFonts w:ascii="Times New Roman" w:hAnsi="Times New Roman" w:cs="Times New Roman"/>
          <w:sz w:val="16"/>
          <w:szCs w:val="16"/>
          <w:vertAlign w:val="baseline"/>
        </w:rPr>
      </w:pPr>
      <w:r w:rsidRPr="00BF5E62">
        <w:rPr>
          <w:rStyle w:val="FootnoteReference"/>
          <w:rFonts w:ascii="Times New Roman" w:hAnsi="Times New Roman" w:cs="Times New Roman"/>
          <w:sz w:val="16"/>
          <w:szCs w:val="16"/>
          <w:vertAlign w:val="baseline"/>
        </w:rPr>
        <w:footnoteRef/>
      </w:r>
      <w:r w:rsidRPr="00BF5E62">
        <w:rPr>
          <w:rStyle w:val="FootnoteReference"/>
          <w:rFonts w:ascii="Times New Roman" w:hAnsi="Times New Roman" w:cs="Times New Roman"/>
          <w:sz w:val="16"/>
          <w:szCs w:val="16"/>
          <w:vertAlign w:val="baseline"/>
        </w:rPr>
        <w:t xml:space="preserve"> Christine </w:t>
      </w:r>
      <w:proofErr w:type="spellStart"/>
      <w:r w:rsidRPr="00BF5E62">
        <w:rPr>
          <w:rStyle w:val="FootnoteReference"/>
          <w:rFonts w:ascii="Times New Roman" w:hAnsi="Times New Roman" w:cs="Times New Roman"/>
          <w:sz w:val="16"/>
          <w:szCs w:val="16"/>
          <w:vertAlign w:val="baseline"/>
        </w:rPr>
        <w:t>Aguiar</w:t>
      </w:r>
      <w:proofErr w:type="spellEnd"/>
      <w:r w:rsidRPr="00BF5E62">
        <w:rPr>
          <w:rStyle w:val="FootnoteReference"/>
          <w:rFonts w:ascii="Times New Roman" w:hAnsi="Times New Roman" w:cs="Times New Roman"/>
          <w:sz w:val="16"/>
          <w:szCs w:val="16"/>
          <w:vertAlign w:val="baseline"/>
        </w:rPr>
        <w:t xml:space="preserve">, Alexis Ahlstrom, </w:t>
      </w:r>
      <w:proofErr w:type="spellStart"/>
      <w:r w:rsidRPr="00BF5E62">
        <w:rPr>
          <w:rStyle w:val="FootnoteReference"/>
          <w:rFonts w:ascii="Times New Roman" w:hAnsi="Times New Roman" w:cs="Times New Roman"/>
          <w:sz w:val="16"/>
          <w:szCs w:val="16"/>
          <w:vertAlign w:val="baseline"/>
        </w:rPr>
        <w:t>Zeynal</w:t>
      </w:r>
      <w:proofErr w:type="spellEnd"/>
      <w:r w:rsidRPr="00BF5E62">
        <w:rPr>
          <w:rStyle w:val="FootnoteReference"/>
          <w:rFonts w:ascii="Times New Roman" w:hAnsi="Times New Roman" w:cs="Times New Roman"/>
          <w:sz w:val="16"/>
          <w:szCs w:val="16"/>
          <w:vertAlign w:val="baseline"/>
        </w:rPr>
        <w:t xml:space="preserve"> </w:t>
      </w:r>
      <w:proofErr w:type="spellStart"/>
      <w:r w:rsidRPr="00BF5E62">
        <w:rPr>
          <w:rStyle w:val="FootnoteReference"/>
          <w:rFonts w:ascii="Times New Roman" w:hAnsi="Times New Roman" w:cs="Times New Roman"/>
          <w:sz w:val="16"/>
          <w:szCs w:val="16"/>
          <w:vertAlign w:val="baseline"/>
        </w:rPr>
        <w:t>Karaca</w:t>
      </w:r>
      <w:proofErr w:type="spellEnd"/>
      <w:r w:rsidRPr="00BF5E62">
        <w:rPr>
          <w:rStyle w:val="FootnoteReference"/>
          <w:rFonts w:ascii="Times New Roman" w:hAnsi="Times New Roman" w:cs="Times New Roman"/>
          <w:sz w:val="16"/>
          <w:szCs w:val="16"/>
          <w:vertAlign w:val="baseline"/>
        </w:rPr>
        <w:t xml:space="preserve">, Kevin Dietz, and Ellen Lukens. “Medicare Spending and </w:t>
      </w:r>
      <w:proofErr w:type="spellStart"/>
      <w:r w:rsidRPr="00BF5E62">
        <w:rPr>
          <w:rStyle w:val="FootnoteReference"/>
          <w:rFonts w:ascii="Times New Roman" w:hAnsi="Times New Roman" w:cs="Times New Roman"/>
          <w:sz w:val="16"/>
          <w:szCs w:val="16"/>
          <w:vertAlign w:val="baseline"/>
        </w:rPr>
        <w:t>Rehospitalization</w:t>
      </w:r>
      <w:proofErr w:type="spellEnd"/>
      <w:r w:rsidRPr="00BF5E62">
        <w:rPr>
          <w:rStyle w:val="FootnoteReference"/>
          <w:rFonts w:ascii="Times New Roman" w:hAnsi="Times New Roman" w:cs="Times New Roman"/>
          <w:sz w:val="16"/>
          <w:szCs w:val="16"/>
          <w:vertAlign w:val="baseline"/>
        </w:rPr>
        <w:t xml:space="preserve"> for Chronically Ill Medicare Beneficiaries: Home Health Use Compared to Other Post-Acute Care Settings,” </w:t>
      </w:r>
      <w:proofErr w:type="spellStart"/>
      <w:r w:rsidRPr="00BF5E62">
        <w:rPr>
          <w:rStyle w:val="FootnoteReference"/>
          <w:rFonts w:ascii="Times New Roman" w:hAnsi="Times New Roman" w:cs="Times New Roman"/>
          <w:sz w:val="16"/>
          <w:szCs w:val="16"/>
          <w:vertAlign w:val="baseline"/>
        </w:rPr>
        <w:t>Avalere</w:t>
      </w:r>
      <w:proofErr w:type="spellEnd"/>
      <w:r w:rsidRPr="00BF5E62">
        <w:rPr>
          <w:rStyle w:val="FootnoteReference"/>
          <w:rFonts w:ascii="Times New Roman" w:hAnsi="Times New Roman" w:cs="Times New Roman"/>
          <w:sz w:val="16"/>
          <w:szCs w:val="16"/>
          <w:vertAlign w:val="baseline"/>
        </w:rPr>
        <w:t xml:space="preserve"> Health. 11 Apr. 2009 </w:t>
      </w:r>
      <w:r w:rsidRPr="00BF5E62">
        <w:rPr>
          <w:rStyle w:val="FootnoteReference"/>
          <w:rFonts w:ascii="Times New Roman" w:hAnsi="Times New Roman" w:cs="Times New Roman"/>
          <w:color w:val="0000FF"/>
          <w:sz w:val="16"/>
          <w:szCs w:val="16"/>
          <w:vertAlign w:val="baseline"/>
        </w:rPr>
        <w:t>&lt;</w:t>
      </w:r>
      <w:hyperlink w:history="1">
        <w:r w:rsidRPr="00EA4F02">
          <w:rPr>
            <w:rStyle w:val="Hyperlink"/>
            <w:rFonts w:ascii="Times New Roman" w:hAnsi="Times New Roman" w:cs="Times New Roman"/>
            <w:sz w:val="16"/>
            <w:szCs w:val="16"/>
          </w:rPr>
          <w:t>http://w ww.avalerehealth.net/</w:t>
        </w:r>
        <w:proofErr w:type="spellStart"/>
        <w:r w:rsidRPr="00EA4F02">
          <w:rPr>
            <w:rStyle w:val="Hyperlink"/>
            <w:rFonts w:ascii="Times New Roman" w:hAnsi="Times New Roman" w:cs="Times New Roman"/>
            <w:sz w:val="16"/>
            <w:szCs w:val="16"/>
          </w:rPr>
          <w:t>wm</w:t>
        </w:r>
        <w:proofErr w:type="spellEnd"/>
        <w:r w:rsidRPr="00EA4F02">
          <w:rPr>
            <w:rStyle w:val="Hyperlink"/>
            <w:rFonts w:ascii="Times New Roman" w:hAnsi="Times New Roman" w:cs="Times New Roman"/>
            <w:sz w:val="16"/>
            <w:szCs w:val="16"/>
          </w:rPr>
          <w:t>/</w:t>
        </w:r>
        <w:proofErr w:type="spellStart"/>
        <w:r w:rsidRPr="00EA4F02">
          <w:rPr>
            <w:rStyle w:val="Hyperlink"/>
            <w:rFonts w:ascii="Times New Roman" w:hAnsi="Times New Roman" w:cs="Times New Roman"/>
            <w:sz w:val="16"/>
            <w:szCs w:val="16"/>
          </w:rPr>
          <w:t>show.php?c</w:t>
        </w:r>
        <w:proofErr w:type="spellEnd"/>
        <w:r w:rsidRPr="00EA4F02">
          <w:rPr>
            <w:rStyle w:val="Hyperlink"/>
            <w:rFonts w:ascii="Times New Roman" w:hAnsi="Times New Roman" w:cs="Times New Roman"/>
            <w:sz w:val="16"/>
            <w:szCs w:val="16"/>
          </w:rPr>
          <w:t>=&amp;id=815</w:t>
        </w:r>
      </w:hyperlink>
      <w:r w:rsidRPr="00BF5E62">
        <w:rPr>
          <w:rStyle w:val="FootnoteReference"/>
          <w:rFonts w:ascii="Times New Roman" w:hAnsi="Times New Roman" w:cs="Times New Roman"/>
          <w:color w:val="0000FF"/>
          <w:sz w:val="16"/>
          <w:szCs w:val="16"/>
          <w:vertAlign w:val="baseline"/>
        </w:rPr>
        <w:t>&gt;</w:t>
      </w:r>
    </w:p>
  </w:footnote>
  <w:footnote w:id="8">
    <w:p w14:paraId="0676A8C3" w14:textId="77777777" w:rsidR="003306A4" w:rsidRPr="00BF5E62" w:rsidRDefault="003306A4" w:rsidP="00C62818">
      <w:pPr>
        <w:pStyle w:val="FootnoteText"/>
        <w:rPr>
          <w:rFonts w:ascii="Times New Roman" w:hAnsi="Times New Roman" w:cs="Times New Roman"/>
          <w:sz w:val="16"/>
          <w:szCs w:val="16"/>
          <w:vertAlign w:val="superscript"/>
        </w:rPr>
      </w:pPr>
      <w:r w:rsidRPr="00BF5E62">
        <w:rPr>
          <w:rStyle w:val="FootnoteReference"/>
          <w:rFonts w:ascii="Times New Roman" w:hAnsi="Times New Roman" w:cs="Times New Roman"/>
          <w:sz w:val="16"/>
          <w:szCs w:val="16"/>
          <w:vertAlign w:val="baseline"/>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Anderson, Maryann. "A Rural Perspective on Home Care Communication about Elderly Patients after Hospital Discharge." Western Journal of Nursing Research 22, no.2 (2000):</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i/>
          <w:iCs/>
          <w:color w:val="000000"/>
          <w:sz w:val="16"/>
          <w:szCs w:val="16"/>
          <w:shd w:val="clear" w:color="auto" w:fill="FFFFFF"/>
        </w:rPr>
        <w:t>Sage</w:t>
      </w:r>
      <w:r w:rsidRPr="00BF5E62">
        <w:rPr>
          <w:rStyle w:val="apple-style-span"/>
          <w:rFonts w:ascii="Times New Roman" w:hAnsi="Times New Roman" w:cs="Times New Roman"/>
          <w:color w:val="000000"/>
          <w:sz w:val="16"/>
          <w:szCs w:val="16"/>
          <w:shd w:val="clear" w:color="auto" w:fill="FFFFFF"/>
        </w:rPr>
        <w:t>, Sage Publications (Oct 9, 2011).</w:t>
      </w:r>
    </w:p>
  </w:footnote>
  <w:footnote w:id="9">
    <w:p w14:paraId="0AD4D058" w14:textId="3B044088" w:rsidR="003306A4" w:rsidRPr="001A3298" w:rsidRDefault="003306A4" w:rsidP="009A6933">
      <w:pPr>
        <w:spacing w:line="240" w:lineRule="auto"/>
        <w:rPr>
          <w:rFonts w:ascii="Times New Roman" w:hAnsi="Times New Roman" w:cs="Times New Roman"/>
          <w:sz w:val="16"/>
          <w:szCs w:val="16"/>
        </w:rPr>
      </w:pPr>
      <w:r>
        <w:rPr>
          <w:rStyle w:val="FootnoteReference"/>
          <w:rFonts w:ascii="Times New Roman" w:hAnsi="Times New Roman" w:cs="Times New Roman"/>
          <w:sz w:val="16"/>
          <w:szCs w:val="16"/>
        </w:rPr>
        <w:t>9</w:t>
      </w:r>
      <w:proofErr w:type="gramStart"/>
      <w:r w:rsidRPr="001A3298">
        <w:rPr>
          <w:rFonts w:ascii="Times New Roman" w:hAnsi="Times New Roman" w:cs="Times New Roman"/>
          <w:sz w:val="16"/>
          <w:szCs w:val="16"/>
        </w:rPr>
        <w:t>Agency for Healthcare Research and Quality and National Institute of Mental Health.</w:t>
      </w:r>
      <w:proofErr w:type="gramEnd"/>
      <w:r w:rsidRPr="001A3298">
        <w:rPr>
          <w:rFonts w:ascii="Times New Roman" w:hAnsi="Times New Roman" w:cs="Times New Roman"/>
          <w:sz w:val="16"/>
          <w:szCs w:val="16"/>
        </w:rPr>
        <w:t xml:space="preserve"> Program announcement. Patient-centered care: customizing care to meet patients' needs. 2001, July 31. Web site: </w:t>
      </w:r>
      <w:hyperlink r:id="rId1" w:history="1">
        <w:r w:rsidRPr="001A3298">
          <w:rPr>
            <w:rFonts w:ascii="Times New Roman" w:hAnsi="Times New Roman" w:cs="Times New Roman"/>
            <w:sz w:val="16"/>
            <w:szCs w:val="16"/>
          </w:rPr>
          <w:t>http://grants.nih.gov/grants/guide/pa-files/PA-01-124.html</w:t>
        </w:r>
      </w:hyperlink>
      <w:r w:rsidRPr="001A3298">
        <w:rPr>
          <w:rFonts w:ascii="Times New Roman" w:hAnsi="Times New Roman" w:cs="Times New Roman"/>
          <w:sz w:val="16"/>
          <w:szCs w:val="16"/>
        </w:rPr>
        <w:t>. Accessed May 2, 2012.</w:t>
      </w:r>
    </w:p>
    <w:p w14:paraId="7F10E01C" w14:textId="1BF27C50" w:rsidR="003306A4" w:rsidRPr="0088541F" w:rsidRDefault="003306A4" w:rsidP="009A6933">
      <w:pPr>
        <w:spacing w:line="240" w:lineRule="auto"/>
        <w:rPr>
          <w:rFonts w:ascii="Times New Roman" w:hAnsi="Times New Roman" w:cs="Times New Roman"/>
          <w:sz w:val="16"/>
          <w:szCs w:val="16"/>
        </w:rPr>
      </w:pPr>
      <w:r>
        <w:rPr>
          <w:rStyle w:val="FootnoteReference"/>
          <w:rFonts w:ascii="Times New Roman" w:hAnsi="Times New Roman" w:cs="Times New Roman"/>
          <w:sz w:val="16"/>
          <w:szCs w:val="16"/>
        </w:rPr>
        <w:t>10</w:t>
      </w:r>
      <w:r>
        <w:rPr>
          <w:rFonts w:ascii="Times New Roman" w:hAnsi="Times New Roman" w:cs="Times New Roman"/>
          <w:sz w:val="16"/>
          <w:szCs w:val="16"/>
        </w:rPr>
        <w:t xml:space="preserve"> </w:t>
      </w:r>
      <w:r w:rsidRPr="00B8526E">
        <w:rPr>
          <w:rFonts w:ascii="Times New Roman" w:hAnsi="Times New Roman" w:cs="Times New Roman"/>
          <w:sz w:val="16"/>
          <w:szCs w:val="16"/>
        </w:rPr>
        <w:t xml:space="preserve">Healthcare Communications Toolkit to Improve Transitions of Care”, Hand-off Executive Summary, 9/21/2011, via </w:t>
      </w:r>
      <w:hyperlink r:id="rId2" w:history="1">
        <w:r w:rsidRPr="00B8526E">
          <w:rPr>
            <w:rStyle w:val="Hyperlink"/>
            <w:rFonts w:ascii="Times New Roman" w:hAnsi="Times New Roman" w:cs="Times New Roman"/>
            <w:sz w:val="16"/>
            <w:szCs w:val="16"/>
          </w:rPr>
          <w:t>http://www.aorn.org/Clinical_Practice/ToolKits/Patient_Hand_Off_Tool_Kit/Patient_Hand_Off_Tool_Kit.aspx</w:t>
        </w:r>
      </w:hyperlink>
      <w:r w:rsidRPr="00B8526E">
        <w:rPr>
          <w:rFonts w:ascii="Times New Roman" w:hAnsi="Times New Roman" w:cs="Times New Roman"/>
          <w:color w:val="FF0000"/>
          <w:sz w:val="16"/>
          <w:szCs w:val="16"/>
        </w:rPr>
        <w:t xml:space="preserve"> </w:t>
      </w:r>
      <w:r w:rsidRPr="00B8526E">
        <w:rPr>
          <w:rFonts w:ascii="Times New Roman" w:hAnsi="Times New Roman" w:cs="Times New Roman"/>
          <w:sz w:val="16"/>
          <w:szCs w:val="16"/>
        </w:rPr>
        <w:t>, accessed 2/13/2012.</w:t>
      </w:r>
    </w:p>
  </w:footnote>
  <w:footnote w:id="10">
    <w:p w14:paraId="1134E868" w14:textId="0B9329D0" w:rsidR="003306A4" w:rsidRPr="0088541F" w:rsidRDefault="003306A4" w:rsidP="009A6933">
      <w:pPr>
        <w:spacing w:line="240" w:lineRule="auto"/>
        <w:rPr>
          <w:rFonts w:ascii="Times New Roman" w:hAnsi="Times New Roman" w:cs="Times New Roman"/>
          <w:sz w:val="16"/>
          <w:szCs w:val="16"/>
        </w:rPr>
      </w:pPr>
      <w:r>
        <w:rPr>
          <w:rStyle w:val="FootnoteReference"/>
          <w:rFonts w:ascii="Times New Roman" w:hAnsi="Times New Roman" w:cs="Times New Roman"/>
          <w:sz w:val="16"/>
          <w:szCs w:val="16"/>
        </w:rPr>
        <w:t>11</w:t>
      </w:r>
      <w:r>
        <w:rPr>
          <w:rFonts w:ascii="Times New Roman" w:hAnsi="Times New Roman" w:cs="Times New Roman"/>
          <w:sz w:val="16"/>
          <w:szCs w:val="16"/>
        </w:rPr>
        <w:t xml:space="preserve"> </w:t>
      </w:r>
      <w:r w:rsidRPr="00B8526E">
        <w:rPr>
          <w:rFonts w:ascii="Times New Roman" w:hAnsi="Times New Roman" w:cs="Times New Roman"/>
          <w:sz w:val="16"/>
          <w:szCs w:val="16"/>
        </w:rPr>
        <w:t xml:space="preserve">Healthcare Communications Toolkit to Improve Transitions of Care”, Hand-off Executive Summary, 9/21/2011, via </w:t>
      </w:r>
      <w:hyperlink r:id="rId3" w:history="1">
        <w:r w:rsidRPr="00B8526E">
          <w:rPr>
            <w:rStyle w:val="Hyperlink"/>
            <w:rFonts w:ascii="Times New Roman" w:hAnsi="Times New Roman" w:cs="Times New Roman"/>
            <w:sz w:val="16"/>
            <w:szCs w:val="16"/>
          </w:rPr>
          <w:t>http://www.aorn.org/Clinical_Practice/ToolKits/Patient_Hand_Off_Tool_Kit/Patient_Hand_Off_Tool_Kit.aspx</w:t>
        </w:r>
      </w:hyperlink>
      <w:r w:rsidRPr="00B8526E">
        <w:rPr>
          <w:rFonts w:ascii="Times New Roman" w:hAnsi="Times New Roman" w:cs="Times New Roman"/>
          <w:color w:val="FF0000"/>
          <w:sz w:val="16"/>
          <w:szCs w:val="16"/>
        </w:rPr>
        <w:t xml:space="preserve"> </w:t>
      </w:r>
      <w:r w:rsidRPr="00B8526E">
        <w:rPr>
          <w:rFonts w:ascii="Times New Roman" w:hAnsi="Times New Roman" w:cs="Times New Roman"/>
          <w:sz w:val="16"/>
          <w:szCs w:val="16"/>
        </w:rPr>
        <w:t>, accessed 2/13/2012.</w:t>
      </w:r>
    </w:p>
  </w:footnote>
  <w:footnote w:id="11">
    <w:p w14:paraId="35C48DA9" w14:textId="54D593F9" w:rsidR="003306A4" w:rsidRPr="0088541F" w:rsidRDefault="003306A4" w:rsidP="001A3298">
      <w:pPr>
        <w:pStyle w:val="FootnoteText"/>
        <w:rPr>
          <w:rFonts w:ascii="Times New Roman" w:hAnsi="Times New Roman" w:cs="Times New Roman"/>
          <w:sz w:val="16"/>
          <w:szCs w:val="16"/>
        </w:rPr>
      </w:pPr>
      <w:r>
        <w:rPr>
          <w:rStyle w:val="FootnoteReference"/>
          <w:rFonts w:ascii="Times New Roman" w:hAnsi="Times New Roman" w:cs="Times New Roman"/>
          <w:sz w:val="16"/>
          <w:szCs w:val="16"/>
        </w:rPr>
        <w:t>12</w:t>
      </w:r>
      <w:r>
        <w:rPr>
          <w:rFonts w:ascii="Times New Roman" w:hAnsi="Times New Roman" w:cs="Times New Roman"/>
          <w:sz w:val="16"/>
          <w:szCs w:val="16"/>
        </w:rPr>
        <w:t xml:space="preserve"> </w:t>
      </w:r>
      <w:r w:rsidRPr="0088541F">
        <w:rPr>
          <w:rFonts w:ascii="Times New Roman" w:hAnsi="Times New Roman" w:cs="Times New Roman"/>
          <w:sz w:val="16"/>
          <w:szCs w:val="16"/>
        </w:rPr>
        <w:t xml:space="preserve">Centers for Medicare &amp; Medicaid Services, EHR Incentive Program, </w:t>
      </w:r>
      <w:hyperlink r:id="rId4" w:history="1">
        <w:r w:rsidRPr="0088541F">
          <w:rPr>
            <w:rStyle w:val="Hyperlink"/>
            <w:rFonts w:ascii="Times New Roman" w:hAnsi="Times New Roman" w:cs="Times New Roman"/>
            <w:sz w:val="16"/>
            <w:szCs w:val="16"/>
          </w:rPr>
          <w:t>http://www.cms.gov/ehrincentiveprograms/</w:t>
        </w:r>
      </w:hyperlink>
    </w:p>
  </w:footnote>
  <w:footnote w:id="12">
    <w:p w14:paraId="60D1BF05" w14:textId="3208272E" w:rsidR="005853A2" w:rsidRPr="001D194F" w:rsidRDefault="003306A4" w:rsidP="00CD5574">
      <w:pPr>
        <w:pStyle w:val="FootnoteText"/>
        <w:rPr>
          <w:rFonts w:ascii="Times New Roman" w:hAnsi="Times New Roman" w:cs="Times New Roman"/>
          <w:color w:val="0000FF"/>
          <w:sz w:val="16"/>
          <w:szCs w:val="16"/>
          <w:u w:val="single"/>
          <w:rPrChange w:id="33" w:author="Employee" w:date="2012-07-31T04:31:00Z">
            <w:rPr>
              <w:rFonts w:ascii="Times New Roman" w:hAnsi="Times New Roman" w:cs="Times New Roman"/>
              <w:sz w:val="16"/>
              <w:szCs w:val="16"/>
            </w:rPr>
          </w:rPrChange>
        </w:rPr>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Centers for Medicare &amp; Medicaid Services, Electronic Specifications, </w:t>
      </w:r>
      <w:hyperlink r:id="rId5" w:history="1">
        <w:r w:rsidRPr="0088541F">
          <w:rPr>
            <w:rStyle w:val="Hyperlink"/>
            <w:rFonts w:ascii="Times New Roman" w:hAnsi="Times New Roman" w:cs="Times New Roman"/>
            <w:sz w:val="16"/>
            <w:szCs w:val="16"/>
          </w:rPr>
          <w:t>https://www.cms.gov/QualityMeasures/03_ElectronicSpecifications.asp</w:t>
        </w:r>
      </w:hyperlink>
      <w:ins w:id="34" w:author="Employee" w:date="2012-07-31T04:40:00Z">
        <w:r w:rsidR="00C0283D">
          <w:rPr>
            <w:rFonts w:ascii="Times New Roman" w:hAnsi="Times New Roman" w:cs="Times New Roman"/>
            <w:bCs/>
            <w:vanish/>
          </w:rPr>
          <w:t xml:space="preserve">that both supportsnetwork  MU health outcomes policies and Canada'it sses, healthcare. </w:t>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r w:rsidR="00C0283D">
          <w:rPr>
            <w:rFonts w:ascii="Times New Roman" w:hAnsi="Times New Roman" w:cs="Times New Roman"/>
            <w:bCs/>
            <w:vanish/>
          </w:rPr>
          <w:pgNum/>
        </w:r>
      </w:ins>
    </w:p>
  </w:footnote>
  <w:footnote w:id="13">
    <w:p w14:paraId="6341096F" w14:textId="7E5C187F" w:rsidR="005853A2" w:rsidRPr="005853A2" w:rsidRDefault="001D194F">
      <w:pPr>
        <w:pStyle w:val="FootnoteText"/>
      </w:pPr>
      <w:ins w:id="53" w:author="Employee" w:date="2012-07-31T04:32:00Z">
        <w:r>
          <w:rPr>
            <w:rStyle w:val="FootnoteReference"/>
          </w:rPr>
          <w:footnoteRef/>
        </w:r>
      </w:ins>
      <w:ins w:id="54" w:author="Employee" w:date="2012-07-31T04:33:00Z">
        <w:r w:rsidRPr="001D194F">
          <w:rPr>
            <w:rFonts w:ascii="Times New Roman" w:hAnsi="Times New Roman" w:cs="Times New Roman"/>
            <w:sz w:val="16"/>
            <w:szCs w:val="16"/>
            <w:rPrChange w:id="55" w:author="Employee" w:date="2012-07-31T04:34:00Z">
              <w:rPr/>
            </w:rPrChange>
          </w:rPr>
          <w:t xml:space="preserve">A Framework and Toolkit for Managing </w:t>
        </w:r>
        <w:proofErr w:type="spellStart"/>
        <w:r w:rsidRPr="001D194F">
          <w:rPr>
            <w:rFonts w:ascii="Times New Roman" w:hAnsi="Times New Roman" w:cs="Times New Roman"/>
            <w:sz w:val="16"/>
            <w:szCs w:val="16"/>
            <w:rPrChange w:id="56" w:author="Employee" w:date="2012-07-31T04:34:00Z">
              <w:rPr/>
            </w:rPrChange>
          </w:rPr>
          <w:t>eHealth</w:t>
        </w:r>
        <w:proofErr w:type="spellEnd"/>
        <w:r w:rsidRPr="001D194F">
          <w:rPr>
            <w:rFonts w:ascii="Times New Roman" w:hAnsi="Times New Roman" w:cs="Times New Roman"/>
            <w:sz w:val="16"/>
            <w:szCs w:val="16"/>
            <w:rPrChange w:id="57" w:author="Employee" w:date="2012-07-31T04:34:00Z">
              <w:rPr/>
            </w:rPrChange>
          </w:rPr>
          <w:t xml:space="preserve"> Change: People and Processes, </w:t>
        </w:r>
      </w:ins>
      <w:ins w:id="58" w:author="Employee" w:date="2012-07-31T04:34:00Z">
        <w:r w:rsidRPr="001D194F">
          <w:rPr>
            <w:rFonts w:ascii="Times New Roman" w:hAnsi="Times New Roman" w:cs="Times New Roman"/>
            <w:sz w:val="16"/>
            <w:szCs w:val="16"/>
            <w:rPrChange w:id="59" w:author="Employee" w:date="2012-07-31T04:34:00Z">
              <w:rPr/>
            </w:rPrChange>
          </w:rPr>
          <w:fldChar w:fldCharType="begin"/>
        </w:r>
        <w:r w:rsidRPr="001D194F">
          <w:rPr>
            <w:rFonts w:ascii="Times New Roman" w:hAnsi="Times New Roman" w:cs="Times New Roman"/>
            <w:sz w:val="16"/>
            <w:szCs w:val="16"/>
            <w:rPrChange w:id="60" w:author="Employee" w:date="2012-07-31T04:34:00Z">
              <w:rPr/>
            </w:rPrChange>
          </w:rPr>
          <w:instrText xml:space="preserve"> HYPERLINK "https://www.infoway-inforoute.ca/" </w:instrText>
        </w:r>
        <w:r w:rsidRPr="001D194F">
          <w:rPr>
            <w:rFonts w:ascii="Times New Roman" w:hAnsi="Times New Roman" w:cs="Times New Roman"/>
            <w:sz w:val="16"/>
            <w:szCs w:val="16"/>
            <w:rPrChange w:id="61" w:author="Employee" w:date="2012-07-31T04:34:00Z">
              <w:rPr/>
            </w:rPrChange>
          </w:rPr>
          <w:fldChar w:fldCharType="separate"/>
        </w:r>
        <w:r w:rsidRPr="001D194F">
          <w:rPr>
            <w:rStyle w:val="Hyperlink"/>
            <w:rFonts w:ascii="Times New Roman" w:hAnsi="Times New Roman" w:cs="Times New Roman"/>
            <w:sz w:val="16"/>
            <w:szCs w:val="16"/>
            <w:rPrChange w:id="62" w:author="Employee" w:date="2012-07-31T04:34:00Z">
              <w:rPr>
                <w:rStyle w:val="Hyperlink"/>
              </w:rPr>
            </w:rPrChange>
          </w:rPr>
          <w:t>https://www.infoway-inforoute.ca/</w:t>
        </w:r>
        <w:r w:rsidRPr="001D194F">
          <w:rPr>
            <w:rFonts w:ascii="Times New Roman" w:hAnsi="Times New Roman" w:cs="Times New Roman"/>
            <w:sz w:val="16"/>
            <w:szCs w:val="16"/>
            <w:rPrChange w:id="63" w:author="Employee" w:date="2012-07-31T04:34:00Z">
              <w:rPr/>
            </w:rPrChange>
          </w:rPr>
          <w:fldChar w:fldCharType="end"/>
        </w:r>
      </w:ins>
    </w:p>
  </w:footnote>
  <w:footnote w:id="14">
    <w:p w14:paraId="297278F2" w14:textId="77777777" w:rsidR="003306A4" w:rsidRPr="0088541F" w:rsidRDefault="003306A4" w:rsidP="00CD5574">
      <w:pPr>
        <w:pStyle w:val="FootnoteText"/>
        <w:rPr>
          <w:rFonts w:ascii="Times New Roman" w:hAnsi="Times New Roman" w:cs="Times New Roman"/>
          <w:sz w:val="16"/>
          <w:szCs w:val="16"/>
        </w:rPr>
      </w:pPr>
      <w:r>
        <w:rPr>
          <w:rStyle w:val="FootnoteReference"/>
        </w:rPr>
        <w:footnoteRef/>
      </w:r>
      <w:r>
        <w:t xml:space="preserve"> </w:t>
      </w:r>
      <w:r w:rsidRPr="0088541F">
        <w:rPr>
          <w:rFonts w:ascii="Times New Roman" w:hAnsi="Times New Roman" w:cs="Times New Roman"/>
          <w:sz w:val="16"/>
          <w:szCs w:val="16"/>
        </w:rPr>
        <w:t xml:space="preserve">S&amp;I Framework, </w:t>
      </w:r>
      <w:proofErr w:type="spellStart"/>
      <w:r w:rsidRPr="0088541F">
        <w:rPr>
          <w:rFonts w:ascii="Times New Roman" w:hAnsi="Times New Roman" w:cs="Times New Roman"/>
          <w:sz w:val="16"/>
          <w:szCs w:val="16"/>
        </w:rPr>
        <w:t>ToC</w:t>
      </w:r>
      <w:proofErr w:type="spellEnd"/>
      <w:r w:rsidRPr="0088541F">
        <w:rPr>
          <w:rFonts w:ascii="Times New Roman" w:hAnsi="Times New Roman" w:cs="Times New Roman"/>
          <w:sz w:val="16"/>
          <w:szCs w:val="16"/>
        </w:rPr>
        <w:t xml:space="preserve">-Care Planning SWG, </w:t>
      </w:r>
      <w:hyperlink r:id="rId6" w:history="1">
        <w:r w:rsidRPr="0088541F">
          <w:rPr>
            <w:rStyle w:val="Hyperlink"/>
            <w:rFonts w:ascii="Times New Roman" w:hAnsi="Times New Roman" w:cs="Times New Roman"/>
            <w:sz w:val="16"/>
            <w:szCs w:val="16"/>
          </w:rPr>
          <w:t>http://wiki.siframework.org/ToC+-+Care+Planning+SWG</w:t>
        </w:r>
      </w:hyperlink>
    </w:p>
  </w:footnote>
  <w:footnote w:id="15">
    <w:p w14:paraId="27969829" w14:textId="77777777" w:rsidR="003306A4" w:rsidRDefault="003306A4" w:rsidP="00CD5574">
      <w:pPr>
        <w:pStyle w:val="FootnoteText"/>
      </w:pPr>
      <w:r w:rsidRPr="0088541F">
        <w:rPr>
          <w:rStyle w:val="FootnoteReference"/>
          <w:rFonts w:ascii="Times New Roman" w:hAnsi="Times New Roman" w:cs="Times New Roman"/>
          <w:sz w:val="16"/>
          <w:szCs w:val="16"/>
        </w:rPr>
        <w:footnoteRef/>
      </w:r>
      <w:r w:rsidRPr="0088541F">
        <w:rPr>
          <w:rFonts w:ascii="Times New Roman" w:hAnsi="Times New Roman" w:cs="Times New Roman"/>
          <w:sz w:val="16"/>
          <w:szCs w:val="16"/>
        </w:rPr>
        <w:t xml:space="preserve"> S&amp;I Framework, Longitudinal Care Plan SWG Charter, </w:t>
      </w:r>
      <w:hyperlink r:id="rId7" w:history="1">
        <w:r w:rsidRPr="0088541F">
          <w:rPr>
            <w:rStyle w:val="Hyperlink"/>
            <w:rFonts w:ascii="Times New Roman" w:hAnsi="Times New Roman" w:cs="Times New Roman"/>
            <w:sz w:val="16"/>
            <w:szCs w:val="16"/>
          </w:rPr>
          <w:t>http://wiki.siframework.org/Longitudinal+Care+Plan+SWG+Charter</w:t>
        </w:r>
      </w:hyperlink>
    </w:p>
  </w:footnote>
  <w:footnote w:id="16">
    <w:p w14:paraId="575811DE" w14:textId="77777777" w:rsidR="003306A4" w:rsidRPr="00BA772F" w:rsidRDefault="003306A4" w:rsidP="00AE22DE">
      <w:pPr>
        <w:pStyle w:val="FootnoteText"/>
        <w:rPr>
          <w:rFonts w:ascii="Times New Roman" w:hAnsi="Times New Roman" w:cs="Times New Roman"/>
          <w:sz w:val="16"/>
          <w:szCs w:val="16"/>
        </w:rPr>
      </w:pPr>
      <w:r w:rsidRPr="00BA772F">
        <w:rPr>
          <w:rStyle w:val="FootnoteReference"/>
          <w:rFonts w:ascii="Times New Roman" w:hAnsi="Times New Roman" w:cs="Times New Roman"/>
          <w:sz w:val="16"/>
          <w:szCs w:val="16"/>
        </w:rPr>
        <w:footnoteRef/>
      </w:r>
      <w:r w:rsidRPr="00BA772F">
        <w:rPr>
          <w:rFonts w:ascii="Times New Roman" w:hAnsi="Times New Roman" w:cs="Times New Roman"/>
          <w:sz w:val="16"/>
          <w:szCs w:val="16"/>
        </w:rPr>
        <w:t xml:space="preserve"> Keith W. Boone, </w:t>
      </w:r>
      <w:proofErr w:type="gramStart"/>
      <w:r w:rsidRPr="00BA772F">
        <w:rPr>
          <w:rFonts w:ascii="Times New Roman" w:hAnsi="Times New Roman" w:cs="Times New Roman"/>
          <w:sz w:val="16"/>
          <w:szCs w:val="16"/>
        </w:rPr>
        <w:t>The</w:t>
      </w:r>
      <w:proofErr w:type="gramEnd"/>
      <w:r w:rsidRPr="00BA772F">
        <w:rPr>
          <w:rFonts w:ascii="Times New Roman" w:hAnsi="Times New Roman" w:cs="Times New Roman"/>
          <w:sz w:val="16"/>
          <w:szCs w:val="16"/>
        </w:rPr>
        <w:t xml:space="preserve"> CDA Book, (New York, USA: Springer, 2011), 179.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FD7"/>
    <w:multiLevelType w:val="hybridMultilevel"/>
    <w:tmpl w:val="73B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E503A"/>
    <w:multiLevelType w:val="hybridMultilevel"/>
    <w:tmpl w:val="9E3E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4535A"/>
    <w:multiLevelType w:val="hybridMultilevel"/>
    <w:tmpl w:val="FB76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06267"/>
    <w:multiLevelType w:val="hybridMultilevel"/>
    <w:tmpl w:val="CB00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A22EC"/>
    <w:multiLevelType w:val="hybridMultilevel"/>
    <w:tmpl w:val="E10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3EF9"/>
    <w:multiLevelType w:val="hybridMultilevel"/>
    <w:tmpl w:val="F7E0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B2764"/>
    <w:multiLevelType w:val="hybridMultilevel"/>
    <w:tmpl w:val="D4B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E2713"/>
    <w:multiLevelType w:val="hybridMultilevel"/>
    <w:tmpl w:val="C8BC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616DF"/>
    <w:multiLevelType w:val="hybridMultilevel"/>
    <w:tmpl w:val="A0705E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49D674C"/>
    <w:multiLevelType w:val="hybridMultilevel"/>
    <w:tmpl w:val="5C2451CE"/>
    <w:lvl w:ilvl="0" w:tplc="D8D60F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614DB"/>
    <w:multiLevelType w:val="hybridMultilevel"/>
    <w:tmpl w:val="AA16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248E3"/>
    <w:multiLevelType w:val="hybridMultilevel"/>
    <w:tmpl w:val="85A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B06786"/>
    <w:multiLevelType w:val="hybridMultilevel"/>
    <w:tmpl w:val="BFD6F206"/>
    <w:lvl w:ilvl="0" w:tplc="312A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A80A97"/>
    <w:multiLevelType w:val="hybridMultilevel"/>
    <w:tmpl w:val="A388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22D94"/>
    <w:multiLevelType w:val="hybridMultilevel"/>
    <w:tmpl w:val="6A6C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06AF5"/>
    <w:multiLevelType w:val="hybridMultilevel"/>
    <w:tmpl w:val="FA3C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DC4107"/>
    <w:multiLevelType w:val="hybridMultilevel"/>
    <w:tmpl w:val="DD9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91B0A"/>
    <w:multiLevelType w:val="hybridMultilevel"/>
    <w:tmpl w:val="729A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32B6A"/>
    <w:multiLevelType w:val="hybridMultilevel"/>
    <w:tmpl w:val="858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E2DD6"/>
    <w:multiLevelType w:val="hybridMultilevel"/>
    <w:tmpl w:val="C3FA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23C20"/>
    <w:multiLevelType w:val="hybridMultilevel"/>
    <w:tmpl w:val="A16A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4763B8"/>
    <w:multiLevelType w:val="hybridMultilevel"/>
    <w:tmpl w:val="BB22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76E74"/>
    <w:multiLevelType w:val="hybridMultilevel"/>
    <w:tmpl w:val="2E9EBB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35F5DE2"/>
    <w:multiLevelType w:val="hybridMultilevel"/>
    <w:tmpl w:val="F262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E1A41"/>
    <w:multiLevelType w:val="hybridMultilevel"/>
    <w:tmpl w:val="F29E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81E40"/>
    <w:multiLevelType w:val="hybridMultilevel"/>
    <w:tmpl w:val="64C4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25EBA"/>
    <w:multiLevelType w:val="hybridMultilevel"/>
    <w:tmpl w:val="B75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530CAF"/>
    <w:multiLevelType w:val="hybridMultilevel"/>
    <w:tmpl w:val="A336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D51753"/>
    <w:multiLevelType w:val="hybridMultilevel"/>
    <w:tmpl w:val="116A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01BE2"/>
    <w:multiLevelType w:val="hybridMultilevel"/>
    <w:tmpl w:val="A278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917F8"/>
    <w:multiLevelType w:val="hybridMultilevel"/>
    <w:tmpl w:val="7874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287716"/>
    <w:multiLevelType w:val="hybridMultilevel"/>
    <w:tmpl w:val="D4BC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CA3579"/>
    <w:multiLevelType w:val="hybridMultilevel"/>
    <w:tmpl w:val="3412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5506F"/>
    <w:multiLevelType w:val="hybridMultilevel"/>
    <w:tmpl w:val="120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21C5"/>
    <w:multiLevelType w:val="hybridMultilevel"/>
    <w:tmpl w:val="9AC4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83AD5"/>
    <w:multiLevelType w:val="hybridMultilevel"/>
    <w:tmpl w:val="90B25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0722A3"/>
    <w:multiLevelType w:val="hybridMultilevel"/>
    <w:tmpl w:val="F8DC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D8521D"/>
    <w:multiLevelType w:val="hybridMultilevel"/>
    <w:tmpl w:val="DC2C24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7B3D244C"/>
    <w:multiLevelType w:val="hybridMultilevel"/>
    <w:tmpl w:val="654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37"/>
  </w:num>
  <w:num w:numId="4">
    <w:abstractNumId w:val="22"/>
  </w:num>
  <w:num w:numId="5">
    <w:abstractNumId w:val="8"/>
  </w:num>
  <w:num w:numId="6">
    <w:abstractNumId w:val="35"/>
  </w:num>
  <w:num w:numId="7">
    <w:abstractNumId w:val="9"/>
  </w:num>
  <w:num w:numId="8">
    <w:abstractNumId w:val="31"/>
  </w:num>
  <w:num w:numId="9">
    <w:abstractNumId w:val="26"/>
  </w:num>
  <w:num w:numId="10">
    <w:abstractNumId w:val="29"/>
  </w:num>
  <w:num w:numId="11">
    <w:abstractNumId w:val="38"/>
  </w:num>
  <w:num w:numId="12">
    <w:abstractNumId w:val="21"/>
  </w:num>
  <w:num w:numId="13">
    <w:abstractNumId w:val="28"/>
  </w:num>
  <w:num w:numId="14">
    <w:abstractNumId w:val="23"/>
  </w:num>
  <w:num w:numId="15">
    <w:abstractNumId w:val="2"/>
  </w:num>
  <w:num w:numId="16">
    <w:abstractNumId w:val="33"/>
  </w:num>
  <w:num w:numId="17">
    <w:abstractNumId w:val="17"/>
  </w:num>
  <w:num w:numId="18">
    <w:abstractNumId w:val="24"/>
  </w:num>
  <w:num w:numId="19">
    <w:abstractNumId w:val="34"/>
  </w:num>
  <w:num w:numId="20">
    <w:abstractNumId w:val="11"/>
  </w:num>
  <w:num w:numId="21">
    <w:abstractNumId w:val="16"/>
  </w:num>
  <w:num w:numId="22">
    <w:abstractNumId w:val="18"/>
  </w:num>
  <w:num w:numId="23">
    <w:abstractNumId w:val="30"/>
  </w:num>
  <w:num w:numId="24">
    <w:abstractNumId w:val="1"/>
  </w:num>
  <w:num w:numId="25">
    <w:abstractNumId w:val="3"/>
  </w:num>
  <w:num w:numId="26">
    <w:abstractNumId w:val="10"/>
  </w:num>
  <w:num w:numId="27">
    <w:abstractNumId w:val="6"/>
  </w:num>
  <w:num w:numId="28">
    <w:abstractNumId w:val="4"/>
  </w:num>
  <w:num w:numId="29">
    <w:abstractNumId w:val="15"/>
  </w:num>
  <w:num w:numId="30">
    <w:abstractNumId w:val="0"/>
  </w:num>
  <w:num w:numId="31">
    <w:abstractNumId w:val="32"/>
  </w:num>
  <w:num w:numId="32">
    <w:abstractNumId w:val="13"/>
  </w:num>
  <w:num w:numId="33">
    <w:abstractNumId w:val="7"/>
  </w:num>
  <w:num w:numId="34">
    <w:abstractNumId w:val="19"/>
  </w:num>
  <w:num w:numId="35">
    <w:abstractNumId w:val="14"/>
  </w:num>
  <w:num w:numId="36">
    <w:abstractNumId w:val="20"/>
  </w:num>
  <w:num w:numId="37">
    <w:abstractNumId w:val="36"/>
  </w:num>
  <w:num w:numId="38">
    <w:abstractNumId w:val="5"/>
  </w:num>
  <w:num w:numId="3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F8"/>
    <w:rsid w:val="00013B67"/>
    <w:rsid w:val="00014878"/>
    <w:rsid w:val="00016792"/>
    <w:rsid w:val="00016B9C"/>
    <w:rsid w:val="00023C85"/>
    <w:rsid w:val="00026929"/>
    <w:rsid w:val="00042E92"/>
    <w:rsid w:val="00080670"/>
    <w:rsid w:val="00084386"/>
    <w:rsid w:val="00093D2E"/>
    <w:rsid w:val="000C2272"/>
    <w:rsid w:val="000E2312"/>
    <w:rsid w:val="000F0641"/>
    <w:rsid w:val="00105021"/>
    <w:rsid w:val="00123C39"/>
    <w:rsid w:val="00135B1F"/>
    <w:rsid w:val="001369F2"/>
    <w:rsid w:val="00153788"/>
    <w:rsid w:val="001603B6"/>
    <w:rsid w:val="00164A78"/>
    <w:rsid w:val="00186F05"/>
    <w:rsid w:val="001902B7"/>
    <w:rsid w:val="00192B93"/>
    <w:rsid w:val="001934AC"/>
    <w:rsid w:val="00195F63"/>
    <w:rsid w:val="001A30EA"/>
    <w:rsid w:val="001A3298"/>
    <w:rsid w:val="001A3A19"/>
    <w:rsid w:val="001A5B14"/>
    <w:rsid w:val="001D194F"/>
    <w:rsid w:val="001F0161"/>
    <w:rsid w:val="001F72DB"/>
    <w:rsid w:val="00200173"/>
    <w:rsid w:val="00203873"/>
    <w:rsid w:val="00224AD1"/>
    <w:rsid w:val="00230CDF"/>
    <w:rsid w:val="00252448"/>
    <w:rsid w:val="00263373"/>
    <w:rsid w:val="002652BB"/>
    <w:rsid w:val="0026693C"/>
    <w:rsid w:val="00297F4D"/>
    <w:rsid w:val="002A2A5C"/>
    <w:rsid w:val="002A3358"/>
    <w:rsid w:val="002A7A87"/>
    <w:rsid w:val="002B0F01"/>
    <w:rsid w:val="002B6787"/>
    <w:rsid w:val="002C7A2B"/>
    <w:rsid w:val="002D25DC"/>
    <w:rsid w:val="002D52BF"/>
    <w:rsid w:val="002E5EFC"/>
    <w:rsid w:val="002F1F4D"/>
    <w:rsid w:val="003008A8"/>
    <w:rsid w:val="00311655"/>
    <w:rsid w:val="003306A4"/>
    <w:rsid w:val="00331AF8"/>
    <w:rsid w:val="00343FAA"/>
    <w:rsid w:val="003531FC"/>
    <w:rsid w:val="00354B57"/>
    <w:rsid w:val="0035699B"/>
    <w:rsid w:val="00362D13"/>
    <w:rsid w:val="0036410C"/>
    <w:rsid w:val="00365982"/>
    <w:rsid w:val="00372736"/>
    <w:rsid w:val="003757F3"/>
    <w:rsid w:val="00376DE3"/>
    <w:rsid w:val="00377B78"/>
    <w:rsid w:val="003826D8"/>
    <w:rsid w:val="003A24D8"/>
    <w:rsid w:val="003A3701"/>
    <w:rsid w:val="003C24BE"/>
    <w:rsid w:val="003D0065"/>
    <w:rsid w:val="003D5533"/>
    <w:rsid w:val="003F358D"/>
    <w:rsid w:val="003F4422"/>
    <w:rsid w:val="003F4A07"/>
    <w:rsid w:val="004123E7"/>
    <w:rsid w:val="00413096"/>
    <w:rsid w:val="004209D1"/>
    <w:rsid w:val="004259C3"/>
    <w:rsid w:val="004305A1"/>
    <w:rsid w:val="0044071B"/>
    <w:rsid w:val="0044329F"/>
    <w:rsid w:val="00446F87"/>
    <w:rsid w:val="00452A64"/>
    <w:rsid w:val="004A1F69"/>
    <w:rsid w:val="004E43F9"/>
    <w:rsid w:val="004E4492"/>
    <w:rsid w:val="004E6DBA"/>
    <w:rsid w:val="004F17EE"/>
    <w:rsid w:val="00500341"/>
    <w:rsid w:val="00526964"/>
    <w:rsid w:val="00541BBD"/>
    <w:rsid w:val="00544B34"/>
    <w:rsid w:val="00550C35"/>
    <w:rsid w:val="00553807"/>
    <w:rsid w:val="00564C03"/>
    <w:rsid w:val="00582B1A"/>
    <w:rsid w:val="005853A2"/>
    <w:rsid w:val="00585698"/>
    <w:rsid w:val="00586E70"/>
    <w:rsid w:val="005943E5"/>
    <w:rsid w:val="005A09FD"/>
    <w:rsid w:val="005A37DD"/>
    <w:rsid w:val="005A712F"/>
    <w:rsid w:val="00616EA6"/>
    <w:rsid w:val="00620E54"/>
    <w:rsid w:val="006308AB"/>
    <w:rsid w:val="006410FE"/>
    <w:rsid w:val="006452DE"/>
    <w:rsid w:val="00646B52"/>
    <w:rsid w:val="006540CB"/>
    <w:rsid w:val="00681D49"/>
    <w:rsid w:val="00687F57"/>
    <w:rsid w:val="0069511E"/>
    <w:rsid w:val="006A0A3E"/>
    <w:rsid w:val="006C7E53"/>
    <w:rsid w:val="006E12F7"/>
    <w:rsid w:val="006F1160"/>
    <w:rsid w:val="006F4E47"/>
    <w:rsid w:val="006F6EDD"/>
    <w:rsid w:val="007176A6"/>
    <w:rsid w:val="00724EE2"/>
    <w:rsid w:val="00746E58"/>
    <w:rsid w:val="007575D7"/>
    <w:rsid w:val="007650D1"/>
    <w:rsid w:val="00772C72"/>
    <w:rsid w:val="00776C5A"/>
    <w:rsid w:val="00780FDB"/>
    <w:rsid w:val="00784DCC"/>
    <w:rsid w:val="007A22FB"/>
    <w:rsid w:val="007A7A75"/>
    <w:rsid w:val="007B3F59"/>
    <w:rsid w:val="007C6FDC"/>
    <w:rsid w:val="007D1153"/>
    <w:rsid w:val="007D4D3C"/>
    <w:rsid w:val="007D71A2"/>
    <w:rsid w:val="007E42B1"/>
    <w:rsid w:val="007E7ECE"/>
    <w:rsid w:val="007F4B1F"/>
    <w:rsid w:val="00800D94"/>
    <w:rsid w:val="0080301F"/>
    <w:rsid w:val="0082335D"/>
    <w:rsid w:val="008273D9"/>
    <w:rsid w:val="0084135A"/>
    <w:rsid w:val="00851B41"/>
    <w:rsid w:val="00862FFE"/>
    <w:rsid w:val="00864807"/>
    <w:rsid w:val="008724E2"/>
    <w:rsid w:val="008813DA"/>
    <w:rsid w:val="00882FE5"/>
    <w:rsid w:val="00886014"/>
    <w:rsid w:val="008879B6"/>
    <w:rsid w:val="00887AD8"/>
    <w:rsid w:val="008D095C"/>
    <w:rsid w:val="008D247B"/>
    <w:rsid w:val="008D7112"/>
    <w:rsid w:val="00911749"/>
    <w:rsid w:val="00912CBC"/>
    <w:rsid w:val="009135B5"/>
    <w:rsid w:val="00930E95"/>
    <w:rsid w:val="00932023"/>
    <w:rsid w:val="009417FA"/>
    <w:rsid w:val="009472E6"/>
    <w:rsid w:val="00954E30"/>
    <w:rsid w:val="00954E6E"/>
    <w:rsid w:val="0098597B"/>
    <w:rsid w:val="009970B7"/>
    <w:rsid w:val="009A21CD"/>
    <w:rsid w:val="009A516D"/>
    <w:rsid w:val="009A6933"/>
    <w:rsid w:val="009B60F8"/>
    <w:rsid w:val="009D65BB"/>
    <w:rsid w:val="009E00F6"/>
    <w:rsid w:val="009E15A0"/>
    <w:rsid w:val="009E784E"/>
    <w:rsid w:val="009E7A9E"/>
    <w:rsid w:val="00A00925"/>
    <w:rsid w:val="00A269F3"/>
    <w:rsid w:val="00A26AB5"/>
    <w:rsid w:val="00A309C1"/>
    <w:rsid w:val="00A3759E"/>
    <w:rsid w:val="00A70194"/>
    <w:rsid w:val="00A70B73"/>
    <w:rsid w:val="00A83170"/>
    <w:rsid w:val="00A841E9"/>
    <w:rsid w:val="00AB0143"/>
    <w:rsid w:val="00AB17BD"/>
    <w:rsid w:val="00AB408C"/>
    <w:rsid w:val="00AC0AEC"/>
    <w:rsid w:val="00AD6E95"/>
    <w:rsid w:val="00AE22DE"/>
    <w:rsid w:val="00AE68FE"/>
    <w:rsid w:val="00B008F7"/>
    <w:rsid w:val="00B06593"/>
    <w:rsid w:val="00B26187"/>
    <w:rsid w:val="00B272F0"/>
    <w:rsid w:val="00B340F7"/>
    <w:rsid w:val="00B35DC2"/>
    <w:rsid w:val="00B374EF"/>
    <w:rsid w:val="00B4206C"/>
    <w:rsid w:val="00B47AC3"/>
    <w:rsid w:val="00B57306"/>
    <w:rsid w:val="00B6532F"/>
    <w:rsid w:val="00B6559A"/>
    <w:rsid w:val="00B725F8"/>
    <w:rsid w:val="00B7787A"/>
    <w:rsid w:val="00BA4C56"/>
    <w:rsid w:val="00BA6A7E"/>
    <w:rsid w:val="00BC2604"/>
    <w:rsid w:val="00BC460E"/>
    <w:rsid w:val="00BD0728"/>
    <w:rsid w:val="00BD6FBF"/>
    <w:rsid w:val="00BE2ED3"/>
    <w:rsid w:val="00BE6942"/>
    <w:rsid w:val="00BF1802"/>
    <w:rsid w:val="00BF2711"/>
    <w:rsid w:val="00C0283D"/>
    <w:rsid w:val="00C02AE1"/>
    <w:rsid w:val="00C04087"/>
    <w:rsid w:val="00C07051"/>
    <w:rsid w:val="00C10551"/>
    <w:rsid w:val="00C20185"/>
    <w:rsid w:val="00C221F6"/>
    <w:rsid w:val="00C23EAB"/>
    <w:rsid w:val="00C30808"/>
    <w:rsid w:val="00C417F6"/>
    <w:rsid w:val="00C529B5"/>
    <w:rsid w:val="00C62818"/>
    <w:rsid w:val="00C65516"/>
    <w:rsid w:val="00C667E9"/>
    <w:rsid w:val="00C95919"/>
    <w:rsid w:val="00CB1EE4"/>
    <w:rsid w:val="00CB587F"/>
    <w:rsid w:val="00CC18D8"/>
    <w:rsid w:val="00CC2A97"/>
    <w:rsid w:val="00CD2A25"/>
    <w:rsid w:val="00CD5574"/>
    <w:rsid w:val="00CD7C1B"/>
    <w:rsid w:val="00CE7103"/>
    <w:rsid w:val="00D313FC"/>
    <w:rsid w:val="00D51DCA"/>
    <w:rsid w:val="00D5275D"/>
    <w:rsid w:val="00D53D6E"/>
    <w:rsid w:val="00D61AAD"/>
    <w:rsid w:val="00D62506"/>
    <w:rsid w:val="00D826EA"/>
    <w:rsid w:val="00D935FB"/>
    <w:rsid w:val="00D94B88"/>
    <w:rsid w:val="00DB3866"/>
    <w:rsid w:val="00DB6E00"/>
    <w:rsid w:val="00DC0172"/>
    <w:rsid w:val="00DD3CAE"/>
    <w:rsid w:val="00DF2FBE"/>
    <w:rsid w:val="00DF629C"/>
    <w:rsid w:val="00E37CD2"/>
    <w:rsid w:val="00E548C0"/>
    <w:rsid w:val="00E54E3C"/>
    <w:rsid w:val="00E638A8"/>
    <w:rsid w:val="00EA0F1E"/>
    <w:rsid w:val="00EB2066"/>
    <w:rsid w:val="00ED125D"/>
    <w:rsid w:val="00EE41ED"/>
    <w:rsid w:val="00EE5F4F"/>
    <w:rsid w:val="00EE69D9"/>
    <w:rsid w:val="00F11CAE"/>
    <w:rsid w:val="00F219BF"/>
    <w:rsid w:val="00F37996"/>
    <w:rsid w:val="00F657BB"/>
    <w:rsid w:val="00F761B6"/>
    <w:rsid w:val="00F961E4"/>
    <w:rsid w:val="00F962E4"/>
    <w:rsid w:val="00FA06E9"/>
    <w:rsid w:val="00FA3785"/>
    <w:rsid w:val="00FC2AA7"/>
    <w:rsid w:val="00FC78F6"/>
    <w:rsid w:val="00FD32ED"/>
    <w:rsid w:val="00FD7E08"/>
    <w:rsid w:val="00FF51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F3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BodyText"/>
    <w:link w:val="Heading4Char"/>
    <w:qFormat/>
    <w:rsid w:val="0037382A"/>
    <w:pPr>
      <w:keepLines w:val="0"/>
      <w:tabs>
        <w:tab w:val="left" w:pos="900"/>
      </w:tabs>
      <w:spacing w:before="240" w:after="60" w:line="240" w:lineRule="auto"/>
      <w:outlineLvl w:val="3"/>
    </w:pPr>
    <w:rPr>
      <w:rFonts w:ascii="Arial" w:eastAsia="Times New Roman" w:hAnsi="Arial" w:cs="Times New Roman"/>
      <w:bCs w:val="0"/>
      <w:noProof/>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5A"/>
    <w:pPr>
      <w:ind w:left="720"/>
      <w:contextualSpacing/>
    </w:pPr>
  </w:style>
  <w:style w:type="paragraph" w:styleId="BalloonText">
    <w:name w:val="Balloon Text"/>
    <w:basedOn w:val="Normal"/>
    <w:link w:val="BalloonTextChar"/>
    <w:uiPriority w:val="99"/>
    <w:semiHidden/>
    <w:unhideWhenUsed/>
    <w:rsid w:val="0022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52"/>
    <w:rPr>
      <w:rFonts w:ascii="Tahoma" w:hAnsi="Tahoma" w:cs="Tahoma"/>
      <w:sz w:val="16"/>
      <w:szCs w:val="16"/>
    </w:rPr>
  </w:style>
  <w:style w:type="paragraph" w:customStyle="1" w:styleId="Default">
    <w:name w:val="Default"/>
    <w:rsid w:val="0097195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0F5DF6"/>
    <w:pPr>
      <w:spacing w:after="0" w:line="240" w:lineRule="auto"/>
    </w:pPr>
    <w:rPr>
      <w:sz w:val="20"/>
      <w:szCs w:val="20"/>
    </w:rPr>
  </w:style>
  <w:style w:type="character" w:customStyle="1" w:styleId="FootnoteTextChar">
    <w:name w:val="Footnote Text Char"/>
    <w:basedOn w:val="DefaultParagraphFont"/>
    <w:link w:val="FootnoteText"/>
    <w:uiPriority w:val="99"/>
    <w:rsid w:val="000F5DF6"/>
    <w:rPr>
      <w:sz w:val="20"/>
      <w:szCs w:val="20"/>
    </w:rPr>
  </w:style>
  <w:style w:type="character" w:styleId="FootnoteReference">
    <w:name w:val="footnote reference"/>
    <w:basedOn w:val="DefaultParagraphFont"/>
    <w:semiHidden/>
    <w:unhideWhenUsed/>
    <w:rsid w:val="000F5DF6"/>
    <w:rPr>
      <w:vertAlign w:val="superscript"/>
    </w:rPr>
  </w:style>
  <w:style w:type="character" w:customStyle="1" w:styleId="apple-style-span">
    <w:name w:val="apple-style-span"/>
    <w:basedOn w:val="DefaultParagraphFont"/>
    <w:rsid w:val="00BD09D0"/>
  </w:style>
  <w:style w:type="character" w:customStyle="1" w:styleId="apple-converted-space">
    <w:name w:val="apple-converted-space"/>
    <w:basedOn w:val="DefaultParagraphFont"/>
    <w:rsid w:val="00BD09D0"/>
  </w:style>
  <w:style w:type="paragraph" w:styleId="NoSpacing">
    <w:name w:val="No Spacing"/>
    <w:uiPriority w:val="1"/>
    <w:qFormat/>
    <w:rsid w:val="00312BA7"/>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A9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BA"/>
  </w:style>
  <w:style w:type="paragraph" w:styleId="Footer">
    <w:name w:val="footer"/>
    <w:basedOn w:val="Normal"/>
    <w:link w:val="FooterChar"/>
    <w:uiPriority w:val="99"/>
    <w:unhideWhenUsed/>
    <w:rsid w:val="00A9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BA"/>
  </w:style>
  <w:style w:type="character" w:styleId="Hyperlink">
    <w:name w:val="Hyperlink"/>
    <w:basedOn w:val="DefaultParagraphFont"/>
    <w:uiPriority w:val="99"/>
    <w:unhideWhenUsed/>
    <w:rsid w:val="00F73FE4"/>
    <w:rPr>
      <w:color w:val="0000FF"/>
      <w:u w:val="single"/>
    </w:rPr>
  </w:style>
  <w:style w:type="character" w:styleId="Strong">
    <w:name w:val="Strong"/>
    <w:basedOn w:val="DefaultParagraphFont"/>
    <w:uiPriority w:val="22"/>
    <w:qFormat/>
    <w:rsid w:val="00653093"/>
    <w:rPr>
      <w:b/>
      <w:bCs/>
    </w:rPr>
  </w:style>
  <w:style w:type="character" w:customStyle="1" w:styleId="Heading4Char">
    <w:name w:val="Heading 4 Char"/>
    <w:basedOn w:val="DefaultParagraphFont"/>
    <w:link w:val="Heading4"/>
    <w:rsid w:val="0037382A"/>
    <w:rPr>
      <w:rFonts w:ascii="Arial" w:eastAsia="Times New Roman" w:hAnsi="Arial" w:cs="Times New Roman"/>
      <w:b/>
      <w:noProof/>
      <w:kern w:val="28"/>
      <w:sz w:val="24"/>
      <w:szCs w:val="20"/>
    </w:rPr>
  </w:style>
  <w:style w:type="paragraph" w:styleId="BodyText">
    <w:name w:val="Body Text"/>
    <w:aliases w:val="Body Text Char Char Char"/>
    <w:link w:val="BodyTextChar"/>
    <w:rsid w:val="0037382A"/>
    <w:pPr>
      <w:spacing w:before="120" w:after="0" w:line="240" w:lineRule="auto"/>
    </w:pPr>
    <w:rPr>
      <w:rFonts w:ascii="Times New Roman" w:eastAsia="Times New Roman" w:hAnsi="Times New Roman" w:cs="Times New Roman"/>
      <w:noProof/>
      <w:sz w:val="24"/>
      <w:szCs w:val="20"/>
    </w:rPr>
  </w:style>
  <w:style w:type="character" w:customStyle="1" w:styleId="BodyTextChar">
    <w:name w:val="Body Text Char"/>
    <w:aliases w:val="Body Text Char Char Char Char"/>
    <w:basedOn w:val="DefaultParagraphFont"/>
    <w:link w:val="BodyText"/>
    <w:rsid w:val="0037382A"/>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uiPriority w:val="9"/>
    <w:semiHidden/>
    <w:rsid w:val="0037382A"/>
    <w:rPr>
      <w:rFonts w:asciiTheme="majorHAnsi" w:eastAsiaTheme="majorEastAsia" w:hAnsiTheme="majorHAnsi" w:cstheme="majorBidi"/>
      <w:b/>
      <w:bCs/>
      <w:color w:val="4F81BD" w:themeColor="accent1"/>
    </w:rPr>
  </w:style>
  <w:style w:type="paragraph" w:customStyle="1" w:styleId="CustomTOC3">
    <w:name w:val="CustomTOC3"/>
    <w:qFormat/>
    <w:rsid w:val="0037382A"/>
    <w:pPr>
      <w:spacing w:after="0" w:line="240" w:lineRule="auto"/>
    </w:pPr>
    <w:rPr>
      <w:rFonts w:ascii="Arial" w:eastAsia="Times New Roman" w:hAnsi="Arial" w:cs="Times New Roman"/>
      <w:b/>
      <w:sz w:val="28"/>
      <w:szCs w:val="24"/>
      <w:lang w:val="fr-FR"/>
    </w:rPr>
  </w:style>
  <w:style w:type="paragraph" w:styleId="EndnoteText">
    <w:name w:val="endnote text"/>
    <w:basedOn w:val="Normal"/>
    <w:link w:val="EndnoteTextChar"/>
    <w:uiPriority w:val="99"/>
    <w:semiHidden/>
    <w:unhideWhenUsed/>
    <w:rsid w:val="00AC58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8E1"/>
    <w:rPr>
      <w:sz w:val="20"/>
      <w:szCs w:val="20"/>
    </w:rPr>
  </w:style>
  <w:style w:type="character" w:styleId="EndnoteReference">
    <w:name w:val="endnote reference"/>
    <w:basedOn w:val="DefaultParagraphFont"/>
    <w:uiPriority w:val="99"/>
    <w:semiHidden/>
    <w:unhideWhenUsed/>
    <w:rsid w:val="00AC58E1"/>
    <w:rPr>
      <w:vertAlign w:val="superscript"/>
    </w:rPr>
  </w:style>
  <w:style w:type="character" w:customStyle="1" w:styleId="mw-headline">
    <w:name w:val="mw-headline"/>
    <w:basedOn w:val="DefaultParagraphFont"/>
    <w:rsid w:val="00381E00"/>
  </w:style>
  <w:style w:type="character" w:styleId="FollowedHyperlink">
    <w:name w:val="FollowedHyperlink"/>
    <w:basedOn w:val="DefaultParagraphFont"/>
    <w:uiPriority w:val="99"/>
    <w:semiHidden/>
    <w:unhideWhenUsed/>
    <w:rsid w:val="00C308F9"/>
    <w:rPr>
      <w:color w:val="800080" w:themeColor="followedHyperlink"/>
      <w:u w:val="single"/>
    </w:rPr>
  </w:style>
  <w:style w:type="table" w:styleId="TableGrid">
    <w:name w:val="Table Grid"/>
    <w:basedOn w:val="TableNormal"/>
    <w:uiPriority w:val="59"/>
    <w:rsid w:val="00D12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7AF5"/>
    <w:rPr>
      <w:sz w:val="16"/>
      <w:szCs w:val="16"/>
    </w:rPr>
  </w:style>
  <w:style w:type="paragraph" w:styleId="CommentText">
    <w:name w:val="annotation text"/>
    <w:basedOn w:val="Normal"/>
    <w:link w:val="CommentTextChar"/>
    <w:uiPriority w:val="99"/>
    <w:semiHidden/>
    <w:unhideWhenUsed/>
    <w:rsid w:val="00927AF5"/>
    <w:pPr>
      <w:spacing w:line="240" w:lineRule="auto"/>
    </w:pPr>
    <w:rPr>
      <w:sz w:val="20"/>
      <w:szCs w:val="20"/>
    </w:rPr>
  </w:style>
  <w:style w:type="character" w:customStyle="1" w:styleId="CommentTextChar">
    <w:name w:val="Comment Text Char"/>
    <w:basedOn w:val="DefaultParagraphFont"/>
    <w:link w:val="CommentText"/>
    <w:uiPriority w:val="99"/>
    <w:semiHidden/>
    <w:rsid w:val="00927AF5"/>
    <w:rPr>
      <w:sz w:val="20"/>
      <w:szCs w:val="20"/>
    </w:rPr>
  </w:style>
  <w:style w:type="paragraph" w:styleId="CommentSubject">
    <w:name w:val="annotation subject"/>
    <w:basedOn w:val="CommentText"/>
    <w:next w:val="CommentText"/>
    <w:link w:val="CommentSubjectChar"/>
    <w:uiPriority w:val="99"/>
    <w:semiHidden/>
    <w:unhideWhenUsed/>
    <w:rsid w:val="00927AF5"/>
    <w:rPr>
      <w:b/>
      <w:bCs/>
    </w:rPr>
  </w:style>
  <w:style w:type="character" w:customStyle="1" w:styleId="CommentSubjectChar">
    <w:name w:val="Comment Subject Char"/>
    <w:basedOn w:val="CommentTextChar"/>
    <w:link w:val="CommentSubject"/>
    <w:uiPriority w:val="99"/>
    <w:semiHidden/>
    <w:rsid w:val="00927AF5"/>
    <w:rPr>
      <w:b/>
      <w:bCs/>
      <w:sz w:val="20"/>
      <w:szCs w:val="20"/>
    </w:rPr>
  </w:style>
  <w:style w:type="paragraph" w:styleId="Revision">
    <w:name w:val="Revision"/>
    <w:hidden/>
    <w:uiPriority w:val="99"/>
    <w:semiHidden/>
    <w:rsid w:val="003C24BE"/>
    <w:pPr>
      <w:spacing w:after="0" w:line="240" w:lineRule="auto"/>
    </w:pPr>
  </w:style>
  <w:style w:type="character" w:styleId="LineNumber">
    <w:name w:val="line number"/>
    <w:basedOn w:val="DefaultParagraphFont"/>
    <w:uiPriority w:val="99"/>
    <w:semiHidden/>
    <w:unhideWhenUsed/>
    <w:rsid w:val="00FD7E08"/>
  </w:style>
  <w:style w:type="character" w:styleId="Emphasis">
    <w:name w:val="Emphasis"/>
    <w:basedOn w:val="DefaultParagraphFont"/>
    <w:uiPriority w:val="20"/>
    <w:qFormat/>
    <w:rsid w:val="001A3298"/>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38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BodyText"/>
    <w:link w:val="Heading4Char"/>
    <w:qFormat/>
    <w:rsid w:val="0037382A"/>
    <w:pPr>
      <w:keepLines w:val="0"/>
      <w:tabs>
        <w:tab w:val="left" w:pos="900"/>
      </w:tabs>
      <w:spacing w:before="240" w:after="60" w:line="240" w:lineRule="auto"/>
      <w:outlineLvl w:val="3"/>
    </w:pPr>
    <w:rPr>
      <w:rFonts w:ascii="Arial" w:eastAsia="Times New Roman" w:hAnsi="Arial" w:cs="Times New Roman"/>
      <w:bCs w:val="0"/>
      <w:noProof/>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5A"/>
    <w:pPr>
      <w:ind w:left="720"/>
      <w:contextualSpacing/>
    </w:pPr>
  </w:style>
  <w:style w:type="paragraph" w:styleId="BalloonText">
    <w:name w:val="Balloon Text"/>
    <w:basedOn w:val="Normal"/>
    <w:link w:val="BalloonTextChar"/>
    <w:uiPriority w:val="99"/>
    <w:semiHidden/>
    <w:unhideWhenUsed/>
    <w:rsid w:val="0022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52"/>
    <w:rPr>
      <w:rFonts w:ascii="Tahoma" w:hAnsi="Tahoma" w:cs="Tahoma"/>
      <w:sz w:val="16"/>
      <w:szCs w:val="16"/>
    </w:rPr>
  </w:style>
  <w:style w:type="paragraph" w:customStyle="1" w:styleId="Default">
    <w:name w:val="Default"/>
    <w:rsid w:val="0097195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0F5DF6"/>
    <w:pPr>
      <w:spacing w:after="0" w:line="240" w:lineRule="auto"/>
    </w:pPr>
    <w:rPr>
      <w:sz w:val="20"/>
      <w:szCs w:val="20"/>
    </w:rPr>
  </w:style>
  <w:style w:type="character" w:customStyle="1" w:styleId="FootnoteTextChar">
    <w:name w:val="Footnote Text Char"/>
    <w:basedOn w:val="DefaultParagraphFont"/>
    <w:link w:val="FootnoteText"/>
    <w:uiPriority w:val="99"/>
    <w:rsid w:val="000F5DF6"/>
    <w:rPr>
      <w:sz w:val="20"/>
      <w:szCs w:val="20"/>
    </w:rPr>
  </w:style>
  <w:style w:type="character" w:styleId="FootnoteReference">
    <w:name w:val="footnote reference"/>
    <w:basedOn w:val="DefaultParagraphFont"/>
    <w:semiHidden/>
    <w:unhideWhenUsed/>
    <w:rsid w:val="000F5DF6"/>
    <w:rPr>
      <w:vertAlign w:val="superscript"/>
    </w:rPr>
  </w:style>
  <w:style w:type="character" w:customStyle="1" w:styleId="apple-style-span">
    <w:name w:val="apple-style-span"/>
    <w:basedOn w:val="DefaultParagraphFont"/>
    <w:rsid w:val="00BD09D0"/>
  </w:style>
  <w:style w:type="character" w:customStyle="1" w:styleId="apple-converted-space">
    <w:name w:val="apple-converted-space"/>
    <w:basedOn w:val="DefaultParagraphFont"/>
    <w:rsid w:val="00BD09D0"/>
  </w:style>
  <w:style w:type="paragraph" w:styleId="NoSpacing">
    <w:name w:val="No Spacing"/>
    <w:uiPriority w:val="1"/>
    <w:qFormat/>
    <w:rsid w:val="00312BA7"/>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A92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8BA"/>
  </w:style>
  <w:style w:type="paragraph" w:styleId="Footer">
    <w:name w:val="footer"/>
    <w:basedOn w:val="Normal"/>
    <w:link w:val="FooterChar"/>
    <w:uiPriority w:val="99"/>
    <w:unhideWhenUsed/>
    <w:rsid w:val="00A92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8BA"/>
  </w:style>
  <w:style w:type="character" w:styleId="Hyperlink">
    <w:name w:val="Hyperlink"/>
    <w:basedOn w:val="DefaultParagraphFont"/>
    <w:uiPriority w:val="99"/>
    <w:unhideWhenUsed/>
    <w:rsid w:val="00F73FE4"/>
    <w:rPr>
      <w:color w:val="0000FF"/>
      <w:u w:val="single"/>
    </w:rPr>
  </w:style>
  <w:style w:type="character" w:styleId="Strong">
    <w:name w:val="Strong"/>
    <w:basedOn w:val="DefaultParagraphFont"/>
    <w:uiPriority w:val="22"/>
    <w:qFormat/>
    <w:rsid w:val="00653093"/>
    <w:rPr>
      <w:b/>
      <w:bCs/>
    </w:rPr>
  </w:style>
  <w:style w:type="character" w:customStyle="1" w:styleId="Heading4Char">
    <w:name w:val="Heading 4 Char"/>
    <w:basedOn w:val="DefaultParagraphFont"/>
    <w:link w:val="Heading4"/>
    <w:rsid w:val="0037382A"/>
    <w:rPr>
      <w:rFonts w:ascii="Arial" w:eastAsia="Times New Roman" w:hAnsi="Arial" w:cs="Times New Roman"/>
      <w:b/>
      <w:noProof/>
      <w:kern w:val="28"/>
      <w:sz w:val="24"/>
      <w:szCs w:val="20"/>
    </w:rPr>
  </w:style>
  <w:style w:type="paragraph" w:styleId="BodyText">
    <w:name w:val="Body Text"/>
    <w:aliases w:val="Body Text Char Char Char"/>
    <w:link w:val="BodyTextChar"/>
    <w:rsid w:val="0037382A"/>
    <w:pPr>
      <w:spacing w:before="120" w:after="0" w:line="240" w:lineRule="auto"/>
    </w:pPr>
    <w:rPr>
      <w:rFonts w:ascii="Times New Roman" w:eastAsia="Times New Roman" w:hAnsi="Times New Roman" w:cs="Times New Roman"/>
      <w:noProof/>
      <w:sz w:val="24"/>
      <w:szCs w:val="20"/>
    </w:rPr>
  </w:style>
  <w:style w:type="character" w:customStyle="1" w:styleId="BodyTextChar">
    <w:name w:val="Body Text Char"/>
    <w:aliases w:val="Body Text Char Char Char Char"/>
    <w:basedOn w:val="DefaultParagraphFont"/>
    <w:link w:val="BodyText"/>
    <w:rsid w:val="0037382A"/>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uiPriority w:val="9"/>
    <w:semiHidden/>
    <w:rsid w:val="0037382A"/>
    <w:rPr>
      <w:rFonts w:asciiTheme="majorHAnsi" w:eastAsiaTheme="majorEastAsia" w:hAnsiTheme="majorHAnsi" w:cstheme="majorBidi"/>
      <w:b/>
      <w:bCs/>
      <w:color w:val="4F81BD" w:themeColor="accent1"/>
    </w:rPr>
  </w:style>
  <w:style w:type="paragraph" w:customStyle="1" w:styleId="CustomTOC3">
    <w:name w:val="CustomTOC3"/>
    <w:qFormat/>
    <w:rsid w:val="0037382A"/>
    <w:pPr>
      <w:spacing w:after="0" w:line="240" w:lineRule="auto"/>
    </w:pPr>
    <w:rPr>
      <w:rFonts w:ascii="Arial" w:eastAsia="Times New Roman" w:hAnsi="Arial" w:cs="Times New Roman"/>
      <w:b/>
      <w:sz w:val="28"/>
      <w:szCs w:val="24"/>
      <w:lang w:val="fr-FR"/>
    </w:rPr>
  </w:style>
  <w:style w:type="paragraph" w:styleId="EndnoteText">
    <w:name w:val="endnote text"/>
    <w:basedOn w:val="Normal"/>
    <w:link w:val="EndnoteTextChar"/>
    <w:uiPriority w:val="99"/>
    <w:semiHidden/>
    <w:unhideWhenUsed/>
    <w:rsid w:val="00AC58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8E1"/>
    <w:rPr>
      <w:sz w:val="20"/>
      <w:szCs w:val="20"/>
    </w:rPr>
  </w:style>
  <w:style w:type="character" w:styleId="EndnoteReference">
    <w:name w:val="endnote reference"/>
    <w:basedOn w:val="DefaultParagraphFont"/>
    <w:uiPriority w:val="99"/>
    <w:semiHidden/>
    <w:unhideWhenUsed/>
    <w:rsid w:val="00AC58E1"/>
    <w:rPr>
      <w:vertAlign w:val="superscript"/>
    </w:rPr>
  </w:style>
  <w:style w:type="character" w:customStyle="1" w:styleId="mw-headline">
    <w:name w:val="mw-headline"/>
    <w:basedOn w:val="DefaultParagraphFont"/>
    <w:rsid w:val="00381E00"/>
  </w:style>
  <w:style w:type="character" w:styleId="FollowedHyperlink">
    <w:name w:val="FollowedHyperlink"/>
    <w:basedOn w:val="DefaultParagraphFont"/>
    <w:uiPriority w:val="99"/>
    <w:semiHidden/>
    <w:unhideWhenUsed/>
    <w:rsid w:val="00C308F9"/>
    <w:rPr>
      <w:color w:val="800080" w:themeColor="followedHyperlink"/>
      <w:u w:val="single"/>
    </w:rPr>
  </w:style>
  <w:style w:type="table" w:styleId="TableGrid">
    <w:name w:val="Table Grid"/>
    <w:basedOn w:val="TableNormal"/>
    <w:uiPriority w:val="59"/>
    <w:rsid w:val="00D12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7AF5"/>
    <w:rPr>
      <w:sz w:val="16"/>
      <w:szCs w:val="16"/>
    </w:rPr>
  </w:style>
  <w:style w:type="paragraph" w:styleId="CommentText">
    <w:name w:val="annotation text"/>
    <w:basedOn w:val="Normal"/>
    <w:link w:val="CommentTextChar"/>
    <w:uiPriority w:val="99"/>
    <w:semiHidden/>
    <w:unhideWhenUsed/>
    <w:rsid w:val="00927AF5"/>
    <w:pPr>
      <w:spacing w:line="240" w:lineRule="auto"/>
    </w:pPr>
    <w:rPr>
      <w:sz w:val="20"/>
      <w:szCs w:val="20"/>
    </w:rPr>
  </w:style>
  <w:style w:type="character" w:customStyle="1" w:styleId="CommentTextChar">
    <w:name w:val="Comment Text Char"/>
    <w:basedOn w:val="DefaultParagraphFont"/>
    <w:link w:val="CommentText"/>
    <w:uiPriority w:val="99"/>
    <w:semiHidden/>
    <w:rsid w:val="00927AF5"/>
    <w:rPr>
      <w:sz w:val="20"/>
      <w:szCs w:val="20"/>
    </w:rPr>
  </w:style>
  <w:style w:type="paragraph" w:styleId="CommentSubject">
    <w:name w:val="annotation subject"/>
    <w:basedOn w:val="CommentText"/>
    <w:next w:val="CommentText"/>
    <w:link w:val="CommentSubjectChar"/>
    <w:uiPriority w:val="99"/>
    <w:semiHidden/>
    <w:unhideWhenUsed/>
    <w:rsid w:val="00927AF5"/>
    <w:rPr>
      <w:b/>
      <w:bCs/>
    </w:rPr>
  </w:style>
  <w:style w:type="character" w:customStyle="1" w:styleId="CommentSubjectChar">
    <w:name w:val="Comment Subject Char"/>
    <w:basedOn w:val="CommentTextChar"/>
    <w:link w:val="CommentSubject"/>
    <w:uiPriority w:val="99"/>
    <w:semiHidden/>
    <w:rsid w:val="00927AF5"/>
    <w:rPr>
      <w:b/>
      <w:bCs/>
      <w:sz w:val="20"/>
      <w:szCs w:val="20"/>
    </w:rPr>
  </w:style>
  <w:style w:type="paragraph" w:styleId="Revision">
    <w:name w:val="Revision"/>
    <w:hidden/>
    <w:uiPriority w:val="99"/>
    <w:semiHidden/>
    <w:rsid w:val="003C24BE"/>
    <w:pPr>
      <w:spacing w:after="0" w:line="240" w:lineRule="auto"/>
    </w:pPr>
  </w:style>
  <w:style w:type="character" w:styleId="LineNumber">
    <w:name w:val="line number"/>
    <w:basedOn w:val="DefaultParagraphFont"/>
    <w:uiPriority w:val="99"/>
    <w:semiHidden/>
    <w:unhideWhenUsed/>
    <w:rsid w:val="00FD7E08"/>
  </w:style>
  <w:style w:type="character" w:styleId="Emphasis">
    <w:name w:val="Emphasis"/>
    <w:basedOn w:val="DefaultParagraphFont"/>
    <w:uiPriority w:val="20"/>
    <w:qFormat/>
    <w:rsid w:val="001A3298"/>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17070">
      <w:bodyDiv w:val="1"/>
      <w:marLeft w:val="0"/>
      <w:marRight w:val="0"/>
      <w:marTop w:val="0"/>
      <w:marBottom w:val="0"/>
      <w:divBdr>
        <w:top w:val="none" w:sz="0" w:space="0" w:color="auto"/>
        <w:left w:val="none" w:sz="0" w:space="0" w:color="auto"/>
        <w:bottom w:val="none" w:sz="0" w:space="0" w:color="auto"/>
        <w:right w:val="none" w:sz="0" w:space="0" w:color="auto"/>
      </w:divBdr>
    </w:div>
    <w:div w:id="728958413">
      <w:bodyDiv w:val="1"/>
      <w:marLeft w:val="0"/>
      <w:marRight w:val="0"/>
      <w:marTop w:val="0"/>
      <w:marBottom w:val="0"/>
      <w:divBdr>
        <w:top w:val="none" w:sz="0" w:space="0" w:color="auto"/>
        <w:left w:val="none" w:sz="0" w:space="0" w:color="auto"/>
        <w:bottom w:val="none" w:sz="0" w:space="0" w:color="auto"/>
        <w:right w:val="none" w:sz="0" w:space="0" w:color="auto"/>
      </w:divBdr>
    </w:div>
    <w:div w:id="980112929">
      <w:bodyDiv w:val="1"/>
      <w:marLeft w:val="0"/>
      <w:marRight w:val="0"/>
      <w:marTop w:val="0"/>
      <w:marBottom w:val="0"/>
      <w:divBdr>
        <w:top w:val="none" w:sz="0" w:space="0" w:color="auto"/>
        <w:left w:val="none" w:sz="0" w:space="0" w:color="auto"/>
        <w:bottom w:val="none" w:sz="0" w:space="0" w:color="auto"/>
        <w:right w:val="none" w:sz="0" w:space="0" w:color="auto"/>
      </w:divBdr>
    </w:div>
    <w:div w:id="1125541495">
      <w:bodyDiv w:val="1"/>
      <w:marLeft w:val="0"/>
      <w:marRight w:val="0"/>
      <w:marTop w:val="0"/>
      <w:marBottom w:val="0"/>
      <w:divBdr>
        <w:top w:val="none" w:sz="0" w:space="0" w:color="auto"/>
        <w:left w:val="none" w:sz="0" w:space="0" w:color="auto"/>
        <w:bottom w:val="none" w:sz="0" w:space="0" w:color="auto"/>
        <w:right w:val="none" w:sz="0" w:space="0" w:color="auto"/>
      </w:divBdr>
    </w:div>
    <w:div w:id="1160197334">
      <w:bodyDiv w:val="1"/>
      <w:marLeft w:val="0"/>
      <w:marRight w:val="0"/>
      <w:marTop w:val="0"/>
      <w:marBottom w:val="0"/>
      <w:divBdr>
        <w:top w:val="none" w:sz="0" w:space="0" w:color="auto"/>
        <w:left w:val="none" w:sz="0" w:space="0" w:color="auto"/>
        <w:bottom w:val="none" w:sz="0" w:space="0" w:color="auto"/>
        <w:right w:val="none" w:sz="0" w:space="0" w:color="auto"/>
      </w:divBdr>
    </w:div>
    <w:div w:id="1223256470">
      <w:bodyDiv w:val="1"/>
      <w:marLeft w:val="0"/>
      <w:marRight w:val="0"/>
      <w:marTop w:val="0"/>
      <w:marBottom w:val="0"/>
      <w:divBdr>
        <w:top w:val="none" w:sz="0" w:space="0" w:color="auto"/>
        <w:left w:val="none" w:sz="0" w:space="0" w:color="auto"/>
        <w:bottom w:val="none" w:sz="0" w:space="0" w:color="auto"/>
        <w:right w:val="none" w:sz="0" w:space="0" w:color="auto"/>
      </w:divBdr>
    </w:div>
    <w:div w:id="1628466987">
      <w:bodyDiv w:val="1"/>
      <w:marLeft w:val="0"/>
      <w:marRight w:val="0"/>
      <w:marTop w:val="0"/>
      <w:marBottom w:val="0"/>
      <w:divBdr>
        <w:top w:val="none" w:sz="0" w:space="0" w:color="auto"/>
        <w:left w:val="none" w:sz="0" w:space="0" w:color="auto"/>
        <w:bottom w:val="none" w:sz="0" w:space="0" w:color="auto"/>
        <w:right w:val="none" w:sz="0" w:space="0" w:color="auto"/>
      </w:divBdr>
    </w:div>
    <w:div w:id="1769155682">
      <w:bodyDiv w:val="1"/>
      <w:marLeft w:val="0"/>
      <w:marRight w:val="0"/>
      <w:marTop w:val="0"/>
      <w:marBottom w:val="0"/>
      <w:divBdr>
        <w:top w:val="none" w:sz="0" w:space="0" w:color="auto"/>
        <w:left w:val="none" w:sz="0" w:space="0" w:color="auto"/>
        <w:bottom w:val="none" w:sz="0" w:space="0" w:color="auto"/>
        <w:right w:val="none" w:sz="0" w:space="0" w:color="auto"/>
      </w:divBdr>
    </w:div>
    <w:div w:id="20523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Slide1.sldx"/><Relationship Id="rId17" Type="http://schemas.openxmlformats.org/officeDocument/2006/relationships/hyperlink" Target="http://www.ihe.net/Technical_Framework/upload/IHE_ITI_TF_Rev8-0_Vol3_FT_2011-08-19.pdf" TargetMode="External"/><Relationship Id="rId2" Type="http://schemas.openxmlformats.org/officeDocument/2006/relationships/numbering" Target="numbering.xml"/><Relationship Id="rId16" Type="http://schemas.openxmlformats.org/officeDocument/2006/relationships/hyperlink" Target="http://www.ihe.net/Technical_Framework/upload/IHE_ITI_Suppl_XDW_Rev2-1_TI_2011-10-0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PowerPoint_Slide2.sldx"/></Relationships>
</file>

<file path=word/_rels/footnotes.xml.rels><?xml version="1.0" encoding="UTF-8" standalone="yes"?>
<Relationships xmlns="http://schemas.openxmlformats.org/package/2006/relationships"><Relationship Id="rId3" Type="http://schemas.openxmlformats.org/officeDocument/2006/relationships/hyperlink" Target="http://www.aorn.org/Clinical_Practice/ToolKits/Patient_Hand_Off_Tool_Kit/Patient_Hand_Off_Tool_Kit.aspx" TargetMode="External"/><Relationship Id="rId7" Type="http://schemas.openxmlformats.org/officeDocument/2006/relationships/hyperlink" Target="http://wiki.siframework.org/Longitudinal+Care+Plan+SWG+Charter" TargetMode="External"/><Relationship Id="rId2" Type="http://schemas.openxmlformats.org/officeDocument/2006/relationships/hyperlink" Target="http://www.aorn.org/Clinical_Practice/ToolKits/Patient_Hand_Off_Tool_Kit/Patient_Hand_Off_Tool_Kit.aspx" TargetMode="External"/><Relationship Id="rId1" Type="http://schemas.openxmlformats.org/officeDocument/2006/relationships/hyperlink" Target="http://grants.nih.gov/grants/guide/pa-files/PA-01-124.html" TargetMode="External"/><Relationship Id="rId6" Type="http://schemas.openxmlformats.org/officeDocument/2006/relationships/hyperlink" Target="http://wiki.siframework.org/ToC+-+Care+Planning+SWG" TargetMode="External"/><Relationship Id="rId5" Type="http://schemas.openxmlformats.org/officeDocument/2006/relationships/hyperlink" Target="https://www.cms.gov/QualityMeasures/03_ElectronicSpecifications.asp" TargetMode="External"/><Relationship Id="rId4" Type="http://schemas.openxmlformats.org/officeDocument/2006/relationships/hyperlink" Target="http://www.cms.gov/ehrincentiv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B25F-4E4D-416F-963D-E130B2EB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9444</Words>
  <Characters>53835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63153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IHE PCC Nursing Subcommittee</dc:creator>
  <cp:lastModifiedBy>Employee</cp:lastModifiedBy>
  <cp:revision>4</cp:revision>
  <dcterms:created xsi:type="dcterms:W3CDTF">2012-07-31T07:59:00Z</dcterms:created>
  <dcterms:modified xsi:type="dcterms:W3CDTF">2012-07-31T08:42:00Z</dcterms:modified>
</cp:coreProperties>
</file>