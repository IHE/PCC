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3651D9" w:rsidRDefault="00D243DB" w:rsidP="00663624">
      <w:pPr>
        <w:jc w:val="center"/>
        <w:rPr>
          <w:b/>
          <w:sz w:val="44"/>
          <w:szCs w:val="44"/>
        </w:rPr>
      </w:pPr>
      <w:r w:rsidRPr="00613122">
        <w:rPr>
          <w:b/>
          <w:sz w:val="44"/>
          <w:szCs w:val="44"/>
        </w:rPr>
        <w:t>Q</w:t>
      </w:r>
      <w:r w:rsidR="00766E6E" w:rsidRPr="00613122">
        <w:rPr>
          <w:b/>
          <w:sz w:val="44"/>
          <w:szCs w:val="44"/>
        </w:rPr>
        <w:t>uery for Existing Data</w:t>
      </w:r>
      <w:r w:rsidRPr="00613122">
        <w:rPr>
          <w:b/>
          <w:sz w:val="44"/>
          <w:szCs w:val="44"/>
        </w:rPr>
        <w:t xml:space="preserve"> for Mobile</w:t>
      </w:r>
      <w:r w:rsidR="000F613A" w:rsidRPr="00613122">
        <w:rPr>
          <w:b/>
          <w:sz w:val="44"/>
          <w:szCs w:val="44"/>
        </w:rPr>
        <w:t xml:space="preserve"> </w:t>
      </w:r>
      <w:r w:rsidR="00CF283F" w:rsidRPr="00613122">
        <w:rPr>
          <w:b/>
          <w:sz w:val="44"/>
          <w:szCs w:val="44"/>
        </w:rPr>
        <w:br/>
        <w:t>(</w:t>
      </w:r>
      <w:r w:rsidRPr="00613122">
        <w:rPr>
          <w:b/>
          <w:sz w:val="44"/>
          <w:szCs w:val="44"/>
        </w:rPr>
        <w:t>QEDm</w:t>
      </w:r>
      <w:r w:rsidR="00CF283F" w:rsidRPr="00613122">
        <w:rPr>
          <w:b/>
          <w:sz w:val="44"/>
          <w:szCs w:val="44"/>
        </w:rPr>
        <w:t>)</w:t>
      </w:r>
    </w:p>
    <w:p w14:paraId="46EA8639" w14:textId="77777777" w:rsidR="00CF283F" w:rsidRPr="003651D9" w:rsidRDefault="00CF283F" w:rsidP="000125FF">
      <w:pPr>
        <w:pStyle w:val="Corpotesto"/>
      </w:pPr>
    </w:p>
    <w:p w14:paraId="2E2C1B3D" w14:textId="77777777" w:rsidR="007400C4" w:rsidRPr="003651D9" w:rsidRDefault="007400C4" w:rsidP="000125FF">
      <w:pPr>
        <w:pStyle w:val="Corpotesto"/>
      </w:pPr>
    </w:p>
    <w:p w14:paraId="6D1DC787" w14:textId="77777777" w:rsidR="00C1037F" w:rsidRPr="003651D9"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491E23EA" w14:textId="57C7BCF1" w:rsidR="0019627A"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7954857" w:history="1">
        <w:r w:rsidR="0019627A" w:rsidRPr="00C50E96">
          <w:rPr>
            <w:rStyle w:val="Collegamentoipertestuale"/>
            <w:noProof/>
          </w:rPr>
          <w:t>Open Issues and Questions</w:t>
        </w:r>
        <w:r w:rsidR="0019627A">
          <w:rPr>
            <w:noProof/>
            <w:webHidden/>
          </w:rPr>
          <w:tab/>
        </w:r>
        <w:r w:rsidR="0019627A">
          <w:rPr>
            <w:noProof/>
            <w:webHidden/>
          </w:rPr>
          <w:fldChar w:fldCharType="begin"/>
        </w:r>
        <w:r w:rsidR="0019627A">
          <w:rPr>
            <w:noProof/>
            <w:webHidden/>
          </w:rPr>
          <w:instrText xml:space="preserve"> PAGEREF _Toc477954857 \h </w:instrText>
        </w:r>
        <w:r w:rsidR="0019627A">
          <w:rPr>
            <w:noProof/>
            <w:webHidden/>
          </w:rPr>
        </w:r>
        <w:r w:rsidR="0019627A">
          <w:rPr>
            <w:noProof/>
            <w:webHidden/>
          </w:rPr>
          <w:fldChar w:fldCharType="separate"/>
        </w:r>
        <w:r w:rsidR="0019627A">
          <w:rPr>
            <w:noProof/>
            <w:webHidden/>
          </w:rPr>
          <w:t>5</w:t>
        </w:r>
        <w:r w:rsidR="0019627A">
          <w:rPr>
            <w:noProof/>
            <w:webHidden/>
          </w:rPr>
          <w:fldChar w:fldCharType="end"/>
        </w:r>
      </w:hyperlink>
    </w:p>
    <w:p w14:paraId="2454AE49" w14:textId="2DA2023E" w:rsidR="0019627A" w:rsidRDefault="00B702B7">
      <w:pPr>
        <w:pStyle w:val="Sommario2"/>
        <w:rPr>
          <w:rFonts w:asciiTheme="minorHAnsi" w:eastAsiaTheme="minorEastAsia" w:hAnsiTheme="minorHAnsi" w:cstheme="minorBidi"/>
          <w:noProof/>
          <w:sz w:val="22"/>
          <w:szCs w:val="22"/>
          <w:lang w:val="it-IT" w:eastAsia="it-IT"/>
        </w:rPr>
      </w:pPr>
      <w:hyperlink w:anchor="_Toc477954858" w:history="1">
        <w:r w:rsidR="0019627A" w:rsidRPr="00C50E96">
          <w:rPr>
            <w:rStyle w:val="Collegamentoipertestuale"/>
            <w:noProof/>
          </w:rPr>
          <w:t>Closed Issues</w:t>
        </w:r>
        <w:r w:rsidR="0019627A">
          <w:rPr>
            <w:noProof/>
            <w:webHidden/>
          </w:rPr>
          <w:tab/>
        </w:r>
        <w:r w:rsidR="0019627A">
          <w:rPr>
            <w:noProof/>
            <w:webHidden/>
          </w:rPr>
          <w:fldChar w:fldCharType="begin"/>
        </w:r>
        <w:r w:rsidR="0019627A">
          <w:rPr>
            <w:noProof/>
            <w:webHidden/>
          </w:rPr>
          <w:instrText xml:space="preserve"> PAGEREF _Toc477954858 \h </w:instrText>
        </w:r>
        <w:r w:rsidR="0019627A">
          <w:rPr>
            <w:noProof/>
            <w:webHidden/>
          </w:rPr>
        </w:r>
        <w:r w:rsidR="0019627A">
          <w:rPr>
            <w:noProof/>
            <w:webHidden/>
          </w:rPr>
          <w:fldChar w:fldCharType="separate"/>
        </w:r>
        <w:r w:rsidR="0019627A">
          <w:rPr>
            <w:noProof/>
            <w:webHidden/>
          </w:rPr>
          <w:t>7</w:t>
        </w:r>
        <w:r w:rsidR="0019627A">
          <w:rPr>
            <w:noProof/>
            <w:webHidden/>
          </w:rPr>
          <w:fldChar w:fldCharType="end"/>
        </w:r>
      </w:hyperlink>
    </w:p>
    <w:p w14:paraId="5FAEFE09" w14:textId="714287AF" w:rsidR="0019627A" w:rsidRDefault="00B702B7">
      <w:pPr>
        <w:pStyle w:val="Sommario2"/>
        <w:rPr>
          <w:rFonts w:asciiTheme="minorHAnsi" w:eastAsiaTheme="minorEastAsia" w:hAnsiTheme="minorHAnsi" w:cstheme="minorBidi"/>
          <w:noProof/>
          <w:sz w:val="22"/>
          <w:szCs w:val="22"/>
          <w:lang w:val="it-IT" w:eastAsia="it-IT"/>
        </w:rPr>
      </w:pPr>
      <w:hyperlink w:anchor="_Toc477954859" w:history="1">
        <w:r w:rsidR="0019627A" w:rsidRPr="00C50E96">
          <w:rPr>
            <w:rStyle w:val="Collegamentoipertestuale"/>
            <w:noProof/>
          </w:rPr>
          <w:t>Copyright Licenses</w:t>
        </w:r>
        <w:r w:rsidR="0019627A">
          <w:rPr>
            <w:noProof/>
            <w:webHidden/>
          </w:rPr>
          <w:tab/>
        </w:r>
        <w:r w:rsidR="0019627A">
          <w:rPr>
            <w:noProof/>
            <w:webHidden/>
          </w:rPr>
          <w:fldChar w:fldCharType="begin"/>
        </w:r>
        <w:r w:rsidR="0019627A">
          <w:rPr>
            <w:noProof/>
            <w:webHidden/>
          </w:rPr>
          <w:instrText xml:space="preserve"> PAGEREF _Toc477954859 \h </w:instrText>
        </w:r>
        <w:r w:rsidR="0019627A">
          <w:rPr>
            <w:noProof/>
            <w:webHidden/>
          </w:rPr>
        </w:r>
        <w:r w:rsidR="0019627A">
          <w:rPr>
            <w:noProof/>
            <w:webHidden/>
          </w:rPr>
          <w:fldChar w:fldCharType="separate"/>
        </w:r>
        <w:r w:rsidR="0019627A">
          <w:rPr>
            <w:noProof/>
            <w:webHidden/>
          </w:rPr>
          <w:t>12</w:t>
        </w:r>
        <w:r w:rsidR="0019627A">
          <w:rPr>
            <w:noProof/>
            <w:webHidden/>
          </w:rPr>
          <w:fldChar w:fldCharType="end"/>
        </w:r>
      </w:hyperlink>
    </w:p>
    <w:p w14:paraId="57547F1A" w14:textId="55CE7C23" w:rsidR="0019627A" w:rsidRDefault="00B702B7">
      <w:pPr>
        <w:pStyle w:val="Sommario2"/>
        <w:rPr>
          <w:rFonts w:asciiTheme="minorHAnsi" w:eastAsiaTheme="minorEastAsia" w:hAnsiTheme="minorHAnsi" w:cstheme="minorBidi"/>
          <w:noProof/>
          <w:sz w:val="22"/>
          <w:szCs w:val="22"/>
          <w:lang w:val="it-IT" w:eastAsia="it-IT"/>
        </w:rPr>
      </w:pPr>
      <w:hyperlink w:anchor="_Toc477954860" w:history="1">
        <w:r w:rsidR="0019627A" w:rsidRPr="00C50E96">
          <w:rPr>
            <w:rStyle w:val="Collegamentoipertestuale"/>
            <w:noProof/>
          </w:rPr>
          <w:t>Classification of Information</w:t>
        </w:r>
        <w:r w:rsidR="0019627A">
          <w:rPr>
            <w:noProof/>
            <w:webHidden/>
          </w:rPr>
          <w:tab/>
        </w:r>
        <w:r w:rsidR="0019627A">
          <w:rPr>
            <w:noProof/>
            <w:webHidden/>
          </w:rPr>
          <w:fldChar w:fldCharType="begin"/>
        </w:r>
        <w:r w:rsidR="0019627A">
          <w:rPr>
            <w:noProof/>
            <w:webHidden/>
          </w:rPr>
          <w:instrText xml:space="preserve"> PAGEREF _Toc477954860 \h </w:instrText>
        </w:r>
        <w:r w:rsidR="0019627A">
          <w:rPr>
            <w:noProof/>
            <w:webHidden/>
          </w:rPr>
        </w:r>
        <w:r w:rsidR="0019627A">
          <w:rPr>
            <w:noProof/>
            <w:webHidden/>
          </w:rPr>
          <w:fldChar w:fldCharType="separate"/>
        </w:r>
        <w:r w:rsidR="0019627A">
          <w:rPr>
            <w:noProof/>
            <w:webHidden/>
          </w:rPr>
          <w:t>13</w:t>
        </w:r>
        <w:r w:rsidR="0019627A">
          <w:rPr>
            <w:noProof/>
            <w:webHidden/>
          </w:rPr>
          <w:fldChar w:fldCharType="end"/>
        </w:r>
      </w:hyperlink>
    </w:p>
    <w:p w14:paraId="5F9CEE7F" w14:textId="5FB65681" w:rsidR="0019627A" w:rsidRDefault="00B702B7">
      <w:pPr>
        <w:pStyle w:val="Sommario2"/>
        <w:rPr>
          <w:rFonts w:asciiTheme="minorHAnsi" w:eastAsiaTheme="minorEastAsia" w:hAnsiTheme="minorHAnsi" w:cstheme="minorBidi"/>
          <w:noProof/>
          <w:sz w:val="22"/>
          <w:szCs w:val="22"/>
          <w:lang w:val="it-IT" w:eastAsia="it-IT"/>
        </w:rPr>
      </w:pPr>
      <w:hyperlink w:anchor="_Toc477954861" w:history="1">
        <w:r w:rsidR="0019627A" w:rsidRPr="00C50E96">
          <w:rPr>
            <w:rStyle w:val="Collegamentoipertestuale"/>
            <w:noProof/>
          </w:rPr>
          <w:t>X.1 QEDm Actors, Transactions and Content Modules</w:t>
        </w:r>
        <w:r w:rsidR="0019627A">
          <w:rPr>
            <w:noProof/>
            <w:webHidden/>
          </w:rPr>
          <w:tab/>
        </w:r>
        <w:r w:rsidR="0019627A">
          <w:rPr>
            <w:noProof/>
            <w:webHidden/>
          </w:rPr>
          <w:fldChar w:fldCharType="begin"/>
        </w:r>
        <w:r w:rsidR="0019627A">
          <w:rPr>
            <w:noProof/>
            <w:webHidden/>
          </w:rPr>
          <w:instrText xml:space="preserve"> PAGEREF _Toc477954861 \h </w:instrText>
        </w:r>
        <w:r w:rsidR="0019627A">
          <w:rPr>
            <w:noProof/>
            <w:webHidden/>
          </w:rPr>
        </w:r>
        <w:r w:rsidR="0019627A">
          <w:rPr>
            <w:noProof/>
            <w:webHidden/>
          </w:rPr>
          <w:fldChar w:fldCharType="separate"/>
        </w:r>
        <w:r w:rsidR="0019627A">
          <w:rPr>
            <w:noProof/>
            <w:webHidden/>
          </w:rPr>
          <w:t>14</w:t>
        </w:r>
        <w:r w:rsidR="0019627A">
          <w:rPr>
            <w:noProof/>
            <w:webHidden/>
          </w:rPr>
          <w:fldChar w:fldCharType="end"/>
        </w:r>
      </w:hyperlink>
    </w:p>
    <w:p w14:paraId="2276671D" w14:textId="4FC0ECCC" w:rsidR="0019627A" w:rsidRDefault="00B702B7">
      <w:pPr>
        <w:pStyle w:val="Sommario3"/>
        <w:rPr>
          <w:rFonts w:asciiTheme="minorHAnsi" w:eastAsiaTheme="minorEastAsia" w:hAnsiTheme="minorHAnsi" w:cstheme="minorBidi"/>
          <w:noProof/>
          <w:sz w:val="22"/>
          <w:szCs w:val="22"/>
          <w:lang w:val="it-IT" w:eastAsia="it-IT"/>
        </w:rPr>
      </w:pPr>
      <w:hyperlink w:anchor="_Toc477954862" w:history="1">
        <w:r w:rsidR="0019627A" w:rsidRPr="00C50E96">
          <w:rPr>
            <w:rStyle w:val="Collegamentoipertestuale"/>
            <w:noProof/>
          </w:rPr>
          <w:t>X.1.1 Actor Descriptions and Actor Profile Requirements</w:t>
        </w:r>
        <w:r w:rsidR="0019627A">
          <w:rPr>
            <w:noProof/>
            <w:webHidden/>
          </w:rPr>
          <w:tab/>
        </w:r>
        <w:r w:rsidR="0019627A">
          <w:rPr>
            <w:noProof/>
            <w:webHidden/>
          </w:rPr>
          <w:fldChar w:fldCharType="begin"/>
        </w:r>
        <w:r w:rsidR="0019627A">
          <w:rPr>
            <w:noProof/>
            <w:webHidden/>
          </w:rPr>
          <w:instrText xml:space="preserve"> PAGEREF _Toc477954862 \h </w:instrText>
        </w:r>
        <w:r w:rsidR="0019627A">
          <w:rPr>
            <w:noProof/>
            <w:webHidden/>
          </w:rPr>
        </w:r>
        <w:r w:rsidR="0019627A">
          <w:rPr>
            <w:noProof/>
            <w:webHidden/>
          </w:rPr>
          <w:fldChar w:fldCharType="separate"/>
        </w:r>
        <w:r w:rsidR="0019627A">
          <w:rPr>
            <w:noProof/>
            <w:webHidden/>
          </w:rPr>
          <w:t>15</w:t>
        </w:r>
        <w:r w:rsidR="0019627A">
          <w:rPr>
            <w:noProof/>
            <w:webHidden/>
          </w:rPr>
          <w:fldChar w:fldCharType="end"/>
        </w:r>
      </w:hyperlink>
    </w:p>
    <w:p w14:paraId="335E895F" w14:textId="1138D6F7" w:rsidR="0019627A" w:rsidRDefault="00B702B7">
      <w:pPr>
        <w:pStyle w:val="Sommario2"/>
        <w:rPr>
          <w:rFonts w:asciiTheme="minorHAnsi" w:eastAsiaTheme="minorEastAsia" w:hAnsiTheme="minorHAnsi" w:cstheme="minorBidi"/>
          <w:noProof/>
          <w:sz w:val="22"/>
          <w:szCs w:val="22"/>
          <w:lang w:val="it-IT" w:eastAsia="it-IT"/>
        </w:rPr>
      </w:pPr>
      <w:hyperlink w:anchor="_Toc477954863" w:history="1">
        <w:r w:rsidR="0019627A" w:rsidRPr="00C50E96">
          <w:rPr>
            <w:rStyle w:val="Collegamentoipertestuale"/>
            <w:noProof/>
          </w:rPr>
          <w:t>X.2 QEDm Actor Options</w:t>
        </w:r>
        <w:r w:rsidR="0019627A">
          <w:rPr>
            <w:noProof/>
            <w:webHidden/>
          </w:rPr>
          <w:tab/>
        </w:r>
        <w:r w:rsidR="0019627A">
          <w:rPr>
            <w:noProof/>
            <w:webHidden/>
          </w:rPr>
          <w:fldChar w:fldCharType="begin"/>
        </w:r>
        <w:r w:rsidR="0019627A">
          <w:rPr>
            <w:noProof/>
            <w:webHidden/>
          </w:rPr>
          <w:instrText xml:space="preserve"> PAGEREF _Toc477954863 \h </w:instrText>
        </w:r>
        <w:r w:rsidR="0019627A">
          <w:rPr>
            <w:noProof/>
            <w:webHidden/>
          </w:rPr>
        </w:r>
        <w:r w:rsidR="0019627A">
          <w:rPr>
            <w:noProof/>
            <w:webHidden/>
          </w:rPr>
          <w:fldChar w:fldCharType="separate"/>
        </w:r>
        <w:r w:rsidR="0019627A">
          <w:rPr>
            <w:noProof/>
            <w:webHidden/>
          </w:rPr>
          <w:t>15</w:t>
        </w:r>
        <w:r w:rsidR="0019627A">
          <w:rPr>
            <w:noProof/>
            <w:webHidden/>
          </w:rPr>
          <w:fldChar w:fldCharType="end"/>
        </w:r>
      </w:hyperlink>
    </w:p>
    <w:p w14:paraId="4CC8C014" w14:textId="0A29242F" w:rsidR="0019627A" w:rsidRDefault="00B702B7">
      <w:pPr>
        <w:pStyle w:val="Sommario3"/>
        <w:rPr>
          <w:rFonts w:asciiTheme="minorHAnsi" w:eastAsiaTheme="minorEastAsia" w:hAnsiTheme="minorHAnsi" w:cstheme="minorBidi"/>
          <w:noProof/>
          <w:sz w:val="22"/>
          <w:szCs w:val="22"/>
          <w:lang w:val="it-IT" w:eastAsia="it-IT"/>
        </w:rPr>
      </w:pPr>
      <w:hyperlink w:anchor="_Toc477954864" w:history="1">
        <w:r w:rsidR="0019627A" w:rsidRPr="00C50E96">
          <w:rPr>
            <w:rStyle w:val="Collegamentoipertestuale"/>
            <w:noProof/>
          </w:rPr>
          <w:t>X.2.1 Clinical Data Consumer Options</w:t>
        </w:r>
        <w:r w:rsidR="0019627A">
          <w:rPr>
            <w:noProof/>
            <w:webHidden/>
          </w:rPr>
          <w:tab/>
        </w:r>
        <w:r w:rsidR="0019627A">
          <w:rPr>
            <w:noProof/>
            <w:webHidden/>
          </w:rPr>
          <w:fldChar w:fldCharType="begin"/>
        </w:r>
        <w:r w:rsidR="0019627A">
          <w:rPr>
            <w:noProof/>
            <w:webHidden/>
          </w:rPr>
          <w:instrText xml:space="preserve"> PAGEREF _Toc477954864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4C7D8C71" w14:textId="05A0A946" w:rsidR="0019627A" w:rsidRDefault="00B702B7">
      <w:pPr>
        <w:pStyle w:val="Sommario4"/>
        <w:rPr>
          <w:rFonts w:asciiTheme="minorHAnsi" w:eastAsiaTheme="minorEastAsia" w:hAnsiTheme="minorHAnsi" w:cstheme="minorBidi"/>
          <w:noProof/>
          <w:sz w:val="22"/>
          <w:szCs w:val="22"/>
          <w:lang w:val="it-IT" w:eastAsia="it-IT"/>
        </w:rPr>
      </w:pPr>
      <w:hyperlink w:anchor="_Toc477954865" w:history="1">
        <w:r w:rsidR="0019627A" w:rsidRPr="00C50E96">
          <w:rPr>
            <w:rStyle w:val="Collegamentoipertestuale"/>
            <w:noProof/>
          </w:rPr>
          <w:t>X.2.1.1 Vital Signs Option</w:t>
        </w:r>
        <w:r w:rsidR="0019627A">
          <w:rPr>
            <w:noProof/>
            <w:webHidden/>
          </w:rPr>
          <w:tab/>
        </w:r>
        <w:r w:rsidR="0019627A">
          <w:rPr>
            <w:noProof/>
            <w:webHidden/>
          </w:rPr>
          <w:fldChar w:fldCharType="begin"/>
        </w:r>
        <w:r w:rsidR="0019627A">
          <w:rPr>
            <w:noProof/>
            <w:webHidden/>
          </w:rPr>
          <w:instrText xml:space="preserve"> PAGEREF _Toc477954865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0781A857" w14:textId="1DB71C50" w:rsidR="0019627A" w:rsidRDefault="00B702B7">
      <w:pPr>
        <w:pStyle w:val="Sommario4"/>
        <w:rPr>
          <w:rFonts w:asciiTheme="minorHAnsi" w:eastAsiaTheme="minorEastAsia" w:hAnsiTheme="minorHAnsi" w:cstheme="minorBidi"/>
          <w:noProof/>
          <w:sz w:val="22"/>
          <w:szCs w:val="22"/>
          <w:lang w:val="it-IT" w:eastAsia="it-IT"/>
        </w:rPr>
      </w:pPr>
      <w:hyperlink w:anchor="_Toc477954866" w:history="1">
        <w:r w:rsidR="0019627A" w:rsidRPr="00C50E96">
          <w:rPr>
            <w:rStyle w:val="Collegamentoipertestuale"/>
            <w:noProof/>
          </w:rPr>
          <w:t>X.2.1.2 Problems and Allergies Option</w:t>
        </w:r>
        <w:r w:rsidR="0019627A">
          <w:rPr>
            <w:noProof/>
            <w:webHidden/>
          </w:rPr>
          <w:tab/>
        </w:r>
        <w:r w:rsidR="0019627A">
          <w:rPr>
            <w:noProof/>
            <w:webHidden/>
          </w:rPr>
          <w:fldChar w:fldCharType="begin"/>
        </w:r>
        <w:r w:rsidR="0019627A">
          <w:rPr>
            <w:noProof/>
            <w:webHidden/>
          </w:rPr>
          <w:instrText xml:space="preserve"> PAGEREF _Toc477954866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1423CA8E" w14:textId="5CF6B308" w:rsidR="0019627A" w:rsidRDefault="00B702B7">
      <w:pPr>
        <w:pStyle w:val="Sommario4"/>
        <w:rPr>
          <w:rFonts w:asciiTheme="minorHAnsi" w:eastAsiaTheme="minorEastAsia" w:hAnsiTheme="minorHAnsi" w:cstheme="minorBidi"/>
          <w:noProof/>
          <w:sz w:val="22"/>
          <w:szCs w:val="22"/>
          <w:lang w:val="it-IT" w:eastAsia="it-IT"/>
        </w:rPr>
      </w:pPr>
      <w:hyperlink w:anchor="_Toc477954867" w:history="1">
        <w:r w:rsidR="0019627A" w:rsidRPr="00C50E96">
          <w:rPr>
            <w:rStyle w:val="Collegamentoipertestuale"/>
            <w:noProof/>
          </w:rPr>
          <w:t>X.2.1.3 Diagnostic Results Option</w:t>
        </w:r>
        <w:r w:rsidR="0019627A">
          <w:rPr>
            <w:noProof/>
            <w:webHidden/>
          </w:rPr>
          <w:tab/>
        </w:r>
        <w:r w:rsidR="0019627A">
          <w:rPr>
            <w:noProof/>
            <w:webHidden/>
          </w:rPr>
          <w:fldChar w:fldCharType="begin"/>
        </w:r>
        <w:r w:rsidR="0019627A">
          <w:rPr>
            <w:noProof/>
            <w:webHidden/>
          </w:rPr>
          <w:instrText xml:space="preserve"> PAGEREF _Toc477954867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3C1E5EDC" w14:textId="291BD067" w:rsidR="0019627A" w:rsidRDefault="00B702B7">
      <w:pPr>
        <w:pStyle w:val="Sommario4"/>
        <w:rPr>
          <w:rFonts w:asciiTheme="minorHAnsi" w:eastAsiaTheme="minorEastAsia" w:hAnsiTheme="minorHAnsi" w:cstheme="minorBidi"/>
          <w:noProof/>
          <w:sz w:val="22"/>
          <w:szCs w:val="22"/>
          <w:lang w:val="it-IT" w:eastAsia="it-IT"/>
        </w:rPr>
      </w:pPr>
      <w:hyperlink w:anchor="_Toc477954868" w:history="1">
        <w:r w:rsidR="0019627A" w:rsidRPr="00C50E96">
          <w:rPr>
            <w:rStyle w:val="Collegamentoipertestuale"/>
            <w:noProof/>
          </w:rPr>
          <w:t>X.2.1.4 Medications Option</w:t>
        </w:r>
        <w:r w:rsidR="0019627A">
          <w:rPr>
            <w:noProof/>
            <w:webHidden/>
          </w:rPr>
          <w:tab/>
        </w:r>
        <w:r w:rsidR="0019627A">
          <w:rPr>
            <w:noProof/>
            <w:webHidden/>
          </w:rPr>
          <w:fldChar w:fldCharType="begin"/>
        </w:r>
        <w:r w:rsidR="0019627A">
          <w:rPr>
            <w:noProof/>
            <w:webHidden/>
          </w:rPr>
          <w:instrText xml:space="preserve"> PAGEREF _Toc477954868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7429FD61" w14:textId="2A499057" w:rsidR="0019627A" w:rsidRDefault="00B702B7">
      <w:pPr>
        <w:pStyle w:val="Sommario4"/>
        <w:rPr>
          <w:rFonts w:asciiTheme="minorHAnsi" w:eastAsiaTheme="minorEastAsia" w:hAnsiTheme="minorHAnsi" w:cstheme="minorBidi"/>
          <w:noProof/>
          <w:sz w:val="22"/>
          <w:szCs w:val="22"/>
          <w:lang w:val="it-IT" w:eastAsia="it-IT"/>
        </w:rPr>
      </w:pPr>
      <w:hyperlink w:anchor="_Toc477954869" w:history="1">
        <w:r w:rsidR="0019627A" w:rsidRPr="00C50E96">
          <w:rPr>
            <w:rStyle w:val="Collegamentoipertestuale"/>
            <w:noProof/>
          </w:rPr>
          <w:t>X.2.1.5 Immunizations Option</w:t>
        </w:r>
        <w:r w:rsidR="0019627A">
          <w:rPr>
            <w:noProof/>
            <w:webHidden/>
          </w:rPr>
          <w:tab/>
        </w:r>
        <w:r w:rsidR="0019627A">
          <w:rPr>
            <w:noProof/>
            <w:webHidden/>
          </w:rPr>
          <w:fldChar w:fldCharType="begin"/>
        </w:r>
        <w:r w:rsidR="0019627A">
          <w:rPr>
            <w:noProof/>
            <w:webHidden/>
          </w:rPr>
          <w:instrText xml:space="preserve"> PAGEREF _Toc477954869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09EA5BD1" w14:textId="2B653005" w:rsidR="0019627A" w:rsidRDefault="00B702B7">
      <w:pPr>
        <w:pStyle w:val="Sommario4"/>
        <w:rPr>
          <w:rFonts w:asciiTheme="minorHAnsi" w:eastAsiaTheme="minorEastAsia" w:hAnsiTheme="minorHAnsi" w:cstheme="minorBidi"/>
          <w:noProof/>
          <w:sz w:val="22"/>
          <w:szCs w:val="22"/>
          <w:lang w:val="it-IT" w:eastAsia="it-IT"/>
        </w:rPr>
      </w:pPr>
      <w:hyperlink w:anchor="_Toc477954870" w:history="1">
        <w:r w:rsidR="0019627A" w:rsidRPr="00C50E96">
          <w:rPr>
            <w:rStyle w:val="Collegamentoipertestuale"/>
            <w:noProof/>
          </w:rPr>
          <w:t>X.2.1.6 Procedures Option</w:t>
        </w:r>
        <w:r w:rsidR="0019627A">
          <w:rPr>
            <w:noProof/>
            <w:webHidden/>
          </w:rPr>
          <w:tab/>
        </w:r>
        <w:r w:rsidR="0019627A">
          <w:rPr>
            <w:noProof/>
            <w:webHidden/>
          </w:rPr>
          <w:fldChar w:fldCharType="begin"/>
        </w:r>
        <w:r w:rsidR="0019627A">
          <w:rPr>
            <w:noProof/>
            <w:webHidden/>
          </w:rPr>
          <w:instrText xml:space="preserve"> PAGEREF _Toc477954870 \h </w:instrText>
        </w:r>
        <w:r w:rsidR="0019627A">
          <w:rPr>
            <w:noProof/>
            <w:webHidden/>
          </w:rPr>
        </w:r>
        <w:r w:rsidR="0019627A">
          <w:rPr>
            <w:noProof/>
            <w:webHidden/>
          </w:rPr>
          <w:fldChar w:fldCharType="separate"/>
        </w:r>
        <w:r w:rsidR="0019627A">
          <w:rPr>
            <w:noProof/>
            <w:webHidden/>
          </w:rPr>
          <w:t>16</w:t>
        </w:r>
        <w:r w:rsidR="0019627A">
          <w:rPr>
            <w:noProof/>
            <w:webHidden/>
          </w:rPr>
          <w:fldChar w:fldCharType="end"/>
        </w:r>
      </w:hyperlink>
    </w:p>
    <w:p w14:paraId="7ED111DA" w14:textId="0F7A0075" w:rsidR="0019627A" w:rsidRDefault="00B702B7">
      <w:pPr>
        <w:pStyle w:val="Sommario4"/>
        <w:rPr>
          <w:rFonts w:asciiTheme="minorHAnsi" w:eastAsiaTheme="minorEastAsia" w:hAnsiTheme="minorHAnsi" w:cstheme="minorBidi"/>
          <w:noProof/>
          <w:sz w:val="22"/>
          <w:szCs w:val="22"/>
          <w:lang w:val="it-IT" w:eastAsia="it-IT"/>
        </w:rPr>
      </w:pPr>
      <w:hyperlink w:anchor="_Toc477954871" w:history="1">
        <w:r w:rsidR="0019627A" w:rsidRPr="00C50E96">
          <w:rPr>
            <w:rStyle w:val="Collegamentoipertestuale"/>
            <w:noProof/>
          </w:rPr>
          <w:t>X.2.1.7 Encounters Option</w:t>
        </w:r>
        <w:r w:rsidR="0019627A">
          <w:rPr>
            <w:noProof/>
            <w:webHidden/>
          </w:rPr>
          <w:tab/>
        </w:r>
        <w:r w:rsidR="0019627A">
          <w:rPr>
            <w:noProof/>
            <w:webHidden/>
          </w:rPr>
          <w:fldChar w:fldCharType="begin"/>
        </w:r>
        <w:r w:rsidR="0019627A">
          <w:rPr>
            <w:noProof/>
            <w:webHidden/>
          </w:rPr>
          <w:instrText xml:space="preserve"> PAGEREF _Toc477954871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35A6C97D" w14:textId="7ACD034B" w:rsidR="0019627A" w:rsidRDefault="00B702B7">
      <w:pPr>
        <w:pStyle w:val="Sommario4"/>
        <w:rPr>
          <w:rFonts w:asciiTheme="minorHAnsi" w:eastAsiaTheme="minorEastAsia" w:hAnsiTheme="minorHAnsi" w:cstheme="minorBidi"/>
          <w:noProof/>
          <w:sz w:val="22"/>
          <w:szCs w:val="22"/>
          <w:lang w:val="it-IT" w:eastAsia="it-IT"/>
        </w:rPr>
      </w:pPr>
      <w:hyperlink w:anchor="_Toc477954872" w:history="1">
        <w:r w:rsidR="0019627A" w:rsidRPr="00C50E96">
          <w:rPr>
            <w:rStyle w:val="Collegamentoipertestuale"/>
            <w:noProof/>
            <w:highlight w:val="yellow"/>
          </w:rPr>
          <w:t>X.2.1.8 Goals Option</w:t>
        </w:r>
        <w:r w:rsidR="0019627A">
          <w:rPr>
            <w:noProof/>
            <w:webHidden/>
          </w:rPr>
          <w:tab/>
        </w:r>
        <w:r w:rsidR="0019627A">
          <w:rPr>
            <w:noProof/>
            <w:webHidden/>
          </w:rPr>
          <w:fldChar w:fldCharType="begin"/>
        </w:r>
        <w:r w:rsidR="0019627A">
          <w:rPr>
            <w:noProof/>
            <w:webHidden/>
          </w:rPr>
          <w:instrText xml:space="preserve"> PAGEREF _Toc477954872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5A8C8C76" w14:textId="6865D2EE" w:rsidR="0019627A" w:rsidRDefault="00B702B7">
      <w:pPr>
        <w:pStyle w:val="Sommario4"/>
        <w:rPr>
          <w:rFonts w:asciiTheme="minorHAnsi" w:eastAsiaTheme="minorEastAsia" w:hAnsiTheme="minorHAnsi" w:cstheme="minorBidi"/>
          <w:noProof/>
          <w:sz w:val="22"/>
          <w:szCs w:val="22"/>
          <w:lang w:val="it-IT" w:eastAsia="it-IT"/>
        </w:rPr>
      </w:pPr>
      <w:hyperlink w:anchor="_Toc477954873" w:history="1">
        <w:r w:rsidR="0019627A" w:rsidRPr="00C50E96">
          <w:rPr>
            <w:rStyle w:val="Collegamentoipertestuale"/>
            <w:noProof/>
            <w:highlight w:val="yellow"/>
          </w:rPr>
          <w:t>X.2.1.9 Devices Option</w:t>
        </w:r>
        <w:r w:rsidR="0019627A">
          <w:rPr>
            <w:noProof/>
            <w:webHidden/>
          </w:rPr>
          <w:tab/>
        </w:r>
        <w:r w:rsidR="0019627A">
          <w:rPr>
            <w:noProof/>
            <w:webHidden/>
          </w:rPr>
          <w:fldChar w:fldCharType="begin"/>
        </w:r>
        <w:r w:rsidR="0019627A">
          <w:rPr>
            <w:noProof/>
            <w:webHidden/>
          </w:rPr>
          <w:instrText xml:space="preserve"> PAGEREF _Toc477954873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5CF572B7" w14:textId="0C8FAFE5" w:rsidR="0019627A" w:rsidRDefault="00B702B7">
      <w:pPr>
        <w:pStyle w:val="Sommario4"/>
        <w:rPr>
          <w:rFonts w:asciiTheme="minorHAnsi" w:eastAsiaTheme="minorEastAsia" w:hAnsiTheme="minorHAnsi" w:cstheme="minorBidi"/>
          <w:noProof/>
          <w:sz w:val="22"/>
          <w:szCs w:val="22"/>
          <w:lang w:val="it-IT" w:eastAsia="it-IT"/>
        </w:rPr>
      </w:pPr>
      <w:hyperlink w:anchor="_Toc477954874" w:history="1">
        <w:r w:rsidR="0019627A" w:rsidRPr="00C50E96">
          <w:rPr>
            <w:rStyle w:val="Collegamentoipertestuale"/>
            <w:noProof/>
            <w:highlight w:val="yellow"/>
          </w:rPr>
          <w:t>X.2.2.10 ???? Option</w:t>
        </w:r>
        <w:r w:rsidR="0019627A">
          <w:rPr>
            <w:noProof/>
            <w:webHidden/>
          </w:rPr>
          <w:tab/>
        </w:r>
        <w:r w:rsidR="0019627A">
          <w:rPr>
            <w:noProof/>
            <w:webHidden/>
          </w:rPr>
          <w:fldChar w:fldCharType="begin"/>
        </w:r>
        <w:r w:rsidR="0019627A">
          <w:rPr>
            <w:noProof/>
            <w:webHidden/>
          </w:rPr>
          <w:instrText xml:space="preserve"> PAGEREF _Toc477954874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4F3ECD3E" w14:textId="3AA3B63D" w:rsidR="0019627A" w:rsidRDefault="00B702B7">
      <w:pPr>
        <w:pStyle w:val="Sommario3"/>
        <w:rPr>
          <w:rFonts w:asciiTheme="minorHAnsi" w:eastAsiaTheme="minorEastAsia" w:hAnsiTheme="minorHAnsi" w:cstheme="minorBidi"/>
          <w:noProof/>
          <w:sz w:val="22"/>
          <w:szCs w:val="22"/>
          <w:lang w:val="it-IT" w:eastAsia="it-IT"/>
        </w:rPr>
      </w:pPr>
      <w:hyperlink w:anchor="_Toc477954875" w:history="1">
        <w:r w:rsidR="0019627A" w:rsidRPr="00C50E96">
          <w:rPr>
            <w:rStyle w:val="Collegamentoipertestuale"/>
            <w:noProof/>
          </w:rPr>
          <w:t>X.2.2 Clinical Data Source Options</w:t>
        </w:r>
        <w:r w:rsidR="0019627A">
          <w:rPr>
            <w:noProof/>
            <w:webHidden/>
          </w:rPr>
          <w:tab/>
        </w:r>
        <w:r w:rsidR="0019627A">
          <w:rPr>
            <w:noProof/>
            <w:webHidden/>
          </w:rPr>
          <w:fldChar w:fldCharType="begin"/>
        </w:r>
        <w:r w:rsidR="0019627A">
          <w:rPr>
            <w:noProof/>
            <w:webHidden/>
          </w:rPr>
          <w:instrText xml:space="preserve"> PAGEREF _Toc477954875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3754998B" w14:textId="0A73B987" w:rsidR="0019627A" w:rsidRDefault="00B702B7">
      <w:pPr>
        <w:pStyle w:val="Sommario4"/>
        <w:rPr>
          <w:rFonts w:asciiTheme="minorHAnsi" w:eastAsiaTheme="minorEastAsia" w:hAnsiTheme="minorHAnsi" w:cstheme="minorBidi"/>
          <w:noProof/>
          <w:sz w:val="22"/>
          <w:szCs w:val="22"/>
          <w:lang w:val="it-IT" w:eastAsia="it-IT"/>
        </w:rPr>
      </w:pPr>
      <w:hyperlink w:anchor="_Toc477954876" w:history="1">
        <w:r w:rsidR="0019627A" w:rsidRPr="00C50E96">
          <w:rPr>
            <w:rStyle w:val="Collegamentoipertestuale"/>
            <w:noProof/>
          </w:rPr>
          <w:t>X.2.2.1 Vital Signs Option</w:t>
        </w:r>
        <w:r w:rsidR="0019627A">
          <w:rPr>
            <w:noProof/>
            <w:webHidden/>
          </w:rPr>
          <w:tab/>
        </w:r>
        <w:r w:rsidR="0019627A">
          <w:rPr>
            <w:noProof/>
            <w:webHidden/>
          </w:rPr>
          <w:fldChar w:fldCharType="begin"/>
        </w:r>
        <w:r w:rsidR="0019627A">
          <w:rPr>
            <w:noProof/>
            <w:webHidden/>
          </w:rPr>
          <w:instrText xml:space="preserve"> PAGEREF _Toc477954876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4393310D" w14:textId="75CC01E3" w:rsidR="0019627A" w:rsidRDefault="00B702B7">
      <w:pPr>
        <w:pStyle w:val="Sommario4"/>
        <w:rPr>
          <w:rFonts w:asciiTheme="minorHAnsi" w:eastAsiaTheme="minorEastAsia" w:hAnsiTheme="minorHAnsi" w:cstheme="minorBidi"/>
          <w:noProof/>
          <w:sz w:val="22"/>
          <w:szCs w:val="22"/>
          <w:lang w:val="it-IT" w:eastAsia="it-IT"/>
        </w:rPr>
      </w:pPr>
      <w:hyperlink w:anchor="_Toc477954877" w:history="1">
        <w:r w:rsidR="0019627A" w:rsidRPr="00C50E96">
          <w:rPr>
            <w:rStyle w:val="Collegamentoipertestuale"/>
            <w:noProof/>
          </w:rPr>
          <w:t>X.2.2.2 Problems and Allergies Option for Clinical Data Source</w:t>
        </w:r>
        <w:r w:rsidR="0019627A">
          <w:rPr>
            <w:noProof/>
            <w:webHidden/>
          </w:rPr>
          <w:tab/>
        </w:r>
        <w:r w:rsidR="0019627A">
          <w:rPr>
            <w:noProof/>
            <w:webHidden/>
          </w:rPr>
          <w:fldChar w:fldCharType="begin"/>
        </w:r>
        <w:r w:rsidR="0019627A">
          <w:rPr>
            <w:noProof/>
            <w:webHidden/>
          </w:rPr>
          <w:instrText xml:space="preserve"> PAGEREF _Toc477954877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00CDAB79" w14:textId="422ACE47" w:rsidR="0019627A" w:rsidRDefault="00B702B7">
      <w:pPr>
        <w:pStyle w:val="Sommario4"/>
        <w:rPr>
          <w:rFonts w:asciiTheme="minorHAnsi" w:eastAsiaTheme="minorEastAsia" w:hAnsiTheme="minorHAnsi" w:cstheme="minorBidi"/>
          <w:noProof/>
          <w:sz w:val="22"/>
          <w:szCs w:val="22"/>
          <w:lang w:val="it-IT" w:eastAsia="it-IT"/>
        </w:rPr>
      </w:pPr>
      <w:hyperlink w:anchor="_Toc477954878" w:history="1">
        <w:r w:rsidR="0019627A" w:rsidRPr="00C50E96">
          <w:rPr>
            <w:rStyle w:val="Collegamentoipertestuale"/>
            <w:noProof/>
          </w:rPr>
          <w:t>X.2.2.3 Diagnostic Results Option</w:t>
        </w:r>
        <w:r w:rsidR="0019627A">
          <w:rPr>
            <w:noProof/>
            <w:webHidden/>
          </w:rPr>
          <w:tab/>
        </w:r>
        <w:r w:rsidR="0019627A">
          <w:rPr>
            <w:noProof/>
            <w:webHidden/>
          </w:rPr>
          <w:fldChar w:fldCharType="begin"/>
        </w:r>
        <w:r w:rsidR="0019627A">
          <w:rPr>
            <w:noProof/>
            <w:webHidden/>
          </w:rPr>
          <w:instrText xml:space="preserve"> PAGEREF _Toc477954878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6D37FC13" w14:textId="75F5F1F6" w:rsidR="0019627A" w:rsidRDefault="00B702B7">
      <w:pPr>
        <w:pStyle w:val="Sommario4"/>
        <w:rPr>
          <w:rFonts w:asciiTheme="minorHAnsi" w:eastAsiaTheme="minorEastAsia" w:hAnsiTheme="minorHAnsi" w:cstheme="minorBidi"/>
          <w:noProof/>
          <w:sz w:val="22"/>
          <w:szCs w:val="22"/>
          <w:lang w:val="it-IT" w:eastAsia="it-IT"/>
        </w:rPr>
      </w:pPr>
      <w:hyperlink w:anchor="_Toc477954879" w:history="1">
        <w:r w:rsidR="0019627A" w:rsidRPr="00C50E96">
          <w:rPr>
            <w:rStyle w:val="Collegamentoipertestuale"/>
            <w:noProof/>
          </w:rPr>
          <w:t>X.2.2.4 Medications Option</w:t>
        </w:r>
        <w:r w:rsidR="0019627A">
          <w:rPr>
            <w:noProof/>
            <w:webHidden/>
          </w:rPr>
          <w:tab/>
        </w:r>
        <w:r w:rsidR="0019627A">
          <w:rPr>
            <w:noProof/>
            <w:webHidden/>
          </w:rPr>
          <w:fldChar w:fldCharType="begin"/>
        </w:r>
        <w:r w:rsidR="0019627A">
          <w:rPr>
            <w:noProof/>
            <w:webHidden/>
          </w:rPr>
          <w:instrText xml:space="preserve"> PAGEREF _Toc477954879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17CE4ACF" w14:textId="5828734D" w:rsidR="0019627A" w:rsidRDefault="00B702B7">
      <w:pPr>
        <w:pStyle w:val="Sommario4"/>
        <w:rPr>
          <w:rFonts w:asciiTheme="minorHAnsi" w:eastAsiaTheme="minorEastAsia" w:hAnsiTheme="minorHAnsi" w:cstheme="minorBidi"/>
          <w:noProof/>
          <w:sz w:val="22"/>
          <w:szCs w:val="22"/>
          <w:lang w:val="it-IT" w:eastAsia="it-IT"/>
        </w:rPr>
      </w:pPr>
      <w:hyperlink w:anchor="_Toc477954880" w:history="1">
        <w:r w:rsidR="0019627A" w:rsidRPr="00C50E96">
          <w:rPr>
            <w:rStyle w:val="Collegamentoipertestuale"/>
            <w:noProof/>
          </w:rPr>
          <w:t>X.2.2.5 Immunizations Option</w:t>
        </w:r>
        <w:r w:rsidR="0019627A">
          <w:rPr>
            <w:noProof/>
            <w:webHidden/>
          </w:rPr>
          <w:tab/>
        </w:r>
        <w:r w:rsidR="0019627A">
          <w:rPr>
            <w:noProof/>
            <w:webHidden/>
          </w:rPr>
          <w:fldChar w:fldCharType="begin"/>
        </w:r>
        <w:r w:rsidR="0019627A">
          <w:rPr>
            <w:noProof/>
            <w:webHidden/>
          </w:rPr>
          <w:instrText xml:space="preserve"> PAGEREF _Toc477954880 \h </w:instrText>
        </w:r>
        <w:r w:rsidR="0019627A">
          <w:rPr>
            <w:noProof/>
            <w:webHidden/>
          </w:rPr>
        </w:r>
        <w:r w:rsidR="0019627A">
          <w:rPr>
            <w:noProof/>
            <w:webHidden/>
          </w:rPr>
          <w:fldChar w:fldCharType="separate"/>
        </w:r>
        <w:r w:rsidR="0019627A">
          <w:rPr>
            <w:noProof/>
            <w:webHidden/>
          </w:rPr>
          <w:t>17</w:t>
        </w:r>
        <w:r w:rsidR="0019627A">
          <w:rPr>
            <w:noProof/>
            <w:webHidden/>
          </w:rPr>
          <w:fldChar w:fldCharType="end"/>
        </w:r>
      </w:hyperlink>
    </w:p>
    <w:p w14:paraId="6018A769" w14:textId="01A603C4" w:rsidR="0019627A" w:rsidRDefault="00B702B7">
      <w:pPr>
        <w:pStyle w:val="Sommario4"/>
        <w:rPr>
          <w:rFonts w:asciiTheme="minorHAnsi" w:eastAsiaTheme="minorEastAsia" w:hAnsiTheme="minorHAnsi" w:cstheme="minorBidi"/>
          <w:noProof/>
          <w:sz w:val="22"/>
          <w:szCs w:val="22"/>
          <w:lang w:val="it-IT" w:eastAsia="it-IT"/>
        </w:rPr>
      </w:pPr>
      <w:hyperlink w:anchor="_Toc477954881" w:history="1">
        <w:r w:rsidR="0019627A" w:rsidRPr="00C50E96">
          <w:rPr>
            <w:rStyle w:val="Collegamentoipertestuale"/>
            <w:noProof/>
          </w:rPr>
          <w:t>X.2.2.6 Procedures Option</w:t>
        </w:r>
        <w:r w:rsidR="0019627A">
          <w:rPr>
            <w:noProof/>
            <w:webHidden/>
          </w:rPr>
          <w:tab/>
        </w:r>
        <w:r w:rsidR="0019627A">
          <w:rPr>
            <w:noProof/>
            <w:webHidden/>
          </w:rPr>
          <w:fldChar w:fldCharType="begin"/>
        </w:r>
        <w:r w:rsidR="0019627A">
          <w:rPr>
            <w:noProof/>
            <w:webHidden/>
          </w:rPr>
          <w:instrText xml:space="preserve"> PAGEREF _Toc477954881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2CDB5A89" w14:textId="19993ED2" w:rsidR="0019627A" w:rsidRDefault="00B702B7">
      <w:pPr>
        <w:pStyle w:val="Sommario4"/>
        <w:rPr>
          <w:rFonts w:asciiTheme="minorHAnsi" w:eastAsiaTheme="minorEastAsia" w:hAnsiTheme="minorHAnsi" w:cstheme="minorBidi"/>
          <w:noProof/>
          <w:sz w:val="22"/>
          <w:szCs w:val="22"/>
          <w:lang w:val="it-IT" w:eastAsia="it-IT"/>
        </w:rPr>
      </w:pPr>
      <w:hyperlink w:anchor="_Toc477954882" w:history="1">
        <w:r w:rsidR="0019627A" w:rsidRPr="00C50E96">
          <w:rPr>
            <w:rStyle w:val="Collegamentoipertestuale"/>
            <w:noProof/>
          </w:rPr>
          <w:t>X.2.2.7 Encounters Option</w:t>
        </w:r>
        <w:r w:rsidR="0019627A">
          <w:rPr>
            <w:noProof/>
            <w:webHidden/>
          </w:rPr>
          <w:tab/>
        </w:r>
        <w:r w:rsidR="0019627A">
          <w:rPr>
            <w:noProof/>
            <w:webHidden/>
          </w:rPr>
          <w:fldChar w:fldCharType="begin"/>
        </w:r>
        <w:r w:rsidR="0019627A">
          <w:rPr>
            <w:noProof/>
            <w:webHidden/>
          </w:rPr>
          <w:instrText xml:space="preserve"> PAGEREF _Toc477954882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762D091E" w14:textId="01A45D27" w:rsidR="0019627A" w:rsidRDefault="00B702B7">
      <w:pPr>
        <w:pStyle w:val="Sommario4"/>
        <w:rPr>
          <w:rFonts w:asciiTheme="minorHAnsi" w:eastAsiaTheme="minorEastAsia" w:hAnsiTheme="minorHAnsi" w:cstheme="minorBidi"/>
          <w:noProof/>
          <w:sz w:val="22"/>
          <w:szCs w:val="22"/>
          <w:lang w:val="it-IT" w:eastAsia="it-IT"/>
        </w:rPr>
      </w:pPr>
      <w:hyperlink w:anchor="_Toc477954883" w:history="1">
        <w:r w:rsidR="0019627A" w:rsidRPr="00C50E96">
          <w:rPr>
            <w:rStyle w:val="Collegamentoipertestuale"/>
            <w:noProof/>
            <w:highlight w:val="yellow"/>
          </w:rPr>
          <w:t>X.2.1.8 Goals Option</w:t>
        </w:r>
        <w:r w:rsidR="0019627A">
          <w:rPr>
            <w:noProof/>
            <w:webHidden/>
          </w:rPr>
          <w:tab/>
        </w:r>
        <w:r w:rsidR="0019627A">
          <w:rPr>
            <w:noProof/>
            <w:webHidden/>
          </w:rPr>
          <w:fldChar w:fldCharType="begin"/>
        </w:r>
        <w:r w:rsidR="0019627A">
          <w:rPr>
            <w:noProof/>
            <w:webHidden/>
          </w:rPr>
          <w:instrText xml:space="preserve"> PAGEREF _Toc477954883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38C3AB73" w14:textId="374EC73C" w:rsidR="0019627A" w:rsidRDefault="00B702B7">
      <w:pPr>
        <w:pStyle w:val="Sommario4"/>
        <w:rPr>
          <w:rFonts w:asciiTheme="minorHAnsi" w:eastAsiaTheme="minorEastAsia" w:hAnsiTheme="minorHAnsi" w:cstheme="minorBidi"/>
          <w:noProof/>
          <w:sz w:val="22"/>
          <w:szCs w:val="22"/>
          <w:lang w:val="it-IT" w:eastAsia="it-IT"/>
        </w:rPr>
      </w:pPr>
      <w:hyperlink w:anchor="_Toc477954884" w:history="1">
        <w:r w:rsidR="0019627A" w:rsidRPr="00C50E96">
          <w:rPr>
            <w:rStyle w:val="Collegamentoipertestuale"/>
            <w:noProof/>
            <w:highlight w:val="yellow"/>
          </w:rPr>
          <w:t>X.2.1.9 Devices Option</w:t>
        </w:r>
        <w:r w:rsidR="0019627A">
          <w:rPr>
            <w:noProof/>
            <w:webHidden/>
          </w:rPr>
          <w:tab/>
        </w:r>
        <w:r w:rsidR="0019627A">
          <w:rPr>
            <w:noProof/>
            <w:webHidden/>
          </w:rPr>
          <w:fldChar w:fldCharType="begin"/>
        </w:r>
        <w:r w:rsidR="0019627A">
          <w:rPr>
            <w:noProof/>
            <w:webHidden/>
          </w:rPr>
          <w:instrText xml:space="preserve"> PAGEREF _Toc477954884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459535D1" w14:textId="43B9F5ED" w:rsidR="0019627A" w:rsidRDefault="00B702B7">
      <w:pPr>
        <w:pStyle w:val="Sommario4"/>
        <w:rPr>
          <w:rFonts w:asciiTheme="minorHAnsi" w:eastAsiaTheme="minorEastAsia" w:hAnsiTheme="minorHAnsi" w:cstheme="minorBidi"/>
          <w:noProof/>
          <w:sz w:val="22"/>
          <w:szCs w:val="22"/>
          <w:lang w:val="it-IT" w:eastAsia="it-IT"/>
        </w:rPr>
      </w:pPr>
      <w:hyperlink w:anchor="_Toc477954885" w:history="1">
        <w:r w:rsidR="0019627A" w:rsidRPr="00C50E96">
          <w:rPr>
            <w:rStyle w:val="Collegamentoipertestuale"/>
            <w:noProof/>
            <w:highlight w:val="yellow"/>
          </w:rPr>
          <w:t>X.2.2.10 ???? Option</w:t>
        </w:r>
        <w:r w:rsidR="0019627A">
          <w:rPr>
            <w:noProof/>
            <w:webHidden/>
          </w:rPr>
          <w:tab/>
        </w:r>
        <w:r w:rsidR="0019627A">
          <w:rPr>
            <w:noProof/>
            <w:webHidden/>
          </w:rPr>
          <w:fldChar w:fldCharType="begin"/>
        </w:r>
        <w:r w:rsidR="0019627A">
          <w:rPr>
            <w:noProof/>
            <w:webHidden/>
          </w:rPr>
          <w:instrText xml:space="preserve"> PAGEREF _Toc477954885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083E6101" w14:textId="21409680" w:rsidR="0019627A" w:rsidRDefault="00B702B7">
      <w:pPr>
        <w:pStyle w:val="Sommario2"/>
        <w:rPr>
          <w:rFonts w:asciiTheme="minorHAnsi" w:eastAsiaTheme="minorEastAsia" w:hAnsiTheme="minorHAnsi" w:cstheme="minorBidi"/>
          <w:noProof/>
          <w:sz w:val="22"/>
          <w:szCs w:val="22"/>
          <w:lang w:val="it-IT" w:eastAsia="it-IT"/>
        </w:rPr>
      </w:pPr>
      <w:hyperlink w:anchor="_Toc477954886" w:history="1">
        <w:r w:rsidR="0019627A" w:rsidRPr="00C50E96">
          <w:rPr>
            <w:rStyle w:val="Collegamentoipertestuale"/>
            <w:noProof/>
          </w:rPr>
          <w:t>X.3 QEDm Required Actor Groupings</w:t>
        </w:r>
        <w:r w:rsidR="0019627A">
          <w:rPr>
            <w:noProof/>
            <w:webHidden/>
          </w:rPr>
          <w:tab/>
        </w:r>
        <w:r w:rsidR="0019627A">
          <w:rPr>
            <w:noProof/>
            <w:webHidden/>
          </w:rPr>
          <w:fldChar w:fldCharType="begin"/>
        </w:r>
        <w:r w:rsidR="0019627A">
          <w:rPr>
            <w:noProof/>
            <w:webHidden/>
          </w:rPr>
          <w:instrText xml:space="preserve"> PAGEREF _Toc477954886 \h </w:instrText>
        </w:r>
        <w:r w:rsidR="0019627A">
          <w:rPr>
            <w:noProof/>
            <w:webHidden/>
          </w:rPr>
        </w:r>
        <w:r w:rsidR="0019627A">
          <w:rPr>
            <w:noProof/>
            <w:webHidden/>
          </w:rPr>
          <w:fldChar w:fldCharType="separate"/>
        </w:r>
        <w:r w:rsidR="0019627A">
          <w:rPr>
            <w:noProof/>
            <w:webHidden/>
          </w:rPr>
          <w:t>18</w:t>
        </w:r>
        <w:r w:rsidR="0019627A">
          <w:rPr>
            <w:noProof/>
            <w:webHidden/>
          </w:rPr>
          <w:fldChar w:fldCharType="end"/>
        </w:r>
      </w:hyperlink>
    </w:p>
    <w:p w14:paraId="5C1C212E" w14:textId="5FFA1FE3" w:rsidR="0019627A" w:rsidRDefault="00B702B7">
      <w:pPr>
        <w:pStyle w:val="Sommario2"/>
        <w:rPr>
          <w:rFonts w:asciiTheme="minorHAnsi" w:eastAsiaTheme="minorEastAsia" w:hAnsiTheme="minorHAnsi" w:cstheme="minorBidi"/>
          <w:noProof/>
          <w:sz w:val="22"/>
          <w:szCs w:val="22"/>
          <w:lang w:val="it-IT" w:eastAsia="it-IT"/>
        </w:rPr>
      </w:pPr>
      <w:hyperlink w:anchor="_Toc477954887" w:history="1">
        <w:r w:rsidR="0019627A" w:rsidRPr="00C50E96">
          <w:rPr>
            <w:rStyle w:val="Collegamentoipertestuale"/>
            <w:noProof/>
          </w:rPr>
          <w:t>X.4 QEDm Overview</w:t>
        </w:r>
        <w:r w:rsidR="0019627A">
          <w:rPr>
            <w:noProof/>
            <w:webHidden/>
          </w:rPr>
          <w:tab/>
        </w:r>
        <w:r w:rsidR="0019627A">
          <w:rPr>
            <w:noProof/>
            <w:webHidden/>
          </w:rPr>
          <w:fldChar w:fldCharType="begin"/>
        </w:r>
        <w:r w:rsidR="0019627A">
          <w:rPr>
            <w:noProof/>
            <w:webHidden/>
          </w:rPr>
          <w:instrText xml:space="preserve"> PAGEREF _Toc477954887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3E31B5EE" w14:textId="027B0A03" w:rsidR="0019627A" w:rsidRDefault="00B702B7">
      <w:pPr>
        <w:pStyle w:val="Sommario3"/>
        <w:rPr>
          <w:rFonts w:asciiTheme="minorHAnsi" w:eastAsiaTheme="minorEastAsia" w:hAnsiTheme="minorHAnsi" w:cstheme="minorBidi"/>
          <w:noProof/>
          <w:sz w:val="22"/>
          <w:szCs w:val="22"/>
          <w:lang w:val="it-IT" w:eastAsia="it-IT"/>
        </w:rPr>
      </w:pPr>
      <w:hyperlink w:anchor="_Toc477954888" w:history="1">
        <w:r w:rsidR="0019627A" w:rsidRPr="00C50E96">
          <w:rPr>
            <w:rStyle w:val="Collegamentoipertestuale"/>
            <w:noProof/>
          </w:rPr>
          <w:t>X.4.1 Concepts</w:t>
        </w:r>
        <w:r w:rsidR="0019627A">
          <w:rPr>
            <w:noProof/>
            <w:webHidden/>
          </w:rPr>
          <w:tab/>
        </w:r>
        <w:r w:rsidR="0019627A">
          <w:rPr>
            <w:noProof/>
            <w:webHidden/>
          </w:rPr>
          <w:fldChar w:fldCharType="begin"/>
        </w:r>
        <w:r w:rsidR="0019627A">
          <w:rPr>
            <w:noProof/>
            <w:webHidden/>
          </w:rPr>
          <w:instrText xml:space="preserve"> PAGEREF _Toc477954888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141D4B99" w14:textId="397217B8" w:rsidR="0019627A" w:rsidRDefault="00B702B7">
      <w:pPr>
        <w:pStyle w:val="Sommario3"/>
        <w:rPr>
          <w:rFonts w:asciiTheme="minorHAnsi" w:eastAsiaTheme="minorEastAsia" w:hAnsiTheme="minorHAnsi" w:cstheme="minorBidi"/>
          <w:noProof/>
          <w:sz w:val="22"/>
          <w:szCs w:val="22"/>
          <w:lang w:val="it-IT" w:eastAsia="it-IT"/>
        </w:rPr>
      </w:pPr>
      <w:hyperlink w:anchor="_Toc477954889" w:history="1">
        <w:r w:rsidR="0019627A" w:rsidRPr="00C50E96">
          <w:rPr>
            <w:rStyle w:val="Collegamentoipertestuale"/>
            <w:noProof/>
          </w:rPr>
          <w:t>X.4.2 Use Cases</w:t>
        </w:r>
        <w:r w:rsidR="0019627A">
          <w:rPr>
            <w:noProof/>
            <w:webHidden/>
          </w:rPr>
          <w:tab/>
        </w:r>
        <w:r w:rsidR="0019627A">
          <w:rPr>
            <w:noProof/>
            <w:webHidden/>
          </w:rPr>
          <w:fldChar w:fldCharType="begin"/>
        </w:r>
        <w:r w:rsidR="0019627A">
          <w:rPr>
            <w:noProof/>
            <w:webHidden/>
          </w:rPr>
          <w:instrText xml:space="preserve"> PAGEREF _Toc477954889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42E9E1C8" w14:textId="6E757D86" w:rsidR="0019627A" w:rsidRDefault="00B702B7">
      <w:pPr>
        <w:pStyle w:val="Sommario4"/>
        <w:rPr>
          <w:rFonts w:asciiTheme="minorHAnsi" w:eastAsiaTheme="minorEastAsia" w:hAnsiTheme="minorHAnsi" w:cstheme="minorBidi"/>
          <w:noProof/>
          <w:sz w:val="22"/>
          <w:szCs w:val="22"/>
          <w:lang w:val="it-IT" w:eastAsia="it-IT"/>
        </w:rPr>
      </w:pPr>
      <w:hyperlink w:anchor="_Toc477954890" w:history="1">
        <w:r w:rsidR="0019627A" w:rsidRPr="00C50E96">
          <w:rPr>
            <w:rStyle w:val="Collegamentoipertestuale"/>
            <w:noProof/>
          </w:rPr>
          <w:t>X.4.2.1 Use Case #1: Discovery and Retrieval of existing data elements</w:t>
        </w:r>
        <w:r w:rsidR="0019627A">
          <w:rPr>
            <w:noProof/>
            <w:webHidden/>
          </w:rPr>
          <w:tab/>
        </w:r>
        <w:r w:rsidR="0019627A">
          <w:rPr>
            <w:noProof/>
            <w:webHidden/>
          </w:rPr>
          <w:fldChar w:fldCharType="begin"/>
        </w:r>
        <w:r w:rsidR="0019627A">
          <w:rPr>
            <w:noProof/>
            <w:webHidden/>
          </w:rPr>
          <w:instrText xml:space="preserve"> PAGEREF _Toc477954890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21878E26" w14:textId="63AB35BE" w:rsidR="0019627A" w:rsidRDefault="00B702B7">
      <w:pPr>
        <w:pStyle w:val="Sommario5"/>
        <w:rPr>
          <w:rFonts w:asciiTheme="minorHAnsi" w:eastAsiaTheme="minorEastAsia" w:hAnsiTheme="minorHAnsi" w:cstheme="minorBidi"/>
          <w:noProof/>
          <w:sz w:val="22"/>
          <w:szCs w:val="22"/>
          <w:lang w:val="it-IT" w:eastAsia="it-IT"/>
        </w:rPr>
      </w:pPr>
      <w:hyperlink w:anchor="_Toc477954891" w:history="1">
        <w:r w:rsidR="0019627A" w:rsidRPr="00C50E96">
          <w:rPr>
            <w:rStyle w:val="Collegamentoipertestuale"/>
            <w:noProof/>
          </w:rPr>
          <w:t>X.4.2.1.1 Use Case #1 Description</w:t>
        </w:r>
        <w:r w:rsidR="0019627A">
          <w:rPr>
            <w:noProof/>
            <w:webHidden/>
          </w:rPr>
          <w:tab/>
        </w:r>
        <w:r w:rsidR="0019627A">
          <w:rPr>
            <w:noProof/>
            <w:webHidden/>
          </w:rPr>
          <w:fldChar w:fldCharType="begin"/>
        </w:r>
        <w:r w:rsidR="0019627A">
          <w:rPr>
            <w:noProof/>
            <w:webHidden/>
          </w:rPr>
          <w:instrText xml:space="preserve"> PAGEREF _Toc477954891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68650F22" w14:textId="3F012734" w:rsidR="0019627A" w:rsidRDefault="00B702B7">
      <w:pPr>
        <w:pStyle w:val="Sommario5"/>
        <w:rPr>
          <w:rFonts w:asciiTheme="minorHAnsi" w:eastAsiaTheme="minorEastAsia" w:hAnsiTheme="minorHAnsi" w:cstheme="minorBidi"/>
          <w:noProof/>
          <w:sz w:val="22"/>
          <w:szCs w:val="22"/>
          <w:lang w:val="it-IT" w:eastAsia="it-IT"/>
        </w:rPr>
      </w:pPr>
      <w:hyperlink w:anchor="_Toc477954892" w:history="1">
        <w:r w:rsidR="0019627A" w:rsidRPr="00C50E96">
          <w:rPr>
            <w:rStyle w:val="Collegamentoipertestuale"/>
            <w:noProof/>
          </w:rPr>
          <w:t>X.4.2.1.2 Use Case #1 Process Flow</w:t>
        </w:r>
        <w:r w:rsidR="0019627A">
          <w:rPr>
            <w:noProof/>
            <w:webHidden/>
          </w:rPr>
          <w:tab/>
        </w:r>
        <w:r w:rsidR="0019627A">
          <w:rPr>
            <w:noProof/>
            <w:webHidden/>
          </w:rPr>
          <w:fldChar w:fldCharType="begin"/>
        </w:r>
        <w:r w:rsidR="0019627A">
          <w:rPr>
            <w:noProof/>
            <w:webHidden/>
          </w:rPr>
          <w:instrText xml:space="preserve"> PAGEREF _Toc477954892 \h </w:instrText>
        </w:r>
        <w:r w:rsidR="0019627A">
          <w:rPr>
            <w:noProof/>
            <w:webHidden/>
          </w:rPr>
        </w:r>
        <w:r w:rsidR="0019627A">
          <w:rPr>
            <w:noProof/>
            <w:webHidden/>
          </w:rPr>
          <w:fldChar w:fldCharType="separate"/>
        </w:r>
        <w:r w:rsidR="0019627A">
          <w:rPr>
            <w:noProof/>
            <w:webHidden/>
          </w:rPr>
          <w:t>19</w:t>
        </w:r>
        <w:r w:rsidR="0019627A">
          <w:rPr>
            <w:noProof/>
            <w:webHidden/>
          </w:rPr>
          <w:fldChar w:fldCharType="end"/>
        </w:r>
      </w:hyperlink>
    </w:p>
    <w:p w14:paraId="0802888F" w14:textId="140557B8" w:rsidR="0019627A" w:rsidRDefault="00B702B7">
      <w:pPr>
        <w:pStyle w:val="Sommario4"/>
        <w:rPr>
          <w:rFonts w:asciiTheme="minorHAnsi" w:eastAsiaTheme="minorEastAsia" w:hAnsiTheme="minorHAnsi" w:cstheme="minorBidi"/>
          <w:noProof/>
          <w:sz w:val="22"/>
          <w:szCs w:val="22"/>
          <w:lang w:val="it-IT" w:eastAsia="it-IT"/>
        </w:rPr>
      </w:pPr>
      <w:hyperlink w:anchor="_Toc477954893" w:history="1">
        <w:r w:rsidR="0019627A" w:rsidRPr="00C50E96">
          <w:rPr>
            <w:rStyle w:val="Collegamentoipertestuale"/>
            <w:noProof/>
          </w:rPr>
          <w:t>X.4.2.2 Use Case #2: Discovery and Retrieval of existing data elements with source document links</w:t>
        </w:r>
        <w:r w:rsidR="0019627A">
          <w:rPr>
            <w:noProof/>
            <w:webHidden/>
          </w:rPr>
          <w:tab/>
        </w:r>
        <w:r w:rsidR="0019627A">
          <w:rPr>
            <w:noProof/>
            <w:webHidden/>
          </w:rPr>
          <w:fldChar w:fldCharType="begin"/>
        </w:r>
        <w:r w:rsidR="0019627A">
          <w:rPr>
            <w:noProof/>
            <w:webHidden/>
          </w:rPr>
          <w:instrText xml:space="preserve"> PAGEREF _Toc477954893 \h </w:instrText>
        </w:r>
        <w:r w:rsidR="0019627A">
          <w:rPr>
            <w:noProof/>
            <w:webHidden/>
          </w:rPr>
        </w:r>
        <w:r w:rsidR="0019627A">
          <w:rPr>
            <w:noProof/>
            <w:webHidden/>
          </w:rPr>
          <w:fldChar w:fldCharType="separate"/>
        </w:r>
        <w:r w:rsidR="0019627A">
          <w:rPr>
            <w:noProof/>
            <w:webHidden/>
          </w:rPr>
          <w:t>20</w:t>
        </w:r>
        <w:r w:rsidR="0019627A">
          <w:rPr>
            <w:noProof/>
            <w:webHidden/>
          </w:rPr>
          <w:fldChar w:fldCharType="end"/>
        </w:r>
      </w:hyperlink>
    </w:p>
    <w:p w14:paraId="643D9D6E" w14:textId="10E5259D" w:rsidR="0019627A" w:rsidRDefault="00B702B7">
      <w:pPr>
        <w:pStyle w:val="Sommario5"/>
        <w:rPr>
          <w:rFonts w:asciiTheme="minorHAnsi" w:eastAsiaTheme="minorEastAsia" w:hAnsiTheme="minorHAnsi" w:cstheme="minorBidi"/>
          <w:noProof/>
          <w:sz w:val="22"/>
          <w:szCs w:val="22"/>
          <w:lang w:val="it-IT" w:eastAsia="it-IT"/>
        </w:rPr>
      </w:pPr>
      <w:hyperlink w:anchor="_Toc477954894" w:history="1">
        <w:r w:rsidR="0019627A" w:rsidRPr="00C50E96">
          <w:rPr>
            <w:rStyle w:val="Collegamentoipertestuale"/>
            <w:noProof/>
          </w:rPr>
          <w:t>X.4.2.2.1 Use Case #2 Description</w:t>
        </w:r>
        <w:r w:rsidR="0019627A">
          <w:rPr>
            <w:noProof/>
            <w:webHidden/>
          </w:rPr>
          <w:tab/>
        </w:r>
        <w:r w:rsidR="0019627A">
          <w:rPr>
            <w:noProof/>
            <w:webHidden/>
          </w:rPr>
          <w:fldChar w:fldCharType="begin"/>
        </w:r>
        <w:r w:rsidR="0019627A">
          <w:rPr>
            <w:noProof/>
            <w:webHidden/>
          </w:rPr>
          <w:instrText xml:space="preserve"> PAGEREF _Toc477954894 \h </w:instrText>
        </w:r>
        <w:r w:rsidR="0019627A">
          <w:rPr>
            <w:noProof/>
            <w:webHidden/>
          </w:rPr>
        </w:r>
        <w:r w:rsidR="0019627A">
          <w:rPr>
            <w:noProof/>
            <w:webHidden/>
          </w:rPr>
          <w:fldChar w:fldCharType="separate"/>
        </w:r>
        <w:r w:rsidR="0019627A">
          <w:rPr>
            <w:noProof/>
            <w:webHidden/>
          </w:rPr>
          <w:t>20</w:t>
        </w:r>
        <w:r w:rsidR="0019627A">
          <w:rPr>
            <w:noProof/>
            <w:webHidden/>
          </w:rPr>
          <w:fldChar w:fldCharType="end"/>
        </w:r>
      </w:hyperlink>
    </w:p>
    <w:p w14:paraId="2ACD69BE" w14:textId="7A98C09B" w:rsidR="0019627A" w:rsidRDefault="00B702B7">
      <w:pPr>
        <w:pStyle w:val="Sommario5"/>
        <w:rPr>
          <w:rFonts w:asciiTheme="minorHAnsi" w:eastAsiaTheme="minorEastAsia" w:hAnsiTheme="minorHAnsi" w:cstheme="minorBidi"/>
          <w:noProof/>
          <w:sz w:val="22"/>
          <w:szCs w:val="22"/>
          <w:lang w:val="it-IT" w:eastAsia="it-IT"/>
        </w:rPr>
      </w:pPr>
      <w:hyperlink w:anchor="_Toc477954895" w:history="1">
        <w:r w:rsidR="0019627A" w:rsidRPr="00C50E96">
          <w:rPr>
            <w:rStyle w:val="Collegamentoipertestuale"/>
            <w:noProof/>
          </w:rPr>
          <w:t>X.4.2.2.2 Use Case #2 Process Flow</w:t>
        </w:r>
        <w:r w:rsidR="0019627A">
          <w:rPr>
            <w:noProof/>
            <w:webHidden/>
          </w:rPr>
          <w:tab/>
        </w:r>
        <w:r w:rsidR="0019627A">
          <w:rPr>
            <w:noProof/>
            <w:webHidden/>
          </w:rPr>
          <w:fldChar w:fldCharType="begin"/>
        </w:r>
        <w:r w:rsidR="0019627A">
          <w:rPr>
            <w:noProof/>
            <w:webHidden/>
          </w:rPr>
          <w:instrText xml:space="preserve"> PAGEREF _Toc477954895 \h </w:instrText>
        </w:r>
        <w:r w:rsidR="0019627A">
          <w:rPr>
            <w:noProof/>
            <w:webHidden/>
          </w:rPr>
        </w:r>
        <w:r w:rsidR="0019627A">
          <w:rPr>
            <w:noProof/>
            <w:webHidden/>
          </w:rPr>
          <w:fldChar w:fldCharType="separate"/>
        </w:r>
        <w:r w:rsidR="0019627A">
          <w:rPr>
            <w:noProof/>
            <w:webHidden/>
          </w:rPr>
          <w:t>20</w:t>
        </w:r>
        <w:r w:rsidR="0019627A">
          <w:rPr>
            <w:noProof/>
            <w:webHidden/>
          </w:rPr>
          <w:fldChar w:fldCharType="end"/>
        </w:r>
      </w:hyperlink>
    </w:p>
    <w:p w14:paraId="255E5D44" w14:textId="43456B6B" w:rsidR="0019627A" w:rsidRDefault="00B702B7">
      <w:pPr>
        <w:pStyle w:val="Sommario2"/>
        <w:rPr>
          <w:rFonts w:asciiTheme="minorHAnsi" w:eastAsiaTheme="minorEastAsia" w:hAnsiTheme="minorHAnsi" w:cstheme="minorBidi"/>
          <w:noProof/>
          <w:sz w:val="22"/>
          <w:szCs w:val="22"/>
          <w:lang w:val="it-IT" w:eastAsia="it-IT"/>
        </w:rPr>
      </w:pPr>
      <w:hyperlink w:anchor="_Toc477954896" w:history="1">
        <w:r w:rsidR="0019627A" w:rsidRPr="00C50E96">
          <w:rPr>
            <w:rStyle w:val="Collegamentoipertestuale"/>
            <w:noProof/>
          </w:rPr>
          <w:t>X.5 QEDm Security Considerations</w:t>
        </w:r>
        <w:r w:rsidR="0019627A">
          <w:rPr>
            <w:noProof/>
            <w:webHidden/>
          </w:rPr>
          <w:tab/>
        </w:r>
        <w:r w:rsidR="0019627A">
          <w:rPr>
            <w:noProof/>
            <w:webHidden/>
          </w:rPr>
          <w:fldChar w:fldCharType="begin"/>
        </w:r>
        <w:r w:rsidR="0019627A">
          <w:rPr>
            <w:noProof/>
            <w:webHidden/>
          </w:rPr>
          <w:instrText xml:space="preserve"> PAGEREF _Toc477954896 \h </w:instrText>
        </w:r>
        <w:r w:rsidR="0019627A">
          <w:rPr>
            <w:noProof/>
            <w:webHidden/>
          </w:rPr>
        </w:r>
        <w:r w:rsidR="0019627A">
          <w:rPr>
            <w:noProof/>
            <w:webHidden/>
          </w:rPr>
          <w:fldChar w:fldCharType="separate"/>
        </w:r>
        <w:r w:rsidR="0019627A">
          <w:rPr>
            <w:noProof/>
            <w:webHidden/>
          </w:rPr>
          <w:t>20</w:t>
        </w:r>
        <w:r w:rsidR="0019627A">
          <w:rPr>
            <w:noProof/>
            <w:webHidden/>
          </w:rPr>
          <w:fldChar w:fldCharType="end"/>
        </w:r>
      </w:hyperlink>
    </w:p>
    <w:p w14:paraId="302CB8DE" w14:textId="7782D6AA" w:rsidR="0019627A" w:rsidRDefault="00B702B7">
      <w:pPr>
        <w:pStyle w:val="Sommario2"/>
        <w:rPr>
          <w:rFonts w:asciiTheme="minorHAnsi" w:eastAsiaTheme="minorEastAsia" w:hAnsiTheme="minorHAnsi" w:cstheme="minorBidi"/>
          <w:noProof/>
          <w:sz w:val="22"/>
          <w:szCs w:val="22"/>
          <w:lang w:val="it-IT" w:eastAsia="it-IT"/>
        </w:rPr>
      </w:pPr>
      <w:hyperlink w:anchor="_Toc477954897" w:history="1">
        <w:r w:rsidR="0019627A" w:rsidRPr="00C50E96">
          <w:rPr>
            <w:rStyle w:val="Collegamentoipertestuale"/>
            <w:noProof/>
          </w:rPr>
          <w:t>X.6 QEDm Cross Profile Considerations</w:t>
        </w:r>
        <w:r w:rsidR="0019627A">
          <w:rPr>
            <w:noProof/>
            <w:webHidden/>
          </w:rPr>
          <w:tab/>
        </w:r>
        <w:r w:rsidR="0019627A">
          <w:rPr>
            <w:noProof/>
            <w:webHidden/>
          </w:rPr>
          <w:fldChar w:fldCharType="begin"/>
        </w:r>
        <w:r w:rsidR="0019627A">
          <w:rPr>
            <w:noProof/>
            <w:webHidden/>
          </w:rPr>
          <w:instrText xml:space="preserve"> PAGEREF _Toc477954897 \h </w:instrText>
        </w:r>
        <w:r w:rsidR="0019627A">
          <w:rPr>
            <w:noProof/>
            <w:webHidden/>
          </w:rPr>
        </w:r>
        <w:r w:rsidR="0019627A">
          <w:rPr>
            <w:noProof/>
            <w:webHidden/>
          </w:rPr>
          <w:fldChar w:fldCharType="separate"/>
        </w:r>
        <w:r w:rsidR="0019627A">
          <w:rPr>
            <w:noProof/>
            <w:webHidden/>
          </w:rPr>
          <w:t>21</w:t>
        </w:r>
        <w:r w:rsidR="0019627A">
          <w:rPr>
            <w:noProof/>
            <w:webHidden/>
          </w:rPr>
          <w:fldChar w:fldCharType="end"/>
        </w:r>
      </w:hyperlink>
    </w:p>
    <w:p w14:paraId="3EBCFB35" w14:textId="601CE669" w:rsidR="0019627A" w:rsidRDefault="00B702B7">
      <w:pPr>
        <w:pStyle w:val="Sommario2"/>
        <w:rPr>
          <w:rFonts w:asciiTheme="minorHAnsi" w:eastAsiaTheme="minorEastAsia" w:hAnsiTheme="minorHAnsi" w:cstheme="minorBidi"/>
          <w:noProof/>
          <w:sz w:val="22"/>
          <w:szCs w:val="22"/>
          <w:lang w:val="it-IT" w:eastAsia="it-IT"/>
        </w:rPr>
      </w:pPr>
      <w:hyperlink w:anchor="_Toc477954898" w:history="1">
        <w:r w:rsidR="0019627A" w:rsidRPr="00C50E96">
          <w:rPr>
            <w:rStyle w:val="Collegamentoipertestuale"/>
            <w:noProof/>
          </w:rPr>
          <w:t>3.Y Mobile Query Existing Data [PCC-Y]</w:t>
        </w:r>
        <w:r w:rsidR="0019627A">
          <w:rPr>
            <w:noProof/>
            <w:webHidden/>
          </w:rPr>
          <w:tab/>
        </w:r>
        <w:r w:rsidR="0019627A">
          <w:rPr>
            <w:noProof/>
            <w:webHidden/>
          </w:rPr>
          <w:fldChar w:fldCharType="begin"/>
        </w:r>
        <w:r w:rsidR="0019627A">
          <w:rPr>
            <w:noProof/>
            <w:webHidden/>
          </w:rPr>
          <w:instrText xml:space="preserve"> PAGEREF _Toc477954898 \h </w:instrText>
        </w:r>
        <w:r w:rsidR="0019627A">
          <w:rPr>
            <w:noProof/>
            <w:webHidden/>
          </w:rPr>
        </w:r>
        <w:r w:rsidR="0019627A">
          <w:rPr>
            <w:noProof/>
            <w:webHidden/>
          </w:rPr>
          <w:fldChar w:fldCharType="separate"/>
        </w:r>
        <w:r w:rsidR="0019627A">
          <w:rPr>
            <w:noProof/>
            <w:webHidden/>
          </w:rPr>
          <w:t>23</w:t>
        </w:r>
        <w:r w:rsidR="0019627A">
          <w:rPr>
            <w:noProof/>
            <w:webHidden/>
          </w:rPr>
          <w:fldChar w:fldCharType="end"/>
        </w:r>
      </w:hyperlink>
    </w:p>
    <w:p w14:paraId="72FE02EF" w14:textId="00FBC7A5" w:rsidR="0019627A" w:rsidRDefault="00B702B7">
      <w:pPr>
        <w:pStyle w:val="Sommario3"/>
        <w:rPr>
          <w:rFonts w:asciiTheme="minorHAnsi" w:eastAsiaTheme="minorEastAsia" w:hAnsiTheme="minorHAnsi" w:cstheme="minorBidi"/>
          <w:noProof/>
          <w:sz w:val="22"/>
          <w:szCs w:val="22"/>
          <w:lang w:val="it-IT" w:eastAsia="it-IT"/>
        </w:rPr>
      </w:pPr>
      <w:hyperlink w:anchor="_Toc477954899" w:history="1">
        <w:r w:rsidR="0019627A" w:rsidRPr="00C50E96">
          <w:rPr>
            <w:rStyle w:val="Collegamentoipertestuale"/>
            <w:noProof/>
          </w:rPr>
          <w:t>3.Y.1 Scope</w:t>
        </w:r>
        <w:r w:rsidR="0019627A">
          <w:rPr>
            <w:noProof/>
            <w:webHidden/>
          </w:rPr>
          <w:tab/>
        </w:r>
        <w:r w:rsidR="0019627A">
          <w:rPr>
            <w:noProof/>
            <w:webHidden/>
          </w:rPr>
          <w:fldChar w:fldCharType="begin"/>
        </w:r>
        <w:r w:rsidR="0019627A">
          <w:rPr>
            <w:noProof/>
            <w:webHidden/>
          </w:rPr>
          <w:instrText xml:space="preserve"> PAGEREF _Toc477954899 \h </w:instrText>
        </w:r>
        <w:r w:rsidR="0019627A">
          <w:rPr>
            <w:noProof/>
            <w:webHidden/>
          </w:rPr>
        </w:r>
        <w:r w:rsidR="0019627A">
          <w:rPr>
            <w:noProof/>
            <w:webHidden/>
          </w:rPr>
          <w:fldChar w:fldCharType="separate"/>
        </w:r>
        <w:r w:rsidR="0019627A">
          <w:rPr>
            <w:noProof/>
            <w:webHidden/>
          </w:rPr>
          <w:t>23</w:t>
        </w:r>
        <w:r w:rsidR="0019627A">
          <w:rPr>
            <w:noProof/>
            <w:webHidden/>
          </w:rPr>
          <w:fldChar w:fldCharType="end"/>
        </w:r>
      </w:hyperlink>
    </w:p>
    <w:p w14:paraId="15C36D22" w14:textId="522A279E" w:rsidR="0019627A" w:rsidRDefault="00B702B7">
      <w:pPr>
        <w:pStyle w:val="Sommario3"/>
        <w:rPr>
          <w:rFonts w:asciiTheme="minorHAnsi" w:eastAsiaTheme="minorEastAsia" w:hAnsiTheme="minorHAnsi" w:cstheme="minorBidi"/>
          <w:noProof/>
          <w:sz w:val="22"/>
          <w:szCs w:val="22"/>
          <w:lang w:val="it-IT" w:eastAsia="it-IT"/>
        </w:rPr>
      </w:pPr>
      <w:hyperlink w:anchor="_Toc477954900" w:history="1">
        <w:r w:rsidR="0019627A" w:rsidRPr="00C50E96">
          <w:rPr>
            <w:rStyle w:val="Collegamentoipertestuale"/>
            <w:noProof/>
          </w:rPr>
          <w:t>3.Y.2 Actor Roles</w:t>
        </w:r>
        <w:r w:rsidR="0019627A">
          <w:rPr>
            <w:noProof/>
            <w:webHidden/>
          </w:rPr>
          <w:tab/>
        </w:r>
        <w:r w:rsidR="0019627A">
          <w:rPr>
            <w:noProof/>
            <w:webHidden/>
          </w:rPr>
          <w:fldChar w:fldCharType="begin"/>
        </w:r>
        <w:r w:rsidR="0019627A">
          <w:rPr>
            <w:noProof/>
            <w:webHidden/>
          </w:rPr>
          <w:instrText xml:space="preserve"> PAGEREF _Toc477954900 \h </w:instrText>
        </w:r>
        <w:r w:rsidR="0019627A">
          <w:rPr>
            <w:noProof/>
            <w:webHidden/>
          </w:rPr>
        </w:r>
        <w:r w:rsidR="0019627A">
          <w:rPr>
            <w:noProof/>
            <w:webHidden/>
          </w:rPr>
          <w:fldChar w:fldCharType="separate"/>
        </w:r>
        <w:r w:rsidR="0019627A">
          <w:rPr>
            <w:noProof/>
            <w:webHidden/>
          </w:rPr>
          <w:t>23</w:t>
        </w:r>
        <w:r w:rsidR="0019627A">
          <w:rPr>
            <w:noProof/>
            <w:webHidden/>
          </w:rPr>
          <w:fldChar w:fldCharType="end"/>
        </w:r>
      </w:hyperlink>
    </w:p>
    <w:p w14:paraId="053E70D2" w14:textId="2B67D367" w:rsidR="0019627A" w:rsidRDefault="00B702B7">
      <w:pPr>
        <w:pStyle w:val="Sommario3"/>
        <w:rPr>
          <w:rFonts w:asciiTheme="minorHAnsi" w:eastAsiaTheme="minorEastAsia" w:hAnsiTheme="minorHAnsi" w:cstheme="minorBidi"/>
          <w:noProof/>
          <w:sz w:val="22"/>
          <w:szCs w:val="22"/>
          <w:lang w:val="it-IT" w:eastAsia="it-IT"/>
        </w:rPr>
      </w:pPr>
      <w:hyperlink w:anchor="_Toc477954901" w:history="1">
        <w:r w:rsidR="0019627A" w:rsidRPr="00C50E96">
          <w:rPr>
            <w:rStyle w:val="Collegamentoipertestuale"/>
            <w:noProof/>
          </w:rPr>
          <w:t>3.Y.3 Referenced Standards</w:t>
        </w:r>
        <w:r w:rsidR="0019627A">
          <w:rPr>
            <w:noProof/>
            <w:webHidden/>
          </w:rPr>
          <w:tab/>
        </w:r>
        <w:r w:rsidR="0019627A">
          <w:rPr>
            <w:noProof/>
            <w:webHidden/>
          </w:rPr>
          <w:fldChar w:fldCharType="begin"/>
        </w:r>
        <w:r w:rsidR="0019627A">
          <w:rPr>
            <w:noProof/>
            <w:webHidden/>
          </w:rPr>
          <w:instrText xml:space="preserve"> PAGEREF _Toc477954901 \h </w:instrText>
        </w:r>
        <w:r w:rsidR="0019627A">
          <w:rPr>
            <w:noProof/>
            <w:webHidden/>
          </w:rPr>
        </w:r>
        <w:r w:rsidR="0019627A">
          <w:rPr>
            <w:noProof/>
            <w:webHidden/>
          </w:rPr>
          <w:fldChar w:fldCharType="separate"/>
        </w:r>
        <w:r w:rsidR="0019627A">
          <w:rPr>
            <w:noProof/>
            <w:webHidden/>
          </w:rPr>
          <w:t>23</w:t>
        </w:r>
        <w:r w:rsidR="0019627A">
          <w:rPr>
            <w:noProof/>
            <w:webHidden/>
          </w:rPr>
          <w:fldChar w:fldCharType="end"/>
        </w:r>
      </w:hyperlink>
    </w:p>
    <w:p w14:paraId="477AD5FF" w14:textId="0DAB5C12" w:rsidR="0019627A" w:rsidRDefault="00B702B7">
      <w:pPr>
        <w:pStyle w:val="Sommario3"/>
        <w:rPr>
          <w:rFonts w:asciiTheme="minorHAnsi" w:eastAsiaTheme="minorEastAsia" w:hAnsiTheme="minorHAnsi" w:cstheme="minorBidi"/>
          <w:noProof/>
          <w:sz w:val="22"/>
          <w:szCs w:val="22"/>
          <w:lang w:val="it-IT" w:eastAsia="it-IT"/>
        </w:rPr>
      </w:pPr>
      <w:hyperlink w:anchor="_Toc477954902" w:history="1">
        <w:r w:rsidR="0019627A" w:rsidRPr="00C50E96">
          <w:rPr>
            <w:rStyle w:val="Collegamentoipertestuale"/>
            <w:noProof/>
          </w:rPr>
          <w:t>3.Y.4 Interaction Diagram</w:t>
        </w:r>
        <w:r w:rsidR="0019627A">
          <w:rPr>
            <w:noProof/>
            <w:webHidden/>
          </w:rPr>
          <w:tab/>
        </w:r>
        <w:r w:rsidR="0019627A">
          <w:rPr>
            <w:noProof/>
            <w:webHidden/>
          </w:rPr>
          <w:fldChar w:fldCharType="begin"/>
        </w:r>
        <w:r w:rsidR="0019627A">
          <w:rPr>
            <w:noProof/>
            <w:webHidden/>
          </w:rPr>
          <w:instrText xml:space="preserve"> PAGEREF _Toc477954902 \h </w:instrText>
        </w:r>
        <w:r w:rsidR="0019627A">
          <w:rPr>
            <w:noProof/>
            <w:webHidden/>
          </w:rPr>
        </w:r>
        <w:r w:rsidR="0019627A">
          <w:rPr>
            <w:noProof/>
            <w:webHidden/>
          </w:rPr>
          <w:fldChar w:fldCharType="separate"/>
        </w:r>
        <w:r w:rsidR="0019627A">
          <w:rPr>
            <w:noProof/>
            <w:webHidden/>
          </w:rPr>
          <w:t>24</w:t>
        </w:r>
        <w:r w:rsidR="0019627A">
          <w:rPr>
            <w:noProof/>
            <w:webHidden/>
          </w:rPr>
          <w:fldChar w:fldCharType="end"/>
        </w:r>
      </w:hyperlink>
    </w:p>
    <w:p w14:paraId="4E7069D5" w14:textId="5ED3AC22" w:rsidR="0019627A" w:rsidRDefault="00B702B7">
      <w:pPr>
        <w:pStyle w:val="Sommario4"/>
        <w:rPr>
          <w:rFonts w:asciiTheme="minorHAnsi" w:eastAsiaTheme="minorEastAsia" w:hAnsiTheme="minorHAnsi" w:cstheme="minorBidi"/>
          <w:noProof/>
          <w:sz w:val="22"/>
          <w:szCs w:val="22"/>
          <w:lang w:val="it-IT" w:eastAsia="it-IT"/>
        </w:rPr>
      </w:pPr>
      <w:hyperlink w:anchor="_Toc477954903" w:history="1">
        <w:r w:rsidR="0019627A" w:rsidRPr="00C50E96">
          <w:rPr>
            <w:rStyle w:val="Collegamentoipertestuale"/>
            <w:noProof/>
          </w:rPr>
          <w:t>3.Y.4.1 Mobile Query Existing Data Request message</w:t>
        </w:r>
        <w:r w:rsidR="0019627A">
          <w:rPr>
            <w:noProof/>
            <w:webHidden/>
          </w:rPr>
          <w:tab/>
        </w:r>
        <w:r w:rsidR="0019627A">
          <w:rPr>
            <w:noProof/>
            <w:webHidden/>
          </w:rPr>
          <w:fldChar w:fldCharType="begin"/>
        </w:r>
        <w:r w:rsidR="0019627A">
          <w:rPr>
            <w:noProof/>
            <w:webHidden/>
          </w:rPr>
          <w:instrText xml:space="preserve"> PAGEREF _Toc477954903 \h </w:instrText>
        </w:r>
        <w:r w:rsidR="0019627A">
          <w:rPr>
            <w:noProof/>
            <w:webHidden/>
          </w:rPr>
        </w:r>
        <w:r w:rsidR="0019627A">
          <w:rPr>
            <w:noProof/>
            <w:webHidden/>
          </w:rPr>
          <w:fldChar w:fldCharType="separate"/>
        </w:r>
        <w:r w:rsidR="0019627A">
          <w:rPr>
            <w:noProof/>
            <w:webHidden/>
          </w:rPr>
          <w:t>24</w:t>
        </w:r>
        <w:r w:rsidR="0019627A">
          <w:rPr>
            <w:noProof/>
            <w:webHidden/>
          </w:rPr>
          <w:fldChar w:fldCharType="end"/>
        </w:r>
      </w:hyperlink>
    </w:p>
    <w:p w14:paraId="4998F42F" w14:textId="5ADF6C7B" w:rsidR="0019627A" w:rsidRDefault="00B702B7">
      <w:pPr>
        <w:pStyle w:val="Sommario5"/>
        <w:rPr>
          <w:rFonts w:asciiTheme="minorHAnsi" w:eastAsiaTheme="minorEastAsia" w:hAnsiTheme="minorHAnsi" w:cstheme="minorBidi"/>
          <w:noProof/>
          <w:sz w:val="22"/>
          <w:szCs w:val="22"/>
          <w:lang w:val="it-IT" w:eastAsia="it-IT"/>
        </w:rPr>
      </w:pPr>
      <w:hyperlink w:anchor="_Toc477954904" w:history="1">
        <w:r w:rsidR="0019627A" w:rsidRPr="00C50E96">
          <w:rPr>
            <w:rStyle w:val="Collegamentoipertestuale"/>
            <w:noProof/>
          </w:rPr>
          <w:t>3.Y.4.1.1 Trigger Events</w:t>
        </w:r>
        <w:r w:rsidR="0019627A">
          <w:rPr>
            <w:noProof/>
            <w:webHidden/>
          </w:rPr>
          <w:tab/>
        </w:r>
        <w:r w:rsidR="0019627A">
          <w:rPr>
            <w:noProof/>
            <w:webHidden/>
          </w:rPr>
          <w:fldChar w:fldCharType="begin"/>
        </w:r>
        <w:r w:rsidR="0019627A">
          <w:rPr>
            <w:noProof/>
            <w:webHidden/>
          </w:rPr>
          <w:instrText xml:space="preserve"> PAGEREF _Toc477954904 \h </w:instrText>
        </w:r>
        <w:r w:rsidR="0019627A">
          <w:rPr>
            <w:noProof/>
            <w:webHidden/>
          </w:rPr>
        </w:r>
        <w:r w:rsidR="0019627A">
          <w:rPr>
            <w:noProof/>
            <w:webHidden/>
          </w:rPr>
          <w:fldChar w:fldCharType="separate"/>
        </w:r>
        <w:r w:rsidR="0019627A">
          <w:rPr>
            <w:noProof/>
            <w:webHidden/>
          </w:rPr>
          <w:t>24</w:t>
        </w:r>
        <w:r w:rsidR="0019627A">
          <w:rPr>
            <w:noProof/>
            <w:webHidden/>
          </w:rPr>
          <w:fldChar w:fldCharType="end"/>
        </w:r>
      </w:hyperlink>
    </w:p>
    <w:p w14:paraId="0BDC86D2" w14:textId="3C52E497" w:rsidR="0019627A" w:rsidRDefault="00B702B7">
      <w:pPr>
        <w:pStyle w:val="Sommario5"/>
        <w:rPr>
          <w:rFonts w:asciiTheme="minorHAnsi" w:eastAsiaTheme="minorEastAsia" w:hAnsiTheme="minorHAnsi" w:cstheme="minorBidi"/>
          <w:noProof/>
          <w:sz w:val="22"/>
          <w:szCs w:val="22"/>
          <w:lang w:val="it-IT" w:eastAsia="it-IT"/>
        </w:rPr>
      </w:pPr>
      <w:hyperlink w:anchor="_Toc477954905" w:history="1">
        <w:r w:rsidR="0019627A" w:rsidRPr="00C50E96">
          <w:rPr>
            <w:rStyle w:val="Collegamentoipertestuale"/>
            <w:noProof/>
          </w:rPr>
          <w:t>3.Y.4.1.2 Message Semantics</w:t>
        </w:r>
        <w:r w:rsidR="0019627A">
          <w:rPr>
            <w:noProof/>
            <w:webHidden/>
          </w:rPr>
          <w:tab/>
        </w:r>
        <w:r w:rsidR="0019627A">
          <w:rPr>
            <w:noProof/>
            <w:webHidden/>
          </w:rPr>
          <w:fldChar w:fldCharType="begin"/>
        </w:r>
        <w:r w:rsidR="0019627A">
          <w:rPr>
            <w:noProof/>
            <w:webHidden/>
          </w:rPr>
          <w:instrText xml:space="preserve"> PAGEREF _Toc477954905 \h </w:instrText>
        </w:r>
        <w:r w:rsidR="0019627A">
          <w:rPr>
            <w:noProof/>
            <w:webHidden/>
          </w:rPr>
        </w:r>
        <w:r w:rsidR="0019627A">
          <w:rPr>
            <w:noProof/>
            <w:webHidden/>
          </w:rPr>
          <w:fldChar w:fldCharType="separate"/>
        </w:r>
        <w:r w:rsidR="0019627A">
          <w:rPr>
            <w:noProof/>
            <w:webHidden/>
          </w:rPr>
          <w:t>24</w:t>
        </w:r>
        <w:r w:rsidR="0019627A">
          <w:rPr>
            <w:noProof/>
            <w:webHidden/>
          </w:rPr>
          <w:fldChar w:fldCharType="end"/>
        </w:r>
      </w:hyperlink>
    </w:p>
    <w:p w14:paraId="262CCE4D" w14:textId="5789C554" w:rsidR="0019627A" w:rsidRDefault="00B702B7">
      <w:pPr>
        <w:pStyle w:val="Sommario6"/>
        <w:rPr>
          <w:rFonts w:asciiTheme="minorHAnsi" w:eastAsiaTheme="minorEastAsia" w:hAnsiTheme="minorHAnsi" w:cstheme="minorBidi"/>
          <w:noProof/>
          <w:sz w:val="22"/>
          <w:szCs w:val="22"/>
          <w:lang w:val="it-IT" w:eastAsia="it-IT"/>
        </w:rPr>
      </w:pPr>
      <w:hyperlink w:anchor="_Toc477954906" w:history="1">
        <w:r w:rsidR="0019627A" w:rsidRPr="00C50E96">
          <w:rPr>
            <w:rStyle w:val="Collegamentoipertestuale"/>
            <w:noProof/>
            <w:highlight w:val="cyan"/>
          </w:rPr>
          <w:t xml:space="preserve">3.Y.4.1.2.1 Query Search Parameters </w:t>
        </w:r>
        <w:r w:rsidR="0019627A">
          <w:rPr>
            <w:noProof/>
            <w:webHidden/>
          </w:rPr>
          <w:tab/>
        </w:r>
        <w:r w:rsidR="0019627A">
          <w:rPr>
            <w:noProof/>
            <w:webHidden/>
          </w:rPr>
          <w:fldChar w:fldCharType="begin"/>
        </w:r>
        <w:r w:rsidR="0019627A">
          <w:rPr>
            <w:noProof/>
            <w:webHidden/>
          </w:rPr>
          <w:instrText xml:space="preserve"> PAGEREF _Toc477954906 \h </w:instrText>
        </w:r>
        <w:r w:rsidR="0019627A">
          <w:rPr>
            <w:noProof/>
            <w:webHidden/>
          </w:rPr>
        </w:r>
        <w:r w:rsidR="0019627A">
          <w:rPr>
            <w:noProof/>
            <w:webHidden/>
          </w:rPr>
          <w:fldChar w:fldCharType="separate"/>
        </w:r>
        <w:r w:rsidR="0019627A">
          <w:rPr>
            <w:noProof/>
            <w:webHidden/>
          </w:rPr>
          <w:t>25</w:t>
        </w:r>
        <w:r w:rsidR="0019627A">
          <w:rPr>
            <w:noProof/>
            <w:webHidden/>
          </w:rPr>
          <w:fldChar w:fldCharType="end"/>
        </w:r>
      </w:hyperlink>
    </w:p>
    <w:p w14:paraId="1FF339AA" w14:textId="5C990000" w:rsidR="0019627A" w:rsidRDefault="00B702B7">
      <w:pPr>
        <w:pStyle w:val="Sommario5"/>
        <w:rPr>
          <w:rFonts w:asciiTheme="minorHAnsi" w:eastAsiaTheme="minorEastAsia" w:hAnsiTheme="minorHAnsi" w:cstheme="minorBidi"/>
          <w:noProof/>
          <w:sz w:val="22"/>
          <w:szCs w:val="22"/>
          <w:lang w:val="it-IT" w:eastAsia="it-IT"/>
        </w:rPr>
      </w:pPr>
      <w:hyperlink w:anchor="_Toc477954907" w:history="1">
        <w:r w:rsidR="0019627A" w:rsidRPr="00C50E96">
          <w:rPr>
            <w:rStyle w:val="Collegamentoipertestuale"/>
            <w:noProof/>
          </w:rPr>
          <w:t>3.Y.4.1.3 Expected Actions</w:t>
        </w:r>
        <w:r w:rsidR="0019627A">
          <w:rPr>
            <w:noProof/>
            <w:webHidden/>
          </w:rPr>
          <w:tab/>
        </w:r>
        <w:r w:rsidR="0019627A">
          <w:rPr>
            <w:noProof/>
            <w:webHidden/>
          </w:rPr>
          <w:fldChar w:fldCharType="begin"/>
        </w:r>
        <w:r w:rsidR="0019627A">
          <w:rPr>
            <w:noProof/>
            <w:webHidden/>
          </w:rPr>
          <w:instrText xml:space="preserve"> PAGEREF _Toc477954907 \h </w:instrText>
        </w:r>
        <w:r w:rsidR="0019627A">
          <w:rPr>
            <w:noProof/>
            <w:webHidden/>
          </w:rPr>
        </w:r>
        <w:r w:rsidR="0019627A">
          <w:rPr>
            <w:noProof/>
            <w:webHidden/>
          </w:rPr>
          <w:fldChar w:fldCharType="separate"/>
        </w:r>
        <w:r w:rsidR="0019627A">
          <w:rPr>
            <w:noProof/>
            <w:webHidden/>
          </w:rPr>
          <w:t>27</w:t>
        </w:r>
        <w:r w:rsidR="0019627A">
          <w:rPr>
            <w:noProof/>
            <w:webHidden/>
          </w:rPr>
          <w:fldChar w:fldCharType="end"/>
        </w:r>
      </w:hyperlink>
    </w:p>
    <w:p w14:paraId="50F7F27E" w14:textId="1230F1D1" w:rsidR="0019627A" w:rsidRDefault="00B702B7">
      <w:pPr>
        <w:pStyle w:val="Sommario4"/>
        <w:rPr>
          <w:rFonts w:asciiTheme="minorHAnsi" w:eastAsiaTheme="minorEastAsia" w:hAnsiTheme="minorHAnsi" w:cstheme="minorBidi"/>
          <w:noProof/>
          <w:sz w:val="22"/>
          <w:szCs w:val="22"/>
          <w:lang w:val="it-IT" w:eastAsia="it-IT"/>
        </w:rPr>
      </w:pPr>
      <w:hyperlink w:anchor="_Toc477954908" w:history="1">
        <w:r w:rsidR="0019627A" w:rsidRPr="00C50E96">
          <w:rPr>
            <w:rStyle w:val="Collegamentoipertestuale"/>
            <w:noProof/>
          </w:rPr>
          <w:t>3.Y.4.2 Mobile Query Existing Data Response message</w:t>
        </w:r>
        <w:r w:rsidR="0019627A">
          <w:rPr>
            <w:noProof/>
            <w:webHidden/>
          </w:rPr>
          <w:tab/>
        </w:r>
        <w:r w:rsidR="0019627A">
          <w:rPr>
            <w:noProof/>
            <w:webHidden/>
          </w:rPr>
          <w:fldChar w:fldCharType="begin"/>
        </w:r>
        <w:r w:rsidR="0019627A">
          <w:rPr>
            <w:noProof/>
            <w:webHidden/>
          </w:rPr>
          <w:instrText xml:space="preserve"> PAGEREF _Toc477954908 \h </w:instrText>
        </w:r>
        <w:r w:rsidR="0019627A">
          <w:rPr>
            <w:noProof/>
            <w:webHidden/>
          </w:rPr>
        </w:r>
        <w:r w:rsidR="0019627A">
          <w:rPr>
            <w:noProof/>
            <w:webHidden/>
          </w:rPr>
          <w:fldChar w:fldCharType="separate"/>
        </w:r>
        <w:r w:rsidR="0019627A">
          <w:rPr>
            <w:noProof/>
            <w:webHidden/>
          </w:rPr>
          <w:t>27</w:t>
        </w:r>
        <w:r w:rsidR="0019627A">
          <w:rPr>
            <w:noProof/>
            <w:webHidden/>
          </w:rPr>
          <w:fldChar w:fldCharType="end"/>
        </w:r>
      </w:hyperlink>
    </w:p>
    <w:p w14:paraId="531EAD67" w14:textId="00B42296" w:rsidR="0019627A" w:rsidRDefault="00B702B7">
      <w:pPr>
        <w:pStyle w:val="Sommario5"/>
        <w:rPr>
          <w:rFonts w:asciiTheme="minorHAnsi" w:eastAsiaTheme="minorEastAsia" w:hAnsiTheme="minorHAnsi" w:cstheme="minorBidi"/>
          <w:noProof/>
          <w:sz w:val="22"/>
          <w:szCs w:val="22"/>
          <w:lang w:val="it-IT" w:eastAsia="it-IT"/>
        </w:rPr>
      </w:pPr>
      <w:hyperlink w:anchor="_Toc477954909" w:history="1">
        <w:r w:rsidR="0019627A" w:rsidRPr="00C50E96">
          <w:rPr>
            <w:rStyle w:val="Collegamentoipertestuale"/>
            <w:noProof/>
          </w:rPr>
          <w:t>3.Y.4.2.1 Trigger Events</w:t>
        </w:r>
        <w:r w:rsidR="0019627A">
          <w:rPr>
            <w:noProof/>
            <w:webHidden/>
          </w:rPr>
          <w:tab/>
        </w:r>
        <w:r w:rsidR="0019627A">
          <w:rPr>
            <w:noProof/>
            <w:webHidden/>
          </w:rPr>
          <w:fldChar w:fldCharType="begin"/>
        </w:r>
        <w:r w:rsidR="0019627A">
          <w:rPr>
            <w:noProof/>
            <w:webHidden/>
          </w:rPr>
          <w:instrText xml:space="preserve"> PAGEREF _Toc477954909 \h </w:instrText>
        </w:r>
        <w:r w:rsidR="0019627A">
          <w:rPr>
            <w:noProof/>
            <w:webHidden/>
          </w:rPr>
        </w:r>
        <w:r w:rsidR="0019627A">
          <w:rPr>
            <w:noProof/>
            <w:webHidden/>
          </w:rPr>
          <w:fldChar w:fldCharType="separate"/>
        </w:r>
        <w:r w:rsidR="0019627A">
          <w:rPr>
            <w:noProof/>
            <w:webHidden/>
          </w:rPr>
          <w:t>27</w:t>
        </w:r>
        <w:r w:rsidR="0019627A">
          <w:rPr>
            <w:noProof/>
            <w:webHidden/>
          </w:rPr>
          <w:fldChar w:fldCharType="end"/>
        </w:r>
      </w:hyperlink>
    </w:p>
    <w:p w14:paraId="5AEF3C41" w14:textId="6E076096" w:rsidR="0019627A" w:rsidRDefault="00B702B7">
      <w:pPr>
        <w:pStyle w:val="Sommario5"/>
        <w:rPr>
          <w:rFonts w:asciiTheme="minorHAnsi" w:eastAsiaTheme="minorEastAsia" w:hAnsiTheme="minorHAnsi" w:cstheme="minorBidi"/>
          <w:noProof/>
          <w:sz w:val="22"/>
          <w:szCs w:val="22"/>
          <w:lang w:val="it-IT" w:eastAsia="it-IT"/>
        </w:rPr>
      </w:pPr>
      <w:hyperlink w:anchor="_Toc477954910" w:history="1">
        <w:r w:rsidR="0019627A" w:rsidRPr="00C50E96">
          <w:rPr>
            <w:rStyle w:val="Collegamentoipertestuale"/>
            <w:noProof/>
          </w:rPr>
          <w:t>3.Y.4.2.2 Message Semantics</w:t>
        </w:r>
        <w:r w:rsidR="0019627A">
          <w:rPr>
            <w:noProof/>
            <w:webHidden/>
          </w:rPr>
          <w:tab/>
        </w:r>
        <w:r w:rsidR="0019627A">
          <w:rPr>
            <w:noProof/>
            <w:webHidden/>
          </w:rPr>
          <w:fldChar w:fldCharType="begin"/>
        </w:r>
        <w:r w:rsidR="0019627A">
          <w:rPr>
            <w:noProof/>
            <w:webHidden/>
          </w:rPr>
          <w:instrText xml:space="preserve"> PAGEREF _Toc477954910 \h </w:instrText>
        </w:r>
        <w:r w:rsidR="0019627A">
          <w:rPr>
            <w:noProof/>
            <w:webHidden/>
          </w:rPr>
        </w:r>
        <w:r w:rsidR="0019627A">
          <w:rPr>
            <w:noProof/>
            <w:webHidden/>
          </w:rPr>
          <w:fldChar w:fldCharType="separate"/>
        </w:r>
        <w:r w:rsidR="0019627A">
          <w:rPr>
            <w:noProof/>
            <w:webHidden/>
          </w:rPr>
          <w:t>27</w:t>
        </w:r>
        <w:r w:rsidR="0019627A">
          <w:rPr>
            <w:noProof/>
            <w:webHidden/>
          </w:rPr>
          <w:fldChar w:fldCharType="end"/>
        </w:r>
      </w:hyperlink>
    </w:p>
    <w:p w14:paraId="26E782C6" w14:textId="5D2453F1" w:rsidR="0019627A" w:rsidRDefault="00B702B7">
      <w:pPr>
        <w:pStyle w:val="Sommario6"/>
        <w:rPr>
          <w:rFonts w:asciiTheme="minorHAnsi" w:eastAsiaTheme="minorEastAsia" w:hAnsiTheme="minorHAnsi" w:cstheme="minorBidi"/>
          <w:noProof/>
          <w:sz w:val="22"/>
          <w:szCs w:val="22"/>
          <w:lang w:val="it-IT" w:eastAsia="it-IT"/>
        </w:rPr>
      </w:pPr>
      <w:hyperlink w:anchor="_Toc477954911" w:history="1">
        <w:r w:rsidR="0019627A" w:rsidRPr="00C50E96">
          <w:rPr>
            <w:rStyle w:val="Collegamentoipertestuale"/>
            <w:noProof/>
          </w:rPr>
          <w:t>3.Y.4.2.2.1 Resource Specific Contents</w:t>
        </w:r>
        <w:r w:rsidR="0019627A">
          <w:rPr>
            <w:noProof/>
            <w:webHidden/>
          </w:rPr>
          <w:tab/>
        </w:r>
        <w:r w:rsidR="0019627A">
          <w:rPr>
            <w:noProof/>
            <w:webHidden/>
          </w:rPr>
          <w:fldChar w:fldCharType="begin"/>
        </w:r>
        <w:r w:rsidR="0019627A">
          <w:rPr>
            <w:noProof/>
            <w:webHidden/>
          </w:rPr>
          <w:instrText xml:space="preserve"> PAGEREF _Toc477954911 \h </w:instrText>
        </w:r>
        <w:r w:rsidR="0019627A">
          <w:rPr>
            <w:noProof/>
            <w:webHidden/>
          </w:rPr>
        </w:r>
        <w:r w:rsidR="0019627A">
          <w:rPr>
            <w:noProof/>
            <w:webHidden/>
          </w:rPr>
          <w:fldChar w:fldCharType="separate"/>
        </w:r>
        <w:r w:rsidR="0019627A">
          <w:rPr>
            <w:noProof/>
            <w:webHidden/>
          </w:rPr>
          <w:t>27</w:t>
        </w:r>
        <w:r w:rsidR="0019627A">
          <w:rPr>
            <w:noProof/>
            <w:webHidden/>
          </w:rPr>
          <w:fldChar w:fldCharType="end"/>
        </w:r>
      </w:hyperlink>
    </w:p>
    <w:p w14:paraId="1A90B4C2" w14:textId="56EC5A56" w:rsidR="0019627A" w:rsidRDefault="00B702B7">
      <w:pPr>
        <w:pStyle w:val="Sommario6"/>
        <w:rPr>
          <w:rFonts w:asciiTheme="minorHAnsi" w:eastAsiaTheme="minorEastAsia" w:hAnsiTheme="minorHAnsi" w:cstheme="minorBidi"/>
          <w:noProof/>
          <w:sz w:val="22"/>
          <w:szCs w:val="22"/>
          <w:lang w:val="it-IT" w:eastAsia="it-IT"/>
        </w:rPr>
      </w:pPr>
      <w:hyperlink w:anchor="_Toc477954912" w:history="1">
        <w:r w:rsidR="0019627A" w:rsidRPr="00C50E96">
          <w:rPr>
            <w:rStyle w:val="Collegamentoipertestuale"/>
            <w:noProof/>
          </w:rPr>
          <w:t>3.Y.4.2.2.2 Resource Bundling</w:t>
        </w:r>
        <w:r w:rsidR="0019627A">
          <w:rPr>
            <w:noProof/>
            <w:webHidden/>
          </w:rPr>
          <w:tab/>
        </w:r>
        <w:r w:rsidR="0019627A">
          <w:rPr>
            <w:noProof/>
            <w:webHidden/>
          </w:rPr>
          <w:fldChar w:fldCharType="begin"/>
        </w:r>
        <w:r w:rsidR="0019627A">
          <w:rPr>
            <w:noProof/>
            <w:webHidden/>
          </w:rPr>
          <w:instrText xml:space="preserve"> PAGEREF _Toc477954912 \h </w:instrText>
        </w:r>
        <w:r w:rsidR="0019627A">
          <w:rPr>
            <w:noProof/>
            <w:webHidden/>
          </w:rPr>
        </w:r>
        <w:r w:rsidR="0019627A">
          <w:rPr>
            <w:noProof/>
            <w:webHidden/>
          </w:rPr>
          <w:fldChar w:fldCharType="separate"/>
        </w:r>
        <w:r w:rsidR="0019627A">
          <w:rPr>
            <w:noProof/>
            <w:webHidden/>
          </w:rPr>
          <w:t>28</w:t>
        </w:r>
        <w:r w:rsidR="0019627A">
          <w:rPr>
            <w:noProof/>
            <w:webHidden/>
          </w:rPr>
          <w:fldChar w:fldCharType="end"/>
        </w:r>
      </w:hyperlink>
    </w:p>
    <w:p w14:paraId="3C732D40" w14:textId="6EE58B94" w:rsidR="0019627A" w:rsidRDefault="00B702B7">
      <w:pPr>
        <w:pStyle w:val="Sommario7"/>
        <w:rPr>
          <w:rFonts w:asciiTheme="minorHAnsi" w:eastAsiaTheme="minorEastAsia" w:hAnsiTheme="minorHAnsi" w:cstheme="minorBidi"/>
          <w:noProof/>
          <w:sz w:val="22"/>
          <w:szCs w:val="22"/>
          <w:lang w:val="it-IT" w:eastAsia="it-IT"/>
        </w:rPr>
      </w:pPr>
      <w:hyperlink w:anchor="_Toc477954913" w:history="1">
        <w:r w:rsidR="0019627A" w:rsidRPr="00C50E96">
          <w:rPr>
            <w:rStyle w:val="Collegamentoipertestuale"/>
            <w:noProof/>
          </w:rPr>
          <w:t>3.Y.4.2.2.2.1 Document location</w:t>
        </w:r>
        <w:r w:rsidR="0019627A">
          <w:rPr>
            <w:noProof/>
            <w:webHidden/>
          </w:rPr>
          <w:tab/>
        </w:r>
        <w:r w:rsidR="0019627A">
          <w:rPr>
            <w:noProof/>
            <w:webHidden/>
          </w:rPr>
          <w:fldChar w:fldCharType="begin"/>
        </w:r>
        <w:r w:rsidR="0019627A">
          <w:rPr>
            <w:noProof/>
            <w:webHidden/>
          </w:rPr>
          <w:instrText xml:space="preserve"> PAGEREF _Toc477954913 \h </w:instrText>
        </w:r>
        <w:r w:rsidR="0019627A">
          <w:rPr>
            <w:noProof/>
            <w:webHidden/>
          </w:rPr>
        </w:r>
        <w:r w:rsidR="0019627A">
          <w:rPr>
            <w:noProof/>
            <w:webHidden/>
          </w:rPr>
          <w:fldChar w:fldCharType="separate"/>
        </w:r>
        <w:r w:rsidR="0019627A">
          <w:rPr>
            <w:noProof/>
            <w:webHidden/>
          </w:rPr>
          <w:t>28</w:t>
        </w:r>
        <w:r w:rsidR="0019627A">
          <w:rPr>
            <w:noProof/>
            <w:webHidden/>
          </w:rPr>
          <w:fldChar w:fldCharType="end"/>
        </w:r>
      </w:hyperlink>
    </w:p>
    <w:p w14:paraId="299BC1A0" w14:textId="4A018697" w:rsidR="0019627A" w:rsidRDefault="00B702B7">
      <w:pPr>
        <w:pStyle w:val="Sommario5"/>
        <w:rPr>
          <w:rFonts w:asciiTheme="minorHAnsi" w:eastAsiaTheme="minorEastAsia" w:hAnsiTheme="minorHAnsi" w:cstheme="minorBidi"/>
          <w:noProof/>
          <w:sz w:val="22"/>
          <w:szCs w:val="22"/>
          <w:lang w:val="it-IT" w:eastAsia="it-IT"/>
        </w:rPr>
      </w:pPr>
      <w:hyperlink w:anchor="_Toc477954914" w:history="1">
        <w:r w:rsidR="0019627A" w:rsidRPr="00C50E96">
          <w:rPr>
            <w:rStyle w:val="Collegamentoipertestuale"/>
            <w:noProof/>
          </w:rPr>
          <w:t>3.67.4.2.3 Expected Actions</w:t>
        </w:r>
        <w:r w:rsidR="0019627A">
          <w:rPr>
            <w:noProof/>
            <w:webHidden/>
          </w:rPr>
          <w:tab/>
        </w:r>
        <w:r w:rsidR="0019627A">
          <w:rPr>
            <w:noProof/>
            <w:webHidden/>
          </w:rPr>
          <w:fldChar w:fldCharType="begin"/>
        </w:r>
        <w:r w:rsidR="0019627A">
          <w:rPr>
            <w:noProof/>
            <w:webHidden/>
          </w:rPr>
          <w:instrText xml:space="preserve"> PAGEREF _Toc477954914 \h </w:instrText>
        </w:r>
        <w:r w:rsidR="0019627A">
          <w:rPr>
            <w:noProof/>
            <w:webHidden/>
          </w:rPr>
        </w:r>
        <w:r w:rsidR="0019627A">
          <w:rPr>
            <w:noProof/>
            <w:webHidden/>
          </w:rPr>
          <w:fldChar w:fldCharType="separate"/>
        </w:r>
        <w:r w:rsidR="0019627A">
          <w:rPr>
            <w:noProof/>
            <w:webHidden/>
          </w:rPr>
          <w:t>28</w:t>
        </w:r>
        <w:r w:rsidR="0019627A">
          <w:rPr>
            <w:noProof/>
            <w:webHidden/>
          </w:rPr>
          <w:fldChar w:fldCharType="end"/>
        </w:r>
      </w:hyperlink>
    </w:p>
    <w:p w14:paraId="575FD4A4" w14:textId="771D2FC8" w:rsidR="0019627A" w:rsidRDefault="00B702B7">
      <w:pPr>
        <w:pStyle w:val="Sommario3"/>
        <w:rPr>
          <w:rFonts w:asciiTheme="minorHAnsi" w:eastAsiaTheme="minorEastAsia" w:hAnsiTheme="minorHAnsi" w:cstheme="minorBidi"/>
          <w:noProof/>
          <w:sz w:val="22"/>
          <w:szCs w:val="22"/>
          <w:lang w:val="it-IT" w:eastAsia="it-IT"/>
        </w:rPr>
      </w:pPr>
      <w:hyperlink w:anchor="_Toc477954915" w:history="1">
        <w:r w:rsidR="0019627A" w:rsidRPr="00C50E96">
          <w:rPr>
            <w:rStyle w:val="Collegamentoipertestuale"/>
            <w:noProof/>
          </w:rPr>
          <w:t>3.Y.5 Security Considerations</w:t>
        </w:r>
        <w:r w:rsidR="0019627A">
          <w:rPr>
            <w:noProof/>
            <w:webHidden/>
          </w:rPr>
          <w:tab/>
        </w:r>
        <w:r w:rsidR="0019627A">
          <w:rPr>
            <w:noProof/>
            <w:webHidden/>
          </w:rPr>
          <w:fldChar w:fldCharType="begin"/>
        </w:r>
        <w:r w:rsidR="0019627A">
          <w:rPr>
            <w:noProof/>
            <w:webHidden/>
          </w:rPr>
          <w:instrText xml:space="preserve"> PAGEREF _Toc477954915 \h </w:instrText>
        </w:r>
        <w:r w:rsidR="0019627A">
          <w:rPr>
            <w:noProof/>
            <w:webHidden/>
          </w:rPr>
        </w:r>
        <w:r w:rsidR="0019627A">
          <w:rPr>
            <w:noProof/>
            <w:webHidden/>
          </w:rPr>
          <w:fldChar w:fldCharType="separate"/>
        </w:r>
        <w:r w:rsidR="0019627A">
          <w:rPr>
            <w:noProof/>
            <w:webHidden/>
          </w:rPr>
          <w:t>28</w:t>
        </w:r>
        <w:r w:rsidR="0019627A">
          <w:rPr>
            <w:noProof/>
            <w:webHidden/>
          </w:rPr>
          <w:fldChar w:fldCharType="end"/>
        </w:r>
      </w:hyperlink>
    </w:p>
    <w:p w14:paraId="126D764A" w14:textId="46E76B12" w:rsidR="0019627A" w:rsidRDefault="00B702B7">
      <w:pPr>
        <w:pStyle w:val="Sommario4"/>
        <w:rPr>
          <w:rFonts w:asciiTheme="minorHAnsi" w:eastAsiaTheme="minorEastAsia" w:hAnsiTheme="minorHAnsi" w:cstheme="minorBidi"/>
          <w:noProof/>
          <w:sz w:val="22"/>
          <w:szCs w:val="22"/>
          <w:lang w:val="it-IT" w:eastAsia="it-IT"/>
        </w:rPr>
      </w:pPr>
      <w:hyperlink w:anchor="_Toc477954916" w:history="1">
        <w:r w:rsidR="0019627A" w:rsidRPr="00C50E96">
          <w:rPr>
            <w:rStyle w:val="Collegamentoipertestuale"/>
            <w:noProof/>
          </w:rPr>
          <w:t>3.Y.5.1 Security Audit Considerations</w:t>
        </w:r>
        <w:r w:rsidR="0019627A">
          <w:rPr>
            <w:noProof/>
            <w:webHidden/>
          </w:rPr>
          <w:tab/>
        </w:r>
        <w:r w:rsidR="0019627A">
          <w:rPr>
            <w:noProof/>
            <w:webHidden/>
          </w:rPr>
          <w:fldChar w:fldCharType="begin"/>
        </w:r>
        <w:r w:rsidR="0019627A">
          <w:rPr>
            <w:noProof/>
            <w:webHidden/>
          </w:rPr>
          <w:instrText xml:space="preserve"> PAGEREF _Toc477954916 \h </w:instrText>
        </w:r>
        <w:r w:rsidR="0019627A">
          <w:rPr>
            <w:noProof/>
            <w:webHidden/>
          </w:rPr>
        </w:r>
        <w:r w:rsidR="0019627A">
          <w:rPr>
            <w:noProof/>
            <w:webHidden/>
          </w:rPr>
          <w:fldChar w:fldCharType="separate"/>
        </w:r>
        <w:r w:rsidR="0019627A">
          <w:rPr>
            <w:noProof/>
            <w:webHidden/>
          </w:rPr>
          <w:t>28</w:t>
        </w:r>
        <w:r w:rsidR="0019627A">
          <w:rPr>
            <w:noProof/>
            <w:webHidden/>
          </w:rPr>
          <w:fldChar w:fldCharType="end"/>
        </w:r>
      </w:hyperlink>
    </w:p>
    <w:p w14:paraId="0C5FBF24" w14:textId="4E168568" w:rsidR="0019627A" w:rsidRDefault="00B702B7">
      <w:pPr>
        <w:pStyle w:val="Sommario5"/>
        <w:rPr>
          <w:rFonts w:asciiTheme="minorHAnsi" w:eastAsiaTheme="minorEastAsia" w:hAnsiTheme="minorHAnsi" w:cstheme="minorBidi"/>
          <w:noProof/>
          <w:sz w:val="22"/>
          <w:szCs w:val="22"/>
          <w:lang w:val="it-IT" w:eastAsia="it-IT"/>
        </w:rPr>
      </w:pPr>
      <w:hyperlink w:anchor="_Toc477954917" w:history="1">
        <w:r w:rsidR="0019627A" w:rsidRPr="00C50E96">
          <w:rPr>
            <w:rStyle w:val="Collegamentoipertestuale"/>
            <w:noProof/>
          </w:rPr>
          <w:t>3.Y.5.1.1 Clinical Data Consumer Specific Security Considerations</w:t>
        </w:r>
        <w:r w:rsidR="0019627A">
          <w:rPr>
            <w:noProof/>
            <w:webHidden/>
          </w:rPr>
          <w:tab/>
        </w:r>
        <w:r w:rsidR="0019627A">
          <w:rPr>
            <w:noProof/>
            <w:webHidden/>
          </w:rPr>
          <w:fldChar w:fldCharType="begin"/>
        </w:r>
        <w:r w:rsidR="0019627A">
          <w:rPr>
            <w:noProof/>
            <w:webHidden/>
          </w:rPr>
          <w:instrText xml:space="preserve"> PAGEREF _Toc477954917 \h </w:instrText>
        </w:r>
        <w:r w:rsidR="0019627A">
          <w:rPr>
            <w:noProof/>
            <w:webHidden/>
          </w:rPr>
        </w:r>
        <w:r w:rsidR="0019627A">
          <w:rPr>
            <w:noProof/>
            <w:webHidden/>
          </w:rPr>
          <w:fldChar w:fldCharType="separate"/>
        </w:r>
        <w:r w:rsidR="0019627A">
          <w:rPr>
            <w:noProof/>
            <w:webHidden/>
          </w:rPr>
          <w:t>29</w:t>
        </w:r>
        <w:r w:rsidR="0019627A">
          <w:rPr>
            <w:noProof/>
            <w:webHidden/>
          </w:rPr>
          <w:fldChar w:fldCharType="end"/>
        </w:r>
      </w:hyperlink>
    </w:p>
    <w:p w14:paraId="1908F058" w14:textId="0D3F1BE7"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77777777" w:rsidR="008A25EE" w:rsidRPr="000E4487" w:rsidRDefault="008A25EE" w:rsidP="008A25EE">
      <w:pPr>
        <w:pStyle w:val="Corpotesto"/>
      </w:pPr>
      <w:r w:rsidRPr="000E4487">
        <w:t>The Query for Existing Data for Mobile Profile (QEDm) supports dynamic queries for clinical data</w:t>
      </w:r>
      <w:commentRangeStart w:id="9"/>
      <w:r w:rsidRPr="000E4487">
        <w:t>, including vital signs, problems, medications, immunizations, diagnostic results, procedures and visit history</w:t>
      </w:r>
      <w:commentRangeEnd w:id="9"/>
      <w:r w:rsidR="007F4C51">
        <w:rPr>
          <w:rStyle w:val="Rimandocommento"/>
        </w:rPr>
        <w:commentReference w:id="9"/>
      </w:r>
      <w:r w:rsidRPr="000E4487">
        <w:t>, by making the information widely available to other systems within and across enterprises to support provision of better clinical care.</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0E4487" w:rsidRDefault="008A25EE" w:rsidP="008A25EE">
      <w:pPr>
        <w:pStyle w:val="Corpotesto"/>
      </w:pPr>
      <w:r w:rsidRPr="000E4487">
        <w:t xml:space="preserve">The Query for Existing Data for Mobile Profile (QEDm) Profile defines one standardized interface to health (HTTP-based RESTful APIs) for use by ‘mobile devices’ so that deployment of mobile applications is more consistent and reusable. </w:t>
      </w:r>
    </w:p>
    <w:p w14:paraId="6EDD61BF" w14:textId="65C4126E" w:rsidR="00BF5843" w:rsidRPr="000E4487" w:rsidRDefault="00BF5843" w:rsidP="00BF5843">
      <w:pPr>
        <w:pStyle w:val="Corpotesto"/>
      </w:pPr>
      <w:r w:rsidRPr="000E4487">
        <w:t xml:space="preserve">The Query for Existing Data for Mobile Profile (QEDm) Profile, by considering </w:t>
      </w:r>
      <w:r w:rsidR="007F4C51">
        <w:t>the already defined</w:t>
      </w:r>
      <w:r w:rsidRPr="000E4487">
        <w:t xml:space="preserve"> actors</w:t>
      </w:r>
      <w:r w:rsidR="007F4C51">
        <w:t xml:space="preserve"> Clinical Data Consumer and Clinical Data Source</w:t>
      </w:r>
      <w:r w:rsidRPr="000E4487">
        <w:t xml:space="preserve">, </w:t>
      </w:r>
      <w:r w:rsidR="007F4C51">
        <w:t>specifies</w:t>
      </w:r>
      <w:r w:rsidR="007F4C51" w:rsidRPr="000E4487">
        <w:t xml:space="preserve"> </w:t>
      </w:r>
      <w:r w:rsidRPr="000E4487">
        <w:t xml:space="preserve">options for them and a transaction </w:t>
      </w:r>
      <w:r w:rsidR="007F4C51">
        <w:t xml:space="preserve">to be </w:t>
      </w:r>
      <w:r w:rsidRPr="000E4487">
        <w:t xml:space="preserve">used </w:t>
      </w:r>
      <w:r w:rsidR="007F4C51">
        <w:t>for</w:t>
      </w:r>
      <w:r w:rsidRPr="000E4487">
        <w:t xml:space="preserve"> query</w:t>
      </w:r>
      <w:r w:rsidR="007F4C51">
        <w:t>ing</w:t>
      </w:r>
      <w:r w:rsidRPr="000E4487">
        <w:t xml:space="preserve"> a list of specific data elements, persisted as FHIR resources. </w:t>
      </w:r>
    </w:p>
    <w:p w14:paraId="3E24E92D" w14:textId="77777777" w:rsidR="008A25EE" w:rsidRDefault="008A25EE" w:rsidP="008A25EE">
      <w:pPr>
        <w:pStyle w:val="Corpotesto"/>
        <w:rPr>
          <w:highlight w:val="cyan"/>
        </w:rPr>
      </w:pPr>
    </w:p>
    <w:p w14:paraId="417A493C" w14:textId="5E187E4A" w:rsidR="00CF283F" w:rsidRDefault="00CF283F" w:rsidP="008616CB">
      <w:pPr>
        <w:pStyle w:val="Titolo2"/>
        <w:numPr>
          <w:ilvl w:val="0"/>
          <w:numId w:val="0"/>
        </w:numPr>
        <w:rPr>
          <w:ins w:id="10" w:author="Fabio Buti" w:date="2017-03-22T12:53:00Z"/>
          <w:noProof w:val="0"/>
        </w:rPr>
      </w:pPr>
      <w:bookmarkStart w:id="11" w:name="_Toc477954857"/>
      <w:r w:rsidRPr="003651D9">
        <w:rPr>
          <w:noProof w:val="0"/>
        </w:rPr>
        <w:t>Open Issues and Questions</w:t>
      </w:r>
      <w:bookmarkEnd w:id="11"/>
    </w:p>
    <w:p w14:paraId="4C9BBB87" w14:textId="77777777" w:rsidR="00277926" w:rsidRDefault="00277926" w:rsidP="00277926">
      <w:pPr>
        <w:pStyle w:val="NormaleWeb"/>
        <w:spacing w:after="120"/>
        <w:rPr>
          <w:ins w:id="12" w:author="Fabio Buti" w:date="2017-03-22T12:53:00Z"/>
          <w:b/>
          <w:i/>
          <w:lang w:val="en"/>
        </w:rPr>
      </w:pPr>
      <w:ins w:id="13" w:author="Fabio Buti" w:date="2017-03-22T12:53:00Z">
        <w:r w:rsidRPr="002D4C7B">
          <w:rPr>
            <w:b/>
            <w:i/>
            <w:lang w:val="en"/>
          </w:rPr>
          <w:t>QEDm_0</w:t>
        </w:r>
        <w:r>
          <w:rPr>
            <w:b/>
            <w:i/>
            <w:lang w:val="en"/>
          </w:rPr>
          <w:t>10</w:t>
        </w:r>
        <w:r w:rsidRPr="002D4C7B">
          <w:rPr>
            <w:b/>
            <w:i/>
            <w:lang w:val="en"/>
          </w:rPr>
          <w:t xml:space="preserve">; </w:t>
        </w:r>
        <w:r>
          <w:rPr>
            <w:b/>
            <w:i/>
            <w:lang w:val="en"/>
          </w:rPr>
          <w:t xml:space="preserve"> </w:t>
        </w:r>
        <w:r w:rsidRPr="00BB556A">
          <w:rPr>
            <w:b/>
            <w:i/>
            <w:lang w:val="en"/>
          </w:rPr>
          <w:t>Which is the best</w:t>
        </w:r>
        <w:r>
          <w:rPr>
            <w:b/>
            <w:i/>
            <w:lang w:val="en"/>
          </w:rPr>
          <w:t xml:space="preserve"> FHIR Implementation Guide to refer? </w:t>
        </w:r>
      </w:ins>
    </w:p>
    <w:p w14:paraId="0D75FFB0" w14:textId="77777777" w:rsidR="00277926" w:rsidRPr="003C004E" w:rsidRDefault="00277926" w:rsidP="00277926">
      <w:pPr>
        <w:pStyle w:val="Corpotesto"/>
        <w:numPr>
          <w:ilvl w:val="0"/>
          <w:numId w:val="38"/>
        </w:numPr>
        <w:ind w:left="709"/>
        <w:rPr>
          <w:ins w:id="14" w:author="Fabio Buti" w:date="2017-03-22T12:53:00Z"/>
        </w:rPr>
      </w:pPr>
      <w:ins w:id="15" w:author="Fabio Buti" w:date="2017-03-22T12:53:00Z">
        <w:r w:rsidRPr="003C004E">
          <w:t>Should we move to (no-US-Core) ?  Are they other countries/international efforts?</w:t>
        </w:r>
      </w:ins>
    </w:p>
    <w:p w14:paraId="02DECE05" w14:textId="77777777" w:rsidR="00277926" w:rsidRDefault="00277926" w:rsidP="00277926">
      <w:pPr>
        <w:pStyle w:val="Corpotesto"/>
        <w:numPr>
          <w:ilvl w:val="0"/>
          <w:numId w:val="38"/>
        </w:numPr>
        <w:ind w:left="709"/>
        <w:rPr>
          <w:ins w:id="16" w:author="Fabio Buti" w:date="2017-03-22T12:53:00Z"/>
        </w:rPr>
      </w:pPr>
      <w:ins w:id="17" w:author="Fabio Buti" w:date="2017-03-22T12:53:00Z">
        <w:r w:rsidRPr="003C004E">
          <w:t>Alternative is Argonaut (modified, removing a few US specific).</w:t>
        </w:r>
      </w:ins>
    </w:p>
    <w:p w14:paraId="38924971" w14:textId="77777777" w:rsidR="00277926" w:rsidRPr="003C004E" w:rsidRDefault="00277926" w:rsidP="00277926">
      <w:pPr>
        <w:spacing w:before="240"/>
        <w:ind w:left="284"/>
        <w:rPr>
          <w:ins w:id="18" w:author="Fabio Buti" w:date="2017-03-22T12:53:00Z"/>
          <w:i/>
        </w:rPr>
      </w:pPr>
      <w:ins w:id="19" w:author="Fabio Buti" w:date="2017-03-22T12:53:00Z">
        <w:r w:rsidRPr="003C004E">
          <w:rPr>
            <w:i/>
          </w:rPr>
          <w:t>Considerations:</w:t>
        </w:r>
      </w:ins>
    </w:p>
    <w:p w14:paraId="5F1853A9" w14:textId="77777777" w:rsidR="00277926" w:rsidRPr="00BB556A" w:rsidRDefault="00277926" w:rsidP="00277926">
      <w:pPr>
        <w:pStyle w:val="Corpotesto"/>
        <w:numPr>
          <w:ilvl w:val="0"/>
          <w:numId w:val="39"/>
        </w:numPr>
        <w:ind w:left="709"/>
        <w:rPr>
          <w:ins w:id="20" w:author="Fabio Buti" w:date="2017-03-22T12:53:00Z"/>
        </w:rPr>
      </w:pPr>
      <w:ins w:id="21" w:author="Fabio Buti" w:date="2017-03-22T12:53:00Z">
        <w:r w:rsidRPr="003C004E">
          <w:t>STU 3 is about to come out: week of March 20.  IG will follow (days).</w:t>
        </w:r>
        <w:r>
          <w:t xml:space="preserve"> </w:t>
        </w:r>
      </w:ins>
    </w:p>
    <w:p w14:paraId="7EDB2FFF" w14:textId="77777777" w:rsidR="00F95E90" w:rsidRPr="00F95E90" w:rsidRDefault="00F95E90" w:rsidP="004B0639">
      <w:pPr>
        <w:pStyle w:val="AuthorInstructions"/>
        <w:spacing w:before="240"/>
        <w:rPr>
          <w:b/>
          <w:szCs w:val="24"/>
        </w:rPr>
      </w:pPr>
      <w:r w:rsidRPr="00F95E90">
        <w:rPr>
          <w:b/>
        </w:rPr>
        <w:t>QEDm_004: t</w:t>
      </w:r>
      <w:r w:rsidRPr="00F95E90">
        <w:rPr>
          <w:b/>
          <w:szCs w:val="24"/>
        </w:rPr>
        <w:t>o define the core set of FHIR resources that align with QED</w:t>
      </w:r>
    </w:p>
    <w:p w14:paraId="4C5B8EC2" w14:textId="77777777" w:rsidR="00A22307" w:rsidRPr="00827F35" w:rsidRDefault="00A22307" w:rsidP="00DE0F49">
      <w:pPr>
        <w:pStyle w:val="NormaleWeb"/>
        <w:ind w:left="284"/>
        <w:rPr>
          <w:i/>
          <w:lang w:val="en"/>
        </w:rPr>
      </w:pPr>
      <w:r>
        <w:rPr>
          <w:bCs/>
        </w:rPr>
        <w:t xml:space="preserve">Resolution strategy: </w:t>
      </w:r>
    </w:p>
    <w:p w14:paraId="2963146D" w14:textId="046AE644" w:rsidR="00A22307" w:rsidRPr="00AE2F22" w:rsidRDefault="00795B0D" w:rsidP="00E07496">
      <w:pPr>
        <w:pStyle w:val="NormaleWeb"/>
        <w:numPr>
          <w:ilvl w:val="0"/>
          <w:numId w:val="18"/>
        </w:numPr>
        <w:rPr>
          <w:i/>
          <w:lang w:val="en"/>
        </w:rPr>
      </w:pPr>
      <w:r w:rsidRPr="00AE2F22">
        <w:rPr>
          <w:i/>
          <w:lang w:val="en"/>
        </w:rPr>
        <w:t>consider</w:t>
      </w:r>
      <w:r w:rsidR="00F95E90" w:rsidRPr="00AE2F22">
        <w:rPr>
          <w:i/>
          <w:lang w:val="en"/>
        </w:rPr>
        <w:t xml:space="preserve"> a subset of </w:t>
      </w:r>
      <w:r w:rsidR="00A22307" w:rsidRPr="00AE2F22">
        <w:rPr>
          <w:i/>
          <w:lang w:val="en"/>
        </w:rPr>
        <w:t xml:space="preserve">FHIR </w:t>
      </w:r>
      <w:r w:rsidR="00F95E90" w:rsidRPr="00AE2F22">
        <w:rPr>
          <w:i/>
          <w:lang w:val="en"/>
        </w:rPr>
        <w:t>Resources: the stable ones.</w:t>
      </w:r>
      <w:r w:rsidR="00F95E90" w:rsidRPr="00AE2F22">
        <w:rPr>
          <w:i/>
          <w:lang w:val="en"/>
        </w:rPr>
        <w:br/>
        <w:t xml:space="preserve">(keep in the Supplement the complete table to make evident all open issues about </w:t>
      </w:r>
      <w:r w:rsidR="00F95E90" w:rsidRPr="00AE2F22">
        <w:rPr>
          <w:i/>
          <w:lang w:val="en"/>
        </w:rPr>
        <w:lastRenderedPageBreak/>
        <w:t xml:space="preserve">Resources until the final review: </w:t>
      </w:r>
      <w:r w:rsidR="00F95E90" w:rsidRPr="00AE2F22">
        <w:rPr>
          <w:i/>
        </w:rPr>
        <w:t>see “Classification of Information” section for more details</w:t>
      </w:r>
      <w:r w:rsidR="00F95E90" w:rsidRPr="00AE2F22">
        <w:rPr>
          <w:i/>
          <w:lang w:val="en"/>
        </w:rPr>
        <w:t>)</w:t>
      </w:r>
    </w:p>
    <w:p w14:paraId="120CC0A6" w14:textId="57BE4773" w:rsidR="00F95E90" w:rsidRDefault="00A22307" w:rsidP="00E07496">
      <w:pPr>
        <w:pStyle w:val="NormaleWeb"/>
        <w:numPr>
          <w:ilvl w:val="0"/>
          <w:numId w:val="18"/>
        </w:numPr>
        <w:rPr>
          <w:i/>
          <w:lang w:val="en"/>
        </w:rPr>
      </w:pPr>
      <w:r w:rsidRPr="00AE2F22">
        <w:rPr>
          <w:i/>
          <w:lang w:val="en"/>
        </w:rPr>
        <w:t xml:space="preserve">consider </w:t>
      </w:r>
      <w:r w:rsidR="00F8185A" w:rsidRPr="00AE2F22">
        <w:rPr>
          <w:i/>
          <w:lang w:val="en"/>
        </w:rPr>
        <w:t xml:space="preserve">the </w:t>
      </w:r>
      <w:r w:rsidRPr="00AE2F22">
        <w:rPr>
          <w:i/>
          <w:lang w:val="en"/>
        </w:rPr>
        <w:t xml:space="preserve">STU3 version of </w:t>
      </w:r>
      <w:r w:rsidR="00F95E90" w:rsidRPr="00AE2F22">
        <w:rPr>
          <w:i/>
          <w:lang w:val="en"/>
        </w:rPr>
        <w:t>Resources</w:t>
      </w:r>
      <w:r w:rsidR="00F95E90" w:rsidRPr="00A22307">
        <w:rPr>
          <w:i/>
          <w:lang w:val="en"/>
        </w:rPr>
        <w:t xml:space="preserve">. </w:t>
      </w:r>
    </w:p>
    <w:p w14:paraId="39C7E137" w14:textId="30C596A2" w:rsidR="0079697C" w:rsidRDefault="0079697C" w:rsidP="00DE0F49">
      <w:pPr>
        <w:pStyle w:val="NormaleWeb"/>
        <w:ind w:left="284"/>
        <w:rPr>
          <w:i/>
          <w:lang w:val="en"/>
        </w:rPr>
      </w:pPr>
      <w:r>
        <w:rPr>
          <w:i/>
          <w:lang w:val="en"/>
        </w:rPr>
        <w:t>Comments:</w:t>
      </w:r>
    </w:p>
    <w:p w14:paraId="7B4AAC26" w14:textId="2AE59806" w:rsidR="007F115C" w:rsidRDefault="00DA4279" w:rsidP="00DE0F49">
      <w:pPr>
        <w:pStyle w:val="NormaleWeb"/>
        <w:spacing w:before="40"/>
        <w:ind w:left="284"/>
        <w:rPr>
          <w:i/>
          <w:lang w:val="en"/>
        </w:rPr>
      </w:pPr>
      <w:r>
        <w:rPr>
          <w:i/>
          <w:lang w:val="en"/>
        </w:rPr>
        <w:t>Here below a comparison table between the current clinical information classification</w:t>
      </w:r>
      <w:r w:rsidR="00EC25D8">
        <w:rPr>
          <w:i/>
          <w:lang w:val="en"/>
        </w:rPr>
        <w:t xml:space="preserve"> fro</w:t>
      </w:r>
      <w:r w:rsidR="00AE2F22">
        <w:rPr>
          <w:i/>
          <w:lang w:val="en"/>
        </w:rPr>
        <w:t xml:space="preserve">m QED and alternative classifications from Argonauts and US Core projects/initiatives. </w:t>
      </w:r>
      <w:r>
        <w:rPr>
          <w:i/>
          <w:lang w:val="en"/>
        </w:rPr>
        <w:t xml:space="preserve">   </w:t>
      </w:r>
    </w:p>
    <w:p w14:paraId="6603FD25" w14:textId="77777777" w:rsidR="00AE2F22" w:rsidRDefault="00AE2F22" w:rsidP="00AE2F22">
      <w:pPr>
        <w:pStyle w:val="NormaleWeb"/>
        <w:rPr>
          <w:i/>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E459FB" w:rsidRPr="00757299" w14:paraId="4A7FDD2F" w14:textId="77777777" w:rsidTr="00614495">
        <w:trPr>
          <w:jc w:val="center"/>
        </w:trPr>
        <w:tc>
          <w:tcPr>
            <w:tcW w:w="1555" w:type="dxa"/>
            <w:shd w:val="clear" w:color="auto" w:fill="767171" w:themeFill="background2" w:themeFillShade="80"/>
            <w:vAlign w:val="center"/>
          </w:tcPr>
          <w:p w14:paraId="41BAFCD7" w14:textId="77777777" w:rsidR="00E459FB" w:rsidRPr="00757299" w:rsidRDefault="00E459FB" w:rsidP="00614495">
            <w:pPr>
              <w:pStyle w:val="NormaleWeb"/>
              <w:spacing w:before="60" w:after="60"/>
              <w:rPr>
                <w:b/>
                <w:color w:val="FFFFFF" w:themeColor="background1"/>
                <w:sz w:val="14"/>
                <w:szCs w:val="14"/>
              </w:rPr>
            </w:pPr>
            <w:r w:rsidRPr="00757299">
              <w:rPr>
                <w:b/>
                <w:color w:val="FFFFFF" w:themeColor="background1"/>
                <w:sz w:val="14"/>
                <w:szCs w:val="14"/>
                <w:lang w:val="en"/>
              </w:rPr>
              <w:t>QED Cat</w:t>
            </w:r>
            <w:r>
              <w:rPr>
                <w:b/>
                <w:color w:val="FFFFFF" w:themeColor="background1"/>
                <w:sz w:val="14"/>
                <w:szCs w:val="14"/>
                <w:lang w:val="en"/>
              </w:rPr>
              <w:t>egories</w:t>
            </w:r>
          </w:p>
        </w:tc>
        <w:tc>
          <w:tcPr>
            <w:tcW w:w="1701" w:type="dxa"/>
            <w:shd w:val="clear" w:color="auto" w:fill="767171" w:themeFill="background2" w:themeFillShade="80"/>
            <w:vAlign w:val="center"/>
          </w:tcPr>
          <w:p w14:paraId="3D82A5F6" w14:textId="77777777" w:rsidR="00E459FB" w:rsidRPr="00757299" w:rsidRDefault="00E459FB" w:rsidP="00614495">
            <w:pPr>
              <w:pStyle w:val="NormaleWeb"/>
              <w:spacing w:before="60" w:after="6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5825B0BF" w14:textId="77777777" w:rsidR="00E459FB" w:rsidRPr="00757299" w:rsidRDefault="00E459FB" w:rsidP="00614495">
            <w:pPr>
              <w:pStyle w:val="NormaleWeb"/>
              <w:spacing w:before="60" w:after="6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38FA7C2F" w14:textId="77777777" w:rsidR="00E459FB" w:rsidRPr="00757299" w:rsidRDefault="00E459FB" w:rsidP="00614495">
            <w:pPr>
              <w:pStyle w:val="NormaleWeb"/>
              <w:spacing w:before="60" w:after="6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7C7AE705" w14:textId="77777777" w:rsidR="00E459FB" w:rsidRPr="00757299" w:rsidRDefault="00E459FB" w:rsidP="00614495">
            <w:pPr>
              <w:pStyle w:val="NormaleWeb"/>
              <w:spacing w:before="60" w:after="6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11FDA3C1" w14:textId="77777777" w:rsidR="00E459FB" w:rsidRPr="00757299" w:rsidRDefault="00E459FB" w:rsidP="00614495">
            <w:pPr>
              <w:pStyle w:val="NormaleWeb"/>
              <w:spacing w:before="60" w:after="6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E459FB" w:rsidRPr="00270EF5" w14:paraId="318E91C5" w14:textId="77777777" w:rsidTr="00614495">
        <w:trPr>
          <w:jc w:val="center"/>
        </w:trPr>
        <w:tc>
          <w:tcPr>
            <w:tcW w:w="1555" w:type="dxa"/>
            <w:shd w:val="clear" w:color="auto" w:fill="FFFFFF" w:themeFill="background1"/>
          </w:tcPr>
          <w:p w14:paraId="26552526" w14:textId="77777777" w:rsidR="00E459FB" w:rsidRPr="00270EF5" w:rsidRDefault="00E459FB" w:rsidP="00614495">
            <w:pPr>
              <w:pStyle w:val="NormaleWeb"/>
              <w:spacing w:before="60" w:after="60"/>
              <w:rPr>
                <w:b/>
                <w:color w:val="385623" w:themeColor="accent6" w:themeShade="80"/>
                <w:sz w:val="12"/>
                <w:szCs w:val="14"/>
                <w:lang w:val="en"/>
              </w:rPr>
            </w:pPr>
          </w:p>
        </w:tc>
        <w:tc>
          <w:tcPr>
            <w:tcW w:w="1701" w:type="dxa"/>
            <w:shd w:val="clear" w:color="auto" w:fill="FFFFFF" w:themeFill="background1"/>
          </w:tcPr>
          <w:p w14:paraId="2B7EEAD0" w14:textId="77777777" w:rsidR="00E459FB" w:rsidRPr="00270EF5" w:rsidRDefault="00E459FB" w:rsidP="00614495">
            <w:pPr>
              <w:pStyle w:val="NormaleWeb"/>
              <w:spacing w:before="60" w:after="60"/>
              <w:rPr>
                <w:b/>
                <w:color w:val="385623" w:themeColor="accent6" w:themeShade="80"/>
                <w:sz w:val="12"/>
                <w:szCs w:val="14"/>
                <w:lang w:val="en"/>
              </w:rPr>
            </w:pPr>
          </w:p>
        </w:tc>
        <w:tc>
          <w:tcPr>
            <w:tcW w:w="1559" w:type="dxa"/>
            <w:shd w:val="clear" w:color="auto" w:fill="FFFFFF" w:themeFill="background1"/>
          </w:tcPr>
          <w:p w14:paraId="3F02F665" w14:textId="77777777" w:rsidR="00E459FB" w:rsidRPr="00270EF5" w:rsidRDefault="00E459FB" w:rsidP="00614495">
            <w:pPr>
              <w:pStyle w:val="NormaleWeb"/>
              <w:spacing w:before="60" w:after="60"/>
              <w:rPr>
                <w:b/>
                <w:color w:val="385623" w:themeColor="accent6" w:themeShade="80"/>
                <w:sz w:val="12"/>
                <w:szCs w:val="14"/>
                <w:lang w:val="en"/>
              </w:rPr>
            </w:pPr>
          </w:p>
        </w:tc>
        <w:tc>
          <w:tcPr>
            <w:tcW w:w="1701" w:type="dxa"/>
            <w:shd w:val="clear" w:color="auto" w:fill="FFFFFF" w:themeFill="background1"/>
          </w:tcPr>
          <w:p w14:paraId="6FB34972" w14:textId="77777777" w:rsidR="00E459FB" w:rsidRPr="00270EF5" w:rsidRDefault="00E459FB" w:rsidP="00614495">
            <w:pPr>
              <w:pStyle w:val="NormaleWeb"/>
              <w:spacing w:before="60" w:after="60"/>
              <w:rPr>
                <w:b/>
                <w:sz w:val="12"/>
                <w:szCs w:val="14"/>
                <w:lang w:val="en"/>
              </w:rPr>
            </w:pPr>
          </w:p>
        </w:tc>
        <w:tc>
          <w:tcPr>
            <w:tcW w:w="1701" w:type="dxa"/>
            <w:shd w:val="clear" w:color="auto" w:fill="FFFFFF" w:themeFill="background1"/>
          </w:tcPr>
          <w:p w14:paraId="4C158290" w14:textId="77777777" w:rsidR="00E459FB" w:rsidRPr="00270EF5" w:rsidRDefault="00E459FB" w:rsidP="00614495">
            <w:pPr>
              <w:pStyle w:val="NormaleWeb"/>
              <w:spacing w:before="60" w:after="6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03EBABB" w14:textId="77777777" w:rsidR="00E459FB" w:rsidRPr="00E07496" w:rsidRDefault="00B702B7" w:rsidP="00614495">
            <w:pPr>
              <w:pStyle w:val="NormaleWeb"/>
              <w:spacing w:before="60" w:after="60"/>
              <w:rPr>
                <w:b/>
                <w:sz w:val="12"/>
                <w:szCs w:val="14"/>
                <w:highlight w:val="green"/>
                <w:lang w:val="en"/>
              </w:rPr>
            </w:pPr>
            <w:hyperlink r:id="rId18" w:history="1">
              <w:r w:rsidR="00E459FB" w:rsidRPr="00E07496">
                <w:rPr>
                  <w:rStyle w:val="Collegamentoipertestuale"/>
                  <w:rFonts w:eastAsiaTheme="minorEastAsia"/>
                  <w:b/>
                  <w:bCs/>
                  <w:color w:val="000000" w:themeColor="text1"/>
                  <w:kern w:val="24"/>
                  <w:sz w:val="12"/>
                  <w:szCs w:val="14"/>
                  <w:highlight w:val="green"/>
                </w:rPr>
                <w:t>US Core Patient</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57D036C" w14:textId="77777777" w:rsidTr="00614495">
        <w:trPr>
          <w:jc w:val="center"/>
        </w:trPr>
        <w:tc>
          <w:tcPr>
            <w:tcW w:w="1555" w:type="dxa"/>
            <w:shd w:val="clear" w:color="auto" w:fill="D9D9D9" w:themeFill="background1" w:themeFillShade="D9"/>
          </w:tcPr>
          <w:p w14:paraId="457AF387" w14:textId="77777777" w:rsidR="00E459FB" w:rsidRPr="00445B03" w:rsidRDefault="00E459FB" w:rsidP="00614495">
            <w:pPr>
              <w:pStyle w:val="NormaleWeb"/>
              <w:spacing w:before="60" w:after="60"/>
              <w:rPr>
                <w:b/>
                <w:sz w:val="12"/>
                <w:szCs w:val="14"/>
              </w:rPr>
            </w:pPr>
            <w:r w:rsidRPr="00445B03">
              <w:rPr>
                <w:b/>
                <w:sz w:val="12"/>
                <w:szCs w:val="14"/>
              </w:rPr>
              <w:t>Common Observations</w:t>
            </w:r>
          </w:p>
        </w:tc>
        <w:tc>
          <w:tcPr>
            <w:tcW w:w="1701" w:type="dxa"/>
            <w:shd w:val="clear" w:color="auto" w:fill="D9D9D9" w:themeFill="background1" w:themeFillShade="D9"/>
          </w:tcPr>
          <w:p w14:paraId="18DD6E64" w14:textId="77777777" w:rsidR="00E459FB" w:rsidRPr="00445B03" w:rsidRDefault="00E459FB" w:rsidP="00614495">
            <w:pPr>
              <w:pStyle w:val="NormaleWeb"/>
              <w:spacing w:before="60" w:after="60"/>
              <w:rPr>
                <w:b/>
                <w:sz w:val="12"/>
                <w:szCs w:val="14"/>
              </w:rPr>
            </w:pPr>
            <w:r w:rsidRPr="00445B03">
              <w:rPr>
                <w:b/>
                <w:sz w:val="12"/>
                <w:szCs w:val="14"/>
              </w:rPr>
              <w:t>Vital Signs Option</w:t>
            </w:r>
          </w:p>
        </w:tc>
        <w:tc>
          <w:tcPr>
            <w:tcW w:w="1559" w:type="dxa"/>
            <w:shd w:val="clear" w:color="auto" w:fill="D9D9D9" w:themeFill="background1" w:themeFillShade="D9"/>
          </w:tcPr>
          <w:p w14:paraId="01E0BED6" w14:textId="77777777" w:rsidR="00E459FB" w:rsidRPr="00445B03" w:rsidRDefault="00E459FB" w:rsidP="00614495">
            <w:pPr>
              <w:pStyle w:val="NormaleWeb"/>
              <w:spacing w:before="60" w:after="60"/>
              <w:rPr>
                <w:b/>
                <w:sz w:val="12"/>
                <w:szCs w:val="14"/>
                <w:lang w:val="en"/>
              </w:rPr>
            </w:pPr>
            <w:r w:rsidRPr="00445B03">
              <w:rPr>
                <w:b/>
                <w:sz w:val="12"/>
                <w:szCs w:val="14"/>
              </w:rPr>
              <w:t>Common Observations</w:t>
            </w:r>
          </w:p>
        </w:tc>
        <w:tc>
          <w:tcPr>
            <w:tcW w:w="1701" w:type="dxa"/>
            <w:shd w:val="clear" w:color="auto" w:fill="D9D9D9" w:themeFill="background1" w:themeFillShade="D9"/>
          </w:tcPr>
          <w:p w14:paraId="2605B651" w14:textId="77777777" w:rsidR="00E459FB" w:rsidRPr="00445B03" w:rsidRDefault="00E459FB" w:rsidP="00614495">
            <w:pPr>
              <w:pStyle w:val="NormaleWeb"/>
              <w:spacing w:before="60" w:after="60"/>
              <w:rPr>
                <w:b/>
                <w:sz w:val="12"/>
                <w:szCs w:val="14"/>
                <w:lang w:val="en"/>
              </w:rPr>
            </w:pPr>
            <w:r w:rsidRPr="00445B03">
              <w:rPr>
                <w:b/>
                <w:sz w:val="12"/>
                <w:szCs w:val="14"/>
              </w:rPr>
              <w:t>Vital Signs Option</w:t>
            </w:r>
          </w:p>
        </w:tc>
        <w:tc>
          <w:tcPr>
            <w:tcW w:w="1701" w:type="dxa"/>
            <w:shd w:val="clear" w:color="auto" w:fill="E2EFD9" w:themeFill="accent6" w:themeFillTint="33"/>
          </w:tcPr>
          <w:p w14:paraId="442FF91A" w14:textId="77777777" w:rsidR="00E459FB" w:rsidRPr="00270EF5" w:rsidRDefault="00E459FB" w:rsidP="00614495">
            <w:pPr>
              <w:pStyle w:val="NormaleWeb"/>
              <w:spacing w:before="60" w:after="6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7F742359" w14:textId="77777777" w:rsidR="00E459FB" w:rsidRPr="00E07496" w:rsidRDefault="00B702B7" w:rsidP="00614495">
            <w:pPr>
              <w:pStyle w:val="NormaleWeb"/>
              <w:spacing w:before="60" w:after="60"/>
              <w:rPr>
                <w:b/>
                <w:sz w:val="12"/>
                <w:szCs w:val="14"/>
                <w:highlight w:val="green"/>
              </w:rPr>
            </w:pPr>
            <w:hyperlink r:id="rId19" w:history="1">
              <w:r w:rsidR="00E459FB" w:rsidRPr="00E07496">
                <w:rPr>
                  <w:rStyle w:val="Collegamentoipertestuale"/>
                  <w:rFonts w:eastAsiaTheme="minorEastAsia"/>
                  <w:b/>
                  <w:bCs/>
                  <w:color w:val="000000" w:themeColor="text1"/>
                  <w:kern w:val="24"/>
                  <w:sz w:val="12"/>
                  <w:szCs w:val="14"/>
                  <w:highlight w:val="green"/>
                </w:rPr>
                <w:t xml:space="preserve">US Core Vital </w:t>
              </w:r>
            </w:hyperlink>
            <w:hyperlink r:id="rId20" w:history="1">
              <w:r w:rsidR="00E459FB" w:rsidRPr="00E07496">
                <w:rPr>
                  <w:rStyle w:val="Collegamentoipertestuale"/>
                  <w:rFonts w:eastAsiaTheme="minorEastAsia"/>
                  <w:b/>
                  <w:bCs/>
                  <w:color w:val="000000" w:themeColor="text1"/>
                  <w:kern w:val="24"/>
                  <w:sz w:val="12"/>
                  <w:szCs w:val="14"/>
                  <w:highlight w:val="green"/>
                </w:rPr>
                <w:t>Signs</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49B6007" w14:textId="77777777" w:rsidTr="00614495">
        <w:trPr>
          <w:jc w:val="center"/>
        </w:trPr>
        <w:tc>
          <w:tcPr>
            <w:tcW w:w="1555" w:type="dxa"/>
            <w:shd w:val="clear" w:color="auto" w:fill="D9D9D9" w:themeFill="background1" w:themeFillShade="D9"/>
          </w:tcPr>
          <w:p w14:paraId="47F903E6" w14:textId="77777777" w:rsidR="00E459FB" w:rsidRPr="00445B03" w:rsidRDefault="00E459FB" w:rsidP="00614495">
            <w:pPr>
              <w:pStyle w:val="NormaleWeb"/>
              <w:spacing w:before="60" w:after="60"/>
              <w:rPr>
                <w:b/>
                <w:sz w:val="12"/>
                <w:szCs w:val="14"/>
              </w:rPr>
            </w:pPr>
            <w:r w:rsidRPr="00445B03">
              <w:rPr>
                <w:b/>
                <w:sz w:val="12"/>
                <w:szCs w:val="14"/>
              </w:rPr>
              <w:t>Diagnostic Results</w:t>
            </w:r>
          </w:p>
        </w:tc>
        <w:tc>
          <w:tcPr>
            <w:tcW w:w="1701" w:type="dxa"/>
            <w:shd w:val="clear" w:color="auto" w:fill="D9D9D9" w:themeFill="background1" w:themeFillShade="D9"/>
          </w:tcPr>
          <w:p w14:paraId="37177B34" w14:textId="77777777" w:rsidR="00E459FB" w:rsidRPr="00445B03" w:rsidRDefault="00E459FB" w:rsidP="00614495">
            <w:pPr>
              <w:pStyle w:val="NormaleWeb"/>
              <w:spacing w:before="60" w:after="60"/>
              <w:rPr>
                <w:b/>
                <w:sz w:val="12"/>
                <w:szCs w:val="14"/>
              </w:rPr>
            </w:pPr>
            <w:r w:rsidRPr="00445B03">
              <w:rPr>
                <w:b/>
                <w:sz w:val="12"/>
                <w:szCs w:val="14"/>
              </w:rPr>
              <w:t>Diagnostic Results Option</w:t>
            </w:r>
          </w:p>
        </w:tc>
        <w:tc>
          <w:tcPr>
            <w:tcW w:w="1559" w:type="dxa"/>
            <w:shd w:val="clear" w:color="auto" w:fill="D9D9D9" w:themeFill="background1" w:themeFillShade="D9"/>
          </w:tcPr>
          <w:p w14:paraId="1ADE3BE8" w14:textId="77777777" w:rsidR="00E459FB" w:rsidRPr="00445B03" w:rsidRDefault="00E459FB" w:rsidP="00614495">
            <w:pPr>
              <w:pStyle w:val="NormaleWeb"/>
              <w:spacing w:before="60" w:after="60"/>
              <w:rPr>
                <w:b/>
                <w:sz w:val="12"/>
                <w:szCs w:val="14"/>
                <w:lang w:val="en"/>
              </w:rPr>
            </w:pPr>
            <w:r w:rsidRPr="00445B03">
              <w:rPr>
                <w:b/>
                <w:sz w:val="12"/>
                <w:szCs w:val="14"/>
              </w:rPr>
              <w:t>Diagnostic Results</w:t>
            </w:r>
          </w:p>
        </w:tc>
        <w:tc>
          <w:tcPr>
            <w:tcW w:w="1701" w:type="dxa"/>
            <w:shd w:val="clear" w:color="auto" w:fill="D9D9D9" w:themeFill="background1" w:themeFillShade="D9"/>
          </w:tcPr>
          <w:p w14:paraId="5AACE7BB" w14:textId="77777777" w:rsidR="00E459FB" w:rsidRPr="00445B03" w:rsidRDefault="00E459FB" w:rsidP="00614495">
            <w:pPr>
              <w:pStyle w:val="NormaleWeb"/>
              <w:spacing w:before="60" w:after="6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3642D078" w14:textId="77777777" w:rsidR="00E459FB" w:rsidRPr="00270EF5" w:rsidRDefault="00E459FB" w:rsidP="00614495">
            <w:pPr>
              <w:pStyle w:val="NormaleWeb"/>
              <w:spacing w:before="60" w:after="6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3C4455C6" w14:textId="77777777" w:rsidR="00E459FB" w:rsidRPr="00E07496" w:rsidRDefault="00B702B7" w:rsidP="00614495">
            <w:pPr>
              <w:pStyle w:val="NormaleWeb"/>
              <w:spacing w:before="60" w:after="60"/>
              <w:rPr>
                <w:rFonts w:eastAsiaTheme="minorEastAsia"/>
                <w:b/>
                <w:bCs/>
                <w:color w:val="000000" w:themeColor="text1"/>
                <w:kern w:val="24"/>
                <w:sz w:val="12"/>
                <w:szCs w:val="14"/>
                <w:highlight w:val="green"/>
              </w:rPr>
            </w:pPr>
            <w:hyperlink r:id="rId21"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2" w:history="1">
              <w:r w:rsidR="00E459FB" w:rsidRPr="00E07496">
                <w:rPr>
                  <w:rStyle w:val="Collegamentoipertestuale"/>
                  <w:rFonts w:eastAsiaTheme="minorEastAsia"/>
                  <w:b/>
                  <w:bCs/>
                  <w:color w:val="000000" w:themeColor="text1"/>
                  <w:kern w:val="24"/>
                  <w:sz w:val="12"/>
                  <w:szCs w:val="14"/>
                  <w:highlight w:val="green"/>
                </w:rPr>
                <w:t>Diagnostic</w:t>
              </w:r>
            </w:hyperlink>
            <w:hyperlink r:id="rId23" w:history="1">
              <w:r w:rsidR="00E459FB" w:rsidRPr="00E07496">
                <w:rPr>
                  <w:rStyle w:val="Collegamentoipertestuale"/>
                  <w:rFonts w:eastAsiaTheme="minorEastAsia"/>
                  <w:b/>
                  <w:bCs/>
                  <w:color w:val="000000" w:themeColor="text1"/>
                  <w:kern w:val="24"/>
                  <w:sz w:val="12"/>
                  <w:szCs w:val="14"/>
                  <w:highlight w:val="green"/>
                </w:rPr>
                <w:t xml:space="preserve"> Report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20472DB" w14:textId="77777777" w:rsidTr="00614495">
        <w:trPr>
          <w:jc w:val="center"/>
        </w:trPr>
        <w:tc>
          <w:tcPr>
            <w:tcW w:w="1555" w:type="dxa"/>
            <w:shd w:val="clear" w:color="auto" w:fill="D9D9D9" w:themeFill="background1" w:themeFillShade="D9"/>
          </w:tcPr>
          <w:p w14:paraId="77BFB0E0" w14:textId="77777777" w:rsidR="00E459FB" w:rsidRPr="00445B03" w:rsidRDefault="00E459FB" w:rsidP="00614495">
            <w:pPr>
              <w:pStyle w:val="NormaleWeb"/>
              <w:spacing w:before="60" w:after="6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0FF17465" w14:textId="77777777" w:rsidR="00E459FB" w:rsidRPr="00445B03" w:rsidRDefault="00E459FB" w:rsidP="00614495">
            <w:pPr>
              <w:pStyle w:val="NormaleWeb"/>
              <w:spacing w:before="60" w:after="6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3D0AF346" w14:textId="77777777" w:rsidR="00E459FB" w:rsidRPr="00445B03" w:rsidRDefault="00E459FB" w:rsidP="00614495">
            <w:pPr>
              <w:pStyle w:val="NormaleWeb"/>
              <w:spacing w:before="60" w:after="6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823A130" w14:textId="77777777" w:rsidR="00E459FB" w:rsidRPr="00445B03" w:rsidRDefault="00E459FB" w:rsidP="00614495">
            <w:pPr>
              <w:pStyle w:val="NormaleWeb"/>
              <w:spacing w:before="60" w:after="60"/>
              <w:rPr>
                <w:b/>
                <w:sz w:val="12"/>
                <w:szCs w:val="14"/>
              </w:rPr>
            </w:pPr>
            <w:r w:rsidRPr="00445B03">
              <w:rPr>
                <w:b/>
                <w:sz w:val="12"/>
                <w:szCs w:val="14"/>
                <w:lang w:val="en"/>
              </w:rPr>
              <w:t>Problems and Allergies Option (see sub-categories)</w:t>
            </w:r>
          </w:p>
        </w:tc>
        <w:tc>
          <w:tcPr>
            <w:tcW w:w="1701" w:type="dxa"/>
            <w:tcBorders>
              <w:right w:val="nil"/>
            </w:tcBorders>
          </w:tcPr>
          <w:p w14:paraId="39EBA9B2" w14:textId="77777777" w:rsidR="00E459FB" w:rsidRPr="00270EF5" w:rsidRDefault="00E459FB" w:rsidP="00614495">
            <w:pPr>
              <w:pStyle w:val="NormaleWeb"/>
              <w:spacing w:before="60" w:after="60"/>
              <w:rPr>
                <w:b/>
                <w:sz w:val="12"/>
                <w:szCs w:val="14"/>
              </w:rPr>
            </w:pPr>
          </w:p>
        </w:tc>
        <w:tc>
          <w:tcPr>
            <w:tcW w:w="1701" w:type="dxa"/>
            <w:tcBorders>
              <w:left w:val="nil"/>
              <w:right w:val="nil"/>
            </w:tcBorders>
          </w:tcPr>
          <w:p w14:paraId="20D9E3CA" w14:textId="77777777" w:rsidR="00E459FB" w:rsidRPr="00E07496" w:rsidRDefault="00E459FB" w:rsidP="00614495">
            <w:pPr>
              <w:pStyle w:val="NormaleWeb"/>
              <w:spacing w:before="60" w:after="60"/>
              <w:rPr>
                <w:b/>
                <w:sz w:val="12"/>
                <w:szCs w:val="14"/>
                <w:highlight w:val="green"/>
                <w:lang w:val="en"/>
              </w:rPr>
            </w:pPr>
          </w:p>
        </w:tc>
      </w:tr>
      <w:tr w:rsidR="00E459FB" w:rsidRPr="00270EF5" w14:paraId="27454EE1" w14:textId="77777777" w:rsidTr="00614495">
        <w:trPr>
          <w:jc w:val="center"/>
        </w:trPr>
        <w:tc>
          <w:tcPr>
            <w:tcW w:w="1555" w:type="dxa"/>
            <w:shd w:val="clear" w:color="auto" w:fill="F2F2F2" w:themeFill="background1" w:themeFillShade="F2"/>
          </w:tcPr>
          <w:p w14:paraId="5FB7176B"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E0A583D" w14:textId="77777777" w:rsidR="00E459FB" w:rsidRPr="00445B03" w:rsidRDefault="00E459FB" w:rsidP="00614495">
            <w:pPr>
              <w:pStyle w:val="NormaleWeb"/>
              <w:spacing w:before="60" w:after="60"/>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559" w:type="dxa"/>
            <w:shd w:val="clear" w:color="auto" w:fill="F2F2F2" w:themeFill="background1" w:themeFillShade="F2"/>
          </w:tcPr>
          <w:p w14:paraId="3DE7D302"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196CC12" w14:textId="77777777" w:rsidR="00E459FB" w:rsidRPr="00445B03" w:rsidRDefault="00E459FB" w:rsidP="00614495">
            <w:pPr>
              <w:pStyle w:val="NormaleWeb"/>
              <w:spacing w:before="60" w:after="60"/>
              <w:ind w:left="32"/>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701" w:type="dxa"/>
            <w:vMerge w:val="restart"/>
            <w:shd w:val="clear" w:color="auto" w:fill="E2EFD9" w:themeFill="accent6" w:themeFillTint="33"/>
          </w:tcPr>
          <w:p w14:paraId="3641A946" w14:textId="557C9BC5" w:rsidR="002F693F" w:rsidRDefault="00E459FB" w:rsidP="002F693F">
            <w:pPr>
              <w:pStyle w:val="NormaleWeb"/>
              <w:spacing w:before="60" w:after="6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sidR="002F693F">
              <w:rPr>
                <w:rFonts w:eastAsiaTheme="minorEastAsia"/>
                <w:b/>
                <w:bCs/>
                <w:color w:val="000000" w:themeColor="text1"/>
                <w:kern w:val="24"/>
                <w:sz w:val="12"/>
                <w:szCs w:val="14"/>
              </w:rPr>
              <w:t xml:space="preserve"> </w:t>
            </w:r>
          </w:p>
          <w:p w14:paraId="111F87F0" w14:textId="1007A26C" w:rsidR="00E459FB" w:rsidRPr="00270EF5" w:rsidRDefault="002F693F" w:rsidP="002F693F">
            <w:pPr>
              <w:pStyle w:val="NormaleWeb"/>
              <w:spacing w:before="60" w:after="60"/>
              <w:rPr>
                <w:rFonts w:eastAsiaTheme="minorEastAsia"/>
                <w:color w:val="FF0000"/>
                <w:kern w:val="24"/>
                <w:sz w:val="12"/>
                <w:szCs w:val="14"/>
              </w:rPr>
            </w:pPr>
            <w:commentRangeStart w:id="22"/>
            <w:r w:rsidRPr="002F693F">
              <w:rPr>
                <w:rFonts w:eastAsiaTheme="minorEastAsia"/>
                <w:b/>
                <w:bCs/>
                <w:kern w:val="24"/>
                <w:sz w:val="12"/>
                <w:szCs w:val="14"/>
                <w:highlight w:val="yellow"/>
              </w:rPr>
              <w:t>Smoking Status</w:t>
            </w:r>
            <w:commentRangeEnd w:id="22"/>
            <w:r w:rsidRPr="002F693F">
              <w:rPr>
                <w:rStyle w:val="Rimandocommento"/>
                <w:highlight w:val="yellow"/>
              </w:rPr>
              <w:commentReference w:id="22"/>
            </w:r>
          </w:p>
        </w:tc>
        <w:tc>
          <w:tcPr>
            <w:tcW w:w="1701" w:type="dxa"/>
            <w:vMerge w:val="restart"/>
            <w:shd w:val="clear" w:color="auto" w:fill="E2EFD9" w:themeFill="accent6" w:themeFillTint="33"/>
          </w:tcPr>
          <w:p w14:paraId="37775D48" w14:textId="77777777" w:rsidR="002F693F" w:rsidRPr="00E07496" w:rsidRDefault="00B702B7" w:rsidP="002F693F">
            <w:pPr>
              <w:pStyle w:val="NormaleWeb"/>
              <w:spacing w:before="60" w:after="60"/>
              <w:ind w:left="-6"/>
              <w:rPr>
                <w:b/>
                <w:sz w:val="12"/>
                <w:szCs w:val="14"/>
                <w:highlight w:val="green"/>
                <w:lang w:val="en"/>
              </w:rPr>
            </w:pPr>
            <w:hyperlink r:id="rId24"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5" w:history="1">
              <w:r w:rsidR="00E459FB" w:rsidRPr="00E07496">
                <w:rPr>
                  <w:rStyle w:val="Collegamentoipertestuale"/>
                  <w:rFonts w:eastAsiaTheme="minorEastAsia"/>
                  <w:b/>
                  <w:bCs/>
                  <w:color w:val="000000" w:themeColor="text1"/>
                  <w:kern w:val="24"/>
                  <w:sz w:val="12"/>
                  <w:szCs w:val="14"/>
                  <w:highlight w:val="green"/>
                </w:rPr>
                <w:t>Condition</w:t>
              </w:r>
            </w:hyperlink>
          </w:p>
          <w:p w14:paraId="01AEBAEA" w14:textId="7942771B" w:rsidR="00E459FB" w:rsidRPr="00E07496" w:rsidRDefault="00B702B7" w:rsidP="002F693F">
            <w:pPr>
              <w:pStyle w:val="NormaleWeb"/>
              <w:spacing w:before="60" w:after="60"/>
              <w:ind w:left="-6"/>
              <w:rPr>
                <w:b/>
                <w:sz w:val="12"/>
                <w:szCs w:val="14"/>
                <w:highlight w:val="green"/>
                <w:lang w:val="en"/>
              </w:rPr>
            </w:pPr>
            <w:hyperlink r:id="rId26" w:history="1">
              <w:r w:rsidR="002F693F" w:rsidRPr="00E07496">
                <w:rPr>
                  <w:rStyle w:val="Collegamentoipertestuale"/>
                  <w:rFonts w:eastAsiaTheme="minorEastAsia"/>
                  <w:b/>
                  <w:bCs/>
                  <w:color w:val="auto"/>
                  <w:kern w:val="24"/>
                  <w:sz w:val="12"/>
                  <w:szCs w:val="14"/>
                  <w:highlight w:val="green"/>
                </w:rPr>
                <w:t xml:space="preserve">US Core Smoking Status Observation </w:t>
              </w:r>
            </w:hyperlink>
            <w:hyperlink r:id="rId27"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195EEB1C" w14:textId="77777777" w:rsidTr="00614495">
        <w:trPr>
          <w:jc w:val="center"/>
        </w:trPr>
        <w:tc>
          <w:tcPr>
            <w:tcW w:w="1555" w:type="dxa"/>
            <w:shd w:val="clear" w:color="auto" w:fill="F2F2F2" w:themeFill="background1" w:themeFillShade="F2"/>
          </w:tcPr>
          <w:p w14:paraId="28EFE1D9"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15B81B56" w14:textId="77777777" w:rsidR="00E459FB" w:rsidRPr="00445B03" w:rsidRDefault="00E459FB" w:rsidP="00614495">
            <w:pPr>
              <w:pStyle w:val="NormaleWeb"/>
              <w:spacing w:before="60" w:after="60"/>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559" w:type="dxa"/>
            <w:shd w:val="clear" w:color="auto" w:fill="F2F2F2" w:themeFill="background1" w:themeFillShade="F2"/>
          </w:tcPr>
          <w:p w14:paraId="52FD77BD"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60E76669" w14:textId="77777777" w:rsidR="00E459FB" w:rsidRPr="00445B03" w:rsidRDefault="00E459FB" w:rsidP="00614495">
            <w:pPr>
              <w:pStyle w:val="NormaleWeb"/>
              <w:spacing w:before="60" w:after="60"/>
              <w:ind w:left="32"/>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701" w:type="dxa"/>
            <w:vMerge/>
            <w:shd w:val="clear" w:color="auto" w:fill="E2EFD9" w:themeFill="accent6" w:themeFillTint="33"/>
          </w:tcPr>
          <w:p w14:paraId="2850BD16" w14:textId="77777777" w:rsidR="00E459FB" w:rsidRPr="00270EF5" w:rsidRDefault="00E459FB" w:rsidP="00614495">
            <w:pPr>
              <w:pStyle w:val="NormaleWeb"/>
              <w:spacing w:before="60" w:after="60"/>
              <w:ind w:left="-6"/>
              <w:rPr>
                <w:b/>
                <w:sz w:val="12"/>
                <w:szCs w:val="14"/>
                <w:lang w:val="en"/>
              </w:rPr>
            </w:pPr>
          </w:p>
        </w:tc>
        <w:tc>
          <w:tcPr>
            <w:tcW w:w="1701" w:type="dxa"/>
            <w:vMerge/>
            <w:shd w:val="clear" w:color="auto" w:fill="E2EFD9" w:themeFill="accent6" w:themeFillTint="33"/>
          </w:tcPr>
          <w:p w14:paraId="3C72C0E5" w14:textId="77777777" w:rsidR="00E459FB" w:rsidRPr="00E07496" w:rsidRDefault="00E459FB" w:rsidP="00614495">
            <w:pPr>
              <w:pStyle w:val="NormaleWeb"/>
              <w:spacing w:before="60" w:after="60"/>
              <w:rPr>
                <w:rFonts w:eastAsiaTheme="minorEastAsia"/>
                <w:b/>
                <w:bCs/>
                <w:color w:val="000000" w:themeColor="text1"/>
                <w:kern w:val="24"/>
                <w:sz w:val="12"/>
                <w:szCs w:val="14"/>
                <w:highlight w:val="green"/>
              </w:rPr>
            </w:pPr>
          </w:p>
        </w:tc>
      </w:tr>
      <w:tr w:rsidR="00E459FB" w:rsidRPr="00270EF5" w14:paraId="505099FC" w14:textId="77777777" w:rsidTr="00614495">
        <w:trPr>
          <w:jc w:val="center"/>
        </w:trPr>
        <w:tc>
          <w:tcPr>
            <w:tcW w:w="1555" w:type="dxa"/>
            <w:shd w:val="clear" w:color="auto" w:fill="F2F2F2" w:themeFill="background1" w:themeFillShade="F2"/>
          </w:tcPr>
          <w:p w14:paraId="696E4372"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1E680C" w14:textId="77777777" w:rsidR="00E459FB" w:rsidRPr="00445B03" w:rsidRDefault="00E459FB" w:rsidP="00614495">
            <w:pPr>
              <w:pStyle w:val="NormaleWeb"/>
              <w:spacing w:before="60" w:after="60"/>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559" w:type="dxa"/>
            <w:shd w:val="clear" w:color="auto" w:fill="F2F2F2" w:themeFill="background1" w:themeFillShade="F2"/>
          </w:tcPr>
          <w:p w14:paraId="178A62F6" w14:textId="77777777" w:rsidR="00E459FB" w:rsidRPr="00445B03" w:rsidRDefault="00E459FB" w:rsidP="00E07496">
            <w:pPr>
              <w:pStyle w:val="NormaleWeb"/>
              <w:numPr>
                <w:ilvl w:val="0"/>
                <w:numId w:val="19"/>
              </w:numPr>
              <w:spacing w:before="60" w:after="6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3033F99" w14:textId="77777777" w:rsidR="00E459FB" w:rsidRPr="00445B03" w:rsidRDefault="00E459FB" w:rsidP="00614495">
            <w:pPr>
              <w:pStyle w:val="NormaleWeb"/>
              <w:spacing w:before="60" w:after="60"/>
              <w:ind w:left="32"/>
              <w:rPr>
                <w:b/>
                <w:sz w:val="12"/>
                <w:szCs w:val="14"/>
                <w:lang w:val="en"/>
              </w:rPr>
            </w:pPr>
            <w:r w:rsidRPr="00445B03">
              <w:rPr>
                <w:b/>
                <w:sz w:val="12"/>
                <w:szCs w:val="14"/>
                <w:lang w:val="en"/>
              </w:rPr>
              <w:t>&lt;</w:t>
            </w:r>
            <w:proofErr w:type="spellStart"/>
            <w:r w:rsidRPr="00445B03">
              <w:rPr>
                <w:b/>
                <w:sz w:val="12"/>
                <w:szCs w:val="14"/>
                <w:lang w:val="en"/>
              </w:rPr>
              <w:t>omissis</w:t>
            </w:r>
            <w:proofErr w:type="spellEnd"/>
            <w:r w:rsidRPr="00445B03">
              <w:rPr>
                <w:b/>
                <w:sz w:val="12"/>
                <w:szCs w:val="14"/>
                <w:lang w:val="en"/>
              </w:rPr>
              <w:t>&gt;</w:t>
            </w:r>
          </w:p>
        </w:tc>
        <w:tc>
          <w:tcPr>
            <w:tcW w:w="1701" w:type="dxa"/>
            <w:shd w:val="clear" w:color="auto" w:fill="E2EFD9" w:themeFill="accent6" w:themeFillTint="33"/>
          </w:tcPr>
          <w:p w14:paraId="1EABAE52" w14:textId="03823BED" w:rsidR="00E459FB" w:rsidRPr="00270EF5" w:rsidRDefault="00E459FB" w:rsidP="002F693F">
            <w:pPr>
              <w:pStyle w:val="NormaleWeb"/>
              <w:spacing w:before="60" w:after="6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3B4B3C2F" w14:textId="52B2FBEC" w:rsidR="002F693F" w:rsidRPr="00E07496" w:rsidRDefault="00B702B7" w:rsidP="002F693F">
            <w:pPr>
              <w:pStyle w:val="NormaleWeb"/>
              <w:spacing w:before="60" w:after="60"/>
              <w:ind w:left="-6"/>
              <w:rPr>
                <w:b/>
                <w:sz w:val="12"/>
                <w:szCs w:val="14"/>
                <w:highlight w:val="green"/>
                <w:lang w:val="en"/>
              </w:rPr>
            </w:pPr>
            <w:hyperlink r:id="rId28"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9" w:history="1">
              <w:r w:rsidR="00E459FB" w:rsidRPr="00E07496">
                <w:rPr>
                  <w:rStyle w:val="Collegamentoipertestuale"/>
                  <w:rFonts w:eastAsiaTheme="minorEastAsia"/>
                  <w:b/>
                  <w:bCs/>
                  <w:color w:val="000000" w:themeColor="text1"/>
                  <w:kern w:val="24"/>
                  <w:sz w:val="12"/>
                  <w:szCs w:val="14"/>
                  <w:highlight w:val="green"/>
                </w:rPr>
                <w:t>Allergies</w:t>
              </w:r>
            </w:hyperlink>
            <w:hyperlink r:id="rId30"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b/>
                <w:sz w:val="12"/>
                <w:szCs w:val="14"/>
                <w:highlight w:val="green"/>
                <w:lang w:val="en"/>
              </w:rPr>
              <w:t xml:space="preserve"> </w:t>
            </w:r>
          </w:p>
        </w:tc>
      </w:tr>
      <w:tr w:rsidR="00E459FB" w:rsidRPr="00270EF5" w14:paraId="55633D75" w14:textId="77777777" w:rsidTr="00614495">
        <w:trPr>
          <w:trHeight w:val="274"/>
          <w:jc w:val="center"/>
        </w:trPr>
        <w:tc>
          <w:tcPr>
            <w:tcW w:w="1555" w:type="dxa"/>
            <w:shd w:val="clear" w:color="auto" w:fill="D9D9D9" w:themeFill="background1" w:themeFillShade="D9"/>
          </w:tcPr>
          <w:p w14:paraId="3F303A41" w14:textId="77777777" w:rsidR="00E459FB" w:rsidRPr="00445B03" w:rsidRDefault="00E459FB" w:rsidP="00614495">
            <w:pPr>
              <w:pStyle w:val="NormaleWeb"/>
              <w:spacing w:before="60" w:after="6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837A40F" w14:textId="77777777" w:rsidR="00E459FB" w:rsidRPr="00445B03" w:rsidRDefault="00E459FB" w:rsidP="00614495">
            <w:pPr>
              <w:pStyle w:val="NormaleWeb"/>
              <w:spacing w:before="60" w:after="6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499DA220" w14:textId="77777777" w:rsidR="00E459FB" w:rsidRPr="00445B03" w:rsidRDefault="00E459FB" w:rsidP="00614495">
            <w:pPr>
              <w:pStyle w:val="NormaleWeb"/>
              <w:spacing w:before="60" w:after="6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F6174D3" w14:textId="77777777" w:rsidR="00E459FB" w:rsidRPr="00445B03" w:rsidRDefault="00E459FB" w:rsidP="00614495">
            <w:pPr>
              <w:pStyle w:val="NormaleWeb"/>
              <w:spacing w:before="60" w:after="6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18CB9C45" w14:textId="77777777" w:rsidR="00E459FB" w:rsidRPr="00270EF5" w:rsidRDefault="00E459FB" w:rsidP="00614495">
            <w:pPr>
              <w:pStyle w:val="NormaleWeb"/>
              <w:spacing w:before="60" w:after="6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5636BFD5" w14:textId="77777777" w:rsidR="00E459FB" w:rsidRPr="00E07496" w:rsidRDefault="00B702B7" w:rsidP="00614495">
            <w:pPr>
              <w:pStyle w:val="NormaleWeb"/>
              <w:spacing w:before="60" w:after="60"/>
              <w:rPr>
                <w:rFonts w:eastAsiaTheme="minorEastAsia"/>
                <w:b/>
                <w:bCs/>
                <w:color w:val="000000" w:themeColor="text1"/>
                <w:kern w:val="24"/>
                <w:sz w:val="12"/>
                <w:szCs w:val="14"/>
                <w:highlight w:val="green"/>
              </w:rPr>
            </w:pPr>
            <w:hyperlink r:id="rId31"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2" w:history="1">
              <w:r w:rsidR="00E459FB" w:rsidRPr="00E07496">
                <w:rPr>
                  <w:rStyle w:val="Collegamentoipertestuale"/>
                  <w:rFonts w:eastAsiaTheme="minorEastAsia"/>
                  <w:b/>
                  <w:bCs/>
                  <w:color w:val="000000" w:themeColor="text1"/>
                  <w:kern w:val="24"/>
                  <w:sz w:val="12"/>
                  <w:szCs w:val="14"/>
                  <w:highlight w:val="green"/>
                </w:rPr>
                <w:t>Medication</w:t>
              </w:r>
            </w:hyperlink>
            <w:hyperlink r:id="rId33"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p w14:paraId="0D6A3423" w14:textId="77777777" w:rsidR="00E459FB" w:rsidRPr="00E07496" w:rsidRDefault="00B702B7" w:rsidP="00614495">
            <w:pPr>
              <w:pStyle w:val="NormaleWeb"/>
              <w:spacing w:before="60" w:after="60"/>
              <w:rPr>
                <w:rFonts w:eastAsiaTheme="minorEastAsia"/>
                <w:b/>
                <w:bCs/>
                <w:color w:val="000000" w:themeColor="text1"/>
                <w:kern w:val="24"/>
                <w:sz w:val="12"/>
                <w:szCs w:val="14"/>
                <w:highlight w:val="green"/>
              </w:rPr>
            </w:pPr>
            <w:hyperlink r:id="rId34"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5" w:history="1">
              <w:r w:rsidR="00E459FB" w:rsidRPr="00E07496">
                <w:rPr>
                  <w:rStyle w:val="Collegamentoipertestuale"/>
                  <w:rFonts w:eastAsiaTheme="minorEastAsia"/>
                  <w:b/>
                  <w:bCs/>
                  <w:color w:val="000000" w:themeColor="text1"/>
                  <w:kern w:val="24"/>
                  <w:sz w:val="12"/>
                  <w:szCs w:val="14"/>
                  <w:highlight w:val="green"/>
                </w:rPr>
                <w:t>Medication</w:t>
              </w:r>
            </w:hyperlink>
            <w:hyperlink r:id="rId36" w:history="1">
              <w:r w:rsidR="00E459FB" w:rsidRPr="00E07496">
                <w:rPr>
                  <w:rStyle w:val="Collegamentoipertestuale"/>
                  <w:rFonts w:eastAsiaTheme="minorEastAsia"/>
                  <w:b/>
                  <w:bCs/>
                  <w:color w:val="000000" w:themeColor="text1"/>
                  <w:kern w:val="24"/>
                  <w:sz w:val="12"/>
                  <w:szCs w:val="14"/>
                  <w:highlight w:val="green"/>
                </w:rPr>
                <w:t xml:space="preserve"> Statement </w:t>
              </w:r>
            </w:hyperlink>
            <w:r w:rsidR="00E459FB" w:rsidRPr="00E07496">
              <w:rPr>
                <w:rFonts w:eastAsiaTheme="minorEastAsia"/>
                <w:b/>
                <w:bCs/>
                <w:color w:val="000000" w:themeColor="text1"/>
                <w:kern w:val="24"/>
                <w:sz w:val="12"/>
                <w:szCs w:val="14"/>
                <w:highlight w:val="green"/>
              </w:rPr>
              <w:t xml:space="preserve"> </w:t>
            </w:r>
          </w:p>
          <w:p w14:paraId="3E5EC974" w14:textId="77777777" w:rsidR="00E459FB" w:rsidRPr="00E07496" w:rsidRDefault="00B702B7" w:rsidP="00614495">
            <w:pPr>
              <w:pStyle w:val="NormaleWeb"/>
              <w:spacing w:before="60" w:after="60"/>
              <w:rPr>
                <w:rFonts w:eastAsiaTheme="minorEastAsia"/>
                <w:b/>
                <w:bCs/>
                <w:color w:val="000000" w:themeColor="text1"/>
                <w:kern w:val="24"/>
                <w:sz w:val="12"/>
                <w:szCs w:val="14"/>
                <w:highlight w:val="green"/>
              </w:rPr>
            </w:pPr>
            <w:hyperlink r:id="rId37"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8" w:history="1">
              <w:r w:rsidR="00E459FB" w:rsidRPr="00E07496">
                <w:rPr>
                  <w:rStyle w:val="Collegamentoipertestuale"/>
                  <w:rFonts w:eastAsiaTheme="minorEastAsia"/>
                  <w:b/>
                  <w:bCs/>
                  <w:color w:val="000000" w:themeColor="text1"/>
                  <w:kern w:val="24"/>
                  <w:sz w:val="12"/>
                  <w:szCs w:val="14"/>
                  <w:highlight w:val="green"/>
                </w:rPr>
                <w:t>Medication</w:t>
              </w:r>
            </w:hyperlink>
            <w:hyperlink r:id="rId39" w:history="1">
              <w:r w:rsidR="00E459FB" w:rsidRPr="00E07496">
                <w:rPr>
                  <w:rStyle w:val="Collegamentoipertestuale"/>
                  <w:rFonts w:eastAsiaTheme="minorEastAsia"/>
                  <w:b/>
                  <w:bCs/>
                  <w:color w:val="000000" w:themeColor="text1"/>
                  <w:kern w:val="24"/>
                  <w:sz w:val="12"/>
                  <w:szCs w:val="14"/>
                  <w:highlight w:val="green"/>
                </w:rPr>
                <w:t xml:space="preserve"> Request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4C1379C" w14:textId="77777777" w:rsidTr="00614495">
        <w:trPr>
          <w:jc w:val="center"/>
        </w:trPr>
        <w:tc>
          <w:tcPr>
            <w:tcW w:w="1555" w:type="dxa"/>
            <w:tcBorders>
              <w:bottom w:val="single" w:sz="4" w:space="0" w:color="auto"/>
            </w:tcBorders>
            <w:shd w:val="clear" w:color="auto" w:fill="D9D9D9" w:themeFill="background1" w:themeFillShade="D9"/>
          </w:tcPr>
          <w:p w14:paraId="5B3994EF" w14:textId="77777777" w:rsidR="00E459FB" w:rsidRPr="00445B03" w:rsidRDefault="00E459FB" w:rsidP="00614495">
            <w:pPr>
              <w:pStyle w:val="NormaleWeb"/>
              <w:spacing w:before="60" w:after="6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4B137016" w14:textId="77777777" w:rsidR="00E459FB" w:rsidRPr="00445B03" w:rsidRDefault="00E459FB" w:rsidP="00614495">
            <w:pPr>
              <w:pStyle w:val="NormaleWeb"/>
              <w:spacing w:before="60" w:after="6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43BFDEF9" w14:textId="77777777" w:rsidR="00E459FB" w:rsidRPr="00445B03" w:rsidRDefault="00E459FB" w:rsidP="00614495">
            <w:pPr>
              <w:pStyle w:val="NormaleWeb"/>
              <w:spacing w:before="60" w:after="6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32D9CE46" w14:textId="77777777" w:rsidR="00E459FB" w:rsidRPr="00445B03" w:rsidRDefault="00E459FB" w:rsidP="00614495">
            <w:pPr>
              <w:pStyle w:val="NormaleWeb"/>
              <w:spacing w:before="60" w:after="6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68CB28C5" w14:textId="77777777" w:rsidR="00E459FB" w:rsidRPr="00270EF5" w:rsidRDefault="00E459FB" w:rsidP="00614495">
            <w:pPr>
              <w:pStyle w:val="NormaleWeb"/>
              <w:spacing w:before="60" w:after="6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54E8097F" w14:textId="77777777" w:rsidR="00E459FB" w:rsidRPr="00E07496" w:rsidRDefault="00B702B7" w:rsidP="00614495">
            <w:pPr>
              <w:pStyle w:val="NormaleWeb"/>
              <w:spacing w:before="60" w:after="60"/>
              <w:rPr>
                <w:b/>
                <w:sz w:val="12"/>
                <w:szCs w:val="14"/>
                <w:highlight w:val="green"/>
                <w:lang w:val="en"/>
              </w:rPr>
            </w:pPr>
            <w:hyperlink r:id="rId40"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41" w:history="1">
              <w:r w:rsidR="00E459FB" w:rsidRPr="00E07496">
                <w:rPr>
                  <w:rStyle w:val="Collegamentoipertestuale"/>
                  <w:rFonts w:eastAsiaTheme="minorEastAsia"/>
                  <w:b/>
                  <w:bCs/>
                  <w:color w:val="000000" w:themeColor="text1"/>
                  <w:kern w:val="24"/>
                  <w:sz w:val="12"/>
                  <w:szCs w:val="14"/>
                  <w:highlight w:val="green"/>
                </w:rPr>
                <w:t>Immunization</w:t>
              </w:r>
            </w:hyperlink>
            <w:hyperlink r:id="rId42"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57677AD7" w14:textId="77777777" w:rsidTr="00614495">
        <w:trPr>
          <w:jc w:val="center"/>
        </w:trPr>
        <w:tc>
          <w:tcPr>
            <w:tcW w:w="1555" w:type="dxa"/>
            <w:tcBorders>
              <w:bottom w:val="single" w:sz="4" w:space="0" w:color="auto"/>
            </w:tcBorders>
            <w:shd w:val="clear" w:color="auto" w:fill="D9D9D9" w:themeFill="background1" w:themeFillShade="D9"/>
          </w:tcPr>
          <w:p w14:paraId="637F39C8" w14:textId="77777777" w:rsidR="00E459FB" w:rsidRPr="00445B03" w:rsidRDefault="00E459FB" w:rsidP="00614495">
            <w:pPr>
              <w:pStyle w:val="NormaleWeb"/>
              <w:spacing w:before="60" w:after="6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22D88CE4" w14:textId="77777777" w:rsidR="00E459FB" w:rsidRPr="00445B03" w:rsidRDefault="00E459FB" w:rsidP="00614495">
            <w:pPr>
              <w:pStyle w:val="NormaleWeb"/>
              <w:spacing w:before="60" w:after="6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68A1DB7F" w14:textId="77777777" w:rsidR="00E459FB" w:rsidRPr="00445B03" w:rsidRDefault="00E459FB" w:rsidP="00614495">
            <w:pPr>
              <w:pStyle w:val="NormaleWeb"/>
              <w:spacing w:before="60" w:after="6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246E7AB8" w14:textId="77777777" w:rsidR="00E459FB" w:rsidRPr="00445B03" w:rsidRDefault="00E459FB" w:rsidP="00614495">
            <w:pPr>
              <w:pStyle w:val="NormaleWeb"/>
              <w:spacing w:before="60" w:after="6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3D66A7AE" w14:textId="77777777" w:rsidR="00E459FB" w:rsidRPr="00270EF5" w:rsidRDefault="00E459FB" w:rsidP="00614495">
            <w:pPr>
              <w:pStyle w:val="NormaleWeb"/>
              <w:spacing w:before="60" w:after="6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263B98F3" w14:textId="77777777" w:rsidR="00E459FB" w:rsidRPr="00E07496" w:rsidRDefault="00B702B7" w:rsidP="00614495">
            <w:pPr>
              <w:pStyle w:val="NormaleWeb"/>
              <w:spacing w:before="60" w:after="60"/>
              <w:rPr>
                <w:b/>
                <w:sz w:val="12"/>
                <w:szCs w:val="14"/>
                <w:highlight w:val="green"/>
                <w:lang w:val="en"/>
              </w:rPr>
            </w:pPr>
            <w:hyperlink r:id="rId43" w:history="1">
              <w:r w:rsidR="00E459FB" w:rsidRPr="00E07496">
                <w:rPr>
                  <w:rStyle w:val="Collegamentoipertestuale"/>
                  <w:rFonts w:eastAsiaTheme="minorEastAsia"/>
                  <w:b/>
                  <w:bCs/>
                  <w:color w:val="000000" w:themeColor="text1"/>
                  <w:kern w:val="24"/>
                  <w:sz w:val="12"/>
                  <w:szCs w:val="14"/>
                  <w:highlight w:val="green"/>
                </w:rPr>
                <w:t xml:space="preserve">US Core Procedure </w:t>
              </w:r>
            </w:hyperlink>
            <w:r w:rsidR="00E459FB" w:rsidRPr="00E07496">
              <w:rPr>
                <w:b/>
                <w:sz w:val="12"/>
                <w:szCs w:val="14"/>
                <w:highlight w:val="green"/>
                <w:lang w:val="en"/>
              </w:rPr>
              <w:t xml:space="preserve"> </w:t>
            </w:r>
          </w:p>
        </w:tc>
      </w:tr>
      <w:tr w:rsidR="00E459FB" w:rsidRPr="00270EF5" w14:paraId="55B0222C" w14:textId="77777777" w:rsidTr="00614495">
        <w:trPr>
          <w:jc w:val="center"/>
        </w:trPr>
        <w:tc>
          <w:tcPr>
            <w:tcW w:w="1555" w:type="dxa"/>
            <w:tcBorders>
              <w:top w:val="single" w:sz="4" w:space="0" w:color="auto"/>
              <w:left w:val="nil"/>
              <w:bottom w:val="nil"/>
              <w:right w:val="nil"/>
            </w:tcBorders>
            <w:shd w:val="clear" w:color="auto" w:fill="FFFFFF" w:themeFill="background1"/>
          </w:tcPr>
          <w:p w14:paraId="37E07EC5" w14:textId="77777777" w:rsidR="00E459FB" w:rsidRPr="00445B03" w:rsidRDefault="00E459FB" w:rsidP="00614495">
            <w:pPr>
              <w:pStyle w:val="NormaleWeb"/>
              <w:spacing w:before="60" w:after="6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3A6C1E4A" w14:textId="77777777" w:rsidR="00E459FB" w:rsidRPr="001E2F44" w:rsidRDefault="00E459FB" w:rsidP="00614495">
            <w:pPr>
              <w:pStyle w:val="NormaleWeb"/>
              <w:spacing w:before="60" w:after="60"/>
              <w:ind w:left="-110"/>
              <w:rPr>
                <w:rFonts w:ascii="Arial Narrow" w:hAnsi="Arial Narrow"/>
                <w:b/>
                <w:sz w:val="11"/>
                <w:szCs w:val="11"/>
                <w:highlight w:val="yellow"/>
                <w:lang w:val="en"/>
              </w:rPr>
            </w:pPr>
            <w:r w:rsidRPr="001E2F44">
              <w:rPr>
                <w:rFonts w:ascii="Arial Narrow" w:hAnsi="Arial Narrow"/>
                <w:b/>
                <w:color w:val="C45911" w:themeColor="accent2" w:themeShade="BF"/>
                <w:sz w:val="11"/>
                <w:szCs w:val="11"/>
                <w:highlight w:val="yellow"/>
                <w:lang w:val="en"/>
              </w:rPr>
              <w:t xml:space="preserve">QEDm ADDITIONAL FEATURE ? </w:t>
            </w:r>
            <w:r w:rsidRPr="001E2F44">
              <w:rPr>
                <w:rFonts w:ascii="Arial Narrow" w:hAnsi="Arial Narrow"/>
                <w:b/>
                <w:color w:val="C45911" w:themeColor="accent2" w:themeShade="BF"/>
                <w:sz w:val="11"/>
                <w:szCs w:val="11"/>
                <w:highlight w:val="yellow"/>
                <w:lang w:val="en"/>
              </w:rPr>
              <w:sym w:font="Wingdings" w:char="F0E0"/>
            </w:r>
          </w:p>
        </w:tc>
        <w:tc>
          <w:tcPr>
            <w:tcW w:w="1559" w:type="dxa"/>
            <w:tcBorders>
              <w:left w:val="single" w:sz="4" w:space="0" w:color="auto"/>
            </w:tcBorders>
            <w:shd w:val="clear" w:color="auto" w:fill="FFFFFF" w:themeFill="background1"/>
          </w:tcPr>
          <w:p w14:paraId="60D2C4BD" w14:textId="77777777" w:rsidR="00E459FB" w:rsidRPr="00780709" w:rsidRDefault="00E459FB" w:rsidP="00614495">
            <w:pPr>
              <w:pStyle w:val="NormaleWeb"/>
              <w:spacing w:before="60" w:after="60"/>
              <w:rPr>
                <w:b/>
                <w:sz w:val="12"/>
                <w:szCs w:val="14"/>
                <w:highlight w:val="yellow"/>
                <w:lang w:val="en"/>
              </w:rPr>
            </w:pPr>
            <w:r w:rsidRPr="00780709">
              <w:rPr>
                <w:b/>
                <w:sz w:val="12"/>
                <w:szCs w:val="14"/>
                <w:highlight w:val="yellow"/>
                <w:lang w:val="en"/>
              </w:rPr>
              <w:t>Goals ?</w:t>
            </w:r>
          </w:p>
        </w:tc>
        <w:tc>
          <w:tcPr>
            <w:tcW w:w="1701" w:type="dxa"/>
            <w:shd w:val="clear" w:color="auto" w:fill="FFFFFF" w:themeFill="background1"/>
          </w:tcPr>
          <w:p w14:paraId="10D267EC" w14:textId="77777777" w:rsidR="00E459FB" w:rsidRPr="00780709" w:rsidRDefault="00E459FB" w:rsidP="00614495">
            <w:pPr>
              <w:pStyle w:val="NormaleWeb"/>
              <w:spacing w:before="60" w:after="60"/>
              <w:rPr>
                <w:b/>
                <w:sz w:val="12"/>
                <w:szCs w:val="14"/>
                <w:highlight w:val="yellow"/>
                <w:lang w:val="en"/>
              </w:rPr>
            </w:pPr>
            <w:r w:rsidRPr="00780709">
              <w:rPr>
                <w:b/>
                <w:sz w:val="12"/>
                <w:szCs w:val="14"/>
                <w:highlight w:val="yellow"/>
                <w:lang w:val="en"/>
              </w:rPr>
              <w:t>Goals Option ?</w:t>
            </w:r>
          </w:p>
        </w:tc>
        <w:tc>
          <w:tcPr>
            <w:tcW w:w="1701" w:type="dxa"/>
            <w:shd w:val="clear" w:color="auto" w:fill="FFC000" w:themeFill="accent4"/>
          </w:tcPr>
          <w:p w14:paraId="72E9735E" w14:textId="77777777" w:rsidR="00E459FB" w:rsidRPr="00780709" w:rsidRDefault="00E459FB" w:rsidP="00614495">
            <w:pPr>
              <w:pStyle w:val="NormaleWeb"/>
              <w:spacing w:before="60" w:after="60"/>
              <w:rPr>
                <w:b/>
                <w:sz w:val="12"/>
                <w:szCs w:val="14"/>
                <w:lang w:val="en"/>
              </w:rPr>
            </w:pPr>
            <w:r w:rsidRPr="00780709">
              <w:rPr>
                <w:rFonts w:eastAsiaTheme="minorEastAsia"/>
                <w:b/>
                <w:bCs/>
                <w:kern w:val="24"/>
                <w:sz w:val="12"/>
                <w:szCs w:val="14"/>
              </w:rPr>
              <w:t>Goals</w:t>
            </w:r>
          </w:p>
        </w:tc>
        <w:tc>
          <w:tcPr>
            <w:tcW w:w="1701" w:type="dxa"/>
            <w:shd w:val="clear" w:color="auto" w:fill="FFC000" w:themeFill="accent4"/>
          </w:tcPr>
          <w:p w14:paraId="00FBC48E" w14:textId="77777777" w:rsidR="00E459FB" w:rsidRPr="00E07496" w:rsidRDefault="00B702B7" w:rsidP="00614495">
            <w:pPr>
              <w:pStyle w:val="NormaleWeb"/>
              <w:spacing w:before="60" w:after="60"/>
              <w:rPr>
                <w:rFonts w:eastAsiaTheme="minorEastAsia"/>
                <w:b/>
                <w:bCs/>
                <w:kern w:val="24"/>
                <w:sz w:val="12"/>
                <w:szCs w:val="14"/>
                <w:highlight w:val="green"/>
              </w:rPr>
            </w:pPr>
            <w:hyperlink r:id="rId44" w:history="1">
              <w:r w:rsidR="00E459FB" w:rsidRPr="00E07496">
                <w:rPr>
                  <w:rStyle w:val="Collegamentoipertestuale"/>
                  <w:rFonts w:eastAsiaTheme="minorEastAsia"/>
                  <w:b/>
                  <w:bCs/>
                  <w:color w:val="auto"/>
                  <w:kern w:val="24"/>
                  <w:sz w:val="12"/>
                  <w:szCs w:val="14"/>
                  <w:highlight w:val="green"/>
                </w:rPr>
                <w:t xml:space="preserve">US Core Goal </w:t>
              </w:r>
            </w:hyperlink>
            <w:r w:rsidR="00E459FB" w:rsidRPr="00E07496">
              <w:rPr>
                <w:rFonts w:eastAsiaTheme="minorEastAsia"/>
                <w:b/>
                <w:bCs/>
                <w:kern w:val="24"/>
                <w:sz w:val="12"/>
                <w:szCs w:val="14"/>
                <w:highlight w:val="green"/>
              </w:rPr>
              <w:t xml:space="preserve"> </w:t>
            </w:r>
          </w:p>
        </w:tc>
      </w:tr>
      <w:tr w:rsidR="00E459FB" w:rsidRPr="00270EF5" w14:paraId="2E7FC7C8" w14:textId="77777777" w:rsidTr="00614495">
        <w:trPr>
          <w:jc w:val="center"/>
        </w:trPr>
        <w:tc>
          <w:tcPr>
            <w:tcW w:w="1555" w:type="dxa"/>
            <w:tcBorders>
              <w:top w:val="nil"/>
              <w:left w:val="nil"/>
              <w:bottom w:val="nil"/>
              <w:right w:val="nil"/>
            </w:tcBorders>
            <w:shd w:val="clear" w:color="auto" w:fill="FFFFFF" w:themeFill="background1"/>
          </w:tcPr>
          <w:p w14:paraId="611BE0BA" w14:textId="77777777" w:rsidR="00E459FB" w:rsidRPr="00445B03" w:rsidRDefault="00E459FB" w:rsidP="00614495">
            <w:pPr>
              <w:pStyle w:val="NormaleWeb"/>
              <w:spacing w:before="60" w:after="6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58936B6" w14:textId="77777777" w:rsidR="00E459FB" w:rsidRPr="001E2F44" w:rsidRDefault="00E459FB" w:rsidP="00614495">
            <w:pPr>
              <w:pStyle w:val="NormaleWeb"/>
              <w:spacing w:before="60" w:after="60"/>
              <w:ind w:left="-110"/>
              <w:rPr>
                <w:rFonts w:ascii="Arial Narrow" w:hAnsi="Arial Narrow"/>
                <w:b/>
                <w:sz w:val="11"/>
                <w:szCs w:val="11"/>
                <w:highlight w:val="yellow"/>
                <w:lang w:val="en"/>
              </w:rPr>
            </w:pPr>
            <w:r w:rsidRPr="001E2F44">
              <w:rPr>
                <w:rFonts w:ascii="Arial Narrow" w:hAnsi="Arial Narrow"/>
                <w:b/>
                <w:color w:val="C45911" w:themeColor="accent2" w:themeShade="BF"/>
                <w:sz w:val="11"/>
                <w:szCs w:val="11"/>
                <w:highlight w:val="yellow"/>
                <w:lang w:val="en"/>
              </w:rPr>
              <w:t xml:space="preserve">QEDm ADDITIONAL FEATURE ? </w:t>
            </w:r>
            <w:r w:rsidRPr="001E2F44">
              <w:rPr>
                <w:rFonts w:ascii="Arial Narrow" w:hAnsi="Arial Narrow"/>
                <w:b/>
                <w:color w:val="C45911" w:themeColor="accent2" w:themeShade="BF"/>
                <w:sz w:val="11"/>
                <w:szCs w:val="11"/>
                <w:highlight w:val="yellow"/>
                <w:lang w:val="en"/>
              </w:rPr>
              <w:sym w:font="Wingdings" w:char="F0E0"/>
            </w:r>
          </w:p>
        </w:tc>
        <w:tc>
          <w:tcPr>
            <w:tcW w:w="1559" w:type="dxa"/>
            <w:tcBorders>
              <w:left w:val="single" w:sz="4" w:space="0" w:color="auto"/>
              <w:bottom w:val="single" w:sz="4" w:space="0" w:color="auto"/>
            </w:tcBorders>
            <w:shd w:val="clear" w:color="auto" w:fill="FFFFFF" w:themeFill="background1"/>
          </w:tcPr>
          <w:p w14:paraId="7C04903F" w14:textId="77777777" w:rsidR="00E459FB" w:rsidRPr="00780709" w:rsidRDefault="00E459FB" w:rsidP="00614495">
            <w:pPr>
              <w:pStyle w:val="NormaleWeb"/>
              <w:spacing w:before="60" w:after="60"/>
              <w:rPr>
                <w:b/>
                <w:sz w:val="12"/>
                <w:szCs w:val="14"/>
                <w:highlight w:val="yellow"/>
                <w:lang w:val="en"/>
              </w:rPr>
            </w:pPr>
            <w:r w:rsidRPr="00780709">
              <w:rPr>
                <w:b/>
                <w:sz w:val="12"/>
                <w:szCs w:val="14"/>
                <w:highlight w:val="yellow"/>
                <w:lang w:val="en"/>
              </w:rPr>
              <w:t>Devices ?</w:t>
            </w:r>
          </w:p>
        </w:tc>
        <w:tc>
          <w:tcPr>
            <w:tcW w:w="1701" w:type="dxa"/>
            <w:tcBorders>
              <w:bottom w:val="single" w:sz="4" w:space="0" w:color="auto"/>
            </w:tcBorders>
            <w:shd w:val="clear" w:color="auto" w:fill="FFFFFF" w:themeFill="background1"/>
          </w:tcPr>
          <w:p w14:paraId="561EC090" w14:textId="77777777" w:rsidR="00E459FB" w:rsidRPr="00780709" w:rsidRDefault="00E459FB" w:rsidP="00614495">
            <w:pPr>
              <w:pStyle w:val="NormaleWeb"/>
              <w:spacing w:before="60" w:after="60"/>
              <w:rPr>
                <w:sz w:val="12"/>
                <w:highlight w:val="yellow"/>
              </w:rPr>
            </w:pPr>
            <w:r w:rsidRPr="00780709">
              <w:rPr>
                <w:b/>
                <w:sz w:val="12"/>
                <w:szCs w:val="14"/>
                <w:highlight w:val="yellow"/>
                <w:lang w:val="en"/>
              </w:rPr>
              <w:t>Devices Option ?</w:t>
            </w:r>
          </w:p>
        </w:tc>
        <w:tc>
          <w:tcPr>
            <w:tcW w:w="1701" w:type="dxa"/>
            <w:shd w:val="clear" w:color="auto" w:fill="FFC000" w:themeFill="accent4"/>
          </w:tcPr>
          <w:p w14:paraId="74CE41EE" w14:textId="77777777" w:rsidR="00E459FB" w:rsidRPr="00780709" w:rsidRDefault="00E459FB" w:rsidP="00614495">
            <w:pPr>
              <w:pStyle w:val="NormaleWeb"/>
              <w:spacing w:before="60" w:after="60"/>
              <w:rPr>
                <w:b/>
                <w:sz w:val="12"/>
                <w:szCs w:val="14"/>
                <w:lang w:val="en"/>
              </w:rPr>
            </w:pPr>
            <w:r w:rsidRPr="00780709">
              <w:rPr>
                <w:rFonts w:eastAsiaTheme="minorEastAsia"/>
                <w:b/>
                <w:bCs/>
                <w:kern w:val="24"/>
                <w:sz w:val="12"/>
                <w:szCs w:val="14"/>
              </w:rPr>
              <w:t>Implantable Devices/UDI</w:t>
            </w:r>
          </w:p>
        </w:tc>
        <w:tc>
          <w:tcPr>
            <w:tcW w:w="1701" w:type="dxa"/>
            <w:shd w:val="clear" w:color="auto" w:fill="FFC000" w:themeFill="accent4"/>
          </w:tcPr>
          <w:p w14:paraId="27C43DB3" w14:textId="77777777" w:rsidR="00E459FB" w:rsidRPr="00E07496" w:rsidRDefault="00B702B7" w:rsidP="00614495">
            <w:pPr>
              <w:pStyle w:val="NormaleWeb"/>
              <w:spacing w:before="60" w:after="60"/>
              <w:rPr>
                <w:b/>
                <w:sz w:val="12"/>
                <w:szCs w:val="14"/>
                <w:highlight w:val="green"/>
                <w:lang w:val="en"/>
              </w:rPr>
            </w:pPr>
            <w:hyperlink r:id="rId45" w:history="1">
              <w:r w:rsidR="00E459FB" w:rsidRPr="00E07496">
                <w:rPr>
                  <w:rStyle w:val="Collegamentoipertestuale"/>
                  <w:rFonts w:eastAsiaTheme="minorEastAsia"/>
                  <w:b/>
                  <w:bCs/>
                  <w:color w:val="auto"/>
                  <w:kern w:val="24"/>
                  <w:sz w:val="12"/>
                  <w:szCs w:val="14"/>
                  <w:highlight w:val="green"/>
                </w:rPr>
                <w:t xml:space="preserve">US Core </w:t>
              </w:r>
            </w:hyperlink>
            <w:hyperlink r:id="rId46" w:history="1">
              <w:r w:rsidR="00E459FB" w:rsidRPr="00E07496">
                <w:rPr>
                  <w:rStyle w:val="Collegamentoipertestuale"/>
                  <w:rFonts w:eastAsiaTheme="minorEastAsia"/>
                  <w:b/>
                  <w:bCs/>
                  <w:color w:val="auto"/>
                  <w:kern w:val="24"/>
                  <w:sz w:val="12"/>
                  <w:szCs w:val="14"/>
                  <w:highlight w:val="green"/>
                </w:rPr>
                <w:t>Implanted</w:t>
              </w:r>
            </w:hyperlink>
            <w:hyperlink r:id="rId47" w:history="1">
              <w:r w:rsidR="00E459FB" w:rsidRPr="00E07496">
                <w:rPr>
                  <w:rStyle w:val="Collegamentoipertestuale"/>
                  <w:rFonts w:eastAsiaTheme="minorEastAsia"/>
                  <w:b/>
                  <w:bCs/>
                  <w:color w:val="auto"/>
                  <w:kern w:val="24"/>
                  <w:sz w:val="12"/>
                  <w:szCs w:val="14"/>
                  <w:highlight w:val="green"/>
                </w:rPr>
                <w:t xml:space="preserve"> Device </w:t>
              </w:r>
            </w:hyperlink>
            <w:r w:rsidR="00E459FB" w:rsidRPr="00E07496">
              <w:rPr>
                <w:b/>
                <w:sz w:val="12"/>
                <w:szCs w:val="14"/>
                <w:highlight w:val="green"/>
                <w:lang w:val="en"/>
              </w:rPr>
              <w:t xml:space="preserve"> </w:t>
            </w:r>
          </w:p>
        </w:tc>
      </w:tr>
      <w:tr w:rsidR="00E459FB" w:rsidRPr="00270EF5" w14:paraId="26151256" w14:textId="77777777" w:rsidTr="00614495">
        <w:trPr>
          <w:jc w:val="center"/>
        </w:trPr>
        <w:tc>
          <w:tcPr>
            <w:tcW w:w="1555" w:type="dxa"/>
            <w:tcBorders>
              <w:top w:val="nil"/>
              <w:left w:val="nil"/>
              <w:bottom w:val="nil"/>
              <w:right w:val="nil"/>
            </w:tcBorders>
            <w:shd w:val="clear" w:color="auto" w:fill="FFFFFF" w:themeFill="background1"/>
          </w:tcPr>
          <w:p w14:paraId="293F15F5" w14:textId="77777777" w:rsidR="00E459FB" w:rsidRPr="00445B03" w:rsidRDefault="00E459FB" w:rsidP="00614495">
            <w:pPr>
              <w:pStyle w:val="NormaleWeb"/>
              <w:spacing w:before="60" w:after="6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43A28DA" w14:textId="77777777" w:rsidR="00E459FB" w:rsidRPr="00445B03" w:rsidRDefault="00E459FB" w:rsidP="00614495">
            <w:pPr>
              <w:pStyle w:val="NormaleWeb"/>
              <w:spacing w:before="60" w:after="60"/>
              <w:rPr>
                <w:b/>
                <w:sz w:val="12"/>
                <w:szCs w:val="14"/>
                <w:lang w:val="en"/>
              </w:rPr>
            </w:pPr>
          </w:p>
        </w:tc>
        <w:tc>
          <w:tcPr>
            <w:tcW w:w="1559" w:type="dxa"/>
            <w:tcBorders>
              <w:left w:val="single" w:sz="4" w:space="0" w:color="auto"/>
            </w:tcBorders>
            <w:shd w:val="clear" w:color="auto" w:fill="FFFFFF" w:themeFill="background1"/>
          </w:tcPr>
          <w:p w14:paraId="763E1829" w14:textId="7AB1F5B7" w:rsidR="00E459FB" w:rsidRPr="004B6472" w:rsidRDefault="00E459FB" w:rsidP="00614495">
            <w:pPr>
              <w:pStyle w:val="NormaleWeb"/>
              <w:spacing w:before="60" w:after="60"/>
              <w:rPr>
                <w:b/>
                <w:sz w:val="12"/>
                <w:szCs w:val="14"/>
                <w:highlight w:val="yellow"/>
                <w:lang w:val="en"/>
              </w:rPr>
            </w:pPr>
          </w:p>
        </w:tc>
        <w:tc>
          <w:tcPr>
            <w:tcW w:w="1701" w:type="dxa"/>
            <w:shd w:val="clear" w:color="auto" w:fill="FFFFFF" w:themeFill="background1"/>
          </w:tcPr>
          <w:p w14:paraId="4731C0C6" w14:textId="77777777" w:rsidR="00E459FB" w:rsidRPr="00445B03" w:rsidRDefault="00E459FB" w:rsidP="00614495">
            <w:pPr>
              <w:pStyle w:val="NormaleWeb"/>
              <w:spacing w:before="60" w:after="60"/>
              <w:rPr>
                <w:b/>
                <w:sz w:val="12"/>
                <w:szCs w:val="14"/>
                <w:lang w:val="en"/>
              </w:rPr>
            </w:pPr>
          </w:p>
        </w:tc>
        <w:tc>
          <w:tcPr>
            <w:tcW w:w="1701" w:type="dxa"/>
            <w:shd w:val="clear" w:color="auto" w:fill="FBE4D5" w:themeFill="accent2" w:themeFillTint="33"/>
          </w:tcPr>
          <w:p w14:paraId="5ABD4AB6" w14:textId="77777777" w:rsidR="00E459FB" w:rsidRPr="00270EF5" w:rsidRDefault="00E459FB" w:rsidP="00614495">
            <w:pPr>
              <w:pStyle w:val="NormaleWeb"/>
              <w:spacing w:before="60" w:after="6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BE4D5" w:themeFill="accent2" w:themeFillTint="33"/>
          </w:tcPr>
          <w:p w14:paraId="2AE81FB4" w14:textId="77777777" w:rsidR="00E459FB" w:rsidRPr="00780709" w:rsidRDefault="00B702B7" w:rsidP="00614495">
            <w:pPr>
              <w:pStyle w:val="NormaleWeb"/>
              <w:spacing w:before="60" w:after="60"/>
              <w:rPr>
                <w:b/>
                <w:sz w:val="12"/>
                <w:szCs w:val="14"/>
                <w:lang w:val="en"/>
              </w:rPr>
            </w:pPr>
            <w:hyperlink r:id="rId48" w:history="1">
              <w:r w:rsidR="00E459FB" w:rsidRPr="00780709">
                <w:rPr>
                  <w:rStyle w:val="Collegamentoipertestuale"/>
                  <w:rFonts w:eastAsiaTheme="minorEastAsia"/>
                  <w:b/>
                  <w:bCs/>
                  <w:color w:val="auto"/>
                  <w:kern w:val="24"/>
                  <w:sz w:val="12"/>
                  <w:szCs w:val="14"/>
                </w:rPr>
                <w:t xml:space="preserve">US Core </w:t>
              </w:r>
            </w:hyperlink>
            <w:hyperlink r:id="rId49" w:history="1">
              <w:proofErr w:type="spellStart"/>
              <w:r w:rsidR="00E459FB" w:rsidRPr="00780709">
                <w:rPr>
                  <w:rStyle w:val="Collegamentoipertestuale"/>
                  <w:rFonts w:eastAsiaTheme="minorEastAsia"/>
                  <w:b/>
                  <w:bCs/>
                  <w:color w:val="auto"/>
                  <w:kern w:val="24"/>
                  <w:sz w:val="12"/>
                  <w:szCs w:val="14"/>
                </w:rPr>
                <w:t>CarePlan</w:t>
              </w:r>
              <w:proofErr w:type="spellEnd"/>
            </w:hyperlink>
            <w:hyperlink r:id="rId50" w:history="1">
              <w:r w:rsidR="00E459FB" w:rsidRPr="00780709">
                <w:rPr>
                  <w:rStyle w:val="Collegamentoipertestuale"/>
                  <w:rFonts w:eastAsiaTheme="minorEastAsia"/>
                  <w:b/>
                  <w:bCs/>
                  <w:color w:val="auto"/>
                  <w:kern w:val="24"/>
                  <w:sz w:val="12"/>
                  <w:szCs w:val="14"/>
                </w:rPr>
                <w:t xml:space="preserve"> </w:t>
              </w:r>
            </w:hyperlink>
            <w:r w:rsidR="00E459FB" w:rsidRPr="00780709">
              <w:rPr>
                <w:b/>
                <w:sz w:val="12"/>
                <w:szCs w:val="14"/>
                <w:lang w:val="en"/>
              </w:rPr>
              <w:t xml:space="preserve"> </w:t>
            </w:r>
          </w:p>
        </w:tc>
      </w:tr>
      <w:tr w:rsidR="004B6472" w:rsidRPr="00270EF5" w14:paraId="3B1E7F49" w14:textId="77777777" w:rsidTr="00E07496">
        <w:trPr>
          <w:jc w:val="center"/>
        </w:trPr>
        <w:tc>
          <w:tcPr>
            <w:tcW w:w="1555" w:type="dxa"/>
            <w:tcBorders>
              <w:top w:val="nil"/>
              <w:left w:val="nil"/>
              <w:bottom w:val="nil"/>
              <w:right w:val="nil"/>
            </w:tcBorders>
            <w:shd w:val="clear" w:color="auto" w:fill="FFFFFF" w:themeFill="background1"/>
          </w:tcPr>
          <w:p w14:paraId="116D2DD5" w14:textId="77777777" w:rsidR="004B6472" w:rsidRPr="00445B03" w:rsidRDefault="004B6472" w:rsidP="004B6472">
            <w:pPr>
              <w:pStyle w:val="NormaleWeb"/>
              <w:spacing w:before="60" w:after="6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24840DE3" w14:textId="77777777" w:rsidR="004B6472" w:rsidRPr="00445B03" w:rsidRDefault="004B6472" w:rsidP="004B6472">
            <w:pPr>
              <w:pStyle w:val="NormaleWeb"/>
              <w:spacing w:before="60" w:after="60"/>
              <w:rPr>
                <w:b/>
                <w:sz w:val="12"/>
                <w:szCs w:val="14"/>
                <w:lang w:val="en"/>
              </w:rPr>
            </w:pPr>
          </w:p>
        </w:tc>
        <w:tc>
          <w:tcPr>
            <w:tcW w:w="1559" w:type="dxa"/>
            <w:tcBorders>
              <w:left w:val="single" w:sz="4" w:space="0" w:color="auto"/>
            </w:tcBorders>
            <w:shd w:val="clear" w:color="auto" w:fill="FFFFFF" w:themeFill="background1"/>
          </w:tcPr>
          <w:p w14:paraId="79157835" w14:textId="182C781A" w:rsidR="004B6472" w:rsidRPr="004B6472" w:rsidRDefault="004B6472" w:rsidP="004B6472">
            <w:pPr>
              <w:pStyle w:val="NormaleWeb"/>
              <w:spacing w:before="60" w:after="60"/>
              <w:rPr>
                <w:b/>
                <w:sz w:val="12"/>
                <w:szCs w:val="14"/>
                <w:highlight w:val="yellow"/>
                <w:lang w:val="en"/>
              </w:rPr>
            </w:pPr>
          </w:p>
        </w:tc>
        <w:tc>
          <w:tcPr>
            <w:tcW w:w="1701" w:type="dxa"/>
            <w:shd w:val="clear" w:color="auto" w:fill="FFFFFF" w:themeFill="background1"/>
          </w:tcPr>
          <w:p w14:paraId="47B172AE" w14:textId="77777777" w:rsidR="004B6472" w:rsidRPr="00445B03" w:rsidRDefault="004B6472" w:rsidP="004B6472">
            <w:pPr>
              <w:pStyle w:val="NormaleWeb"/>
              <w:spacing w:before="60" w:after="60"/>
              <w:rPr>
                <w:b/>
                <w:sz w:val="12"/>
                <w:szCs w:val="14"/>
                <w:lang w:val="en"/>
              </w:rPr>
            </w:pPr>
          </w:p>
        </w:tc>
        <w:tc>
          <w:tcPr>
            <w:tcW w:w="1701" w:type="dxa"/>
            <w:shd w:val="clear" w:color="auto" w:fill="FBE4D5" w:themeFill="accent2" w:themeFillTint="33"/>
          </w:tcPr>
          <w:p w14:paraId="7D894690" w14:textId="77777777" w:rsidR="004B6472" w:rsidRPr="00270EF5" w:rsidRDefault="004B6472" w:rsidP="004B6472">
            <w:pPr>
              <w:pStyle w:val="NormaleWeb"/>
              <w:spacing w:before="60"/>
              <w:rPr>
                <w:rFonts w:eastAsiaTheme="minorEastAsia"/>
                <w:b/>
                <w:bCs/>
                <w:color w:val="C45911" w:themeColor="accent2" w:themeShade="BF"/>
                <w:kern w:val="24"/>
                <w:sz w:val="12"/>
                <w:szCs w:val="14"/>
              </w:rPr>
            </w:pPr>
            <w:proofErr w:type="spellStart"/>
            <w:r w:rsidRPr="00780709">
              <w:rPr>
                <w:rFonts w:eastAsiaTheme="minorEastAsia"/>
                <w:b/>
                <w:bCs/>
                <w:kern w:val="24"/>
                <w:sz w:val="12"/>
                <w:szCs w:val="14"/>
              </w:rPr>
              <w:t>CareTeam</w:t>
            </w:r>
            <w:proofErr w:type="spellEnd"/>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1664FBD9" w14:textId="77777777" w:rsidR="004B6472" w:rsidRPr="00780709" w:rsidRDefault="00B702B7" w:rsidP="004B6472">
            <w:pPr>
              <w:pStyle w:val="NormaleWeb"/>
              <w:spacing w:before="60" w:after="60"/>
              <w:rPr>
                <w:rFonts w:eastAsiaTheme="minorEastAsia"/>
                <w:b/>
                <w:bCs/>
                <w:kern w:val="24"/>
                <w:sz w:val="12"/>
                <w:szCs w:val="14"/>
              </w:rPr>
            </w:pPr>
            <w:hyperlink r:id="rId51" w:history="1">
              <w:r w:rsidR="004B6472" w:rsidRPr="00E07496">
                <w:rPr>
                  <w:rStyle w:val="Collegamentoipertestuale"/>
                  <w:rFonts w:eastAsiaTheme="minorEastAsia"/>
                  <w:b/>
                  <w:bCs/>
                  <w:color w:val="auto"/>
                  <w:kern w:val="24"/>
                  <w:sz w:val="12"/>
                  <w:szCs w:val="14"/>
                  <w:highlight w:val="green"/>
                </w:rPr>
                <w:t xml:space="preserve">US Core </w:t>
              </w:r>
            </w:hyperlink>
            <w:hyperlink r:id="rId52" w:history="1">
              <w:proofErr w:type="spellStart"/>
              <w:r w:rsidR="004B6472" w:rsidRPr="00E07496">
                <w:rPr>
                  <w:rStyle w:val="Collegamentoipertestuale"/>
                  <w:rFonts w:eastAsiaTheme="minorEastAsia"/>
                  <w:b/>
                  <w:bCs/>
                  <w:color w:val="auto"/>
                  <w:kern w:val="24"/>
                  <w:sz w:val="12"/>
                  <w:szCs w:val="14"/>
                  <w:highlight w:val="green"/>
                </w:rPr>
                <w:t>CareTeam</w:t>
              </w:r>
              <w:proofErr w:type="spellEnd"/>
            </w:hyperlink>
            <w:hyperlink r:id="rId53" w:history="1">
              <w:r w:rsidR="004B6472" w:rsidRPr="00E07496">
                <w:rPr>
                  <w:rStyle w:val="Collegamentoipertestuale"/>
                  <w:rFonts w:eastAsiaTheme="minorEastAsia"/>
                  <w:b/>
                  <w:bCs/>
                  <w:color w:val="auto"/>
                  <w:kern w:val="24"/>
                  <w:sz w:val="12"/>
                  <w:szCs w:val="14"/>
                  <w:highlight w:val="green"/>
                </w:rPr>
                <w:t xml:space="preserve"> </w:t>
              </w:r>
            </w:hyperlink>
            <w:r w:rsidR="004B6472" w:rsidRPr="00780709">
              <w:rPr>
                <w:rFonts w:eastAsiaTheme="minorEastAsia"/>
                <w:b/>
                <w:bCs/>
                <w:kern w:val="24"/>
                <w:sz w:val="12"/>
                <w:szCs w:val="14"/>
              </w:rPr>
              <w:t xml:space="preserve"> </w:t>
            </w:r>
          </w:p>
        </w:tc>
      </w:tr>
      <w:tr w:rsidR="004B6472" w:rsidRPr="00270EF5" w14:paraId="37682F48" w14:textId="77777777" w:rsidTr="00E07496">
        <w:trPr>
          <w:jc w:val="center"/>
        </w:trPr>
        <w:tc>
          <w:tcPr>
            <w:tcW w:w="1555" w:type="dxa"/>
            <w:tcBorders>
              <w:top w:val="nil"/>
              <w:left w:val="nil"/>
              <w:bottom w:val="nil"/>
              <w:right w:val="nil"/>
            </w:tcBorders>
            <w:shd w:val="clear" w:color="auto" w:fill="FFFFFF" w:themeFill="background1"/>
          </w:tcPr>
          <w:p w14:paraId="1C05E9FD" w14:textId="77777777" w:rsidR="004B6472" w:rsidRPr="00445B03" w:rsidRDefault="004B6472" w:rsidP="004B6472">
            <w:pPr>
              <w:pStyle w:val="NormaleWeb"/>
              <w:spacing w:before="60" w:after="60"/>
              <w:rPr>
                <w:b/>
                <w:sz w:val="12"/>
                <w:szCs w:val="14"/>
              </w:rPr>
            </w:pPr>
          </w:p>
        </w:tc>
        <w:tc>
          <w:tcPr>
            <w:tcW w:w="1701" w:type="dxa"/>
            <w:tcBorders>
              <w:top w:val="nil"/>
              <w:left w:val="nil"/>
              <w:bottom w:val="nil"/>
              <w:right w:val="single" w:sz="4" w:space="0" w:color="auto"/>
            </w:tcBorders>
            <w:shd w:val="clear" w:color="auto" w:fill="FFFFFF" w:themeFill="background1"/>
          </w:tcPr>
          <w:p w14:paraId="29EE59EA" w14:textId="77777777" w:rsidR="004B6472" w:rsidRPr="00445B03" w:rsidRDefault="004B6472" w:rsidP="004B6472">
            <w:pPr>
              <w:pStyle w:val="NormaleWeb"/>
              <w:spacing w:before="60" w:after="60"/>
              <w:rPr>
                <w:b/>
                <w:sz w:val="12"/>
                <w:szCs w:val="14"/>
              </w:rPr>
            </w:pPr>
          </w:p>
        </w:tc>
        <w:tc>
          <w:tcPr>
            <w:tcW w:w="1559" w:type="dxa"/>
            <w:tcBorders>
              <w:left w:val="single" w:sz="4" w:space="0" w:color="auto"/>
            </w:tcBorders>
            <w:shd w:val="clear" w:color="auto" w:fill="FFFFFF" w:themeFill="background1"/>
          </w:tcPr>
          <w:p w14:paraId="37FC3907" w14:textId="51F3818C" w:rsidR="004B6472" w:rsidRPr="004B6472" w:rsidRDefault="004B6472" w:rsidP="004B6472">
            <w:pPr>
              <w:pStyle w:val="NormaleWeb"/>
              <w:spacing w:before="60" w:after="60"/>
              <w:rPr>
                <w:b/>
                <w:sz w:val="12"/>
                <w:szCs w:val="14"/>
                <w:highlight w:val="yellow"/>
              </w:rPr>
            </w:pPr>
            <w:r w:rsidRPr="004B6472">
              <w:rPr>
                <w:b/>
                <w:sz w:val="12"/>
                <w:szCs w:val="14"/>
                <w:highlight w:val="yellow"/>
                <w:lang w:val="en"/>
              </w:rPr>
              <w:t>???</w:t>
            </w:r>
          </w:p>
        </w:tc>
        <w:tc>
          <w:tcPr>
            <w:tcW w:w="1701" w:type="dxa"/>
            <w:shd w:val="clear" w:color="auto" w:fill="FFFFFF" w:themeFill="background1"/>
          </w:tcPr>
          <w:p w14:paraId="6224A545" w14:textId="77777777" w:rsidR="004B6472" w:rsidRPr="00445B03" w:rsidRDefault="004B6472" w:rsidP="004B6472">
            <w:pPr>
              <w:pStyle w:val="NormaleWeb"/>
              <w:spacing w:before="60" w:after="60"/>
              <w:rPr>
                <w:b/>
                <w:sz w:val="12"/>
                <w:szCs w:val="14"/>
                <w:lang w:val="en"/>
              </w:rPr>
            </w:pPr>
          </w:p>
        </w:tc>
        <w:tc>
          <w:tcPr>
            <w:tcW w:w="1701" w:type="dxa"/>
          </w:tcPr>
          <w:p w14:paraId="32E53F34" w14:textId="77777777" w:rsidR="004B6472" w:rsidRPr="00270EF5" w:rsidRDefault="004B6472" w:rsidP="004B6472">
            <w:pPr>
              <w:pStyle w:val="NormaleWeb"/>
              <w:spacing w:before="60" w:after="60"/>
              <w:rPr>
                <w:b/>
                <w:sz w:val="12"/>
                <w:szCs w:val="14"/>
                <w:lang w:val="en"/>
              </w:rPr>
            </w:pPr>
          </w:p>
        </w:tc>
        <w:tc>
          <w:tcPr>
            <w:tcW w:w="1701" w:type="dxa"/>
            <w:shd w:val="clear" w:color="auto" w:fill="ED7D31" w:themeFill="accent2"/>
          </w:tcPr>
          <w:p w14:paraId="1FB68064" w14:textId="77777777" w:rsidR="004B6472" w:rsidRPr="00780709" w:rsidRDefault="00B702B7" w:rsidP="004B6472">
            <w:pPr>
              <w:pStyle w:val="NormaleWeb"/>
              <w:spacing w:before="60" w:after="60"/>
              <w:rPr>
                <w:b/>
                <w:sz w:val="12"/>
                <w:szCs w:val="14"/>
                <w:lang w:val="en"/>
              </w:rPr>
            </w:pPr>
            <w:hyperlink r:id="rId54" w:history="1">
              <w:r w:rsidR="004B6472" w:rsidRPr="00780709">
                <w:rPr>
                  <w:rStyle w:val="Collegamentoipertestuale"/>
                  <w:rFonts w:eastAsiaTheme="minorEastAsia"/>
                  <w:b/>
                  <w:bCs/>
                  <w:color w:val="auto"/>
                  <w:kern w:val="24"/>
                  <w:sz w:val="12"/>
                  <w:szCs w:val="14"/>
                </w:rPr>
                <w:t>US Core Practitioner</w:t>
              </w:r>
            </w:hyperlink>
          </w:p>
        </w:tc>
      </w:tr>
      <w:tr w:rsidR="004B6472" w:rsidRPr="00270EF5" w14:paraId="671B411E" w14:textId="77777777" w:rsidTr="00E07496">
        <w:trPr>
          <w:jc w:val="center"/>
        </w:trPr>
        <w:tc>
          <w:tcPr>
            <w:tcW w:w="1555" w:type="dxa"/>
            <w:tcBorders>
              <w:top w:val="nil"/>
              <w:left w:val="nil"/>
              <w:bottom w:val="nil"/>
              <w:right w:val="nil"/>
            </w:tcBorders>
            <w:shd w:val="clear" w:color="auto" w:fill="FFFFFF" w:themeFill="background1"/>
          </w:tcPr>
          <w:p w14:paraId="32EAA46A" w14:textId="77777777" w:rsidR="004B6472" w:rsidRPr="00445B03" w:rsidRDefault="004B6472" w:rsidP="004B6472">
            <w:pPr>
              <w:pStyle w:val="NormaleWeb"/>
              <w:spacing w:before="60" w:after="60"/>
              <w:rPr>
                <w:b/>
                <w:sz w:val="12"/>
                <w:szCs w:val="14"/>
              </w:rPr>
            </w:pPr>
          </w:p>
        </w:tc>
        <w:tc>
          <w:tcPr>
            <w:tcW w:w="1701" w:type="dxa"/>
            <w:tcBorders>
              <w:top w:val="nil"/>
              <w:left w:val="nil"/>
              <w:bottom w:val="nil"/>
              <w:right w:val="single" w:sz="4" w:space="0" w:color="auto"/>
            </w:tcBorders>
            <w:shd w:val="clear" w:color="auto" w:fill="FFFFFF" w:themeFill="background1"/>
          </w:tcPr>
          <w:p w14:paraId="6EB24661" w14:textId="77777777" w:rsidR="004B6472" w:rsidRPr="00445B03" w:rsidRDefault="004B6472" w:rsidP="004B6472">
            <w:pPr>
              <w:pStyle w:val="NormaleWeb"/>
              <w:spacing w:before="60" w:after="60"/>
              <w:rPr>
                <w:b/>
                <w:sz w:val="12"/>
                <w:szCs w:val="14"/>
              </w:rPr>
            </w:pPr>
          </w:p>
        </w:tc>
        <w:tc>
          <w:tcPr>
            <w:tcW w:w="1559" w:type="dxa"/>
            <w:tcBorders>
              <w:left w:val="single" w:sz="4" w:space="0" w:color="auto"/>
            </w:tcBorders>
            <w:shd w:val="clear" w:color="auto" w:fill="FFFFFF" w:themeFill="background1"/>
          </w:tcPr>
          <w:p w14:paraId="4842E934" w14:textId="05BDB167" w:rsidR="004B6472" w:rsidRPr="004B6472" w:rsidRDefault="004B6472" w:rsidP="004B6472">
            <w:pPr>
              <w:pStyle w:val="NormaleWeb"/>
              <w:spacing w:before="60" w:after="60"/>
              <w:rPr>
                <w:b/>
                <w:sz w:val="12"/>
                <w:szCs w:val="14"/>
                <w:highlight w:val="yellow"/>
              </w:rPr>
            </w:pPr>
            <w:r w:rsidRPr="004B6472">
              <w:rPr>
                <w:b/>
                <w:sz w:val="12"/>
                <w:szCs w:val="14"/>
                <w:highlight w:val="yellow"/>
                <w:lang w:val="en"/>
              </w:rPr>
              <w:t>???</w:t>
            </w:r>
          </w:p>
        </w:tc>
        <w:tc>
          <w:tcPr>
            <w:tcW w:w="1701" w:type="dxa"/>
            <w:shd w:val="clear" w:color="auto" w:fill="FFFFFF" w:themeFill="background1"/>
          </w:tcPr>
          <w:p w14:paraId="49F9545F" w14:textId="77777777" w:rsidR="004B6472" w:rsidRPr="00445B03" w:rsidRDefault="004B6472" w:rsidP="004B6472">
            <w:pPr>
              <w:pStyle w:val="NormaleWeb"/>
              <w:spacing w:before="60" w:after="60"/>
              <w:rPr>
                <w:b/>
                <w:sz w:val="12"/>
                <w:szCs w:val="14"/>
                <w:lang w:val="en"/>
              </w:rPr>
            </w:pPr>
          </w:p>
        </w:tc>
        <w:tc>
          <w:tcPr>
            <w:tcW w:w="1701" w:type="dxa"/>
          </w:tcPr>
          <w:p w14:paraId="7D268A3D" w14:textId="77777777" w:rsidR="004B6472" w:rsidRPr="00270EF5" w:rsidRDefault="004B6472" w:rsidP="004B6472">
            <w:pPr>
              <w:pStyle w:val="NormaleWeb"/>
              <w:spacing w:before="60" w:after="60"/>
              <w:rPr>
                <w:b/>
                <w:sz w:val="12"/>
                <w:szCs w:val="14"/>
                <w:lang w:val="en"/>
              </w:rPr>
            </w:pPr>
          </w:p>
        </w:tc>
        <w:tc>
          <w:tcPr>
            <w:tcW w:w="1701" w:type="dxa"/>
            <w:shd w:val="clear" w:color="auto" w:fill="ED7D31" w:themeFill="accent2"/>
          </w:tcPr>
          <w:p w14:paraId="4A923C2C" w14:textId="77777777" w:rsidR="004B6472" w:rsidRPr="00780709" w:rsidRDefault="00B702B7" w:rsidP="004B6472">
            <w:pPr>
              <w:pStyle w:val="NormaleWeb"/>
              <w:spacing w:before="60" w:after="60"/>
              <w:rPr>
                <w:rFonts w:eastAsiaTheme="minorEastAsia"/>
                <w:b/>
                <w:bCs/>
                <w:kern w:val="24"/>
                <w:sz w:val="12"/>
                <w:szCs w:val="14"/>
              </w:rPr>
            </w:pPr>
            <w:hyperlink r:id="rId55" w:history="1">
              <w:r w:rsidR="004B6472" w:rsidRPr="00780709">
                <w:rPr>
                  <w:rStyle w:val="Collegamentoipertestuale"/>
                  <w:rFonts w:eastAsiaTheme="minorEastAsia"/>
                  <w:b/>
                  <w:bCs/>
                  <w:color w:val="auto"/>
                  <w:kern w:val="24"/>
                  <w:sz w:val="12"/>
                  <w:szCs w:val="14"/>
                </w:rPr>
                <w:t xml:space="preserve">US Core Organization </w:t>
              </w:r>
            </w:hyperlink>
            <w:r w:rsidR="004B6472" w:rsidRPr="00780709">
              <w:rPr>
                <w:rFonts w:eastAsiaTheme="minorEastAsia"/>
                <w:b/>
                <w:bCs/>
                <w:kern w:val="24"/>
                <w:sz w:val="12"/>
                <w:szCs w:val="14"/>
              </w:rPr>
              <w:t xml:space="preserve"> </w:t>
            </w:r>
          </w:p>
        </w:tc>
      </w:tr>
      <w:tr w:rsidR="004B6472" w:rsidRPr="00270EF5" w14:paraId="52721555" w14:textId="77777777" w:rsidTr="00E07496">
        <w:trPr>
          <w:jc w:val="center"/>
        </w:trPr>
        <w:tc>
          <w:tcPr>
            <w:tcW w:w="1555" w:type="dxa"/>
            <w:tcBorders>
              <w:top w:val="nil"/>
              <w:left w:val="nil"/>
              <w:bottom w:val="nil"/>
              <w:right w:val="nil"/>
            </w:tcBorders>
            <w:shd w:val="clear" w:color="auto" w:fill="FFFFFF" w:themeFill="background1"/>
          </w:tcPr>
          <w:p w14:paraId="1B9E13A3" w14:textId="77777777" w:rsidR="004B6472" w:rsidRPr="00445B03" w:rsidRDefault="004B6472" w:rsidP="004B6472">
            <w:pPr>
              <w:pStyle w:val="NormaleWeb"/>
              <w:spacing w:before="60" w:after="6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A6411BC" w14:textId="77777777" w:rsidR="004B6472" w:rsidRPr="00445B03" w:rsidRDefault="004B6472" w:rsidP="004B6472">
            <w:pPr>
              <w:pStyle w:val="NormaleWeb"/>
              <w:spacing w:before="60" w:after="60"/>
              <w:rPr>
                <w:b/>
                <w:sz w:val="12"/>
                <w:szCs w:val="14"/>
                <w:lang w:val="en"/>
              </w:rPr>
            </w:pPr>
          </w:p>
        </w:tc>
        <w:tc>
          <w:tcPr>
            <w:tcW w:w="1559" w:type="dxa"/>
            <w:tcBorders>
              <w:left w:val="single" w:sz="4" w:space="0" w:color="auto"/>
            </w:tcBorders>
            <w:shd w:val="clear" w:color="auto" w:fill="FFFFFF" w:themeFill="background1"/>
          </w:tcPr>
          <w:p w14:paraId="0C0911A5" w14:textId="594B7237" w:rsidR="004B6472" w:rsidRPr="004B6472" w:rsidRDefault="004B6472" w:rsidP="004B6472">
            <w:pPr>
              <w:pStyle w:val="NormaleWeb"/>
              <w:spacing w:before="60" w:after="60"/>
              <w:rPr>
                <w:b/>
                <w:sz w:val="12"/>
                <w:szCs w:val="14"/>
                <w:highlight w:val="yellow"/>
                <w:lang w:val="en"/>
              </w:rPr>
            </w:pPr>
            <w:r w:rsidRPr="004B6472">
              <w:rPr>
                <w:b/>
                <w:sz w:val="12"/>
                <w:szCs w:val="14"/>
                <w:highlight w:val="yellow"/>
                <w:lang w:val="en"/>
              </w:rPr>
              <w:t>???</w:t>
            </w:r>
          </w:p>
        </w:tc>
        <w:tc>
          <w:tcPr>
            <w:tcW w:w="1701" w:type="dxa"/>
            <w:shd w:val="clear" w:color="auto" w:fill="FFFFFF" w:themeFill="background1"/>
          </w:tcPr>
          <w:p w14:paraId="52F6B132" w14:textId="77777777" w:rsidR="004B6472" w:rsidRPr="00445B03" w:rsidRDefault="004B6472" w:rsidP="004B6472">
            <w:pPr>
              <w:pStyle w:val="NormaleWeb"/>
              <w:spacing w:before="60" w:after="60"/>
              <w:rPr>
                <w:b/>
                <w:sz w:val="12"/>
                <w:szCs w:val="14"/>
                <w:lang w:val="en"/>
              </w:rPr>
            </w:pPr>
          </w:p>
        </w:tc>
        <w:tc>
          <w:tcPr>
            <w:tcW w:w="1701" w:type="dxa"/>
          </w:tcPr>
          <w:p w14:paraId="5CF8A53A" w14:textId="77777777" w:rsidR="004B6472" w:rsidRPr="00270EF5" w:rsidRDefault="004B6472" w:rsidP="004B6472">
            <w:pPr>
              <w:pStyle w:val="NormaleWeb"/>
              <w:spacing w:before="60" w:after="60"/>
              <w:rPr>
                <w:b/>
                <w:sz w:val="12"/>
                <w:szCs w:val="14"/>
                <w:lang w:val="en"/>
              </w:rPr>
            </w:pPr>
          </w:p>
        </w:tc>
        <w:tc>
          <w:tcPr>
            <w:tcW w:w="1701" w:type="dxa"/>
            <w:shd w:val="clear" w:color="auto" w:fill="ED7D31" w:themeFill="accent2"/>
          </w:tcPr>
          <w:p w14:paraId="49E788A6" w14:textId="77777777" w:rsidR="004B6472" w:rsidRPr="00780709" w:rsidRDefault="00B702B7" w:rsidP="004B6472">
            <w:pPr>
              <w:pStyle w:val="NormaleWeb"/>
              <w:spacing w:before="60" w:after="60"/>
              <w:rPr>
                <w:rFonts w:eastAsiaTheme="minorEastAsia"/>
                <w:b/>
                <w:bCs/>
                <w:kern w:val="24"/>
                <w:sz w:val="12"/>
                <w:szCs w:val="14"/>
              </w:rPr>
            </w:pPr>
            <w:hyperlink r:id="rId56" w:history="1">
              <w:r w:rsidR="004B6472" w:rsidRPr="00780709">
                <w:rPr>
                  <w:rStyle w:val="Collegamentoipertestuale"/>
                  <w:rFonts w:eastAsiaTheme="minorEastAsia"/>
                  <w:b/>
                  <w:bCs/>
                  <w:color w:val="auto"/>
                  <w:kern w:val="24"/>
                  <w:sz w:val="12"/>
                  <w:szCs w:val="14"/>
                </w:rPr>
                <w:t xml:space="preserve">US Core Location </w:t>
              </w:r>
            </w:hyperlink>
            <w:r w:rsidR="004B6472" w:rsidRPr="00780709">
              <w:rPr>
                <w:rFonts w:eastAsiaTheme="minorEastAsia"/>
                <w:b/>
                <w:bCs/>
                <w:kern w:val="24"/>
                <w:sz w:val="12"/>
                <w:szCs w:val="14"/>
              </w:rPr>
              <w:t xml:space="preserve"> </w:t>
            </w:r>
          </w:p>
        </w:tc>
      </w:tr>
      <w:tr w:rsidR="004B6472" w:rsidRPr="00270EF5" w14:paraId="3F1F9254" w14:textId="77777777" w:rsidTr="00E07496">
        <w:trPr>
          <w:jc w:val="center"/>
        </w:trPr>
        <w:tc>
          <w:tcPr>
            <w:tcW w:w="1555" w:type="dxa"/>
            <w:tcBorders>
              <w:top w:val="nil"/>
              <w:left w:val="nil"/>
              <w:bottom w:val="nil"/>
              <w:right w:val="nil"/>
            </w:tcBorders>
            <w:shd w:val="clear" w:color="auto" w:fill="FFFFFF" w:themeFill="background1"/>
          </w:tcPr>
          <w:p w14:paraId="7DA92D39" w14:textId="77777777" w:rsidR="004B6472" w:rsidRPr="00445B03" w:rsidRDefault="004B6472" w:rsidP="004B6472">
            <w:pPr>
              <w:pStyle w:val="NormaleWeb"/>
              <w:spacing w:before="60" w:after="6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5E38F19F" w14:textId="77777777" w:rsidR="004B6472" w:rsidRPr="00445B03" w:rsidRDefault="004B6472" w:rsidP="004B6472">
            <w:pPr>
              <w:pStyle w:val="NormaleWeb"/>
              <w:spacing w:before="60" w:after="60"/>
              <w:rPr>
                <w:b/>
                <w:sz w:val="12"/>
                <w:szCs w:val="14"/>
                <w:lang w:val="en"/>
              </w:rPr>
            </w:pPr>
          </w:p>
        </w:tc>
        <w:tc>
          <w:tcPr>
            <w:tcW w:w="1559" w:type="dxa"/>
            <w:tcBorders>
              <w:left w:val="single" w:sz="4" w:space="0" w:color="auto"/>
            </w:tcBorders>
            <w:shd w:val="clear" w:color="auto" w:fill="FFFFFF" w:themeFill="background1"/>
          </w:tcPr>
          <w:p w14:paraId="499A3BCD" w14:textId="3E6991DB" w:rsidR="004B6472" w:rsidRPr="004B6472" w:rsidRDefault="004B6472" w:rsidP="004B6472">
            <w:pPr>
              <w:pStyle w:val="NormaleWeb"/>
              <w:spacing w:before="60" w:after="60"/>
              <w:rPr>
                <w:b/>
                <w:sz w:val="12"/>
                <w:szCs w:val="14"/>
                <w:highlight w:val="yellow"/>
                <w:lang w:val="en"/>
              </w:rPr>
            </w:pPr>
            <w:r w:rsidRPr="004B6472">
              <w:rPr>
                <w:b/>
                <w:sz w:val="12"/>
                <w:szCs w:val="14"/>
                <w:highlight w:val="yellow"/>
                <w:lang w:val="en"/>
              </w:rPr>
              <w:t>???</w:t>
            </w:r>
          </w:p>
        </w:tc>
        <w:tc>
          <w:tcPr>
            <w:tcW w:w="1701" w:type="dxa"/>
            <w:shd w:val="clear" w:color="auto" w:fill="FFFFFF" w:themeFill="background1"/>
          </w:tcPr>
          <w:p w14:paraId="3CF4F58C" w14:textId="77777777" w:rsidR="004B6472" w:rsidRPr="00445B03" w:rsidRDefault="004B6472" w:rsidP="004B6472">
            <w:pPr>
              <w:pStyle w:val="NormaleWeb"/>
              <w:spacing w:before="60" w:after="60"/>
              <w:rPr>
                <w:b/>
                <w:sz w:val="12"/>
                <w:szCs w:val="14"/>
                <w:lang w:val="en"/>
              </w:rPr>
            </w:pPr>
          </w:p>
        </w:tc>
        <w:tc>
          <w:tcPr>
            <w:tcW w:w="1701" w:type="dxa"/>
          </w:tcPr>
          <w:p w14:paraId="1C7CE00A" w14:textId="77777777" w:rsidR="004B6472" w:rsidRPr="00270EF5" w:rsidRDefault="004B6472" w:rsidP="004B6472">
            <w:pPr>
              <w:pStyle w:val="NormaleWeb"/>
              <w:spacing w:before="60" w:after="60"/>
              <w:rPr>
                <w:b/>
                <w:sz w:val="12"/>
                <w:szCs w:val="14"/>
                <w:lang w:val="en"/>
              </w:rPr>
            </w:pPr>
          </w:p>
        </w:tc>
        <w:tc>
          <w:tcPr>
            <w:tcW w:w="1701" w:type="dxa"/>
            <w:shd w:val="clear" w:color="auto" w:fill="ED7D31" w:themeFill="accent2"/>
          </w:tcPr>
          <w:p w14:paraId="7DABB3D9" w14:textId="77777777" w:rsidR="004B6472" w:rsidRPr="00780709" w:rsidRDefault="00B702B7" w:rsidP="004B6472">
            <w:pPr>
              <w:pStyle w:val="NormaleWeb"/>
              <w:spacing w:before="60" w:after="60"/>
              <w:rPr>
                <w:rFonts w:eastAsiaTheme="minorEastAsia"/>
                <w:b/>
                <w:bCs/>
                <w:kern w:val="24"/>
                <w:sz w:val="12"/>
                <w:szCs w:val="14"/>
              </w:rPr>
            </w:pPr>
            <w:hyperlink r:id="rId57" w:history="1">
              <w:r w:rsidR="004B6472" w:rsidRPr="00780709">
                <w:rPr>
                  <w:rStyle w:val="Collegamentoipertestuale"/>
                  <w:rFonts w:eastAsiaTheme="minorEastAsia"/>
                  <w:b/>
                  <w:bCs/>
                  <w:color w:val="auto"/>
                  <w:kern w:val="24"/>
                  <w:sz w:val="12"/>
                  <w:szCs w:val="14"/>
                </w:rPr>
                <w:t xml:space="preserve">US Core </w:t>
              </w:r>
            </w:hyperlink>
            <w:hyperlink r:id="rId58" w:history="1">
              <w:r w:rsidR="004B6472" w:rsidRPr="00780709">
                <w:rPr>
                  <w:rStyle w:val="Collegamentoipertestuale"/>
                  <w:rFonts w:eastAsiaTheme="minorEastAsia"/>
                  <w:b/>
                  <w:bCs/>
                  <w:color w:val="auto"/>
                  <w:kern w:val="24"/>
                  <w:sz w:val="12"/>
                  <w:szCs w:val="14"/>
                </w:rPr>
                <w:t>Result</w:t>
              </w:r>
            </w:hyperlink>
            <w:hyperlink r:id="rId59" w:history="1">
              <w:r w:rsidR="004B6472" w:rsidRPr="00780709">
                <w:rPr>
                  <w:rStyle w:val="Collegamentoipertestuale"/>
                  <w:rFonts w:eastAsiaTheme="minorEastAsia"/>
                  <w:b/>
                  <w:bCs/>
                  <w:color w:val="auto"/>
                  <w:kern w:val="24"/>
                  <w:sz w:val="12"/>
                  <w:szCs w:val="14"/>
                </w:rPr>
                <w:t xml:space="preserve"> Observation</w:t>
              </w:r>
            </w:hyperlink>
          </w:p>
        </w:tc>
      </w:tr>
    </w:tbl>
    <w:p w14:paraId="09D38FC5" w14:textId="41A9A77E" w:rsidR="007977A7" w:rsidRPr="007977A7" w:rsidRDefault="007977A7" w:rsidP="00026B62">
      <w:pPr>
        <w:pStyle w:val="NormaleWeb"/>
        <w:rPr>
          <w:i/>
        </w:rPr>
      </w:pPr>
    </w:p>
    <w:p w14:paraId="248B6711" w14:textId="77777777" w:rsidR="007977A7" w:rsidRDefault="007977A7" w:rsidP="00026B62">
      <w:pPr>
        <w:pStyle w:val="NormaleWeb"/>
        <w:rPr>
          <w:i/>
          <w:lang w:val="en"/>
        </w:rPr>
      </w:pPr>
    </w:p>
    <w:p w14:paraId="11479D18" w14:textId="4D078338" w:rsidR="002D4C7B" w:rsidRDefault="007F115C" w:rsidP="00026B62">
      <w:pPr>
        <w:pStyle w:val="NormaleWeb"/>
        <w:rPr>
          <w:b/>
          <w:i/>
          <w:lang w:val="en"/>
        </w:rPr>
      </w:pPr>
      <w:r w:rsidRPr="002D4C7B">
        <w:rPr>
          <w:b/>
          <w:i/>
          <w:lang w:val="en"/>
        </w:rPr>
        <w:t>QEDm_00</w:t>
      </w:r>
      <w:r w:rsidR="002D4C7B">
        <w:rPr>
          <w:b/>
          <w:i/>
          <w:lang w:val="en"/>
        </w:rPr>
        <w:t>9</w:t>
      </w:r>
      <w:r w:rsidRPr="002D4C7B">
        <w:rPr>
          <w:b/>
          <w:i/>
          <w:lang w:val="en"/>
        </w:rPr>
        <w:t>; QED retirement</w:t>
      </w:r>
    </w:p>
    <w:p w14:paraId="5F096C78" w14:textId="63950D84" w:rsidR="002D4C7B" w:rsidRPr="00E459FB" w:rsidRDefault="002D4C7B" w:rsidP="00DE0F49">
      <w:pPr>
        <w:pStyle w:val="NormaleWeb"/>
        <w:ind w:left="284"/>
        <w:rPr>
          <w:i/>
          <w:lang w:val="en"/>
        </w:rPr>
      </w:pPr>
      <w:r w:rsidRPr="00E459FB">
        <w:rPr>
          <w:i/>
          <w:lang w:val="en"/>
        </w:rPr>
        <w:t>Comments:</w:t>
      </w:r>
    </w:p>
    <w:p w14:paraId="667188E5" w14:textId="11D025AB" w:rsidR="002D7D79" w:rsidRDefault="002D4C7B" w:rsidP="00DE0F49">
      <w:pPr>
        <w:pStyle w:val="NormaleWeb"/>
        <w:ind w:left="284"/>
        <w:rPr>
          <w:ins w:id="23" w:author="Fabio Buti" w:date="2017-03-22T12:49:00Z"/>
          <w:i/>
          <w:lang w:val="en"/>
        </w:rPr>
      </w:pPr>
      <w:r w:rsidRPr="002D4C7B">
        <w:rPr>
          <w:i/>
          <w:lang w:val="en"/>
        </w:rPr>
        <w:sym w:font="Wingdings" w:char="F0E0"/>
      </w:r>
      <w:r w:rsidR="007F115C" w:rsidRPr="002D4C7B">
        <w:rPr>
          <w:i/>
          <w:lang w:val="en"/>
        </w:rPr>
        <w:t xml:space="preserve"> </w:t>
      </w:r>
      <w:r w:rsidRPr="002D4C7B">
        <w:rPr>
          <w:i/>
          <w:lang w:val="en"/>
        </w:rPr>
        <w:t xml:space="preserve">it </w:t>
      </w:r>
      <w:r w:rsidR="007F115C" w:rsidRPr="002D4C7B">
        <w:rPr>
          <w:i/>
          <w:lang w:val="en"/>
        </w:rPr>
        <w:t>may be considered, but the timing is independent of QEDm completion.</w:t>
      </w:r>
    </w:p>
    <w:p w14:paraId="36358639" w14:textId="665DB461" w:rsidR="00BB556A" w:rsidRDefault="00BB556A" w:rsidP="00DE0F49">
      <w:pPr>
        <w:pStyle w:val="NormaleWeb"/>
        <w:ind w:left="284"/>
        <w:rPr>
          <w:ins w:id="24" w:author="Fabio Buti" w:date="2017-03-22T12:49:00Z"/>
          <w:i/>
          <w:lang w:val="en"/>
        </w:rPr>
      </w:pPr>
    </w:p>
    <w:p w14:paraId="23EDCB22" w14:textId="29EA7DEE" w:rsidR="002D7D79" w:rsidRPr="00F95E90" w:rsidRDefault="002D7D79" w:rsidP="00026B62">
      <w:pPr>
        <w:pStyle w:val="NormaleWeb"/>
        <w:rPr>
          <w:i/>
          <w:lang w:val="en"/>
        </w:rPr>
      </w:pPr>
    </w:p>
    <w:p w14:paraId="6B06AF35" w14:textId="77777777" w:rsidR="00CF283F" w:rsidRPr="00F95E90" w:rsidRDefault="00CF283F" w:rsidP="008616CB">
      <w:pPr>
        <w:pStyle w:val="Titolo2"/>
        <w:numPr>
          <w:ilvl w:val="0"/>
          <w:numId w:val="0"/>
        </w:numPr>
        <w:rPr>
          <w:noProof w:val="0"/>
        </w:rPr>
      </w:pPr>
      <w:bookmarkStart w:id="25" w:name="_Toc477954858"/>
      <w:bookmarkStart w:id="26" w:name="_Toc473170357"/>
      <w:bookmarkStart w:id="27" w:name="_Toc504625754"/>
      <w:r w:rsidRPr="00F95E90">
        <w:rPr>
          <w:noProof w:val="0"/>
        </w:rPr>
        <w:lastRenderedPageBreak/>
        <w:t>Closed Issues</w:t>
      </w:r>
      <w:bookmarkEnd w:id="25"/>
    </w:p>
    <w:p w14:paraId="0C1C5E27" w14:textId="77777777" w:rsidR="00602EBB" w:rsidRDefault="00602EBB" w:rsidP="00602EBB">
      <w:pPr>
        <w:spacing w:before="240"/>
        <w:rPr>
          <w:b/>
          <w:i/>
        </w:rPr>
      </w:pPr>
      <w:r w:rsidRPr="00F95E90">
        <w:rPr>
          <w:b/>
          <w:i/>
        </w:rPr>
        <w:t xml:space="preserve">QEDm_001: </w:t>
      </w:r>
      <w:r>
        <w:rPr>
          <w:b/>
          <w:i/>
        </w:rPr>
        <w:t xml:space="preserve">Agree on the list of requirements for QEDm by comparing with QED </w:t>
      </w:r>
    </w:p>
    <w:p w14:paraId="2E04D4C7" w14:textId="1CD6EF56" w:rsidR="00B41025" w:rsidRDefault="006F3EF5" w:rsidP="00DE0F49">
      <w:pPr>
        <w:spacing w:before="240" w:after="240"/>
        <w:ind w:left="284"/>
        <w:rPr>
          <w:b/>
          <w:i/>
        </w:rPr>
      </w:pPr>
      <w:r>
        <w:rPr>
          <w:i/>
        </w:rPr>
        <w:t>Considerations</w:t>
      </w:r>
      <w:r w:rsidR="00602EBB">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40770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40770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QEDm</w:t>
            </w:r>
          </w:p>
        </w:tc>
      </w:tr>
      <w:tr w:rsidR="00407708" w:rsidRPr="0040770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 </w:t>
            </w:r>
            <w:r w:rsidRPr="00407708">
              <w:rPr>
                <w:rFonts w:ascii="Arial" w:hAnsi="Arial" w:cs="Arial"/>
                <w:b/>
                <w:bCs/>
                <w:sz w:val="16"/>
                <w:u w:val="single"/>
              </w:rPr>
              <w:t>listing</w:t>
            </w:r>
            <w:r w:rsidRPr="00407708">
              <w:rPr>
                <w:rFonts w:ascii="Arial" w:hAnsi="Arial" w:cs="Arial"/>
                <w:b/>
                <w:bCs/>
                <w:sz w:val="16"/>
              </w:rPr>
              <w:t xml:space="preserve"> of P</w:t>
            </w:r>
            <w:r w:rsidR="00187D73">
              <w:rPr>
                <w:rFonts w:ascii="Arial" w:hAnsi="Arial" w:cs="Arial"/>
                <w:b/>
                <w:bCs/>
                <w:sz w:val="16"/>
              </w:rPr>
              <w:t>roblems</w:t>
            </w:r>
            <w:r w:rsidRPr="00407708">
              <w:rPr>
                <w:rFonts w:ascii="Arial" w:hAnsi="Arial" w:cs="Arial"/>
                <w:b/>
                <w:bCs/>
                <w:sz w:val="16"/>
              </w:rPr>
              <w:t>, Med</w:t>
            </w:r>
            <w:r w:rsidR="00187D73">
              <w:rPr>
                <w:rFonts w:ascii="Arial" w:hAnsi="Arial" w:cs="Arial"/>
                <w:b/>
                <w:bCs/>
                <w:sz w:val="16"/>
              </w:rPr>
              <w:t>ications</w:t>
            </w:r>
            <w:r w:rsidRPr="0040770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r>
      <w:tr w:rsidR="00407708" w:rsidRPr="0040770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listing</w:t>
            </w:r>
            <w:r w:rsidRPr="0040770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r>
      <w:tr w:rsidR="00407708" w:rsidRPr="0040770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listing</w:t>
            </w:r>
            <w:r w:rsidRPr="00407708">
              <w:rPr>
                <w:rFonts w:ascii="Arial" w:hAnsi="Arial" w:cs="Arial"/>
                <w:b/>
                <w:bCs/>
                <w:sz w:val="16"/>
              </w:rPr>
              <w:t xml:space="preserve"> of add</w:t>
            </w:r>
            <w:r w:rsidR="00187D73">
              <w:rPr>
                <w:rFonts w:ascii="Arial" w:hAnsi="Arial" w:cs="Arial"/>
                <w:b/>
                <w:bCs/>
                <w:sz w:val="16"/>
              </w:rPr>
              <w:t>i</w:t>
            </w:r>
            <w:r w:rsidRPr="00407708">
              <w:rPr>
                <w:rFonts w:ascii="Arial" w:hAnsi="Arial" w:cs="Arial"/>
                <w:b/>
                <w:bCs/>
                <w:sz w:val="16"/>
              </w:rPr>
              <w:t>t</w:t>
            </w:r>
            <w:r w:rsidR="00187D73">
              <w:rPr>
                <w:rFonts w:ascii="Arial" w:hAnsi="Arial" w:cs="Arial"/>
                <w:b/>
                <w:bCs/>
                <w:sz w:val="16"/>
              </w:rPr>
              <w:t>iona</w:t>
            </w:r>
            <w:r w:rsidRPr="0040770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407708" w:rsidRDefault="00407708" w:rsidP="00407708">
            <w:pPr>
              <w:pStyle w:val="AuthorInstructions"/>
              <w:spacing w:before="40" w:after="40"/>
              <w:rPr>
                <w:rFonts w:ascii="Arial" w:hAnsi="Arial" w:cs="Arial"/>
                <w:b/>
                <w:sz w:val="16"/>
                <w:highlight w:val="yellow"/>
                <w:lang w:val="it-IT"/>
              </w:rPr>
            </w:pPr>
            <w:r w:rsidRPr="00407708">
              <w:rPr>
                <w:rFonts w:ascii="Arial" w:hAnsi="Arial" w:cs="Arial"/>
                <w:b/>
                <w:sz w:val="16"/>
                <w:highlight w:val="yellow"/>
              </w:rPr>
              <w:t>Yes, almost</w:t>
            </w:r>
          </w:p>
        </w:tc>
      </w:tr>
      <w:tr w:rsidR="00407708" w:rsidRPr="0040770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 xml:space="preserve">access </w:t>
            </w:r>
            <w:r w:rsidRPr="0040770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407708" w:rsidRDefault="00407708" w:rsidP="00407708">
            <w:pPr>
              <w:pStyle w:val="AuthorInstructions"/>
              <w:spacing w:before="40" w:after="40"/>
              <w:rPr>
                <w:rFonts w:ascii="Arial" w:hAnsi="Arial" w:cs="Arial"/>
                <w:b/>
                <w:sz w:val="16"/>
                <w:highlight w:val="yellow"/>
                <w:lang w:val="it-IT"/>
              </w:rPr>
            </w:pPr>
            <w:r w:rsidRPr="00407708">
              <w:rPr>
                <w:rFonts w:ascii="Arial" w:hAnsi="Arial" w:cs="Arial"/>
                <w:b/>
                <w:sz w:val="16"/>
                <w:highlight w:val="yellow"/>
              </w:rPr>
              <w:t>Maybe</w:t>
            </w:r>
          </w:p>
        </w:tc>
      </w:tr>
      <w:tr w:rsidR="00407708" w:rsidRPr="0040770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Id</w:t>
            </w:r>
            <w:r w:rsidR="00E81983">
              <w:rPr>
                <w:rFonts w:ascii="Arial" w:hAnsi="Arial" w:cs="Arial"/>
                <w:b/>
                <w:bCs/>
                <w:sz w:val="16"/>
              </w:rPr>
              <w:t xml:space="preserve">entifies source documents from </w:t>
            </w:r>
            <w:r w:rsidRPr="0040770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70C2E70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 xml:space="preserve">Yes </w:t>
            </w:r>
            <w:r>
              <w:rPr>
                <w:rFonts w:ascii="Arial" w:hAnsi="Arial" w:cs="Arial"/>
                <w:b/>
                <w:sz w:val="16"/>
              </w:rPr>
              <w:br/>
            </w:r>
            <w:r w:rsidRPr="00D2652A">
              <w:rPr>
                <w:rFonts w:ascii="Arial Narrow" w:hAnsi="Arial Narrow" w:cs="Arial"/>
                <w:b/>
                <w:sz w:val="16"/>
                <w:highlight w:val="yellow"/>
              </w:rPr>
              <w:t>(Confirm if in QED response transaction</w:t>
            </w:r>
            <w:r w:rsidRPr="009A2AD7">
              <w:rPr>
                <w:rFonts w:ascii="Arial Narrow" w:hAnsi="Arial Narrow" w:cs="Arial"/>
                <w:b/>
                <w:sz w:val="16"/>
                <w:highlight w:val="yellow"/>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Yes</w:t>
            </w:r>
          </w:p>
        </w:tc>
      </w:tr>
      <w:tr w:rsidR="00407708" w:rsidRPr="0040770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Yes</w:t>
            </w:r>
          </w:p>
        </w:tc>
      </w:tr>
      <w:tr w:rsidR="00407708" w:rsidRPr="0040770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D2652A" w:rsidRDefault="00407708" w:rsidP="00407708">
            <w:pPr>
              <w:pStyle w:val="AuthorInstructions"/>
              <w:spacing w:before="40" w:after="40"/>
              <w:rPr>
                <w:rFonts w:ascii="Arial" w:hAnsi="Arial" w:cs="Arial"/>
                <w:b/>
                <w:sz w:val="16"/>
              </w:rPr>
            </w:pPr>
            <w:r w:rsidRPr="00D2652A">
              <w:rPr>
                <w:rFonts w:ascii="Arial" w:hAnsi="Arial" w:cs="Arial"/>
                <w:b/>
                <w:sz w:val="16"/>
              </w:rPr>
              <w:t xml:space="preserve">No </w:t>
            </w:r>
          </w:p>
          <w:p w14:paraId="07FC9140" w14:textId="6EFC37F1" w:rsidR="00407708" w:rsidRPr="00407708" w:rsidRDefault="00407708" w:rsidP="00407708">
            <w:pPr>
              <w:pStyle w:val="AuthorInstructions"/>
              <w:spacing w:before="40" w:after="40"/>
              <w:rPr>
                <w:rFonts w:ascii="Arial" w:hAnsi="Arial" w:cs="Arial"/>
                <w:b/>
                <w:sz w:val="16"/>
                <w:lang w:val="it-IT"/>
              </w:rPr>
            </w:pPr>
            <w:r w:rsidRPr="00D2652A">
              <w:rPr>
                <w:rFonts w:ascii="Arial Narrow" w:hAnsi="Arial Narrow" w:cs="Arial"/>
                <w:b/>
                <w:sz w:val="16"/>
                <w:highlight w:val="yellow"/>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2DBA49E8" w:rsidR="00407708" w:rsidRPr="00407708" w:rsidRDefault="00407708" w:rsidP="00407708">
            <w:pPr>
              <w:pStyle w:val="AuthorInstructions"/>
              <w:spacing w:before="40" w:after="40"/>
              <w:rPr>
                <w:rFonts w:ascii="Arial" w:hAnsi="Arial" w:cs="Arial"/>
                <w:b/>
                <w:sz w:val="16"/>
              </w:rPr>
            </w:pPr>
            <w:r w:rsidRPr="00E81983">
              <w:rPr>
                <w:rFonts w:ascii="Arial" w:hAnsi="Arial" w:cs="Arial"/>
                <w:b/>
                <w:sz w:val="16"/>
              </w:rPr>
              <w:t>No</w:t>
            </w:r>
            <w:r w:rsidR="00E81983">
              <w:rPr>
                <w:rFonts w:ascii="Arial" w:hAnsi="Arial" w:cs="Arial"/>
                <w:b/>
                <w:sz w:val="16"/>
              </w:rPr>
              <w:t xml:space="preserve"> </w:t>
            </w:r>
            <w:r w:rsidRPr="00407708">
              <w:rPr>
                <w:rFonts w:ascii="Arial" w:hAnsi="Arial" w:cs="Arial"/>
                <w:b/>
                <w:sz w:val="16"/>
                <w:highlight w:val="yellow"/>
              </w:rPr>
              <w:t>?</w:t>
            </w:r>
            <w:r w:rsidRPr="00407708">
              <w:rPr>
                <w:rFonts w:ascii="Arial" w:hAnsi="Arial" w:cs="Arial"/>
                <w:b/>
                <w:sz w:val="16"/>
              </w:rPr>
              <w:t xml:space="preserve"> </w:t>
            </w:r>
            <w:r>
              <w:rPr>
                <w:rFonts w:ascii="Arial" w:hAnsi="Arial" w:cs="Arial"/>
                <w:b/>
                <w:sz w:val="16"/>
              </w:rPr>
              <w:br/>
              <w:t>(</w:t>
            </w:r>
            <w:r w:rsidRPr="00407708">
              <w:rPr>
                <w:rFonts w:ascii="Arial" w:hAnsi="Arial" w:cs="Arial"/>
                <w:b/>
                <w:sz w:val="16"/>
              </w:rPr>
              <w:t>not with RECON</w:t>
            </w:r>
            <w:r>
              <w:rPr>
                <w:rFonts w:ascii="Arial" w:hAnsi="Arial"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No</w:t>
            </w:r>
            <w:r>
              <w:rPr>
                <w:rFonts w:ascii="Arial" w:hAnsi="Arial" w:cs="Arial"/>
                <w:b/>
                <w:sz w:val="16"/>
              </w:rPr>
              <w:t>, t</w:t>
            </w:r>
            <w:r w:rsidRPr="00407708">
              <w:rPr>
                <w:rFonts w:ascii="Arial" w:hAnsi="Arial" w:cs="Arial"/>
                <w:b/>
                <w:sz w:val="16"/>
              </w:rPr>
              <w: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ins w:id="28" w:author="Fabio Buti" w:date="2017-03-22T13:17:00Z"/>
          <w:b/>
          <w:i/>
        </w:rPr>
      </w:pPr>
      <w:ins w:id="29" w:author="Fabio Buti" w:date="2017-03-22T13:17:00Z">
        <w:r>
          <w:rPr>
            <w:b/>
            <w:i/>
          </w:rPr>
          <w:t xml:space="preserve">QEDm_002: </w:t>
        </w:r>
        <w:r w:rsidRPr="00BD2EAA">
          <w:rPr>
            <w:b/>
            <w:i/>
          </w:rPr>
          <w:t>Scope Listing of Data Elements</w:t>
        </w:r>
      </w:ins>
    </w:p>
    <w:p w14:paraId="52A249AF" w14:textId="77777777" w:rsidR="0036003D" w:rsidRPr="00B7144F" w:rsidRDefault="0036003D" w:rsidP="0036003D">
      <w:pPr>
        <w:spacing w:before="60" w:after="60"/>
        <w:ind w:left="284"/>
        <w:rPr>
          <w:ins w:id="30" w:author="Fabio Buti" w:date="2017-03-22T13:17:00Z"/>
          <w:i/>
        </w:rPr>
      </w:pPr>
      <w:ins w:id="31" w:author="Fabio Buti" w:date="2017-03-22T13:17:00Z">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ins>
    </w:p>
    <w:p w14:paraId="36F1A30E" w14:textId="77777777" w:rsidR="0036003D" w:rsidRPr="00B7144F" w:rsidRDefault="0036003D" w:rsidP="0036003D">
      <w:pPr>
        <w:numPr>
          <w:ilvl w:val="0"/>
          <w:numId w:val="16"/>
        </w:numPr>
        <w:spacing w:before="60" w:after="60"/>
        <w:rPr>
          <w:ins w:id="32" w:author="Fabio Buti" w:date="2017-03-22T13:17:00Z"/>
          <w:i/>
        </w:rPr>
      </w:pPr>
      <w:ins w:id="33" w:author="Fabio Buti" w:date="2017-03-22T13:17:00Z">
        <w:r w:rsidRPr="00B7144F">
          <w:rPr>
            <w:i/>
          </w:rPr>
          <w:t xml:space="preserve">Querying ‘named’ Lists of resources (‘Operations’) </w:t>
        </w:r>
      </w:ins>
    </w:p>
    <w:p w14:paraId="6F0930D1" w14:textId="77777777" w:rsidR="0036003D" w:rsidRPr="00B7144F" w:rsidRDefault="0036003D" w:rsidP="0036003D">
      <w:pPr>
        <w:numPr>
          <w:ilvl w:val="0"/>
          <w:numId w:val="16"/>
        </w:numPr>
        <w:spacing w:before="60" w:after="60"/>
        <w:rPr>
          <w:ins w:id="34" w:author="Fabio Buti" w:date="2017-03-22T13:17:00Z"/>
          <w:i/>
        </w:rPr>
      </w:pPr>
      <w:ins w:id="35" w:author="Fabio Buti" w:date="2017-03-22T13:17:00Z">
        <w:r w:rsidRPr="00B7144F">
          <w:rPr>
            <w:i/>
          </w:rPr>
          <w:t>Querying directly the underlying resources</w:t>
        </w:r>
      </w:ins>
    </w:p>
    <w:p w14:paraId="4EA2AEDF" w14:textId="77777777" w:rsidR="0036003D" w:rsidRDefault="0036003D" w:rsidP="0036003D">
      <w:pPr>
        <w:spacing w:before="240"/>
        <w:ind w:left="284"/>
        <w:rPr>
          <w:ins w:id="36" w:author="Fabio Buti" w:date="2017-03-22T13:17:00Z"/>
          <w:i/>
        </w:rPr>
      </w:pPr>
      <w:ins w:id="37" w:author="Fabio Buti" w:date="2017-03-22T13:17:00Z">
        <w:r>
          <w:rPr>
            <w:i/>
          </w:rPr>
          <w:t>Considerations:</w:t>
        </w:r>
      </w:ins>
    </w:p>
    <w:p w14:paraId="521B7F0C" w14:textId="77777777" w:rsidR="0036003D" w:rsidRDefault="0036003D" w:rsidP="0036003D">
      <w:pPr>
        <w:pStyle w:val="Paragrafoelenco"/>
        <w:numPr>
          <w:ilvl w:val="0"/>
          <w:numId w:val="20"/>
        </w:numPr>
        <w:ind w:left="714" w:hanging="357"/>
        <w:rPr>
          <w:ins w:id="38" w:author="Fabio Buti" w:date="2017-03-22T13:17:00Z"/>
          <w:i/>
        </w:rPr>
      </w:pPr>
      <w:ins w:id="39" w:author="Fabio Buti" w:date="2017-03-22T13:17:00Z">
        <w:r w:rsidRPr="00EE3800">
          <w:rPr>
            <w:i/>
          </w:rPr>
          <w:t xml:space="preserve">Only the support for listing Resources has sense from a clinical point of view (see Issue QEDm:001 - requirements 1,2,3) </w:t>
        </w:r>
      </w:ins>
    </w:p>
    <w:p w14:paraId="03E5C7A1" w14:textId="77777777" w:rsidR="0036003D" w:rsidRDefault="0036003D" w:rsidP="0036003D">
      <w:pPr>
        <w:pStyle w:val="Paragrafoelenco"/>
        <w:numPr>
          <w:ilvl w:val="0"/>
          <w:numId w:val="20"/>
        </w:numPr>
        <w:ind w:left="714" w:hanging="357"/>
        <w:rPr>
          <w:ins w:id="40" w:author="Fabio Buti" w:date="2017-03-22T13:17:00Z"/>
          <w:i/>
        </w:rPr>
      </w:pPr>
      <w:ins w:id="41" w:author="Fabio Buti" w:date="2017-03-22T13:17:00Z">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r w:rsidRPr="003131ED">
          <w:fldChar w:fldCharType="begin"/>
        </w:r>
        <w:r w:rsidRPr="003131ED">
          <w:instrText xml:space="preserve"> HYPERLINK "https://www.hl7.org/FHIR/2017Jan/list.html" \l "query" </w:instrText>
        </w:r>
        <w:r w:rsidRPr="003131ED">
          <w:fldChar w:fldCharType="separate"/>
        </w:r>
        <w:r w:rsidRPr="003131ED">
          <w:rPr>
            <w:rStyle w:val="Collegamentoipertestuale"/>
            <w:b/>
            <w:i/>
          </w:rPr>
          <w:t>here</w:t>
        </w:r>
        <w:r w:rsidRPr="003131ED">
          <w:rPr>
            <w:rStyle w:val="Collegamentoipertestuale"/>
            <w:b/>
            <w:i/>
          </w:rPr>
          <w:fldChar w:fldCharType="end"/>
        </w:r>
        <w:r w:rsidRPr="008C0FA6">
          <w:rPr>
            <w:i/>
          </w:rPr>
          <w:t xml:space="preserve"> for </w:t>
        </w:r>
        <w:r>
          <w:rPr>
            <w:i/>
          </w:rPr>
          <w:t>more</w:t>
        </w:r>
        <w:r w:rsidRPr="008C0FA6">
          <w:rPr>
            <w:i/>
          </w:rPr>
          <w:t xml:space="preserve"> comments</w:t>
        </w:r>
        <w:r>
          <w:rPr>
            <w:i/>
          </w:rPr>
          <w:t>)</w:t>
        </w:r>
        <w:r w:rsidRPr="008C0FA6">
          <w:rPr>
            <w:i/>
          </w:rPr>
          <w:t>.</w:t>
        </w:r>
      </w:ins>
    </w:p>
    <w:p w14:paraId="21281DEB" w14:textId="77777777" w:rsidR="0036003D" w:rsidRDefault="0036003D" w:rsidP="0036003D">
      <w:pPr>
        <w:pStyle w:val="NormaleWeb"/>
        <w:ind w:left="284"/>
        <w:rPr>
          <w:ins w:id="42" w:author="Fabio Buti" w:date="2017-03-22T13:17:00Z"/>
          <w:b/>
        </w:rPr>
      </w:pPr>
      <w:ins w:id="43" w:author="Fabio Buti" w:date="2017-03-22T13:17:00Z">
        <w:r w:rsidRPr="00DE0F49">
          <w:rPr>
            <w:b/>
            <w:i/>
          </w:rPr>
          <w:t>Resolution</w:t>
        </w:r>
        <w:r w:rsidRPr="00DE0F49">
          <w:rPr>
            <w:b/>
          </w:rPr>
          <w:t xml:space="preserve">:  </w:t>
        </w:r>
      </w:ins>
    </w:p>
    <w:p w14:paraId="21863721" w14:textId="7E92EBB3" w:rsidR="0036003D" w:rsidRPr="0036003D" w:rsidRDefault="0036003D">
      <w:pPr>
        <w:numPr>
          <w:ilvl w:val="0"/>
          <w:numId w:val="16"/>
        </w:numPr>
        <w:spacing w:before="60" w:after="60"/>
        <w:rPr>
          <w:ins w:id="44" w:author="Fabio Buti" w:date="2017-03-22T13:17:00Z"/>
          <w:b/>
          <w:i/>
        </w:rPr>
        <w:pPrChange w:id="45" w:author="Fabio Buti" w:date="2017-03-22T13:17:00Z">
          <w:pPr>
            <w:spacing w:before="240"/>
          </w:pPr>
        </w:pPrChange>
      </w:pPr>
      <w:ins w:id="46" w:author="Fabio Buti" w:date="2017-03-22T13:17:00Z">
        <w:r>
          <w:rPr>
            <w:b/>
            <w:i/>
          </w:rPr>
          <w:lastRenderedPageBreak/>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ins>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60"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6F3EF5">
      <w:pPr>
        <w:pStyle w:val="AuthorInstructions"/>
        <w:numPr>
          <w:ilvl w:val="0"/>
          <w:numId w:val="40"/>
        </w:numPr>
        <w:rPr>
          <w:b/>
          <w:bCs/>
        </w:rPr>
      </w:pPr>
      <w:r w:rsidRPr="00DE0F49">
        <w:rPr>
          <w:b/>
          <w:bCs/>
        </w:rPr>
        <w:t>try to replicate QED functionalities according to the query strategy adopted.</w:t>
      </w:r>
    </w:p>
    <w:p w14:paraId="6EDC9BB1" w14:textId="77777777" w:rsidR="00827F35" w:rsidRPr="00407708" w:rsidRDefault="00827F35" w:rsidP="00F95E90">
      <w:pPr>
        <w:pStyle w:val="AuthorInstructions"/>
        <w:rPr>
          <w:b/>
          <w:szCs w:val="24"/>
        </w:rPr>
      </w:pPr>
    </w:p>
    <w:p w14:paraId="09A2B984" w14:textId="3E120C61" w:rsidR="00BA2968" w:rsidRDefault="00F95E90" w:rsidP="00F95E90">
      <w:pPr>
        <w:pStyle w:val="AuthorInstructions"/>
        <w:rPr>
          <w:b/>
          <w:szCs w:val="24"/>
        </w:rPr>
      </w:pPr>
      <w:commentRangeStart w:id="47"/>
      <w:r w:rsidRPr="00F95E90">
        <w:rPr>
          <w:b/>
          <w:szCs w:val="24"/>
        </w:rPr>
        <w:t>QEDm_00</w:t>
      </w:r>
      <w:r w:rsidR="00757AF6">
        <w:rPr>
          <w:b/>
          <w:szCs w:val="24"/>
        </w:rPr>
        <w:t>5</w:t>
      </w:r>
      <w:commentRangeEnd w:id="47"/>
      <w:r w:rsidR="007F115C">
        <w:rPr>
          <w:rStyle w:val="Rimandocommento"/>
          <w:i w:val="0"/>
        </w:rPr>
        <w:commentReference w:id="47"/>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lastRenderedPageBreak/>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w:t>
      </w:r>
      <w:proofErr w:type="spellStart"/>
      <w:r>
        <w:rPr>
          <w:i/>
        </w:rPr>
        <w:t>decuplication</w:t>
      </w:r>
      <w:proofErr w:type="spellEnd"/>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 xml:space="preserve">PCC Vol.3: 6.6.B - FHIR Provenance </w:t>
      </w:r>
      <w:proofErr w:type="spellStart"/>
      <w:r w:rsidRPr="009F6919">
        <w:rPr>
          <w:i/>
          <w:lang w:val="fr-FR"/>
        </w:rPr>
        <w:t>Constraints</w:t>
      </w:r>
      <w:proofErr w:type="spellEnd"/>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61"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6F3EF5">
      <w:pPr>
        <w:pStyle w:val="Paragrafoelenco"/>
        <w:numPr>
          <w:ilvl w:val="0"/>
          <w:numId w:val="40"/>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6F3EF5">
      <w:pPr>
        <w:pStyle w:val="NormaleWeb"/>
        <w:numPr>
          <w:ilvl w:val="0"/>
          <w:numId w:val="40"/>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6F3EF5">
      <w:pPr>
        <w:pStyle w:val="Paragrafoelenco"/>
        <w:numPr>
          <w:ilvl w:val="0"/>
          <w:numId w:val="40"/>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lastRenderedPageBreak/>
        <w:t>Resolution:</w:t>
      </w:r>
    </w:p>
    <w:p w14:paraId="352FB8D4" w14:textId="409B9E46" w:rsidR="00DB200C" w:rsidRPr="00E459FB" w:rsidRDefault="00DB200C" w:rsidP="006F3EF5">
      <w:pPr>
        <w:pStyle w:val="Paragrafoelenco"/>
        <w:numPr>
          <w:ilvl w:val="0"/>
          <w:numId w:val="41"/>
        </w:numPr>
        <w:rPr>
          <w:b/>
          <w:i/>
          <w:sz w:val="22"/>
        </w:rPr>
      </w:pPr>
      <w:r w:rsidRPr="00E459FB">
        <w:rPr>
          <w:b/>
          <w:i/>
          <w:sz w:val="22"/>
        </w:rPr>
        <w:t xml:space="preserve">The original Document(s) reference(s) can be supported by the </w:t>
      </w:r>
      <w:proofErr w:type="spellStart"/>
      <w:r w:rsidRPr="00E459FB">
        <w:rPr>
          <w:b/>
          <w:i/>
          <w:sz w:val="22"/>
        </w:rPr>
        <w:t>Provenance.entity</w:t>
      </w:r>
      <w:proofErr w:type="spellEnd"/>
      <w:r w:rsidRPr="00E459FB">
        <w:rPr>
          <w:b/>
          <w:i/>
          <w:sz w:val="22"/>
        </w:rPr>
        <w:t xml:space="preserve">: </w:t>
      </w:r>
      <w:hyperlink r:id="rId62"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6F3EF5">
      <w:pPr>
        <w:pStyle w:val="Paragrafoelenco"/>
        <w:numPr>
          <w:ilvl w:val="0"/>
          <w:numId w:val="41"/>
        </w:numPr>
        <w:rPr>
          <w:b/>
          <w:i/>
          <w:sz w:val="22"/>
        </w:rPr>
      </w:pPr>
      <w:r w:rsidRPr="00E459FB">
        <w:rPr>
          <w:b/>
          <w:i/>
          <w:sz w:val="22"/>
        </w:rPr>
        <w:t xml:space="preserve">To consider also the available FHIR specifications on FHIR &amp; XDS Documents </w:t>
      </w:r>
      <w:hyperlink r:id="rId63"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w:t>
      </w:r>
      <w:proofErr w:type="spellStart"/>
      <w:r w:rsidRPr="00E459FB">
        <w:rPr>
          <w:b/>
          <w:i/>
          <w:sz w:val="22"/>
        </w:rPr>
        <w:t>DocumentReference</w:t>
      </w:r>
      <w:proofErr w:type="spellEnd"/>
      <w:r w:rsidRPr="00E459FB">
        <w:rPr>
          <w:b/>
          <w:i/>
          <w:sz w:val="22"/>
        </w:rPr>
        <w:t xml:space="preserve"> FHIR resource: </w:t>
      </w:r>
      <w:hyperlink r:id="rId64" w:history="1">
        <w:r w:rsidR="009C3F8A" w:rsidRPr="003A76F5">
          <w:rPr>
            <w:rStyle w:val="Collegamentoipertestuale"/>
            <w:sz w:val="22"/>
          </w:rPr>
          <w:t>https://www.hl7.org/FHIR/STU3</w:t>
        </w:r>
        <w:r w:rsidR="009C3F8A" w:rsidRPr="003A76F5">
          <w:rPr>
            <w:rStyle w:val="Collegamentoipertestuale"/>
            <w:sz w:val="22"/>
          </w:rPr>
          <w:t>/</w:t>
        </w:r>
        <w:r w:rsidR="009C3F8A" w:rsidRPr="003A76F5">
          <w:rPr>
            <w:rStyle w:val="Collegamentoipertestuale"/>
            <w:sz w:val="22"/>
          </w:rPr>
          <w:t>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FHIR query on “resource” (e.g. medication), add “_</w:t>
      </w:r>
      <w:proofErr w:type="spellStart"/>
      <w:r w:rsidRPr="00E459FB">
        <w:rPr>
          <w:b/>
          <w:i/>
          <w:sz w:val="22"/>
        </w:rPr>
        <w:t>revinclude</w:t>
      </w:r>
      <w:proofErr w:type="spellEnd"/>
      <w:r w:rsidRPr="00E459FB">
        <w:rPr>
          <w:b/>
          <w:i/>
          <w:sz w:val="22"/>
        </w:rPr>
        <w:t>” with “Provenance”. GET [base]/MedicationRequest?_revinclude=Provenance:target&amp;criteria...Always on the GET by client and server must support.</w:t>
      </w:r>
    </w:p>
    <w:p w14:paraId="57B5BE2D"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 xml:space="preserve">For list FHIR is an “operation” (not </w:t>
      </w:r>
      <w:proofErr w:type="spellStart"/>
      <w:r w:rsidRPr="00E459FB">
        <w:rPr>
          <w:b/>
          <w:i/>
          <w:sz w:val="22"/>
        </w:rPr>
        <w:t>RESTfull</w:t>
      </w:r>
      <w:proofErr w:type="spellEnd"/>
      <w:r w:rsidRPr="00E459FB">
        <w:rPr>
          <w:b/>
          <w:i/>
          <w:sz w:val="22"/>
        </w:rPr>
        <w:t xml:space="preserve"> GET).  Is it worth exposing “list operations” because may be perfectly reconciled.</w:t>
      </w:r>
    </w:p>
    <w:p w14:paraId="0ECED06B" w14:textId="341FCB45" w:rsidR="00DB200C"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 xml:space="preserve">Use Doc Resource versus </w:t>
      </w:r>
      <w:bookmarkStart w:id="48" w:name="_GoBack"/>
      <w:bookmarkEnd w:id="48"/>
      <w:r w:rsidRPr="00E459FB">
        <w:rPr>
          <w:b/>
          <w:i/>
          <w:sz w:val="22"/>
        </w:rPr>
        <w:t xml:space="preserve">and/or </w:t>
      </w:r>
      <w:proofErr w:type="spellStart"/>
      <w:r w:rsidRPr="00E459FB">
        <w:rPr>
          <w:b/>
          <w:i/>
          <w:sz w:val="22"/>
        </w:rPr>
        <w:t>provenence</w:t>
      </w:r>
      <w:proofErr w:type="spellEnd"/>
      <w:r w:rsidRPr="00E459FB">
        <w:rPr>
          <w:b/>
          <w:i/>
          <w:sz w:val="22"/>
        </w:rPr>
        <w:t xml:space="preserve"> resource</w:t>
      </w: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190FF045" w:rsidR="00771EC4" w:rsidRPr="00E970C5" w:rsidRDefault="007F115C" w:rsidP="00771EC4">
      <w:pPr>
        <w:pStyle w:val="Corpotesto"/>
      </w:pPr>
      <w:r w:rsidRPr="00A5269B">
        <w:rPr>
          <w:b/>
          <w:i/>
        </w:rPr>
        <w:t xml:space="preserve">Mobile Query </w:t>
      </w:r>
      <w:del w:id="49" w:author="Fabio Buti" w:date="2017-02-21T00:21:00Z">
        <w:r w:rsidRPr="00A5269B" w:rsidDel="00614495">
          <w:rPr>
            <w:b/>
            <w:i/>
          </w:rPr>
          <w:delText xml:space="preserve">for </w:delText>
        </w:r>
      </w:del>
      <w:r w:rsidRPr="00A5269B">
        <w:rPr>
          <w:b/>
          <w:i/>
        </w:rPr>
        <w:t>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50" w:name="_Toc345074648"/>
      <w:bookmarkStart w:id="51" w:name="_Toc477954859"/>
      <w:r>
        <w:rPr>
          <w:i/>
          <w:noProof w:val="0"/>
        </w:rPr>
        <w:t>Copyright Licenses</w:t>
      </w:r>
      <w:bookmarkEnd w:id="50"/>
      <w:bookmarkEnd w:id="51"/>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65"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52" w:name="_Toc473170358"/>
      <w:bookmarkStart w:id="53" w:name="_Toc504625755"/>
      <w:bookmarkStart w:id="54" w:name="_Toc530206508"/>
      <w:bookmarkStart w:id="55" w:name="_Toc1388428"/>
      <w:bookmarkStart w:id="56" w:name="_Toc1388582"/>
      <w:bookmarkStart w:id="57" w:name="_Toc1456609"/>
      <w:bookmarkStart w:id="58" w:name="_Toc37034634"/>
      <w:bookmarkStart w:id="59" w:name="_Toc38846112"/>
      <w:bookmarkEnd w:id="26"/>
      <w:bookmarkEnd w:id="27"/>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51A7B8C8" w:rsidR="00A1396E" w:rsidRPr="000E4487" w:rsidRDefault="00E90796" w:rsidP="00A1396E">
      <w:pPr>
        <w:pStyle w:val="Corpotesto"/>
      </w:pPr>
      <w:r w:rsidRPr="000E4487">
        <w:t>The Query for Existing Data for Mobile Profile (QEDm) supports dynamic queries for clinical data</w:t>
      </w:r>
      <w:r w:rsidR="005D4364">
        <w:t xml:space="preserve"> elements</w:t>
      </w:r>
      <w:commentRangeStart w:id="60"/>
      <w:r w:rsidRPr="000E4487">
        <w:t xml:space="preserve">, including </w:t>
      </w:r>
      <w:commentRangeStart w:id="61"/>
      <w:r w:rsidRPr="000E4487">
        <w:t>vital signs, problems, medications, immunizations, diagnostic results, procedures and visit history</w:t>
      </w:r>
      <w:commentRangeEnd w:id="60"/>
      <w:r w:rsidR="007F4C51">
        <w:rPr>
          <w:rStyle w:val="Rimandocommento"/>
        </w:rPr>
        <w:commentReference w:id="60"/>
      </w:r>
      <w:r w:rsidRPr="000E4487">
        <w:t>,</w:t>
      </w:r>
      <w:commentRangeEnd w:id="61"/>
      <w:r w:rsidR="00523756">
        <w:rPr>
          <w:rStyle w:val="Rimandocommento"/>
        </w:rPr>
        <w:commentReference w:id="61"/>
      </w:r>
      <w:r w:rsidRPr="000E4487">
        <w:t xml:space="preserve">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56F196A1" w14:textId="77777777" w:rsidR="003C12B7" w:rsidRPr="000E4487" w:rsidRDefault="00E90796" w:rsidP="00E90796">
      <w:pPr>
        <w:pStyle w:val="Corpotesto"/>
      </w:pPr>
      <w:r w:rsidRPr="000E4487">
        <w:t>These constraints may drive the implementer to use simpler network interface technology for data elements sharing.</w:t>
      </w:r>
      <w:r w:rsidR="003C12B7" w:rsidRPr="000E4487">
        <w:t xml:space="preserve"> </w:t>
      </w:r>
      <w:r w:rsidR="00403C4C" w:rsidRPr="000E4487">
        <w:t xml:space="preserve">The critical aspects of the ‘mobile device’ are that it is resource-constrained, has a simple programming environment (e.g., JSON, JavaScript), simple protocol stack (e.g., HTTP), and simple display functionality (e.g., HTML browser). </w:t>
      </w:r>
    </w:p>
    <w:p w14:paraId="7EAC3933" w14:textId="77777777" w:rsidR="006D229B" w:rsidRPr="000E4487" w:rsidRDefault="006D229B" w:rsidP="006D229B">
      <w:pPr>
        <w:pStyle w:val="Corpotesto"/>
      </w:pPr>
      <w:r w:rsidRPr="000E4487">
        <w:t xml:space="preserve">The </w:t>
      </w:r>
      <w:r w:rsidR="00E90796" w:rsidRPr="000E4487">
        <w:t xml:space="preserve">Query for Existing Data for Mobile Profile (QEDm)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Pr="000E4487">
        <w:t xml:space="preserve"> so that deployment of mobile applications is more consistent and reusable. </w:t>
      </w:r>
    </w:p>
    <w:p w14:paraId="407CA513" w14:textId="77777777" w:rsidR="00931C56" w:rsidRPr="006C35B9" w:rsidRDefault="00931C56" w:rsidP="00931C56">
      <w:pPr>
        <w:pStyle w:val="Titolo2"/>
        <w:numPr>
          <w:ilvl w:val="0"/>
          <w:numId w:val="0"/>
        </w:numPr>
        <w:rPr>
          <w:noProof w:val="0"/>
          <w:sz w:val="24"/>
        </w:rPr>
      </w:pPr>
      <w:bookmarkStart w:id="62" w:name="_Toc201470984"/>
      <w:bookmarkStart w:id="63" w:name="_Toc206647239"/>
      <w:bookmarkStart w:id="64" w:name="_Toc465167698"/>
      <w:bookmarkStart w:id="65" w:name="_Toc477954860"/>
      <w:r w:rsidRPr="006C35B9">
        <w:rPr>
          <w:noProof w:val="0"/>
          <w:sz w:val="24"/>
        </w:rPr>
        <w:t>Classification of Information</w:t>
      </w:r>
      <w:bookmarkEnd w:id="62"/>
      <w:bookmarkEnd w:id="63"/>
      <w:bookmarkEnd w:id="64"/>
      <w:bookmarkEnd w:id="65"/>
    </w:p>
    <w:p w14:paraId="08D5919D" w14:textId="178FB08B" w:rsidR="00023F46" w:rsidRPr="003E1C04" w:rsidRDefault="00023F46" w:rsidP="00023F46">
      <w:pPr>
        <w:pStyle w:val="Corpotesto"/>
      </w:pPr>
      <w:r w:rsidRPr="003E1C04">
        <w:t>QEDm Profile leverage</w:t>
      </w:r>
      <w:r w:rsidR="0051452A">
        <w:t>s</w:t>
      </w:r>
      <w:r w:rsidRPr="003E1C04">
        <w:t xml:space="preserve"> the data elements concepts from the QED</w:t>
      </w:r>
      <w:r w:rsidR="00A8087C">
        <w:t xml:space="preserve"> information</w:t>
      </w:r>
      <w:r w:rsidRPr="003E1C04">
        <w:t xml:space="preserve"> classification, but simplifies the technology requirements for access by mobile </w:t>
      </w:r>
      <w:r w:rsidR="00A8087C">
        <w:t>application</w:t>
      </w:r>
      <w:r w:rsidR="0051452A">
        <w:t>s</w:t>
      </w:r>
      <w:r w:rsidRPr="003E1C04">
        <w:t xml:space="preserve">. </w:t>
      </w:r>
    </w:p>
    <w:p w14:paraId="043FE0FF" w14:textId="5C216A65" w:rsidR="00931C56" w:rsidRDefault="00931C56" w:rsidP="00023F46">
      <w:r w:rsidRPr="003E1C04">
        <w:t xml:space="preserve">The </w:t>
      </w:r>
      <w:commentRangeStart w:id="66"/>
      <w:r w:rsidR="0051452A">
        <w:t xml:space="preserve">QED </w:t>
      </w:r>
      <w:r w:rsidR="00023F46" w:rsidRPr="003E1C04">
        <w:t xml:space="preserve">information </w:t>
      </w:r>
      <w:r w:rsidRPr="003E1C04">
        <w:t>classifi</w:t>
      </w:r>
      <w:r w:rsidR="00023F46" w:rsidRPr="003E1C04">
        <w:t xml:space="preserve">cation </w:t>
      </w:r>
      <w:commentRangeEnd w:id="66"/>
      <w:r w:rsidR="0051452A">
        <w:rPr>
          <w:rStyle w:val="Rimandocommento"/>
        </w:rPr>
        <w:commentReference w:id="66"/>
      </w:r>
      <w:r w:rsidR="00023F46" w:rsidRPr="003E1C04">
        <w:t>consist</w:t>
      </w:r>
      <w:r w:rsidR="00A8522C" w:rsidRPr="003E1C04">
        <w:t>s</w:t>
      </w:r>
      <w:r w:rsidR="00023F46" w:rsidRPr="003E1C04">
        <w:t xml:space="preserve"> of</w:t>
      </w:r>
      <w:r w:rsidRPr="003E1C04">
        <w:t xml:space="preserve"> </w:t>
      </w:r>
      <w:r w:rsidR="00856085">
        <w:t xml:space="preserve">the </w:t>
      </w:r>
      <w:r w:rsidR="0051452A">
        <w:t>major</w:t>
      </w:r>
      <w:r w:rsidR="0078016A">
        <w:t xml:space="preserve"> </w:t>
      </w:r>
      <w:r w:rsidRPr="003E1C04">
        <w:t xml:space="preserve">different categories </w:t>
      </w:r>
      <w:r w:rsidR="0051452A">
        <w:t>shown</w:t>
      </w:r>
      <w:r w:rsidR="00856085">
        <w:t xml:space="preserve"> by the</w:t>
      </w:r>
      <w:r w:rsidR="00A8522C" w:rsidRPr="003E1C04">
        <w:t xml:space="preserve"> table below</w:t>
      </w:r>
      <w:r w:rsidR="00856085">
        <w:t>,</w:t>
      </w:r>
      <w:r w:rsidR="00A8522C" w:rsidRPr="003E1C04">
        <w:t xml:space="preserve"> </w:t>
      </w:r>
      <w:r w:rsidRPr="003E1C04">
        <w:t>for the purpose of determining where it might be found.</w:t>
      </w:r>
      <w:r w:rsidR="00A8522C" w:rsidRPr="003E1C04">
        <w:t xml:space="preserve"> </w:t>
      </w:r>
    </w:p>
    <w:p w14:paraId="21A74984" w14:textId="77777777" w:rsidR="00931C56" w:rsidRPr="00A8522C" w:rsidRDefault="00931C56" w:rsidP="00931C56"/>
    <w:p w14:paraId="29BC0D3E" w14:textId="4FCDD75C" w:rsidR="00931C56" w:rsidRPr="003A0ABD" w:rsidRDefault="00931C56" w:rsidP="003E1C04">
      <w:pPr>
        <w:spacing w:after="240"/>
        <w:jc w:val="center"/>
        <w:rPr>
          <w:rFonts w:ascii="Arial" w:hAnsi="Arial" w:cs="Arial"/>
          <w:b/>
          <w:lang w:val="en"/>
        </w:rPr>
      </w:pPr>
      <w:r w:rsidRPr="003E1C04">
        <w:rPr>
          <w:rFonts w:ascii="Arial" w:hAnsi="Arial" w:cs="Arial"/>
          <w:b/>
          <w:lang w:val="en"/>
        </w:rPr>
        <w:t xml:space="preserve">Table X.Y </w:t>
      </w:r>
      <w:r w:rsidR="00A8522C" w:rsidRPr="003E1C04">
        <w:rPr>
          <w:rFonts w:ascii="Arial" w:hAnsi="Arial" w:cs="Arial"/>
          <w:b/>
          <w:lang w:val="en"/>
        </w:rPr>
        <w:t>–</w:t>
      </w:r>
      <w:r w:rsidRPr="003E1C04">
        <w:rPr>
          <w:rFonts w:ascii="Arial" w:hAnsi="Arial" w:cs="Arial"/>
          <w:b/>
          <w:lang w:val="en"/>
        </w:rPr>
        <w:t xml:space="preserve"> </w:t>
      </w:r>
      <w:r w:rsidR="00134A40">
        <w:rPr>
          <w:rFonts w:ascii="Arial" w:hAnsi="Arial" w:cs="Arial"/>
          <w:b/>
          <w:lang w:val="en"/>
        </w:rPr>
        <w:t>I</w:t>
      </w:r>
      <w:r w:rsidRPr="003E1C04">
        <w:rPr>
          <w:rFonts w:ascii="Arial" w:hAnsi="Arial" w:cs="Arial"/>
          <w:b/>
          <w:lang w:val="en"/>
        </w:rPr>
        <w:t xml:space="preserve">nformation </w:t>
      </w:r>
      <w:r w:rsidR="00856085">
        <w:rPr>
          <w:rFonts w:ascii="Arial" w:hAnsi="Arial" w:cs="Arial"/>
          <w:b/>
          <w:lang w:val="en"/>
        </w:rPr>
        <w:t>C</w:t>
      </w:r>
      <w:r w:rsidR="00134A40">
        <w:rPr>
          <w:rFonts w:ascii="Arial" w:hAnsi="Arial" w:cs="Arial"/>
          <w:b/>
          <w:lang w:val="en"/>
        </w:rPr>
        <w:t>lassification</w:t>
      </w: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6"/>
      </w:tblGrid>
      <w:tr w:rsidR="00134A40" w:rsidRPr="005169E6" w14:paraId="25CBD3D8" w14:textId="77777777" w:rsidTr="009F6919">
        <w:trPr>
          <w:jc w:val="center"/>
        </w:trPr>
        <w:tc>
          <w:tcPr>
            <w:tcW w:w="2122" w:type="dxa"/>
            <w:shd w:val="clear" w:color="auto" w:fill="E7E6E6"/>
            <w:vAlign w:val="center"/>
          </w:tcPr>
          <w:p w14:paraId="07DCD48C" w14:textId="77777777" w:rsidR="00134A40" w:rsidRPr="003E1C04" w:rsidRDefault="00134A40" w:rsidP="00134A40">
            <w:pPr>
              <w:pStyle w:val="NormaleWeb"/>
              <w:spacing w:before="60" w:after="60"/>
              <w:rPr>
                <w:rFonts w:ascii="Arial" w:hAnsi="Arial" w:cs="Arial"/>
                <w:b/>
                <w:sz w:val="18"/>
              </w:rPr>
            </w:pPr>
            <w:r w:rsidRPr="003E1C04">
              <w:rPr>
                <w:rFonts w:ascii="Arial" w:hAnsi="Arial" w:cs="Arial"/>
                <w:b/>
                <w:sz w:val="18"/>
              </w:rPr>
              <w:t>QED Category</w:t>
            </w:r>
          </w:p>
        </w:tc>
        <w:tc>
          <w:tcPr>
            <w:tcW w:w="6946" w:type="dxa"/>
            <w:shd w:val="clear" w:color="auto" w:fill="E7E6E6"/>
            <w:vAlign w:val="center"/>
          </w:tcPr>
          <w:p w14:paraId="3DD2C06C" w14:textId="77777777" w:rsidR="00134A40" w:rsidRPr="003E1C04" w:rsidRDefault="00134A40" w:rsidP="00134A40">
            <w:pPr>
              <w:pStyle w:val="NormaleWeb"/>
              <w:spacing w:before="60" w:after="60"/>
              <w:rPr>
                <w:rFonts w:ascii="Arial" w:hAnsi="Arial" w:cs="Arial"/>
                <w:b/>
                <w:sz w:val="18"/>
                <w:lang w:val="en"/>
              </w:rPr>
            </w:pPr>
            <w:r w:rsidRPr="003E1C04">
              <w:rPr>
                <w:rFonts w:ascii="Arial" w:hAnsi="Arial" w:cs="Arial"/>
                <w:b/>
                <w:sz w:val="18"/>
                <w:lang w:val="en"/>
              </w:rPr>
              <w:t>Description</w:t>
            </w:r>
          </w:p>
        </w:tc>
      </w:tr>
      <w:tr w:rsidR="00134A40" w:rsidRPr="005169E6" w14:paraId="5E1B8644" w14:textId="77777777" w:rsidTr="009F6919">
        <w:trPr>
          <w:jc w:val="center"/>
        </w:trPr>
        <w:tc>
          <w:tcPr>
            <w:tcW w:w="2122" w:type="dxa"/>
            <w:shd w:val="clear" w:color="auto" w:fill="auto"/>
          </w:tcPr>
          <w:p w14:paraId="178ACD67" w14:textId="77777777" w:rsidR="00134A40" w:rsidRPr="003E1C04" w:rsidRDefault="00134A40" w:rsidP="00134A40">
            <w:pPr>
              <w:pStyle w:val="NormaleWeb"/>
              <w:spacing w:before="60" w:after="60"/>
              <w:rPr>
                <w:b/>
                <w:sz w:val="18"/>
                <w:lang w:val="en"/>
              </w:rPr>
            </w:pPr>
            <w:r w:rsidRPr="003E1C04">
              <w:rPr>
                <w:b/>
                <w:sz w:val="18"/>
              </w:rPr>
              <w:t>Common Observations</w:t>
            </w:r>
          </w:p>
        </w:tc>
        <w:tc>
          <w:tcPr>
            <w:tcW w:w="6946" w:type="dxa"/>
            <w:shd w:val="clear" w:color="auto" w:fill="auto"/>
          </w:tcPr>
          <w:p w14:paraId="42F6AA48" w14:textId="77777777" w:rsidR="00134A40" w:rsidRPr="003E1C04" w:rsidRDefault="00134A40" w:rsidP="00134A40">
            <w:pPr>
              <w:pStyle w:val="NormaleWeb"/>
              <w:spacing w:before="60" w:after="60"/>
              <w:rPr>
                <w:sz w:val="18"/>
              </w:rPr>
            </w:pPr>
            <w:r w:rsidRPr="003E1C04">
              <w:rPr>
                <w:sz w:val="18"/>
              </w:rPr>
              <w:t>These are a collection of simple measurements or reported values that can be determined using simple measuring devices (e.g., Height, Weight), or which can be reported by the patient (date of last menstrual period). These measurements do NOT include anything that might be recorded as a problem, allergy, risk, or which requires interpretation, clinical decision making, or diagnostic quality equipment or procedures for performing the measurement.</w:t>
            </w:r>
          </w:p>
        </w:tc>
      </w:tr>
      <w:tr w:rsidR="00134A40" w:rsidRPr="005169E6" w14:paraId="51A6E816" w14:textId="77777777" w:rsidTr="009F6919">
        <w:trPr>
          <w:jc w:val="center"/>
        </w:trPr>
        <w:tc>
          <w:tcPr>
            <w:tcW w:w="2122" w:type="dxa"/>
            <w:shd w:val="clear" w:color="auto" w:fill="auto"/>
          </w:tcPr>
          <w:p w14:paraId="60FACBB9" w14:textId="77777777" w:rsidR="00134A40" w:rsidRPr="003E1C04" w:rsidRDefault="00134A40" w:rsidP="00134A40">
            <w:pPr>
              <w:pStyle w:val="NormaleWeb"/>
              <w:spacing w:before="60" w:after="60"/>
              <w:rPr>
                <w:b/>
                <w:sz w:val="18"/>
                <w:lang w:val="en"/>
              </w:rPr>
            </w:pPr>
            <w:r w:rsidRPr="003E1C04">
              <w:rPr>
                <w:b/>
                <w:sz w:val="18"/>
              </w:rPr>
              <w:t>Diagnostic Results</w:t>
            </w:r>
          </w:p>
        </w:tc>
        <w:tc>
          <w:tcPr>
            <w:tcW w:w="6946" w:type="dxa"/>
            <w:shd w:val="clear" w:color="auto" w:fill="auto"/>
          </w:tcPr>
          <w:p w14:paraId="10665D10" w14:textId="77777777" w:rsidR="00134A40" w:rsidRPr="003E1C04" w:rsidRDefault="00134A40" w:rsidP="00134A40">
            <w:pPr>
              <w:pStyle w:val="NormaleWeb"/>
              <w:spacing w:before="60" w:after="60"/>
              <w:rPr>
                <w:sz w:val="18"/>
                <w:lang w:val="en"/>
              </w:rPr>
            </w:pPr>
            <w:r w:rsidRPr="003E1C04">
              <w:rPr>
                <w:sz w:val="18"/>
                <w:lang w:val="en"/>
              </w:rPr>
              <w:t>These are a collection of observations made or performed using laboratory testing equipment, imaging procedures, vision examinations, et cetera.</w:t>
            </w:r>
          </w:p>
        </w:tc>
      </w:tr>
      <w:tr w:rsidR="00134A40" w:rsidRPr="005169E6" w14:paraId="38CD44B9" w14:textId="77777777" w:rsidTr="009F6919">
        <w:trPr>
          <w:jc w:val="center"/>
        </w:trPr>
        <w:tc>
          <w:tcPr>
            <w:tcW w:w="2122" w:type="dxa"/>
            <w:shd w:val="clear" w:color="auto" w:fill="auto"/>
          </w:tcPr>
          <w:p w14:paraId="0B227241" w14:textId="77777777" w:rsidR="00134A40" w:rsidRPr="003E1C04" w:rsidRDefault="00134A40" w:rsidP="00134A40">
            <w:pPr>
              <w:pStyle w:val="NormaleWeb"/>
              <w:spacing w:before="60" w:after="60"/>
              <w:rPr>
                <w:b/>
                <w:sz w:val="18"/>
                <w:lang w:val="en"/>
              </w:rPr>
            </w:pPr>
            <w:r w:rsidRPr="003E1C04">
              <w:rPr>
                <w:b/>
                <w:sz w:val="18"/>
                <w:lang w:val="en"/>
              </w:rPr>
              <w:t>Problems and Allergies</w:t>
            </w:r>
          </w:p>
        </w:tc>
        <w:tc>
          <w:tcPr>
            <w:tcW w:w="6946" w:type="dxa"/>
            <w:shd w:val="clear" w:color="auto" w:fill="auto"/>
          </w:tcPr>
          <w:p w14:paraId="300BB739" w14:textId="7D64BF6F" w:rsidR="00134A40" w:rsidRDefault="00134A40" w:rsidP="00134A40">
            <w:pPr>
              <w:pStyle w:val="NormaleWeb"/>
              <w:spacing w:before="60" w:after="60"/>
              <w:rPr>
                <w:sz w:val="18"/>
                <w:lang w:val="en"/>
              </w:rPr>
            </w:pPr>
            <w:r w:rsidRPr="003E1C04">
              <w:rPr>
                <w:sz w:val="18"/>
                <w:lang w:val="en"/>
              </w:rPr>
              <w:t xml:space="preserve">These are a collection of diagnoses, clinical findings, allergies, or other risk factors that are recorded for the patient. The information may be obtained from patient reports, or through clinical decision making. It includes such information as would be found in social and family history sections of clinical reports. </w:t>
            </w:r>
            <w:r w:rsidR="00D44115">
              <w:rPr>
                <w:sz w:val="18"/>
                <w:lang w:val="en"/>
              </w:rPr>
              <w:br/>
            </w:r>
            <w:r w:rsidRPr="003E1C04">
              <w:rPr>
                <w:sz w:val="18"/>
                <w:lang w:val="en"/>
              </w:rPr>
              <w:t>This classification can be further subdivided into three groups.</w:t>
            </w:r>
          </w:p>
          <w:p w14:paraId="1E325525" w14:textId="697C867C" w:rsidR="00C86339" w:rsidRDefault="00C86339" w:rsidP="009F6919">
            <w:pPr>
              <w:pStyle w:val="NormaleWeb"/>
              <w:numPr>
                <w:ilvl w:val="0"/>
                <w:numId w:val="24"/>
              </w:numPr>
              <w:spacing w:before="40" w:after="40"/>
              <w:ind w:left="322" w:hanging="284"/>
              <w:rPr>
                <w:sz w:val="18"/>
                <w:lang w:val="en"/>
              </w:rPr>
            </w:pPr>
            <w:r w:rsidRPr="00D44115">
              <w:rPr>
                <w:b/>
                <w:sz w:val="18"/>
                <w:lang w:val="en"/>
              </w:rPr>
              <w:t>Conditions</w:t>
            </w:r>
            <w:r>
              <w:rPr>
                <w:sz w:val="18"/>
                <w:lang w:val="en"/>
              </w:rPr>
              <w:t xml:space="preserve">:  </w:t>
            </w:r>
            <w:r w:rsidRPr="003E1C04">
              <w:rPr>
                <w:sz w:val="18"/>
                <w:lang w:val="en"/>
              </w:rPr>
              <w:t>collection of disease conditions for the patient.</w:t>
            </w:r>
          </w:p>
          <w:p w14:paraId="0BF9210B" w14:textId="1B6382C5" w:rsidR="00C86339" w:rsidRPr="00C86339" w:rsidRDefault="00C86339" w:rsidP="009F6919">
            <w:pPr>
              <w:pStyle w:val="NormaleWeb"/>
              <w:numPr>
                <w:ilvl w:val="0"/>
                <w:numId w:val="25"/>
              </w:numPr>
              <w:spacing w:before="40" w:after="40"/>
              <w:ind w:left="322" w:hanging="284"/>
              <w:rPr>
                <w:sz w:val="18"/>
                <w:lang w:val="en"/>
              </w:rPr>
            </w:pPr>
            <w:r w:rsidRPr="00D44115">
              <w:rPr>
                <w:b/>
                <w:sz w:val="18"/>
                <w:lang w:val="en"/>
              </w:rPr>
              <w:lastRenderedPageBreak/>
              <w:t>Intolerances</w:t>
            </w:r>
            <w:r>
              <w:rPr>
                <w:sz w:val="18"/>
                <w:lang w:val="en"/>
              </w:rPr>
              <w:t>:</w:t>
            </w:r>
            <w:r w:rsidR="00D44115">
              <w:rPr>
                <w:sz w:val="18"/>
                <w:lang w:val="en"/>
              </w:rPr>
              <w:t xml:space="preserve"> </w:t>
            </w:r>
            <w:r w:rsidR="00D44115" w:rsidRPr="003E1C04">
              <w:rPr>
                <w:sz w:val="18"/>
                <w:lang w:val="en"/>
              </w:rPr>
              <w:t>collection of observations made or performed using laboratory testing equipment, imaging procedures, vision examinations, et cetera.</w:t>
            </w:r>
          </w:p>
          <w:p w14:paraId="4385EE6C" w14:textId="4BD1BB50" w:rsidR="00C86339" w:rsidRPr="003E1C04" w:rsidRDefault="00C86339" w:rsidP="009F6919">
            <w:pPr>
              <w:pStyle w:val="NormaleWeb"/>
              <w:numPr>
                <w:ilvl w:val="0"/>
                <w:numId w:val="25"/>
              </w:numPr>
              <w:spacing w:before="40" w:after="120"/>
              <w:ind w:left="322" w:hanging="284"/>
              <w:rPr>
                <w:sz w:val="18"/>
                <w:lang w:val="en"/>
              </w:rPr>
            </w:pPr>
            <w:r w:rsidRPr="00D44115">
              <w:rPr>
                <w:b/>
                <w:sz w:val="18"/>
                <w:lang w:val="en"/>
              </w:rPr>
              <w:t>Risk Factors</w:t>
            </w:r>
            <w:r>
              <w:rPr>
                <w:sz w:val="18"/>
                <w:lang w:val="en"/>
              </w:rPr>
              <w:t>:</w:t>
            </w:r>
            <w:r w:rsidR="00D44115">
              <w:rPr>
                <w:sz w:val="18"/>
                <w:lang w:val="en"/>
              </w:rPr>
              <w:t xml:space="preserve">  </w:t>
            </w:r>
            <w:r w:rsidR="00D44115" w:rsidRPr="003E1C04">
              <w:rPr>
                <w:sz w:val="18"/>
                <w:lang w:val="en"/>
              </w:rPr>
              <w:t>collection of diagnoses, clinical findings, allergies, or other risk factors that are recorded for the patient. The information may be obtained from patient reports, or through clinical decision making. It includes such information as would be found in social and family history sections of clinical reports. This classification can be further subdivided into three groups.</w:t>
            </w:r>
          </w:p>
        </w:tc>
      </w:tr>
      <w:tr w:rsidR="00134A40" w:rsidRPr="005169E6" w14:paraId="6324F861" w14:textId="77777777" w:rsidTr="009F6919">
        <w:trPr>
          <w:trHeight w:val="584"/>
          <w:jc w:val="center"/>
        </w:trPr>
        <w:tc>
          <w:tcPr>
            <w:tcW w:w="2122" w:type="dxa"/>
            <w:shd w:val="clear" w:color="auto" w:fill="auto"/>
          </w:tcPr>
          <w:p w14:paraId="24620443" w14:textId="77777777" w:rsidR="00134A40" w:rsidRPr="003E1C04" w:rsidRDefault="00134A40" w:rsidP="00134A40">
            <w:pPr>
              <w:pStyle w:val="NormaleWeb"/>
              <w:spacing w:before="60" w:after="60"/>
              <w:rPr>
                <w:b/>
                <w:sz w:val="18"/>
                <w:lang w:val="en"/>
              </w:rPr>
            </w:pPr>
            <w:r w:rsidRPr="003E1C04">
              <w:rPr>
                <w:b/>
                <w:sz w:val="18"/>
                <w:lang w:val="en"/>
              </w:rPr>
              <w:lastRenderedPageBreak/>
              <w:t>Medications</w:t>
            </w:r>
          </w:p>
        </w:tc>
        <w:tc>
          <w:tcPr>
            <w:tcW w:w="6946" w:type="dxa"/>
            <w:shd w:val="clear" w:color="auto" w:fill="auto"/>
          </w:tcPr>
          <w:p w14:paraId="5F4A522F" w14:textId="77777777" w:rsidR="00134A40" w:rsidRPr="003E1C04" w:rsidRDefault="00134A40" w:rsidP="00134A40">
            <w:pPr>
              <w:pStyle w:val="NormaleWeb"/>
              <w:spacing w:before="60" w:after="60"/>
              <w:rPr>
                <w:sz w:val="18"/>
                <w:lang w:val="en"/>
              </w:rPr>
            </w:pPr>
            <w:r w:rsidRPr="003E1C04">
              <w:rPr>
                <w:sz w:val="18"/>
                <w:lang w:val="en"/>
              </w:rPr>
              <w:t>This is a collection of the medications that a patient is or has been taking for treatment of one or more conditions.</w:t>
            </w:r>
          </w:p>
        </w:tc>
      </w:tr>
      <w:tr w:rsidR="00134A40" w:rsidRPr="005169E6" w14:paraId="51074689" w14:textId="77777777" w:rsidTr="009F6919">
        <w:trPr>
          <w:jc w:val="center"/>
        </w:trPr>
        <w:tc>
          <w:tcPr>
            <w:tcW w:w="2122" w:type="dxa"/>
            <w:shd w:val="clear" w:color="auto" w:fill="auto"/>
          </w:tcPr>
          <w:p w14:paraId="1C599155" w14:textId="77777777" w:rsidR="00134A40" w:rsidRPr="003E1C04" w:rsidRDefault="00134A40" w:rsidP="00134A40">
            <w:pPr>
              <w:pStyle w:val="NormaleWeb"/>
              <w:spacing w:before="60" w:after="60"/>
              <w:rPr>
                <w:b/>
                <w:sz w:val="18"/>
                <w:lang w:val="en"/>
              </w:rPr>
            </w:pPr>
            <w:r w:rsidRPr="003E1C04">
              <w:rPr>
                <w:b/>
                <w:sz w:val="18"/>
                <w:lang w:val="en"/>
              </w:rPr>
              <w:t>Immunizations</w:t>
            </w:r>
          </w:p>
        </w:tc>
        <w:tc>
          <w:tcPr>
            <w:tcW w:w="6946" w:type="dxa"/>
            <w:shd w:val="clear" w:color="auto" w:fill="auto"/>
          </w:tcPr>
          <w:p w14:paraId="33293987" w14:textId="77777777" w:rsidR="00134A40" w:rsidRPr="003E1C04" w:rsidRDefault="00134A40" w:rsidP="00134A40">
            <w:pPr>
              <w:pStyle w:val="NormaleWeb"/>
              <w:spacing w:before="60" w:after="60"/>
              <w:rPr>
                <w:sz w:val="18"/>
                <w:lang w:val="en"/>
              </w:rPr>
            </w:pPr>
            <w:r w:rsidRPr="003E1C04">
              <w:rPr>
                <w:sz w:val="18"/>
                <w:lang w:val="en"/>
              </w:rPr>
              <w:t>This is a collection of immunizations that have been given, or which are planned to be given to the patient.</w:t>
            </w:r>
          </w:p>
        </w:tc>
      </w:tr>
      <w:tr w:rsidR="00134A40" w:rsidRPr="005169E6" w14:paraId="3CE7DB0E" w14:textId="77777777" w:rsidTr="009F6919">
        <w:trPr>
          <w:jc w:val="center"/>
        </w:trPr>
        <w:tc>
          <w:tcPr>
            <w:tcW w:w="2122" w:type="dxa"/>
            <w:shd w:val="clear" w:color="auto" w:fill="auto"/>
          </w:tcPr>
          <w:p w14:paraId="1F29DC6C" w14:textId="77777777" w:rsidR="00134A40" w:rsidRPr="003E1C04" w:rsidRDefault="00134A40" w:rsidP="00134A40">
            <w:pPr>
              <w:pStyle w:val="NormaleWeb"/>
              <w:spacing w:before="60" w:after="60"/>
              <w:rPr>
                <w:b/>
                <w:sz w:val="18"/>
                <w:lang w:val="en"/>
              </w:rPr>
            </w:pPr>
            <w:r w:rsidRPr="003E1C04">
              <w:rPr>
                <w:b/>
                <w:sz w:val="18"/>
                <w:lang w:val="en"/>
              </w:rPr>
              <w:t>Professional Services</w:t>
            </w:r>
          </w:p>
        </w:tc>
        <w:tc>
          <w:tcPr>
            <w:tcW w:w="6946" w:type="dxa"/>
            <w:shd w:val="clear" w:color="auto" w:fill="auto"/>
          </w:tcPr>
          <w:p w14:paraId="23F9EF3B" w14:textId="77777777" w:rsidR="00134A40" w:rsidRPr="003E1C04" w:rsidRDefault="00134A40" w:rsidP="00134A40">
            <w:pPr>
              <w:pStyle w:val="NormaleWeb"/>
              <w:spacing w:before="60" w:after="60"/>
              <w:rPr>
                <w:sz w:val="18"/>
                <w:lang w:val="en"/>
              </w:rPr>
            </w:pPr>
            <w:r w:rsidRPr="003E1C04">
              <w:rPr>
                <w:sz w:val="18"/>
                <w:lang w:val="en"/>
              </w:rPr>
              <w:t>This is a collection of procedures and/or encounters which the patient has participated in, or is expected to participate in.</w:t>
            </w:r>
          </w:p>
        </w:tc>
      </w:tr>
      <w:tr w:rsidR="00D44115" w:rsidRPr="005169E6" w14:paraId="0211FBFF" w14:textId="77777777" w:rsidTr="00D44115">
        <w:trPr>
          <w:jc w:val="center"/>
        </w:trPr>
        <w:tc>
          <w:tcPr>
            <w:tcW w:w="2122" w:type="dxa"/>
            <w:shd w:val="clear" w:color="auto" w:fill="auto"/>
          </w:tcPr>
          <w:p w14:paraId="1D3CF9AF" w14:textId="387A0363" w:rsidR="00D44115" w:rsidRPr="00EC71C3" w:rsidRDefault="00D44115" w:rsidP="00134A40">
            <w:pPr>
              <w:pStyle w:val="NormaleWeb"/>
              <w:spacing w:before="60" w:after="60"/>
              <w:rPr>
                <w:b/>
                <w:sz w:val="18"/>
                <w:highlight w:val="yellow"/>
                <w:lang w:val="en"/>
              </w:rPr>
            </w:pPr>
            <w:r w:rsidRPr="00EC71C3">
              <w:rPr>
                <w:b/>
                <w:sz w:val="18"/>
                <w:highlight w:val="yellow"/>
                <w:lang w:val="en"/>
              </w:rPr>
              <w:t>Goals</w:t>
            </w:r>
          </w:p>
        </w:tc>
        <w:tc>
          <w:tcPr>
            <w:tcW w:w="6946" w:type="dxa"/>
            <w:shd w:val="clear" w:color="auto" w:fill="auto"/>
          </w:tcPr>
          <w:p w14:paraId="474375FB" w14:textId="4C509594" w:rsidR="00D44115" w:rsidRPr="00EC71C3" w:rsidRDefault="00D44115" w:rsidP="00134A40">
            <w:pPr>
              <w:pStyle w:val="NormaleWeb"/>
              <w:spacing w:before="60" w:after="60"/>
              <w:rPr>
                <w:sz w:val="18"/>
                <w:highlight w:val="yellow"/>
                <w:lang w:val="en"/>
              </w:rPr>
            </w:pPr>
            <w:r w:rsidRPr="00EC71C3">
              <w:rPr>
                <w:sz w:val="18"/>
                <w:highlight w:val="yellow"/>
                <w:lang w:val="en"/>
              </w:rPr>
              <w:t>This is a collection of goals, that describe the intended objective(s) for the patient</w:t>
            </w:r>
            <w:r w:rsidR="00116A42">
              <w:rPr>
                <w:sz w:val="18"/>
                <w:highlight w:val="yellow"/>
                <w:lang w:val="en"/>
              </w:rPr>
              <w:t xml:space="preserve"> (e.g.</w:t>
            </w:r>
            <w:r w:rsidRPr="00EC71C3">
              <w:rPr>
                <w:sz w:val="18"/>
                <w:highlight w:val="yellow"/>
                <w:lang w:val="en"/>
              </w:rPr>
              <w:t xml:space="preserve">,  weight loss, restoring an activity of daily living, obtaining herd immunity via immunization, meeting a process improvement objective, </w:t>
            </w:r>
            <w:proofErr w:type="spellStart"/>
            <w:r w:rsidRPr="00EC71C3">
              <w:rPr>
                <w:sz w:val="18"/>
                <w:highlight w:val="yellow"/>
                <w:lang w:val="en"/>
              </w:rPr>
              <w:t>etc</w:t>
            </w:r>
            <w:proofErr w:type="spellEnd"/>
            <w:r w:rsidR="00116A42">
              <w:rPr>
                <w:sz w:val="18"/>
                <w:highlight w:val="yellow"/>
                <w:lang w:val="en"/>
              </w:rPr>
              <w:t>)</w:t>
            </w:r>
            <w:r w:rsidRPr="00EC71C3">
              <w:rPr>
                <w:sz w:val="18"/>
                <w:highlight w:val="yellow"/>
                <w:lang w:val="en"/>
              </w:rPr>
              <w:t>.</w:t>
            </w:r>
          </w:p>
        </w:tc>
      </w:tr>
      <w:tr w:rsidR="00D44115" w:rsidRPr="005169E6" w14:paraId="398C497B" w14:textId="77777777" w:rsidTr="00D44115">
        <w:trPr>
          <w:jc w:val="center"/>
        </w:trPr>
        <w:tc>
          <w:tcPr>
            <w:tcW w:w="2122" w:type="dxa"/>
            <w:shd w:val="clear" w:color="auto" w:fill="auto"/>
          </w:tcPr>
          <w:p w14:paraId="18499395" w14:textId="4B4D2599" w:rsidR="00D44115" w:rsidRPr="003E1C04" w:rsidRDefault="00EC71C3" w:rsidP="00134A40">
            <w:pPr>
              <w:pStyle w:val="NormaleWeb"/>
              <w:spacing w:before="60" w:after="60"/>
              <w:rPr>
                <w:b/>
                <w:sz w:val="18"/>
                <w:lang w:val="en"/>
              </w:rPr>
            </w:pPr>
            <w:r w:rsidRPr="009F6919">
              <w:rPr>
                <w:b/>
                <w:sz w:val="18"/>
                <w:highlight w:val="yellow"/>
                <w:lang w:val="en"/>
              </w:rPr>
              <w:t>Devices</w:t>
            </w:r>
          </w:p>
        </w:tc>
        <w:tc>
          <w:tcPr>
            <w:tcW w:w="6946" w:type="dxa"/>
            <w:shd w:val="clear" w:color="auto" w:fill="auto"/>
          </w:tcPr>
          <w:p w14:paraId="59AF6A42" w14:textId="0374FAD1" w:rsidR="00D44115" w:rsidRPr="003E1C04" w:rsidRDefault="002F693F" w:rsidP="00134A40">
            <w:pPr>
              <w:pStyle w:val="NormaleWeb"/>
              <w:spacing w:before="60" w:after="60"/>
              <w:rPr>
                <w:sz w:val="18"/>
                <w:lang w:val="en"/>
              </w:rPr>
            </w:pPr>
            <w:r w:rsidRPr="00435C8B">
              <w:rPr>
                <w:sz w:val="18"/>
                <w:highlight w:val="yellow"/>
                <w:lang w:val="en"/>
              </w:rPr>
              <w:t xml:space="preserve">This is a collection of </w:t>
            </w:r>
            <w:r w:rsidR="00435C8B" w:rsidRPr="00435C8B">
              <w:rPr>
                <w:sz w:val="18"/>
                <w:highlight w:val="yellow"/>
                <w:lang w:val="en"/>
              </w:rPr>
              <w:t xml:space="preserve">devices </w:t>
            </w:r>
            <w:r w:rsidRPr="00435C8B">
              <w:rPr>
                <w:sz w:val="18"/>
                <w:highlight w:val="yellow"/>
                <w:lang w:val="en"/>
              </w:rPr>
              <w:t>item</w:t>
            </w:r>
            <w:r w:rsidR="00435C8B" w:rsidRPr="00435C8B">
              <w:rPr>
                <w:sz w:val="18"/>
                <w:highlight w:val="yellow"/>
                <w:lang w:val="en"/>
              </w:rPr>
              <w:t>s</w:t>
            </w:r>
            <w:r w:rsidRPr="00435C8B">
              <w:rPr>
                <w:sz w:val="18"/>
                <w:highlight w:val="yellow"/>
                <w:lang w:val="en"/>
              </w:rPr>
              <w:t xml:space="preserve"> that </w:t>
            </w:r>
            <w:r w:rsidR="00435C8B" w:rsidRPr="00435C8B">
              <w:rPr>
                <w:sz w:val="18"/>
                <w:highlight w:val="yellow"/>
                <w:lang w:val="en"/>
              </w:rPr>
              <w:t>are</w:t>
            </w:r>
            <w:r w:rsidRPr="00435C8B">
              <w:rPr>
                <w:sz w:val="18"/>
                <w:highlight w:val="yellow"/>
                <w:lang w:val="en"/>
              </w:rPr>
              <w:t xml:space="preserve">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w:t>
            </w:r>
            <w:proofErr w:type="spellStart"/>
            <w:r w:rsidRPr="00435C8B">
              <w:rPr>
                <w:sz w:val="18"/>
                <w:highlight w:val="yellow"/>
                <w:lang w:val="en"/>
              </w:rPr>
              <w:t>etc</w:t>
            </w:r>
            <w:proofErr w:type="spellEnd"/>
          </w:p>
        </w:tc>
      </w:tr>
      <w:tr w:rsidR="009F6919" w:rsidRPr="005169E6" w14:paraId="70813B0E" w14:textId="77777777" w:rsidTr="00D44115">
        <w:trPr>
          <w:jc w:val="center"/>
        </w:trPr>
        <w:tc>
          <w:tcPr>
            <w:tcW w:w="2122" w:type="dxa"/>
            <w:shd w:val="clear" w:color="auto" w:fill="auto"/>
          </w:tcPr>
          <w:p w14:paraId="5505F297" w14:textId="2C1D0E98" w:rsidR="009F6919" w:rsidRPr="009F6919" w:rsidRDefault="009F6919" w:rsidP="00134A40">
            <w:pPr>
              <w:pStyle w:val="NormaleWeb"/>
              <w:spacing w:before="60" w:after="60"/>
              <w:rPr>
                <w:b/>
                <w:sz w:val="18"/>
                <w:highlight w:val="yellow"/>
                <w:lang w:val="en"/>
              </w:rPr>
            </w:pPr>
            <w:r>
              <w:rPr>
                <w:b/>
                <w:sz w:val="18"/>
                <w:highlight w:val="yellow"/>
                <w:lang w:val="en"/>
              </w:rPr>
              <w:t>???</w:t>
            </w:r>
          </w:p>
        </w:tc>
        <w:tc>
          <w:tcPr>
            <w:tcW w:w="6946" w:type="dxa"/>
            <w:shd w:val="clear" w:color="auto" w:fill="auto"/>
          </w:tcPr>
          <w:p w14:paraId="6038722E" w14:textId="6E21B8EA" w:rsidR="009F6919" w:rsidRPr="00435C8B" w:rsidRDefault="009F6919" w:rsidP="00134A40">
            <w:pPr>
              <w:pStyle w:val="NormaleWeb"/>
              <w:spacing w:before="60" w:after="60"/>
              <w:rPr>
                <w:sz w:val="18"/>
                <w:highlight w:val="yellow"/>
                <w:lang w:val="en"/>
              </w:rPr>
            </w:pPr>
            <w:r>
              <w:rPr>
                <w:sz w:val="18"/>
                <w:highlight w:val="yellow"/>
                <w:lang w:val="en"/>
              </w:rPr>
              <w:t>?????</w:t>
            </w:r>
          </w:p>
        </w:tc>
      </w:tr>
    </w:tbl>
    <w:p w14:paraId="4E2E3159" w14:textId="1E23AB59" w:rsidR="00931C56" w:rsidRPr="00D875D3" w:rsidRDefault="00523756" w:rsidP="0051452A">
      <w:pPr>
        <w:pStyle w:val="NormaleWeb"/>
        <w:ind w:left="720"/>
        <w:rPr>
          <w:sz w:val="20"/>
        </w:rPr>
      </w:pPr>
      <w:r>
        <w:rPr>
          <w:rStyle w:val="Rimandocommento"/>
        </w:rPr>
        <w:commentReference w:id="67"/>
      </w:r>
      <w:r w:rsidR="00436941">
        <w:rPr>
          <w:rStyle w:val="Rimandocommento"/>
        </w:rPr>
        <w:commentReference w:id="68"/>
      </w:r>
      <w:r w:rsidR="0051452A" w:rsidDel="0051452A">
        <w:rPr>
          <w:highlight w:val="cyan"/>
          <w:lang w:val="en"/>
        </w:rPr>
        <w:t xml:space="preserve"> </w:t>
      </w:r>
    </w:p>
    <w:p w14:paraId="5D281299" w14:textId="77777777" w:rsidR="009037CE" w:rsidRPr="00EA3562" w:rsidRDefault="009037CE" w:rsidP="00EA3562">
      <w:pPr>
        <w:pStyle w:val="Corpotesto"/>
        <w:rPr>
          <w:highlight w:val="cyan"/>
        </w:rPr>
      </w:pPr>
    </w:p>
    <w:p w14:paraId="655E6DAB" w14:textId="77777777" w:rsidR="00A85861" w:rsidRPr="003651D9" w:rsidRDefault="00CF283F" w:rsidP="00D91815">
      <w:pPr>
        <w:pStyle w:val="Titolo2"/>
        <w:numPr>
          <w:ilvl w:val="0"/>
          <w:numId w:val="0"/>
        </w:numPr>
        <w:rPr>
          <w:noProof w:val="0"/>
        </w:rPr>
      </w:pPr>
      <w:bookmarkStart w:id="69" w:name="_Toc477954861"/>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52"/>
      <w:bookmarkEnd w:id="53"/>
      <w:bookmarkEnd w:id="54"/>
      <w:bookmarkEnd w:id="55"/>
      <w:bookmarkEnd w:id="56"/>
      <w:bookmarkEnd w:id="57"/>
      <w:bookmarkEnd w:id="58"/>
      <w:bookmarkEnd w:id="59"/>
      <w:r w:rsidR="008608EF" w:rsidRPr="003B5944">
        <w:rPr>
          <w:noProof w:val="0"/>
        </w:rPr>
        <w:t xml:space="preserve"> a</w:t>
      </w:r>
      <w:r w:rsidR="008608EF" w:rsidRPr="003651D9">
        <w:rPr>
          <w:noProof w:val="0"/>
        </w:rPr>
        <w:t>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9"/>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66"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 behindDoc="0" locked="0" layoutInCell="1" allowOverlap="1" wp14:anchorId="13C96E34" wp14:editId="11C22B64">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280035"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131594" w:rsidRPr="00070754" w:rsidRDefault="00131594"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131594" w:rsidRPr="00070754" w:rsidRDefault="00131594"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131594" w:rsidRPr="00070754" w:rsidRDefault="00131594"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131594" w:rsidRPr="00070754" w:rsidRDefault="00131594"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131594" w:rsidRPr="00070754" w:rsidRDefault="00131594"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56ED" w14:textId="1DAF11AD" w:rsidR="00131594" w:rsidRDefault="00131594"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131594" w:rsidRPr="00316B06" w:rsidRDefault="00131594"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38300" y="832168"/>
                            <a:ext cx="2769870"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2800;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131594" w:rsidRPr="00070754" w:rsidRDefault="00131594"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131594" w:rsidRPr="00070754" w:rsidRDefault="00131594"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131594" w:rsidRPr="00070754" w:rsidRDefault="00131594"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131594" w:rsidRPr="00070754" w:rsidRDefault="00131594"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131594" w:rsidRPr="00070754" w:rsidRDefault="00131594"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131594" w:rsidRDefault="00131594"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131594" w:rsidRPr="00316B06" w:rsidRDefault="00131594"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383;top:8321;width:27698;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9264" behindDoc="0" locked="0" layoutInCell="1" allowOverlap="1" wp14:anchorId="3A206A52" wp14:editId="5DFFB71F">
                <wp:simplePos x="0" y="0"/>
                <wp:positionH relativeFrom="column">
                  <wp:posOffset>0</wp:posOffset>
                </wp:positionH>
                <wp:positionV relativeFrom="paragraph">
                  <wp:posOffset>1606550</wp:posOffset>
                </wp:positionV>
                <wp:extent cx="6116320" cy="63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CB204AF" w14:textId="5D053C05" w:rsidR="00131594" w:rsidRPr="00045060" w:rsidRDefault="00131594"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" stroked="f">
                <v:textbox style="mso-fit-shape-to-text:t" inset="0,0,0,0">
                  <w:txbxContent>
                    <w:p w14:paraId="6CB204AF" w14:textId="5D053C05" w:rsidR="00131594" w:rsidRPr="00045060" w:rsidRDefault="00131594"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70"/>
    <w:bookmarkEnd w:id="71"/>
    <w:bookmarkEnd w:id="72"/>
    <w:bookmarkEnd w:id="73"/>
    <w:bookmarkEnd w:id="74"/>
    <w:bookmarkEnd w:id="75"/>
    <w:bookmarkEnd w:id="76"/>
    <w:bookmarkEnd w:id="77"/>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78" w:name="_Toc477954862"/>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78"/>
    </w:p>
    <w:p w14:paraId="6A014147" w14:textId="77777777" w:rsidR="00F95E90" w:rsidRPr="001A52B1" w:rsidRDefault="00F95E90" w:rsidP="00F95E90">
      <w:pPr>
        <w:pStyle w:val="Corpotesto"/>
      </w:pPr>
      <w:r w:rsidRPr="00F95E90">
        <w:t>The Clinical Data Source and Clinical Data Consumer Actors are designed so that they can be implemented on a mobile device, and yet have sufficient functionality to support a wide range of applications and use cases. The goal is also to make easier the configuration of mobile health application and mobile health application deployment, and to reduce the overall solution complexity.</w:t>
      </w:r>
      <w:r w:rsidRPr="001A52B1">
        <w:t xml:space="preserve"> </w:t>
      </w:r>
    </w:p>
    <w:p w14:paraId="12CAF736" w14:textId="77777777" w:rsidR="00CF283F" w:rsidRPr="003651D9" w:rsidRDefault="00CF283F" w:rsidP="00303E20">
      <w:pPr>
        <w:pStyle w:val="Titolo2"/>
        <w:numPr>
          <w:ilvl w:val="0"/>
          <w:numId w:val="0"/>
        </w:numPr>
        <w:rPr>
          <w:noProof w:val="0"/>
        </w:rPr>
      </w:pPr>
      <w:bookmarkStart w:id="79" w:name="_Toc477954863"/>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79"/>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 xml:space="preserve">Dependencies between options when applicable are specified in </w:t>
      </w:r>
      <w:commentRangeStart w:id="80"/>
      <w:r w:rsidRPr="003651D9">
        <w:t>notes</w:t>
      </w:r>
      <w:commentRangeEnd w:id="80"/>
      <w:r w:rsidR="003624C7">
        <w:rPr>
          <w:rStyle w:val="Rimandocommento"/>
        </w:rPr>
        <w:commentReference w:id="80"/>
      </w:r>
      <w:r w:rsidRPr="003651D9">
        <w:t>.</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w:t>
      </w:r>
      <w:commentRangeStart w:id="81"/>
      <w:r w:rsidRPr="003651D9">
        <w:t>Options</w:t>
      </w:r>
      <w:commentRangeEnd w:id="81"/>
      <w:r w:rsidR="0033138B">
        <w:rPr>
          <w:rStyle w:val="Rimandocommento"/>
          <w:rFonts w:ascii="Times New Roman" w:hAnsi="Times New Roman"/>
          <w:b w:val="0"/>
        </w:rPr>
        <w:commentReference w:id="81"/>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77777777" w:rsidR="00C93D2D" w:rsidRPr="00D875D3" w:rsidRDefault="00B702B7" w:rsidP="00831826">
            <w:pPr>
              <w:pStyle w:val="TableEntry"/>
            </w:pPr>
            <w:hyperlink w:anchor="Vital_Signs_Option" w:history="1">
              <w:r w:rsidR="00C93D2D" w:rsidRPr="00D875D3">
                <w:rPr>
                  <w:rStyle w:val="Collegamentoipertestuale"/>
                </w:rPr>
                <w:t>Vital Signs Option</w:t>
              </w:r>
            </w:hyperlink>
            <w:r w:rsidR="00C93D2D" w:rsidRPr="00D875D3">
              <w:t xml:space="preserve"> </w:t>
            </w:r>
            <w:r w:rsidR="00C93D2D" w:rsidRPr="00D875D3">
              <w:rPr>
                <w:vertAlign w:val="superscript"/>
              </w:rPr>
              <w:t>(1)</w:t>
            </w:r>
            <w:r w:rsidR="00C93D2D" w:rsidRPr="00D875D3">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77777777" w:rsidR="00C93D2D" w:rsidRPr="00D875D3" w:rsidRDefault="00B702B7" w:rsidP="00462777">
            <w:pPr>
              <w:pStyle w:val="TableEntry"/>
            </w:pPr>
            <w:hyperlink w:anchor="Problems_and_Allergies_Option" w:history="1">
              <w:r w:rsidR="00C93D2D" w:rsidRPr="00D875D3">
                <w:rPr>
                  <w:rStyle w:val="Collegamentoipertestuale"/>
                </w:rPr>
                <w:t>Problems and Allergies Option</w:t>
              </w:r>
            </w:hyperlink>
            <w:r w:rsidR="00C93D2D" w:rsidRPr="00D875D3">
              <w:t xml:space="preserve"> </w:t>
            </w:r>
            <w:r w:rsidR="00C93D2D" w:rsidRPr="00D875D3">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D875D3" w:rsidRDefault="00B702B7" w:rsidP="00462777">
            <w:pPr>
              <w:pStyle w:val="TableEntry"/>
            </w:pPr>
            <w:hyperlink w:anchor="Lab_Results_Option" w:history="1">
              <w:r w:rsidR="00C93D2D" w:rsidRPr="00D875D3">
                <w:rPr>
                  <w:rStyle w:val="Collegamentoipertestuale"/>
                </w:rPr>
                <w:t>Diagnostic Results Option</w:t>
              </w:r>
            </w:hyperlink>
            <w:r w:rsidR="00C93D2D" w:rsidRPr="00D875D3">
              <w:t xml:space="preserve"> </w:t>
            </w:r>
            <w:r w:rsidR="00C93D2D" w:rsidRPr="00D875D3">
              <w:rPr>
                <w:vertAlign w:val="superscript"/>
              </w:rPr>
              <w:t>(1)</w:t>
            </w:r>
            <w:r w:rsidR="00C93D2D" w:rsidRPr="00D875D3">
              <w:t xml:space="preserve"> </w:t>
            </w:r>
          </w:p>
        </w:tc>
        <w:tc>
          <w:tcPr>
            <w:tcW w:w="3188" w:type="dxa"/>
          </w:tcPr>
          <w:p w14:paraId="4A23CA0D" w14:textId="63635645" w:rsidR="00C93D2D" w:rsidRPr="00D875D3" w:rsidRDefault="00C93D2D" w:rsidP="00462777">
            <w:pPr>
              <w:pStyle w:val="TableEntry"/>
            </w:pPr>
            <w:r w:rsidRPr="00D875D3">
              <w:t>PCC TF-X.2</w:t>
            </w:r>
            <w:r w:rsidR="00DE4ED0">
              <w:t>.1</w:t>
            </w:r>
            <w:r w:rsidRPr="00D875D3">
              <w:t>.3</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D875D3" w:rsidRDefault="00B702B7" w:rsidP="00462777">
            <w:pPr>
              <w:pStyle w:val="TableEntry"/>
            </w:pPr>
            <w:hyperlink w:anchor="Medications_Option" w:history="1">
              <w:r w:rsidR="00C93D2D" w:rsidRPr="00D875D3">
                <w:rPr>
                  <w:rStyle w:val="Collegamentoipertestuale"/>
                </w:rPr>
                <w:t>Medications Option</w:t>
              </w:r>
            </w:hyperlink>
            <w:r w:rsidR="00C93D2D" w:rsidRPr="00D875D3">
              <w:t xml:space="preserve"> </w:t>
            </w:r>
            <w:r w:rsidR="00C93D2D" w:rsidRPr="00D875D3">
              <w:rPr>
                <w:vertAlign w:val="superscript"/>
              </w:rPr>
              <w:t>(1)</w:t>
            </w:r>
            <w:r w:rsidR="00C93D2D" w:rsidRPr="00D875D3">
              <w:t xml:space="preserve"> </w:t>
            </w:r>
          </w:p>
        </w:tc>
        <w:tc>
          <w:tcPr>
            <w:tcW w:w="3188" w:type="dxa"/>
          </w:tcPr>
          <w:p w14:paraId="1E1E9E13" w14:textId="3345076D" w:rsidR="00C93D2D" w:rsidRPr="00D875D3" w:rsidRDefault="00C93D2D" w:rsidP="00462777">
            <w:pPr>
              <w:pStyle w:val="TableEntry"/>
            </w:pPr>
            <w:r w:rsidRPr="00D875D3">
              <w:t>PCC TF-X.2</w:t>
            </w:r>
            <w:r w:rsidR="00DE4ED0">
              <w:t>.1</w:t>
            </w:r>
            <w:r w:rsidRPr="00D875D3">
              <w:t>.4</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D875D3" w:rsidRDefault="00B702B7" w:rsidP="00462777">
            <w:pPr>
              <w:pStyle w:val="TableEntry"/>
            </w:pPr>
            <w:hyperlink w:anchor="Immunizations_Option" w:history="1">
              <w:r w:rsidR="00C93D2D" w:rsidRPr="00D875D3">
                <w:rPr>
                  <w:rStyle w:val="Collegamentoipertestuale"/>
                </w:rPr>
                <w:t>Immunizations Option</w:t>
              </w:r>
            </w:hyperlink>
            <w:r w:rsidR="00C93D2D" w:rsidRPr="00D875D3">
              <w:t xml:space="preserve"> </w:t>
            </w:r>
            <w:r w:rsidR="00C93D2D" w:rsidRPr="00D875D3">
              <w:rPr>
                <w:vertAlign w:val="superscript"/>
              </w:rPr>
              <w:t>(1)</w:t>
            </w:r>
            <w:r w:rsidR="00C93D2D" w:rsidRPr="00D875D3">
              <w:t xml:space="preserve"> </w:t>
            </w:r>
          </w:p>
        </w:tc>
        <w:tc>
          <w:tcPr>
            <w:tcW w:w="3188" w:type="dxa"/>
          </w:tcPr>
          <w:p w14:paraId="543E1CBF" w14:textId="59F09D34" w:rsidR="00C93D2D" w:rsidRPr="00D875D3" w:rsidRDefault="00C93D2D" w:rsidP="00462777">
            <w:pPr>
              <w:pStyle w:val="TableEntry"/>
            </w:pPr>
            <w:r w:rsidRPr="00D875D3">
              <w:t>PCC TF-X.2</w:t>
            </w:r>
            <w:r w:rsidR="00DE4ED0">
              <w:t>.1</w:t>
            </w:r>
            <w:r w:rsidRPr="00D875D3">
              <w:t>.5</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299019C2" w:rsidR="00C93D2D" w:rsidRPr="00D875D3" w:rsidRDefault="00B702B7" w:rsidP="00462777">
            <w:pPr>
              <w:pStyle w:val="TableEntry"/>
            </w:pPr>
            <w:hyperlink w:anchor="Professional_Services_Option" w:history="1">
              <w:r w:rsidR="00C93D2D" w:rsidRPr="00D875D3">
                <w:rPr>
                  <w:rStyle w:val="Collegamentoipertestuale"/>
                </w:rPr>
                <w:t>P</w:t>
              </w:r>
              <w:r w:rsidR="00C86339">
                <w:rPr>
                  <w:rStyle w:val="Collegamentoipertestuale"/>
                </w:rPr>
                <w:t>rocedures</w:t>
              </w:r>
              <w:r w:rsidR="00C93D2D" w:rsidRPr="00D875D3">
                <w:rPr>
                  <w:rStyle w:val="Collegamentoipertestuale"/>
                </w:rPr>
                <w:t xml:space="preserve"> Option</w:t>
              </w:r>
            </w:hyperlink>
            <w:r w:rsidR="00C93D2D" w:rsidRPr="00D875D3">
              <w:t xml:space="preserve"> </w:t>
            </w:r>
            <w:r w:rsidR="00C93D2D" w:rsidRPr="00D875D3">
              <w:rPr>
                <w:vertAlign w:val="superscript"/>
              </w:rPr>
              <w:t>(1)</w:t>
            </w:r>
            <w:r w:rsidR="00C93D2D" w:rsidRPr="00D875D3">
              <w:t xml:space="preserve"> </w:t>
            </w:r>
          </w:p>
        </w:tc>
        <w:tc>
          <w:tcPr>
            <w:tcW w:w="3188" w:type="dxa"/>
          </w:tcPr>
          <w:p w14:paraId="02F139F1" w14:textId="3C1270B7" w:rsidR="00C93D2D" w:rsidRPr="00D875D3" w:rsidRDefault="00C93D2D" w:rsidP="00462777">
            <w:pPr>
              <w:pStyle w:val="TableEntry"/>
            </w:pPr>
            <w:r w:rsidRPr="00D875D3">
              <w:t>PCC TF-X.2</w:t>
            </w:r>
            <w:r w:rsidR="00DE4ED0">
              <w:t>.1</w:t>
            </w:r>
            <w:r w:rsidRPr="00D875D3">
              <w:t>.6</w:t>
            </w:r>
          </w:p>
        </w:tc>
      </w:tr>
      <w:tr w:rsidR="00C86339" w:rsidRPr="005A14FC" w14:paraId="62916485" w14:textId="77777777" w:rsidTr="007B5881">
        <w:trPr>
          <w:cantSplit/>
          <w:trHeight w:val="332"/>
          <w:jc w:val="center"/>
        </w:trPr>
        <w:tc>
          <w:tcPr>
            <w:tcW w:w="2891" w:type="dxa"/>
            <w:vMerge/>
          </w:tcPr>
          <w:p w14:paraId="4EB3BA8B" w14:textId="77777777" w:rsidR="00C86339" w:rsidRPr="00D875D3" w:rsidRDefault="00C86339" w:rsidP="00462777">
            <w:pPr>
              <w:pStyle w:val="TableEntry"/>
            </w:pPr>
          </w:p>
        </w:tc>
        <w:tc>
          <w:tcPr>
            <w:tcW w:w="3130" w:type="dxa"/>
            <w:vAlign w:val="center"/>
          </w:tcPr>
          <w:p w14:paraId="60083C23" w14:textId="741829B8" w:rsidR="00C86339" w:rsidRDefault="00C86339" w:rsidP="00462777">
            <w:pPr>
              <w:pStyle w:val="TableEntry"/>
            </w:pPr>
            <w:r>
              <w:t xml:space="preserve">Encounters Option </w:t>
            </w:r>
            <w:r w:rsidRPr="00D875D3">
              <w:rPr>
                <w:vertAlign w:val="superscript"/>
              </w:rPr>
              <w:t>(1)</w:t>
            </w:r>
          </w:p>
        </w:tc>
        <w:tc>
          <w:tcPr>
            <w:tcW w:w="3188" w:type="dxa"/>
          </w:tcPr>
          <w:p w14:paraId="36F7FC28" w14:textId="629245FC" w:rsidR="00C86339" w:rsidRPr="00D875D3" w:rsidRDefault="00C86339" w:rsidP="00462777">
            <w:pPr>
              <w:pStyle w:val="TableEntry"/>
            </w:pPr>
            <w:r w:rsidRPr="00D875D3">
              <w:t>PCC TF-X.2</w:t>
            </w:r>
            <w:r>
              <w:t>.1</w:t>
            </w:r>
            <w:r w:rsidRPr="00D875D3">
              <w:t>.</w:t>
            </w:r>
            <w:r>
              <w:t>7</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56715A7D" w:rsidR="003F17CE" w:rsidRPr="003F17CE" w:rsidRDefault="003F17CE" w:rsidP="003F17CE">
            <w:pPr>
              <w:pStyle w:val="TableEntry"/>
              <w:rPr>
                <w:strike/>
                <w:highlight w:val="yellow"/>
              </w:rPr>
            </w:pPr>
            <w:r w:rsidRPr="00C86339">
              <w:rPr>
                <w:highlight w:val="yellow"/>
              </w:rPr>
              <w:t>????</w:t>
            </w:r>
          </w:p>
        </w:tc>
        <w:tc>
          <w:tcPr>
            <w:tcW w:w="3188" w:type="dxa"/>
          </w:tcPr>
          <w:p w14:paraId="4689C70F" w14:textId="702D4DA8" w:rsidR="003F17CE" w:rsidRPr="003F17CE" w:rsidRDefault="003F17CE" w:rsidP="003F17CE">
            <w:pPr>
              <w:pStyle w:val="TableEntry"/>
              <w:rPr>
                <w:strike/>
                <w:highlight w:val="yellow"/>
              </w:rPr>
            </w:pPr>
            <w:r w:rsidRPr="00C86339">
              <w:rPr>
                <w:highlight w:val="yellow"/>
              </w:rPr>
              <w:t>????</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77777777" w:rsidR="00FE4B72" w:rsidRPr="00D875D3" w:rsidRDefault="00B702B7" w:rsidP="00462777">
            <w:pPr>
              <w:pStyle w:val="TableEntry"/>
            </w:pPr>
            <w:hyperlink w:anchor="Vital_Signs_Option" w:history="1">
              <w:r w:rsidR="00FE4B72" w:rsidRPr="00D875D3">
                <w:rPr>
                  <w:rStyle w:val="Collegamentoipertestuale"/>
                </w:rPr>
                <w:t>Vital Signs Option</w:t>
              </w:r>
            </w:hyperlink>
            <w:r w:rsidR="00FE4B72" w:rsidRPr="00D875D3">
              <w:t xml:space="preserve"> </w:t>
            </w:r>
            <w:r w:rsidR="00FE4B72" w:rsidRPr="00D875D3">
              <w:rPr>
                <w:vertAlign w:val="superscript"/>
              </w:rPr>
              <w:t>(1)</w:t>
            </w:r>
            <w:r w:rsidR="00FE4B72" w:rsidRPr="00D875D3">
              <w:t xml:space="preserve"> </w:t>
            </w:r>
          </w:p>
        </w:tc>
        <w:tc>
          <w:tcPr>
            <w:tcW w:w="3188" w:type="dxa"/>
          </w:tcPr>
          <w:p w14:paraId="065E729D" w14:textId="5FD2FF6F" w:rsidR="00FE4B72" w:rsidRPr="00D875D3" w:rsidRDefault="00FE4B72" w:rsidP="00462777">
            <w:pPr>
              <w:pStyle w:val="TableEntry"/>
            </w:pPr>
            <w:r w:rsidRPr="00D875D3">
              <w:t>PCC TF-X.2</w:t>
            </w:r>
            <w:r w:rsidR="00A210C7">
              <w:t>.2</w:t>
            </w:r>
            <w:r w:rsidRPr="00D875D3">
              <w:t>.</w:t>
            </w:r>
            <w:r w:rsidR="00A210C7">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77777777" w:rsidR="00FE4B72" w:rsidRPr="00D875D3" w:rsidRDefault="00B702B7" w:rsidP="00462777">
            <w:pPr>
              <w:pStyle w:val="TableEntry"/>
            </w:pPr>
            <w:hyperlink w:anchor="Problems_and_Allergies_Option" w:history="1">
              <w:r w:rsidR="00FE4B72" w:rsidRPr="00D875D3">
                <w:rPr>
                  <w:rStyle w:val="Collegamentoipertestuale"/>
                </w:rPr>
                <w:t>Problems and Allergies Option</w:t>
              </w:r>
            </w:hyperlink>
            <w:r w:rsidR="00FE4B72" w:rsidRPr="00D875D3">
              <w:t xml:space="preserve"> </w:t>
            </w:r>
            <w:r w:rsidR="00FE4B72" w:rsidRPr="00D875D3">
              <w:rPr>
                <w:vertAlign w:val="superscript"/>
              </w:rPr>
              <w:t>(1)</w:t>
            </w:r>
            <w:r w:rsidR="00FE4B72" w:rsidRPr="00D875D3">
              <w:t xml:space="preserve"> </w:t>
            </w:r>
          </w:p>
        </w:tc>
        <w:tc>
          <w:tcPr>
            <w:tcW w:w="3188" w:type="dxa"/>
          </w:tcPr>
          <w:p w14:paraId="6EBC314F" w14:textId="2FACD7F9" w:rsidR="00FE4B72" w:rsidRPr="00D875D3" w:rsidRDefault="00FE4B72" w:rsidP="00462777">
            <w:pPr>
              <w:pStyle w:val="TableEntry"/>
            </w:pPr>
            <w:r w:rsidRPr="00D875D3">
              <w:t>PCC TF-X.2</w:t>
            </w:r>
            <w:r w:rsidR="00A210C7">
              <w:t>.2</w:t>
            </w:r>
            <w:r w:rsidRPr="00D875D3">
              <w:t>.</w:t>
            </w:r>
            <w:r w:rsidR="00A210C7">
              <w:t>2</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D875D3" w:rsidRDefault="00B702B7" w:rsidP="00462777">
            <w:pPr>
              <w:pStyle w:val="TableEntry"/>
            </w:pPr>
            <w:hyperlink w:anchor="Lab_Results_Option" w:history="1">
              <w:r w:rsidR="00FE4B72" w:rsidRPr="00D875D3">
                <w:rPr>
                  <w:rStyle w:val="Collegamentoipertestuale"/>
                </w:rPr>
                <w:t>Diagnostic Results Option</w:t>
              </w:r>
            </w:hyperlink>
            <w:r w:rsidR="00FE4B72" w:rsidRPr="00D875D3">
              <w:t xml:space="preserve"> </w:t>
            </w:r>
            <w:r w:rsidR="00FE4B72" w:rsidRPr="00D875D3">
              <w:rPr>
                <w:vertAlign w:val="superscript"/>
              </w:rPr>
              <w:t>(1)</w:t>
            </w:r>
            <w:r w:rsidR="00FE4B72" w:rsidRPr="00D875D3">
              <w:t xml:space="preserve"> </w:t>
            </w:r>
          </w:p>
        </w:tc>
        <w:tc>
          <w:tcPr>
            <w:tcW w:w="3188" w:type="dxa"/>
          </w:tcPr>
          <w:p w14:paraId="73B05AA9" w14:textId="297F936F" w:rsidR="00FE4B72" w:rsidRPr="00D875D3" w:rsidRDefault="00FE4B72" w:rsidP="00462777">
            <w:pPr>
              <w:pStyle w:val="TableEntry"/>
            </w:pPr>
            <w:r w:rsidRPr="00D875D3">
              <w:t>PCC TF-X.2</w:t>
            </w:r>
            <w:r w:rsidR="00A210C7">
              <w:t>.2</w:t>
            </w:r>
            <w:r w:rsidRPr="00D875D3">
              <w:t>.</w:t>
            </w:r>
            <w:r w:rsidR="00A210C7">
              <w:t>3</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D875D3" w:rsidRDefault="00B702B7" w:rsidP="00462777">
            <w:pPr>
              <w:pStyle w:val="TableEntry"/>
            </w:pPr>
            <w:hyperlink w:anchor="Medications_Option" w:history="1">
              <w:r w:rsidR="00FE4B72" w:rsidRPr="00D875D3">
                <w:rPr>
                  <w:rStyle w:val="Collegamentoipertestuale"/>
                </w:rPr>
                <w:t>Medications Option</w:t>
              </w:r>
            </w:hyperlink>
            <w:r w:rsidR="00FE4B72" w:rsidRPr="00D875D3">
              <w:t xml:space="preserve"> </w:t>
            </w:r>
            <w:r w:rsidR="00FE4B72" w:rsidRPr="00D875D3">
              <w:rPr>
                <w:vertAlign w:val="superscript"/>
              </w:rPr>
              <w:t>(1)</w:t>
            </w:r>
            <w:r w:rsidR="00FE4B72" w:rsidRPr="00D875D3">
              <w:t xml:space="preserve"> </w:t>
            </w:r>
          </w:p>
        </w:tc>
        <w:tc>
          <w:tcPr>
            <w:tcW w:w="3188" w:type="dxa"/>
          </w:tcPr>
          <w:p w14:paraId="7EBC5B35" w14:textId="449C7BDC" w:rsidR="00FE4B72" w:rsidRPr="00D875D3" w:rsidRDefault="00FE4B72" w:rsidP="00462777">
            <w:pPr>
              <w:pStyle w:val="TableEntry"/>
            </w:pPr>
            <w:r w:rsidRPr="00D875D3">
              <w:t>PCC TF-X.2</w:t>
            </w:r>
            <w:r w:rsidR="00A210C7">
              <w:t>.2</w:t>
            </w:r>
            <w:r w:rsidRPr="00D875D3">
              <w:t>.</w:t>
            </w:r>
            <w:r w:rsidR="00A210C7">
              <w:t>4</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D875D3" w:rsidRDefault="00B702B7" w:rsidP="00462777">
            <w:pPr>
              <w:pStyle w:val="TableEntry"/>
            </w:pPr>
            <w:hyperlink w:anchor="Immunizations_Option" w:history="1">
              <w:r w:rsidR="00FE4B72" w:rsidRPr="00D875D3">
                <w:rPr>
                  <w:rStyle w:val="Collegamentoipertestuale"/>
                </w:rPr>
                <w:t>Immunizations Option</w:t>
              </w:r>
            </w:hyperlink>
            <w:r w:rsidR="00FE4B72" w:rsidRPr="00D875D3">
              <w:t xml:space="preserve"> </w:t>
            </w:r>
            <w:r w:rsidR="00FE4B72" w:rsidRPr="00D875D3">
              <w:rPr>
                <w:vertAlign w:val="superscript"/>
              </w:rPr>
              <w:t xml:space="preserve">(1) </w:t>
            </w:r>
          </w:p>
        </w:tc>
        <w:tc>
          <w:tcPr>
            <w:tcW w:w="3188" w:type="dxa"/>
          </w:tcPr>
          <w:p w14:paraId="3738B193" w14:textId="3D18EBB5" w:rsidR="00FE4B72" w:rsidRPr="00D875D3" w:rsidRDefault="00FE4B72" w:rsidP="00462777">
            <w:pPr>
              <w:pStyle w:val="TableEntry"/>
            </w:pPr>
            <w:r w:rsidRPr="00D875D3">
              <w:t>PCC TF-X.2</w:t>
            </w:r>
            <w:r w:rsidR="00A210C7">
              <w:t>.2</w:t>
            </w:r>
            <w:r w:rsidRPr="00D875D3">
              <w:t>.</w:t>
            </w:r>
            <w:r w:rsidR="00A210C7">
              <w:t>5</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74882F57" w:rsidR="00FE4B72" w:rsidRPr="00D875D3" w:rsidRDefault="00B702B7" w:rsidP="00462777">
            <w:pPr>
              <w:pStyle w:val="TableEntry"/>
            </w:pPr>
            <w:hyperlink w:anchor="Professional_Services_Option" w:history="1">
              <w:r w:rsidR="00C86339" w:rsidRPr="00C86339">
                <w:rPr>
                  <w:rStyle w:val="Collegamentoipertestuale"/>
                </w:rPr>
                <w:t xml:space="preserve">Procedures </w:t>
              </w:r>
              <w:r w:rsidR="00FE4B72" w:rsidRPr="00D875D3">
                <w:rPr>
                  <w:rStyle w:val="Collegamentoipertestuale"/>
                </w:rPr>
                <w:t>Option</w:t>
              </w:r>
            </w:hyperlink>
            <w:r w:rsidR="00FE4B72" w:rsidRPr="00D875D3">
              <w:t xml:space="preserve"> </w:t>
            </w:r>
            <w:r w:rsidR="00FE4B72" w:rsidRPr="00D875D3">
              <w:rPr>
                <w:vertAlign w:val="superscript"/>
              </w:rPr>
              <w:t>(1)</w:t>
            </w:r>
            <w:r w:rsidR="00FE4B72" w:rsidRPr="00D875D3">
              <w:t xml:space="preserve"> </w:t>
            </w:r>
          </w:p>
        </w:tc>
        <w:tc>
          <w:tcPr>
            <w:tcW w:w="3188" w:type="dxa"/>
          </w:tcPr>
          <w:p w14:paraId="2DC17A85" w14:textId="5452B5F3" w:rsidR="00FE4B72" w:rsidRPr="00D875D3" w:rsidRDefault="00FE4B72" w:rsidP="00462777">
            <w:pPr>
              <w:pStyle w:val="TableEntry"/>
            </w:pPr>
            <w:commentRangeStart w:id="82"/>
            <w:r w:rsidRPr="00D875D3">
              <w:t>PCC TF-X.2</w:t>
            </w:r>
            <w:r w:rsidR="00A210C7">
              <w:t>.2</w:t>
            </w:r>
            <w:r w:rsidRPr="00D875D3">
              <w:t>.</w:t>
            </w:r>
            <w:r w:rsidR="00A210C7">
              <w:t>6</w:t>
            </w:r>
            <w:commentRangeEnd w:id="82"/>
            <w:r w:rsidR="00523756">
              <w:rPr>
                <w:rStyle w:val="Rimandocommento"/>
              </w:rPr>
              <w:commentReference w:id="82"/>
            </w:r>
          </w:p>
        </w:tc>
      </w:tr>
      <w:tr w:rsidR="00C86339" w:rsidRPr="005A14FC" w14:paraId="600231AC" w14:textId="77777777" w:rsidTr="007B5881">
        <w:trPr>
          <w:cantSplit/>
          <w:trHeight w:val="233"/>
          <w:jc w:val="center"/>
        </w:trPr>
        <w:tc>
          <w:tcPr>
            <w:tcW w:w="2891" w:type="dxa"/>
            <w:vMerge/>
          </w:tcPr>
          <w:p w14:paraId="590CF182" w14:textId="77777777" w:rsidR="00C86339" w:rsidRPr="005A14FC" w:rsidRDefault="00C86339" w:rsidP="00C86339">
            <w:pPr>
              <w:pStyle w:val="TableEntry"/>
              <w:rPr>
                <w:highlight w:val="cyan"/>
              </w:rPr>
            </w:pPr>
          </w:p>
        </w:tc>
        <w:tc>
          <w:tcPr>
            <w:tcW w:w="3130" w:type="dxa"/>
            <w:vAlign w:val="center"/>
          </w:tcPr>
          <w:p w14:paraId="6099DDA5" w14:textId="416BC6B4" w:rsidR="00C86339" w:rsidRDefault="00C86339" w:rsidP="00C86339">
            <w:pPr>
              <w:pStyle w:val="TableEntry"/>
            </w:pPr>
            <w:r>
              <w:t xml:space="preserve">Encounters Option </w:t>
            </w:r>
            <w:r w:rsidRPr="00D875D3">
              <w:rPr>
                <w:vertAlign w:val="superscript"/>
              </w:rPr>
              <w:t>(1)</w:t>
            </w:r>
          </w:p>
        </w:tc>
        <w:tc>
          <w:tcPr>
            <w:tcW w:w="3188" w:type="dxa"/>
          </w:tcPr>
          <w:p w14:paraId="09D8DF7B" w14:textId="5FB904C1" w:rsidR="00C86339" w:rsidRPr="00D875D3" w:rsidRDefault="00C86339" w:rsidP="00C86339">
            <w:pPr>
              <w:pStyle w:val="TableEntry"/>
            </w:pPr>
            <w:r w:rsidRPr="00D875D3">
              <w:t>PCC TF-X.2</w:t>
            </w:r>
            <w:r>
              <w:t>.2</w:t>
            </w:r>
            <w:r w:rsidRPr="00D875D3">
              <w:t>.</w:t>
            </w:r>
            <w:r>
              <w:t>7</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13A715B7" w:rsidR="003F17CE" w:rsidRPr="003F17CE" w:rsidRDefault="003F17CE" w:rsidP="003F17CE">
            <w:pPr>
              <w:pStyle w:val="TableEntry"/>
              <w:rPr>
                <w:strike/>
                <w:highlight w:val="yellow"/>
              </w:rPr>
            </w:pPr>
            <w:r w:rsidRPr="00C86339">
              <w:rPr>
                <w:highlight w:val="yellow"/>
              </w:rPr>
              <w:t>????</w:t>
            </w:r>
          </w:p>
        </w:tc>
        <w:tc>
          <w:tcPr>
            <w:tcW w:w="3188" w:type="dxa"/>
          </w:tcPr>
          <w:p w14:paraId="5CE0B2DF" w14:textId="624E5A52" w:rsidR="003F17CE" w:rsidRPr="003F17CE" w:rsidRDefault="003F17CE" w:rsidP="003F17CE">
            <w:pPr>
              <w:pStyle w:val="TableEntry"/>
              <w:rPr>
                <w:strike/>
                <w:highlight w:val="yellow"/>
              </w:rPr>
            </w:pPr>
            <w:r w:rsidRPr="00C86339">
              <w:rPr>
                <w:highlight w:val="yellow"/>
              </w:rPr>
              <w:t>????</w:t>
            </w:r>
          </w:p>
        </w:tc>
      </w:tr>
    </w:tbl>
    <w:p w14:paraId="6EF11303" w14:textId="77777777"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At least one of these options shall be supported by the 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83" w:name="_Toc477954864"/>
      <w:r w:rsidRPr="00D875D3">
        <w:rPr>
          <w:noProof w:val="0"/>
        </w:rPr>
        <w:t xml:space="preserve">X.2.1 Clinical </w:t>
      </w:r>
      <w:commentRangeStart w:id="84"/>
      <w:r w:rsidRPr="00D875D3">
        <w:rPr>
          <w:noProof w:val="0"/>
        </w:rPr>
        <w:t>Data Consumer</w:t>
      </w:r>
      <w:r>
        <w:rPr>
          <w:noProof w:val="0"/>
        </w:rPr>
        <w:t xml:space="preserve"> Options</w:t>
      </w:r>
      <w:commentRangeEnd w:id="84"/>
      <w:r w:rsidR="00CD329F">
        <w:rPr>
          <w:rStyle w:val="Rimandocommento"/>
          <w:rFonts w:ascii="Times New Roman" w:hAnsi="Times New Roman"/>
          <w:b w:val="0"/>
          <w:noProof w:val="0"/>
          <w:kern w:val="0"/>
        </w:rPr>
        <w:commentReference w:id="84"/>
      </w:r>
      <w:bookmarkEnd w:id="83"/>
    </w:p>
    <w:p w14:paraId="730F6BDD" w14:textId="1AFBBDB4" w:rsidR="00CF283F" w:rsidRPr="00D875D3" w:rsidRDefault="00323461" w:rsidP="00C86339">
      <w:pPr>
        <w:pStyle w:val="Titolo4"/>
        <w:numPr>
          <w:ilvl w:val="0"/>
          <w:numId w:val="0"/>
        </w:numPr>
      </w:pPr>
      <w:bookmarkStart w:id="85" w:name="_Toc477954865"/>
      <w:r w:rsidRPr="00D875D3">
        <w:t>X.2</w:t>
      </w:r>
      <w:r w:rsidR="00A210C7">
        <w:t>.1</w:t>
      </w:r>
      <w:r w:rsidRPr="00D875D3">
        <w:t xml:space="preserve">.1 </w:t>
      </w:r>
      <w:bookmarkStart w:id="86" w:name="_Toc201470987"/>
      <w:r w:rsidR="0052127A" w:rsidRPr="00D875D3">
        <w:t>Vital Signs Option</w:t>
      </w:r>
      <w:bookmarkEnd w:id="85"/>
      <w:bookmarkEnd w:id="86"/>
    </w:p>
    <w:p w14:paraId="700ED2A7" w14:textId="57693FED" w:rsidR="00462777" w:rsidRPr="00D875D3" w:rsidRDefault="0052127A" w:rsidP="0052127A">
      <w:pPr>
        <w:pStyle w:val="Corpotesto"/>
      </w:pPr>
      <w:r w:rsidRPr="00D875D3">
        <w:t xml:space="preserve">A Clinical Data Consumer that implements the Vital Signs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specified vocabulary to query </w:t>
      </w:r>
      <w:r w:rsidRPr="00262CE3">
        <w:t xml:space="preserve">for </w:t>
      </w:r>
      <w:r w:rsidR="00462777" w:rsidRPr="00262CE3">
        <w:t>V</w:t>
      </w:r>
      <w:r w:rsidRPr="00262CE3">
        <w:t xml:space="preserve">ital </w:t>
      </w:r>
      <w:r w:rsidR="00462777" w:rsidRPr="00262CE3">
        <w:t>S</w:t>
      </w:r>
      <w:r w:rsidRPr="00262CE3">
        <w:t>igns</w:t>
      </w:r>
      <w:r w:rsidR="00462777" w:rsidRPr="00262CE3">
        <w:t xml:space="preserve"> FHIR resources</w:t>
      </w:r>
      <w:r w:rsidRPr="00262CE3">
        <w:t>.</w:t>
      </w:r>
      <w:r w:rsidRPr="00D875D3">
        <w:t xml:space="preserve"> </w:t>
      </w:r>
    </w:p>
    <w:p w14:paraId="62854989" w14:textId="7B2DA853" w:rsidR="00FA6AEA" w:rsidRPr="00D875D3" w:rsidRDefault="00FA6AEA" w:rsidP="00D25804">
      <w:pPr>
        <w:pStyle w:val="Titolo4"/>
        <w:numPr>
          <w:ilvl w:val="0"/>
          <w:numId w:val="0"/>
        </w:numPr>
        <w:ind w:left="864" w:hanging="864"/>
      </w:pPr>
      <w:bookmarkStart w:id="87" w:name="_Toc201470988"/>
      <w:bookmarkStart w:id="88" w:name="_Toc477954866"/>
      <w:bookmarkStart w:id="89" w:name="Problems_and_Allergies_Option"/>
      <w:r w:rsidRPr="00D875D3">
        <w:t>X.2</w:t>
      </w:r>
      <w:r w:rsidR="00A210C7">
        <w:t>.1</w:t>
      </w:r>
      <w:r w:rsidRPr="00D875D3">
        <w:t>.2 Problems and Allergies Option</w:t>
      </w:r>
      <w:bookmarkEnd w:id="87"/>
      <w:bookmarkEnd w:id="88"/>
    </w:p>
    <w:p w14:paraId="3D98F52A" w14:textId="219F6CBE" w:rsidR="00AF3848" w:rsidRPr="00C5356B" w:rsidRDefault="00AF3848" w:rsidP="00AF3848">
      <w:pPr>
        <w:pStyle w:val="Corpotesto"/>
      </w:pPr>
      <w:bookmarkStart w:id="90" w:name="_Toc201470989"/>
      <w:bookmarkStart w:id="91" w:name="Diagnostic_Data_Option"/>
      <w:bookmarkEnd w:id="89"/>
      <w:r w:rsidRPr="00C5356B">
        <w:t xml:space="preserve">A Clinical Data Consumer that implements the Allergies Option performs the </w:t>
      </w:r>
      <w:r w:rsidR="00276298" w:rsidRPr="00523756">
        <w:t>Mobile Query Existing Data</w:t>
      </w:r>
      <w:r w:rsidR="00276298" w:rsidRPr="00523756" w:rsidDel="00523756">
        <w:t xml:space="preserve"> </w:t>
      </w:r>
      <w:r w:rsidRPr="00C5356B">
        <w:t xml:space="preserve">transaction using the specified vocabulary to query for Allergies FHIR resources. </w:t>
      </w:r>
    </w:p>
    <w:p w14:paraId="267A3AB6" w14:textId="7A758789" w:rsidR="00FA6AEA" w:rsidRPr="00C5356B" w:rsidRDefault="00FA6AEA" w:rsidP="00D25804">
      <w:pPr>
        <w:pStyle w:val="Titolo4"/>
        <w:numPr>
          <w:ilvl w:val="0"/>
          <w:numId w:val="0"/>
        </w:numPr>
        <w:ind w:left="864" w:hanging="864"/>
      </w:pPr>
      <w:bookmarkStart w:id="92" w:name="_Toc477954867"/>
      <w:r w:rsidRPr="00C5356B">
        <w:t>X.2.</w:t>
      </w:r>
      <w:r w:rsidR="00A210C7">
        <w:t>1.</w:t>
      </w:r>
      <w:r w:rsidRPr="00C5356B">
        <w:t>3 Diagnostic Results Option</w:t>
      </w:r>
      <w:bookmarkEnd w:id="90"/>
      <w:bookmarkEnd w:id="92"/>
    </w:p>
    <w:p w14:paraId="3A136E7E" w14:textId="09DD868A" w:rsidR="00AF3848" w:rsidRPr="00C5356B" w:rsidRDefault="00AF3848" w:rsidP="00AF3848">
      <w:pPr>
        <w:pStyle w:val="Corpotesto"/>
      </w:pPr>
      <w:bookmarkStart w:id="93" w:name="_Toc201470990"/>
      <w:bookmarkStart w:id="94" w:name="Medications_Option"/>
      <w:bookmarkEnd w:id="91"/>
      <w:r w:rsidRPr="00C5356B">
        <w:t xml:space="preserve">A Clinical Data Consumer that implements the Diagnostic Results Option performs the </w:t>
      </w:r>
      <w:r w:rsidR="00276298" w:rsidRPr="00523756">
        <w:t>Mobile Query Existing Data</w:t>
      </w:r>
      <w:r w:rsidR="00276298" w:rsidRPr="00523756" w:rsidDel="00523756">
        <w:t xml:space="preserve"> </w:t>
      </w:r>
      <w:r w:rsidRPr="00C5356B">
        <w:t xml:space="preserve">transaction using the specified vocabulary to query for Diagnostic Results FHIR resources. </w:t>
      </w:r>
    </w:p>
    <w:p w14:paraId="2498C7A7" w14:textId="3C590AB2" w:rsidR="00FA6AEA" w:rsidRPr="00C5356B" w:rsidRDefault="00FA6AEA" w:rsidP="00D25804">
      <w:pPr>
        <w:pStyle w:val="Titolo4"/>
        <w:numPr>
          <w:ilvl w:val="0"/>
          <w:numId w:val="0"/>
        </w:numPr>
        <w:ind w:left="864" w:hanging="864"/>
      </w:pPr>
      <w:bookmarkStart w:id="95" w:name="_Toc477954868"/>
      <w:r w:rsidRPr="00C5356B">
        <w:t>X.2.</w:t>
      </w:r>
      <w:r w:rsidR="00A210C7">
        <w:t>1.</w:t>
      </w:r>
      <w:r w:rsidRPr="00C5356B">
        <w:t>4 Medications Option</w:t>
      </w:r>
      <w:bookmarkEnd w:id="93"/>
      <w:bookmarkEnd w:id="95"/>
    </w:p>
    <w:p w14:paraId="7E0BBF74" w14:textId="3EFC23EF" w:rsidR="00AF3848" w:rsidRPr="00C5356B" w:rsidRDefault="00AF3848" w:rsidP="00AF3848">
      <w:pPr>
        <w:pStyle w:val="Corpotesto"/>
      </w:pPr>
      <w:bookmarkStart w:id="96" w:name="_Toc201470991"/>
      <w:bookmarkStart w:id="97" w:name="Immunizations_Option"/>
      <w:bookmarkEnd w:id="94"/>
      <w:r w:rsidRPr="00C5356B">
        <w:t xml:space="preserve">A Clinical Data Consumer that implements the Medications Option performs the </w:t>
      </w:r>
      <w:r w:rsidR="00276298" w:rsidRPr="00523756">
        <w:t>Mobile Query Existing Data</w:t>
      </w:r>
      <w:r w:rsidR="00276298" w:rsidRPr="00523756" w:rsidDel="00523756">
        <w:t xml:space="preserve"> </w:t>
      </w:r>
      <w:r w:rsidRPr="00C5356B">
        <w:t xml:space="preserve">transaction using the specified vocabulary to query for Medications FHIR resources. </w:t>
      </w:r>
    </w:p>
    <w:p w14:paraId="168C1134" w14:textId="35E2B1C0" w:rsidR="00FA6AEA" w:rsidRPr="00C5356B" w:rsidRDefault="00FA6AEA" w:rsidP="00D25804">
      <w:pPr>
        <w:pStyle w:val="Titolo4"/>
        <w:numPr>
          <w:ilvl w:val="0"/>
          <w:numId w:val="0"/>
        </w:numPr>
        <w:ind w:left="864" w:hanging="864"/>
      </w:pPr>
      <w:bookmarkStart w:id="98" w:name="_Toc477954869"/>
      <w:r w:rsidRPr="00C5356B">
        <w:t>X.2.</w:t>
      </w:r>
      <w:r w:rsidR="00A210C7">
        <w:t>1.</w:t>
      </w:r>
      <w:r w:rsidRPr="00C5356B">
        <w:t>5 Immunizations Option</w:t>
      </w:r>
      <w:bookmarkEnd w:id="96"/>
      <w:bookmarkEnd w:id="98"/>
    </w:p>
    <w:p w14:paraId="3CA2A3EF" w14:textId="54C9F581" w:rsidR="00AF3848" w:rsidRPr="00C5356B" w:rsidRDefault="00AF3848" w:rsidP="00AF3848">
      <w:pPr>
        <w:pStyle w:val="Corpotesto"/>
      </w:pPr>
      <w:bookmarkStart w:id="99" w:name="_Toc201470992"/>
      <w:bookmarkStart w:id="100" w:name="Professional_Services_Option"/>
      <w:bookmarkEnd w:id="97"/>
      <w:r w:rsidRPr="00C5356B">
        <w:t xml:space="preserve">A Clinical Data Consumer that implements the Immunizations Option performs the </w:t>
      </w:r>
      <w:r w:rsidR="00A518A5" w:rsidRPr="00523756">
        <w:t>Mobile Query Existing Data</w:t>
      </w:r>
      <w:r w:rsidRPr="00C5356B">
        <w:t xml:space="preserve"> transaction using the specified vocabulary to query for Immunizations FHIR resources. </w:t>
      </w:r>
    </w:p>
    <w:p w14:paraId="4A08CCD3" w14:textId="7335FAA9" w:rsidR="00FA6AEA" w:rsidRPr="00C5356B" w:rsidRDefault="00FA6AEA" w:rsidP="00D25804">
      <w:pPr>
        <w:pStyle w:val="Titolo4"/>
        <w:numPr>
          <w:ilvl w:val="0"/>
          <w:numId w:val="0"/>
        </w:numPr>
        <w:ind w:left="864" w:hanging="864"/>
      </w:pPr>
      <w:bookmarkStart w:id="101" w:name="_Toc477954870"/>
      <w:r w:rsidRPr="00C5356B">
        <w:t>X.2.</w:t>
      </w:r>
      <w:r w:rsidR="00A210C7">
        <w:t>1.</w:t>
      </w:r>
      <w:r w:rsidRPr="00C5356B">
        <w:t>6 Pro</w:t>
      </w:r>
      <w:r w:rsidR="00C86339">
        <w:t xml:space="preserve">cedures </w:t>
      </w:r>
      <w:r w:rsidRPr="00C5356B">
        <w:t>Option</w:t>
      </w:r>
      <w:bookmarkEnd w:id="99"/>
      <w:bookmarkEnd w:id="101"/>
    </w:p>
    <w:bookmarkEnd w:id="100"/>
    <w:p w14:paraId="28DE6750" w14:textId="60D85356" w:rsidR="00C93D2D" w:rsidRDefault="00AF3848" w:rsidP="00AF3848">
      <w:pPr>
        <w:pStyle w:val="Corpotesto"/>
      </w:pPr>
      <w:r w:rsidRPr="00C5356B">
        <w:t xml:space="preserve">A Clinical Data Consumer that implements the </w:t>
      </w:r>
      <w:r w:rsidR="00C86339">
        <w:t>Procedur</w:t>
      </w:r>
      <w:r w:rsidRPr="00C5356B">
        <w:t xml:space="preserve">es Option performs the </w:t>
      </w:r>
      <w:r w:rsidR="00276298" w:rsidRPr="00523756">
        <w:t>Mobile Query Existing Data</w:t>
      </w:r>
      <w:r w:rsidR="00276298" w:rsidRPr="00523756" w:rsidDel="00523756">
        <w:t xml:space="preserve"> </w:t>
      </w:r>
      <w:r w:rsidRPr="00C5356B">
        <w:t xml:space="preserve">transaction using the specified vocabulary to query for </w:t>
      </w:r>
      <w:r w:rsidR="00C86339">
        <w:t>Procedur</w:t>
      </w:r>
      <w:r w:rsidR="00C86339" w:rsidRPr="00C5356B">
        <w:t xml:space="preserve">es </w:t>
      </w:r>
      <w:r w:rsidRPr="00C5356B">
        <w:t>FHIR resources.</w:t>
      </w:r>
      <w:r w:rsidRPr="00D875D3">
        <w:t xml:space="preserve"> </w:t>
      </w:r>
    </w:p>
    <w:p w14:paraId="779A179D" w14:textId="0D796D03" w:rsidR="00C86339" w:rsidRPr="00C5356B" w:rsidRDefault="00C86339" w:rsidP="00C86339">
      <w:pPr>
        <w:pStyle w:val="Titolo4"/>
        <w:numPr>
          <w:ilvl w:val="0"/>
          <w:numId w:val="0"/>
        </w:numPr>
        <w:ind w:left="864" w:hanging="864"/>
      </w:pPr>
      <w:bookmarkStart w:id="102" w:name="_Toc477954871"/>
      <w:r w:rsidRPr="00C5356B">
        <w:lastRenderedPageBreak/>
        <w:t>X.2.</w:t>
      </w:r>
      <w:r>
        <w:t>1.</w:t>
      </w:r>
      <w:r w:rsidR="00C9450C">
        <w:t>7</w:t>
      </w:r>
      <w:r w:rsidRPr="00C5356B">
        <w:t xml:space="preserve"> </w:t>
      </w:r>
      <w:r>
        <w:t>Encounters</w:t>
      </w:r>
      <w:r w:rsidRPr="00C5356B">
        <w:t xml:space="preserve"> Option</w:t>
      </w:r>
      <w:bookmarkEnd w:id="102"/>
    </w:p>
    <w:p w14:paraId="6D88E5FB" w14:textId="1074B22A" w:rsidR="00C86339" w:rsidRDefault="00C86339" w:rsidP="00C86339">
      <w:pPr>
        <w:pStyle w:val="Corpotesto"/>
      </w:pPr>
      <w:r w:rsidRPr="00C5356B">
        <w:t xml:space="preserve">A Clinical Data Consumer that implements the </w:t>
      </w:r>
      <w:r w:rsidRPr="00C86339">
        <w:t xml:space="preserve">Encounters </w:t>
      </w:r>
      <w:r w:rsidRPr="00C5356B">
        <w:t xml:space="preserve">Option performs the </w:t>
      </w:r>
      <w:r w:rsidRPr="00523756">
        <w:t>Mobile Query Existing Data</w:t>
      </w:r>
      <w:r w:rsidRPr="00523756" w:rsidDel="00523756">
        <w:t xml:space="preserve"> </w:t>
      </w:r>
      <w:r w:rsidRPr="00C5356B">
        <w:t xml:space="preserve">transaction using the specified vocabulary to query for </w:t>
      </w:r>
      <w:r w:rsidRPr="00C86339">
        <w:t xml:space="preserve">Encounters </w:t>
      </w:r>
      <w:r w:rsidRPr="00C5356B">
        <w:t>FHIR resources.</w:t>
      </w:r>
      <w:r w:rsidRPr="00D875D3">
        <w:t xml:space="preserve"> </w:t>
      </w:r>
    </w:p>
    <w:p w14:paraId="6A80EA41" w14:textId="4DCEA54E" w:rsidR="003F17CE" w:rsidRDefault="003F17CE" w:rsidP="003F17CE">
      <w:pPr>
        <w:pStyle w:val="Titolo4"/>
        <w:numPr>
          <w:ilvl w:val="0"/>
          <w:numId w:val="0"/>
        </w:numPr>
      </w:pPr>
      <w:bookmarkStart w:id="103" w:name="_Toc477954872"/>
      <w:r w:rsidRPr="003F17CE">
        <w:rPr>
          <w:highlight w:val="yellow"/>
        </w:rPr>
        <w:t>X.2.1.</w:t>
      </w:r>
      <w:r w:rsidR="00C9450C">
        <w:rPr>
          <w:highlight w:val="yellow"/>
        </w:rPr>
        <w:t>8</w:t>
      </w:r>
      <w:r w:rsidRPr="003F17CE">
        <w:rPr>
          <w:highlight w:val="yellow"/>
        </w:rPr>
        <w:t xml:space="preserve"> </w:t>
      </w:r>
      <w:r w:rsidR="00C9450C">
        <w:rPr>
          <w:highlight w:val="yellow"/>
        </w:rPr>
        <w:t>Goals</w:t>
      </w:r>
      <w:r w:rsidRPr="003F17CE">
        <w:rPr>
          <w:highlight w:val="yellow"/>
        </w:rPr>
        <w:t xml:space="preserve"> Option</w:t>
      </w:r>
      <w:bookmarkEnd w:id="103"/>
    </w:p>
    <w:p w14:paraId="00155F56" w14:textId="2509B990" w:rsidR="00C9450C" w:rsidRPr="00C9450C" w:rsidRDefault="00C9450C" w:rsidP="00C9450C">
      <w:pPr>
        <w:pStyle w:val="Corpotesto"/>
        <w:rPr>
          <w:i/>
        </w:rPr>
      </w:pPr>
      <w:r w:rsidRPr="00C9450C">
        <w:rPr>
          <w:i/>
          <w:highlight w:val="yellow"/>
        </w:rPr>
        <w:t>&lt;TBD&gt;</w:t>
      </w:r>
    </w:p>
    <w:p w14:paraId="576E287F" w14:textId="77777777" w:rsidR="00C9450C" w:rsidRDefault="00C9450C" w:rsidP="00C9450C">
      <w:pPr>
        <w:pStyle w:val="Titolo4"/>
        <w:numPr>
          <w:ilvl w:val="0"/>
          <w:numId w:val="0"/>
        </w:numPr>
      </w:pPr>
      <w:bookmarkStart w:id="104" w:name="_Toc477954873"/>
      <w:r w:rsidRPr="003F17CE">
        <w:rPr>
          <w:highlight w:val="yellow"/>
        </w:rPr>
        <w:t>X.2.1.</w:t>
      </w:r>
      <w:r>
        <w:rPr>
          <w:highlight w:val="yellow"/>
        </w:rPr>
        <w:t>9</w:t>
      </w:r>
      <w:r w:rsidRPr="003F17CE">
        <w:rPr>
          <w:highlight w:val="yellow"/>
        </w:rPr>
        <w:t xml:space="preserve"> </w:t>
      </w:r>
      <w:r>
        <w:rPr>
          <w:highlight w:val="yellow"/>
        </w:rPr>
        <w:t>Devices</w:t>
      </w:r>
      <w:r w:rsidRPr="003F17CE">
        <w:rPr>
          <w:highlight w:val="yellow"/>
        </w:rPr>
        <w:t xml:space="preserve"> Option</w:t>
      </w:r>
      <w:bookmarkEnd w:id="104"/>
    </w:p>
    <w:p w14:paraId="38148001" w14:textId="77777777" w:rsidR="00C9450C" w:rsidRPr="00C9450C" w:rsidRDefault="00C9450C" w:rsidP="00C9450C">
      <w:pPr>
        <w:pStyle w:val="Corpotesto"/>
        <w:rPr>
          <w:i/>
        </w:rPr>
      </w:pPr>
      <w:r w:rsidRPr="00C9450C">
        <w:rPr>
          <w:i/>
          <w:highlight w:val="yellow"/>
        </w:rPr>
        <w:t>&lt;TBD&gt;</w:t>
      </w:r>
    </w:p>
    <w:p w14:paraId="057F8779" w14:textId="77777777" w:rsidR="00C9450C" w:rsidRDefault="00C9450C" w:rsidP="00C9450C">
      <w:pPr>
        <w:pStyle w:val="Titolo4"/>
        <w:numPr>
          <w:ilvl w:val="0"/>
          <w:numId w:val="0"/>
        </w:numPr>
      </w:pPr>
      <w:bookmarkStart w:id="105" w:name="_Toc477954874"/>
      <w:r w:rsidRPr="003F17CE">
        <w:rPr>
          <w:highlight w:val="yellow"/>
        </w:rPr>
        <w:t>X.2.</w:t>
      </w:r>
      <w:r>
        <w:rPr>
          <w:highlight w:val="yellow"/>
        </w:rPr>
        <w:t>2</w:t>
      </w:r>
      <w:r w:rsidRPr="003F17CE">
        <w:rPr>
          <w:highlight w:val="yellow"/>
        </w:rPr>
        <w:t>.</w:t>
      </w:r>
      <w:r>
        <w:rPr>
          <w:highlight w:val="yellow"/>
        </w:rPr>
        <w:t>10</w:t>
      </w:r>
      <w:r w:rsidRPr="003F17CE">
        <w:rPr>
          <w:highlight w:val="yellow"/>
        </w:rPr>
        <w:t xml:space="preserve"> ???? Option</w:t>
      </w:r>
      <w:bookmarkEnd w:id="105"/>
    </w:p>
    <w:p w14:paraId="16133BD0" w14:textId="679587A7" w:rsidR="003F17CE" w:rsidRDefault="00C9450C" w:rsidP="00C9450C">
      <w:pPr>
        <w:pStyle w:val="Corpotesto"/>
        <w:rPr>
          <w:i/>
        </w:rPr>
      </w:pPr>
      <w:r w:rsidRPr="00C9450C">
        <w:rPr>
          <w:i/>
          <w:highlight w:val="yellow"/>
        </w:rPr>
        <w:t>&lt;TBD&gt;</w:t>
      </w:r>
    </w:p>
    <w:p w14:paraId="6E81FE16" w14:textId="77777777" w:rsidR="00C9450C" w:rsidRPr="003F17CE" w:rsidRDefault="00C9450C" w:rsidP="00C9450C">
      <w:pPr>
        <w:pStyle w:val="Corpotesto"/>
      </w:pPr>
    </w:p>
    <w:p w14:paraId="4C0A733C" w14:textId="7F3CC356" w:rsidR="00A210C7" w:rsidRPr="00D875D3" w:rsidRDefault="00A210C7" w:rsidP="00A210C7">
      <w:pPr>
        <w:pStyle w:val="Titolo3"/>
        <w:numPr>
          <w:ilvl w:val="0"/>
          <w:numId w:val="0"/>
        </w:numPr>
        <w:ind w:left="720" w:hanging="720"/>
        <w:rPr>
          <w:noProof w:val="0"/>
        </w:rPr>
      </w:pPr>
      <w:bookmarkStart w:id="106" w:name="_Toc477954875"/>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106"/>
    </w:p>
    <w:p w14:paraId="4DB6C043" w14:textId="382FE21B" w:rsidR="00462777" w:rsidRPr="00D875D3" w:rsidRDefault="00462777" w:rsidP="00C86339">
      <w:pPr>
        <w:pStyle w:val="Titolo4"/>
        <w:numPr>
          <w:ilvl w:val="0"/>
          <w:numId w:val="0"/>
        </w:numPr>
        <w:ind w:left="864" w:hanging="864"/>
      </w:pPr>
      <w:bookmarkStart w:id="107" w:name="_Toc477954876"/>
      <w:r w:rsidRPr="00D875D3">
        <w:t>X.2.</w:t>
      </w:r>
      <w:r w:rsidR="00091C51">
        <w:t>2</w:t>
      </w:r>
      <w:r w:rsidR="00A210C7">
        <w:t>.1</w:t>
      </w:r>
      <w:r w:rsidR="00C93D2D">
        <w:t xml:space="preserve"> </w:t>
      </w:r>
      <w:r w:rsidRPr="00D875D3">
        <w:t>Vital Signs Option</w:t>
      </w:r>
      <w:bookmarkEnd w:id="107"/>
    </w:p>
    <w:p w14:paraId="08D54640" w14:textId="252DE724" w:rsidR="00462777" w:rsidRPr="00D875D3" w:rsidRDefault="00462777" w:rsidP="00462777">
      <w:pPr>
        <w:pStyle w:val="Corpotesto"/>
      </w:pPr>
      <w:r w:rsidRPr="00D875D3">
        <w:t xml:space="preserve">A Clinical Data Source that implements the Vital Signs Option responds to all vocabulary specified for Vital Signs in PCC-Y in section </w:t>
      </w:r>
      <w:r w:rsidR="00C5356B">
        <w:rPr>
          <w:highlight w:val="yellow"/>
        </w:rPr>
        <w:t>&lt;TBD&gt;</w:t>
      </w:r>
      <w:r w:rsidRPr="00C5356B">
        <w:t>.</w:t>
      </w:r>
      <w:r w:rsidRPr="00D875D3">
        <w:t xml:space="preserve"> </w:t>
      </w:r>
    </w:p>
    <w:p w14:paraId="1AC6B800" w14:textId="4D100172" w:rsidR="00462777" w:rsidRPr="00D875D3" w:rsidRDefault="00462777" w:rsidP="003C7123">
      <w:pPr>
        <w:pStyle w:val="Titolo4"/>
        <w:numPr>
          <w:ilvl w:val="0"/>
          <w:numId w:val="0"/>
        </w:numPr>
        <w:ind w:left="864" w:hanging="864"/>
      </w:pPr>
      <w:bookmarkStart w:id="108" w:name="_Toc477954877"/>
      <w:r w:rsidRPr="00D875D3">
        <w:t>X.2.</w:t>
      </w:r>
      <w:r w:rsidR="00091C51">
        <w:t>2.2</w:t>
      </w:r>
      <w:r w:rsidR="00C93D2D" w:rsidRPr="00D875D3">
        <w:t xml:space="preserve"> </w:t>
      </w:r>
      <w:r w:rsidRPr="00D875D3">
        <w:t xml:space="preserve">Problems and Allergies Option for Clinical Data </w:t>
      </w:r>
      <w:r w:rsidR="00AF3848" w:rsidRPr="00D875D3">
        <w:t>Source</w:t>
      </w:r>
      <w:bookmarkEnd w:id="108"/>
    </w:p>
    <w:p w14:paraId="12E08FDF" w14:textId="65088F7D" w:rsidR="00633787" w:rsidRPr="00D875D3" w:rsidRDefault="00633787" w:rsidP="00633787">
      <w:pPr>
        <w:pStyle w:val="Corpotesto"/>
      </w:pPr>
      <w:r w:rsidRPr="00D875D3">
        <w:t xml:space="preserve">A Clinical Data Source that implements the </w:t>
      </w:r>
      <w:r w:rsidR="00AF3848" w:rsidRPr="00D875D3">
        <w:t xml:space="preserve">Allergies </w:t>
      </w:r>
      <w:r w:rsidRPr="00D875D3">
        <w:t xml:space="preserve">Option responds to all vocabulary specified for Problems and Allergies in PCC-Y in section </w:t>
      </w:r>
      <w:r w:rsidR="00C5356B">
        <w:rPr>
          <w:highlight w:val="yellow"/>
        </w:rPr>
        <w:t>&lt;TBD&gt;</w:t>
      </w:r>
      <w:r w:rsidR="00C5356B" w:rsidRPr="00C5356B">
        <w:t>.</w:t>
      </w:r>
    </w:p>
    <w:p w14:paraId="573201B6" w14:textId="2C7FECB1" w:rsidR="00462777" w:rsidRPr="00D875D3" w:rsidRDefault="00462777" w:rsidP="003C7123">
      <w:pPr>
        <w:pStyle w:val="Titolo4"/>
        <w:numPr>
          <w:ilvl w:val="0"/>
          <w:numId w:val="0"/>
        </w:numPr>
        <w:ind w:left="864" w:hanging="864"/>
      </w:pPr>
      <w:bookmarkStart w:id="109" w:name="_Toc477954878"/>
      <w:r w:rsidRPr="00D875D3">
        <w:t>X.2.</w:t>
      </w:r>
      <w:r w:rsidR="00DE1DE1">
        <w:t>2.3</w:t>
      </w:r>
      <w:r w:rsidR="00C93D2D" w:rsidRPr="00D875D3">
        <w:t xml:space="preserve"> </w:t>
      </w:r>
      <w:r w:rsidRPr="00D875D3">
        <w:t>Diagnostic Results Option</w:t>
      </w:r>
      <w:bookmarkEnd w:id="109"/>
    </w:p>
    <w:p w14:paraId="6F33803B" w14:textId="0A44F07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responds to all vocabulary specified for </w:t>
      </w:r>
      <w:r w:rsidR="00AF3848" w:rsidRPr="00D875D3">
        <w:t xml:space="preserve">Diagnostic Results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111EA97C" w14:textId="04D64032" w:rsidR="00462777" w:rsidRPr="00D875D3" w:rsidRDefault="00462777" w:rsidP="003C7123">
      <w:pPr>
        <w:pStyle w:val="Titolo4"/>
        <w:numPr>
          <w:ilvl w:val="0"/>
          <w:numId w:val="0"/>
        </w:numPr>
        <w:ind w:left="864" w:hanging="864"/>
      </w:pPr>
      <w:bookmarkStart w:id="110" w:name="_Toc477954879"/>
      <w:r w:rsidRPr="00D875D3">
        <w:t>X.2.</w:t>
      </w:r>
      <w:r w:rsidR="00DE1DE1">
        <w:t>2.4</w:t>
      </w:r>
      <w:r w:rsidR="00C93D2D" w:rsidRPr="00D875D3">
        <w:t xml:space="preserve"> </w:t>
      </w:r>
      <w:r w:rsidRPr="00D875D3">
        <w:t>Medications Option</w:t>
      </w:r>
      <w:bookmarkEnd w:id="110"/>
    </w:p>
    <w:p w14:paraId="0FA6C5F4" w14:textId="17F63CD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responds to all vocabulary specified for </w:t>
      </w:r>
      <w:r w:rsidR="00AF3848" w:rsidRPr="00D875D3">
        <w:t xml:space="preserve">Medications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45A6B81C" w14:textId="44B1F55C" w:rsidR="00462777" w:rsidRPr="00D875D3" w:rsidRDefault="00462777" w:rsidP="003C7123">
      <w:pPr>
        <w:pStyle w:val="Titolo4"/>
        <w:numPr>
          <w:ilvl w:val="0"/>
          <w:numId w:val="0"/>
        </w:numPr>
        <w:ind w:left="864" w:hanging="864"/>
      </w:pPr>
      <w:bookmarkStart w:id="111" w:name="_Toc477954880"/>
      <w:r w:rsidRPr="00D875D3">
        <w:t>X.2.</w:t>
      </w:r>
      <w:r w:rsidR="004072AC">
        <w:t>2</w:t>
      </w:r>
      <w:r w:rsidR="00DE1DE1">
        <w:t>.5</w:t>
      </w:r>
      <w:r w:rsidR="00C93D2D" w:rsidRPr="00D875D3">
        <w:t xml:space="preserve"> </w:t>
      </w:r>
      <w:r w:rsidRPr="00D875D3">
        <w:t>Immunizations Option</w:t>
      </w:r>
      <w:bookmarkEnd w:id="111"/>
    </w:p>
    <w:p w14:paraId="76315175" w14:textId="6DAA70CE"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responds to all vocabulary specified for </w:t>
      </w:r>
      <w:r w:rsidR="00AF3848" w:rsidRPr="00D875D3">
        <w:t xml:space="preserve">Immunizations </w:t>
      </w:r>
      <w:r w:rsidRPr="00D875D3">
        <w:t xml:space="preserve">in PCC-Y in section </w:t>
      </w:r>
      <w:r w:rsidR="00C5356B">
        <w:rPr>
          <w:highlight w:val="yellow"/>
        </w:rPr>
        <w:t>&lt;TBD&gt;</w:t>
      </w:r>
      <w:r w:rsidR="00C5356B" w:rsidRPr="00C5356B">
        <w:t>.</w:t>
      </w:r>
    </w:p>
    <w:p w14:paraId="059CDA93" w14:textId="0F0E0106" w:rsidR="00462777" w:rsidRPr="00D875D3" w:rsidRDefault="00462777" w:rsidP="003C7123">
      <w:pPr>
        <w:pStyle w:val="Titolo4"/>
        <w:numPr>
          <w:ilvl w:val="0"/>
          <w:numId w:val="0"/>
        </w:numPr>
        <w:ind w:left="864" w:hanging="864"/>
      </w:pPr>
      <w:bookmarkStart w:id="112" w:name="_Toc477954881"/>
      <w:r w:rsidRPr="00D875D3">
        <w:lastRenderedPageBreak/>
        <w:t>X.2.</w:t>
      </w:r>
      <w:r w:rsidR="00DE1DE1">
        <w:t>2.6</w:t>
      </w:r>
      <w:r w:rsidR="00C93D2D" w:rsidRPr="00D875D3">
        <w:t xml:space="preserve"> </w:t>
      </w:r>
      <w:r w:rsidR="00C86339" w:rsidRPr="00D875D3">
        <w:t>Pro</w:t>
      </w:r>
      <w:r w:rsidR="00C86339">
        <w:t>cedures</w:t>
      </w:r>
      <w:r w:rsidR="00523756">
        <w:rPr>
          <w:rStyle w:val="Rimandocommento"/>
          <w:rFonts w:ascii="Times New Roman" w:hAnsi="Times New Roman"/>
          <w:b w:val="0"/>
          <w:noProof w:val="0"/>
          <w:kern w:val="0"/>
        </w:rPr>
        <w:commentReference w:id="113"/>
      </w:r>
      <w:r w:rsidRPr="00D875D3">
        <w:t xml:space="preserve"> Option</w:t>
      </w:r>
      <w:bookmarkEnd w:id="112"/>
    </w:p>
    <w:p w14:paraId="5E9AC586" w14:textId="598E7377" w:rsidR="00633787" w:rsidRDefault="00633787" w:rsidP="00633787">
      <w:pPr>
        <w:pStyle w:val="Corpotesto"/>
      </w:pPr>
      <w:r w:rsidRPr="00D875D3">
        <w:t xml:space="preserve">A Clinical Data Source that implements the </w:t>
      </w:r>
      <w:r w:rsidR="00C86339" w:rsidRPr="00C86339">
        <w:t>Procedures</w:t>
      </w:r>
      <w:r w:rsidRPr="00D875D3">
        <w:t xml:space="preserve"> Option responds to all vocabulary specified for </w:t>
      </w:r>
      <w:r w:rsidR="00C86339" w:rsidRPr="00C86339">
        <w:t xml:space="preserve">Procedures </w:t>
      </w:r>
      <w:r w:rsidRPr="00D875D3">
        <w:t xml:space="preserve">in PCC-Y in section </w:t>
      </w:r>
      <w:r w:rsidR="00C5356B">
        <w:rPr>
          <w:highlight w:val="yellow"/>
        </w:rPr>
        <w:t>&lt;TBD&gt;</w:t>
      </w:r>
      <w:r w:rsidR="00C5356B" w:rsidRPr="00C5356B">
        <w:t>.</w:t>
      </w:r>
      <w:r w:rsidR="00C5356B" w:rsidRPr="00D875D3">
        <w:t xml:space="preserve"> </w:t>
      </w:r>
      <w:r w:rsidRPr="00C31E03">
        <w:t xml:space="preserve"> </w:t>
      </w:r>
    </w:p>
    <w:p w14:paraId="7DB2115D" w14:textId="479320D5" w:rsidR="00C86339" w:rsidRPr="00D875D3" w:rsidRDefault="00C86339" w:rsidP="00C86339">
      <w:pPr>
        <w:pStyle w:val="Titolo4"/>
        <w:numPr>
          <w:ilvl w:val="0"/>
          <w:numId w:val="0"/>
        </w:numPr>
        <w:ind w:left="864" w:hanging="864"/>
      </w:pPr>
      <w:bookmarkStart w:id="114" w:name="_Toc477954882"/>
      <w:r w:rsidRPr="00D875D3">
        <w:t>X.2.</w:t>
      </w:r>
      <w:r>
        <w:t>2.7</w:t>
      </w:r>
      <w:r w:rsidRPr="00D875D3">
        <w:t xml:space="preserve"> </w:t>
      </w:r>
      <w:r>
        <w:t>Encounters</w:t>
      </w:r>
      <w:r w:rsidRPr="00D875D3">
        <w:t xml:space="preserve"> Option</w:t>
      </w:r>
      <w:bookmarkEnd w:id="114"/>
    </w:p>
    <w:p w14:paraId="33512561" w14:textId="135C27A3" w:rsidR="00C86339" w:rsidRDefault="00C86339" w:rsidP="00C86339">
      <w:pPr>
        <w:pStyle w:val="Corpotesto"/>
      </w:pPr>
      <w:r w:rsidRPr="00D875D3">
        <w:t xml:space="preserve">A Clinical Data Source that implements the </w:t>
      </w:r>
      <w:r w:rsidRPr="00C86339">
        <w:t xml:space="preserve">Encounters </w:t>
      </w:r>
      <w:r w:rsidRPr="00D875D3">
        <w:t xml:space="preserve">Option responds to all vocabulary specified for </w:t>
      </w:r>
      <w:r w:rsidRPr="00C86339">
        <w:t xml:space="preserve">Encounters </w:t>
      </w:r>
      <w:r w:rsidRPr="00D875D3">
        <w:t xml:space="preserve">in PCC-Y in section </w:t>
      </w:r>
      <w:r>
        <w:rPr>
          <w:highlight w:val="yellow"/>
        </w:rPr>
        <w:t>&lt;TBD&gt;</w:t>
      </w:r>
      <w:r w:rsidRPr="00C5356B">
        <w:t>.</w:t>
      </w:r>
      <w:r w:rsidRPr="00D875D3">
        <w:t xml:space="preserve"> </w:t>
      </w:r>
      <w:r w:rsidRPr="00C31E03">
        <w:t xml:space="preserve"> </w:t>
      </w:r>
    </w:p>
    <w:p w14:paraId="50133316" w14:textId="35353566" w:rsidR="00C9450C" w:rsidRDefault="00C9450C" w:rsidP="00C9450C">
      <w:pPr>
        <w:pStyle w:val="Titolo4"/>
        <w:numPr>
          <w:ilvl w:val="0"/>
          <w:numId w:val="0"/>
        </w:numPr>
      </w:pPr>
      <w:bookmarkStart w:id="115" w:name="_Toc477954883"/>
      <w:r w:rsidRPr="003F17CE">
        <w:rPr>
          <w:highlight w:val="yellow"/>
        </w:rPr>
        <w:t>X.2.1.</w:t>
      </w:r>
      <w:r>
        <w:rPr>
          <w:highlight w:val="yellow"/>
        </w:rPr>
        <w:t>8</w:t>
      </w:r>
      <w:r w:rsidRPr="003F17CE">
        <w:rPr>
          <w:highlight w:val="yellow"/>
        </w:rPr>
        <w:t xml:space="preserve"> </w:t>
      </w:r>
      <w:r>
        <w:rPr>
          <w:highlight w:val="yellow"/>
        </w:rPr>
        <w:t>Goals</w:t>
      </w:r>
      <w:r w:rsidRPr="003F17CE">
        <w:rPr>
          <w:highlight w:val="yellow"/>
        </w:rPr>
        <w:t xml:space="preserve"> Option</w:t>
      </w:r>
      <w:bookmarkEnd w:id="115"/>
    </w:p>
    <w:p w14:paraId="0B9BBD05" w14:textId="77777777" w:rsidR="00C9450C" w:rsidRPr="00C9450C" w:rsidRDefault="00C9450C" w:rsidP="00C9450C">
      <w:pPr>
        <w:pStyle w:val="Corpotesto"/>
        <w:rPr>
          <w:i/>
        </w:rPr>
      </w:pPr>
      <w:r w:rsidRPr="00C9450C">
        <w:rPr>
          <w:i/>
          <w:highlight w:val="yellow"/>
        </w:rPr>
        <w:t>&lt;TBD&gt;</w:t>
      </w:r>
    </w:p>
    <w:p w14:paraId="2ACD8019" w14:textId="6A5559DA" w:rsidR="00C9450C" w:rsidRDefault="00C9450C" w:rsidP="00C9450C">
      <w:pPr>
        <w:pStyle w:val="Titolo4"/>
        <w:numPr>
          <w:ilvl w:val="0"/>
          <w:numId w:val="0"/>
        </w:numPr>
      </w:pPr>
      <w:bookmarkStart w:id="116" w:name="_Toc477954884"/>
      <w:r w:rsidRPr="003F17CE">
        <w:rPr>
          <w:highlight w:val="yellow"/>
        </w:rPr>
        <w:t>X.2.1.</w:t>
      </w:r>
      <w:r>
        <w:rPr>
          <w:highlight w:val="yellow"/>
        </w:rPr>
        <w:t>9</w:t>
      </w:r>
      <w:r w:rsidRPr="003F17CE">
        <w:rPr>
          <w:highlight w:val="yellow"/>
        </w:rPr>
        <w:t xml:space="preserve"> </w:t>
      </w:r>
      <w:r>
        <w:rPr>
          <w:highlight w:val="yellow"/>
        </w:rPr>
        <w:t>Devices</w:t>
      </w:r>
      <w:r w:rsidRPr="003F17CE">
        <w:rPr>
          <w:highlight w:val="yellow"/>
        </w:rPr>
        <w:t xml:space="preserve"> Option</w:t>
      </w:r>
      <w:bookmarkEnd w:id="116"/>
    </w:p>
    <w:p w14:paraId="28B7FF4C" w14:textId="77777777" w:rsidR="00C9450C" w:rsidRPr="00C9450C" w:rsidRDefault="00C9450C" w:rsidP="00C9450C">
      <w:pPr>
        <w:pStyle w:val="Corpotesto"/>
        <w:rPr>
          <w:i/>
        </w:rPr>
      </w:pPr>
      <w:r w:rsidRPr="00C9450C">
        <w:rPr>
          <w:i/>
          <w:highlight w:val="yellow"/>
        </w:rPr>
        <w:t>&lt;TBD&gt;</w:t>
      </w:r>
    </w:p>
    <w:p w14:paraId="661CE349" w14:textId="7FAC614F" w:rsidR="003F17CE" w:rsidRDefault="003F17CE" w:rsidP="003F17CE">
      <w:pPr>
        <w:pStyle w:val="Titolo4"/>
        <w:numPr>
          <w:ilvl w:val="0"/>
          <w:numId w:val="0"/>
        </w:numPr>
      </w:pPr>
      <w:bookmarkStart w:id="117" w:name="_Toc477954885"/>
      <w:r w:rsidRPr="003F17CE">
        <w:rPr>
          <w:highlight w:val="yellow"/>
        </w:rPr>
        <w:t>X.2.</w:t>
      </w:r>
      <w:r>
        <w:rPr>
          <w:highlight w:val="yellow"/>
        </w:rPr>
        <w:t>2</w:t>
      </w:r>
      <w:r w:rsidRPr="003F17CE">
        <w:rPr>
          <w:highlight w:val="yellow"/>
        </w:rPr>
        <w:t>.</w:t>
      </w:r>
      <w:r w:rsidR="00C9450C">
        <w:rPr>
          <w:highlight w:val="yellow"/>
        </w:rPr>
        <w:t>10</w:t>
      </w:r>
      <w:r w:rsidRPr="003F17CE">
        <w:rPr>
          <w:highlight w:val="yellow"/>
        </w:rPr>
        <w:t xml:space="preserve"> ???? Option</w:t>
      </w:r>
      <w:bookmarkEnd w:id="117"/>
    </w:p>
    <w:p w14:paraId="14914FDA" w14:textId="77777777" w:rsidR="00C9450C" w:rsidRPr="00C9450C" w:rsidRDefault="00C9450C" w:rsidP="00C9450C">
      <w:pPr>
        <w:pStyle w:val="Corpotesto"/>
        <w:rPr>
          <w:i/>
        </w:rPr>
      </w:pPr>
      <w:r w:rsidRPr="00C9450C">
        <w:rPr>
          <w:i/>
          <w:highlight w:val="yellow"/>
        </w:rPr>
        <w:t>&lt;TBD&gt;</w:t>
      </w:r>
    </w:p>
    <w:p w14:paraId="469BE456" w14:textId="77777777" w:rsidR="00815E45" w:rsidRDefault="00815E45" w:rsidP="00633787">
      <w:pPr>
        <w:pStyle w:val="Corpotesto"/>
      </w:pPr>
    </w:p>
    <w:p w14:paraId="4418219C" w14:textId="77777777" w:rsidR="005F21E7" w:rsidRPr="003651D9" w:rsidRDefault="005F21E7" w:rsidP="00303E20">
      <w:pPr>
        <w:pStyle w:val="Titolo2"/>
        <w:numPr>
          <w:ilvl w:val="0"/>
          <w:numId w:val="0"/>
        </w:numPr>
        <w:rPr>
          <w:noProof w:val="0"/>
        </w:rPr>
      </w:pPr>
      <w:bookmarkStart w:id="118" w:name="_Toc477954886"/>
      <w:bookmarkStart w:id="119" w:name="_Toc37034636"/>
      <w:bookmarkStart w:id="120" w:name="_Toc38846114"/>
      <w:bookmarkStart w:id="121" w:name="_Toc504625757"/>
      <w:bookmarkStart w:id="122" w:name="_Toc530206510"/>
      <w:bookmarkStart w:id="123" w:name="_Toc1388430"/>
      <w:bookmarkStart w:id="124" w:name="_Toc1388584"/>
      <w:bookmarkStart w:id="125"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118"/>
      <w:r w:rsidRPr="003651D9">
        <w:rPr>
          <w:noProof w:val="0"/>
        </w:rPr>
        <w:t xml:space="preserve"> </w:t>
      </w:r>
    </w:p>
    <w:p w14:paraId="59AE07A5" w14:textId="085BFF1D" w:rsidR="00607529" w:rsidRPr="003651D9" w:rsidRDefault="00761469" w:rsidP="005360E4">
      <w:pPr>
        <w:pStyle w:val="Corpotesto"/>
      </w:pPr>
      <w:r w:rsidRPr="003651D9">
        <w:t xml:space="preserve">An Actor from this profile (Column 1) </w:t>
      </w:r>
      <w:r w:rsidR="0020453A" w:rsidRPr="003651D9">
        <w:t xml:space="preserve">shall </w:t>
      </w:r>
      <w:r w:rsidRPr="003651D9">
        <w:t>implement all</w:t>
      </w:r>
      <w:r w:rsidR="00A671ED">
        <w:t xml:space="preserve"> </w:t>
      </w:r>
      <w:r w:rsidRPr="003651D9">
        <w:t xml:space="preserve">of the required transactions and/or content modules in this profile </w:t>
      </w:r>
      <w:r w:rsidRPr="003651D9">
        <w:rPr>
          <w:b/>
          <w:i/>
        </w:rPr>
        <w:t>in addition to</w:t>
      </w:r>
      <w:r w:rsidRPr="003651D9">
        <w:t xml:space="preserve"> </w:t>
      </w:r>
      <w:r w:rsidR="004B2718" w:rsidRPr="003651D9">
        <w:t>all</w:t>
      </w:r>
      <w:r w:rsidRPr="003651D9">
        <w:t xml:space="preserve"> the transactions required for the grouped actor (Column 2)</w:t>
      </w:r>
      <w:r w:rsidR="00887E40" w:rsidRPr="003651D9">
        <w:t xml:space="preserve">. </w:t>
      </w:r>
    </w:p>
    <w:p w14:paraId="046830EB" w14:textId="77777777" w:rsidR="00761469" w:rsidRPr="003651D9" w:rsidRDefault="00761469" w:rsidP="005360E4">
      <w:pPr>
        <w:pStyle w:val="Corpotesto"/>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2C295108" w14:textId="77777777" w:rsidR="00761469" w:rsidRPr="003651D9" w:rsidRDefault="00761469" w:rsidP="00761469">
      <w:pPr>
        <w:pStyle w:val="Corpotesto"/>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48167972" w14:textId="77777777" w:rsidR="00761469" w:rsidRPr="003651D9" w:rsidRDefault="00761469" w:rsidP="00761469">
      <w:pPr>
        <w:pStyle w:val="Corpotesto"/>
      </w:pPr>
      <w:r w:rsidRPr="003651D9">
        <w:t>Section X.5 describes some optional groupings that may be of interest for security considerations and section X.6 describes some optional groupings in other related profiles.</w:t>
      </w:r>
    </w:p>
    <w:p w14:paraId="38CBE334" w14:textId="77777777" w:rsidR="00761469" w:rsidRPr="003651D9" w:rsidRDefault="00761469" w:rsidP="00761469">
      <w:pPr>
        <w:pStyle w:val="Corpotesto"/>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621871C7" w:rsidR="00711099" w:rsidRPr="000A3EE1" w:rsidRDefault="00711099" w:rsidP="00220960">
            <w:pPr>
              <w:pStyle w:val="TableEntry"/>
              <w:rPr>
                <w:highlight w:val="cyan"/>
              </w:rPr>
            </w:pPr>
            <w:r w:rsidRPr="00B76E0C">
              <w:t>PCC TF-1</w:t>
            </w:r>
            <w:r w:rsidRPr="00652CBD">
              <w:rPr>
                <w:highlight w:val="yellow"/>
              </w:rPr>
              <w:t xml:space="preserve">: </w:t>
            </w:r>
            <w:r w:rsidR="007C4EB8" w:rsidRPr="007C4EB8">
              <w:rPr>
                <w:highlight w:val="yellow"/>
              </w:rPr>
              <w:t>&lt;TBD&gt;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029CD84D" w:rsidR="00711099" w:rsidRPr="000A3EE1" w:rsidRDefault="00711099" w:rsidP="00220960">
            <w:pPr>
              <w:pStyle w:val="TableEntry"/>
              <w:rPr>
                <w:highlight w:val="cyan"/>
              </w:rPr>
            </w:pPr>
            <w:r w:rsidRPr="00B76E0C">
              <w:t>PCC TF-1</w:t>
            </w:r>
            <w:r w:rsidRPr="00652CBD">
              <w:rPr>
                <w:highlight w:val="yellow"/>
              </w:rPr>
              <w:t xml:space="preserve">: </w:t>
            </w:r>
            <w:r w:rsidR="007C4EB8" w:rsidRPr="007C4EB8">
              <w:rPr>
                <w:highlight w:val="yellow"/>
              </w:rPr>
              <w:t>&lt;TBD&gt;</w:t>
            </w:r>
          </w:p>
        </w:tc>
      </w:tr>
    </w:tbl>
    <w:p w14:paraId="29634D80" w14:textId="19D8F66F" w:rsidR="007D419D" w:rsidRDefault="007D419D" w:rsidP="009001CB">
      <w:pPr>
        <w:pStyle w:val="Note"/>
        <w:ind w:left="0" w:firstLine="0"/>
      </w:pPr>
    </w:p>
    <w:p w14:paraId="2F19CEE6" w14:textId="77777777" w:rsidR="00CF283F" w:rsidRPr="003651D9" w:rsidRDefault="00CF283F" w:rsidP="00303E20">
      <w:pPr>
        <w:pStyle w:val="Titolo2"/>
        <w:numPr>
          <w:ilvl w:val="0"/>
          <w:numId w:val="0"/>
        </w:numPr>
        <w:rPr>
          <w:noProof w:val="0"/>
        </w:rPr>
      </w:pPr>
      <w:bookmarkStart w:id="126" w:name="_Toc477954887"/>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119"/>
      <w:bookmarkEnd w:id="120"/>
      <w:r w:rsidR="00167DB7" w:rsidRPr="003B5944">
        <w:rPr>
          <w:noProof w:val="0"/>
        </w:rPr>
        <w:t>Overview</w:t>
      </w:r>
      <w:bookmarkEnd w:id="126"/>
    </w:p>
    <w:p w14:paraId="0C232513" w14:textId="77777777" w:rsidR="00167DB7" w:rsidRPr="003668B9" w:rsidRDefault="00104BE6" w:rsidP="003D19E0">
      <w:pPr>
        <w:pStyle w:val="Titolo3"/>
        <w:keepNext w:val="0"/>
        <w:numPr>
          <w:ilvl w:val="0"/>
          <w:numId w:val="0"/>
        </w:numPr>
        <w:rPr>
          <w:bCs/>
          <w:noProof w:val="0"/>
        </w:rPr>
      </w:pPr>
      <w:bookmarkStart w:id="127" w:name="_Toc477954888"/>
      <w:r w:rsidRPr="003668B9">
        <w:rPr>
          <w:bCs/>
          <w:noProof w:val="0"/>
        </w:rPr>
        <w:t>X.</w:t>
      </w:r>
      <w:r w:rsidR="00AF472E" w:rsidRPr="003668B9">
        <w:rPr>
          <w:bCs/>
          <w:noProof w:val="0"/>
        </w:rPr>
        <w:t>4</w:t>
      </w:r>
      <w:r w:rsidR="00167DB7" w:rsidRPr="003668B9">
        <w:rPr>
          <w:bCs/>
          <w:noProof w:val="0"/>
        </w:rPr>
        <w:t>.1 Concepts</w:t>
      </w:r>
      <w:bookmarkEnd w:id="127"/>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128" w:name="_Toc477954889"/>
      <w:r w:rsidRPr="003668B9">
        <w:rPr>
          <w:bCs/>
          <w:noProof w:val="0"/>
        </w:rPr>
        <w:t>X.4.2 Use Cases</w:t>
      </w:r>
      <w:bookmarkEnd w:id="128"/>
    </w:p>
    <w:p w14:paraId="57A53249" w14:textId="77777777" w:rsidR="00FD6B22" w:rsidRPr="003668B9" w:rsidRDefault="007773C8" w:rsidP="00B91CC7">
      <w:pPr>
        <w:pStyle w:val="Titolo4"/>
        <w:numPr>
          <w:ilvl w:val="0"/>
          <w:numId w:val="0"/>
        </w:numPr>
        <w:ind w:left="993" w:hanging="993"/>
        <w:rPr>
          <w:noProof w:val="0"/>
        </w:rPr>
      </w:pPr>
      <w:bookmarkStart w:id="129" w:name="_Toc477954890"/>
      <w:r w:rsidRPr="003668B9">
        <w:rPr>
          <w:noProof w:val="0"/>
        </w:rPr>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129"/>
    </w:p>
    <w:p w14:paraId="12197F69" w14:textId="7FB5B7EF" w:rsidR="00CF283F" w:rsidRPr="003668B9" w:rsidRDefault="007773C8" w:rsidP="00B91CC7">
      <w:pPr>
        <w:pStyle w:val="Titolo5"/>
        <w:numPr>
          <w:ilvl w:val="0"/>
          <w:numId w:val="0"/>
        </w:numPr>
        <w:ind w:left="1134" w:hanging="1134"/>
        <w:rPr>
          <w:noProof w:val="0"/>
        </w:rPr>
      </w:pPr>
      <w:bookmarkStart w:id="130" w:name="_Toc477954891"/>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130"/>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131" w:name="_Toc477954892"/>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131"/>
    </w:p>
    <w:p w14:paraId="21875941" w14:textId="3DFB8AE7" w:rsidR="001C67D3" w:rsidRDefault="00D9572A" w:rsidP="00D9572A">
      <w:pPr>
        <w:pStyle w:val="Corpotesto"/>
      </w:pPr>
      <w:r w:rsidRPr="003668B9">
        <w:t xml:space="preserve">The </w:t>
      </w:r>
      <w:ins w:id="132" w:author="Fabio Buti" w:date="2017-03-22T08:42:00Z">
        <w:r w:rsidR="000645B5" w:rsidRPr="00037489">
          <w:t>Mobile</w:t>
        </w:r>
        <w:r w:rsidR="000645B5" w:rsidRPr="00037489" w:rsidDel="00037489">
          <w:t xml:space="preserve"> </w:t>
        </w:r>
      </w:ins>
      <w:r w:rsidR="00037489" w:rsidRPr="00037489">
        <w:t xml:space="preserve">Query Existing Data </w:t>
      </w:r>
      <w:del w:id="133" w:author="Fabio Buti" w:date="2017-03-22T08:42:00Z">
        <w:r w:rsidR="00037489" w:rsidRPr="00037489" w:rsidDel="000645B5">
          <w:delText xml:space="preserve">for Mobile </w:delText>
        </w:r>
      </w:del>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4FC7915D">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CEFF" w14:textId="4FB0A539" w:rsidR="00131594" w:rsidRPr="002E0FB4" w:rsidRDefault="00131594"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131594" w:rsidRPr="002E0FB4" w:rsidRDefault="00131594" w:rsidP="002E0FB4">
                                <w:pPr>
                                  <w:jc w:val="center"/>
                                  <w:rPr>
                                    <w:sz w:val="20"/>
                                  </w:rPr>
                                </w:pPr>
                              </w:p>
                              <w:p w14:paraId="0F2AC527" w14:textId="77777777" w:rsidR="00131594" w:rsidRPr="002E0FB4" w:rsidRDefault="00131594"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0C9F" w14:textId="077D9C34" w:rsidR="00131594" w:rsidRPr="007C1AAC" w:rsidRDefault="00131594" w:rsidP="002E0FB4">
                                <w:pPr>
                                  <w:jc w:val="center"/>
                                  <w:rPr>
                                    <w:sz w:val="22"/>
                                    <w:szCs w:val="22"/>
                                  </w:rPr>
                                </w:pPr>
                                <w:r>
                                  <w:rPr>
                                    <w:sz w:val="22"/>
                                    <w:szCs w:val="22"/>
                                  </w:rPr>
                                  <w:t>Clinical Data</w:t>
                                </w:r>
                                <w:r>
                                  <w:rPr>
                                    <w:sz w:val="22"/>
                                    <w:szCs w:val="22"/>
                                  </w:rPr>
                                  <w:br/>
                                  <w:t>Source</w:t>
                                </w:r>
                                <w:ins w:id="134" w:author="Fabio Buti" w:date="2017-02-09T01:31:00Z">
                                  <w:r>
                                    <w:rPr>
                                      <w:sz w:val="22"/>
                                      <w:szCs w:val="22"/>
                                    </w:rPr>
                                    <w:t xml:space="preserve"> </w:t>
                                  </w:r>
                                </w:ins>
                                <w:r>
                                  <w:rPr>
                                    <w:sz w:val="22"/>
                                    <w:szCs w:val="22"/>
                                  </w:rPr>
                                  <w:br/>
                                </w:r>
                              </w:p>
                              <w:p w14:paraId="63B70434" w14:textId="77777777" w:rsidR="00131594" w:rsidRDefault="00131594" w:rsidP="002E0FB4"/>
                              <w:p w14:paraId="7F2933ED" w14:textId="77777777" w:rsidR="00131594" w:rsidRPr="007C1AAC" w:rsidRDefault="00131594"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2D15" w14:textId="77777777" w:rsidR="00131594" w:rsidRPr="007C1AAC" w:rsidRDefault="00131594" w:rsidP="002E0FB4">
                                <w:pPr>
                                  <w:jc w:val="center"/>
                                  <w:rPr>
                                    <w:sz w:val="22"/>
                                    <w:szCs w:val="22"/>
                                  </w:rPr>
                                </w:pPr>
                                <w:r>
                                  <w:rPr>
                                    <w:sz w:val="22"/>
                                    <w:szCs w:val="22"/>
                                  </w:rPr>
                                  <w:t>Clinical Data Consumer</w:t>
                                </w:r>
                              </w:p>
                              <w:p w14:paraId="40A668BA" w14:textId="77777777" w:rsidR="00131594" w:rsidRDefault="00131594" w:rsidP="002E0FB4"/>
                              <w:p w14:paraId="4B0C8934" w14:textId="77777777" w:rsidR="00131594" w:rsidRPr="007C1AAC" w:rsidRDefault="00131594"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C36D" w14:textId="3B5FE5D5" w:rsidR="00131594" w:rsidRDefault="00131594" w:rsidP="00F26C31">
                                <w:pPr>
                                  <w:spacing w:before="0" w:line="276" w:lineRule="auto"/>
                                  <w:jc w:val="center"/>
                                  <w:rPr>
                                    <w:sz w:val="18"/>
                                    <w:szCs w:val="22"/>
                                  </w:rPr>
                                </w:pPr>
                                <w:r>
                                  <w:rPr>
                                    <w:sz w:val="18"/>
                                    <w:szCs w:val="22"/>
                                  </w:rPr>
                                  <w:t>Mobile Query Existing Data</w:t>
                                </w:r>
                              </w:p>
                              <w:p w14:paraId="769FAD3A" w14:textId="76525DEF" w:rsidR="00131594" w:rsidRPr="002E0FB4" w:rsidRDefault="00131594"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99"/>
                              <a:ext cx="203835"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131594" w:rsidRPr="002E0FB4" w:rsidRDefault="00131594"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131594" w:rsidRPr="002E0FB4" w:rsidRDefault="00131594" w:rsidP="002E0FB4">
                          <w:pPr>
                            <w:jc w:val="center"/>
                            <w:rPr>
                              <w:sz w:val="20"/>
                            </w:rPr>
                          </w:pPr>
                        </w:p>
                        <w:p w14:paraId="0F2AC527" w14:textId="77777777" w:rsidR="00131594" w:rsidRPr="002E0FB4" w:rsidRDefault="00131594"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131594" w:rsidRPr="007C1AAC" w:rsidRDefault="00131594" w:rsidP="002E0FB4">
                          <w:pPr>
                            <w:jc w:val="center"/>
                            <w:rPr>
                              <w:sz w:val="22"/>
                              <w:szCs w:val="22"/>
                            </w:rPr>
                          </w:pPr>
                          <w:r>
                            <w:rPr>
                              <w:sz w:val="22"/>
                              <w:szCs w:val="22"/>
                            </w:rPr>
                            <w:t>Clinical Data</w:t>
                          </w:r>
                          <w:r>
                            <w:rPr>
                              <w:sz w:val="22"/>
                              <w:szCs w:val="22"/>
                            </w:rPr>
                            <w:br/>
                            <w:t>Source</w:t>
                          </w:r>
                          <w:ins w:id="135" w:author="Fabio Buti" w:date="2017-02-09T01:31:00Z">
                            <w:r>
                              <w:rPr>
                                <w:sz w:val="22"/>
                                <w:szCs w:val="22"/>
                              </w:rPr>
                              <w:t xml:space="preserve"> </w:t>
                            </w:r>
                          </w:ins>
                          <w:r>
                            <w:rPr>
                              <w:sz w:val="22"/>
                              <w:szCs w:val="22"/>
                            </w:rPr>
                            <w:br/>
                          </w:r>
                        </w:p>
                        <w:p w14:paraId="63B70434" w14:textId="77777777" w:rsidR="00131594" w:rsidRDefault="00131594" w:rsidP="002E0FB4"/>
                        <w:p w14:paraId="7F2933ED" w14:textId="77777777" w:rsidR="00131594" w:rsidRPr="007C1AAC" w:rsidRDefault="00131594"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131594" w:rsidRPr="007C1AAC" w:rsidRDefault="00131594" w:rsidP="002E0FB4">
                          <w:pPr>
                            <w:jc w:val="center"/>
                            <w:rPr>
                              <w:sz w:val="22"/>
                              <w:szCs w:val="22"/>
                            </w:rPr>
                          </w:pPr>
                          <w:r>
                            <w:rPr>
                              <w:sz w:val="22"/>
                              <w:szCs w:val="22"/>
                            </w:rPr>
                            <w:t>Clinical Data Consumer</w:t>
                          </w:r>
                        </w:p>
                        <w:p w14:paraId="40A668BA" w14:textId="77777777" w:rsidR="00131594" w:rsidRDefault="00131594" w:rsidP="002E0FB4"/>
                        <w:p w14:paraId="4B0C8934" w14:textId="77777777" w:rsidR="00131594" w:rsidRPr="007C1AAC" w:rsidRDefault="00131594"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131594" w:rsidRDefault="00131594" w:rsidP="00F26C31">
                          <w:pPr>
                            <w:spacing w:before="0" w:line="276" w:lineRule="auto"/>
                            <w:jc w:val="center"/>
                            <w:rPr>
                              <w:sz w:val="18"/>
                              <w:szCs w:val="22"/>
                            </w:rPr>
                          </w:pPr>
                          <w:r>
                            <w:rPr>
                              <w:sz w:val="18"/>
                              <w:szCs w:val="22"/>
                            </w:rPr>
                            <w:t>Mobile Query Existing Data</w:t>
                          </w:r>
                        </w:p>
                        <w:p w14:paraId="769FAD3A" w14:textId="76525DEF" w:rsidR="00131594" w:rsidRPr="002E0FB4" w:rsidRDefault="00131594"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2038;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135" w:name="_Toc477954893"/>
      <w:bookmarkStart w:id="136" w:name="_Toc452542495"/>
      <w:r w:rsidRPr="003668B9">
        <w:rPr>
          <w:noProof w:val="0"/>
        </w:rPr>
        <w:lastRenderedPageBreak/>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135"/>
    </w:p>
    <w:p w14:paraId="47D2F657" w14:textId="30A137BC" w:rsidR="00BA4613" w:rsidRPr="00BA4613" w:rsidRDefault="00B91CC7" w:rsidP="00F26C31">
      <w:pPr>
        <w:pStyle w:val="Titolo5"/>
        <w:numPr>
          <w:ilvl w:val="0"/>
          <w:numId w:val="0"/>
        </w:numPr>
        <w:ind w:left="1134" w:hanging="1134"/>
      </w:pPr>
      <w:bookmarkStart w:id="137" w:name="_Toc477954894"/>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137"/>
    </w:p>
    <w:p w14:paraId="5EAA31FF" w14:textId="5374F86A" w:rsidR="00A671ED" w:rsidRPr="00A671ED" w:rsidRDefault="00782DD8" w:rsidP="00F26C31">
      <w:pPr>
        <w:pStyle w:val="Corpotesto"/>
      </w:pPr>
      <w:r w:rsidRPr="003668B9">
        <w:t xml:space="preserve">In this use case, the </w:t>
      </w:r>
      <w:r w:rsidR="00DB124B">
        <w:t xml:space="preserve">patient,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138" w:name="_Toc477954895"/>
      <w:r w:rsidRPr="003668B9">
        <w:t>X.4.2.</w:t>
      </w:r>
      <w:r w:rsidR="00012CC6">
        <w:t>2.2</w:t>
      </w:r>
      <w:r w:rsidRPr="003668B9">
        <w:t xml:space="preserve"> </w:t>
      </w:r>
      <w:r w:rsidR="002D78A4" w:rsidRPr="003668B9">
        <w:t>Use Case</w:t>
      </w:r>
      <w:r w:rsidR="002D78A4">
        <w:t xml:space="preserve"> #2</w:t>
      </w:r>
      <w:r>
        <w:rPr>
          <w:bCs/>
        </w:rPr>
        <w:t xml:space="preserve"> Process Flow</w:t>
      </w:r>
      <w:bookmarkEnd w:id="138"/>
    </w:p>
    <w:p w14:paraId="3DDF38B9" w14:textId="77777777"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 specifies that the provenance information must be included in the result to obtain the links to source documents, if any.</w:t>
      </w:r>
    </w:p>
    <w:p w14:paraId="69028F5F" w14:textId="04DCAD51" w:rsidR="00333627" w:rsidRDefault="00C9450C" w:rsidP="00333627">
      <w:pPr>
        <w:pStyle w:val="Corpotesto"/>
      </w:pPr>
      <w:r>
        <w:t xml:space="preserve">The Clinical Data Consumer perform the query </w:t>
      </w:r>
      <w:r w:rsidR="00AD43AB">
        <w:br/>
        <w:t xml:space="preserve">If necessary, </w:t>
      </w:r>
      <w:r w:rsidR="00333627">
        <w:t xml:space="preserve">the mobile application, implementing also a </w:t>
      </w:r>
      <w:r w:rsidR="00A612C4">
        <w:t xml:space="preserve">MHD </w:t>
      </w:r>
      <w:r w:rsidR="00333627">
        <w:t xml:space="preserve">Document Consumer, will retrieve </w:t>
      </w:r>
      <w:r w:rsidR="00A612C4">
        <w:t>the document form 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B2F" w14:textId="5147DC1A" w:rsidR="00131594" w:rsidRPr="002E0FB4" w:rsidRDefault="00131594"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131594" w:rsidRPr="002E0FB4" w:rsidRDefault="00131594" w:rsidP="00574463">
                              <w:pPr>
                                <w:jc w:val="center"/>
                                <w:rPr>
                                  <w:sz w:val="20"/>
                                </w:rPr>
                              </w:pPr>
                            </w:p>
                            <w:p w14:paraId="7EC30FE2" w14:textId="77777777" w:rsidR="00131594" w:rsidRPr="002E0FB4" w:rsidRDefault="00131594"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C5B06" w14:textId="68F5857F" w:rsidR="00131594" w:rsidRPr="007C1AAC" w:rsidRDefault="00131594" w:rsidP="00A612C4">
                              <w:pPr>
                                <w:spacing w:before="0"/>
                                <w:jc w:val="center"/>
                                <w:rPr>
                                  <w:sz w:val="22"/>
                                  <w:szCs w:val="22"/>
                                </w:rPr>
                              </w:pPr>
                              <w:r>
                                <w:rPr>
                                  <w:sz w:val="22"/>
                                  <w:szCs w:val="22"/>
                                </w:rPr>
                                <w:t>Clinical Data</w:t>
                              </w:r>
                              <w:ins w:id="139" w:author="Fabio Buti" w:date="2017-02-19T18:06:00Z">
                                <w:r>
                                  <w:rPr>
                                    <w:sz w:val="22"/>
                                    <w:szCs w:val="22"/>
                                  </w:rPr>
                                  <w:t xml:space="preserve"> </w:t>
                                </w:r>
                              </w:ins>
                              <w:r>
                                <w:rPr>
                                  <w:sz w:val="22"/>
                                  <w:szCs w:val="22"/>
                                </w:rPr>
                                <w:t>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B0A8" w14:textId="5F619814" w:rsidR="00131594" w:rsidRPr="007C1AAC" w:rsidRDefault="00131594"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131594" w:rsidRDefault="00131594" w:rsidP="00574463"/>
                            <w:p w14:paraId="6253A744" w14:textId="77777777" w:rsidR="00131594" w:rsidRPr="007C1AAC" w:rsidRDefault="00131594"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C85C4" w14:textId="5621B4A3" w:rsidR="00131594" w:rsidRPr="002E0FB4" w:rsidRDefault="00131594"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8B6C1" w14:textId="5AA42E90" w:rsidR="00131594" w:rsidRPr="00D36722" w:rsidRDefault="00131594"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BEBEB" w14:textId="2C89A425" w:rsidR="00131594" w:rsidRPr="00D25804" w:rsidRDefault="00131594"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131594" w:rsidRPr="00D25804" w:rsidRDefault="00131594" w:rsidP="00B51A7F">
                              <w:pPr>
                                <w:pStyle w:val="NormaleWeb"/>
                                <w:jc w:val="center"/>
                                <w:rPr>
                                  <w:lang w:val="fr-FR"/>
                                </w:rPr>
                              </w:pPr>
                              <w:r w:rsidRPr="00D25804">
                                <w:rPr>
                                  <w:sz w:val="20"/>
                                  <w:szCs w:val="20"/>
                                  <w:lang w:val="fr-FR"/>
                                </w:rPr>
                                <w:t> </w:t>
                              </w:r>
                            </w:p>
                            <w:p w14:paraId="00E537D0" w14:textId="77777777" w:rsidR="00131594" w:rsidRPr="00D25804" w:rsidRDefault="00131594"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FAA4" w14:textId="40265D7A" w:rsidR="00131594" w:rsidRDefault="00131594" w:rsidP="00A612C4">
                              <w:pPr>
                                <w:pStyle w:val="NormaleWeb"/>
                                <w:spacing w:before="0" w:line="276" w:lineRule="auto"/>
                                <w:jc w:val="center"/>
                                <w:rPr>
                                  <w:sz w:val="18"/>
                                  <w:szCs w:val="18"/>
                                </w:rPr>
                              </w:pPr>
                              <w:r>
                                <w:rPr>
                                  <w:sz w:val="18"/>
                                  <w:szCs w:val="18"/>
                                </w:rPr>
                                <w:t xml:space="preserve">Retrieve Document </w:t>
                              </w:r>
                            </w:p>
                            <w:p w14:paraId="05627D3D" w14:textId="3C3848AC" w:rsidR="00131594" w:rsidRDefault="00131594"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131594" w:rsidRPr="002E0FB4" w:rsidRDefault="00131594"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131594" w:rsidRPr="002E0FB4" w:rsidRDefault="00131594" w:rsidP="00574463">
                        <w:pPr>
                          <w:jc w:val="center"/>
                          <w:rPr>
                            <w:sz w:val="20"/>
                          </w:rPr>
                        </w:pPr>
                      </w:p>
                      <w:p w14:paraId="7EC30FE2" w14:textId="77777777" w:rsidR="00131594" w:rsidRPr="002E0FB4" w:rsidRDefault="00131594"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131594" w:rsidRPr="007C1AAC" w:rsidRDefault="00131594" w:rsidP="00A612C4">
                        <w:pPr>
                          <w:spacing w:before="0"/>
                          <w:jc w:val="center"/>
                          <w:rPr>
                            <w:sz w:val="22"/>
                            <w:szCs w:val="22"/>
                          </w:rPr>
                        </w:pPr>
                        <w:r>
                          <w:rPr>
                            <w:sz w:val="22"/>
                            <w:szCs w:val="22"/>
                          </w:rPr>
                          <w:t>Clinical Data</w:t>
                        </w:r>
                        <w:ins w:id="141" w:author="Fabio Buti" w:date="2017-02-19T18:06:00Z">
                          <w:r>
                            <w:rPr>
                              <w:sz w:val="22"/>
                              <w:szCs w:val="22"/>
                            </w:rPr>
                            <w:t xml:space="preserve"> </w:t>
                          </w:r>
                        </w:ins>
                        <w:r>
                          <w:rPr>
                            <w:sz w:val="22"/>
                            <w:szCs w:val="22"/>
                          </w:rPr>
                          <w:t>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131594" w:rsidRPr="007C1AAC" w:rsidRDefault="00131594"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131594" w:rsidRDefault="00131594" w:rsidP="00574463"/>
                      <w:p w14:paraId="6253A744" w14:textId="77777777" w:rsidR="00131594" w:rsidRPr="007C1AAC" w:rsidRDefault="00131594"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131594" w:rsidRPr="002E0FB4" w:rsidRDefault="00131594"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131594" w:rsidRPr="00D36722" w:rsidRDefault="00131594"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131594" w:rsidRPr="00D25804" w:rsidRDefault="00131594"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131594" w:rsidRPr="00D25804" w:rsidRDefault="00131594" w:rsidP="00B51A7F">
                        <w:pPr>
                          <w:pStyle w:val="NormaleWeb"/>
                          <w:jc w:val="center"/>
                          <w:rPr>
                            <w:lang w:val="fr-FR"/>
                          </w:rPr>
                        </w:pPr>
                        <w:r w:rsidRPr="00D25804">
                          <w:rPr>
                            <w:sz w:val="20"/>
                            <w:szCs w:val="20"/>
                            <w:lang w:val="fr-FR"/>
                          </w:rPr>
                          <w:t> </w:t>
                        </w:r>
                      </w:p>
                      <w:p w14:paraId="00E537D0" w14:textId="77777777" w:rsidR="00131594" w:rsidRPr="00D25804" w:rsidRDefault="00131594"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131594" w:rsidRDefault="00131594" w:rsidP="00A612C4">
                        <w:pPr>
                          <w:pStyle w:val="NormaleWeb"/>
                          <w:spacing w:before="0" w:line="276" w:lineRule="auto"/>
                          <w:jc w:val="center"/>
                          <w:rPr>
                            <w:sz w:val="18"/>
                            <w:szCs w:val="18"/>
                          </w:rPr>
                        </w:pPr>
                        <w:r>
                          <w:rPr>
                            <w:sz w:val="18"/>
                            <w:szCs w:val="18"/>
                          </w:rPr>
                          <w:t xml:space="preserve">Retrieve Document </w:t>
                        </w:r>
                      </w:p>
                      <w:p w14:paraId="05627D3D" w14:textId="3C3848AC" w:rsidR="00131594" w:rsidRDefault="00131594"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140" w:name="_Toc477954896"/>
      <w:bookmarkEnd w:id="136"/>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140"/>
    </w:p>
    <w:p w14:paraId="48D8DBBA" w14:textId="2BE6045A" w:rsidR="005A2461" w:rsidRPr="001567EA" w:rsidRDefault="003C11A4" w:rsidP="003C11A4">
      <w:pPr>
        <w:pStyle w:val="Corpotesto"/>
      </w:pPr>
      <w:r w:rsidRPr="001567EA">
        <w:t xml:space="preserve">There are many security and privacy concerns with mobile devices, including lack of physical control. Many common information technology uses of HTTP, including REST, are accessing far less sensitive information than health documents. These factors present an especially </w:t>
      </w:r>
      <w:r w:rsidR="00090522" w:rsidRPr="001567EA">
        <w:t xml:space="preserve">difficult </w:t>
      </w:r>
      <w:r w:rsidR="00090522" w:rsidRPr="001567EA">
        <w:lastRenderedPageBreak/>
        <w:t>challenge</w:t>
      </w:r>
      <w:r w:rsidRPr="001567EA">
        <w:t xml:space="preserve"> for the security model. It is recommended that application developers perform a Risk Assessment in the design of the applications, and that Organization responsible for the operational environment using QEDm perform Risk Assessments in the design and deployment of the operational environment</w:t>
      </w:r>
      <w:r w:rsidR="001567EA">
        <w:t xml:space="preserve"> </w:t>
      </w:r>
      <w:r w:rsidR="00090522" w:rsidRPr="00090522">
        <w:t xml:space="preserve">(see </w:t>
      </w:r>
      <w:commentRangeStart w:id="141"/>
      <w:r w:rsidR="003E6D17">
        <w:fldChar w:fldCharType="begin"/>
      </w:r>
      <w:r w:rsidR="003E6D17">
        <w:instrText xml:space="preserve"> HYPERLINK "http://hl7.org/fhir/2017Jan/security.html" </w:instrText>
      </w:r>
      <w:r w:rsidR="003E6D17">
        <w:fldChar w:fldCharType="separate"/>
      </w:r>
      <w:r w:rsidR="00090522" w:rsidRPr="00090522">
        <w:rPr>
          <w:rStyle w:val="Collegamentoipertestuale"/>
        </w:rPr>
        <w:t>FHIR STU3 Security</w:t>
      </w:r>
      <w:r w:rsidR="003E6D17">
        <w:rPr>
          <w:rStyle w:val="Collegamentoipertestuale"/>
        </w:rPr>
        <w:fldChar w:fldCharType="end"/>
      </w:r>
      <w:commentRangeEnd w:id="141"/>
      <w:r w:rsidR="00B456C1">
        <w:rPr>
          <w:rStyle w:val="Rimandocommento"/>
        </w:rPr>
        <w:commentReference w:id="141"/>
      </w:r>
      <w:r w:rsidR="00980A12" w:rsidRPr="001567EA">
        <w:t>)</w:t>
      </w:r>
      <w:r w:rsidR="00090522" w:rsidRPr="001567EA">
        <w:t>.</w:t>
      </w:r>
      <w:r w:rsidR="00980A12" w:rsidRPr="001567EA">
        <w:t xml:space="preserve"> </w:t>
      </w:r>
      <w:r w:rsidR="00884E81" w:rsidRPr="001567EA">
        <w:t xml:space="preserve">Also, the </w:t>
      </w:r>
      <w:r w:rsidR="005A2461" w:rsidRPr="001567EA">
        <w:t xml:space="preserve">resource server should not return any information unless proper authentication and communications security have been proven and </w:t>
      </w:r>
      <w:r w:rsidR="005A2461" w:rsidRPr="001567EA">
        <w:rPr>
          <w:rFonts w:cs="Arial"/>
          <w:color w:val="333333"/>
          <w:lang w:val="en"/>
        </w:rPr>
        <w:t>necessary privacy and security provision must be in place for searching and</w:t>
      </w:r>
      <w:r w:rsidR="00980A12" w:rsidRPr="001567EA">
        <w:rPr>
          <w:rFonts w:cs="Arial"/>
          <w:color w:val="333333"/>
          <w:lang w:val="en"/>
        </w:rPr>
        <w:t xml:space="preserve"> fetching this information. The </w:t>
      </w:r>
      <w:hyperlink r:id="rId67" w:history="1">
        <w:r w:rsidR="00980A12" w:rsidRPr="001567EA">
          <w:rPr>
            <w:rStyle w:val="Collegamentoipertestuale"/>
            <w:rFonts w:cs="Arial"/>
            <w:lang w:val="en"/>
          </w:rPr>
          <w:t>FHIR STU3 S</w:t>
        </w:r>
        <w:r w:rsidR="005A2461" w:rsidRPr="001567EA">
          <w:rPr>
            <w:rStyle w:val="Collegamentoipertestuale"/>
            <w:rFonts w:cs="Arial"/>
            <w:lang w:val="en"/>
          </w:rPr>
          <w:t>ecurity and Privacy module</w:t>
        </w:r>
      </w:hyperlink>
      <w:r w:rsidR="005A2461" w:rsidRPr="001567EA">
        <w:rPr>
          <w:rFonts w:cs="Arial"/>
          <w:color w:val="333333"/>
          <w:lang w:val="en"/>
        </w:rPr>
        <w:t xml:space="preserve"> describes how to protect a FHIR server, also if FHIR does not mandate a single technical approach to security and privacy.</w:t>
      </w:r>
    </w:p>
    <w:p w14:paraId="46B73427" w14:textId="1871A55D" w:rsidR="001431C1" w:rsidRPr="001567EA" w:rsidRDefault="003C11A4" w:rsidP="003C11A4">
      <w:pPr>
        <w:pStyle w:val="Corpotesto"/>
      </w:pPr>
      <w:r w:rsidRPr="001567EA">
        <w:t xml:space="preserve">There are many reasonable methods of securing interoperability transactions. These security models can be layered in without modifying the characteristics of the </w:t>
      </w:r>
      <w:r w:rsidR="00095B5F" w:rsidRPr="001567EA">
        <w:t>QEDm</w:t>
      </w:r>
      <w:r w:rsidRPr="001567EA">
        <w:t xml:space="preserve"> Profile transaction. The use of TLS is encouraged, specifically the use of the ATNA Profile. User authentication on mobile devices is encouraged using Internet User Authorization (IUA) Profile. The network communication security and user authentication are layered in at the HTTP transport layer and do not modify the interoperability characteristics defined in the QEDm Profile.</w:t>
      </w:r>
    </w:p>
    <w:p w14:paraId="4BF70846" w14:textId="77777777" w:rsidR="003C11A4" w:rsidRPr="001567EA" w:rsidRDefault="003C11A4" w:rsidP="003C11A4">
      <w:pPr>
        <w:pStyle w:val="Corpotesto"/>
      </w:pPr>
      <w:commentRangeStart w:id="142"/>
      <w:r w:rsidRPr="001567EA">
        <w:t xml:space="preserve">The Security Audit logging (e.g., ATNA) is recommended. Support for ATNA-based audit logging on the mobile health device may be beyond the ability of this constrained environment. For example, the client (Clinical Data Source or Clinical Data Consumer) need only support http interactions using JSON encoding, while ATNA Audit Message transaction requires SYSLOG protocol and </w:t>
      </w:r>
      <w:r w:rsidR="002140A6" w:rsidRPr="001567EA">
        <w:t>QED</w:t>
      </w:r>
      <w:r w:rsidRPr="001567EA">
        <w:t xml:space="preserve"> encoding. However, when grouped with QED actors, the whole system must comply with the ATNA requirement mandated in QED. For this reason, the use of ATNA Audit Logging is not mandated. This would mean that the Organization responsible for the operational environment must choose how to mitigate the risk of relying only on the service side audit logging</w:t>
      </w:r>
      <w:commentRangeEnd w:id="142"/>
      <w:r w:rsidR="00AA0F9F">
        <w:rPr>
          <w:rStyle w:val="Rimandocommento"/>
        </w:rPr>
        <w:commentReference w:id="142"/>
      </w:r>
      <w:r w:rsidRPr="001567EA">
        <w:t>.</w:t>
      </w:r>
    </w:p>
    <w:p w14:paraId="5F053C6B" w14:textId="77777777" w:rsidR="003C11A4" w:rsidRPr="001A52B1" w:rsidRDefault="003C11A4" w:rsidP="003C11A4">
      <w:pPr>
        <w:pStyle w:val="Corpotesto"/>
      </w:pPr>
      <w:r w:rsidRPr="001567EA">
        <w:t>The PCC-Y transaction include the Patient ID (</w:t>
      </w:r>
      <w:proofErr w:type="spellStart"/>
      <w:r w:rsidRPr="001567EA">
        <w:t>patient.identifier</w:t>
      </w:r>
      <w:proofErr w:type="spellEnd"/>
      <w:r w:rsidRPr="001567EA">
        <w:t>) as a mandatory query parameter on the Resource URL. This URL pattern does present a risk when using typical web server audit logging of URL requests, and browser history. In both of these cases the URL with the patient identity is clearly visible. These risks should be mitigated in system or operational design.</w:t>
      </w:r>
    </w:p>
    <w:p w14:paraId="66EBD0A7" w14:textId="77777777" w:rsidR="00167DB7" w:rsidRPr="003651D9" w:rsidRDefault="00167DB7" w:rsidP="00167DB7">
      <w:pPr>
        <w:pStyle w:val="Titolo2"/>
        <w:numPr>
          <w:ilvl w:val="0"/>
          <w:numId w:val="0"/>
        </w:numPr>
        <w:rPr>
          <w:noProof w:val="0"/>
        </w:rPr>
      </w:pPr>
      <w:bookmarkStart w:id="143" w:name="_Toc477954897"/>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43"/>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commentRangeStart w:id="144"/>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commentRangeEnd w:id="144"/>
      <w:r w:rsidR="00F73340">
        <w:rPr>
          <w:rStyle w:val="Rimandocommento"/>
        </w:rPr>
        <w:commentReference w:id="144"/>
      </w:r>
    </w:p>
    <w:p w14:paraId="30C5F5C6" w14:textId="30D5A5CD" w:rsidR="00DB21CD" w:rsidRDefault="0012283F" w:rsidP="0012283F">
      <w:pPr>
        <w:spacing w:before="0" w:after="120"/>
        <w:rPr>
          <w:ins w:id="145" w:author="Fabio Buti" w:date="2017-03-22T12:35:00Z"/>
          <w:iCs/>
        </w:rPr>
      </w:pPr>
      <w:r w:rsidRPr="00AA421D">
        <w:rPr>
          <w:iCs/>
        </w:rPr>
        <w:t xml:space="preserve">A Clinical Data </w:t>
      </w:r>
      <w:r w:rsidR="00A43F38">
        <w:rPr>
          <w:iCs/>
        </w:rPr>
        <w:t>Source</w:t>
      </w:r>
      <w:r w:rsidR="00D83030" w:rsidRPr="00AA421D">
        <w:rPr>
          <w:iCs/>
        </w:rPr>
        <w:t xml:space="preserve"> </w:t>
      </w:r>
      <w:r w:rsidR="00124916">
        <w:rPr>
          <w:iCs/>
        </w:rPr>
        <w:t>A</w:t>
      </w:r>
      <w:r w:rsidRPr="00AA421D">
        <w:rPr>
          <w:iCs/>
        </w:rPr>
        <w:t xml:space="preserve">ctor </w:t>
      </w:r>
      <w:r w:rsidR="00646ACC">
        <w:rPr>
          <w:iCs/>
        </w:rPr>
        <w:t>may</w:t>
      </w:r>
      <w:r w:rsidRPr="00AA421D">
        <w:rPr>
          <w:iCs/>
        </w:rPr>
        <w:t xml:space="preserve"> be grouped</w:t>
      </w:r>
      <w:r w:rsidR="00124916">
        <w:rPr>
          <w:iCs/>
        </w:rPr>
        <w:t xml:space="preserve"> with </w:t>
      </w:r>
      <w:r w:rsidR="00646ACC">
        <w:rPr>
          <w:iCs/>
        </w:rPr>
        <w:t xml:space="preserve">a </w:t>
      </w:r>
      <w:del w:id="146" w:author="Fabio Buti" w:date="2017-03-22T12:33:00Z">
        <w:r w:rsidR="004459DE" w:rsidRPr="00DB21CD" w:rsidDel="00DB21CD">
          <w:rPr>
            <w:iCs/>
            <w:highlight w:val="yellow"/>
          </w:rPr>
          <w:delText>XXXXXX</w:delText>
        </w:r>
        <w:r w:rsidR="00124916" w:rsidRPr="00F43328" w:rsidDel="00DB21CD">
          <w:rPr>
            <w:iCs/>
            <w:highlight w:val="yellow"/>
          </w:rPr>
          <w:delText xml:space="preserve"> </w:delText>
        </w:r>
      </w:del>
      <w:ins w:id="147" w:author="Fabio Buti" w:date="2017-03-22T12:33:00Z">
        <w:r w:rsidR="00DB21CD" w:rsidRPr="00F43328">
          <w:rPr>
            <w:iCs/>
            <w:highlight w:val="yellow"/>
          </w:rPr>
          <w:t>Data Element Provenance Recorder</w:t>
        </w:r>
        <w:r w:rsidR="00DB21CD">
          <w:rPr>
            <w:iCs/>
          </w:rPr>
          <w:t xml:space="preserve"> </w:t>
        </w:r>
      </w:ins>
      <w:r w:rsidR="00124916">
        <w:rPr>
          <w:iCs/>
        </w:rPr>
        <w:t>A</w:t>
      </w:r>
      <w:r w:rsidRPr="00AA421D">
        <w:rPr>
          <w:iCs/>
        </w:rPr>
        <w:t xml:space="preserve">ctor </w:t>
      </w:r>
      <w:ins w:id="148" w:author="Fabio Buti" w:date="2017-03-22T12:34:00Z">
        <w:r w:rsidR="00DB21CD">
          <w:rPr>
            <w:iCs/>
          </w:rPr>
          <w:t xml:space="preserve">which </w:t>
        </w:r>
      </w:ins>
      <w:ins w:id="149" w:author="Fabio Buti" w:date="2017-03-22T12:46:00Z">
        <w:r w:rsidR="007833AA">
          <w:rPr>
            <w:iCs/>
          </w:rPr>
          <w:t>requires</w:t>
        </w:r>
      </w:ins>
      <w:ins w:id="150" w:author="Fabio Buti" w:date="2017-03-22T12:34:00Z">
        <w:r w:rsidR="00DB21CD">
          <w:rPr>
            <w:iCs/>
          </w:rPr>
          <w:t xml:space="preserve"> to </w:t>
        </w:r>
      </w:ins>
      <w:del w:id="151" w:author="Fabio Buti" w:date="2017-03-22T12:34:00Z">
        <w:r w:rsidR="00132EAC" w:rsidDel="00DB21CD">
          <w:rPr>
            <w:iCs/>
          </w:rPr>
          <w:delText>for</w:delText>
        </w:r>
        <w:r w:rsidRPr="00AA421D" w:rsidDel="00DB21CD">
          <w:rPr>
            <w:iCs/>
          </w:rPr>
          <w:delText xml:space="preserve"> </w:delText>
        </w:r>
      </w:del>
      <w:r w:rsidR="004459DE">
        <w:rPr>
          <w:iCs/>
        </w:rPr>
        <w:t>add</w:t>
      </w:r>
      <w:del w:id="152" w:author="Fabio Buti" w:date="2017-03-22T12:34:00Z">
        <w:r w:rsidR="00132EAC" w:rsidDel="00DB21CD">
          <w:rPr>
            <w:iCs/>
          </w:rPr>
          <w:delText>ing</w:delText>
        </w:r>
      </w:del>
      <w:r w:rsidR="004459DE">
        <w:rPr>
          <w:iCs/>
        </w:rPr>
        <w:t xml:space="preserve"> the </w:t>
      </w:r>
      <w:r w:rsidR="00FB664F">
        <w:rPr>
          <w:iCs/>
        </w:rPr>
        <w:t xml:space="preserve">necessary </w:t>
      </w:r>
      <w:r w:rsidR="00132EAC">
        <w:rPr>
          <w:iCs/>
        </w:rPr>
        <w:t xml:space="preserve">provenance </w:t>
      </w:r>
      <w:r w:rsidR="00FB664F">
        <w:rPr>
          <w:iCs/>
        </w:rPr>
        <w:t xml:space="preserve">information </w:t>
      </w:r>
      <w:r w:rsidR="00132EAC">
        <w:rPr>
          <w:iCs/>
        </w:rPr>
        <w:t xml:space="preserve">to each </w:t>
      </w:r>
      <w:ins w:id="153" w:author="Fabio Buti" w:date="2017-03-22T12:35:00Z">
        <w:r w:rsidR="00DB21CD">
          <w:rPr>
            <w:iCs/>
          </w:rPr>
          <w:t xml:space="preserve">returned </w:t>
        </w:r>
      </w:ins>
      <w:r w:rsidR="00132EAC">
        <w:rPr>
          <w:iCs/>
        </w:rPr>
        <w:t>data element</w:t>
      </w:r>
      <w:ins w:id="154" w:author="Fabio Buti" w:date="2017-03-22T12:35:00Z">
        <w:r w:rsidR="00DB21CD">
          <w:rPr>
            <w:iCs/>
          </w:rPr>
          <w:t>.</w:t>
        </w:r>
      </w:ins>
      <w:del w:id="155" w:author="Fabio Buti" w:date="2017-03-22T12:36:00Z">
        <w:r w:rsidR="00132EAC" w:rsidDel="00DB21CD">
          <w:rPr>
            <w:iCs/>
          </w:rPr>
          <w:delText xml:space="preserve"> </w:delText>
        </w:r>
      </w:del>
      <w:del w:id="156" w:author="Fabio Buti" w:date="2017-03-22T12:37:00Z">
        <w:r w:rsidR="00132EAC" w:rsidDel="00DB21CD">
          <w:rPr>
            <w:iCs/>
          </w:rPr>
          <w:delText xml:space="preserve">if it derives from a </w:delText>
        </w:r>
        <w:r w:rsidR="00782DD8" w:rsidDel="00DB21CD">
          <w:rPr>
            <w:iCs/>
          </w:rPr>
          <w:delText xml:space="preserve">certain </w:delText>
        </w:r>
        <w:r w:rsidR="00132EAC" w:rsidDel="00DB21CD">
          <w:rPr>
            <w:iCs/>
          </w:rPr>
          <w:delText xml:space="preserve">document. </w:delText>
        </w:r>
      </w:del>
    </w:p>
    <w:p w14:paraId="6FBC5DB3" w14:textId="5BF548E9" w:rsidR="00A34B9B" w:rsidRDefault="00D65116" w:rsidP="0012283F">
      <w:pPr>
        <w:spacing w:before="0" w:after="120"/>
      </w:pPr>
      <w:r>
        <w:rPr>
          <w:iCs/>
        </w:rPr>
        <w:t>T</w:t>
      </w:r>
      <w:r w:rsidR="00132EAC">
        <w:rPr>
          <w:iCs/>
        </w:rPr>
        <w:t xml:space="preserve">his grouping </w:t>
      </w:r>
      <w:del w:id="157" w:author="Fabio Buti" w:date="2017-03-22T12:36:00Z">
        <w:r w:rsidR="00132EAC" w:rsidDel="00DB21CD">
          <w:rPr>
            <w:iCs/>
          </w:rPr>
          <w:delText xml:space="preserve">provides </w:delText>
        </w:r>
      </w:del>
      <w:ins w:id="158" w:author="Fabio Buti" w:date="2017-03-22T12:36:00Z">
        <w:r w:rsidR="00DB21CD">
          <w:rPr>
            <w:iCs/>
          </w:rPr>
          <w:t>ensure</w:t>
        </w:r>
      </w:ins>
      <w:ins w:id="159" w:author="Fabio Buti" w:date="2017-03-22T12:37:00Z">
        <w:r w:rsidR="00DB21CD">
          <w:rPr>
            <w:iCs/>
          </w:rPr>
          <w:t>s</w:t>
        </w:r>
      </w:ins>
      <w:ins w:id="160" w:author="Fabio Buti" w:date="2017-03-22T12:36:00Z">
        <w:r w:rsidR="00DB21CD">
          <w:rPr>
            <w:iCs/>
          </w:rPr>
          <w:t xml:space="preserve"> </w:t>
        </w:r>
      </w:ins>
      <w:r w:rsidR="00132EAC">
        <w:rPr>
          <w:iCs/>
        </w:rPr>
        <w:t xml:space="preserve">the necessary consistency to </w:t>
      </w:r>
      <w:r w:rsidR="00FB664F">
        <w:rPr>
          <w:iCs/>
        </w:rPr>
        <w:t xml:space="preserve">the </w:t>
      </w:r>
      <w:r w:rsidR="004459DE">
        <w:rPr>
          <w:iCs/>
        </w:rPr>
        <w:t xml:space="preserve">returned </w:t>
      </w:r>
      <w:r w:rsidR="00132EAC">
        <w:rPr>
          <w:iCs/>
        </w:rPr>
        <w:t>information</w:t>
      </w:r>
      <w:r w:rsidR="00590A06">
        <w:rPr>
          <w:iCs/>
        </w:rPr>
        <w:t xml:space="preserve">, </w:t>
      </w:r>
      <w:r w:rsidR="00125AB8">
        <w:rPr>
          <w:iCs/>
        </w:rPr>
        <w:t xml:space="preserve">by allowing </w:t>
      </w:r>
      <w:r w:rsidR="00590A06">
        <w:rPr>
          <w:iCs/>
        </w:rPr>
        <w:t>the</w:t>
      </w:r>
      <w:r w:rsidR="00125AB8">
        <w:rPr>
          <w:iCs/>
        </w:rPr>
        <w:t xml:space="preserve"> addition of the</w:t>
      </w:r>
      <w:r w:rsidR="00590A06">
        <w:rPr>
          <w:iCs/>
        </w:rPr>
        <w:t xml:space="preserve"> </w:t>
      </w:r>
      <w:ins w:id="161" w:author="Fabio Buti" w:date="2017-03-22T12:38:00Z">
        <w:r w:rsidR="00DB21CD">
          <w:t xml:space="preserve">all </w:t>
        </w:r>
      </w:ins>
      <w:r w:rsidR="00590A06">
        <w:t xml:space="preserve">references to </w:t>
      </w:r>
      <w:del w:id="162" w:author="Fabio Buti" w:date="2017-03-22T12:38:00Z">
        <w:r w:rsidR="00590A06" w:rsidDel="00DB21CD">
          <w:delText xml:space="preserve">all </w:delText>
        </w:r>
      </w:del>
      <w:del w:id="163" w:author="Fabio Buti" w:date="2017-03-22T12:36:00Z">
        <w:r w:rsidR="00590A06" w:rsidDel="00DB21CD">
          <w:delText>documents</w:delText>
        </w:r>
        <w:r w:rsidR="00125AB8" w:rsidDel="00DB21CD">
          <w:delText xml:space="preserve"> </w:delText>
        </w:r>
      </w:del>
      <w:ins w:id="164" w:author="Fabio Buti" w:date="2017-03-22T12:36:00Z">
        <w:r w:rsidR="00DB21CD">
          <w:t xml:space="preserve">data origins (e.g.: Documents) </w:t>
        </w:r>
      </w:ins>
      <w:r w:rsidR="00125AB8">
        <w:t>used in generating the result</w:t>
      </w:r>
      <w:ins w:id="165" w:author="Fabio Buti" w:date="2017-03-22T12:38:00Z">
        <w:r w:rsidR="00DB21CD">
          <w:rPr>
            <w:iCs/>
          </w:rPr>
          <w:t>, if any</w:t>
        </w:r>
      </w:ins>
      <w:r w:rsidR="00125AB8">
        <w:t>.</w:t>
      </w:r>
    </w:p>
    <w:p w14:paraId="0DA40065" w14:textId="6936A6BA" w:rsidR="003C648B" w:rsidRDefault="00636B1F" w:rsidP="0012283F">
      <w:pPr>
        <w:spacing w:before="0" w:after="120"/>
        <w:rPr>
          <w:iCs/>
        </w:rPr>
      </w:pPr>
      <w:r w:rsidRPr="00DB21CD">
        <w:rPr>
          <w:iCs/>
        </w:rPr>
        <w:t xml:space="preserve">A Clinical Data Consumer Actor may be grouped with a </w:t>
      </w:r>
      <w:ins w:id="166" w:author="Fabio Buti" w:date="2017-03-22T12:39:00Z">
        <w:r w:rsidR="00DB21CD" w:rsidRPr="00F43328">
          <w:rPr>
            <w:iCs/>
            <w:highlight w:val="yellow"/>
          </w:rPr>
          <w:t>Data Element Provenance Consumer</w:t>
        </w:r>
        <w:r w:rsidR="00DB21CD" w:rsidRPr="00F43328">
          <w:rPr>
            <w:iCs/>
          </w:rPr>
          <w:t xml:space="preserve"> </w:t>
        </w:r>
      </w:ins>
      <w:del w:id="167" w:author="Fabio Buti" w:date="2017-03-22T12:39:00Z">
        <w:r w:rsidRPr="00DB21CD" w:rsidDel="00DB21CD">
          <w:rPr>
            <w:iCs/>
          </w:rPr>
          <w:delText xml:space="preserve">XXXXXX </w:delText>
        </w:r>
      </w:del>
      <w:r w:rsidRPr="00DB21CD">
        <w:rPr>
          <w:iCs/>
        </w:rPr>
        <w:t xml:space="preserve">Actor </w:t>
      </w:r>
      <w:ins w:id="168" w:author="Fabio Buti" w:date="2017-03-22T12:40:00Z">
        <w:r w:rsidR="00B00E33" w:rsidRPr="00B00E33">
          <w:rPr>
            <w:iCs/>
          </w:rPr>
          <w:t xml:space="preserve">to provide it the identifiers (provenance information) that consistently link the returned </w:t>
        </w:r>
        <w:r w:rsidR="00B00E33" w:rsidRPr="00B00E33">
          <w:rPr>
            <w:iCs/>
          </w:rPr>
          <w:lastRenderedPageBreak/>
          <w:t xml:space="preserve">data elements to the related data </w:t>
        </w:r>
      </w:ins>
      <w:ins w:id="169" w:author="Fabio Buti" w:date="2017-03-22T12:41:00Z">
        <w:r w:rsidR="00B00E33">
          <w:rPr>
            <w:iCs/>
          </w:rPr>
          <w:t>origin</w:t>
        </w:r>
      </w:ins>
      <w:ins w:id="170" w:author="Fabio Buti" w:date="2017-03-22T12:40:00Z">
        <w:r w:rsidR="00B00E33" w:rsidRPr="00B00E33">
          <w:rPr>
            <w:iCs/>
          </w:rPr>
          <w:t>, if any. In order to do that it shall parse the provenance informa</w:t>
        </w:r>
        <w:r w:rsidR="007833AA">
          <w:rPr>
            <w:iCs/>
          </w:rPr>
          <w:t>tion part of the query response, when present.</w:t>
        </w:r>
      </w:ins>
      <w:del w:id="171" w:author="Fabio Buti" w:date="2017-03-22T12:40:00Z">
        <w:r w:rsidRPr="00DB21CD" w:rsidDel="00B00E33">
          <w:rPr>
            <w:iCs/>
          </w:rPr>
          <w:delText>to retrieve the source document, if any...</w:delText>
        </w:r>
      </w:del>
    </w:p>
    <w:p w14:paraId="393BA5C7" w14:textId="275BED2D" w:rsidR="004E0D8E" w:rsidRPr="00AA421D" w:rsidRDefault="004E0D8E" w:rsidP="004E0D8E">
      <w:pPr>
        <w:spacing w:before="240" w:after="120"/>
        <w:rPr>
          <w:b/>
          <w:iCs/>
        </w:rPr>
      </w:pPr>
      <w:commentRangeStart w:id="172"/>
      <w:r w:rsidRPr="00AA421D">
        <w:rPr>
          <w:b/>
          <w:iCs/>
        </w:rPr>
        <w:t xml:space="preserve">PCC RECON - Reconciliation of Clinical Content </w:t>
      </w:r>
      <w:commentRangeEnd w:id="172"/>
      <w:r w:rsidR="00F73340">
        <w:rPr>
          <w:rStyle w:val="Rimandocommento"/>
        </w:rPr>
        <w:commentReference w:id="172"/>
      </w:r>
    </w:p>
    <w:p w14:paraId="1C323EDB" w14:textId="3CE737A6" w:rsidR="004E0D8E" w:rsidRDefault="004E0D8E" w:rsidP="0012283F">
      <w:pPr>
        <w:spacing w:before="0" w:after="120"/>
        <w:rPr>
          <w:iCs/>
        </w:rPr>
      </w:pPr>
      <w:r w:rsidRPr="00AA421D">
        <w:rPr>
          <w:iCs/>
        </w:rPr>
        <w:t xml:space="preserve">A Clinical Data Source </w:t>
      </w:r>
      <w:r>
        <w:rPr>
          <w:iCs/>
        </w:rPr>
        <w:t>A</w:t>
      </w:r>
      <w:r w:rsidRPr="00AA421D">
        <w:rPr>
          <w:iCs/>
        </w:rPr>
        <w:t xml:space="preserve">ctor </w:t>
      </w:r>
      <w:r w:rsidR="00CF4AE9">
        <w:rPr>
          <w:iCs/>
        </w:rPr>
        <w:t>may</w:t>
      </w:r>
      <w:r w:rsidRPr="00AA421D">
        <w:rPr>
          <w:iCs/>
        </w:rPr>
        <w:t xml:space="preserve"> be grouped</w:t>
      </w:r>
      <w:r>
        <w:rPr>
          <w:iCs/>
        </w:rPr>
        <w:t xml:space="preserve"> with </w:t>
      </w:r>
      <w:r w:rsidR="0016401C">
        <w:rPr>
          <w:iCs/>
        </w:rPr>
        <w:t>a</w:t>
      </w:r>
      <w:r>
        <w:rPr>
          <w:iCs/>
        </w:rPr>
        <w:t xml:space="preserve"> Reconciliation Agent A</w:t>
      </w:r>
      <w:r w:rsidRPr="00AA421D">
        <w:rPr>
          <w:iCs/>
        </w:rPr>
        <w:t>ctor when it's necessary to provide reconciled clinical data</w:t>
      </w:r>
      <w:r w:rsidR="00E7476B">
        <w:rPr>
          <w:iCs/>
        </w:rPr>
        <w:t xml:space="preserve"> </w:t>
      </w:r>
      <w:r w:rsidRPr="00AA421D">
        <w:rPr>
          <w:iCs/>
        </w:rPr>
        <w:t xml:space="preserve">gathered </w:t>
      </w:r>
      <w:r w:rsidR="001B348C">
        <w:rPr>
          <w:iCs/>
        </w:rPr>
        <w:t>from multiple data sources</w:t>
      </w:r>
      <w:r w:rsidR="00590A06">
        <w:rPr>
          <w:iCs/>
        </w:rPr>
        <w:t>.</w:t>
      </w:r>
      <w:r w:rsidR="00590A06">
        <w:t xml:space="preserve"> </w:t>
      </w:r>
    </w:p>
    <w:p w14:paraId="3A7B81E6" w14:textId="78BE7985" w:rsidR="004459DE" w:rsidRDefault="004459DE" w:rsidP="0012283F">
      <w:pPr>
        <w:spacing w:before="0" w:after="120"/>
        <w:rPr>
          <w:iCs/>
        </w:rPr>
      </w:pPr>
      <w:r w:rsidRPr="001F3E6F">
        <w:rPr>
          <w:iCs/>
          <w:highlight w:val="yellow"/>
        </w:rPr>
        <w:t xml:space="preserve">A Clinical Data Consumer Actor may be grouped with a Reconciliation Agent Actor to provide reconciled clinical data after having </w:t>
      </w:r>
      <w:r w:rsidRPr="001F3E6F">
        <w:rPr>
          <w:highlight w:val="yellow"/>
        </w:rPr>
        <w:t xml:space="preserve">gathered </w:t>
      </w:r>
      <w:r w:rsidRPr="001F3E6F">
        <w:rPr>
          <w:iCs/>
          <w:highlight w:val="yellow"/>
        </w:rPr>
        <w:t>contents by querying multiple Clinical Data Sources</w:t>
      </w:r>
      <w:r w:rsidRPr="00AA421D">
        <w:rPr>
          <w:iCs/>
        </w:rPr>
        <w: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58F711B2"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 either PIX or PDQ shall 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706002E2" w:rsidR="0012283F" w:rsidRDefault="0012283F" w:rsidP="0012283F">
      <w:pPr>
        <w:spacing w:before="0"/>
      </w:pPr>
      <w:r>
        <w:t xml:space="preserve">A Clinical Data Source Actor may be grouped with a XDS Document Repository Actor. Data gathered from clinical documents submitted to the Document Repository can be a source of information returned by the Clinical Data Source Actor. </w:t>
      </w:r>
      <w:commentRangeStart w:id="173"/>
      <w:r>
        <w:t xml:space="preserve">Information returned by the Clinical Data Source </w:t>
      </w:r>
      <w:del w:id="174" w:author="Fabio Buti" w:date="2017-03-22T12:28:00Z">
        <w:r w:rsidDel="00D132D0">
          <w:delText xml:space="preserve">shall </w:delText>
        </w:r>
      </w:del>
      <w:ins w:id="175" w:author="Fabio Buti" w:date="2017-03-22T12:28:00Z">
        <w:r w:rsidR="00D132D0">
          <w:t xml:space="preserve">may </w:t>
        </w:r>
      </w:ins>
      <w:r>
        <w:t>include references to all documents used in generating the results</w:t>
      </w:r>
      <w:ins w:id="176" w:author="Fabio Buti" w:date="2017-03-22T12:29:00Z">
        <w:r w:rsidR="00D132D0">
          <w:t>, by using the FHIR</w:t>
        </w:r>
      </w:ins>
      <w:del w:id="177" w:author="Fabio Buti" w:date="2017-03-22T12:29:00Z">
        <w:r w:rsidDel="00D132D0">
          <w:delText>.</w:delText>
        </w:r>
      </w:del>
      <w:ins w:id="178" w:author="Fabio Buti" w:date="2017-03-22T12:29:00Z">
        <w:r w:rsidR="00D132D0">
          <w:t xml:space="preserve"> </w:t>
        </w:r>
      </w:ins>
      <w:ins w:id="179" w:author="Fabio Buti" w:date="2017-03-22T12:26:00Z">
        <w:r w:rsidR="00D132D0">
          <w:t>Provenance</w:t>
        </w:r>
      </w:ins>
      <w:ins w:id="180" w:author="Fabio Buti" w:date="2017-03-22T12:29:00Z">
        <w:r w:rsidR="00D132D0">
          <w:t xml:space="preserve"> Resource</w:t>
        </w:r>
      </w:ins>
      <w:ins w:id="181" w:author="Fabio Buti" w:date="2017-03-22T12:30:00Z">
        <w:r w:rsidR="00D132D0">
          <w:t>.</w:t>
        </w:r>
      </w:ins>
      <w:ins w:id="182" w:author="Fabio Buti" w:date="2017-03-22T12:26:00Z">
        <w:r w:rsidR="00D132D0">
          <w:t xml:space="preserve"> </w:t>
        </w:r>
      </w:ins>
      <w:r>
        <w:t xml:space="preserve"> </w:t>
      </w:r>
      <w:commentRangeEnd w:id="173"/>
      <w:r w:rsidR="00EA25CD">
        <w:rPr>
          <w:rStyle w:val="Rimandocommento"/>
        </w:rPr>
        <w:commentReference w:id="173"/>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121"/>
    <w:bookmarkEnd w:id="122"/>
    <w:bookmarkEnd w:id="123"/>
    <w:bookmarkEnd w:id="124"/>
    <w:bookmarkEnd w:id="125"/>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183" w:name="_Toc345074671"/>
      <w:r w:rsidRPr="00005A40">
        <w:lastRenderedPageBreak/>
        <w:t>Volume 2 – Transactions</w:t>
      </w:r>
      <w:bookmarkEnd w:id="183"/>
    </w:p>
    <w:p w14:paraId="72C9AC6E" w14:textId="6027E7DF" w:rsidR="000645B5" w:rsidRPr="00005A40" w:rsidRDefault="00005A40" w:rsidP="000645B5">
      <w:pPr>
        <w:pStyle w:val="EditorInstructions"/>
        <w:rPr>
          <w:ins w:id="184" w:author="Fabio Buti" w:date="2017-03-22T08:37:00Z"/>
        </w:rPr>
      </w:pPr>
      <w:bookmarkStart w:id="185" w:name="_Toc75083611"/>
      <w:ins w:id="186" w:author="Fabio Buti" w:date="2017-03-22T08:51:00Z">
        <w:r>
          <w:t>Add</w:t>
        </w:r>
      </w:ins>
      <w:ins w:id="187" w:author="Fabio Buti" w:date="2017-03-22T08:37:00Z">
        <w:r w:rsidR="000645B5" w:rsidRPr="00005A40">
          <w:t xml:space="preserve"> section 3</w:t>
        </w:r>
        <w:bookmarkEnd w:id="185"/>
        <w:r w:rsidR="000645B5" w:rsidRPr="00005A40">
          <w:t>.</w:t>
        </w:r>
      </w:ins>
      <w:ins w:id="188" w:author="Fabio Buti" w:date="2017-03-22T08:38:00Z">
        <w:r w:rsidR="000645B5" w:rsidRPr="00005A40">
          <w:t>Y</w:t>
        </w:r>
      </w:ins>
    </w:p>
    <w:p w14:paraId="3DE8F145" w14:textId="6DA75BC9" w:rsidR="000645B5" w:rsidRDefault="000645B5" w:rsidP="000645B5">
      <w:pPr>
        <w:pStyle w:val="Titolo2"/>
        <w:numPr>
          <w:ilvl w:val="0"/>
          <w:numId w:val="0"/>
        </w:numPr>
        <w:rPr>
          <w:ins w:id="189" w:author="Fabio Buti" w:date="2017-03-22T10:31:00Z"/>
          <w:noProof w:val="0"/>
        </w:rPr>
      </w:pPr>
      <w:bookmarkStart w:id="190" w:name="_Toc466616622"/>
      <w:bookmarkStart w:id="191" w:name="_Toc469616851"/>
      <w:bookmarkStart w:id="192" w:name="_Toc477954898"/>
      <w:ins w:id="193" w:author="Fabio Buti" w:date="2017-03-22T08:37:00Z">
        <w:r w:rsidRPr="00005A40">
          <w:rPr>
            <w:noProof w:val="0"/>
          </w:rPr>
          <w:t xml:space="preserve">3.Y </w:t>
        </w:r>
      </w:ins>
      <w:ins w:id="194" w:author="Fabio Buti" w:date="2017-03-22T08:44:00Z">
        <w:r w:rsidR="006D19B8" w:rsidRPr="00005A40">
          <w:rPr>
            <w:noProof w:val="0"/>
          </w:rPr>
          <w:t xml:space="preserve">Mobile Query Existing Data </w:t>
        </w:r>
      </w:ins>
      <w:ins w:id="195" w:author="Fabio Buti" w:date="2017-03-22T08:37:00Z">
        <w:r w:rsidRPr="00005A40">
          <w:rPr>
            <w:noProof w:val="0"/>
          </w:rPr>
          <w:t>[PCC-Y]</w:t>
        </w:r>
      </w:ins>
      <w:bookmarkEnd w:id="190"/>
      <w:bookmarkEnd w:id="191"/>
      <w:bookmarkEnd w:id="192"/>
    </w:p>
    <w:p w14:paraId="487917AB" w14:textId="7CB4AAD9" w:rsidR="007F2299" w:rsidRPr="007F2299" w:rsidRDefault="007F2299" w:rsidP="00291C3E">
      <w:pPr>
        <w:pStyle w:val="Corpotesto"/>
        <w:rPr>
          <w:ins w:id="196" w:author="Fabio Buti" w:date="2017-03-22T08:37:00Z"/>
        </w:rPr>
      </w:pPr>
      <w:ins w:id="197" w:author="Fabio Buti" w:date="2017-03-22T10:31:00Z">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ins>
      <w:ins w:id="198" w:author="Fabio Buti" w:date="2017-03-22T10:32:00Z">
        <w:r w:rsidR="00D970DB">
          <w:t xml:space="preserve">Clinical </w:t>
        </w:r>
      </w:ins>
      <w:ins w:id="199" w:author="Fabio Buti" w:date="2017-03-22T10:31:00Z">
        <w:r w:rsidRPr="001A52B1">
          <w:t>D</w:t>
        </w:r>
      </w:ins>
      <w:ins w:id="200" w:author="Fabio Buti" w:date="2017-03-22T10:32:00Z">
        <w:r w:rsidR="00D970DB">
          <w:t>ata</w:t>
        </w:r>
      </w:ins>
      <w:ins w:id="201" w:author="Fabio Buti" w:date="2017-03-22T10:31:00Z">
        <w:r w:rsidRPr="001A52B1">
          <w:t xml:space="preserve"> Consumer and </w:t>
        </w:r>
      </w:ins>
      <w:ins w:id="202" w:author="Fabio Buti" w:date="2017-03-22T10:32:00Z">
        <w:r w:rsidR="00D970DB">
          <w:t xml:space="preserve">Clinical Data Source </w:t>
        </w:r>
      </w:ins>
      <w:ins w:id="203" w:author="Fabio Buti" w:date="2017-03-22T10:31:00Z">
        <w:r>
          <w:t>Actor</w:t>
        </w:r>
        <w:r w:rsidRPr="001A52B1">
          <w:t>s</w:t>
        </w:r>
      </w:ins>
    </w:p>
    <w:p w14:paraId="2C7CC0E7" w14:textId="7038A666" w:rsidR="000645B5" w:rsidRDefault="000645B5" w:rsidP="000645B5">
      <w:pPr>
        <w:pStyle w:val="Titolo3"/>
        <w:numPr>
          <w:ilvl w:val="0"/>
          <w:numId w:val="0"/>
        </w:numPr>
        <w:rPr>
          <w:ins w:id="204" w:author="Fabio Buti" w:date="2017-03-22T09:25:00Z"/>
          <w:noProof w:val="0"/>
        </w:rPr>
      </w:pPr>
      <w:bookmarkStart w:id="205" w:name="_Toc466616623"/>
      <w:bookmarkStart w:id="206" w:name="_Toc469616852"/>
      <w:bookmarkStart w:id="207" w:name="_Toc477954899"/>
      <w:ins w:id="208" w:author="Fabio Buti" w:date="2017-03-22T08:37:00Z">
        <w:r w:rsidRPr="00005A40">
          <w:rPr>
            <w:noProof w:val="0"/>
          </w:rPr>
          <w:t>3.Y.1 Scope</w:t>
        </w:r>
      </w:ins>
      <w:bookmarkEnd w:id="205"/>
      <w:bookmarkEnd w:id="206"/>
      <w:bookmarkEnd w:id="207"/>
    </w:p>
    <w:p w14:paraId="61D21D6D" w14:textId="63956148" w:rsidR="00D970DB" w:rsidRDefault="00D970DB" w:rsidP="0058017F">
      <w:pPr>
        <w:pStyle w:val="Corpotesto"/>
      </w:pPr>
      <w:ins w:id="209" w:author="Fabio Buti" w:date="2017-03-22T10:32:00Z">
        <w:r w:rsidRPr="001A52B1">
          <w:t xml:space="preserve">The </w:t>
        </w:r>
        <w:r w:rsidRPr="00D970DB">
          <w:t xml:space="preserve">Mobile Query Existing Data </w:t>
        </w:r>
        <w:r w:rsidRPr="001A52B1">
          <w:t xml:space="preserve">transaction is used to </w:t>
        </w:r>
      </w:ins>
      <w:ins w:id="210" w:author="Fabio Buti" w:date="2017-03-22T10:35:00Z">
        <w:r>
          <w:t>query for</w:t>
        </w:r>
      </w:ins>
      <w:ins w:id="211" w:author="Fabio Buti" w:date="2017-03-22T10:32:00Z">
        <w:r w:rsidRPr="001A52B1">
          <w:t xml:space="preserve"> </w:t>
        </w:r>
      </w:ins>
      <w:ins w:id="212" w:author="Fabio Buti" w:date="2017-03-22T10:33:00Z">
        <w:r>
          <w:t xml:space="preserve">clinical </w:t>
        </w:r>
      </w:ins>
      <w:ins w:id="213" w:author="Fabio Buti" w:date="2017-03-22T10:34:00Z">
        <w:r>
          <w:t xml:space="preserve">fine grained </w:t>
        </w:r>
      </w:ins>
      <w:ins w:id="214" w:author="Fabio Buti" w:date="2017-03-22T10:33:00Z">
        <w:r>
          <w:t>data</w:t>
        </w:r>
      </w:ins>
      <w:ins w:id="215" w:author="Fabio Buti" w:date="2017-03-22T10:32:00Z">
        <w:r w:rsidRPr="001A52B1">
          <w:t xml:space="preserve"> </w:t>
        </w:r>
      </w:ins>
      <w:ins w:id="216" w:author="Fabio Buti" w:date="2017-03-22T10:34:00Z">
        <w:r>
          <w:t>elements</w:t>
        </w:r>
      </w:ins>
      <w:ins w:id="217" w:author="Fabio Buti" w:date="2017-03-22T10:32:00Z">
        <w:r w:rsidRPr="001A52B1">
          <w:t xml:space="preserve"> that satisfy a set of parameters</w:t>
        </w:r>
      </w:ins>
      <w:ins w:id="218" w:author="Fabio Buti" w:date="2017-03-22T10:39:00Z">
        <w:r>
          <w:t xml:space="preserve"> by using the FHIR framework</w:t>
        </w:r>
      </w:ins>
      <w:ins w:id="219" w:author="Fabio Buti" w:date="2017-03-22T10:32:00Z">
        <w:r w:rsidRPr="001A52B1">
          <w:t xml:space="preserve">. It is </w:t>
        </w:r>
      </w:ins>
      <w:ins w:id="220" w:author="Fabio Buti" w:date="2017-03-22T10:35:00Z">
        <w:r>
          <w:t xml:space="preserve">functionally </w:t>
        </w:r>
        <w:commentRangeStart w:id="221"/>
        <w:r>
          <w:t xml:space="preserve">equivalent </w:t>
        </w:r>
      </w:ins>
      <w:commentRangeEnd w:id="221"/>
      <w:ins w:id="222" w:author="Fabio Buti" w:date="2017-03-22T10:40:00Z">
        <w:r>
          <w:rPr>
            <w:rStyle w:val="Rimandocommento"/>
          </w:rPr>
          <w:commentReference w:id="221"/>
        </w:r>
      </w:ins>
      <w:ins w:id="223" w:author="Fabio Buti" w:date="2017-03-22T10:35:00Z">
        <w:r>
          <w:t>to the</w:t>
        </w:r>
      </w:ins>
      <w:ins w:id="224" w:author="Fabio Buti" w:date="2017-03-22T10:32:00Z">
        <w:r w:rsidRPr="001A52B1">
          <w:t xml:space="preserve"> </w:t>
        </w:r>
      </w:ins>
      <w:ins w:id="225" w:author="Fabio Buti" w:date="2017-03-22T10:36:00Z">
        <w:r w:rsidRPr="00D970DB">
          <w:t>Query Existing Data</w:t>
        </w:r>
      </w:ins>
      <w:ins w:id="226" w:author="Fabio Buti" w:date="2017-03-22T10:32:00Z">
        <w:r w:rsidRPr="001A52B1">
          <w:t xml:space="preserve"> [</w:t>
        </w:r>
      </w:ins>
      <w:ins w:id="227" w:author="Fabio Buti" w:date="2017-03-22T10:36:00Z">
        <w:r>
          <w:t>PCC</w:t>
        </w:r>
      </w:ins>
      <w:ins w:id="228" w:author="Fabio Buti" w:date="2017-03-22T10:32:00Z">
        <w:r w:rsidRPr="001A52B1">
          <w:t>-</w:t>
        </w:r>
      </w:ins>
      <w:ins w:id="229" w:author="Fabio Buti" w:date="2017-03-22T10:36:00Z">
        <w:r>
          <w:t>2</w:t>
        </w:r>
      </w:ins>
      <w:ins w:id="230" w:author="Fabio Buti" w:date="2017-03-22T10:32:00Z">
        <w:r w:rsidRPr="001A52B1">
          <w:t xml:space="preserve">] transaction. The result of the query is a FHIR Bundle containing </w:t>
        </w:r>
      </w:ins>
      <w:ins w:id="231" w:author="Fabio Buti" w:date="2017-03-22T10:38:00Z">
        <w:r>
          <w:t>FHIR clinical data</w:t>
        </w:r>
      </w:ins>
      <w:ins w:id="232" w:author="Fabio Buti" w:date="2017-03-22T10:32:00Z">
        <w:r w:rsidRPr="001A52B1">
          <w:t xml:space="preserve"> Resources that match the query parameters</w:t>
        </w:r>
      </w:ins>
      <w:ins w:id="233" w:author="Fabio Buti" w:date="2017-03-22T10:42:00Z">
        <w:r w:rsidR="00E55C15">
          <w:t>.</w:t>
        </w:r>
      </w:ins>
    </w:p>
    <w:p w14:paraId="4F127BA8" w14:textId="77777777" w:rsidR="000645B5" w:rsidRPr="00005A40" w:rsidRDefault="000645B5" w:rsidP="000645B5">
      <w:pPr>
        <w:pStyle w:val="Titolo3"/>
        <w:numPr>
          <w:ilvl w:val="0"/>
          <w:numId w:val="0"/>
        </w:numPr>
        <w:rPr>
          <w:ins w:id="234" w:author="Fabio Buti" w:date="2017-03-22T08:37:00Z"/>
          <w:noProof w:val="0"/>
        </w:rPr>
      </w:pPr>
      <w:bookmarkStart w:id="235" w:name="_Toc466616624"/>
      <w:bookmarkStart w:id="236" w:name="_Toc469616853"/>
      <w:bookmarkStart w:id="237" w:name="_Toc477954900"/>
      <w:ins w:id="238" w:author="Fabio Buti" w:date="2017-03-22T08:37:00Z">
        <w:r w:rsidRPr="00005A40">
          <w:rPr>
            <w:noProof w:val="0"/>
          </w:rPr>
          <w:t>3.Y.2 Actor Roles</w:t>
        </w:r>
        <w:bookmarkEnd w:id="235"/>
        <w:bookmarkEnd w:id="236"/>
        <w:bookmarkEnd w:id="237"/>
      </w:ins>
    </w:p>
    <w:p w14:paraId="131EB93F" w14:textId="75A12D85" w:rsidR="000645B5" w:rsidRPr="00005A40" w:rsidRDefault="000645B5" w:rsidP="000645B5">
      <w:pPr>
        <w:pStyle w:val="Corpotesto"/>
        <w:jc w:val="center"/>
        <w:rPr>
          <w:ins w:id="239" w:author="Fabio Buti" w:date="2017-03-22T08:37:00Z"/>
        </w:rPr>
      </w:pPr>
      <w:ins w:id="240" w:author="Fabio Buti" w:date="2017-03-22T08:37:00Z">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131594" w:rsidRDefault="00131594"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131594" w:rsidRDefault="00131594"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131594" w:rsidRDefault="00131594" w:rsidP="006D19B8">
                                <w:pPr>
                                  <w:jc w:val="center"/>
                                  <w:rPr>
                                    <w:sz w:val="18"/>
                                  </w:rPr>
                                </w:pPr>
                                <w:r>
                                  <w:rPr>
                                    <w:sz w:val="18"/>
                                  </w:rPr>
                                  <w:t>Clinical Data Source</w:t>
                                </w:r>
                              </w:p>
                              <w:p w14:paraId="6F123746" w14:textId="77777777" w:rsidR="00131594" w:rsidRDefault="00131594" w:rsidP="006D19B8">
                                <w:pPr>
                                  <w:jc w:val="center"/>
                                </w:pPr>
                              </w:p>
                              <w:p w14:paraId="28DF733D" w14:textId="77777777" w:rsidR="00131594" w:rsidRDefault="00131594"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5jG7cukDAAAhEAAADgAAAAAAAAAAAAAAAAAuAgAAZHJzL2Uyb0RvYy54bWxQ&#10;SwECLQAUAAYACAAAACEAScap890AAAAFAQAADwAAAAAAAAAAAAAAAABDBgAAZHJzL2Rvd25yZXYu&#10;eG1sUEsFBgAAAAAEAAQA8wAAAE0HA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131594" w:rsidRDefault="00131594"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131594" w:rsidRDefault="00131594"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131594" w:rsidRDefault="00131594" w:rsidP="006D19B8">
                          <w:pPr>
                            <w:jc w:val="center"/>
                            <w:rPr>
                              <w:sz w:val="18"/>
                            </w:rPr>
                          </w:pPr>
                          <w:r>
                            <w:rPr>
                              <w:sz w:val="18"/>
                            </w:rPr>
                            <w:t>Clinical Data Source</w:t>
                          </w:r>
                        </w:p>
                        <w:p w14:paraId="6F123746" w14:textId="77777777" w:rsidR="00131594" w:rsidRDefault="00131594" w:rsidP="006D19B8">
                          <w:pPr>
                            <w:jc w:val="center"/>
                          </w:pPr>
                        </w:p>
                        <w:p w14:paraId="28DF733D" w14:textId="77777777" w:rsidR="00131594" w:rsidRDefault="00131594"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ins>
    </w:p>
    <w:p w14:paraId="1CB557DE" w14:textId="42D7D08D" w:rsidR="000645B5" w:rsidRPr="00005A40" w:rsidRDefault="000645B5" w:rsidP="000645B5">
      <w:pPr>
        <w:pStyle w:val="FigureTitle"/>
        <w:rPr>
          <w:ins w:id="241" w:author="Fabio Buti" w:date="2017-03-22T08:37:00Z"/>
        </w:rPr>
      </w:pPr>
      <w:ins w:id="242" w:author="Fabio Buti" w:date="2017-03-22T08:37:00Z">
        <w:r w:rsidRPr="00005A40">
          <w:t>Figure 3.</w:t>
        </w:r>
      </w:ins>
      <w:ins w:id="243" w:author="Fabio Buti" w:date="2017-03-22T08:52:00Z">
        <w:r w:rsidR="00005A40">
          <w:t>Y</w:t>
        </w:r>
      </w:ins>
      <w:ins w:id="244" w:author="Fabio Buti" w:date="2017-03-22T08:37:00Z">
        <w:r w:rsidRPr="00005A40">
          <w:t>.2-1: Use Case Diagram</w:t>
        </w:r>
      </w:ins>
    </w:p>
    <w:p w14:paraId="73F8990A" w14:textId="77777777" w:rsidR="000645B5" w:rsidRPr="00005A40" w:rsidRDefault="000645B5" w:rsidP="000645B5">
      <w:pPr>
        <w:pStyle w:val="TableTitle"/>
        <w:rPr>
          <w:ins w:id="245" w:author="Fabio Buti" w:date="2017-03-22T08:37:00Z"/>
        </w:rPr>
      </w:pPr>
    </w:p>
    <w:p w14:paraId="23141A15" w14:textId="4BDE26BA" w:rsidR="000645B5" w:rsidRPr="00005A40" w:rsidRDefault="000645B5" w:rsidP="00F4630A">
      <w:pPr>
        <w:pStyle w:val="TableTitle"/>
        <w:spacing w:before="120" w:after="120"/>
        <w:rPr>
          <w:ins w:id="246" w:author="Fabio Buti" w:date="2017-03-22T08:37:00Z"/>
        </w:rPr>
      </w:pPr>
      <w:ins w:id="247" w:author="Fabio Buti" w:date="2017-03-22T08:37:00Z">
        <w:r w:rsidRPr="00005A40">
          <w:t>Table 3.</w:t>
        </w:r>
      </w:ins>
      <w:ins w:id="248" w:author="Fabio Buti" w:date="2017-03-22T08:52:00Z">
        <w:r w:rsidR="00005A40">
          <w:t>Y</w:t>
        </w:r>
      </w:ins>
      <w:ins w:id="249" w:author="Fabio Buti" w:date="2017-03-22T08:37:00Z">
        <w:r w:rsidRPr="00005A40">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005A40" w14:paraId="3F5F2BDD" w14:textId="77777777" w:rsidTr="006D19B8">
        <w:trPr>
          <w:ins w:id="250" w:author="Fabio Buti" w:date="2017-03-22T08:37:00Z"/>
        </w:trPr>
        <w:tc>
          <w:tcPr>
            <w:tcW w:w="1008" w:type="dxa"/>
            <w:shd w:val="clear" w:color="auto" w:fill="auto"/>
          </w:tcPr>
          <w:p w14:paraId="55395E6F" w14:textId="77777777" w:rsidR="000645B5" w:rsidRPr="00005A40" w:rsidRDefault="000645B5" w:rsidP="006D19B8">
            <w:pPr>
              <w:pStyle w:val="Corpotesto"/>
              <w:rPr>
                <w:ins w:id="251" w:author="Fabio Buti" w:date="2017-03-22T08:37:00Z"/>
                <w:b/>
              </w:rPr>
            </w:pPr>
            <w:ins w:id="252" w:author="Fabio Buti" w:date="2017-03-22T08:37:00Z">
              <w:r w:rsidRPr="00005A40">
                <w:rPr>
                  <w:b/>
                </w:rPr>
                <w:t>Actor:</w:t>
              </w:r>
            </w:ins>
          </w:p>
        </w:tc>
        <w:tc>
          <w:tcPr>
            <w:tcW w:w="8568" w:type="dxa"/>
            <w:shd w:val="clear" w:color="auto" w:fill="auto"/>
          </w:tcPr>
          <w:p w14:paraId="14E8BB1E" w14:textId="77777777" w:rsidR="000645B5" w:rsidRPr="00005A40" w:rsidRDefault="000645B5" w:rsidP="006D19B8">
            <w:pPr>
              <w:pStyle w:val="Corpotesto"/>
              <w:rPr>
                <w:ins w:id="253" w:author="Fabio Buti" w:date="2017-03-22T08:37:00Z"/>
              </w:rPr>
            </w:pPr>
            <w:ins w:id="254" w:author="Fabio Buti" w:date="2017-03-22T08:37:00Z">
              <w:r w:rsidRPr="00005A40">
                <w:t>Clinical Data Consumer</w:t>
              </w:r>
            </w:ins>
          </w:p>
        </w:tc>
      </w:tr>
      <w:tr w:rsidR="000645B5" w:rsidRPr="00005A40" w14:paraId="34F7BEDD" w14:textId="77777777" w:rsidTr="006D19B8">
        <w:trPr>
          <w:ins w:id="255" w:author="Fabio Buti" w:date="2017-03-22T08:37:00Z"/>
        </w:trPr>
        <w:tc>
          <w:tcPr>
            <w:tcW w:w="1008" w:type="dxa"/>
            <w:shd w:val="clear" w:color="auto" w:fill="auto"/>
          </w:tcPr>
          <w:p w14:paraId="41229F71" w14:textId="77777777" w:rsidR="000645B5" w:rsidRPr="00005A40" w:rsidRDefault="000645B5" w:rsidP="006D19B8">
            <w:pPr>
              <w:pStyle w:val="Corpotesto"/>
              <w:rPr>
                <w:ins w:id="256" w:author="Fabio Buti" w:date="2017-03-22T08:37:00Z"/>
                <w:b/>
              </w:rPr>
            </w:pPr>
            <w:ins w:id="257" w:author="Fabio Buti" w:date="2017-03-22T08:37:00Z">
              <w:r w:rsidRPr="00005A40">
                <w:rPr>
                  <w:b/>
                </w:rPr>
                <w:t>Role:</w:t>
              </w:r>
            </w:ins>
          </w:p>
        </w:tc>
        <w:tc>
          <w:tcPr>
            <w:tcW w:w="8568" w:type="dxa"/>
            <w:shd w:val="clear" w:color="auto" w:fill="auto"/>
          </w:tcPr>
          <w:p w14:paraId="684B89F1" w14:textId="24FD7387" w:rsidR="000645B5" w:rsidRPr="00621859" w:rsidRDefault="000645B5" w:rsidP="006D19B8">
            <w:pPr>
              <w:pStyle w:val="Corpotesto"/>
              <w:rPr>
                <w:ins w:id="258" w:author="Fabio Buti" w:date="2017-03-22T08:37:00Z"/>
                <w:szCs w:val="24"/>
              </w:rPr>
            </w:pPr>
            <w:ins w:id="259" w:author="Fabio Buti" w:date="2017-03-22T08:37:00Z">
              <w:r w:rsidRPr="00621859">
                <w:rPr>
                  <w:szCs w:val="24"/>
                </w:rPr>
                <w:t xml:space="preserve">Queries for clinical </w:t>
              </w:r>
            </w:ins>
            <w:ins w:id="260" w:author="Fabio Buti" w:date="2017-03-22T10:47:00Z">
              <w:r w:rsidR="00B61B2F">
                <w:rPr>
                  <w:szCs w:val="24"/>
                </w:rPr>
                <w:t xml:space="preserve">data </w:t>
              </w:r>
            </w:ins>
            <w:ins w:id="261" w:author="Fabio Buti" w:date="2017-03-22T08:37:00Z">
              <w:r w:rsidRPr="00621859">
                <w:rPr>
                  <w:szCs w:val="24"/>
                </w:rPr>
                <w:t>content</w:t>
              </w:r>
            </w:ins>
            <w:ins w:id="262" w:author="Fabio Buti" w:date="2017-03-22T10:46:00Z">
              <w:r w:rsidR="00B61B2F">
                <w:rPr>
                  <w:szCs w:val="24"/>
                </w:rPr>
                <w:t>,</w:t>
              </w:r>
            </w:ins>
            <w:ins w:id="263" w:author="Fabio Buti" w:date="2017-03-22T08:48:00Z">
              <w:r w:rsidR="00005A40" w:rsidRPr="00621859">
                <w:rPr>
                  <w:szCs w:val="24"/>
                </w:rPr>
                <w:t xml:space="preserve"> </w:t>
              </w:r>
            </w:ins>
            <w:ins w:id="264" w:author="Fabio Buti" w:date="2017-03-22T10:45:00Z">
              <w:r w:rsidR="00B61B2F" w:rsidRPr="001A52B1">
                <w:t xml:space="preserve">matching the supplied set of </w:t>
              </w:r>
            </w:ins>
            <w:ins w:id="265" w:author="Fabio Buti" w:date="2017-03-22T08:48:00Z">
              <w:r w:rsidR="00005A40" w:rsidRPr="00621859">
                <w:rPr>
                  <w:szCs w:val="24"/>
                </w:rPr>
                <w:t>options</w:t>
              </w:r>
            </w:ins>
            <w:ins w:id="266" w:author="Fabio Buti" w:date="2017-03-22T10:46:00Z">
              <w:r w:rsidR="00B61B2F">
                <w:rPr>
                  <w:szCs w:val="24"/>
                </w:rPr>
                <w:t xml:space="preserve">, the </w:t>
              </w:r>
              <w:r w:rsidR="00B61B2F" w:rsidRPr="00005A40">
                <w:t>Clinical Data Source</w:t>
              </w:r>
            </w:ins>
            <w:ins w:id="267" w:author="Fabio Buti" w:date="2017-03-22T10:53:00Z">
              <w:r w:rsidR="00291C3E">
                <w:t>.</w:t>
              </w:r>
            </w:ins>
          </w:p>
        </w:tc>
      </w:tr>
      <w:tr w:rsidR="000645B5" w:rsidRPr="00005A40" w14:paraId="4D74603E" w14:textId="77777777" w:rsidTr="006D19B8">
        <w:trPr>
          <w:ins w:id="268" w:author="Fabio Buti" w:date="2017-03-22T08:37:00Z"/>
        </w:trPr>
        <w:tc>
          <w:tcPr>
            <w:tcW w:w="1008" w:type="dxa"/>
            <w:shd w:val="clear" w:color="auto" w:fill="auto"/>
          </w:tcPr>
          <w:p w14:paraId="1F61F5BC" w14:textId="77777777" w:rsidR="000645B5" w:rsidRPr="00005A40" w:rsidRDefault="000645B5" w:rsidP="006D19B8">
            <w:pPr>
              <w:pStyle w:val="Corpotesto"/>
              <w:rPr>
                <w:ins w:id="269" w:author="Fabio Buti" w:date="2017-03-22T08:37:00Z"/>
                <w:b/>
              </w:rPr>
            </w:pPr>
            <w:ins w:id="270" w:author="Fabio Buti" w:date="2017-03-22T08:37:00Z">
              <w:r w:rsidRPr="00005A40">
                <w:rPr>
                  <w:b/>
                </w:rPr>
                <w:t>Actor:</w:t>
              </w:r>
            </w:ins>
          </w:p>
        </w:tc>
        <w:tc>
          <w:tcPr>
            <w:tcW w:w="8568" w:type="dxa"/>
            <w:shd w:val="clear" w:color="auto" w:fill="auto"/>
          </w:tcPr>
          <w:p w14:paraId="0C1CF1C9" w14:textId="77777777" w:rsidR="000645B5" w:rsidRPr="00005A40" w:rsidRDefault="000645B5" w:rsidP="006D19B8">
            <w:pPr>
              <w:pStyle w:val="Corpotesto"/>
              <w:rPr>
                <w:ins w:id="271" w:author="Fabio Buti" w:date="2017-03-22T08:37:00Z"/>
              </w:rPr>
            </w:pPr>
            <w:ins w:id="272" w:author="Fabio Buti" w:date="2017-03-22T08:37:00Z">
              <w:r w:rsidRPr="00005A40">
                <w:t>Clinical Data Source</w:t>
              </w:r>
            </w:ins>
          </w:p>
        </w:tc>
      </w:tr>
      <w:tr w:rsidR="000645B5" w:rsidRPr="00005A40" w14:paraId="0EB6731D" w14:textId="77777777" w:rsidTr="006D19B8">
        <w:trPr>
          <w:ins w:id="273" w:author="Fabio Buti" w:date="2017-03-22T08:37:00Z"/>
        </w:trPr>
        <w:tc>
          <w:tcPr>
            <w:tcW w:w="1008" w:type="dxa"/>
            <w:shd w:val="clear" w:color="auto" w:fill="auto"/>
          </w:tcPr>
          <w:p w14:paraId="049D1B85" w14:textId="77777777" w:rsidR="000645B5" w:rsidRPr="00005A40" w:rsidRDefault="000645B5" w:rsidP="006D19B8">
            <w:pPr>
              <w:pStyle w:val="Corpotesto"/>
              <w:rPr>
                <w:ins w:id="274" w:author="Fabio Buti" w:date="2017-03-22T08:37:00Z"/>
                <w:b/>
              </w:rPr>
            </w:pPr>
            <w:ins w:id="275" w:author="Fabio Buti" w:date="2017-03-22T08:37:00Z">
              <w:r w:rsidRPr="00005A40">
                <w:rPr>
                  <w:b/>
                </w:rPr>
                <w:t>Role:</w:t>
              </w:r>
            </w:ins>
          </w:p>
        </w:tc>
        <w:tc>
          <w:tcPr>
            <w:tcW w:w="8568" w:type="dxa"/>
            <w:shd w:val="clear" w:color="auto" w:fill="auto"/>
          </w:tcPr>
          <w:p w14:paraId="1A356D7F" w14:textId="129BC26A" w:rsidR="00B61B2F" w:rsidRPr="00005A40" w:rsidRDefault="00B61B2F" w:rsidP="006D19B8">
            <w:pPr>
              <w:pStyle w:val="Corpotesto"/>
              <w:rPr>
                <w:ins w:id="276" w:author="Fabio Buti" w:date="2017-03-22T08:37:00Z"/>
              </w:rPr>
            </w:pPr>
            <w:ins w:id="277" w:author="Fabio Buti" w:date="2017-03-22T10:48:00Z">
              <w:r w:rsidRPr="00005A40">
                <w:t xml:space="preserve">Responds to query, supplying </w:t>
              </w:r>
            </w:ins>
            <w:ins w:id="278" w:author="Fabio Buti" w:date="2017-03-22T10:47:00Z">
              <w:r>
                <w:t xml:space="preserve">the </w:t>
              </w:r>
            </w:ins>
            <w:ins w:id="279" w:author="Fabio Buti" w:date="2017-03-22T10:49:00Z">
              <w:r>
                <w:t xml:space="preserve">FHIR </w:t>
              </w:r>
            </w:ins>
            <w:ins w:id="280" w:author="Fabio Buti" w:date="2017-03-22T10:47:00Z">
              <w:r w:rsidRPr="001A52B1">
                <w:t xml:space="preserve">Resources </w:t>
              </w:r>
            </w:ins>
            <w:ins w:id="281" w:author="Fabio Buti" w:date="2017-03-22T10:48:00Z">
              <w:r>
                <w:t xml:space="preserve">representing the </w:t>
              </w:r>
            </w:ins>
            <w:ins w:id="282" w:author="Fabio Buti" w:date="2017-03-22T10:47:00Z">
              <w:r w:rsidRPr="00621859">
                <w:rPr>
                  <w:szCs w:val="24"/>
                </w:rPr>
                <w:t xml:space="preserve">clinical </w:t>
              </w:r>
              <w:r>
                <w:rPr>
                  <w:szCs w:val="24"/>
                </w:rPr>
                <w:t xml:space="preserve">data </w:t>
              </w:r>
              <w:r w:rsidRPr="00621859">
                <w:rPr>
                  <w:szCs w:val="24"/>
                </w:rPr>
                <w:t>content</w:t>
              </w:r>
              <w:r w:rsidRPr="001A52B1">
                <w:t xml:space="preserve"> that match the search criteria provided by the </w:t>
              </w:r>
            </w:ins>
            <w:ins w:id="283" w:author="Fabio Buti" w:date="2017-03-22T10:49:00Z">
              <w:r w:rsidRPr="00005A40">
                <w:t>Clinical Data Consumer</w:t>
              </w:r>
            </w:ins>
            <w:ins w:id="284" w:author="Fabio Buti" w:date="2017-03-22T10:53:00Z">
              <w:r w:rsidR="00291C3E">
                <w:t>.</w:t>
              </w:r>
            </w:ins>
          </w:p>
        </w:tc>
      </w:tr>
    </w:tbl>
    <w:p w14:paraId="086AC813" w14:textId="13B737A2" w:rsidR="000645B5" w:rsidRPr="00005A40" w:rsidRDefault="000645B5" w:rsidP="000645B5">
      <w:pPr>
        <w:pStyle w:val="Titolo3"/>
        <w:numPr>
          <w:ilvl w:val="0"/>
          <w:numId w:val="0"/>
        </w:numPr>
        <w:spacing w:after="240"/>
        <w:rPr>
          <w:ins w:id="285" w:author="Fabio Buti" w:date="2017-03-22T08:37:00Z"/>
          <w:noProof w:val="0"/>
        </w:rPr>
      </w:pPr>
      <w:bookmarkStart w:id="286" w:name="_Toc466616625"/>
      <w:bookmarkStart w:id="287" w:name="_Toc469616854"/>
      <w:bookmarkStart w:id="288" w:name="_Toc477954901"/>
      <w:ins w:id="289" w:author="Fabio Buti" w:date="2017-03-22T08:37:00Z">
        <w:r w:rsidRPr="00005A40">
          <w:rPr>
            <w:noProof w:val="0"/>
          </w:rPr>
          <w:t>3.</w:t>
        </w:r>
      </w:ins>
      <w:ins w:id="290" w:author="Fabio Buti" w:date="2017-03-22T08:52:00Z">
        <w:r w:rsidR="00005A40">
          <w:rPr>
            <w:noProof w:val="0"/>
          </w:rPr>
          <w:t>Y</w:t>
        </w:r>
      </w:ins>
      <w:ins w:id="291" w:author="Fabio Buti" w:date="2017-03-22T08:37:00Z">
        <w:r w:rsidRPr="00005A40">
          <w:rPr>
            <w:noProof w:val="0"/>
          </w:rPr>
          <w:t>.3 Referenced Standards</w:t>
        </w:r>
        <w:bookmarkEnd w:id="286"/>
        <w:bookmarkEnd w:id="287"/>
        <w:bookmarkEnd w:id="288"/>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005A40" w14:paraId="2310F50F" w14:textId="77777777" w:rsidTr="006D19B8">
        <w:trPr>
          <w:cantSplit/>
          <w:ins w:id="292" w:author="Fabio Buti" w:date="2017-03-22T08:37:00Z"/>
        </w:trPr>
        <w:tc>
          <w:tcPr>
            <w:tcW w:w="1728" w:type="dxa"/>
            <w:shd w:val="clear" w:color="auto" w:fill="auto"/>
          </w:tcPr>
          <w:p w14:paraId="038A3EA6" w14:textId="77777777" w:rsidR="000645B5" w:rsidRPr="00005A40" w:rsidRDefault="000645B5" w:rsidP="006D19B8">
            <w:pPr>
              <w:pStyle w:val="TableEntry"/>
              <w:rPr>
                <w:ins w:id="293" w:author="Fabio Buti" w:date="2017-03-22T08:37:00Z"/>
              </w:rPr>
            </w:pPr>
            <w:ins w:id="294" w:author="Fabio Buti" w:date="2017-03-22T08:37:00Z">
              <w:r w:rsidRPr="00005A40">
                <w:t>HL7 FHIR</w:t>
              </w:r>
            </w:ins>
          </w:p>
        </w:tc>
        <w:tc>
          <w:tcPr>
            <w:tcW w:w="7848" w:type="dxa"/>
            <w:shd w:val="clear" w:color="auto" w:fill="auto"/>
          </w:tcPr>
          <w:p w14:paraId="69920D31" w14:textId="01511A1B" w:rsidR="000645B5" w:rsidRPr="00005A40" w:rsidRDefault="000645B5" w:rsidP="006D19B8">
            <w:pPr>
              <w:pStyle w:val="TableEntry"/>
              <w:rPr>
                <w:ins w:id="295" w:author="Fabio Buti" w:date="2017-03-22T08:37:00Z"/>
              </w:rPr>
            </w:pPr>
            <w:ins w:id="296" w:author="Fabio Buti" w:date="2017-03-22T08:37:00Z">
              <w:r w:rsidRPr="00005A40">
                <w:t xml:space="preserve">HL7® FHIR® standard STU3:  </w:t>
              </w:r>
            </w:ins>
            <w:r w:rsidR="00005A40" w:rsidRPr="00005A40">
              <w:fldChar w:fldCharType="begin"/>
            </w:r>
            <w:r w:rsidR="00005A40" w:rsidRPr="00005A40">
              <w:instrText xml:space="preserve"> HYPERLINK "</w:instrText>
            </w:r>
            <w:r w:rsidR="00005A40" w:rsidRPr="00FF2662">
              <w:instrText>http://www.hl7.org/fhir/STU3/index.html</w:instrText>
            </w:r>
            <w:r w:rsidR="00005A40" w:rsidRPr="00005A40">
              <w:instrText xml:space="preserve">" </w:instrText>
            </w:r>
            <w:r w:rsidR="00005A40" w:rsidRPr="00005A40">
              <w:fldChar w:fldCharType="separate"/>
            </w:r>
            <w:r w:rsidR="00005A40" w:rsidRPr="00005A40">
              <w:rPr>
                <w:rStyle w:val="Collegamentoipertestuale"/>
              </w:rPr>
              <w:t>http://www.hl7.org/fhir/STU3/index.html</w:t>
            </w:r>
            <w:ins w:id="297" w:author="Fabio Buti" w:date="2017-03-22T08:51:00Z">
              <w:r w:rsidR="00005A40" w:rsidRPr="00005A40">
                <w:fldChar w:fldCharType="end"/>
              </w:r>
            </w:ins>
          </w:p>
        </w:tc>
      </w:tr>
      <w:tr w:rsidR="000645B5" w:rsidRPr="00005A40" w14:paraId="1C6D7CFE" w14:textId="77777777" w:rsidTr="006D19B8">
        <w:trPr>
          <w:cantSplit/>
          <w:ins w:id="298" w:author="Fabio Buti" w:date="2017-03-22T08:37:00Z"/>
        </w:trPr>
        <w:tc>
          <w:tcPr>
            <w:tcW w:w="1728" w:type="dxa"/>
            <w:shd w:val="clear" w:color="auto" w:fill="auto"/>
          </w:tcPr>
          <w:p w14:paraId="5C95F546" w14:textId="77777777" w:rsidR="000645B5" w:rsidRPr="00005A40" w:rsidRDefault="000645B5" w:rsidP="006D19B8">
            <w:pPr>
              <w:pStyle w:val="TableEntry"/>
              <w:rPr>
                <w:ins w:id="299" w:author="Fabio Buti" w:date="2017-03-22T08:37:00Z"/>
              </w:rPr>
            </w:pPr>
            <w:ins w:id="300" w:author="Fabio Buti" w:date="2017-03-22T08:37:00Z">
              <w:r w:rsidRPr="00005A40">
                <w:t>IETF RFC 2616</w:t>
              </w:r>
            </w:ins>
          </w:p>
        </w:tc>
        <w:tc>
          <w:tcPr>
            <w:tcW w:w="7848" w:type="dxa"/>
            <w:shd w:val="clear" w:color="auto" w:fill="auto"/>
          </w:tcPr>
          <w:p w14:paraId="7FEF5A70" w14:textId="77777777" w:rsidR="000645B5" w:rsidRPr="00005A40" w:rsidRDefault="000645B5" w:rsidP="006D19B8">
            <w:pPr>
              <w:pStyle w:val="TableEntry"/>
              <w:rPr>
                <w:ins w:id="301" w:author="Fabio Buti" w:date="2017-03-22T08:37:00Z"/>
              </w:rPr>
            </w:pPr>
            <w:ins w:id="302" w:author="Fabio Buti" w:date="2017-03-22T08:37:00Z">
              <w:r w:rsidRPr="00005A40">
                <w:t>Hypertext Transfer Protocol – HTTP/1.1</w:t>
              </w:r>
            </w:ins>
          </w:p>
        </w:tc>
      </w:tr>
      <w:tr w:rsidR="000645B5" w:rsidRPr="00005A40" w14:paraId="30DDF19F" w14:textId="77777777" w:rsidTr="006D19B8">
        <w:trPr>
          <w:cantSplit/>
          <w:ins w:id="303" w:author="Fabio Buti" w:date="2017-03-22T08:37:00Z"/>
        </w:trPr>
        <w:tc>
          <w:tcPr>
            <w:tcW w:w="1728" w:type="dxa"/>
            <w:shd w:val="clear" w:color="auto" w:fill="auto"/>
          </w:tcPr>
          <w:p w14:paraId="2F60CAF5" w14:textId="77777777" w:rsidR="000645B5" w:rsidRPr="00005A40" w:rsidRDefault="000645B5" w:rsidP="006D19B8">
            <w:pPr>
              <w:pStyle w:val="TableEntry"/>
              <w:rPr>
                <w:ins w:id="304" w:author="Fabio Buti" w:date="2017-03-22T08:37:00Z"/>
              </w:rPr>
            </w:pPr>
            <w:ins w:id="305" w:author="Fabio Buti" w:date="2017-03-22T08:37:00Z">
              <w:r w:rsidRPr="00005A40">
                <w:lastRenderedPageBreak/>
                <w:t>IETF RFC 7540</w:t>
              </w:r>
            </w:ins>
          </w:p>
        </w:tc>
        <w:tc>
          <w:tcPr>
            <w:tcW w:w="7848" w:type="dxa"/>
            <w:shd w:val="clear" w:color="auto" w:fill="auto"/>
          </w:tcPr>
          <w:p w14:paraId="2F56D2B3" w14:textId="77777777" w:rsidR="000645B5" w:rsidRPr="00005A40" w:rsidRDefault="000645B5" w:rsidP="006D19B8">
            <w:pPr>
              <w:pStyle w:val="TableEntry"/>
              <w:rPr>
                <w:ins w:id="306" w:author="Fabio Buti" w:date="2017-03-22T08:37:00Z"/>
              </w:rPr>
            </w:pPr>
            <w:ins w:id="307" w:author="Fabio Buti" w:date="2017-03-22T08:37:00Z">
              <w:r w:rsidRPr="00005A40">
                <w:t>Hypertext Transfer Protocol – HTTP/2</w:t>
              </w:r>
            </w:ins>
          </w:p>
        </w:tc>
      </w:tr>
      <w:tr w:rsidR="000645B5" w:rsidRPr="00005A40" w14:paraId="2D7C8FBE" w14:textId="77777777" w:rsidTr="006D19B8">
        <w:trPr>
          <w:cantSplit/>
          <w:ins w:id="308" w:author="Fabio Buti" w:date="2017-03-22T08:37:00Z"/>
        </w:trPr>
        <w:tc>
          <w:tcPr>
            <w:tcW w:w="1728" w:type="dxa"/>
            <w:shd w:val="clear" w:color="auto" w:fill="auto"/>
          </w:tcPr>
          <w:p w14:paraId="4D8B3D5F" w14:textId="77777777" w:rsidR="000645B5" w:rsidRPr="00005A40" w:rsidRDefault="000645B5" w:rsidP="006D19B8">
            <w:pPr>
              <w:pStyle w:val="TableEntry"/>
              <w:rPr>
                <w:ins w:id="309" w:author="Fabio Buti" w:date="2017-03-22T08:37:00Z"/>
              </w:rPr>
            </w:pPr>
            <w:ins w:id="310" w:author="Fabio Buti" w:date="2017-03-22T08:37:00Z">
              <w:r w:rsidRPr="00005A40">
                <w:t>IETF RFC 3986</w:t>
              </w:r>
            </w:ins>
          </w:p>
        </w:tc>
        <w:tc>
          <w:tcPr>
            <w:tcW w:w="7848" w:type="dxa"/>
            <w:shd w:val="clear" w:color="auto" w:fill="auto"/>
          </w:tcPr>
          <w:p w14:paraId="71BE52D4" w14:textId="77777777" w:rsidR="000645B5" w:rsidRPr="00005A40" w:rsidRDefault="000645B5" w:rsidP="006D19B8">
            <w:pPr>
              <w:pStyle w:val="TableEntry"/>
              <w:rPr>
                <w:ins w:id="311" w:author="Fabio Buti" w:date="2017-03-22T08:37:00Z"/>
              </w:rPr>
            </w:pPr>
            <w:ins w:id="312" w:author="Fabio Buti" w:date="2017-03-22T08:37:00Z">
              <w:r w:rsidRPr="00005A40">
                <w:t>Uniform Resource Identifier (URI): Generic Syntax</w:t>
              </w:r>
            </w:ins>
          </w:p>
        </w:tc>
      </w:tr>
      <w:tr w:rsidR="000645B5" w:rsidRPr="00005A40" w14:paraId="284ACCE5" w14:textId="77777777" w:rsidTr="006D19B8">
        <w:trPr>
          <w:cantSplit/>
          <w:ins w:id="313" w:author="Fabio Buti" w:date="2017-03-22T08:37:00Z"/>
        </w:trPr>
        <w:tc>
          <w:tcPr>
            <w:tcW w:w="1728" w:type="dxa"/>
            <w:shd w:val="clear" w:color="auto" w:fill="auto"/>
          </w:tcPr>
          <w:p w14:paraId="1EA34843" w14:textId="77777777" w:rsidR="000645B5" w:rsidRPr="00005A40" w:rsidRDefault="000645B5" w:rsidP="006D19B8">
            <w:pPr>
              <w:pStyle w:val="TableEntry"/>
              <w:rPr>
                <w:ins w:id="314" w:author="Fabio Buti" w:date="2017-03-22T08:37:00Z"/>
              </w:rPr>
            </w:pPr>
            <w:ins w:id="315" w:author="Fabio Buti" w:date="2017-03-22T08:37:00Z">
              <w:r w:rsidRPr="00005A40">
                <w:t>IETF RFC 4627</w:t>
              </w:r>
            </w:ins>
          </w:p>
        </w:tc>
        <w:tc>
          <w:tcPr>
            <w:tcW w:w="7848" w:type="dxa"/>
            <w:shd w:val="clear" w:color="auto" w:fill="auto"/>
          </w:tcPr>
          <w:p w14:paraId="7917FCD1" w14:textId="77777777" w:rsidR="000645B5" w:rsidRPr="00005A40" w:rsidRDefault="000645B5" w:rsidP="006D19B8">
            <w:pPr>
              <w:pStyle w:val="TableEntry"/>
              <w:rPr>
                <w:ins w:id="316" w:author="Fabio Buti" w:date="2017-03-22T08:37:00Z"/>
              </w:rPr>
            </w:pPr>
            <w:ins w:id="317" w:author="Fabio Buti" w:date="2017-03-22T08:37:00Z">
              <w:r w:rsidRPr="00005A40">
                <w:t>The application/</w:t>
              </w:r>
              <w:proofErr w:type="spellStart"/>
              <w:r w:rsidRPr="00005A40">
                <w:t>json</w:t>
              </w:r>
              <w:proofErr w:type="spellEnd"/>
              <w:r w:rsidRPr="00005A40">
                <w:t xml:space="preserve"> Media Type for JavaScript Object Notation (JSON)</w:t>
              </w:r>
            </w:ins>
          </w:p>
        </w:tc>
      </w:tr>
      <w:tr w:rsidR="000645B5" w:rsidRPr="001A52B1" w14:paraId="3616B580" w14:textId="77777777" w:rsidTr="006D19B8">
        <w:trPr>
          <w:cantSplit/>
          <w:ins w:id="318" w:author="Fabio Buti" w:date="2017-03-22T08:37:00Z"/>
        </w:trPr>
        <w:tc>
          <w:tcPr>
            <w:tcW w:w="1728" w:type="dxa"/>
            <w:shd w:val="clear" w:color="auto" w:fill="auto"/>
          </w:tcPr>
          <w:p w14:paraId="58A3477B" w14:textId="77777777" w:rsidR="000645B5" w:rsidRPr="00005A40" w:rsidRDefault="000645B5" w:rsidP="006D19B8">
            <w:pPr>
              <w:pStyle w:val="TableEntry"/>
              <w:rPr>
                <w:ins w:id="319" w:author="Fabio Buti" w:date="2017-03-22T08:37:00Z"/>
              </w:rPr>
            </w:pPr>
            <w:ins w:id="320" w:author="Fabio Buti" w:date="2017-03-22T08:37:00Z">
              <w:r w:rsidRPr="00005A40">
                <w:t>IETF RFC 6585</w:t>
              </w:r>
            </w:ins>
          </w:p>
        </w:tc>
        <w:tc>
          <w:tcPr>
            <w:tcW w:w="7848" w:type="dxa"/>
            <w:shd w:val="clear" w:color="auto" w:fill="auto"/>
          </w:tcPr>
          <w:p w14:paraId="0AFA0ECE" w14:textId="77777777" w:rsidR="000645B5" w:rsidRPr="001A52B1" w:rsidRDefault="000645B5" w:rsidP="006D19B8">
            <w:pPr>
              <w:pStyle w:val="TableEntry"/>
              <w:rPr>
                <w:ins w:id="321" w:author="Fabio Buti" w:date="2017-03-22T08:37:00Z"/>
              </w:rPr>
            </w:pPr>
            <w:ins w:id="322" w:author="Fabio Buti" w:date="2017-03-22T08:37:00Z">
              <w:r w:rsidRPr="00005A40">
                <w:t>Additional HTTP Status Codes</w:t>
              </w:r>
            </w:ins>
          </w:p>
        </w:tc>
      </w:tr>
    </w:tbl>
    <w:p w14:paraId="203DBFFA" w14:textId="77777777" w:rsidR="000645B5" w:rsidRPr="00F27571" w:rsidRDefault="000645B5" w:rsidP="000645B5">
      <w:pPr>
        <w:pStyle w:val="Corpotesto"/>
        <w:rPr>
          <w:ins w:id="323" w:author="Fabio Buti" w:date="2017-03-22T08:37:00Z"/>
          <w:highlight w:val="cyan"/>
        </w:rPr>
      </w:pPr>
    </w:p>
    <w:p w14:paraId="7BFA9071" w14:textId="77777777" w:rsidR="000645B5" w:rsidRPr="00005A40" w:rsidRDefault="000645B5" w:rsidP="000645B5">
      <w:pPr>
        <w:pStyle w:val="Titolo3"/>
        <w:numPr>
          <w:ilvl w:val="0"/>
          <w:numId w:val="0"/>
        </w:numPr>
        <w:rPr>
          <w:ins w:id="324" w:author="Fabio Buti" w:date="2017-03-22T08:37:00Z"/>
          <w:noProof w:val="0"/>
        </w:rPr>
      </w:pPr>
      <w:bookmarkStart w:id="325" w:name="_Toc466616626"/>
      <w:bookmarkStart w:id="326" w:name="_Toc469616855"/>
      <w:bookmarkStart w:id="327" w:name="_Toc477954902"/>
      <w:ins w:id="328" w:author="Fabio Buti" w:date="2017-03-22T08:37:00Z">
        <w:r w:rsidRPr="00005A40">
          <w:rPr>
            <w:noProof w:val="0"/>
          </w:rPr>
          <w:t>3.Y.4 Interaction Diagram</w:t>
        </w:r>
        <w:bookmarkEnd w:id="325"/>
        <w:bookmarkEnd w:id="326"/>
        <w:bookmarkEnd w:id="327"/>
      </w:ins>
    </w:p>
    <w:p w14:paraId="568428D9" w14:textId="3D5792FA" w:rsidR="000645B5" w:rsidRPr="00005A40" w:rsidRDefault="000645B5" w:rsidP="000645B5">
      <w:pPr>
        <w:pStyle w:val="Corpotesto"/>
        <w:rPr>
          <w:ins w:id="329" w:author="Fabio Buti" w:date="2017-03-22T08:37:00Z"/>
        </w:rPr>
      </w:pPr>
      <w:ins w:id="330" w:author="Fabio Buti" w:date="2017-03-22T08:37:00Z">
        <w:r w:rsidRPr="00005A40">
          <w:rPr>
            <w:noProof/>
            <w:lang w:val="it-IT" w:eastAsia="it-IT"/>
          </w:rPr>
          <mc:AlternateContent>
            <mc:Choice Requires="wpc">
              <w:drawing>
                <wp:inline distT="0" distB="0" distL="0" distR="0" wp14:anchorId="2E25E440" wp14:editId="039AFD2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880235"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6462" w14:textId="77777777" w:rsidR="00131594" w:rsidRDefault="00131594" w:rsidP="000645B5">
                                <w:pPr>
                                  <w:jc w:val="center"/>
                                  <w:rPr>
                                    <w:sz w:val="22"/>
                                  </w:rPr>
                                </w:pPr>
                                <w:r w:rsidRPr="00005A40">
                                  <w:rPr>
                                    <w:sz w:val="22"/>
                                  </w:rPr>
                                  <w:t>Mobile Query Existing Data</w:t>
                                </w:r>
                              </w:p>
                              <w:p w14:paraId="239EB698" w14:textId="7E52EA0D" w:rsidR="00131594" w:rsidRPr="00005A40" w:rsidRDefault="00131594" w:rsidP="000645B5">
                                <w:pPr>
                                  <w:jc w:val="center"/>
                                  <w:rPr>
                                    <w:sz w:val="28"/>
                                    <w:szCs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089400"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Rectangle 15"/>
                          <wps:cNvSpPr>
                            <a:spLocks noChangeArrowheads="1"/>
                          </wps:cNvSpPr>
                          <wps:spPr bwMode="auto">
                            <a:xfrm>
                              <a:off x="1800860"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3997325"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17"/>
                          <wps:cNvCnPr>
                            <a:cxnSpLocks noChangeShapeType="1"/>
                          </wps:cNvCnPr>
                          <wps:spPr bwMode="auto">
                            <a:xfrm>
                              <a:off x="1989455" y="93703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8"/>
                          <wps:cNvSpPr txBox="1">
                            <a:spLocks noChangeArrowheads="1"/>
                          </wps:cNvSpPr>
                          <wps:spPr bwMode="auto">
                            <a:xfrm>
                              <a:off x="3543300" y="126135"/>
                              <a:ext cx="109855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3A7DA" w14:textId="77777777" w:rsidR="00131594" w:rsidRPr="007C1AAC" w:rsidRDefault="00131594" w:rsidP="000645B5">
                                <w:pPr>
                                  <w:jc w:val="center"/>
                                  <w:rPr>
                                    <w:sz w:val="22"/>
                                    <w:szCs w:val="22"/>
                                  </w:rPr>
                                </w:pPr>
                                <w:r>
                                  <w:rPr>
                                    <w:sz w:val="22"/>
                                    <w:szCs w:val="22"/>
                                  </w:rPr>
                                  <w:t>Clinical Data Source</w:t>
                                </w:r>
                              </w:p>
                              <w:p w14:paraId="4C2B2E63" w14:textId="77777777" w:rsidR="00131594" w:rsidRDefault="00131594" w:rsidP="000645B5"/>
                              <w:p w14:paraId="2F9F5DCA" w14:textId="77777777" w:rsidR="00131594" w:rsidRPr="007C1AAC" w:rsidRDefault="00131594"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1327150" y="12613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4F51" w14:textId="77777777" w:rsidR="00131594" w:rsidRPr="007C1AAC" w:rsidRDefault="00131594" w:rsidP="000645B5">
                                <w:pPr>
                                  <w:jc w:val="center"/>
                                  <w:rPr>
                                    <w:sz w:val="22"/>
                                    <w:szCs w:val="22"/>
                                  </w:rPr>
                                </w:pPr>
                                <w:r>
                                  <w:rPr>
                                    <w:sz w:val="22"/>
                                    <w:szCs w:val="22"/>
                                  </w:rPr>
                                  <w:t>Clinical Data Consumer</w:t>
                                </w:r>
                              </w:p>
                              <w:p w14:paraId="7BB7A2ED" w14:textId="77777777" w:rsidR="00131594" w:rsidRDefault="00131594" w:rsidP="000645B5"/>
                              <w:p w14:paraId="4EF24965" w14:textId="77777777" w:rsidR="00131594" w:rsidRPr="007C1AAC" w:rsidRDefault="00131594"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5A2C" w14:textId="77777777" w:rsidR="00131594" w:rsidRPr="00005A40" w:rsidRDefault="00131594" w:rsidP="00005A40">
                                <w:pPr>
                                  <w:jc w:val="center"/>
                                  <w:rPr>
                                    <w:sz w:val="28"/>
                                    <w:szCs w:val="22"/>
                                  </w:rPr>
                                </w:pPr>
                                <w:r w:rsidRPr="00005A40">
                                  <w:rPr>
                                    <w:sz w:val="22"/>
                                  </w:rPr>
                                  <w:t>Mobile Query Existing Data</w:t>
                                </w:r>
                              </w:p>
                              <w:p w14:paraId="6F7508D5" w14:textId="11B9E057" w:rsidR="00131594" w:rsidRPr="007C1AAC" w:rsidRDefault="00131594" w:rsidP="000645B5">
                                <w:pPr>
                                  <w:jc w:val="center"/>
                                  <w:rPr>
                                    <w:sz w:val="22"/>
                                    <w:szCs w:val="22"/>
                                  </w:rPr>
                                </w:pPr>
                                <w:r>
                                  <w:rPr>
                                    <w:sz w:val="22"/>
                                    <w:szCs w:val="22"/>
                                  </w:rPr>
                                  <w:t>Response</w:t>
                                </w:r>
                              </w:p>
                              <w:p w14:paraId="77E0D287" w14:textId="77777777" w:rsidR="00131594" w:rsidRDefault="00131594" w:rsidP="000645B5">
                                <w:pPr>
                                  <w:jc w:val="center"/>
                                </w:pPr>
                              </w:p>
                              <w:p w14:paraId="06F98EB1" w14:textId="77777777" w:rsidR="00131594" w:rsidRPr="007C1AAC" w:rsidRDefault="00131594"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">
                  <v:shape id="_x0000_s1074" type="#_x0000_t75" style="position:absolute;width:59436;height:21202;visibility:visible;mso-wrap-style:square">
                    <v:fill o:detectmouseclick="t"/>
                    <v:path o:connecttype="none"/>
                  </v:shape>
                  <v:line id="Line 12" o:spid="_x0000_s1075" style="position:absolute;visibility:visible;mso-wrap-style:square" from="18802,5960" to="18808,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77777777" w:rsidR="00131594" w:rsidRDefault="00131594" w:rsidP="000645B5">
                          <w:pPr>
                            <w:jc w:val="center"/>
                            <w:rPr>
                              <w:sz w:val="22"/>
                            </w:rPr>
                          </w:pPr>
                          <w:r w:rsidRPr="00005A40">
                            <w:rPr>
                              <w:sz w:val="22"/>
                            </w:rPr>
                            <w:t>Mobile Query Existing Data</w:t>
                          </w:r>
                        </w:p>
                        <w:p w14:paraId="239EB698" w14:textId="7E52EA0D" w:rsidR="00131594" w:rsidRPr="00005A40" w:rsidRDefault="00131594" w:rsidP="000645B5">
                          <w:pPr>
                            <w:jc w:val="center"/>
                            <w:rPr>
                              <w:sz w:val="28"/>
                              <w:szCs w:val="22"/>
                            </w:rPr>
                          </w:pPr>
                          <w:r>
                            <w:rPr>
                              <w:sz w:val="22"/>
                            </w:rPr>
                            <w:t>Request</w:t>
                          </w:r>
                        </w:p>
                      </w:txbxContent>
                    </v:textbox>
                  </v:shape>
                  <v:line id="Line 14" o:spid="_x0000_s1077" style="position:absolute;visibility:visible;mso-wrap-style:square" from="40894,5731" to="40900,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8008;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39973;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17" o:spid="_x0000_s1080" style="position:absolute;visibility:visible;mso-wrap-style:square" from="19894,9370" to="39973,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18" o:spid="_x0000_s1081" type="#_x0000_t202" style="position:absolute;left:35433;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131594" w:rsidRPr="007C1AAC" w:rsidRDefault="00131594" w:rsidP="000645B5">
                          <w:pPr>
                            <w:jc w:val="center"/>
                            <w:rPr>
                              <w:sz w:val="22"/>
                              <w:szCs w:val="22"/>
                            </w:rPr>
                          </w:pPr>
                          <w:r>
                            <w:rPr>
                              <w:sz w:val="22"/>
                              <w:szCs w:val="22"/>
                            </w:rPr>
                            <w:t>Clinical Data Source</w:t>
                          </w:r>
                        </w:p>
                        <w:p w14:paraId="4C2B2E63" w14:textId="77777777" w:rsidR="00131594" w:rsidRDefault="00131594" w:rsidP="000645B5"/>
                        <w:p w14:paraId="2F9F5DCA" w14:textId="77777777" w:rsidR="00131594" w:rsidRPr="007C1AAC" w:rsidRDefault="00131594" w:rsidP="000645B5">
                          <w:pPr>
                            <w:jc w:val="center"/>
                            <w:rPr>
                              <w:sz w:val="22"/>
                              <w:szCs w:val="22"/>
                            </w:rPr>
                          </w:pPr>
                          <w:r w:rsidRPr="007C1AAC">
                            <w:rPr>
                              <w:sz w:val="22"/>
                              <w:szCs w:val="22"/>
                            </w:rPr>
                            <w:t>A</w:t>
                          </w:r>
                          <w:r>
                            <w:rPr>
                              <w:sz w:val="22"/>
                              <w:szCs w:val="22"/>
                            </w:rPr>
                            <w:t>ctor D</w:t>
                          </w:r>
                        </w:p>
                      </w:txbxContent>
                    </v:textbox>
                  </v:shape>
                  <v:shape id="Text Box 11" o:spid="_x0000_s1082" type="#_x0000_t202" style="position:absolute;left:13271;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131594" w:rsidRPr="007C1AAC" w:rsidRDefault="00131594" w:rsidP="000645B5">
                          <w:pPr>
                            <w:jc w:val="center"/>
                            <w:rPr>
                              <w:sz w:val="22"/>
                              <w:szCs w:val="22"/>
                            </w:rPr>
                          </w:pPr>
                          <w:r>
                            <w:rPr>
                              <w:sz w:val="22"/>
                              <w:szCs w:val="22"/>
                            </w:rPr>
                            <w:t>Clinical Data Consumer</w:t>
                          </w:r>
                        </w:p>
                        <w:p w14:paraId="7BB7A2ED" w14:textId="77777777" w:rsidR="00131594" w:rsidRDefault="00131594" w:rsidP="000645B5"/>
                        <w:p w14:paraId="4EF24965" w14:textId="77777777" w:rsidR="00131594" w:rsidRPr="007C1AAC" w:rsidRDefault="00131594" w:rsidP="000645B5">
                          <w:pPr>
                            <w:jc w:val="center"/>
                            <w:rPr>
                              <w:sz w:val="22"/>
                              <w:szCs w:val="22"/>
                            </w:rPr>
                          </w:pPr>
                          <w:r w:rsidRPr="007C1AAC">
                            <w:rPr>
                              <w:sz w:val="22"/>
                              <w:szCs w:val="22"/>
                            </w:rPr>
                            <w:t>A</w:t>
                          </w:r>
                          <w:r>
                            <w:rPr>
                              <w:sz w:val="22"/>
                              <w:szCs w:val="22"/>
                            </w:rPr>
                            <w:t>ctor A</w:t>
                          </w:r>
                        </w:p>
                      </w:txbxContent>
                    </v:textbox>
                  </v:shap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131594" w:rsidRPr="00005A40" w:rsidRDefault="00131594" w:rsidP="00005A40">
                          <w:pPr>
                            <w:jc w:val="center"/>
                            <w:rPr>
                              <w:sz w:val="28"/>
                              <w:szCs w:val="22"/>
                            </w:rPr>
                          </w:pPr>
                          <w:r w:rsidRPr="00005A40">
                            <w:rPr>
                              <w:sz w:val="22"/>
                            </w:rPr>
                            <w:t>Mobile Query Existing Data</w:t>
                          </w:r>
                        </w:p>
                        <w:p w14:paraId="6F7508D5" w14:textId="11B9E057" w:rsidR="00131594" w:rsidRPr="007C1AAC" w:rsidRDefault="00131594" w:rsidP="000645B5">
                          <w:pPr>
                            <w:jc w:val="center"/>
                            <w:rPr>
                              <w:sz w:val="22"/>
                              <w:szCs w:val="22"/>
                            </w:rPr>
                          </w:pPr>
                          <w:r>
                            <w:rPr>
                              <w:sz w:val="22"/>
                              <w:szCs w:val="22"/>
                            </w:rPr>
                            <w:t>Response</w:t>
                          </w:r>
                        </w:p>
                        <w:p w14:paraId="77E0D287" w14:textId="77777777" w:rsidR="00131594" w:rsidRDefault="00131594" w:rsidP="000645B5">
                          <w:pPr>
                            <w:jc w:val="center"/>
                          </w:pPr>
                        </w:p>
                        <w:p w14:paraId="06F98EB1" w14:textId="77777777" w:rsidR="00131594" w:rsidRPr="007C1AAC" w:rsidRDefault="00131594"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ins>
    </w:p>
    <w:p w14:paraId="271FF8F5" w14:textId="3D865182" w:rsidR="000645B5" w:rsidRPr="00005A40" w:rsidRDefault="000645B5" w:rsidP="00224163">
      <w:pPr>
        <w:pStyle w:val="Titolo4"/>
        <w:numPr>
          <w:ilvl w:val="0"/>
          <w:numId w:val="0"/>
        </w:numPr>
        <w:rPr>
          <w:ins w:id="331" w:author="Fabio Buti" w:date="2017-03-22T08:37:00Z"/>
        </w:rPr>
      </w:pPr>
      <w:bookmarkStart w:id="332" w:name="_Toc477954903"/>
      <w:ins w:id="333" w:author="Fabio Buti" w:date="2017-03-22T08:37:00Z">
        <w:r w:rsidRPr="00005A40">
          <w:t>3.Y.4</w:t>
        </w:r>
      </w:ins>
      <w:ins w:id="334" w:author="Fabio Buti" w:date="2017-03-22T09:36:00Z">
        <w:r w:rsidR="00621859">
          <w:t>.1</w:t>
        </w:r>
      </w:ins>
      <w:ins w:id="335" w:author="Fabio Buti" w:date="2017-03-22T08:37:00Z">
        <w:r w:rsidRPr="00005A40">
          <w:t xml:space="preserve"> </w:t>
        </w:r>
      </w:ins>
      <w:ins w:id="336" w:author="Fabio Buti" w:date="2017-03-22T09:34:00Z">
        <w:r w:rsidR="00621859" w:rsidRPr="00621859">
          <w:t>Mobile Query Existing Data</w:t>
        </w:r>
      </w:ins>
      <w:ins w:id="337" w:author="Fabio Buti" w:date="2017-03-22T09:37:00Z">
        <w:r w:rsidR="00291C3E">
          <w:t xml:space="preserve"> R</w:t>
        </w:r>
        <w:r w:rsidR="00621859">
          <w:t>equest</w:t>
        </w:r>
      </w:ins>
      <w:ins w:id="338" w:author="Fabio Buti" w:date="2017-03-22T10:52:00Z">
        <w:r w:rsidR="00291C3E">
          <w:t xml:space="preserve"> message</w:t>
        </w:r>
      </w:ins>
      <w:bookmarkEnd w:id="332"/>
    </w:p>
    <w:p w14:paraId="53B17090" w14:textId="6077531D" w:rsidR="00291C3E" w:rsidRPr="001A52B1" w:rsidRDefault="00291C3E" w:rsidP="00291C3E">
      <w:pPr>
        <w:pStyle w:val="Corpotesto"/>
        <w:rPr>
          <w:ins w:id="339" w:author="Fabio Buti" w:date="2017-03-22T10:52:00Z"/>
        </w:rPr>
      </w:pPr>
      <w:ins w:id="340" w:author="Fabio Buti" w:date="2017-03-22T10:52:00Z">
        <w:r w:rsidRPr="001A52B1">
          <w:t xml:space="preserve">This message uses the HTTP GET method parameterized query to obtain </w:t>
        </w:r>
      </w:ins>
      <w:ins w:id="341" w:author="Fabio Buti" w:date="2017-03-22T10:54:00Z">
        <w:r>
          <w:t xml:space="preserve">the FHIR </w:t>
        </w:r>
        <w:r w:rsidRPr="001A52B1">
          <w:t>Resources</w:t>
        </w:r>
      </w:ins>
      <w:ins w:id="342" w:author="Fabio Buti" w:date="2017-03-22T10:58:00Z">
        <w:r>
          <w:t>,</w:t>
        </w:r>
      </w:ins>
      <w:ins w:id="343" w:author="Fabio Buti" w:date="2017-03-22T10:54:00Z">
        <w:r w:rsidRPr="001A52B1">
          <w:t xml:space="preserve"> </w:t>
        </w:r>
        <w:r>
          <w:t xml:space="preserve">representing the </w:t>
        </w:r>
      </w:ins>
      <w:ins w:id="344" w:author="Fabio Buti" w:date="2017-03-22T10:57:00Z">
        <w:r>
          <w:t xml:space="preserve">searched </w:t>
        </w:r>
      </w:ins>
      <w:ins w:id="345" w:author="Fabio Buti" w:date="2017-03-22T10:54:00Z">
        <w:r w:rsidRPr="00621859">
          <w:rPr>
            <w:szCs w:val="24"/>
          </w:rPr>
          <w:t xml:space="preserve">clinical </w:t>
        </w:r>
        <w:r>
          <w:rPr>
            <w:szCs w:val="24"/>
          </w:rPr>
          <w:t xml:space="preserve">data </w:t>
        </w:r>
        <w:r w:rsidRPr="00621859">
          <w:rPr>
            <w:szCs w:val="24"/>
          </w:rPr>
          <w:t>content</w:t>
        </w:r>
      </w:ins>
      <w:ins w:id="346" w:author="Fabio Buti" w:date="2017-03-22T10:58:00Z">
        <w:r>
          <w:rPr>
            <w:szCs w:val="24"/>
          </w:rPr>
          <w:t>,</w:t>
        </w:r>
      </w:ins>
      <w:ins w:id="347" w:author="Fabio Buti" w:date="2017-03-22T10:52:00Z">
        <w:r w:rsidRPr="001A52B1">
          <w:t xml:space="preserve"> from the </w:t>
        </w:r>
      </w:ins>
      <w:ins w:id="348" w:author="Fabio Buti" w:date="2017-03-22T10:55:00Z">
        <w:r w:rsidRPr="00005A40">
          <w:t xml:space="preserve">Clinical Data </w:t>
        </w:r>
      </w:ins>
      <w:ins w:id="349" w:author="Fabio Buti" w:date="2017-03-22T10:57:00Z">
        <w:r>
          <w:t>Source</w:t>
        </w:r>
      </w:ins>
      <w:ins w:id="350" w:author="Fabio Buti" w:date="2017-03-22T10:52:00Z">
        <w:r w:rsidRPr="001A52B1">
          <w:t xml:space="preserve">. </w:t>
        </w:r>
      </w:ins>
    </w:p>
    <w:p w14:paraId="5A838E6F" w14:textId="4A4AACC3" w:rsidR="000645B5" w:rsidRPr="00005A40" w:rsidRDefault="000645B5" w:rsidP="00224163">
      <w:pPr>
        <w:pStyle w:val="Titolo5"/>
        <w:numPr>
          <w:ilvl w:val="0"/>
          <w:numId w:val="0"/>
        </w:numPr>
        <w:ind w:left="1008" w:hanging="1008"/>
        <w:rPr>
          <w:ins w:id="351" w:author="Fabio Buti" w:date="2017-03-22T08:37:00Z"/>
        </w:rPr>
      </w:pPr>
      <w:bookmarkStart w:id="352" w:name="_Toc466616628"/>
      <w:bookmarkStart w:id="353" w:name="_Toc469616857"/>
      <w:bookmarkStart w:id="354" w:name="_Toc477954904"/>
      <w:ins w:id="355" w:author="Fabio Buti" w:date="2017-03-22T08:37:00Z">
        <w:r w:rsidRPr="00005A40">
          <w:t>3.Y.4.1</w:t>
        </w:r>
      </w:ins>
      <w:ins w:id="356" w:author="Fabio Buti" w:date="2017-03-22T09:36:00Z">
        <w:r w:rsidR="00621859">
          <w:t>.1</w:t>
        </w:r>
      </w:ins>
      <w:ins w:id="357" w:author="Fabio Buti" w:date="2017-03-22T08:37:00Z">
        <w:r w:rsidRPr="00005A40">
          <w:t xml:space="preserve"> Trigger Events</w:t>
        </w:r>
        <w:bookmarkEnd w:id="352"/>
        <w:bookmarkEnd w:id="353"/>
        <w:bookmarkEnd w:id="354"/>
      </w:ins>
    </w:p>
    <w:p w14:paraId="5E5A0E01" w14:textId="7BA98C12" w:rsidR="00291C3E" w:rsidRPr="001A52B1" w:rsidRDefault="00291C3E" w:rsidP="00291C3E">
      <w:pPr>
        <w:pStyle w:val="Corpotesto"/>
        <w:rPr>
          <w:ins w:id="358" w:author="Fabio Buti" w:date="2017-03-22T10:56:00Z"/>
        </w:rPr>
      </w:pPr>
      <w:ins w:id="359" w:author="Fabio Buti" w:date="2017-03-22T10:56:00Z">
        <w:r w:rsidRPr="001A52B1">
          <w:t xml:space="preserve">When the </w:t>
        </w:r>
      </w:ins>
      <w:ins w:id="360" w:author="Fabio Buti" w:date="2017-03-22T11:01:00Z">
        <w:r w:rsidR="003B5922">
          <w:t>Clinical Data</w:t>
        </w:r>
      </w:ins>
      <w:ins w:id="361" w:author="Fabio Buti" w:date="2017-03-22T10:56:00Z">
        <w:r w:rsidRPr="001A52B1">
          <w:t xml:space="preserve"> Consumer needs to discover </w:t>
        </w:r>
      </w:ins>
      <w:ins w:id="362" w:author="Fabio Buti" w:date="2017-03-22T10:58:00Z">
        <w:r w:rsidR="008E7984">
          <w:t>clinical data</w:t>
        </w:r>
      </w:ins>
      <w:ins w:id="363" w:author="Fabio Buti" w:date="2017-03-22T10:56:00Z">
        <w:r w:rsidRPr="001A52B1">
          <w:t xml:space="preserve"> Resource</w:t>
        </w:r>
      </w:ins>
      <w:ins w:id="364" w:author="Fabio Buti" w:date="2017-03-22T11:01:00Z">
        <w:r w:rsidR="003B5922">
          <w:t>s</w:t>
        </w:r>
      </w:ins>
      <w:ins w:id="365" w:author="Fabio Buti" w:date="2017-03-22T10:56:00Z">
        <w:r w:rsidRPr="001A52B1">
          <w:t xml:space="preserve"> matching various </w:t>
        </w:r>
      </w:ins>
      <w:ins w:id="366" w:author="Fabio Buti" w:date="2017-03-22T10:59:00Z">
        <w:r w:rsidR="008E7984" w:rsidRPr="008E7984">
          <w:t xml:space="preserve">search parameters </w:t>
        </w:r>
      </w:ins>
      <w:ins w:id="367" w:author="Fabio Buti" w:date="2017-03-22T10:56:00Z">
        <w:r w:rsidRPr="001A52B1">
          <w:t xml:space="preserve">it issues a </w:t>
        </w:r>
      </w:ins>
      <w:ins w:id="368" w:author="Fabio Buti" w:date="2017-03-22T10:59:00Z">
        <w:r w:rsidR="008E7984" w:rsidRPr="008E7984">
          <w:t xml:space="preserve">Mobile Query Existing Data Request </w:t>
        </w:r>
      </w:ins>
      <w:ins w:id="369" w:author="Fabio Buti" w:date="2017-03-22T10:56:00Z">
        <w:r w:rsidRPr="001A52B1">
          <w:t xml:space="preserve">message. </w:t>
        </w:r>
      </w:ins>
    </w:p>
    <w:p w14:paraId="207F74BB" w14:textId="04818008" w:rsidR="000645B5" w:rsidRPr="00005A40" w:rsidRDefault="000645B5" w:rsidP="008C04DF">
      <w:pPr>
        <w:pStyle w:val="Titolo5"/>
        <w:numPr>
          <w:ilvl w:val="0"/>
          <w:numId w:val="0"/>
        </w:numPr>
        <w:ind w:left="1008" w:hanging="1008"/>
        <w:rPr>
          <w:ins w:id="370" w:author="Fabio Buti" w:date="2017-03-22T08:37:00Z"/>
        </w:rPr>
      </w:pPr>
      <w:bookmarkStart w:id="371" w:name="_Toc466616629"/>
      <w:bookmarkStart w:id="372" w:name="_Toc469616858"/>
      <w:bookmarkStart w:id="373" w:name="_Toc477954905"/>
      <w:ins w:id="374" w:author="Fabio Buti" w:date="2017-03-22T08:37:00Z">
        <w:r w:rsidRPr="00005A40">
          <w:t>3.Y.4.1</w:t>
        </w:r>
      </w:ins>
      <w:ins w:id="375" w:author="Fabio Buti" w:date="2017-03-22T09:37:00Z">
        <w:r w:rsidR="00621859">
          <w:t>.2</w:t>
        </w:r>
      </w:ins>
      <w:ins w:id="376" w:author="Fabio Buti" w:date="2017-03-22T08:37:00Z">
        <w:r w:rsidRPr="00005A40">
          <w:t xml:space="preserve"> Message Semantics</w:t>
        </w:r>
        <w:bookmarkEnd w:id="371"/>
        <w:bookmarkEnd w:id="372"/>
        <w:bookmarkEnd w:id="373"/>
      </w:ins>
    </w:p>
    <w:p w14:paraId="2717525D" w14:textId="77777777" w:rsidR="008C04DF" w:rsidRDefault="003B5922" w:rsidP="003B5922">
      <w:pPr>
        <w:pStyle w:val="Corpotesto"/>
        <w:rPr>
          <w:ins w:id="377" w:author="Fabio Buti" w:date="2017-03-22T11:07:00Z"/>
        </w:rPr>
      </w:pPr>
      <w:bookmarkStart w:id="378" w:name="_Toc469616859"/>
      <w:ins w:id="379" w:author="Fabio Buti" w:date="2017-03-22T11:00:00Z">
        <w:r w:rsidRPr="001A52B1">
          <w:t xml:space="preserve">The </w:t>
        </w:r>
      </w:ins>
      <w:ins w:id="380" w:author="Fabio Buti" w:date="2017-03-22T11:02:00Z">
        <w:r>
          <w:t>Clinical Data</w:t>
        </w:r>
        <w:r w:rsidRPr="001A52B1">
          <w:t xml:space="preserve"> Consumer </w:t>
        </w:r>
      </w:ins>
      <w:ins w:id="381" w:author="Fabio Buti" w:date="2017-03-22T11:00:00Z">
        <w:r w:rsidRPr="001A52B1">
          <w:t xml:space="preserve">executes an HTTP GET against the </w:t>
        </w:r>
      </w:ins>
      <w:ins w:id="382" w:author="Fabio Buti" w:date="2017-03-22T11:05:00Z">
        <w:r w:rsidR="008C04DF">
          <w:t xml:space="preserve">proper </w:t>
        </w:r>
      </w:ins>
      <w:ins w:id="383" w:author="Fabio Buti" w:date="2017-03-22T11:03:00Z">
        <w:r w:rsidR="008C04DF" w:rsidRPr="00005A40">
          <w:t xml:space="preserve">Clinical Data </w:t>
        </w:r>
        <w:r w:rsidR="008C04DF">
          <w:t>Source</w:t>
        </w:r>
      </w:ins>
      <w:ins w:id="384" w:author="Fabio Buti" w:date="2017-03-22T11:00:00Z">
        <w:r w:rsidRPr="001A52B1">
          <w:t xml:space="preserve">’s </w:t>
        </w:r>
      </w:ins>
      <w:ins w:id="385" w:author="Fabio Buti" w:date="2017-03-22T11:04:00Z">
        <w:r w:rsidR="008C04DF">
          <w:t>QEDm</w:t>
        </w:r>
      </w:ins>
      <w:ins w:id="386" w:author="Fabio Buti" w:date="2017-03-22T11:00:00Z">
        <w:r w:rsidR="008C04DF">
          <w:t xml:space="preserve"> URL. </w:t>
        </w:r>
      </w:ins>
    </w:p>
    <w:p w14:paraId="1998299C" w14:textId="235B546A" w:rsidR="003B5922" w:rsidRPr="001A52B1" w:rsidRDefault="003B5922" w:rsidP="008C04DF">
      <w:pPr>
        <w:pStyle w:val="Corpotesto"/>
        <w:spacing w:before="0"/>
        <w:rPr>
          <w:ins w:id="387" w:author="Fabio Buti" w:date="2017-03-22T11:00:00Z"/>
        </w:rPr>
      </w:pPr>
      <w:ins w:id="388" w:author="Fabio Buti" w:date="2017-03-22T11:00:00Z">
        <w:r w:rsidRPr="001A52B1">
          <w:t>The search target follows the FHIR http specification</w:t>
        </w:r>
      </w:ins>
      <w:ins w:id="389" w:author="Fabio Buti" w:date="2017-03-22T11:07:00Z">
        <w:r w:rsidR="008C04DF">
          <w:t xml:space="preserve"> (</w:t>
        </w:r>
      </w:ins>
      <w:r w:rsidR="008C04DF">
        <w:fldChar w:fldCharType="begin"/>
      </w:r>
      <w:r w:rsidR="008C04DF">
        <w:instrText xml:space="preserve"> HYPERLINK "</w:instrText>
      </w:r>
      <w:r w:rsidR="008C04DF" w:rsidRPr="00BC16F5">
        <w:instrText>http://hl7.org/fhir/STU3/http.html</w:instrText>
      </w:r>
      <w:r w:rsidR="008C04DF">
        <w:instrText xml:space="preserve">" </w:instrText>
      </w:r>
      <w:r w:rsidR="008C04DF">
        <w:fldChar w:fldCharType="separate"/>
      </w:r>
      <w:r w:rsidR="008C04DF" w:rsidRPr="008C04DF">
        <w:rPr>
          <w:rStyle w:val="Collegamentoipertestuale"/>
        </w:rPr>
        <w:t>http://hl7.org/fhir/STU3/http.html</w:t>
      </w:r>
      <w:ins w:id="390" w:author="Fabio Buti" w:date="2017-03-22T11:08:00Z">
        <w:r w:rsidR="008C04DF">
          <w:fldChar w:fldCharType="end"/>
        </w:r>
      </w:ins>
      <w:ins w:id="391" w:author="Fabio Buti" w:date="2017-03-22T11:07:00Z">
        <w:r w:rsidR="008C04DF">
          <w:rPr>
            <w:rStyle w:val="Collegamentoipertestuale"/>
          </w:rPr>
          <w:t>)</w:t>
        </w:r>
      </w:ins>
      <w:ins w:id="392" w:author="Fabio Buti" w:date="2017-03-22T11:00:00Z">
        <w:r w:rsidRPr="001A52B1">
          <w:t xml:space="preserve">, addressing the </w:t>
        </w:r>
      </w:ins>
      <w:ins w:id="393" w:author="Fabio Buti" w:date="2017-03-22T11:07:00Z">
        <w:r w:rsidR="008C04DF">
          <w:t xml:space="preserve">proper FHIR </w:t>
        </w:r>
      </w:ins>
      <w:ins w:id="394" w:author="Fabio Buti" w:date="2017-03-22T11:00:00Z">
        <w:r w:rsidRPr="001A52B1">
          <w:t>Resource</w:t>
        </w:r>
      </w:ins>
      <w:ins w:id="395" w:author="Fabio Buti" w:date="2017-03-22T11:08:00Z">
        <w:r w:rsidR="008C04DF">
          <w:t xml:space="preserve">, according to the </w:t>
        </w:r>
      </w:ins>
      <w:ins w:id="396" w:author="Fabio Buti" w:date="2017-03-22T11:11:00Z">
        <w:r w:rsidR="008C04DF">
          <w:t>supported query options</w:t>
        </w:r>
      </w:ins>
      <w:ins w:id="397" w:author="Fabio Buti" w:date="2017-03-22T11:00:00Z">
        <w:r w:rsidRPr="001A52B1">
          <w:t>:</w:t>
        </w:r>
      </w:ins>
    </w:p>
    <w:p w14:paraId="7D81152B" w14:textId="77777777" w:rsidR="003B5922" w:rsidRPr="001A52B1" w:rsidRDefault="003B5922" w:rsidP="003B5922">
      <w:pPr>
        <w:pStyle w:val="Corpotesto"/>
        <w:rPr>
          <w:ins w:id="398" w:author="Fabio Buti" w:date="2017-03-22T11:00:00Z"/>
        </w:rPr>
      </w:pPr>
    </w:p>
    <w:p w14:paraId="5C16081B" w14:textId="57A974B9" w:rsidR="003B5922" w:rsidRPr="001A52B1" w:rsidRDefault="003B5922" w:rsidP="003B5922">
      <w:pPr>
        <w:pStyle w:val="XMLExample"/>
        <w:ind w:left="720"/>
        <w:rPr>
          <w:ins w:id="399" w:author="Fabio Buti" w:date="2017-03-22T11:00:00Z"/>
        </w:rPr>
      </w:pPr>
      <w:ins w:id="400" w:author="Fabio Buti" w:date="2017-03-22T11:00:00Z">
        <w:r w:rsidRPr="001A52B1">
          <w:t>[base]/</w:t>
        </w:r>
      </w:ins>
      <w:ins w:id="401" w:author="Fabio Buti" w:date="2017-03-22T11:36:00Z">
        <w:r w:rsidR="007A2764">
          <w:t>&lt;Resource&gt;</w:t>
        </w:r>
      </w:ins>
      <w:ins w:id="402" w:author="Fabio Buti" w:date="2017-03-22T11:00:00Z">
        <w:r w:rsidRPr="001A52B1">
          <w:t>?&lt;query&gt;</w:t>
        </w:r>
      </w:ins>
    </w:p>
    <w:p w14:paraId="639E3D64" w14:textId="77777777" w:rsidR="007A2764" w:rsidRDefault="007A2764" w:rsidP="007A2764">
      <w:pPr>
        <w:pStyle w:val="Corpotesto"/>
        <w:spacing w:before="0"/>
        <w:rPr>
          <w:ins w:id="403" w:author="Fabio Buti" w:date="2017-03-22T11:37:00Z"/>
        </w:rPr>
      </w:pPr>
    </w:p>
    <w:p w14:paraId="5441ECD1" w14:textId="70B4D00C" w:rsidR="003B5922" w:rsidRPr="001A52B1" w:rsidRDefault="003B5922" w:rsidP="007A2764">
      <w:pPr>
        <w:pStyle w:val="Corpotesto"/>
        <w:spacing w:before="0"/>
        <w:rPr>
          <w:ins w:id="404" w:author="Fabio Buti" w:date="2017-03-22T11:00:00Z"/>
        </w:rPr>
      </w:pPr>
      <w:ins w:id="405" w:author="Fabio Buti" w:date="2017-03-22T11:00:00Z">
        <w:r w:rsidRPr="001A52B1">
          <w:t xml:space="preserve">This URL is configurable by the </w:t>
        </w:r>
      </w:ins>
      <w:ins w:id="406" w:author="Fabio Buti" w:date="2017-03-22T11:09:00Z">
        <w:r w:rsidR="008C04DF" w:rsidRPr="00005A40">
          <w:t xml:space="preserve">Clinical Data </w:t>
        </w:r>
        <w:r w:rsidR="008C04DF">
          <w:t>Source</w:t>
        </w:r>
      </w:ins>
      <w:ins w:id="407" w:author="Fabio Buti" w:date="2017-03-22T11:00:00Z">
        <w:r w:rsidRPr="001A52B1">
          <w:t xml:space="preserve"> and is subject to the following constraints. </w:t>
        </w:r>
      </w:ins>
    </w:p>
    <w:p w14:paraId="0026F52E" w14:textId="44986889" w:rsidR="003B5922" w:rsidRDefault="003B5922" w:rsidP="003B5922">
      <w:pPr>
        <w:pStyle w:val="Puntoelenco2"/>
        <w:rPr>
          <w:ins w:id="408" w:author="Fabio Buti" w:date="2017-03-22T12:48:00Z"/>
        </w:rPr>
      </w:pPr>
      <w:ins w:id="409" w:author="Fabio Buti" w:date="2017-03-22T11:00:00Z">
        <w:r w:rsidRPr="001A52B1">
          <w:lastRenderedPageBreak/>
          <w:t xml:space="preserve">The </w:t>
        </w:r>
        <w:r w:rsidRPr="001A52B1">
          <w:rPr>
            <w:rFonts w:ascii="Courier New" w:hAnsi="Courier New"/>
            <w:sz w:val="20"/>
          </w:rPr>
          <w:t>&lt;query&gt;</w:t>
        </w:r>
        <w:r w:rsidRPr="00AA04DD">
          <w:t xml:space="preserve"> </w:t>
        </w:r>
        <w:r w:rsidRPr="001A52B1">
          <w:t>represents a series of encoded name-value pairs representing the filter for the query, as</w:t>
        </w:r>
        <w:r w:rsidR="008C04DF">
          <w:t xml:space="preserve"> specified in Section 3.Y</w:t>
        </w:r>
        <w:r w:rsidRPr="001A52B1">
          <w:t xml:space="preserve">.4.1.2.1, as well as control parameters to modify the behavior of the </w:t>
        </w:r>
      </w:ins>
      <w:ins w:id="410" w:author="Fabio Buti" w:date="2017-03-22T11:09:00Z">
        <w:r w:rsidR="008C04DF" w:rsidRPr="00005A40">
          <w:t xml:space="preserve">Clinical Data </w:t>
        </w:r>
        <w:r w:rsidR="008C04DF">
          <w:t>Source</w:t>
        </w:r>
        <w:r w:rsidR="008C04DF" w:rsidRPr="001A52B1">
          <w:t xml:space="preserve"> </w:t>
        </w:r>
      </w:ins>
      <w:ins w:id="411" w:author="Fabio Buti" w:date="2017-03-22T11:00:00Z">
        <w:r w:rsidRPr="001A52B1">
          <w:t>such as response format, or pagination.</w:t>
        </w:r>
      </w:ins>
    </w:p>
    <w:p w14:paraId="25EF2604" w14:textId="77777777" w:rsidR="003747CE" w:rsidRPr="001A52B1" w:rsidRDefault="003747CE">
      <w:pPr>
        <w:pStyle w:val="Puntoelenco2"/>
        <w:numPr>
          <w:ilvl w:val="0"/>
          <w:numId w:val="0"/>
        </w:numPr>
        <w:ind w:left="720"/>
        <w:rPr>
          <w:ins w:id="412" w:author="Fabio Buti" w:date="2017-03-22T11:00:00Z"/>
        </w:rPr>
        <w:pPrChange w:id="413" w:author="Fabio Buti" w:date="2017-03-22T12:48:00Z">
          <w:pPr>
            <w:pStyle w:val="Puntoelenco2"/>
          </w:pPr>
        </w:pPrChange>
      </w:pPr>
    </w:p>
    <w:p w14:paraId="0BD1648E" w14:textId="71B4779D" w:rsidR="000645B5" w:rsidRPr="005D33B0" w:rsidRDefault="000645B5" w:rsidP="007D4BEF">
      <w:pPr>
        <w:pStyle w:val="Titolo6"/>
        <w:numPr>
          <w:ilvl w:val="0"/>
          <w:numId w:val="0"/>
        </w:numPr>
        <w:ind w:left="1152" w:hanging="1152"/>
        <w:rPr>
          <w:ins w:id="414" w:author="Fabio Buti" w:date="2017-03-22T08:37:00Z"/>
          <w:highlight w:val="cyan"/>
        </w:rPr>
      </w:pPr>
      <w:bookmarkStart w:id="415" w:name="_Toc477954906"/>
      <w:ins w:id="416" w:author="Fabio Buti" w:date="2017-03-22T08:37:00Z">
        <w:r w:rsidRPr="005D33B0">
          <w:rPr>
            <w:rStyle w:val="mw-headline"/>
            <w:noProof w:val="0"/>
            <w:highlight w:val="cyan"/>
          </w:rPr>
          <w:t>3.Y.4.1</w:t>
        </w:r>
      </w:ins>
      <w:ins w:id="417" w:author="Fabio Buti" w:date="2017-03-22T09:38:00Z">
        <w:r w:rsidR="00621859">
          <w:rPr>
            <w:rStyle w:val="mw-headline"/>
            <w:noProof w:val="0"/>
            <w:highlight w:val="cyan"/>
          </w:rPr>
          <w:t>.2.1</w:t>
        </w:r>
      </w:ins>
      <w:ins w:id="418" w:author="Fabio Buti" w:date="2017-03-22T08:37:00Z">
        <w:r w:rsidRPr="005D33B0">
          <w:rPr>
            <w:rStyle w:val="mw-headline"/>
            <w:noProof w:val="0"/>
            <w:highlight w:val="cyan"/>
          </w:rPr>
          <w:t xml:space="preserve"> Query Search </w:t>
        </w:r>
        <w:commentRangeStart w:id="419"/>
        <w:r w:rsidRPr="005D33B0">
          <w:rPr>
            <w:rStyle w:val="mw-headline"/>
            <w:noProof w:val="0"/>
            <w:highlight w:val="cyan"/>
          </w:rPr>
          <w:t xml:space="preserve">Parameters </w:t>
        </w:r>
      </w:ins>
      <w:bookmarkEnd w:id="378"/>
      <w:commentRangeEnd w:id="419"/>
      <w:ins w:id="420" w:author="Fabio Buti" w:date="2017-03-22T12:19:00Z">
        <w:r w:rsidR="007D4BEF">
          <w:rPr>
            <w:rStyle w:val="Rimandocommento"/>
            <w:rFonts w:ascii="Times New Roman" w:hAnsi="Times New Roman"/>
            <w:b w:val="0"/>
            <w:noProof w:val="0"/>
            <w:kern w:val="0"/>
          </w:rPr>
          <w:commentReference w:id="419"/>
        </w:r>
      </w:ins>
      <w:bookmarkEnd w:id="415"/>
    </w:p>
    <w:p w14:paraId="7B0B5115" w14:textId="77777777" w:rsidR="000645B5" w:rsidRPr="005D33B0" w:rsidRDefault="000645B5" w:rsidP="000645B5">
      <w:pPr>
        <w:pStyle w:val="Corpotesto"/>
        <w:rPr>
          <w:ins w:id="421" w:author="Fabio Buti" w:date="2017-03-22T08:37:00Z"/>
          <w:highlight w:val="cyan"/>
        </w:rPr>
      </w:pPr>
      <w:ins w:id="422" w:author="Fabio Buti" w:date="2017-03-22T08:37:00Z">
        <w:r w:rsidRPr="005D33B0">
          <w:rPr>
            <w:highlight w:val="cyan"/>
          </w:rPr>
          <w:t xml:space="preserve">The message supports specification of the data items listed in the table below as query parameters. The first column of this table provides the name of the parameter. The next column indicates the number of times it may occur in the query. The last two columns indicate whether the Clinical Data Consumer must send this parameter and whether the Clinical Data Source must support this parameter. </w:t>
        </w:r>
      </w:ins>
    </w:p>
    <w:p w14:paraId="7C3286FD" w14:textId="77777777" w:rsidR="000645B5" w:rsidRPr="005D33B0" w:rsidRDefault="000645B5" w:rsidP="000645B5">
      <w:pPr>
        <w:pStyle w:val="Corpotesto"/>
        <w:rPr>
          <w:ins w:id="423" w:author="Fabio Buti" w:date="2017-03-22T08:37:00Z"/>
          <w:highlight w:val="cyan"/>
        </w:rPr>
      </w:pPr>
      <w:ins w:id="424" w:author="Fabio Buti" w:date="2017-03-22T08:37:00Z">
        <w:r w:rsidRPr="005D33B0">
          <w:rPr>
            <w:highlight w:val="cyan"/>
          </w:rPr>
          <w:t xml:space="preserve">A Clinical Data Consumer </w:t>
        </w:r>
        <w:commentRangeStart w:id="425"/>
        <w:r w:rsidRPr="005D33B0">
          <w:rPr>
            <w:highlight w:val="cyan"/>
          </w:rPr>
          <w:t>may supply parameters other than those required by this profile</w:t>
        </w:r>
        <w:commentRangeEnd w:id="425"/>
        <w:r w:rsidRPr="005D33B0">
          <w:rPr>
            <w:rStyle w:val="Rimandocommento"/>
            <w:highlight w:val="cyan"/>
          </w:rPr>
          <w:commentReference w:id="425"/>
        </w:r>
        <w:r w:rsidRPr="005D33B0">
          <w:rPr>
            <w:highlight w:val="cyan"/>
          </w:rPr>
          <w:t>, but must appropriately handle any detected issue alert raised by the Clinical Data Source in its response.</w:t>
        </w:r>
      </w:ins>
    </w:p>
    <w:p w14:paraId="39719B8F" w14:textId="77777777" w:rsidR="000645B5" w:rsidRPr="005D33B0" w:rsidRDefault="000645B5" w:rsidP="000645B5">
      <w:pPr>
        <w:pStyle w:val="Corpotesto"/>
        <w:rPr>
          <w:ins w:id="426" w:author="Fabio Buti" w:date="2017-03-22T08:37:00Z"/>
          <w:highlight w:val="cyan"/>
        </w:rPr>
      </w:pPr>
    </w:p>
    <w:p w14:paraId="56699C55" w14:textId="77777777" w:rsidR="000645B5" w:rsidRPr="003F5D1F" w:rsidRDefault="000645B5" w:rsidP="000645B5">
      <w:pPr>
        <w:rPr>
          <w:ins w:id="427" w:author="Fabio Buti" w:date="2017-03-22T08:37:00Z"/>
          <w:highlight w:val="cyan"/>
        </w:rPr>
      </w:pPr>
      <w:ins w:id="428" w:author="Fabio Buti" w:date="2017-03-22T08:37:00Z">
        <w:r w:rsidRPr="005D33B0">
          <w:rPr>
            <w:highlight w:val="cyan"/>
          </w:rPr>
          <w:t xml:space="preserve">See </w:t>
        </w:r>
        <w:r w:rsidRPr="003F5D1F">
          <w:rPr>
            <w:highlight w:val="cyan"/>
          </w:rPr>
          <w:t xml:space="preserve">QED parameters from [PCC-2] </w:t>
        </w:r>
      </w:ins>
    </w:p>
    <w:p w14:paraId="2C9F4B7C" w14:textId="77777777" w:rsidR="000645B5" w:rsidRPr="003F5D1F" w:rsidRDefault="000645B5" w:rsidP="000645B5">
      <w:pPr>
        <w:pStyle w:val="Corpotesto"/>
        <w:rPr>
          <w:ins w:id="429" w:author="Fabio Buti" w:date="2017-03-22T08:37:00Z"/>
          <w:highlight w:val="cyan"/>
        </w:rPr>
      </w:pPr>
    </w:p>
    <w:p w14:paraId="761FAF62" w14:textId="77777777" w:rsidR="000645B5" w:rsidRPr="003F5D1F" w:rsidRDefault="000645B5" w:rsidP="000645B5">
      <w:pPr>
        <w:pStyle w:val="TableTitle"/>
        <w:rPr>
          <w:ins w:id="430" w:author="Fabio Buti" w:date="2017-03-22T08:37:00Z"/>
          <w:sz w:val="20"/>
          <w:highlight w:val="cyan"/>
        </w:rPr>
      </w:pPr>
      <w:bookmarkStart w:id="431" w:name="_Ref204459272"/>
      <w:bookmarkStart w:id="432" w:name="_Ref204459252"/>
      <w:ins w:id="433" w:author="Fabio Buti" w:date="2017-03-22T08:37:00Z">
        <w:r w:rsidRPr="003F5D1F">
          <w:rPr>
            <w:sz w:val="20"/>
            <w:highlight w:val="cyan"/>
          </w:rPr>
          <w:t xml:space="preserve">QED Supplement Table </w:t>
        </w:r>
        <w:bookmarkEnd w:id="431"/>
        <w:r w:rsidRPr="003F5D1F">
          <w:rPr>
            <w:sz w:val="20"/>
            <w:highlight w:val="cyan"/>
          </w:rPr>
          <w:t>3.2-1: Query Parameters for [PCC-</w:t>
        </w:r>
        <w:bookmarkEnd w:id="432"/>
        <w:r w:rsidRPr="003F5D1F">
          <w:rPr>
            <w:sz w:val="20"/>
            <w:highlight w:val="cyan"/>
          </w:rPr>
          <w:t>2]</w:t>
        </w:r>
      </w:ins>
    </w:p>
    <w:tbl>
      <w:tblPr>
        <w:tblW w:w="5936"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2284"/>
        <w:gridCol w:w="1218"/>
        <w:gridCol w:w="1198"/>
        <w:gridCol w:w="1236"/>
      </w:tblGrid>
      <w:tr w:rsidR="007D4BEF" w:rsidRPr="003F5D1F" w14:paraId="0D8F3952" w14:textId="77777777" w:rsidTr="00131594">
        <w:trPr>
          <w:tblHeader/>
          <w:tblCellSpacing w:w="0" w:type="dxa"/>
          <w:jc w:val="center"/>
          <w:ins w:id="434" w:author="Fabio Buti" w:date="2017-03-22T12:18:00Z"/>
        </w:trPr>
        <w:tc>
          <w:tcPr>
            <w:tcW w:w="0" w:type="auto"/>
            <w:shd w:val="clear" w:color="auto" w:fill="D9D9D9"/>
            <w:vAlign w:val="center"/>
          </w:tcPr>
          <w:p w14:paraId="7E73AACE" w14:textId="77777777" w:rsidR="007D4BEF" w:rsidRPr="003F5D1F" w:rsidRDefault="007D4BEF" w:rsidP="00131594">
            <w:pPr>
              <w:pStyle w:val="TableEntryHeader"/>
              <w:rPr>
                <w:ins w:id="435" w:author="Fabio Buti" w:date="2017-03-22T12:18:00Z"/>
                <w:highlight w:val="cyan"/>
              </w:rPr>
            </w:pPr>
            <w:ins w:id="436" w:author="Fabio Buti" w:date="2017-03-22T12:18:00Z">
              <w:r w:rsidRPr="003F5D1F">
                <w:rPr>
                  <w:highlight w:val="cyan"/>
                </w:rPr>
                <w:t>Parameter Name</w:t>
              </w:r>
            </w:ins>
          </w:p>
        </w:tc>
        <w:tc>
          <w:tcPr>
            <w:tcW w:w="0" w:type="auto"/>
            <w:shd w:val="clear" w:color="auto" w:fill="D9D9D9"/>
            <w:vAlign w:val="center"/>
          </w:tcPr>
          <w:p w14:paraId="366C8B16" w14:textId="77777777" w:rsidR="007D4BEF" w:rsidRPr="003F5D1F" w:rsidRDefault="007D4BEF" w:rsidP="00131594">
            <w:pPr>
              <w:pStyle w:val="TableEntryHeader"/>
              <w:rPr>
                <w:ins w:id="437" w:author="Fabio Buti" w:date="2017-03-22T12:18:00Z"/>
                <w:highlight w:val="cyan"/>
              </w:rPr>
            </w:pPr>
            <w:ins w:id="438" w:author="Fabio Buti" w:date="2017-03-22T12:18:00Z">
              <w:r w:rsidRPr="003F5D1F">
                <w:rPr>
                  <w:highlight w:val="cyan"/>
                </w:rPr>
                <w:t>Cardinality</w:t>
              </w:r>
            </w:ins>
          </w:p>
        </w:tc>
        <w:tc>
          <w:tcPr>
            <w:tcW w:w="1198" w:type="dxa"/>
            <w:shd w:val="clear" w:color="auto" w:fill="D9D9D9"/>
            <w:vAlign w:val="center"/>
          </w:tcPr>
          <w:p w14:paraId="7D209458" w14:textId="77777777" w:rsidR="007D4BEF" w:rsidRPr="003F5D1F" w:rsidRDefault="007D4BEF" w:rsidP="00131594">
            <w:pPr>
              <w:pStyle w:val="TableEntryHeader"/>
              <w:rPr>
                <w:ins w:id="439" w:author="Fabio Buti" w:date="2017-03-22T12:18:00Z"/>
                <w:highlight w:val="cyan"/>
              </w:rPr>
            </w:pPr>
            <w:ins w:id="440" w:author="Fabio Buti" w:date="2017-03-22T12:18:00Z">
              <w:r w:rsidRPr="003F5D1F">
                <w:rPr>
                  <w:highlight w:val="cyan"/>
                </w:rPr>
                <w:t>Clinical  Data Consumer</w:t>
              </w:r>
            </w:ins>
          </w:p>
        </w:tc>
        <w:tc>
          <w:tcPr>
            <w:tcW w:w="0" w:type="auto"/>
            <w:shd w:val="clear" w:color="auto" w:fill="D9D9D9"/>
            <w:vAlign w:val="center"/>
          </w:tcPr>
          <w:p w14:paraId="65E7ED80" w14:textId="77777777" w:rsidR="007D4BEF" w:rsidRPr="003F5D1F" w:rsidRDefault="007D4BEF" w:rsidP="00131594">
            <w:pPr>
              <w:pStyle w:val="TableEntryHeader"/>
              <w:rPr>
                <w:ins w:id="441" w:author="Fabio Buti" w:date="2017-03-22T12:18:00Z"/>
                <w:highlight w:val="cyan"/>
              </w:rPr>
            </w:pPr>
            <w:ins w:id="442" w:author="Fabio Buti" w:date="2017-03-22T12:18:00Z">
              <w:r w:rsidRPr="003F5D1F">
                <w:rPr>
                  <w:highlight w:val="cyan"/>
                </w:rPr>
                <w:t xml:space="preserve">Clinical Data Source </w:t>
              </w:r>
            </w:ins>
          </w:p>
        </w:tc>
      </w:tr>
      <w:tr w:rsidR="007D4BEF" w:rsidRPr="003F5D1F" w14:paraId="474F589C" w14:textId="77777777" w:rsidTr="00131594">
        <w:trPr>
          <w:tblCellSpacing w:w="0" w:type="dxa"/>
          <w:jc w:val="center"/>
          <w:ins w:id="443" w:author="Fabio Buti" w:date="2017-03-22T12:18:00Z"/>
        </w:trPr>
        <w:tc>
          <w:tcPr>
            <w:tcW w:w="0" w:type="auto"/>
            <w:vAlign w:val="center"/>
          </w:tcPr>
          <w:p w14:paraId="4A96AEE5" w14:textId="77777777" w:rsidR="007D4BEF" w:rsidRPr="003F5D1F" w:rsidRDefault="007D4BEF" w:rsidP="00131594">
            <w:pPr>
              <w:pStyle w:val="TableEntry"/>
              <w:rPr>
                <w:ins w:id="444" w:author="Fabio Buti" w:date="2017-03-22T12:18:00Z"/>
                <w:highlight w:val="cyan"/>
              </w:rPr>
            </w:pPr>
            <w:ins w:id="445" w:author="Fabio Buti" w:date="2017-03-22T12:18:00Z">
              <w:r w:rsidRPr="003F5D1F">
                <w:rPr>
                  <w:highlight w:val="cyan"/>
                </w:rPr>
                <w:fldChar w:fldCharType="begin"/>
              </w:r>
              <w:r w:rsidRPr="003F5D1F">
                <w:rPr>
                  <w:highlight w:val="cyan"/>
                </w:rPr>
                <w:instrText xml:space="preserve"> HYPERLINK "" \l "careProvisionCode" \o "" </w:instrText>
              </w:r>
              <w:r w:rsidRPr="003F5D1F">
                <w:rPr>
                  <w:highlight w:val="cyan"/>
                </w:rPr>
                <w:fldChar w:fldCharType="separate"/>
              </w:r>
              <w:proofErr w:type="spellStart"/>
              <w:r w:rsidRPr="003F5D1F">
                <w:rPr>
                  <w:rStyle w:val="Collegamentoipertestuale"/>
                  <w:highlight w:val="cyan"/>
                </w:rPr>
                <w:t>careProvisionCode</w:t>
              </w:r>
              <w:proofErr w:type="spellEnd"/>
              <w:r w:rsidRPr="003F5D1F">
                <w:rPr>
                  <w:highlight w:val="cyan"/>
                </w:rPr>
                <w:fldChar w:fldCharType="end"/>
              </w:r>
            </w:ins>
          </w:p>
        </w:tc>
        <w:tc>
          <w:tcPr>
            <w:tcW w:w="0" w:type="auto"/>
            <w:vAlign w:val="center"/>
          </w:tcPr>
          <w:p w14:paraId="11C05233" w14:textId="77777777" w:rsidR="007D4BEF" w:rsidRPr="003F5D1F" w:rsidRDefault="007D4BEF" w:rsidP="00131594">
            <w:pPr>
              <w:pStyle w:val="TableEntry"/>
              <w:jc w:val="center"/>
              <w:rPr>
                <w:ins w:id="446" w:author="Fabio Buti" w:date="2017-03-22T12:18:00Z"/>
                <w:highlight w:val="cyan"/>
              </w:rPr>
            </w:pPr>
            <w:ins w:id="447" w:author="Fabio Buti" w:date="2017-03-22T12:18:00Z">
              <w:r w:rsidRPr="003F5D1F">
                <w:rPr>
                  <w:highlight w:val="cyan"/>
                </w:rPr>
                <w:t>0..1</w:t>
              </w:r>
            </w:ins>
          </w:p>
        </w:tc>
        <w:tc>
          <w:tcPr>
            <w:tcW w:w="1198" w:type="dxa"/>
            <w:vAlign w:val="center"/>
          </w:tcPr>
          <w:p w14:paraId="1A1E1B30" w14:textId="77777777" w:rsidR="007D4BEF" w:rsidRPr="003F5D1F" w:rsidRDefault="007D4BEF" w:rsidP="00131594">
            <w:pPr>
              <w:pStyle w:val="TableEntry"/>
              <w:jc w:val="center"/>
              <w:rPr>
                <w:ins w:id="448" w:author="Fabio Buti" w:date="2017-03-22T12:18:00Z"/>
                <w:highlight w:val="cyan"/>
              </w:rPr>
            </w:pPr>
            <w:ins w:id="449" w:author="Fabio Buti" w:date="2017-03-22T12:18:00Z">
              <w:r w:rsidRPr="003F5D1F">
                <w:rPr>
                  <w:highlight w:val="cyan"/>
                </w:rPr>
                <w:t>O</w:t>
              </w:r>
            </w:ins>
          </w:p>
        </w:tc>
        <w:tc>
          <w:tcPr>
            <w:tcW w:w="0" w:type="auto"/>
            <w:vAlign w:val="center"/>
          </w:tcPr>
          <w:p w14:paraId="1005BDCF" w14:textId="77777777" w:rsidR="007D4BEF" w:rsidRPr="003F5D1F" w:rsidRDefault="007D4BEF" w:rsidP="00131594">
            <w:pPr>
              <w:pStyle w:val="TableEntry"/>
              <w:jc w:val="center"/>
              <w:rPr>
                <w:ins w:id="450" w:author="Fabio Buti" w:date="2017-03-22T12:18:00Z"/>
                <w:highlight w:val="cyan"/>
              </w:rPr>
            </w:pPr>
            <w:ins w:id="451" w:author="Fabio Buti" w:date="2017-03-22T12:18:00Z">
              <w:r w:rsidRPr="003F5D1F">
                <w:rPr>
                  <w:highlight w:val="cyan"/>
                </w:rPr>
                <w:t>R</w:t>
              </w:r>
            </w:ins>
          </w:p>
        </w:tc>
      </w:tr>
      <w:tr w:rsidR="007D4BEF" w:rsidRPr="003F5D1F" w14:paraId="45D4CE7C" w14:textId="77777777" w:rsidTr="00131594">
        <w:trPr>
          <w:tblCellSpacing w:w="0" w:type="dxa"/>
          <w:jc w:val="center"/>
          <w:ins w:id="452" w:author="Fabio Buti" w:date="2017-03-22T12:18:00Z"/>
        </w:trPr>
        <w:tc>
          <w:tcPr>
            <w:tcW w:w="0" w:type="auto"/>
            <w:vAlign w:val="center"/>
          </w:tcPr>
          <w:p w14:paraId="4A072B2B" w14:textId="77777777" w:rsidR="007D4BEF" w:rsidRPr="003F5D1F" w:rsidRDefault="007D4BEF" w:rsidP="00131594">
            <w:pPr>
              <w:pStyle w:val="TableEntry"/>
              <w:rPr>
                <w:ins w:id="453" w:author="Fabio Buti" w:date="2017-03-22T12:18:00Z"/>
                <w:highlight w:val="cyan"/>
              </w:rPr>
            </w:pPr>
            <w:ins w:id="454" w:author="Fabio Buti" w:date="2017-03-22T12:18:00Z">
              <w:r w:rsidRPr="003F5D1F">
                <w:rPr>
                  <w:highlight w:val="cyan"/>
                </w:rPr>
                <w:fldChar w:fldCharType="begin"/>
              </w:r>
              <w:r w:rsidRPr="003F5D1F">
                <w:rPr>
                  <w:highlight w:val="cyan"/>
                </w:rPr>
                <w:instrText xml:space="preserve"> HYPERLINK \l "careProvisionReason" </w:instrText>
              </w:r>
              <w:r w:rsidRPr="003F5D1F">
                <w:rPr>
                  <w:highlight w:val="cyan"/>
                </w:rPr>
                <w:fldChar w:fldCharType="separate"/>
              </w:r>
              <w:proofErr w:type="spellStart"/>
              <w:r w:rsidRPr="003F5D1F">
                <w:rPr>
                  <w:rStyle w:val="Collegamentoipertestuale"/>
                  <w:highlight w:val="cyan"/>
                </w:rPr>
                <w:t>careProvisionReason</w:t>
              </w:r>
              <w:proofErr w:type="spellEnd"/>
              <w:r w:rsidRPr="003F5D1F">
                <w:rPr>
                  <w:rStyle w:val="Collegamentoipertestuale"/>
                  <w:highlight w:val="cyan"/>
                </w:rPr>
                <w:fldChar w:fldCharType="end"/>
              </w:r>
            </w:ins>
          </w:p>
        </w:tc>
        <w:tc>
          <w:tcPr>
            <w:tcW w:w="0" w:type="auto"/>
            <w:vAlign w:val="center"/>
          </w:tcPr>
          <w:p w14:paraId="100FE9F0" w14:textId="77777777" w:rsidR="007D4BEF" w:rsidRPr="003F5D1F" w:rsidRDefault="007D4BEF" w:rsidP="00131594">
            <w:pPr>
              <w:pStyle w:val="TableEntry"/>
              <w:jc w:val="center"/>
              <w:rPr>
                <w:ins w:id="455" w:author="Fabio Buti" w:date="2017-03-22T12:18:00Z"/>
                <w:highlight w:val="cyan"/>
              </w:rPr>
            </w:pPr>
            <w:ins w:id="456" w:author="Fabio Buti" w:date="2017-03-22T12:18:00Z">
              <w:r w:rsidRPr="003F5D1F">
                <w:rPr>
                  <w:highlight w:val="cyan"/>
                </w:rPr>
                <w:t>0..*</w:t>
              </w:r>
            </w:ins>
          </w:p>
        </w:tc>
        <w:tc>
          <w:tcPr>
            <w:tcW w:w="1198" w:type="dxa"/>
            <w:vAlign w:val="center"/>
          </w:tcPr>
          <w:p w14:paraId="4D8E6372" w14:textId="77777777" w:rsidR="007D4BEF" w:rsidRPr="003F5D1F" w:rsidRDefault="007D4BEF" w:rsidP="00131594">
            <w:pPr>
              <w:pStyle w:val="TableEntry"/>
              <w:jc w:val="center"/>
              <w:rPr>
                <w:ins w:id="457" w:author="Fabio Buti" w:date="2017-03-22T12:18:00Z"/>
                <w:highlight w:val="cyan"/>
              </w:rPr>
            </w:pPr>
            <w:ins w:id="458" w:author="Fabio Buti" w:date="2017-03-22T12:18:00Z">
              <w:r w:rsidRPr="003F5D1F">
                <w:rPr>
                  <w:highlight w:val="cyan"/>
                </w:rPr>
                <w:t>O</w:t>
              </w:r>
            </w:ins>
          </w:p>
        </w:tc>
        <w:tc>
          <w:tcPr>
            <w:tcW w:w="0" w:type="auto"/>
            <w:vAlign w:val="center"/>
          </w:tcPr>
          <w:p w14:paraId="6A89DC49" w14:textId="77777777" w:rsidR="007D4BEF" w:rsidRPr="003F5D1F" w:rsidRDefault="007D4BEF" w:rsidP="00131594">
            <w:pPr>
              <w:pStyle w:val="TableEntry"/>
              <w:jc w:val="center"/>
              <w:rPr>
                <w:ins w:id="459" w:author="Fabio Buti" w:date="2017-03-22T12:18:00Z"/>
                <w:highlight w:val="cyan"/>
              </w:rPr>
            </w:pPr>
            <w:ins w:id="460" w:author="Fabio Buti" w:date="2017-03-22T12:18:00Z">
              <w:r w:rsidRPr="003F5D1F">
                <w:rPr>
                  <w:highlight w:val="cyan"/>
                </w:rPr>
                <w:t>O</w:t>
              </w:r>
            </w:ins>
          </w:p>
        </w:tc>
      </w:tr>
      <w:tr w:rsidR="007D4BEF" w:rsidRPr="003F5D1F" w14:paraId="185C800E" w14:textId="77777777" w:rsidTr="00131594">
        <w:trPr>
          <w:tblCellSpacing w:w="0" w:type="dxa"/>
          <w:jc w:val="center"/>
          <w:ins w:id="461" w:author="Fabio Buti" w:date="2017-03-22T12:18:00Z"/>
        </w:trPr>
        <w:tc>
          <w:tcPr>
            <w:tcW w:w="0" w:type="auto"/>
            <w:vAlign w:val="center"/>
          </w:tcPr>
          <w:p w14:paraId="10024F74" w14:textId="77777777" w:rsidR="007D4BEF" w:rsidRPr="003F5D1F" w:rsidRDefault="007D4BEF" w:rsidP="00131594">
            <w:pPr>
              <w:pStyle w:val="TableEntry"/>
              <w:rPr>
                <w:ins w:id="462" w:author="Fabio Buti" w:date="2017-03-22T12:18:00Z"/>
                <w:highlight w:val="cyan"/>
              </w:rPr>
            </w:pPr>
            <w:ins w:id="463" w:author="Fabio Buti" w:date="2017-03-22T12:18:00Z">
              <w:r w:rsidRPr="003F5D1F">
                <w:rPr>
                  <w:highlight w:val="cyan"/>
                </w:rPr>
                <w:fldChar w:fldCharType="begin"/>
              </w:r>
              <w:r w:rsidRPr="003F5D1F">
                <w:rPr>
                  <w:highlight w:val="cyan"/>
                </w:rPr>
                <w:instrText xml:space="preserve"> HYPERLINK \l "careRecordTimePeriod" </w:instrText>
              </w:r>
              <w:r w:rsidRPr="003F5D1F">
                <w:rPr>
                  <w:highlight w:val="cyan"/>
                </w:rPr>
                <w:fldChar w:fldCharType="separate"/>
              </w:r>
              <w:proofErr w:type="spellStart"/>
              <w:r w:rsidRPr="003F5D1F">
                <w:rPr>
                  <w:rStyle w:val="Collegamentoipertestuale"/>
                  <w:highlight w:val="cyan"/>
                </w:rPr>
                <w:t>careRecordTimePeriod</w:t>
              </w:r>
              <w:proofErr w:type="spellEnd"/>
              <w:r w:rsidRPr="003F5D1F">
                <w:rPr>
                  <w:rStyle w:val="Collegamentoipertestuale"/>
                  <w:highlight w:val="cyan"/>
                </w:rPr>
                <w:fldChar w:fldCharType="end"/>
              </w:r>
            </w:ins>
          </w:p>
        </w:tc>
        <w:tc>
          <w:tcPr>
            <w:tcW w:w="0" w:type="auto"/>
            <w:vAlign w:val="center"/>
          </w:tcPr>
          <w:p w14:paraId="43AED7E7" w14:textId="77777777" w:rsidR="007D4BEF" w:rsidRPr="003F5D1F" w:rsidRDefault="007D4BEF" w:rsidP="00131594">
            <w:pPr>
              <w:pStyle w:val="TableEntry"/>
              <w:jc w:val="center"/>
              <w:rPr>
                <w:ins w:id="464" w:author="Fabio Buti" w:date="2017-03-22T12:18:00Z"/>
                <w:highlight w:val="cyan"/>
              </w:rPr>
            </w:pPr>
            <w:ins w:id="465" w:author="Fabio Buti" w:date="2017-03-22T12:18:00Z">
              <w:r w:rsidRPr="003F5D1F">
                <w:rPr>
                  <w:highlight w:val="cyan"/>
                </w:rPr>
                <w:t>0..1</w:t>
              </w:r>
            </w:ins>
          </w:p>
        </w:tc>
        <w:tc>
          <w:tcPr>
            <w:tcW w:w="1198" w:type="dxa"/>
            <w:vAlign w:val="center"/>
          </w:tcPr>
          <w:p w14:paraId="259D8CB1" w14:textId="77777777" w:rsidR="007D4BEF" w:rsidRPr="003F5D1F" w:rsidRDefault="007D4BEF" w:rsidP="00131594">
            <w:pPr>
              <w:pStyle w:val="TableEntry"/>
              <w:jc w:val="center"/>
              <w:rPr>
                <w:ins w:id="466" w:author="Fabio Buti" w:date="2017-03-22T12:18:00Z"/>
                <w:highlight w:val="cyan"/>
              </w:rPr>
            </w:pPr>
            <w:ins w:id="467" w:author="Fabio Buti" w:date="2017-03-22T12:18:00Z">
              <w:r w:rsidRPr="003F5D1F">
                <w:rPr>
                  <w:highlight w:val="cyan"/>
                </w:rPr>
                <w:t>O</w:t>
              </w:r>
            </w:ins>
          </w:p>
        </w:tc>
        <w:tc>
          <w:tcPr>
            <w:tcW w:w="0" w:type="auto"/>
            <w:vAlign w:val="center"/>
          </w:tcPr>
          <w:p w14:paraId="282B18A0" w14:textId="77777777" w:rsidR="007D4BEF" w:rsidRPr="003F5D1F" w:rsidRDefault="007D4BEF" w:rsidP="00131594">
            <w:pPr>
              <w:pStyle w:val="TableEntry"/>
              <w:jc w:val="center"/>
              <w:rPr>
                <w:ins w:id="468" w:author="Fabio Buti" w:date="2017-03-22T12:18:00Z"/>
                <w:highlight w:val="cyan"/>
              </w:rPr>
            </w:pPr>
            <w:ins w:id="469" w:author="Fabio Buti" w:date="2017-03-22T12:18:00Z">
              <w:r w:rsidRPr="003F5D1F">
                <w:rPr>
                  <w:highlight w:val="cyan"/>
                </w:rPr>
                <w:t>R</w:t>
              </w:r>
            </w:ins>
          </w:p>
        </w:tc>
      </w:tr>
      <w:tr w:rsidR="007D4BEF" w:rsidRPr="003F5D1F" w14:paraId="43315E8D" w14:textId="77777777" w:rsidTr="00131594">
        <w:trPr>
          <w:tblCellSpacing w:w="0" w:type="dxa"/>
          <w:jc w:val="center"/>
          <w:ins w:id="470" w:author="Fabio Buti" w:date="2017-03-22T12:18:00Z"/>
        </w:trPr>
        <w:tc>
          <w:tcPr>
            <w:tcW w:w="0" w:type="auto"/>
            <w:vAlign w:val="center"/>
          </w:tcPr>
          <w:p w14:paraId="2FA948F7" w14:textId="77777777" w:rsidR="007D4BEF" w:rsidRPr="003F5D1F" w:rsidRDefault="007D4BEF" w:rsidP="00131594">
            <w:pPr>
              <w:pStyle w:val="TableEntry"/>
              <w:rPr>
                <w:ins w:id="471" w:author="Fabio Buti" w:date="2017-03-22T12:18:00Z"/>
                <w:highlight w:val="cyan"/>
              </w:rPr>
            </w:pPr>
            <w:ins w:id="472" w:author="Fabio Buti" w:date="2017-03-22T12:18:00Z">
              <w:r w:rsidRPr="003F5D1F">
                <w:rPr>
                  <w:highlight w:val="cyan"/>
                </w:rPr>
                <w:fldChar w:fldCharType="begin"/>
              </w:r>
              <w:r w:rsidRPr="003F5D1F">
                <w:rPr>
                  <w:highlight w:val="cyan"/>
                </w:rPr>
                <w:instrText xml:space="preserve"> HYPERLINK \l "clinicalStatementTimePeriod" </w:instrText>
              </w:r>
              <w:r w:rsidRPr="003F5D1F">
                <w:rPr>
                  <w:highlight w:val="cyan"/>
                </w:rPr>
                <w:fldChar w:fldCharType="separate"/>
              </w:r>
              <w:proofErr w:type="spellStart"/>
              <w:r w:rsidRPr="003F5D1F">
                <w:rPr>
                  <w:rStyle w:val="Collegamentoipertestuale"/>
                  <w:highlight w:val="cyan"/>
                </w:rPr>
                <w:t>clinicalStatementTimePeriod</w:t>
              </w:r>
              <w:proofErr w:type="spellEnd"/>
              <w:r w:rsidRPr="003F5D1F">
                <w:rPr>
                  <w:rStyle w:val="Collegamentoipertestuale"/>
                  <w:highlight w:val="cyan"/>
                </w:rPr>
                <w:fldChar w:fldCharType="end"/>
              </w:r>
            </w:ins>
          </w:p>
        </w:tc>
        <w:tc>
          <w:tcPr>
            <w:tcW w:w="0" w:type="auto"/>
            <w:vAlign w:val="center"/>
          </w:tcPr>
          <w:p w14:paraId="0C610832" w14:textId="77777777" w:rsidR="007D4BEF" w:rsidRPr="003F5D1F" w:rsidRDefault="007D4BEF" w:rsidP="00131594">
            <w:pPr>
              <w:pStyle w:val="TableEntry"/>
              <w:jc w:val="center"/>
              <w:rPr>
                <w:ins w:id="473" w:author="Fabio Buti" w:date="2017-03-22T12:18:00Z"/>
                <w:highlight w:val="cyan"/>
              </w:rPr>
            </w:pPr>
            <w:ins w:id="474" w:author="Fabio Buti" w:date="2017-03-22T12:18:00Z">
              <w:r w:rsidRPr="003F5D1F">
                <w:rPr>
                  <w:highlight w:val="cyan"/>
                </w:rPr>
                <w:t>0..1</w:t>
              </w:r>
            </w:ins>
          </w:p>
        </w:tc>
        <w:tc>
          <w:tcPr>
            <w:tcW w:w="1198" w:type="dxa"/>
            <w:vAlign w:val="center"/>
          </w:tcPr>
          <w:p w14:paraId="01841F30" w14:textId="77777777" w:rsidR="007D4BEF" w:rsidRPr="003F5D1F" w:rsidRDefault="007D4BEF" w:rsidP="00131594">
            <w:pPr>
              <w:pStyle w:val="TableEntry"/>
              <w:jc w:val="center"/>
              <w:rPr>
                <w:ins w:id="475" w:author="Fabio Buti" w:date="2017-03-22T12:18:00Z"/>
                <w:highlight w:val="cyan"/>
              </w:rPr>
            </w:pPr>
            <w:ins w:id="476" w:author="Fabio Buti" w:date="2017-03-22T12:18:00Z">
              <w:r w:rsidRPr="003F5D1F">
                <w:rPr>
                  <w:highlight w:val="cyan"/>
                </w:rPr>
                <w:t>O</w:t>
              </w:r>
            </w:ins>
          </w:p>
        </w:tc>
        <w:tc>
          <w:tcPr>
            <w:tcW w:w="0" w:type="auto"/>
            <w:vAlign w:val="center"/>
          </w:tcPr>
          <w:p w14:paraId="44AD30AE" w14:textId="77777777" w:rsidR="007D4BEF" w:rsidRPr="003F5D1F" w:rsidRDefault="007D4BEF" w:rsidP="00131594">
            <w:pPr>
              <w:pStyle w:val="TableEntry"/>
              <w:jc w:val="center"/>
              <w:rPr>
                <w:ins w:id="477" w:author="Fabio Buti" w:date="2017-03-22T12:18:00Z"/>
                <w:highlight w:val="cyan"/>
              </w:rPr>
            </w:pPr>
            <w:ins w:id="478" w:author="Fabio Buti" w:date="2017-03-22T12:18:00Z">
              <w:r w:rsidRPr="003F5D1F">
                <w:rPr>
                  <w:highlight w:val="cyan"/>
                </w:rPr>
                <w:t>R</w:t>
              </w:r>
            </w:ins>
          </w:p>
        </w:tc>
      </w:tr>
      <w:tr w:rsidR="007D4BEF" w:rsidRPr="003F5D1F" w14:paraId="7C58979F" w14:textId="77777777" w:rsidTr="00131594">
        <w:trPr>
          <w:tblCellSpacing w:w="0" w:type="dxa"/>
          <w:jc w:val="center"/>
          <w:ins w:id="479" w:author="Fabio Buti" w:date="2017-03-22T12:18:00Z"/>
        </w:trPr>
        <w:tc>
          <w:tcPr>
            <w:tcW w:w="0" w:type="auto"/>
            <w:vAlign w:val="center"/>
          </w:tcPr>
          <w:p w14:paraId="58051645" w14:textId="77777777" w:rsidR="007D4BEF" w:rsidRPr="003F5D1F" w:rsidRDefault="007D4BEF" w:rsidP="00131594">
            <w:pPr>
              <w:pStyle w:val="TableEntry"/>
              <w:rPr>
                <w:ins w:id="480" w:author="Fabio Buti" w:date="2017-03-22T12:18:00Z"/>
                <w:highlight w:val="cyan"/>
              </w:rPr>
            </w:pPr>
            <w:ins w:id="481" w:author="Fabio Buti" w:date="2017-03-22T12:18:00Z">
              <w:r w:rsidRPr="003F5D1F">
                <w:rPr>
                  <w:highlight w:val="cyan"/>
                </w:rPr>
                <w:fldChar w:fldCharType="begin"/>
              </w:r>
              <w:r w:rsidRPr="003F5D1F">
                <w:rPr>
                  <w:highlight w:val="cyan"/>
                </w:rPr>
                <w:instrText xml:space="preserve"> HYPERLINK \l "includeCarePlanAttachment" </w:instrText>
              </w:r>
              <w:r w:rsidRPr="003F5D1F">
                <w:rPr>
                  <w:highlight w:val="cyan"/>
                </w:rPr>
                <w:fldChar w:fldCharType="separate"/>
              </w:r>
              <w:proofErr w:type="spellStart"/>
              <w:r w:rsidRPr="003F5D1F">
                <w:rPr>
                  <w:rStyle w:val="Collegamentoipertestuale"/>
                  <w:highlight w:val="cyan"/>
                </w:rPr>
                <w:t>includeCarePlanAttachment</w:t>
              </w:r>
              <w:proofErr w:type="spellEnd"/>
              <w:r w:rsidRPr="003F5D1F">
                <w:rPr>
                  <w:rStyle w:val="Collegamentoipertestuale"/>
                  <w:highlight w:val="cyan"/>
                </w:rPr>
                <w:fldChar w:fldCharType="end"/>
              </w:r>
            </w:ins>
          </w:p>
        </w:tc>
        <w:tc>
          <w:tcPr>
            <w:tcW w:w="0" w:type="auto"/>
            <w:vAlign w:val="center"/>
          </w:tcPr>
          <w:p w14:paraId="5634471B" w14:textId="77777777" w:rsidR="007D4BEF" w:rsidRPr="003F5D1F" w:rsidRDefault="007D4BEF" w:rsidP="00131594">
            <w:pPr>
              <w:pStyle w:val="TableEntry"/>
              <w:jc w:val="center"/>
              <w:rPr>
                <w:ins w:id="482" w:author="Fabio Buti" w:date="2017-03-22T12:18:00Z"/>
                <w:highlight w:val="cyan"/>
              </w:rPr>
            </w:pPr>
            <w:ins w:id="483" w:author="Fabio Buti" w:date="2017-03-22T12:18:00Z">
              <w:r w:rsidRPr="003F5D1F">
                <w:rPr>
                  <w:highlight w:val="cyan"/>
                </w:rPr>
                <w:t>0..1</w:t>
              </w:r>
            </w:ins>
          </w:p>
        </w:tc>
        <w:tc>
          <w:tcPr>
            <w:tcW w:w="1198" w:type="dxa"/>
            <w:vAlign w:val="center"/>
          </w:tcPr>
          <w:p w14:paraId="2E98C22F" w14:textId="77777777" w:rsidR="007D4BEF" w:rsidRPr="003F5D1F" w:rsidRDefault="007D4BEF" w:rsidP="00131594">
            <w:pPr>
              <w:pStyle w:val="TableEntry"/>
              <w:jc w:val="center"/>
              <w:rPr>
                <w:ins w:id="484" w:author="Fabio Buti" w:date="2017-03-22T12:18:00Z"/>
                <w:highlight w:val="cyan"/>
              </w:rPr>
            </w:pPr>
            <w:ins w:id="485" w:author="Fabio Buti" w:date="2017-03-22T12:18:00Z">
              <w:r w:rsidRPr="003F5D1F">
                <w:rPr>
                  <w:highlight w:val="cyan"/>
                </w:rPr>
                <w:t>R</w:t>
              </w:r>
            </w:ins>
          </w:p>
        </w:tc>
        <w:tc>
          <w:tcPr>
            <w:tcW w:w="0" w:type="auto"/>
            <w:vAlign w:val="center"/>
          </w:tcPr>
          <w:p w14:paraId="355E43B7" w14:textId="77777777" w:rsidR="007D4BEF" w:rsidRPr="003F5D1F" w:rsidRDefault="007D4BEF" w:rsidP="00131594">
            <w:pPr>
              <w:pStyle w:val="TableEntry"/>
              <w:jc w:val="center"/>
              <w:rPr>
                <w:ins w:id="486" w:author="Fabio Buti" w:date="2017-03-22T12:18:00Z"/>
                <w:highlight w:val="cyan"/>
              </w:rPr>
            </w:pPr>
            <w:ins w:id="487" w:author="Fabio Buti" w:date="2017-03-22T12:18:00Z">
              <w:r w:rsidRPr="003F5D1F">
                <w:rPr>
                  <w:highlight w:val="cyan"/>
                </w:rPr>
                <w:t>R</w:t>
              </w:r>
            </w:ins>
          </w:p>
        </w:tc>
      </w:tr>
      <w:tr w:rsidR="007D4BEF" w:rsidRPr="003F5D1F" w14:paraId="452CFF53" w14:textId="77777777" w:rsidTr="00131594">
        <w:trPr>
          <w:tblCellSpacing w:w="0" w:type="dxa"/>
          <w:jc w:val="center"/>
          <w:ins w:id="488" w:author="Fabio Buti" w:date="2017-03-22T12:18:00Z"/>
        </w:trPr>
        <w:tc>
          <w:tcPr>
            <w:tcW w:w="0" w:type="auto"/>
            <w:vAlign w:val="center"/>
          </w:tcPr>
          <w:p w14:paraId="6DBDAE4A" w14:textId="77777777" w:rsidR="007D4BEF" w:rsidRPr="003F5D1F" w:rsidRDefault="007D4BEF" w:rsidP="00131594">
            <w:pPr>
              <w:pStyle w:val="TableEntry"/>
              <w:rPr>
                <w:ins w:id="489" w:author="Fabio Buti" w:date="2017-03-22T12:18:00Z"/>
                <w:highlight w:val="cyan"/>
              </w:rPr>
            </w:pPr>
            <w:ins w:id="490" w:author="Fabio Buti" w:date="2017-03-22T12:18:00Z">
              <w:r w:rsidRPr="003F5D1F">
                <w:rPr>
                  <w:highlight w:val="cyan"/>
                </w:rPr>
                <w:fldChar w:fldCharType="begin"/>
              </w:r>
              <w:r w:rsidRPr="003F5D1F">
                <w:rPr>
                  <w:highlight w:val="cyan"/>
                </w:rPr>
                <w:instrText xml:space="preserve"> HYPERLINK \l "maximumHistoryStatements" </w:instrText>
              </w:r>
              <w:r w:rsidRPr="003F5D1F">
                <w:rPr>
                  <w:highlight w:val="cyan"/>
                </w:rPr>
                <w:fldChar w:fldCharType="separate"/>
              </w:r>
              <w:proofErr w:type="spellStart"/>
              <w:r w:rsidRPr="003F5D1F">
                <w:rPr>
                  <w:rStyle w:val="Collegamentoipertestuale"/>
                  <w:highlight w:val="cyan"/>
                </w:rPr>
                <w:t>maximumHistoryStatements</w:t>
              </w:r>
              <w:proofErr w:type="spellEnd"/>
              <w:r w:rsidRPr="003F5D1F">
                <w:rPr>
                  <w:rStyle w:val="Collegamentoipertestuale"/>
                  <w:highlight w:val="cyan"/>
                </w:rPr>
                <w:fldChar w:fldCharType="end"/>
              </w:r>
            </w:ins>
          </w:p>
        </w:tc>
        <w:tc>
          <w:tcPr>
            <w:tcW w:w="0" w:type="auto"/>
            <w:vAlign w:val="center"/>
          </w:tcPr>
          <w:p w14:paraId="20D42CB8" w14:textId="77777777" w:rsidR="007D4BEF" w:rsidRPr="003F5D1F" w:rsidRDefault="007D4BEF" w:rsidP="00131594">
            <w:pPr>
              <w:pStyle w:val="TableEntry"/>
              <w:jc w:val="center"/>
              <w:rPr>
                <w:ins w:id="491" w:author="Fabio Buti" w:date="2017-03-22T12:18:00Z"/>
                <w:highlight w:val="cyan"/>
              </w:rPr>
            </w:pPr>
            <w:ins w:id="492" w:author="Fabio Buti" w:date="2017-03-22T12:18:00Z">
              <w:r w:rsidRPr="003F5D1F">
                <w:rPr>
                  <w:highlight w:val="cyan"/>
                </w:rPr>
                <w:t>0..1</w:t>
              </w:r>
            </w:ins>
          </w:p>
        </w:tc>
        <w:tc>
          <w:tcPr>
            <w:tcW w:w="1198" w:type="dxa"/>
            <w:vAlign w:val="center"/>
          </w:tcPr>
          <w:p w14:paraId="06C44E9D" w14:textId="77777777" w:rsidR="007D4BEF" w:rsidRPr="003F5D1F" w:rsidRDefault="007D4BEF" w:rsidP="00131594">
            <w:pPr>
              <w:pStyle w:val="TableEntry"/>
              <w:jc w:val="center"/>
              <w:rPr>
                <w:ins w:id="493" w:author="Fabio Buti" w:date="2017-03-22T12:18:00Z"/>
                <w:highlight w:val="cyan"/>
              </w:rPr>
            </w:pPr>
            <w:ins w:id="494" w:author="Fabio Buti" w:date="2017-03-22T12:18:00Z">
              <w:r w:rsidRPr="003F5D1F">
                <w:rPr>
                  <w:highlight w:val="cyan"/>
                </w:rPr>
                <w:t>O</w:t>
              </w:r>
            </w:ins>
          </w:p>
        </w:tc>
        <w:tc>
          <w:tcPr>
            <w:tcW w:w="0" w:type="auto"/>
            <w:vAlign w:val="center"/>
          </w:tcPr>
          <w:p w14:paraId="34088041" w14:textId="77777777" w:rsidR="007D4BEF" w:rsidRPr="003F5D1F" w:rsidRDefault="007D4BEF" w:rsidP="00131594">
            <w:pPr>
              <w:pStyle w:val="TableEntry"/>
              <w:jc w:val="center"/>
              <w:rPr>
                <w:ins w:id="495" w:author="Fabio Buti" w:date="2017-03-22T12:18:00Z"/>
                <w:highlight w:val="cyan"/>
              </w:rPr>
            </w:pPr>
            <w:ins w:id="496" w:author="Fabio Buti" w:date="2017-03-22T12:18:00Z">
              <w:r w:rsidRPr="003F5D1F">
                <w:rPr>
                  <w:highlight w:val="cyan"/>
                </w:rPr>
                <w:t>R</w:t>
              </w:r>
            </w:ins>
          </w:p>
        </w:tc>
      </w:tr>
      <w:tr w:rsidR="007D4BEF" w:rsidRPr="003F5D1F" w14:paraId="59917343" w14:textId="77777777" w:rsidTr="00131594">
        <w:trPr>
          <w:tblCellSpacing w:w="0" w:type="dxa"/>
          <w:jc w:val="center"/>
          <w:ins w:id="497" w:author="Fabio Buti" w:date="2017-03-22T12:18:00Z"/>
        </w:trPr>
        <w:tc>
          <w:tcPr>
            <w:tcW w:w="0" w:type="auto"/>
            <w:vAlign w:val="center"/>
          </w:tcPr>
          <w:p w14:paraId="6A4BF874" w14:textId="77777777" w:rsidR="007D4BEF" w:rsidRPr="003F5D1F" w:rsidRDefault="007D4BEF" w:rsidP="00131594">
            <w:pPr>
              <w:pStyle w:val="TableEntry"/>
              <w:rPr>
                <w:ins w:id="498" w:author="Fabio Buti" w:date="2017-03-22T12:18:00Z"/>
                <w:highlight w:val="cyan"/>
              </w:rPr>
            </w:pPr>
            <w:ins w:id="499" w:author="Fabio Buti" w:date="2017-03-22T12:18:00Z">
              <w:r w:rsidRPr="003F5D1F">
                <w:rPr>
                  <w:highlight w:val="cyan"/>
                </w:rPr>
                <w:fldChar w:fldCharType="begin"/>
              </w:r>
              <w:r w:rsidRPr="003F5D1F">
                <w:rPr>
                  <w:highlight w:val="cyan"/>
                </w:rPr>
                <w:instrText xml:space="preserve"> HYPERLINK \l "patientAdministrativeGender" </w:instrText>
              </w:r>
              <w:r w:rsidRPr="003F5D1F">
                <w:rPr>
                  <w:highlight w:val="cyan"/>
                </w:rPr>
                <w:fldChar w:fldCharType="separate"/>
              </w:r>
              <w:proofErr w:type="spellStart"/>
              <w:r w:rsidRPr="003F5D1F">
                <w:rPr>
                  <w:rStyle w:val="Collegamentoipertestuale"/>
                  <w:highlight w:val="cyan"/>
                </w:rPr>
                <w:t>patientAdministrativeGender</w:t>
              </w:r>
              <w:proofErr w:type="spellEnd"/>
              <w:r w:rsidRPr="003F5D1F">
                <w:rPr>
                  <w:rStyle w:val="Collegamentoipertestuale"/>
                  <w:highlight w:val="cyan"/>
                </w:rPr>
                <w:fldChar w:fldCharType="end"/>
              </w:r>
            </w:ins>
          </w:p>
        </w:tc>
        <w:tc>
          <w:tcPr>
            <w:tcW w:w="0" w:type="auto"/>
            <w:vAlign w:val="center"/>
          </w:tcPr>
          <w:p w14:paraId="7F876A28" w14:textId="77777777" w:rsidR="007D4BEF" w:rsidRPr="003F5D1F" w:rsidRDefault="007D4BEF" w:rsidP="00131594">
            <w:pPr>
              <w:pStyle w:val="TableEntry"/>
              <w:jc w:val="center"/>
              <w:rPr>
                <w:ins w:id="500" w:author="Fabio Buti" w:date="2017-03-22T12:18:00Z"/>
                <w:highlight w:val="cyan"/>
              </w:rPr>
            </w:pPr>
            <w:ins w:id="501" w:author="Fabio Buti" w:date="2017-03-22T12:18:00Z">
              <w:r w:rsidRPr="003F5D1F">
                <w:rPr>
                  <w:highlight w:val="cyan"/>
                </w:rPr>
                <w:t>0..1</w:t>
              </w:r>
            </w:ins>
          </w:p>
        </w:tc>
        <w:tc>
          <w:tcPr>
            <w:tcW w:w="1198" w:type="dxa"/>
            <w:vAlign w:val="center"/>
          </w:tcPr>
          <w:p w14:paraId="09006F94" w14:textId="77777777" w:rsidR="007D4BEF" w:rsidRPr="003F5D1F" w:rsidRDefault="007D4BEF" w:rsidP="00131594">
            <w:pPr>
              <w:pStyle w:val="TableEntry"/>
              <w:jc w:val="center"/>
              <w:rPr>
                <w:ins w:id="502" w:author="Fabio Buti" w:date="2017-03-22T12:18:00Z"/>
                <w:highlight w:val="cyan"/>
              </w:rPr>
            </w:pPr>
            <w:ins w:id="503" w:author="Fabio Buti" w:date="2017-03-22T12:18:00Z">
              <w:r w:rsidRPr="003F5D1F">
                <w:rPr>
                  <w:highlight w:val="cyan"/>
                </w:rPr>
                <w:t>O</w:t>
              </w:r>
            </w:ins>
          </w:p>
        </w:tc>
        <w:tc>
          <w:tcPr>
            <w:tcW w:w="0" w:type="auto"/>
            <w:vAlign w:val="center"/>
          </w:tcPr>
          <w:p w14:paraId="70C53BBB" w14:textId="77777777" w:rsidR="007D4BEF" w:rsidRPr="003F5D1F" w:rsidRDefault="007D4BEF" w:rsidP="00131594">
            <w:pPr>
              <w:pStyle w:val="TableEntry"/>
              <w:jc w:val="center"/>
              <w:rPr>
                <w:ins w:id="504" w:author="Fabio Buti" w:date="2017-03-22T12:18:00Z"/>
                <w:highlight w:val="cyan"/>
              </w:rPr>
            </w:pPr>
            <w:ins w:id="505" w:author="Fabio Buti" w:date="2017-03-22T12:18:00Z">
              <w:r w:rsidRPr="003F5D1F">
                <w:rPr>
                  <w:highlight w:val="cyan"/>
                </w:rPr>
                <w:t>R</w:t>
              </w:r>
            </w:ins>
          </w:p>
        </w:tc>
      </w:tr>
      <w:tr w:rsidR="007D4BEF" w:rsidRPr="003F5D1F" w14:paraId="171A407D" w14:textId="77777777" w:rsidTr="00131594">
        <w:trPr>
          <w:tblCellSpacing w:w="0" w:type="dxa"/>
          <w:jc w:val="center"/>
          <w:ins w:id="506" w:author="Fabio Buti" w:date="2017-03-22T12:18:00Z"/>
        </w:trPr>
        <w:tc>
          <w:tcPr>
            <w:tcW w:w="0" w:type="auto"/>
            <w:vAlign w:val="center"/>
          </w:tcPr>
          <w:p w14:paraId="3BFFB4C5" w14:textId="77777777" w:rsidR="007D4BEF" w:rsidRPr="003F5D1F" w:rsidRDefault="007D4BEF" w:rsidP="00131594">
            <w:pPr>
              <w:pStyle w:val="TableEntry"/>
              <w:rPr>
                <w:ins w:id="507" w:author="Fabio Buti" w:date="2017-03-22T12:18:00Z"/>
                <w:highlight w:val="cyan"/>
              </w:rPr>
            </w:pPr>
            <w:ins w:id="508" w:author="Fabio Buti" w:date="2017-03-22T12:18:00Z">
              <w:r w:rsidRPr="003F5D1F">
                <w:rPr>
                  <w:highlight w:val="cyan"/>
                </w:rPr>
                <w:fldChar w:fldCharType="begin"/>
              </w:r>
              <w:r w:rsidRPr="003F5D1F">
                <w:rPr>
                  <w:highlight w:val="cyan"/>
                </w:rPr>
                <w:instrText xml:space="preserve"> HYPERLINK \l "patientBirthTime" </w:instrText>
              </w:r>
              <w:r w:rsidRPr="003F5D1F">
                <w:rPr>
                  <w:highlight w:val="cyan"/>
                </w:rPr>
                <w:fldChar w:fldCharType="separate"/>
              </w:r>
              <w:proofErr w:type="spellStart"/>
              <w:r w:rsidRPr="003F5D1F">
                <w:rPr>
                  <w:rStyle w:val="Collegamentoipertestuale"/>
                  <w:highlight w:val="cyan"/>
                </w:rPr>
                <w:t>patientBirthTime</w:t>
              </w:r>
              <w:proofErr w:type="spellEnd"/>
              <w:r w:rsidRPr="003F5D1F">
                <w:rPr>
                  <w:rStyle w:val="Collegamentoipertestuale"/>
                  <w:highlight w:val="cyan"/>
                </w:rPr>
                <w:fldChar w:fldCharType="end"/>
              </w:r>
            </w:ins>
          </w:p>
        </w:tc>
        <w:tc>
          <w:tcPr>
            <w:tcW w:w="0" w:type="auto"/>
            <w:vAlign w:val="center"/>
          </w:tcPr>
          <w:p w14:paraId="5BC6C4D4" w14:textId="77777777" w:rsidR="007D4BEF" w:rsidRPr="003F5D1F" w:rsidRDefault="007D4BEF" w:rsidP="00131594">
            <w:pPr>
              <w:pStyle w:val="TableEntry"/>
              <w:jc w:val="center"/>
              <w:rPr>
                <w:ins w:id="509" w:author="Fabio Buti" w:date="2017-03-22T12:18:00Z"/>
                <w:highlight w:val="cyan"/>
              </w:rPr>
            </w:pPr>
            <w:ins w:id="510" w:author="Fabio Buti" w:date="2017-03-22T12:18:00Z">
              <w:r w:rsidRPr="003F5D1F">
                <w:rPr>
                  <w:highlight w:val="cyan"/>
                </w:rPr>
                <w:t>0..1</w:t>
              </w:r>
            </w:ins>
          </w:p>
        </w:tc>
        <w:tc>
          <w:tcPr>
            <w:tcW w:w="1198" w:type="dxa"/>
            <w:vAlign w:val="center"/>
          </w:tcPr>
          <w:p w14:paraId="7379DBFE" w14:textId="77777777" w:rsidR="007D4BEF" w:rsidRPr="003F5D1F" w:rsidRDefault="007D4BEF" w:rsidP="00131594">
            <w:pPr>
              <w:pStyle w:val="TableEntry"/>
              <w:jc w:val="center"/>
              <w:rPr>
                <w:ins w:id="511" w:author="Fabio Buti" w:date="2017-03-22T12:18:00Z"/>
                <w:highlight w:val="cyan"/>
              </w:rPr>
            </w:pPr>
            <w:ins w:id="512" w:author="Fabio Buti" w:date="2017-03-22T12:18:00Z">
              <w:r w:rsidRPr="003F5D1F">
                <w:rPr>
                  <w:highlight w:val="cyan"/>
                </w:rPr>
                <w:t>O</w:t>
              </w:r>
            </w:ins>
          </w:p>
        </w:tc>
        <w:tc>
          <w:tcPr>
            <w:tcW w:w="0" w:type="auto"/>
            <w:vAlign w:val="center"/>
          </w:tcPr>
          <w:p w14:paraId="24F99D74" w14:textId="77777777" w:rsidR="007D4BEF" w:rsidRPr="003F5D1F" w:rsidRDefault="007D4BEF" w:rsidP="00131594">
            <w:pPr>
              <w:pStyle w:val="TableEntry"/>
              <w:jc w:val="center"/>
              <w:rPr>
                <w:ins w:id="513" w:author="Fabio Buti" w:date="2017-03-22T12:18:00Z"/>
                <w:highlight w:val="cyan"/>
              </w:rPr>
            </w:pPr>
            <w:ins w:id="514" w:author="Fabio Buti" w:date="2017-03-22T12:18:00Z">
              <w:r w:rsidRPr="003F5D1F">
                <w:rPr>
                  <w:highlight w:val="cyan"/>
                </w:rPr>
                <w:t>R</w:t>
              </w:r>
            </w:ins>
          </w:p>
        </w:tc>
      </w:tr>
      <w:tr w:rsidR="007D4BEF" w:rsidRPr="003F5D1F" w14:paraId="30F876FE" w14:textId="77777777" w:rsidTr="00131594">
        <w:trPr>
          <w:tblCellSpacing w:w="0" w:type="dxa"/>
          <w:jc w:val="center"/>
          <w:ins w:id="515" w:author="Fabio Buti" w:date="2017-03-22T12:18:00Z"/>
        </w:trPr>
        <w:tc>
          <w:tcPr>
            <w:tcW w:w="0" w:type="auto"/>
            <w:vAlign w:val="center"/>
          </w:tcPr>
          <w:p w14:paraId="6528AA9D" w14:textId="77777777" w:rsidR="007D4BEF" w:rsidRPr="003F5D1F" w:rsidRDefault="007D4BEF" w:rsidP="00131594">
            <w:pPr>
              <w:pStyle w:val="TableEntry"/>
              <w:rPr>
                <w:ins w:id="516" w:author="Fabio Buti" w:date="2017-03-22T12:18:00Z"/>
                <w:highlight w:val="cyan"/>
              </w:rPr>
            </w:pPr>
            <w:ins w:id="517" w:author="Fabio Buti" w:date="2017-03-22T12:18:00Z">
              <w:r w:rsidRPr="003F5D1F">
                <w:rPr>
                  <w:highlight w:val="cyan"/>
                </w:rPr>
                <w:fldChar w:fldCharType="begin"/>
              </w:r>
              <w:r w:rsidRPr="003F5D1F">
                <w:rPr>
                  <w:highlight w:val="cyan"/>
                </w:rPr>
                <w:instrText xml:space="preserve"> HYPERLINK \l "patientId" </w:instrText>
              </w:r>
              <w:r w:rsidRPr="003F5D1F">
                <w:rPr>
                  <w:highlight w:val="cyan"/>
                </w:rPr>
                <w:fldChar w:fldCharType="separate"/>
              </w:r>
              <w:proofErr w:type="spellStart"/>
              <w:r w:rsidRPr="003F5D1F">
                <w:rPr>
                  <w:rStyle w:val="Collegamentoipertestuale"/>
                  <w:highlight w:val="cyan"/>
                </w:rPr>
                <w:t>patientId</w:t>
              </w:r>
              <w:proofErr w:type="spellEnd"/>
              <w:r w:rsidRPr="003F5D1F">
                <w:rPr>
                  <w:rStyle w:val="Collegamentoipertestuale"/>
                  <w:highlight w:val="cyan"/>
                </w:rPr>
                <w:fldChar w:fldCharType="end"/>
              </w:r>
            </w:ins>
          </w:p>
        </w:tc>
        <w:tc>
          <w:tcPr>
            <w:tcW w:w="0" w:type="auto"/>
            <w:vAlign w:val="center"/>
          </w:tcPr>
          <w:p w14:paraId="64263382" w14:textId="77777777" w:rsidR="007D4BEF" w:rsidRPr="003F5D1F" w:rsidRDefault="007D4BEF" w:rsidP="00131594">
            <w:pPr>
              <w:pStyle w:val="TableEntry"/>
              <w:jc w:val="center"/>
              <w:rPr>
                <w:ins w:id="518" w:author="Fabio Buti" w:date="2017-03-22T12:18:00Z"/>
                <w:highlight w:val="cyan"/>
              </w:rPr>
            </w:pPr>
            <w:ins w:id="519" w:author="Fabio Buti" w:date="2017-03-22T12:18:00Z">
              <w:r w:rsidRPr="003F5D1F">
                <w:rPr>
                  <w:highlight w:val="cyan"/>
                </w:rPr>
                <w:t>1..1</w:t>
              </w:r>
            </w:ins>
          </w:p>
        </w:tc>
        <w:tc>
          <w:tcPr>
            <w:tcW w:w="1198" w:type="dxa"/>
            <w:vAlign w:val="center"/>
          </w:tcPr>
          <w:p w14:paraId="2892E057" w14:textId="77777777" w:rsidR="007D4BEF" w:rsidRPr="003F5D1F" w:rsidRDefault="007D4BEF" w:rsidP="00131594">
            <w:pPr>
              <w:pStyle w:val="TableEntry"/>
              <w:jc w:val="center"/>
              <w:rPr>
                <w:ins w:id="520" w:author="Fabio Buti" w:date="2017-03-22T12:18:00Z"/>
                <w:highlight w:val="cyan"/>
              </w:rPr>
            </w:pPr>
            <w:ins w:id="521" w:author="Fabio Buti" w:date="2017-03-22T12:18:00Z">
              <w:r w:rsidRPr="003F5D1F">
                <w:rPr>
                  <w:highlight w:val="cyan"/>
                </w:rPr>
                <w:t>R</w:t>
              </w:r>
            </w:ins>
          </w:p>
        </w:tc>
        <w:tc>
          <w:tcPr>
            <w:tcW w:w="0" w:type="auto"/>
            <w:vAlign w:val="center"/>
          </w:tcPr>
          <w:p w14:paraId="25B5227A" w14:textId="77777777" w:rsidR="007D4BEF" w:rsidRPr="003F5D1F" w:rsidRDefault="007D4BEF" w:rsidP="00131594">
            <w:pPr>
              <w:pStyle w:val="TableEntry"/>
              <w:jc w:val="center"/>
              <w:rPr>
                <w:ins w:id="522" w:author="Fabio Buti" w:date="2017-03-22T12:18:00Z"/>
                <w:highlight w:val="cyan"/>
              </w:rPr>
            </w:pPr>
            <w:ins w:id="523" w:author="Fabio Buti" w:date="2017-03-22T12:18:00Z">
              <w:r w:rsidRPr="003F5D1F">
                <w:rPr>
                  <w:highlight w:val="cyan"/>
                </w:rPr>
                <w:t>R</w:t>
              </w:r>
            </w:ins>
          </w:p>
        </w:tc>
      </w:tr>
      <w:tr w:rsidR="007D4BEF" w:rsidRPr="003F5D1F" w14:paraId="77E5DA49" w14:textId="77777777" w:rsidTr="00131594">
        <w:trPr>
          <w:tblCellSpacing w:w="0" w:type="dxa"/>
          <w:jc w:val="center"/>
          <w:ins w:id="524" w:author="Fabio Buti" w:date="2017-03-22T12:18:00Z"/>
        </w:trPr>
        <w:tc>
          <w:tcPr>
            <w:tcW w:w="0" w:type="auto"/>
            <w:vAlign w:val="center"/>
          </w:tcPr>
          <w:p w14:paraId="46F9AB7D" w14:textId="77777777" w:rsidR="007D4BEF" w:rsidRPr="003F5D1F" w:rsidRDefault="007D4BEF" w:rsidP="00131594">
            <w:pPr>
              <w:pStyle w:val="TableEntry"/>
              <w:rPr>
                <w:ins w:id="525" w:author="Fabio Buti" w:date="2017-03-22T12:18:00Z"/>
                <w:highlight w:val="cyan"/>
              </w:rPr>
            </w:pPr>
            <w:ins w:id="526" w:author="Fabio Buti" w:date="2017-03-22T12:18:00Z">
              <w:r w:rsidRPr="003F5D1F">
                <w:rPr>
                  <w:highlight w:val="cyan"/>
                </w:rPr>
                <w:fldChar w:fldCharType="begin"/>
              </w:r>
              <w:r w:rsidRPr="003F5D1F">
                <w:rPr>
                  <w:highlight w:val="cyan"/>
                </w:rPr>
                <w:instrText xml:space="preserve"> HYPERLINK \l "patientName" </w:instrText>
              </w:r>
              <w:r w:rsidRPr="003F5D1F">
                <w:rPr>
                  <w:highlight w:val="cyan"/>
                </w:rPr>
                <w:fldChar w:fldCharType="separate"/>
              </w:r>
              <w:proofErr w:type="spellStart"/>
              <w:r w:rsidRPr="003F5D1F">
                <w:rPr>
                  <w:rStyle w:val="Collegamentoipertestuale"/>
                  <w:highlight w:val="cyan"/>
                </w:rPr>
                <w:t>patientName</w:t>
              </w:r>
              <w:proofErr w:type="spellEnd"/>
              <w:r w:rsidRPr="003F5D1F">
                <w:rPr>
                  <w:rStyle w:val="Collegamentoipertestuale"/>
                  <w:highlight w:val="cyan"/>
                </w:rPr>
                <w:fldChar w:fldCharType="end"/>
              </w:r>
            </w:ins>
          </w:p>
        </w:tc>
        <w:tc>
          <w:tcPr>
            <w:tcW w:w="0" w:type="auto"/>
            <w:vAlign w:val="center"/>
          </w:tcPr>
          <w:p w14:paraId="7334C39B" w14:textId="77777777" w:rsidR="007D4BEF" w:rsidRPr="003F5D1F" w:rsidRDefault="007D4BEF" w:rsidP="00131594">
            <w:pPr>
              <w:pStyle w:val="TableEntry"/>
              <w:jc w:val="center"/>
              <w:rPr>
                <w:ins w:id="527" w:author="Fabio Buti" w:date="2017-03-22T12:18:00Z"/>
                <w:highlight w:val="cyan"/>
              </w:rPr>
            </w:pPr>
            <w:ins w:id="528" w:author="Fabio Buti" w:date="2017-03-22T12:18:00Z">
              <w:r w:rsidRPr="003F5D1F">
                <w:rPr>
                  <w:highlight w:val="cyan"/>
                </w:rPr>
                <w:t>0..1</w:t>
              </w:r>
            </w:ins>
          </w:p>
        </w:tc>
        <w:tc>
          <w:tcPr>
            <w:tcW w:w="1198" w:type="dxa"/>
            <w:vAlign w:val="center"/>
          </w:tcPr>
          <w:p w14:paraId="4A411269" w14:textId="77777777" w:rsidR="007D4BEF" w:rsidRPr="003F5D1F" w:rsidRDefault="007D4BEF" w:rsidP="00131594">
            <w:pPr>
              <w:pStyle w:val="TableEntry"/>
              <w:jc w:val="center"/>
              <w:rPr>
                <w:ins w:id="529" w:author="Fabio Buti" w:date="2017-03-22T12:18:00Z"/>
                <w:highlight w:val="cyan"/>
              </w:rPr>
            </w:pPr>
            <w:ins w:id="530" w:author="Fabio Buti" w:date="2017-03-22T12:18:00Z">
              <w:r w:rsidRPr="003F5D1F">
                <w:rPr>
                  <w:highlight w:val="cyan"/>
                </w:rPr>
                <w:t>O</w:t>
              </w:r>
            </w:ins>
          </w:p>
        </w:tc>
        <w:tc>
          <w:tcPr>
            <w:tcW w:w="0" w:type="auto"/>
            <w:vAlign w:val="center"/>
          </w:tcPr>
          <w:p w14:paraId="3D6C1EC9" w14:textId="77777777" w:rsidR="007D4BEF" w:rsidRPr="003F5D1F" w:rsidRDefault="007D4BEF" w:rsidP="00131594">
            <w:pPr>
              <w:pStyle w:val="TableEntry"/>
              <w:jc w:val="center"/>
              <w:rPr>
                <w:ins w:id="531" w:author="Fabio Buti" w:date="2017-03-22T12:18:00Z"/>
                <w:highlight w:val="cyan"/>
              </w:rPr>
            </w:pPr>
            <w:ins w:id="532" w:author="Fabio Buti" w:date="2017-03-22T12:18:00Z">
              <w:r w:rsidRPr="003F5D1F">
                <w:rPr>
                  <w:highlight w:val="cyan"/>
                </w:rPr>
                <w:t>R</w:t>
              </w:r>
            </w:ins>
          </w:p>
        </w:tc>
      </w:tr>
    </w:tbl>
    <w:p w14:paraId="1796B5C6" w14:textId="47F4177C" w:rsidR="000645B5" w:rsidRPr="003F5D1F" w:rsidRDefault="007D4BEF" w:rsidP="000645B5">
      <w:pPr>
        <w:pStyle w:val="Corpotesto"/>
        <w:spacing w:before="240"/>
        <w:rPr>
          <w:ins w:id="533" w:author="Fabio Buti" w:date="2017-03-22T08:37:00Z"/>
          <w:highlight w:val="cyan"/>
        </w:rPr>
      </w:pPr>
      <w:ins w:id="534" w:author="Fabio Buti" w:date="2017-03-22T12:18:00Z">
        <w:r w:rsidRPr="003F5D1F">
          <w:rPr>
            <w:highlight w:val="cyan"/>
          </w:rPr>
          <w:t xml:space="preserve"> </w:t>
        </w:r>
      </w:ins>
      <w:ins w:id="535" w:author="Fabio Buti" w:date="2017-03-22T08:37:00Z">
        <w:r w:rsidR="000645B5" w:rsidRPr="003F5D1F">
          <w:rPr>
            <w:highlight w:val="cyan"/>
          </w:rPr>
          <w:t>A Clinical Data Consumer may supply parameters other than those required by this profile, but must appropriately handle any detected issue alert raised by the Clinical Data Source in its response.</w:t>
        </w:r>
      </w:ins>
    </w:p>
    <w:p w14:paraId="0BC81E89" w14:textId="77777777" w:rsidR="000645B5" w:rsidRPr="003F5D1F" w:rsidRDefault="000645B5" w:rsidP="000645B5">
      <w:pPr>
        <w:pStyle w:val="Corpotesto"/>
        <w:rPr>
          <w:ins w:id="536" w:author="Fabio Buti" w:date="2017-03-22T08:37:00Z"/>
          <w:highlight w:val="cyan"/>
        </w:rPr>
      </w:pPr>
      <w:ins w:id="537" w:author="Fabio Buti" w:date="2017-03-22T08:37:00Z">
        <w:r w:rsidRPr="003F5D1F">
          <w:rPr>
            <w:highlight w:val="cyan"/>
          </w:rPr>
          <w:t>This &lt;</w:t>
        </w:r>
        <w:proofErr w:type="spellStart"/>
        <w:r w:rsidRPr="003F5D1F">
          <w:rPr>
            <w:highlight w:val="cyan"/>
          </w:rPr>
          <w:t>careProvisionCode</w:t>
        </w:r>
        <w:proofErr w:type="spellEnd"/>
        <w:r w:rsidRPr="003F5D1F">
          <w:rPr>
            <w:highlight w:val="cyan"/>
          </w:rPr>
          <w:t>&gt; may be present. This element describes the information that is being looked for in the &lt;value&gt; element. When the &lt;</w:t>
        </w:r>
        <w:proofErr w:type="spellStart"/>
        <w:r w:rsidRPr="003F5D1F">
          <w:rPr>
            <w:highlight w:val="cyan"/>
          </w:rPr>
          <w:t>careProvisionCode</w:t>
        </w:r>
        <w:proofErr w:type="spellEnd"/>
        <w:r w:rsidRPr="003F5D1F">
          <w:rPr>
            <w:highlight w:val="cyan"/>
          </w:rPr>
          <w:t xml:space="preserve">&gt; element is not present, it </w:t>
        </w:r>
        <w:r w:rsidRPr="003F5D1F">
          <w:rPr>
            <w:highlight w:val="cyan"/>
          </w:rPr>
          <w:lastRenderedPageBreak/>
          <w:t xml:space="preserve">indicates that all relevant results are to be reported up to the maximum number specified in </w:t>
        </w:r>
        <w:proofErr w:type="spellStart"/>
        <w:r w:rsidRPr="003F5D1F">
          <w:rPr>
            <w:i/>
            <w:highlight w:val="cyan"/>
          </w:rPr>
          <w:t>maximumHistoryStatements</w:t>
        </w:r>
        <w:proofErr w:type="spellEnd"/>
        <w:r w:rsidRPr="003F5D1F">
          <w:rPr>
            <w:highlight w:val="cyan"/>
          </w:rPr>
          <w:t xml:space="preserve"> for each result.</w:t>
        </w:r>
      </w:ins>
    </w:p>
    <w:p w14:paraId="17482AB0" w14:textId="77777777" w:rsidR="000645B5" w:rsidRPr="003F5D1F" w:rsidRDefault="000645B5" w:rsidP="000645B5">
      <w:pPr>
        <w:pStyle w:val="Corpotesto"/>
        <w:rPr>
          <w:ins w:id="538" w:author="Fabio Buti" w:date="2017-03-22T08:37:00Z"/>
          <w:highlight w:val="cyan"/>
        </w:rPr>
      </w:pPr>
      <w:ins w:id="539" w:author="Fabio Buti" w:date="2017-03-22T08:37:00Z">
        <w:r w:rsidRPr="003F5D1F">
          <w:rPr>
            <w:highlight w:val="cyan"/>
          </w:rPr>
          <w:t>A Clinical Data Consumer can restrict the results returned in the query by setting the value attribute of &lt;value&gt; element in the &lt;</w:t>
        </w:r>
        <w:proofErr w:type="spellStart"/>
        <w:r w:rsidRPr="003F5D1F">
          <w:rPr>
            <w:highlight w:val="cyan"/>
          </w:rPr>
          <w:t>careProvisionCode</w:t>
        </w:r>
        <w:proofErr w:type="spellEnd"/>
        <w:r w:rsidRPr="003F5D1F">
          <w:rPr>
            <w:highlight w:val="cyan"/>
          </w:rPr>
          <w:t>&gt; element to a code identifying the clinical data to be returned. A Clinical Data Source can use the codes specified in the sections below to obtain different kinds of clinical data.</w:t>
        </w:r>
      </w:ins>
    </w:p>
    <w:p w14:paraId="469A6F43" w14:textId="77777777" w:rsidR="000645B5" w:rsidRPr="003F5D1F" w:rsidRDefault="000645B5" w:rsidP="000645B5">
      <w:pPr>
        <w:pStyle w:val="Corpotesto"/>
        <w:rPr>
          <w:ins w:id="540" w:author="Fabio Buti" w:date="2017-03-22T08:37:00Z"/>
          <w:highlight w:val="cyan"/>
        </w:rPr>
      </w:pPr>
      <w:ins w:id="541" w:author="Fabio Buti" w:date="2017-03-22T08:37:00Z">
        <w:r w:rsidRPr="003F5D1F">
          <w:rPr>
            <w:highlight w:val="cyan"/>
          </w:rPr>
          <w:t xml:space="preserve">A Clinical Data Consumer implementing one of the options for that actor shall be able to issue a query using at least one of the codes listed for that option as specified in the table below. A Clinical Data Source implementing one of these options must support all codes listed in the table below for that option. </w:t>
        </w:r>
      </w:ins>
    </w:p>
    <w:p w14:paraId="2DAB4890" w14:textId="77777777" w:rsidR="000645B5" w:rsidRPr="003F5D1F" w:rsidRDefault="000645B5" w:rsidP="000645B5">
      <w:pPr>
        <w:pStyle w:val="Corpotesto"/>
        <w:rPr>
          <w:ins w:id="542" w:author="Fabio Buti" w:date="2017-03-22T08:37:00Z"/>
          <w:highlight w:val="cy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2805"/>
        <w:gridCol w:w="2805"/>
      </w:tblGrid>
      <w:tr w:rsidR="000645B5" w:rsidRPr="003F5D1F" w14:paraId="2D5474E3" w14:textId="77777777" w:rsidTr="006D19B8">
        <w:trPr>
          <w:ins w:id="543" w:author="Fabio Buti" w:date="2017-03-22T08:37:00Z"/>
        </w:trPr>
        <w:tc>
          <w:tcPr>
            <w:tcW w:w="1000" w:type="pct"/>
            <w:shd w:val="clear" w:color="auto" w:fill="D9D9D9"/>
          </w:tcPr>
          <w:p w14:paraId="1F0B9362" w14:textId="77777777" w:rsidR="000645B5" w:rsidRPr="003F5D1F" w:rsidRDefault="000645B5" w:rsidP="006D19B8">
            <w:pPr>
              <w:pStyle w:val="TableEntryHeader"/>
              <w:rPr>
                <w:ins w:id="544" w:author="Fabio Buti" w:date="2017-03-22T08:37:00Z"/>
                <w:highlight w:val="cyan"/>
              </w:rPr>
            </w:pPr>
            <w:ins w:id="545" w:author="Fabio Buti" w:date="2017-03-22T08:37:00Z">
              <w:r w:rsidRPr="003F5D1F">
                <w:rPr>
                  <w:highlight w:val="cyan"/>
                </w:rPr>
                <w:t>Actor Option</w:t>
              </w:r>
            </w:ins>
          </w:p>
        </w:tc>
        <w:tc>
          <w:tcPr>
            <w:tcW w:w="1000" w:type="pct"/>
            <w:shd w:val="clear" w:color="auto" w:fill="D9D9D9"/>
          </w:tcPr>
          <w:p w14:paraId="1A21CCA1" w14:textId="77777777" w:rsidR="000645B5" w:rsidRPr="003F5D1F" w:rsidRDefault="000645B5" w:rsidP="006D19B8">
            <w:pPr>
              <w:pStyle w:val="TableEntryHeader"/>
              <w:rPr>
                <w:ins w:id="546" w:author="Fabio Buti" w:date="2017-03-22T08:37:00Z"/>
                <w:highlight w:val="cyan"/>
              </w:rPr>
            </w:pPr>
            <w:ins w:id="547" w:author="Fabio Buti" w:date="2017-03-22T08:37:00Z">
              <w:r w:rsidRPr="003F5D1F">
                <w:rPr>
                  <w:highlight w:val="cyan"/>
                </w:rPr>
                <w:t>Code</w:t>
              </w:r>
            </w:ins>
          </w:p>
        </w:tc>
        <w:tc>
          <w:tcPr>
            <w:tcW w:w="1500" w:type="pct"/>
            <w:shd w:val="clear" w:color="auto" w:fill="D9D9D9"/>
          </w:tcPr>
          <w:p w14:paraId="1DB3EE8B" w14:textId="77777777" w:rsidR="000645B5" w:rsidRPr="003F5D1F" w:rsidRDefault="000645B5" w:rsidP="006D19B8">
            <w:pPr>
              <w:pStyle w:val="TableEntryHeader"/>
              <w:rPr>
                <w:ins w:id="548" w:author="Fabio Buti" w:date="2017-03-22T08:37:00Z"/>
                <w:highlight w:val="cyan"/>
              </w:rPr>
            </w:pPr>
            <w:ins w:id="549" w:author="Fabio Buti" w:date="2017-03-22T08:37:00Z">
              <w:r w:rsidRPr="003F5D1F">
                <w:rPr>
                  <w:highlight w:val="cyan"/>
                </w:rPr>
                <w:t>Returns</w:t>
              </w:r>
            </w:ins>
          </w:p>
        </w:tc>
        <w:tc>
          <w:tcPr>
            <w:tcW w:w="1500" w:type="pct"/>
            <w:shd w:val="clear" w:color="auto" w:fill="D9D9D9"/>
          </w:tcPr>
          <w:p w14:paraId="1AD30ADD" w14:textId="77777777" w:rsidR="000645B5" w:rsidRPr="003F5D1F" w:rsidRDefault="000645B5" w:rsidP="006D19B8">
            <w:pPr>
              <w:pStyle w:val="TableEntryHeader"/>
              <w:rPr>
                <w:ins w:id="550" w:author="Fabio Buti" w:date="2017-03-22T08:37:00Z"/>
                <w:highlight w:val="cyan"/>
              </w:rPr>
            </w:pPr>
            <w:ins w:id="551" w:author="Fabio Buti" w:date="2017-03-22T08:37:00Z">
              <w:r w:rsidRPr="003F5D1F">
                <w:rPr>
                  <w:highlight w:val="cyan"/>
                </w:rPr>
                <w:t>Resource (Data Element)</w:t>
              </w:r>
            </w:ins>
          </w:p>
        </w:tc>
      </w:tr>
      <w:tr w:rsidR="000645B5" w:rsidRPr="003F5D1F" w14:paraId="49164047" w14:textId="77777777" w:rsidTr="006D19B8">
        <w:trPr>
          <w:ins w:id="552" w:author="Fabio Buti" w:date="2017-03-22T08:37:00Z"/>
        </w:trPr>
        <w:tc>
          <w:tcPr>
            <w:tcW w:w="0" w:type="auto"/>
            <w:vMerge w:val="restart"/>
            <w:shd w:val="clear" w:color="auto" w:fill="auto"/>
          </w:tcPr>
          <w:p w14:paraId="1C14EF93" w14:textId="77777777" w:rsidR="000645B5" w:rsidRPr="003F5D1F" w:rsidRDefault="000645B5" w:rsidP="006D19B8">
            <w:pPr>
              <w:pStyle w:val="TableEntry"/>
              <w:rPr>
                <w:ins w:id="553" w:author="Fabio Buti" w:date="2017-03-22T08:37:00Z"/>
                <w:highlight w:val="cyan"/>
              </w:rPr>
            </w:pPr>
            <w:ins w:id="554" w:author="Fabio Buti" w:date="2017-03-22T08:37:00Z">
              <w:r w:rsidRPr="003F5D1F">
                <w:rPr>
                  <w:highlight w:val="cyan"/>
                </w:rPr>
                <w:t>Vital Signs Option</w:t>
              </w:r>
            </w:ins>
          </w:p>
        </w:tc>
        <w:tc>
          <w:tcPr>
            <w:tcW w:w="0" w:type="auto"/>
            <w:shd w:val="clear" w:color="auto" w:fill="auto"/>
          </w:tcPr>
          <w:p w14:paraId="6A379C56" w14:textId="77777777" w:rsidR="000645B5" w:rsidRPr="003F5D1F" w:rsidRDefault="000645B5" w:rsidP="006D19B8">
            <w:pPr>
              <w:pStyle w:val="TableEntry"/>
              <w:rPr>
                <w:ins w:id="555" w:author="Fabio Buti" w:date="2017-03-22T08:37:00Z"/>
                <w:highlight w:val="cyan"/>
              </w:rPr>
            </w:pPr>
            <w:ins w:id="556" w:author="Fabio Buti" w:date="2017-03-22T08:37:00Z">
              <w:r w:rsidRPr="003F5D1F">
                <w:rPr>
                  <w:highlight w:val="cyan"/>
                </w:rPr>
                <w:t>COBSCAT</w:t>
              </w:r>
            </w:ins>
          </w:p>
        </w:tc>
        <w:tc>
          <w:tcPr>
            <w:tcW w:w="0" w:type="auto"/>
            <w:shd w:val="clear" w:color="auto" w:fill="auto"/>
          </w:tcPr>
          <w:p w14:paraId="72758973" w14:textId="77777777" w:rsidR="000645B5" w:rsidRPr="003F5D1F" w:rsidRDefault="000645B5" w:rsidP="006D19B8">
            <w:pPr>
              <w:pStyle w:val="TableEntry"/>
              <w:rPr>
                <w:ins w:id="557" w:author="Fabio Buti" w:date="2017-03-22T08:37:00Z"/>
                <w:highlight w:val="cyan"/>
              </w:rPr>
            </w:pPr>
            <w:ins w:id="558" w:author="Fabio Buti" w:date="2017-03-22T08:37:00Z">
              <w:r w:rsidRPr="003F5D1F">
                <w:rPr>
                  <w:highlight w:val="cyan"/>
                </w:rPr>
                <w:t>All Vital Signs</w:t>
              </w:r>
            </w:ins>
          </w:p>
        </w:tc>
        <w:tc>
          <w:tcPr>
            <w:tcW w:w="0" w:type="auto"/>
            <w:shd w:val="clear" w:color="auto" w:fill="auto"/>
          </w:tcPr>
          <w:p w14:paraId="2226E46F" w14:textId="77777777" w:rsidR="000645B5" w:rsidRPr="003F5D1F" w:rsidRDefault="000645B5" w:rsidP="006D19B8">
            <w:pPr>
              <w:pStyle w:val="TableEntry"/>
              <w:rPr>
                <w:ins w:id="559" w:author="Fabio Buti" w:date="2017-03-22T08:37:00Z"/>
                <w:highlight w:val="cyan"/>
              </w:rPr>
            </w:pPr>
            <w:ins w:id="560" w:author="Fabio Buti" w:date="2017-03-22T08:37:00Z">
              <w:r w:rsidRPr="003F5D1F">
                <w:rPr>
                  <w:highlight w:val="cyan"/>
                </w:rPr>
                <w:t xml:space="preserve">Vital Signs Observation </w:t>
              </w:r>
            </w:ins>
          </w:p>
        </w:tc>
      </w:tr>
      <w:tr w:rsidR="000645B5" w:rsidRPr="003F5D1F" w14:paraId="0A06111E" w14:textId="77777777" w:rsidTr="006D19B8">
        <w:trPr>
          <w:ins w:id="561" w:author="Fabio Buti" w:date="2017-03-22T08:37:00Z"/>
        </w:trPr>
        <w:tc>
          <w:tcPr>
            <w:tcW w:w="0" w:type="auto"/>
            <w:vMerge/>
            <w:shd w:val="clear" w:color="auto" w:fill="auto"/>
          </w:tcPr>
          <w:p w14:paraId="75ACC858" w14:textId="77777777" w:rsidR="000645B5" w:rsidRPr="003F5D1F" w:rsidRDefault="000645B5" w:rsidP="006D19B8">
            <w:pPr>
              <w:pStyle w:val="TableEntry"/>
              <w:rPr>
                <w:ins w:id="562" w:author="Fabio Buti" w:date="2017-03-22T08:37:00Z"/>
                <w:highlight w:val="cyan"/>
              </w:rPr>
            </w:pPr>
          </w:p>
        </w:tc>
        <w:tc>
          <w:tcPr>
            <w:tcW w:w="0" w:type="auto"/>
            <w:shd w:val="clear" w:color="auto" w:fill="auto"/>
          </w:tcPr>
          <w:p w14:paraId="008ECF09" w14:textId="77777777" w:rsidR="000645B5" w:rsidRPr="003F5D1F" w:rsidRDefault="000645B5" w:rsidP="006D19B8">
            <w:pPr>
              <w:pStyle w:val="TableEntry"/>
              <w:rPr>
                <w:ins w:id="563" w:author="Fabio Buti" w:date="2017-03-22T08:37:00Z"/>
                <w:highlight w:val="cyan"/>
              </w:rPr>
            </w:pPr>
            <w:ins w:id="564" w:author="Fabio Buti" w:date="2017-03-22T08:37:00Z">
              <w:r w:rsidRPr="003F5D1F">
                <w:rPr>
                  <w:highlight w:val="cyan"/>
                </w:rPr>
                <w:t>Any Code from the Vital Signs Table below</w:t>
              </w:r>
            </w:ins>
          </w:p>
        </w:tc>
        <w:tc>
          <w:tcPr>
            <w:tcW w:w="0" w:type="auto"/>
            <w:shd w:val="clear" w:color="auto" w:fill="auto"/>
          </w:tcPr>
          <w:p w14:paraId="01A93183" w14:textId="77777777" w:rsidR="000645B5" w:rsidRPr="003F5D1F" w:rsidRDefault="000645B5" w:rsidP="006D19B8">
            <w:pPr>
              <w:pStyle w:val="TableEntry"/>
              <w:rPr>
                <w:ins w:id="565" w:author="Fabio Buti" w:date="2017-03-22T08:37:00Z"/>
                <w:highlight w:val="cyan"/>
              </w:rPr>
            </w:pPr>
            <w:ins w:id="566" w:author="Fabio Buti" w:date="2017-03-22T08:37:00Z">
              <w:r w:rsidRPr="003F5D1F">
                <w:rPr>
                  <w:highlight w:val="cyan"/>
                </w:rPr>
                <w:t>The vital sign identified by the code</w:t>
              </w:r>
            </w:ins>
          </w:p>
        </w:tc>
        <w:tc>
          <w:tcPr>
            <w:tcW w:w="0" w:type="auto"/>
            <w:shd w:val="clear" w:color="auto" w:fill="auto"/>
          </w:tcPr>
          <w:p w14:paraId="52DD2CA1" w14:textId="77777777" w:rsidR="000645B5" w:rsidRPr="003F5D1F" w:rsidRDefault="000645B5" w:rsidP="006D19B8">
            <w:pPr>
              <w:pStyle w:val="TableEntry"/>
              <w:rPr>
                <w:ins w:id="567" w:author="Fabio Buti" w:date="2017-03-22T08:37:00Z"/>
                <w:highlight w:val="cyan"/>
              </w:rPr>
            </w:pPr>
            <w:ins w:id="568" w:author="Fabio Buti" w:date="2017-03-22T08:37:00Z">
              <w:r w:rsidRPr="003F5D1F">
                <w:rPr>
                  <w:highlight w:val="cyan"/>
                </w:rPr>
                <w:t xml:space="preserve">Vital Signs Observation </w:t>
              </w:r>
            </w:ins>
          </w:p>
        </w:tc>
      </w:tr>
      <w:tr w:rsidR="000645B5" w:rsidRPr="003F5D1F" w14:paraId="721B4539" w14:textId="77777777" w:rsidTr="006D19B8">
        <w:trPr>
          <w:ins w:id="569" w:author="Fabio Buti" w:date="2017-03-22T08:37:00Z"/>
        </w:trPr>
        <w:tc>
          <w:tcPr>
            <w:tcW w:w="0" w:type="auto"/>
            <w:vMerge w:val="restart"/>
            <w:shd w:val="clear" w:color="auto" w:fill="auto"/>
          </w:tcPr>
          <w:p w14:paraId="25CB50FD" w14:textId="77777777" w:rsidR="000645B5" w:rsidRPr="003F5D1F" w:rsidRDefault="000645B5" w:rsidP="006D19B8">
            <w:pPr>
              <w:pStyle w:val="TableEntry"/>
              <w:rPr>
                <w:ins w:id="570" w:author="Fabio Buti" w:date="2017-03-22T08:37:00Z"/>
                <w:highlight w:val="cyan"/>
              </w:rPr>
            </w:pPr>
            <w:ins w:id="571" w:author="Fabio Buti" w:date="2017-03-22T08:37:00Z">
              <w:r w:rsidRPr="003F5D1F">
                <w:rPr>
                  <w:highlight w:val="cyan"/>
                </w:rPr>
                <w:t>Problems and Allergies Option</w:t>
              </w:r>
            </w:ins>
          </w:p>
        </w:tc>
        <w:tc>
          <w:tcPr>
            <w:tcW w:w="0" w:type="auto"/>
            <w:shd w:val="clear" w:color="auto" w:fill="auto"/>
          </w:tcPr>
          <w:p w14:paraId="03EED062" w14:textId="77777777" w:rsidR="000645B5" w:rsidRPr="003F5D1F" w:rsidRDefault="000645B5" w:rsidP="006D19B8">
            <w:pPr>
              <w:pStyle w:val="TableEntry"/>
              <w:rPr>
                <w:ins w:id="572" w:author="Fabio Buti" w:date="2017-03-22T08:37:00Z"/>
                <w:highlight w:val="cyan"/>
              </w:rPr>
            </w:pPr>
            <w:ins w:id="573" w:author="Fabio Buti" w:date="2017-03-22T08:37:00Z">
              <w:r w:rsidRPr="003F5D1F">
                <w:rPr>
                  <w:highlight w:val="cyan"/>
                </w:rPr>
                <w:t>MEDCCAT</w:t>
              </w:r>
            </w:ins>
          </w:p>
        </w:tc>
        <w:tc>
          <w:tcPr>
            <w:tcW w:w="0" w:type="auto"/>
            <w:shd w:val="clear" w:color="auto" w:fill="auto"/>
          </w:tcPr>
          <w:p w14:paraId="7BBCE43D" w14:textId="77777777" w:rsidR="000645B5" w:rsidRPr="003F5D1F" w:rsidRDefault="000645B5" w:rsidP="006D19B8">
            <w:pPr>
              <w:pStyle w:val="TableEntry"/>
              <w:rPr>
                <w:ins w:id="574" w:author="Fabio Buti" w:date="2017-03-22T08:37:00Z"/>
                <w:highlight w:val="cyan"/>
              </w:rPr>
            </w:pPr>
            <w:ins w:id="575" w:author="Fabio Buti" w:date="2017-03-22T08:37:00Z">
              <w:r w:rsidRPr="003F5D1F">
                <w:rPr>
                  <w:highlight w:val="cyan"/>
                </w:rPr>
                <w:t>All problem entries</w:t>
              </w:r>
            </w:ins>
          </w:p>
        </w:tc>
        <w:tc>
          <w:tcPr>
            <w:tcW w:w="0" w:type="auto"/>
            <w:shd w:val="clear" w:color="auto" w:fill="auto"/>
          </w:tcPr>
          <w:p w14:paraId="188CF18C" w14:textId="77777777" w:rsidR="000645B5" w:rsidRPr="003F5D1F" w:rsidRDefault="000645B5" w:rsidP="006D19B8">
            <w:pPr>
              <w:pStyle w:val="TableEntry"/>
              <w:rPr>
                <w:ins w:id="576" w:author="Fabio Buti" w:date="2017-03-22T08:37:00Z"/>
                <w:highlight w:val="cyan"/>
              </w:rPr>
            </w:pPr>
            <w:ins w:id="577" w:author="Fabio Buti" w:date="2017-03-22T08:37:00Z">
              <w:r w:rsidRPr="003F5D1F">
                <w:rPr>
                  <w:highlight w:val="cyan"/>
                </w:rPr>
                <w:t xml:space="preserve">Problem Entry </w:t>
              </w:r>
            </w:ins>
          </w:p>
        </w:tc>
      </w:tr>
      <w:tr w:rsidR="000645B5" w:rsidRPr="003F5D1F" w14:paraId="05EC2BC2" w14:textId="77777777" w:rsidTr="006D19B8">
        <w:trPr>
          <w:ins w:id="578" w:author="Fabio Buti" w:date="2017-03-22T08:37:00Z"/>
        </w:trPr>
        <w:tc>
          <w:tcPr>
            <w:tcW w:w="0" w:type="auto"/>
            <w:vMerge/>
            <w:shd w:val="clear" w:color="auto" w:fill="auto"/>
          </w:tcPr>
          <w:p w14:paraId="1B3B92D8" w14:textId="77777777" w:rsidR="000645B5" w:rsidRPr="003F5D1F" w:rsidRDefault="000645B5" w:rsidP="006D19B8">
            <w:pPr>
              <w:pStyle w:val="TableEntry"/>
              <w:rPr>
                <w:ins w:id="579" w:author="Fabio Buti" w:date="2017-03-22T08:37:00Z"/>
                <w:highlight w:val="cyan"/>
              </w:rPr>
            </w:pPr>
          </w:p>
        </w:tc>
        <w:tc>
          <w:tcPr>
            <w:tcW w:w="0" w:type="auto"/>
            <w:shd w:val="clear" w:color="auto" w:fill="auto"/>
          </w:tcPr>
          <w:p w14:paraId="577D3B1D" w14:textId="77777777" w:rsidR="000645B5" w:rsidRPr="003F5D1F" w:rsidRDefault="000645B5" w:rsidP="006D19B8">
            <w:pPr>
              <w:pStyle w:val="TableEntry"/>
              <w:rPr>
                <w:ins w:id="580" w:author="Fabio Buti" w:date="2017-03-22T08:37:00Z"/>
                <w:highlight w:val="cyan"/>
              </w:rPr>
            </w:pPr>
            <w:ins w:id="581" w:author="Fabio Buti" w:date="2017-03-22T08:37:00Z">
              <w:r w:rsidRPr="003F5D1F">
                <w:rPr>
                  <w:highlight w:val="cyan"/>
                </w:rPr>
                <w:t>CONDLIST</w:t>
              </w:r>
            </w:ins>
          </w:p>
        </w:tc>
        <w:tc>
          <w:tcPr>
            <w:tcW w:w="0" w:type="auto"/>
            <w:shd w:val="clear" w:color="auto" w:fill="auto"/>
          </w:tcPr>
          <w:p w14:paraId="7A51AEC8" w14:textId="77777777" w:rsidR="000645B5" w:rsidRPr="003F5D1F" w:rsidRDefault="000645B5" w:rsidP="006D19B8">
            <w:pPr>
              <w:pStyle w:val="TableEntry"/>
              <w:rPr>
                <w:ins w:id="582" w:author="Fabio Buti" w:date="2017-03-22T08:37:00Z"/>
                <w:highlight w:val="cyan"/>
              </w:rPr>
            </w:pPr>
            <w:ins w:id="583" w:author="Fabio Buti" w:date="2017-03-22T08:37:00Z">
              <w:r w:rsidRPr="003F5D1F">
                <w:rPr>
                  <w:highlight w:val="cyan"/>
                </w:rPr>
                <w:t>All Concern Entries</w:t>
              </w:r>
            </w:ins>
          </w:p>
        </w:tc>
        <w:tc>
          <w:tcPr>
            <w:tcW w:w="0" w:type="auto"/>
            <w:shd w:val="clear" w:color="auto" w:fill="auto"/>
          </w:tcPr>
          <w:p w14:paraId="2AAB3A66" w14:textId="77777777" w:rsidR="000645B5" w:rsidRPr="003F5D1F" w:rsidRDefault="000645B5" w:rsidP="006D19B8">
            <w:pPr>
              <w:pStyle w:val="TableEntry"/>
              <w:rPr>
                <w:ins w:id="584" w:author="Fabio Buti" w:date="2017-03-22T08:37:00Z"/>
                <w:highlight w:val="cyan"/>
              </w:rPr>
            </w:pPr>
            <w:ins w:id="585" w:author="Fabio Buti" w:date="2017-03-22T08:37:00Z">
              <w:r w:rsidRPr="003F5D1F">
                <w:rPr>
                  <w:highlight w:val="cyan"/>
                </w:rPr>
                <w:t xml:space="preserve">Concern Entry </w:t>
              </w:r>
            </w:ins>
          </w:p>
        </w:tc>
      </w:tr>
      <w:tr w:rsidR="000645B5" w:rsidRPr="003F5D1F" w14:paraId="67CB366C" w14:textId="77777777" w:rsidTr="006D19B8">
        <w:trPr>
          <w:ins w:id="586" w:author="Fabio Buti" w:date="2017-03-22T08:37:00Z"/>
        </w:trPr>
        <w:tc>
          <w:tcPr>
            <w:tcW w:w="0" w:type="auto"/>
            <w:vMerge/>
            <w:shd w:val="clear" w:color="auto" w:fill="auto"/>
          </w:tcPr>
          <w:p w14:paraId="505756A4" w14:textId="77777777" w:rsidR="000645B5" w:rsidRPr="003F5D1F" w:rsidRDefault="000645B5" w:rsidP="006D19B8">
            <w:pPr>
              <w:pStyle w:val="TableEntry"/>
              <w:rPr>
                <w:ins w:id="587" w:author="Fabio Buti" w:date="2017-03-22T08:37:00Z"/>
                <w:highlight w:val="cyan"/>
              </w:rPr>
            </w:pPr>
          </w:p>
        </w:tc>
        <w:tc>
          <w:tcPr>
            <w:tcW w:w="0" w:type="auto"/>
            <w:shd w:val="clear" w:color="auto" w:fill="auto"/>
          </w:tcPr>
          <w:p w14:paraId="41A3AF04" w14:textId="77777777" w:rsidR="000645B5" w:rsidRPr="003F5D1F" w:rsidRDefault="000645B5" w:rsidP="006D19B8">
            <w:pPr>
              <w:pStyle w:val="TableEntry"/>
              <w:rPr>
                <w:ins w:id="588" w:author="Fabio Buti" w:date="2017-03-22T08:37:00Z"/>
                <w:highlight w:val="cyan"/>
              </w:rPr>
            </w:pPr>
            <w:ins w:id="589" w:author="Fabio Buti" w:date="2017-03-22T08:37:00Z">
              <w:r w:rsidRPr="003F5D1F">
                <w:rPr>
                  <w:highlight w:val="cyan"/>
                </w:rPr>
                <w:t>PROBLIST</w:t>
              </w:r>
            </w:ins>
          </w:p>
        </w:tc>
        <w:tc>
          <w:tcPr>
            <w:tcW w:w="0" w:type="auto"/>
            <w:shd w:val="clear" w:color="auto" w:fill="auto"/>
          </w:tcPr>
          <w:p w14:paraId="3F7DF356" w14:textId="77777777" w:rsidR="000645B5" w:rsidRPr="003F5D1F" w:rsidRDefault="000645B5" w:rsidP="006D19B8">
            <w:pPr>
              <w:pStyle w:val="TableEntry"/>
              <w:rPr>
                <w:ins w:id="590" w:author="Fabio Buti" w:date="2017-03-22T08:37:00Z"/>
                <w:highlight w:val="cyan"/>
              </w:rPr>
            </w:pPr>
            <w:ins w:id="591" w:author="Fabio Buti" w:date="2017-03-22T08:37:00Z">
              <w:r w:rsidRPr="003F5D1F">
                <w:rPr>
                  <w:highlight w:val="cyan"/>
                </w:rPr>
                <w:t>All Problem Concerns</w:t>
              </w:r>
            </w:ins>
          </w:p>
        </w:tc>
        <w:tc>
          <w:tcPr>
            <w:tcW w:w="0" w:type="auto"/>
            <w:shd w:val="clear" w:color="auto" w:fill="auto"/>
          </w:tcPr>
          <w:p w14:paraId="5DECFDA3" w14:textId="77777777" w:rsidR="000645B5" w:rsidRPr="003F5D1F" w:rsidRDefault="000645B5" w:rsidP="006D19B8">
            <w:pPr>
              <w:pStyle w:val="TableEntry"/>
              <w:rPr>
                <w:ins w:id="592" w:author="Fabio Buti" w:date="2017-03-22T08:37:00Z"/>
                <w:highlight w:val="cyan"/>
              </w:rPr>
            </w:pPr>
            <w:ins w:id="593" w:author="Fabio Buti" w:date="2017-03-22T08:37:00Z">
              <w:r w:rsidRPr="003F5D1F">
                <w:rPr>
                  <w:highlight w:val="cyan"/>
                </w:rPr>
                <w:t xml:space="preserve">Problem Concern </w:t>
              </w:r>
            </w:ins>
          </w:p>
        </w:tc>
      </w:tr>
      <w:tr w:rsidR="000645B5" w:rsidRPr="003F5D1F" w14:paraId="49C6C4F2" w14:textId="77777777" w:rsidTr="006D19B8">
        <w:trPr>
          <w:ins w:id="594" w:author="Fabio Buti" w:date="2017-03-22T08:37:00Z"/>
        </w:trPr>
        <w:tc>
          <w:tcPr>
            <w:tcW w:w="0" w:type="auto"/>
            <w:vMerge/>
            <w:shd w:val="clear" w:color="auto" w:fill="auto"/>
          </w:tcPr>
          <w:p w14:paraId="79F3AFC3" w14:textId="77777777" w:rsidR="000645B5" w:rsidRPr="003F5D1F" w:rsidRDefault="000645B5" w:rsidP="006D19B8">
            <w:pPr>
              <w:pStyle w:val="TableEntry"/>
              <w:rPr>
                <w:ins w:id="595" w:author="Fabio Buti" w:date="2017-03-22T08:37:00Z"/>
                <w:highlight w:val="cyan"/>
              </w:rPr>
            </w:pPr>
          </w:p>
        </w:tc>
        <w:tc>
          <w:tcPr>
            <w:tcW w:w="0" w:type="auto"/>
            <w:shd w:val="clear" w:color="auto" w:fill="auto"/>
          </w:tcPr>
          <w:p w14:paraId="14AAC693" w14:textId="77777777" w:rsidR="000645B5" w:rsidRPr="003F5D1F" w:rsidRDefault="000645B5" w:rsidP="006D19B8">
            <w:pPr>
              <w:pStyle w:val="TableEntry"/>
              <w:rPr>
                <w:ins w:id="596" w:author="Fabio Buti" w:date="2017-03-22T08:37:00Z"/>
                <w:highlight w:val="cyan"/>
              </w:rPr>
            </w:pPr>
            <w:ins w:id="597" w:author="Fabio Buti" w:date="2017-03-22T08:37:00Z">
              <w:r w:rsidRPr="003F5D1F">
                <w:rPr>
                  <w:highlight w:val="cyan"/>
                </w:rPr>
                <w:t>INTOLIST</w:t>
              </w:r>
            </w:ins>
          </w:p>
        </w:tc>
        <w:tc>
          <w:tcPr>
            <w:tcW w:w="0" w:type="auto"/>
            <w:shd w:val="clear" w:color="auto" w:fill="auto"/>
          </w:tcPr>
          <w:p w14:paraId="7690BD41" w14:textId="77777777" w:rsidR="000645B5" w:rsidRPr="003F5D1F" w:rsidRDefault="000645B5" w:rsidP="006D19B8">
            <w:pPr>
              <w:pStyle w:val="TableEntry"/>
              <w:rPr>
                <w:ins w:id="598" w:author="Fabio Buti" w:date="2017-03-22T08:37:00Z"/>
                <w:highlight w:val="cyan"/>
              </w:rPr>
            </w:pPr>
            <w:ins w:id="599" w:author="Fabio Buti" w:date="2017-03-22T08:37:00Z">
              <w:r w:rsidRPr="003F5D1F">
                <w:rPr>
                  <w:highlight w:val="cyan"/>
                </w:rPr>
                <w:t>All Allergy Concerns</w:t>
              </w:r>
            </w:ins>
          </w:p>
        </w:tc>
        <w:tc>
          <w:tcPr>
            <w:tcW w:w="0" w:type="auto"/>
            <w:shd w:val="clear" w:color="auto" w:fill="auto"/>
          </w:tcPr>
          <w:p w14:paraId="29B96E3C" w14:textId="77777777" w:rsidR="000645B5" w:rsidRPr="003F5D1F" w:rsidRDefault="000645B5" w:rsidP="006D19B8">
            <w:pPr>
              <w:pStyle w:val="TableEntry"/>
              <w:rPr>
                <w:ins w:id="600" w:author="Fabio Buti" w:date="2017-03-22T08:37:00Z"/>
                <w:highlight w:val="cyan"/>
              </w:rPr>
            </w:pPr>
            <w:ins w:id="601" w:author="Fabio Buti" w:date="2017-03-22T08:37:00Z">
              <w:r w:rsidRPr="003F5D1F">
                <w:rPr>
                  <w:highlight w:val="cyan"/>
                </w:rPr>
                <w:t xml:space="preserve">Allergy and Intolerance Concern </w:t>
              </w:r>
            </w:ins>
          </w:p>
        </w:tc>
      </w:tr>
      <w:tr w:rsidR="000645B5" w:rsidRPr="003F5D1F" w14:paraId="02DFB7C4" w14:textId="77777777" w:rsidTr="006D19B8">
        <w:trPr>
          <w:ins w:id="602" w:author="Fabio Buti" w:date="2017-03-22T08:37:00Z"/>
        </w:trPr>
        <w:tc>
          <w:tcPr>
            <w:tcW w:w="0" w:type="auto"/>
            <w:vMerge/>
            <w:shd w:val="clear" w:color="auto" w:fill="auto"/>
          </w:tcPr>
          <w:p w14:paraId="697E46E3" w14:textId="77777777" w:rsidR="000645B5" w:rsidRPr="003F5D1F" w:rsidRDefault="000645B5" w:rsidP="006D19B8">
            <w:pPr>
              <w:pStyle w:val="TableEntry"/>
              <w:rPr>
                <w:ins w:id="603" w:author="Fabio Buti" w:date="2017-03-22T08:37:00Z"/>
                <w:highlight w:val="cyan"/>
              </w:rPr>
            </w:pPr>
          </w:p>
        </w:tc>
        <w:tc>
          <w:tcPr>
            <w:tcW w:w="0" w:type="auto"/>
            <w:shd w:val="clear" w:color="auto" w:fill="auto"/>
          </w:tcPr>
          <w:p w14:paraId="2C725D8A" w14:textId="77777777" w:rsidR="000645B5" w:rsidRPr="003F5D1F" w:rsidRDefault="000645B5" w:rsidP="006D19B8">
            <w:pPr>
              <w:pStyle w:val="TableEntry"/>
              <w:rPr>
                <w:ins w:id="604" w:author="Fabio Buti" w:date="2017-03-22T08:37:00Z"/>
                <w:highlight w:val="cyan"/>
              </w:rPr>
            </w:pPr>
            <w:ins w:id="605" w:author="Fabio Buti" w:date="2017-03-22T08:37:00Z">
              <w:r w:rsidRPr="003F5D1F">
                <w:rPr>
                  <w:highlight w:val="cyan"/>
                </w:rPr>
                <w:t>RISKLIST</w:t>
              </w:r>
            </w:ins>
          </w:p>
        </w:tc>
        <w:tc>
          <w:tcPr>
            <w:tcW w:w="0" w:type="auto"/>
            <w:shd w:val="clear" w:color="auto" w:fill="auto"/>
          </w:tcPr>
          <w:p w14:paraId="3A7B4043" w14:textId="77777777" w:rsidR="000645B5" w:rsidRPr="003F5D1F" w:rsidRDefault="000645B5" w:rsidP="006D19B8">
            <w:pPr>
              <w:pStyle w:val="TableEntry"/>
              <w:rPr>
                <w:ins w:id="606" w:author="Fabio Buti" w:date="2017-03-22T08:37:00Z"/>
                <w:highlight w:val="cyan"/>
              </w:rPr>
            </w:pPr>
            <w:ins w:id="607" w:author="Fabio Buti" w:date="2017-03-22T08:37:00Z">
              <w:r w:rsidRPr="003F5D1F">
                <w:rPr>
                  <w:highlight w:val="cyan"/>
                </w:rPr>
                <w:t>All Risks</w:t>
              </w:r>
            </w:ins>
          </w:p>
        </w:tc>
        <w:tc>
          <w:tcPr>
            <w:tcW w:w="0" w:type="auto"/>
            <w:shd w:val="clear" w:color="auto" w:fill="auto"/>
          </w:tcPr>
          <w:p w14:paraId="255D2EF8" w14:textId="77777777" w:rsidR="000645B5" w:rsidRPr="003F5D1F" w:rsidRDefault="000645B5" w:rsidP="006D19B8">
            <w:pPr>
              <w:pStyle w:val="TableEntry"/>
              <w:rPr>
                <w:ins w:id="608" w:author="Fabio Buti" w:date="2017-03-22T08:37:00Z"/>
                <w:highlight w:val="cyan"/>
              </w:rPr>
            </w:pPr>
            <w:ins w:id="609" w:author="Fabio Buti" w:date="2017-03-22T08:37:00Z">
              <w:r w:rsidRPr="003F5D1F">
                <w:rPr>
                  <w:highlight w:val="cyan"/>
                </w:rPr>
                <w:t xml:space="preserve">Concern Entry </w:t>
              </w:r>
            </w:ins>
          </w:p>
        </w:tc>
      </w:tr>
      <w:tr w:rsidR="000645B5" w:rsidRPr="003F5D1F" w14:paraId="6D540369" w14:textId="77777777" w:rsidTr="006D19B8">
        <w:trPr>
          <w:ins w:id="610" w:author="Fabio Buti" w:date="2017-03-22T08:37:00Z"/>
        </w:trPr>
        <w:tc>
          <w:tcPr>
            <w:tcW w:w="0" w:type="auto"/>
            <w:vMerge w:val="restart"/>
            <w:shd w:val="clear" w:color="auto" w:fill="auto"/>
          </w:tcPr>
          <w:p w14:paraId="5B997B3F" w14:textId="77777777" w:rsidR="000645B5" w:rsidRPr="003F5D1F" w:rsidRDefault="000645B5" w:rsidP="006D19B8">
            <w:pPr>
              <w:pStyle w:val="TableEntry"/>
              <w:rPr>
                <w:ins w:id="611" w:author="Fabio Buti" w:date="2017-03-22T08:37:00Z"/>
                <w:highlight w:val="cyan"/>
              </w:rPr>
            </w:pPr>
            <w:ins w:id="612" w:author="Fabio Buti" w:date="2017-03-22T08:37:00Z">
              <w:r w:rsidRPr="003F5D1F">
                <w:rPr>
                  <w:highlight w:val="cyan"/>
                </w:rPr>
                <w:t>Diagnostic Results Option</w:t>
              </w:r>
            </w:ins>
          </w:p>
        </w:tc>
        <w:tc>
          <w:tcPr>
            <w:tcW w:w="0" w:type="auto"/>
            <w:shd w:val="clear" w:color="auto" w:fill="auto"/>
          </w:tcPr>
          <w:p w14:paraId="2A19FDB3" w14:textId="77777777" w:rsidR="000645B5" w:rsidRPr="003F5D1F" w:rsidRDefault="000645B5" w:rsidP="006D19B8">
            <w:pPr>
              <w:pStyle w:val="TableEntry"/>
              <w:rPr>
                <w:ins w:id="613" w:author="Fabio Buti" w:date="2017-03-22T08:37:00Z"/>
                <w:highlight w:val="cyan"/>
              </w:rPr>
            </w:pPr>
            <w:ins w:id="614" w:author="Fabio Buti" w:date="2017-03-22T08:37:00Z">
              <w:r w:rsidRPr="003F5D1F">
                <w:rPr>
                  <w:highlight w:val="cyan"/>
                </w:rPr>
                <w:t>LABCAT</w:t>
              </w:r>
            </w:ins>
          </w:p>
        </w:tc>
        <w:tc>
          <w:tcPr>
            <w:tcW w:w="0" w:type="auto"/>
            <w:shd w:val="clear" w:color="auto" w:fill="auto"/>
          </w:tcPr>
          <w:p w14:paraId="42269664" w14:textId="77777777" w:rsidR="000645B5" w:rsidRPr="003F5D1F" w:rsidRDefault="000645B5" w:rsidP="006D19B8">
            <w:pPr>
              <w:pStyle w:val="TableEntry"/>
              <w:rPr>
                <w:ins w:id="615" w:author="Fabio Buti" w:date="2017-03-22T08:37:00Z"/>
                <w:highlight w:val="cyan"/>
              </w:rPr>
            </w:pPr>
            <w:ins w:id="616" w:author="Fabio Buti" w:date="2017-03-22T08:37:00Z">
              <w:r w:rsidRPr="003F5D1F">
                <w:rPr>
                  <w:highlight w:val="cyan"/>
                </w:rPr>
                <w:t>All Lab Results</w:t>
              </w:r>
            </w:ins>
          </w:p>
        </w:tc>
        <w:tc>
          <w:tcPr>
            <w:tcW w:w="0" w:type="auto"/>
            <w:shd w:val="clear" w:color="auto" w:fill="auto"/>
          </w:tcPr>
          <w:p w14:paraId="5D64566A" w14:textId="77777777" w:rsidR="000645B5" w:rsidRPr="003F5D1F" w:rsidRDefault="000645B5" w:rsidP="006D19B8">
            <w:pPr>
              <w:pStyle w:val="TableEntry"/>
              <w:rPr>
                <w:ins w:id="617" w:author="Fabio Buti" w:date="2017-03-22T08:37:00Z"/>
                <w:highlight w:val="cyan"/>
              </w:rPr>
            </w:pPr>
            <w:ins w:id="618" w:author="Fabio Buti" w:date="2017-03-22T08:37:00Z">
              <w:r w:rsidRPr="003F5D1F">
                <w:rPr>
                  <w:highlight w:val="cyan"/>
                </w:rPr>
                <w:t xml:space="preserve">Simple Observations </w:t>
              </w:r>
            </w:ins>
          </w:p>
        </w:tc>
      </w:tr>
      <w:tr w:rsidR="000645B5" w:rsidRPr="003F5D1F" w14:paraId="3D140548" w14:textId="77777777" w:rsidTr="006D19B8">
        <w:trPr>
          <w:ins w:id="619" w:author="Fabio Buti" w:date="2017-03-22T08:37:00Z"/>
        </w:trPr>
        <w:tc>
          <w:tcPr>
            <w:tcW w:w="0" w:type="auto"/>
            <w:vMerge/>
            <w:shd w:val="clear" w:color="auto" w:fill="auto"/>
          </w:tcPr>
          <w:p w14:paraId="4B13CA5B" w14:textId="77777777" w:rsidR="000645B5" w:rsidRPr="003F5D1F" w:rsidRDefault="000645B5" w:rsidP="006D19B8">
            <w:pPr>
              <w:pStyle w:val="TableEntry"/>
              <w:rPr>
                <w:ins w:id="620" w:author="Fabio Buti" w:date="2017-03-22T08:37:00Z"/>
                <w:highlight w:val="cyan"/>
              </w:rPr>
            </w:pPr>
          </w:p>
        </w:tc>
        <w:tc>
          <w:tcPr>
            <w:tcW w:w="0" w:type="auto"/>
            <w:shd w:val="clear" w:color="auto" w:fill="auto"/>
          </w:tcPr>
          <w:p w14:paraId="5146DE99" w14:textId="77777777" w:rsidR="000645B5" w:rsidRPr="003F5D1F" w:rsidRDefault="000645B5" w:rsidP="006D19B8">
            <w:pPr>
              <w:pStyle w:val="TableEntry"/>
              <w:rPr>
                <w:ins w:id="621" w:author="Fabio Buti" w:date="2017-03-22T08:37:00Z"/>
                <w:highlight w:val="cyan"/>
              </w:rPr>
            </w:pPr>
            <w:ins w:id="622" w:author="Fabio Buti" w:date="2017-03-22T08:37:00Z">
              <w:r w:rsidRPr="003F5D1F">
                <w:rPr>
                  <w:highlight w:val="cyan"/>
                </w:rPr>
                <w:t>DICAT</w:t>
              </w:r>
            </w:ins>
          </w:p>
        </w:tc>
        <w:tc>
          <w:tcPr>
            <w:tcW w:w="0" w:type="auto"/>
            <w:shd w:val="clear" w:color="auto" w:fill="auto"/>
          </w:tcPr>
          <w:p w14:paraId="26D66FBF" w14:textId="77777777" w:rsidR="000645B5" w:rsidRPr="003F5D1F" w:rsidRDefault="000645B5" w:rsidP="006D19B8">
            <w:pPr>
              <w:pStyle w:val="TableEntry"/>
              <w:rPr>
                <w:ins w:id="623" w:author="Fabio Buti" w:date="2017-03-22T08:37:00Z"/>
                <w:highlight w:val="cyan"/>
              </w:rPr>
            </w:pPr>
            <w:ins w:id="624" w:author="Fabio Buti" w:date="2017-03-22T08:37:00Z">
              <w:r w:rsidRPr="003F5D1F">
                <w:rPr>
                  <w:highlight w:val="cyan"/>
                </w:rPr>
                <w:t>All Imaging Results</w:t>
              </w:r>
            </w:ins>
          </w:p>
        </w:tc>
        <w:tc>
          <w:tcPr>
            <w:tcW w:w="0" w:type="auto"/>
            <w:shd w:val="clear" w:color="auto" w:fill="auto"/>
          </w:tcPr>
          <w:p w14:paraId="0B89B5E7" w14:textId="77777777" w:rsidR="000645B5" w:rsidRPr="003F5D1F" w:rsidRDefault="000645B5" w:rsidP="006D19B8">
            <w:pPr>
              <w:pStyle w:val="TableEntry"/>
              <w:rPr>
                <w:ins w:id="625" w:author="Fabio Buti" w:date="2017-03-22T08:37:00Z"/>
                <w:highlight w:val="cyan"/>
              </w:rPr>
            </w:pPr>
            <w:ins w:id="626" w:author="Fabio Buti" w:date="2017-03-22T08:37:00Z">
              <w:r w:rsidRPr="003F5D1F">
                <w:rPr>
                  <w:highlight w:val="cyan"/>
                </w:rPr>
                <w:t xml:space="preserve">Simple Observations </w:t>
              </w:r>
            </w:ins>
          </w:p>
        </w:tc>
      </w:tr>
      <w:tr w:rsidR="000645B5" w:rsidRPr="003F5D1F" w14:paraId="4E344BC0" w14:textId="77777777" w:rsidTr="006D19B8">
        <w:trPr>
          <w:ins w:id="627" w:author="Fabio Buti" w:date="2017-03-22T08:37:00Z"/>
        </w:trPr>
        <w:tc>
          <w:tcPr>
            <w:tcW w:w="0" w:type="auto"/>
            <w:vMerge w:val="restart"/>
            <w:shd w:val="clear" w:color="auto" w:fill="auto"/>
          </w:tcPr>
          <w:p w14:paraId="441B74FF" w14:textId="77777777" w:rsidR="000645B5" w:rsidRPr="003F5D1F" w:rsidRDefault="000645B5" w:rsidP="006D19B8">
            <w:pPr>
              <w:pStyle w:val="TableEntry"/>
              <w:rPr>
                <w:ins w:id="628" w:author="Fabio Buti" w:date="2017-03-22T08:37:00Z"/>
                <w:highlight w:val="cyan"/>
              </w:rPr>
            </w:pPr>
            <w:ins w:id="629" w:author="Fabio Buti" w:date="2017-03-22T08:37:00Z">
              <w:r w:rsidRPr="003F5D1F">
                <w:rPr>
                  <w:highlight w:val="cyan"/>
                </w:rPr>
                <w:t>Medications Option</w:t>
              </w:r>
            </w:ins>
          </w:p>
        </w:tc>
        <w:tc>
          <w:tcPr>
            <w:tcW w:w="0" w:type="auto"/>
            <w:shd w:val="clear" w:color="auto" w:fill="auto"/>
          </w:tcPr>
          <w:p w14:paraId="6C642C4E" w14:textId="77777777" w:rsidR="000645B5" w:rsidRPr="003F5D1F" w:rsidRDefault="000645B5" w:rsidP="006D19B8">
            <w:pPr>
              <w:pStyle w:val="TableEntry"/>
              <w:rPr>
                <w:ins w:id="630" w:author="Fabio Buti" w:date="2017-03-22T08:37:00Z"/>
                <w:highlight w:val="cyan"/>
              </w:rPr>
            </w:pPr>
            <w:ins w:id="631" w:author="Fabio Buti" w:date="2017-03-22T08:37:00Z">
              <w:r w:rsidRPr="003F5D1F">
                <w:rPr>
                  <w:highlight w:val="cyan"/>
                </w:rPr>
                <w:t>RXCAT</w:t>
              </w:r>
            </w:ins>
          </w:p>
        </w:tc>
        <w:tc>
          <w:tcPr>
            <w:tcW w:w="0" w:type="auto"/>
            <w:shd w:val="clear" w:color="auto" w:fill="auto"/>
          </w:tcPr>
          <w:p w14:paraId="5A04AC16" w14:textId="77777777" w:rsidR="000645B5" w:rsidRPr="003F5D1F" w:rsidRDefault="000645B5" w:rsidP="006D19B8">
            <w:pPr>
              <w:pStyle w:val="TableEntry"/>
              <w:rPr>
                <w:ins w:id="632" w:author="Fabio Buti" w:date="2017-03-22T08:37:00Z"/>
                <w:highlight w:val="cyan"/>
              </w:rPr>
            </w:pPr>
            <w:ins w:id="633" w:author="Fabio Buti" w:date="2017-03-22T08:37:00Z">
              <w:r w:rsidRPr="003F5D1F">
                <w:rPr>
                  <w:highlight w:val="cyan"/>
                </w:rPr>
                <w:t>All Medications</w:t>
              </w:r>
            </w:ins>
          </w:p>
        </w:tc>
        <w:tc>
          <w:tcPr>
            <w:tcW w:w="0" w:type="auto"/>
            <w:shd w:val="clear" w:color="auto" w:fill="auto"/>
          </w:tcPr>
          <w:p w14:paraId="004ABCA9" w14:textId="77777777" w:rsidR="000645B5" w:rsidRPr="003F5D1F" w:rsidRDefault="000645B5" w:rsidP="006D19B8">
            <w:pPr>
              <w:pStyle w:val="TableEntry"/>
              <w:rPr>
                <w:ins w:id="634" w:author="Fabio Buti" w:date="2017-03-22T08:37:00Z"/>
                <w:highlight w:val="cyan"/>
              </w:rPr>
            </w:pPr>
            <w:ins w:id="635" w:author="Fabio Buti" w:date="2017-03-22T08:37:00Z">
              <w:r w:rsidRPr="003F5D1F">
                <w:rPr>
                  <w:highlight w:val="cyan"/>
                </w:rPr>
                <w:t xml:space="preserve">Medications </w:t>
              </w:r>
            </w:ins>
          </w:p>
        </w:tc>
      </w:tr>
      <w:tr w:rsidR="000645B5" w:rsidRPr="003F5D1F" w14:paraId="3E83C446" w14:textId="77777777" w:rsidTr="006D19B8">
        <w:trPr>
          <w:ins w:id="636" w:author="Fabio Buti" w:date="2017-03-22T08:37:00Z"/>
        </w:trPr>
        <w:tc>
          <w:tcPr>
            <w:tcW w:w="0" w:type="auto"/>
            <w:vMerge/>
            <w:shd w:val="clear" w:color="auto" w:fill="auto"/>
          </w:tcPr>
          <w:p w14:paraId="474AF2F9" w14:textId="77777777" w:rsidR="000645B5" w:rsidRPr="003F5D1F" w:rsidRDefault="000645B5" w:rsidP="006D19B8">
            <w:pPr>
              <w:pStyle w:val="TableEntry"/>
              <w:rPr>
                <w:ins w:id="637" w:author="Fabio Buti" w:date="2017-03-22T08:37:00Z"/>
                <w:highlight w:val="cyan"/>
              </w:rPr>
            </w:pPr>
          </w:p>
        </w:tc>
        <w:tc>
          <w:tcPr>
            <w:tcW w:w="0" w:type="auto"/>
            <w:shd w:val="clear" w:color="auto" w:fill="auto"/>
          </w:tcPr>
          <w:p w14:paraId="215803BD" w14:textId="77777777" w:rsidR="000645B5" w:rsidRPr="003F5D1F" w:rsidRDefault="000645B5" w:rsidP="006D19B8">
            <w:pPr>
              <w:pStyle w:val="TableEntry"/>
              <w:rPr>
                <w:ins w:id="638" w:author="Fabio Buti" w:date="2017-03-22T08:37:00Z"/>
                <w:highlight w:val="cyan"/>
              </w:rPr>
            </w:pPr>
            <w:ins w:id="639" w:author="Fabio Buti" w:date="2017-03-22T08:37:00Z">
              <w:r w:rsidRPr="003F5D1F">
                <w:rPr>
                  <w:highlight w:val="cyan"/>
                </w:rPr>
                <w:t>MEDLIST</w:t>
              </w:r>
            </w:ins>
          </w:p>
        </w:tc>
        <w:tc>
          <w:tcPr>
            <w:tcW w:w="0" w:type="auto"/>
            <w:shd w:val="clear" w:color="auto" w:fill="auto"/>
          </w:tcPr>
          <w:p w14:paraId="489435DD" w14:textId="77777777" w:rsidR="000645B5" w:rsidRPr="003F5D1F" w:rsidRDefault="000645B5" w:rsidP="006D19B8">
            <w:pPr>
              <w:pStyle w:val="TableEntry"/>
              <w:rPr>
                <w:ins w:id="640" w:author="Fabio Buti" w:date="2017-03-22T08:37:00Z"/>
                <w:highlight w:val="cyan"/>
              </w:rPr>
            </w:pPr>
            <w:ins w:id="641" w:author="Fabio Buti" w:date="2017-03-22T08:37:00Z">
              <w:r w:rsidRPr="003F5D1F">
                <w:rPr>
                  <w:highlight w:val="cyan"/>
                </w:rPr>
                <w:t>All Medications</w:t>
              </w:r>
            </w:ins>
          </w:p>
        </w:tc>
        <w:tc>
          <w:tcPr>
            <w:tcW w:w="0" w:type="auto"/>
            <w:shd w:val="clear" w:color="auto" w:fill="auto"/>
          </w:tcPr>
          <w:p w14:paraId="78E32EB5" w14:textId="77777777" w:rsidR="000645B5" w:rsidRPr="003F5D1F" w:rsidRDefault="000645B5" w:rsidP="006D19B8">
            <w:pPr>
              <w:pStyle w:val="TableEntry"/>
              <w:rPr>
                <w:ins w:id="642" w:author="Fabio Buti" w:date="2017-03-22T08:37:00Z"/>
                <w:highlight w:val="cyan"/>
              </w:rPr>
            </w:pPr>
            <w:ins w:id="643" w:author="Fabio Buti" w:date="2017-03-22T08:37:00Z">
              <w:r w:rsidRPr="003F5D1F">
                <w:rPr>
                  <w:highlight w:val="cyan"/>
                </w:rPr>
                <w:t xml:space="preserve">Medications </w:t>
              </w:r>
            </w:ins>
          </w:p>
        </w:tc>
      </w:tr>
      <w:tr w:rsidR="000645B5" w:rsidRPr="003F5D1F" w14:paraId="786A3545" w14:textId="77777777" w:rsidTr="006D19B8">
        <w:trPr>
          <w:ins w:id="644" w:author="Fabio Buti" w:date="2017-03-22T08:37:00Z"/>
        </w:trPr>
        <w:tc>
          <w:tcPr>
            <w:tcW w:w="0" w:type="auto"/>
            <w:vMerge/>
            <w:shd w:val="clear" w:color="auto" w:fill="auto"/>
          </w:tcPr>
          <w:p w14:paraId="600D8845" w14:textId="77777777" w:rsidR="000645B5" w:rsidRPr="003F5D1F" w:rsidRDefault="000645B5" w:rsidP="006D19B8">
            <w:pPr>
              <w:pStyle w:val="TableEntry"/>
              <w:rPr>
                <w:ins w:id="645" w:author="Fabio Buti" w:date="2017-03-22T08:37:00Z"/>
                <w:highlight w:val="cyan"/>
              </w:rPr>
            </w:pPr>
          </w:p>
        </w:tc>
        <w:tc>
          <w:tcPr>
            <w:tcW w:w="0" w:type="auto"/>
            <w:shd w:val="clear" w:color="auto" w:fill="auto"/>
          </w:tcPr>
          <w:p w14:paraId="0231ACEA" w14:textId="77777777" w:rsidR="000645B5" w:rsidRPr="003F5D1F" w:rsidRDefault="000645B5" w:rsidP="006D19B8">
            <w:pPr>
              <w:pStyle w:val="TableEntry"/>
              <w:rPr>
                <w:ins w:id="646" w:author="Fabio Buti" w:date="2017-03-22T08:37:00Z"/>
                <w:highlight w:val="cyan"/>
              </w:rPr>
            </w:pPr>
            <w:ins w:id="647" w:author="Fabio Buti" w:date="2017-03-22T08:37:00Z">
              <w:r w:rsidRPr="003F5D1F">
                <w:rPr>
                  <w:highlight w:val="cyan"/>
                </w:rPr>
                <w:t>CURMEDLIST</w:t>
              </w:r>
            </w:ins>
          </w:p>
        </w:tc>
        <w:tc>
          <w:tcPr>
            <w:tcW w:w="0" w:type="auto"/>
            <w:shd w:val="clear" w:color="auto" w:fill="auto"/>
          </w:tcPr>
          <w:p w14:paraId="46C34B6C" w14:textId="77777777" w:rsidR="000645B5" w:rsidRPr="003F5D1F" w:rsidRDefault="000645B5" w:rsidP="006D19B8">
            <w:pPr>
              <w:pStyle w:val="TableEntry"/>
              <w:rPr>
                <w:ins w:id="648" w:author="Fabio Buti" w:date="2017-03-22T08:37:00Z"/>
                <w:highlight w:val="cyan"/>
              </w:rPr>
            </w:pPr>
            <w:ins w:id="649" w:author="Fabio Buti" w:date="2017-03-22T08:37:00Z">
              <w:r w:rsidRPr="003F5D1F">
                <w:rPr>
                  <w:highlight w:val="cyan"/>
                </w:rPr>
                <w:t>All active medications</w:t>
              </w:r>
            </w:ins>
          </w:p>
        </w:tc>
        <w:tc>
          <w:tcPr>
            <w:tcW w:w="0" w:type="auto"/>
            <w:shd w:val="clear" w:color="auto" w:fill="auto"/>
          </w:tcPr>
          <w:p w14:paraId="4D3153D7" w14:textId="77777777" w:rsidR="000645B5" w:rsidRPr="003F5D1F" w:rsidRDefault="000645B5" w:rsidP="006D19B8">
            <w:pPr>
              <w:pStyle w:val="TableEntry"/>
              <w:rPr>
                <w:ins w:id="650" w:author="Fabio Buti" w:date="2017-03-22T08:37:00Z"/>
                <w:highlight w:val="cyan"/>
              </w:rPr>
            </w:pPr>
            <w:ins w:id="651" w:author="Fabio Buti" w:date="2017-03-22T08:37:00Z">
              <w:r w:rsidRPr="003F5D1F">
                <w:rPr>
                  <w:highlight w:val="cyan"/>
                </w:rPr>
                <w:t xml:space="preserve">Medications </w:t>
              </w:r>
            </w:ins>
          </w:p>
        </w:tc>
      </w:tr>
      <w:tr w:rsidR="000645B5" w:rsidRPr="003F5D1F" w14:paraId="27B9E6D5" w14:textId="77777777" w:rsidTr="006D19B8">
        <w:trPr>
          <w:ins w:id="652" w:author="Fabio Buti" w:date="2017-03-22T08:37:00Z"/>
        </w:trPr>
        <w:tc>
          <w:tcPr>
            <w:tcW w:w="0" w:type="auto"/>
            <w:vMerge/>
            <w:shd w:val="clear" w:color="auto" w:fill="auto"/>
          </w:tcPr>
          <w:p w14:paraId="1D8A93ED" w14:textId="77777777" w:rsidR="000645B5" w:rsidRPr="003F5D1F" w:rsidRDefault="000645B5" w:rsidP="006D19B8">
            <w:pPr>
              <w:pStyle w:val="TableEntry"/>
              <w:rPr>
                <w:ins w:id="653" w:author="Fabio Buti" w:date="2017-03-22T08:37:00Z"/>
                <w:highlight w:val="cyan"/>
              </w:rPr>
            </w:pPr>
          </w:p>
        </w:tc>
        <w:tc>
          <w:tcPr>
            <w:tcW w:w="0" w:type="auto"/>
            <w:shd w:val="clear" w:color="auto" w:fill="auto"/>
          </w:tcPr>
          <w:p w14:paraId="6859A850" w14:textId="77777777" w:rsidR="000645B5" w:rsidRPr="003F5D1F" w:rsidRDefault="000645B5" w:rsidP="006D19B8">
            <w:pPr>
              <w:pStyle w:val="TableEntry"/>
              <w:rPr>
                <w:ins w:id="654" w:author="Fabio Buti" w:date="2017-03-22T08:37:00Z"/>
                <w:highlight w:val="cyan"/>
              </w:rPr>
            </w:pPr>
            <w:ins w:id="655" w:author="Fabio Buti" w:date="2017-03-22T08:37:00Z">
              <w:r w:rsidRPr="003F5D1F">
                <w:rPr>
                  <w:highlight w:val="cyan"/>
                </w:rPr>
                <w:t>DISCHMEDLIST</w:t>
              </w:r>
            </w:ins>
          </w:p>
        </w:tc>
        <w:tc>
          <w:tcPr>
            <w:tcW w:w="0" w:type="auto"/>
            <w:shd w:val="clear" w:color="auto" w:fill="auto"/>
          </w:tcPr>
          <w:p w14:paraId="529AEE43" w14:textId="77777777" w:rsidR="000645B5" w:rsidRPr="003F5D1F" w:rsidRDefault="000645B5" w:rsidP="006D19B8">
            <w:pPr>
              <w:pStyle w:val="TableEntry"/>
              <w:rPr>
                <w:ins w:id="656" w:author="Fabio Buti" w:date="2017-03-22T08:37:00Z"/>
                <w:highlight w:val="cyan"/>
              </w:rPr>
            </w:pPr>
            <w:ins w:id="657" w:author="Fabio Buti" w:date="2017-03-22T08:37:00Z">
              <w:r w:rsidRPr="003F5D1F">
                <w:rPr>
                  <w:highlight w:val="cyan"/>
                </w:rPr>
                <w:t>Discharge Medications</w:t>
              </w:r>
            </w:ins>
          </w:p>
        </w:tc>
        <w:tc>
          <w:tcPr>
            <w:tcW w:w="0" w:type="auto"/>
            <w:shd w:val="clear" w:color="auto" w:fill="auto"/>
          </w:tcPr>
          <w:p w14:paraId="1CB35B15" w14:textId="77777777" w:rsidR="000645B5" w:rsidRPr="003F5D1F" w:rsidRDefault="000645B5" w:rsidP="006D19B8">
            <w:pPr>
              <w:pStyle w:val="TableEntry"/>
              <w:rPr>
                <w:ins w:id="658" w:author="Fabio Buti" w:date="2017-03-22T08:37:00Z"/>
                <w:highlight w:val="cyan"/>
              </w:rPr>
            </w:pPr>
            <w:ins w:id="659" w:author="Fabio Buti" w:date="2017-03-22T08:37:00Z">
              <w:r w:rsidRPr="003F5D1F">
                <w:rPr>
                  <w:highlight w:val="cyan"/>
                </w:rPr>
                <w:t xml:space="preserve">Medications </w:t>
              </w:r>
            </w:ins>
          </w:p>
        </w:tc>
      </w:tr>
      <w:tr w:rsidR="000645B5" w:rsidRPr="003F5D1F" w14:paraId="797B3897" w14:textId="77777777" w:rsidTr="006D19B8">
        <w:trPr>
          <w:ins w:id="660" w:author="Fabio Buti" w:date="2017-03-22T08:37:00Z"/>
        </w:trPr>
        <w:tc>
          <w:tcPr>
            <w:tcW w:w="0" w:type="auto"/>
            <w:vMerge/>
            <w:shd w:val="clear" w:color="auto" w:fill="auto"/>
          </w:tcPr>
          <w:p w14:paraId="21D947AE" w14:textId="77777777" w:rsidR="000645B5" w:rsidRPr="003F5D1F" w:rsidRDefault="000645B5" w:rsidP="006D19B8">
            <w:pPr>
              <w:pStyle w:val="TableEntry"/>
              <w:rPr>
                <w:ins w:id="661" w:author="Fabio Buti" w:date="2017-03-22T08:37:00Z"/>
                <w:highlight w:val="cyan"/>
              </w:rPr>
            </w:pPr>
          </w:p>
        </w:tc>
        <w:tc>
          <w:tcPr>
            <w:tcW w:w="0" w:type="auto"/>
            <w:shd w:val="clear" w:color="auto" w:fill="auto"/>
          </w:tcPr>
          <w:p w14:paraId="279FB0EF" w14:textId="77777777" w:rsidR="000645B5" w:rsidRPr="003F5D1F" w:rsidRDefault="000645B5" w:rsidP="006D19B8">
            <w:pPr>
              <w:pStyle w:val="TableEntry"/>
              <w:rPr>
                <w:ins w:id="662" w:author="Fabio Buti" w:date="2017-03-22T08:37:00Z"/>
                <w:highlight w:val="cyan"/>
              </w:rPr>
            </w:pPr>
            <w:ins w:id="663" w:author="Fabio Buti" w:date="2017-03-22T08:37:00Z">
              <w:r w:rsidRPr="003F5D1F">
                <w:rPr>
                  <w:highlight w:val="cyan"/>
                </w:rPr>
                <w:t>HISTMEDLIST</w:t>
              </w:r>
            </w:ins>
          </w:p>
        </w:tc>
        <w:tc>
          <w:tcPr>
            <w:tcW w:w="0" w:type="auto"/>
            <w:shd w:val="clear" w:color="auto" w:fill="auto"/>
          </w:tcPr>
          <w:p w14:paraId="345388AE" w14:textId="77777777" w:rsidR="000645B5" w:rsidRPr="003F5D1F" w:rsidRDefault="000645B5" w:rsidP="006D19B8">
            <w:pPr>
              <w:pStyle w:val="TableEntry"/>
              <w:rPr>
                <w:ins w:id="664" w:author="Fabio Buti" w:date="2017-03-22T08:37:00Z"/>
                <w:highlight w:val="cyan"/>
              </w:rPr>
            </w:pPr>
            <w:ins w:id="665" w:author="Fabio Buti" w:date="2017-03-22T08:37:00Z">
              <w:r w:rsidRPr="003F5D1F">
                <w:rPr>
                  <w:highlight w:val="cyan"/>
                </w:rPr>
                <w:t>All Historical Medications</w:t>
              </w:r>
            </w:ins>
          </w:p>
        </w:tc>
        <w:tc>
          <w:tcPr>
            <w:tcW w:w="0" w:type="auto"/>
            <w:shd w:val="clear" w:color="auto" w:fill="auto"/>
          </w:tcPr>
          <w:p w14:paraId="03AF5C79" w14:textId="77777777" w:rsidR="000645B5" w:rsidRPr="003F5D1F" w:rsidRDefault="000645B5" w:rsidP="006D19B8">
            <w:pPr>
              <w:pStyle w:val="TableEntry"/>
              <w:rPr>
                <w:ins w:id="666" w:author="Fabio Buti" w:date="2017-03-22T08:37:00Z"/>
                <w:highlight w:val="cyan"/>
              </w:rPr>
            </w:pPr>
            <w:ins w:id="667" w:author="Fabio Buti" w:date="2017-03-22T08:37:00Z">
              <w:r w:rsidRPr="003F5D1F">
                <w:rPr>
                  <w:highlight w:val="cyan"/>
                </w:rPr>
                <w:t xml:space="preserve">Medications </w:t>
              </w:r>
            </w:ins>
          </w:p>
        </w:tc>
      </w:tr>
      <w:tr w:rsidR="000645B5" w:rsidRPr="003F5D1F" w14:paraId="21D435CF" w14:textId="77777777" w:rsidTr="006D19B8">
        <w:trPr>
          <w:ins w:id="668" w:author="Fabio Buti" w:date="2017-03-22T08:37:00Z"/>
        </w:trPr>
        <w:tc>
          <w:tcPr>
            <w:tcW w:w="0" w:type="auto"/>
            <w:shd w:val="clear" w:color="auto" w:fill="auto"/>
          </w:tcPr>
          <w:p w14:paraId="0736E043" w14:textId="77777777" w:rsidR="000645B5" w:rsidRPr="003F5D1F" w:rsidRDefault="000645B5" w:rsidP="006D19B8">
            <w:pPr>
              <w:pStyle w:val="TableEntry"/>
              <w:rPr>
                <w:ins w:id="669" w:author="Fabio Buti" w:date="2017-03-22T08:37:00Z"/>
                <w:highlight w:val="cyan"/>
              </w:rPr>
            </w:pPr>
            <w:ins w:id="670" w:author="Fabio Buti" w:date="2017-03-22T08:37:00Z">
              <w:r w:rsidRPr="003F5D1F">
                <w:rPr>
                  <w:highlight w:val="cyan"/>
                </w:rPr>
                <w:t>Immunizations Option</w:t>
              </w:r>
            </w:ins>
          </w:p>
        </w:tc>
        <w:tc>
          <w:tcPr>
            <w:tcW w:w="0" w:type="auto"/>
            <w:shd w:val="clear" w:color="auto" w:fill="auto"/>
          </w:tcPr>
          <w:p w14:paraId="5F4610ED" w14:textId="77777777" w:rsidR="000645B5" w:rsidRPr="003F5D1F" w:rsidRDefault="000645B5" w:rsidP="006D19B8">
            <w:pPr>
              <w:pStyle w:val="TableEntry"/>
              <w:rPr>
                <w:ins w:id="671" w:author="Fabio Buti" w:date="2017-03-22T08:37:00Z"/>
                <w:highlight w:val="cyan"/>
              </w:rPr>
            </w:pPr>
            <w:ins w:id="672" w:author="Fabio Buti" w:date="2017-03-22T08:37:00Z">
              <w:r w:rsidRPr="003F5D1F">
                <w:rPr>
                  <w:highlight w:val="cyan"/>
                </w:rPr>
                <w:t>IMMUCAT</w:t>
              </w:r>
            </w:ins>
          </w:p>
        </w:tc>
        <w:tc>
          <w:tcPr>
            <w:tcW w:w="0" w:type="auto"/>
            <w:shd w:val="clear" w:color="auto" w:fill="auto"/>
          </w:tcPr>
          <w:p w14:paraId="1E0442D8" w14:textId="77777777" w:rsidR="000645B5" w:rsidRPr="003F5D1F" w:rsidRDefault="000645B5" w:rsidP="006D19B8">
            <w:pPr>
              <w:pStyle w:val="TableEntry"/>
              <w:rPr>
                <w:ins w:id="673" w:author="Fabio Buti" w:date="2017-03-22T08:37:00Z"/>
                <w:highlight w:val="cyan"/>
              </w:rPr>
            </w:pPr>
            <w:ins w:id="674" w:author="Fabio Buti" w:date="2017-03-22T08:37:00Z">
              <w:r w:rsidRPr="003F5D1F">
                <w:rPr>
                  <w:highlight w:val="cyan"/>
                </w:rPr>
                <w:t>All Immunizations</w:t>
              </w:r>
            </w:ins>
          </w:p>
        </w:tc>
        <w:tc>
          <w:tcPr>
            <w:tcW w:w="0" w:type="auto"/>
            <w:shd w:val="clear" w:color="auto" w:fill="auto"/>
          </w:tcPr>
          <w:p w14:paraId="24851DC8" w14:textId="77777777" w:rsidR="000645B5" w:rsidRPr="003F5D1F" w:rsidRDefault="000645B5" w:rsidP="006D19B8">
            <w:pPr>
              <w:pStyle w:val="TableEntry"/>
              <w:rPr>
                <w:ins w:id="675" w:author="Fabio Buti" w:date="2017-03-22T08:37:00Z"/>
                <w:highlight w:val="cyan"/>
              </w:rPr>
            </w:pPr>
            <w:ins w:id="676" w:author="Fabio Buti" w:date="2017-03-22T08:37:00Z">
              <w:r w:rsidRPr="003F5D1F">
                <w:rPr>
                  <w:highlight w:val="cyan"/>
                </w:rPr>
                <w:t xml:space="preserve">Immunizations </w:t>
              </w:r>
            </w:ins>
          </w:p>
        </w:tc>
      </w:tr>
      <w:tr w:rsidR="000645B5" w:rsidRPr="003F5D1F" w14:paraId="6B1C99F4" w14:textId="77777777" w:rsidTr="006D19B8">
        <w:trPr>
          <w:ins w:id="677" w:author="Fabio Buti" w:date="2017-03-22T08:37:00Z"/>
        </w:trPr>
        <w:tc>
          <w:tcPr>
            <w:tcW w:w="0" w:type="auto"/>
            <w:shd w:val="clear" w:color="auto" w:fill="auto"/>
          </w:tcPr>
          <w:p w14:paraId="652109DC" w14:textId="77777777" w:rsidR="000645B5" w:rsidRPr="003F5D1F" w:rsidRDefault="000645B5" w:rsidP="006D19B8">
            <w:pPr>
              <w:pStyle w:val="TableEntry"/>
              <w:rPr>
                <w:ins w:id="678" w:author="Fabio Buti" w:date="2017-03-22T08:37:00Z"/>
                <w:highlight w:val="cyan"/>
              </w:rPr>
            </w:pPr>
            <w:ins w:id="679" w:author="Fabio Buti" w:date="2017-03-22T08:37:00Z">
              <w:r w:rsidRPr="003F5D1F">
                <w:rPr>
                  <w:highlight w:val="cyan"/>
                </w:rPr>
                <w:t>Professional Services Option</w:t>
              </w:r>
            </w:ins>
          </w:p>
        </w:tc>
        <w:tc>
          <w:tcPr>
            <w:tcW w:w="0" w:type="auto"/>
            <w:shd w:val="clear" w:color="auto" w:fill="auto"/>
          </w:tcPr>
          <w:p w14:paraId="3F841796" w14:textId="77777777" w:rsidR="000645B5" w:rsidRPr="003F5D1F" w:rsidRDefault="000645B5" w:rsidP="006D19B8">
            <w:pPr>
              <w:pStyle w:val="TableEntry"/>
              <w:rPr>
                <w:ins w:id="680" w:author="Fabio Buti" w:date="2017-03-22T08:37:00Z"/>
                <w:highlight w:val="cyan"/>
              </w:rPr>
            </w:pPr>
            <w:ins w:id="681" w:author="Fabio Buti" w:date="2017-03-22T08:37:00Z">
              <w:r w:rsidRPr="003F5D1F">
                <w:rPr>
                  <w:highlight w:val="cyan"/>
                </w:rPr>
                <w:t>PSVCCAT</w:t>
              </w:r>
            </w:ins>
          </w:p>
        </w:tc>
        <w:tc>
          <w:tcPr>
            <w:tcW w:w="0" w:type="auto"/>
            <w:shd w:val="clear" w:color="auto" w:fill="auto"/>
          </w:tcPr>
          <w:p w14:paraId="4989A717" w14:textId="77777777" w:rsidR="000645B5" w:rsidRPr="003F5D1F" w:rsidRDefault="000645B5" w:rsidP="006D19B8">
            <w:pPr>
              <w:pStyle w:val="TableEntry"/>
              <w:rPr>
                <w:ins w:id="682" w:author="Fabio Buti" w:date="2017-03-22T08:37:00Z"/>
                <w:highlight w:val="cyan"/>
              </w:rPr>
            </w:pPr>
            <w:ins w:id="683" w:author="Fabio Buti" w:date="2017-03-22T08:37:00Z">
              <w:r w:rsidRPr="003F5D1F">
                <w:rPr>
                  <w:highlight w:val="cyan"/>
                </w:rPr>
                <w:t>All professional service entries</w:t>
              </w:r>
            </w:ins>
          </w:p>
        </w:tc>
        <w:tc>
          <w:tcPr>
            <w:tcW w:w="0" w:type="auto"/>
            <w:shd w:val="clear" w:color="auto" w:fill="auto"/>
          </w:tcPr>
          <w:p w14:paraId="40DBEFC7" w14:textId="77777777" w:rsidR="000645B5" w:rsidRPr="003F5D1F" w:rsidRDefault="000645B5" w:rsidP="006D19B8">
            <w:pPr>
              <w:pStyle w:val="TableEntry"/>
              <w:rPr>
                <w:ins w:id="684" w:author="Fabio Buti" w:date="2017-03-22T08:37:00Z"/>
                <w:highlight w:val="cyan"/>
              </w:rPr>
            </w:pPr>
            <w:ins w:id="685" w:author="Fabio Buti" w:date="2017-03-22T08:37:00Z">
              <w:r w:rsidRPr="003F5D1F">
                <w:rPr>
                  <w:highlight w:val="cyan"/>
                </w:rPr>
                <w:t xml:space="preserve">Encounters </w:t>
              </w:r>
            </w:ins>
          </w:p>
          <w:p w14:paraId="508A77A3" w14:textId="77777777" w:rsidR="000645B5" w:rsidRPr="003F5D1F" w:rsidRDefault="000645B5" w:rsidP="006D19B8">
            <w:pPr>
              <w:pStyle w:val="TableEntry"/>
              <w:rPr>
                <w:ins w:id="686" w:author="Fabio Buti" w:date="2017-03-22T08:37:00Z"/>
                <w:highlight w:val="cyan"/>
              </w:rPr>
            </w:pPr>
            <w:ins w:id="687" w:author="Fabio Buti" w:date="2017-03-22T08:37:00Z">
              <w:r w:rsidRPr="003F5D1F">
                <w:rPr>
                  <w:highlight w:val="cyan"/>
                </w:rPr>
                <w:br/>
                <w:t xml:space="preserve">Procedures Entry </w:t>
              </w:r>
            </w:ins>
          </w:p>
        </w:tc>
      </w:tr>
    </w:tbl>
    <w:p w14:paraId="434B1B81" w14:textId="77777777" w:rsidR="000645B5" w:rsidRPr="003F5D1F" w:rsidRDefault="000645B5" w:rsidP="000645B5">
      <w:pPr>
        <w:pStyle w:val="Corpotesto"/>
        <w:rPr>
          <w:ins w:id="688" w:author="Fabio Buti" w:date="2017-03-22T08:37:00Z"/>
          <w:highlight w:val="cyan"/>
        </w:rPr>
      </w:pPr>
    </w:p>
    <w:p w14:paraId="336AF310" w14:textId="462DFA94" w:rsidR="000645B5" w:rsidRPr="00005A40" w:rsidRDefault="000645B5" w:rsidP="000645B5">
      <w:pPr>
        <w:pStyle w:val="Corpotesto"/>
        <w:rPr>
          <w:ins w:id="689" w:author="Fabio Buti" w:date="2017-03-22T08:37:00Z"/>
        </w:rPr>
      </w:pPr>
      <w:ins w:id="690" w:author="Fabio Buti" w:date="2017-03-22T08:37:00Z">
        <w:r w:rsidRPr="003F5D1F">
          <w:rPr>
            <w:highlight w:val="cyan"/>
          </w:rPr>
          <w:t>A Clinical Data Consumer Actor may make requests using other codes not specified above to obtain other clinical data, but these are not guaranteed to be support</w:t>
        </w:r>
        <w:r w:rsidR="00131594">
          <w:rPr>
            <w:highlight w:val="cyan"/>
          </w:rPr>
          <w:t xml:space="preserve">ed by the Clinical Data Source </w:t>
        </w:r>
      </w:ins>
      <w:ins w:id="691" w:author="Fabio Buti" w:date="2017-03-22T13:34:00Z">
        <w:r w:rsidR="00131594">
          <w:rPr>
            <w:highlight w:val="cyan"/>
          </w:rPr>
          <w:t>A</w:t>
        </w:r>
      </w:ins>
      <w:ins w:id="692" w:author="Fabio Buti" w:date="2017-03-22T08:37:00Z">
        <w:r w:rsidRPr="003F5D1F">
          <w:rPr>
            <w:highlight w:val="cyan"/>
          </w:rPr>
          <w:t>ctor.</w:t>
        </w:r>
        <w:r w:rsidRPr="007D4BEF">
          <w:t xml:space="preserve"> </w:t>
        </w:r>
      </w:ins>
    </w:p>
    <w:p w14:paraId="2BA48514" w14:textId="77777777" w:rsidR="00C30EF7" w:rsidRPr="00933F5A" w:rsidRDefault="00C30EF7" w:rsidP="00C30EF7">
      <w:pPr>
        <w:pStyle w:val="Titolo5"/>
        <w:numPr>
          <w:ilvl w:val="0"/>
          <w:numId w:val="0"/>
        </w:numPr>
        <w:ind w:left="1008" w:hanging="1008"/>
        <w:rPr>
          <w:ins w:id="693" w:author="Fabio Buti" w:date="2017-03-22T13:40:00Z"/>
        </w:rPr>
      </w:pPr>
      <w:bookmarkStart w:id="694" w:name="_Toc477954907"/>
      <w:ins w:id="695" w:author="Fabio Buti" w:date="2017-03-22T13:40:00Z">
        <w:r w:rsidRPr="00933F5A">
          <w:lastRenderedPageBreak/>
          <w:t>3.Y.4.1</w:t>
        </w:r>
        <w:r>
          <w:t>.3</w:t>
        </w:r>
        <w:r w:rsidRPr="00933F5A">
          <w:t xml:space="preserve"> Expected Actions</w:t>
        </w:r>
        <w:bookmarkEnd w:id="694"/>
      </w:ins>
    </w:p>
    <w:p w14:paraId="619210DA" w14:textId="77777777" w:rsidR="00C30EF7" w:rsidRPr="00311723" w:rsidRDefault="00C30EF7" w:rsidP="00C30EF7">
      <w:pPr>
        <w:pStyle w:val="Corpotesto"/>
        <w:rPr>
          <w:ins w:id="696" w:author="Fabio Buti" w:date="2017-03-22T13:40:00Z"/>
          <w:iCs/>
        </w:rPr>
      </w:pPr>
      <w:ins w:id="697" w:author="Fabio Buti" w:date="2017-03-22T13:40:00Z">
        <w:r w:rsidRPr="001A52B1">
          <w:rPr>
            <w:iCs/>
          </w:rPr>
          <w:t xml:space="preserve">The </w:t>
        </w:r>
        <w:r w:rsidRPr="003C004E">
          <w:t>Clinical Data Source</w:t>
        </w:r>
        <w:r w:rsidRPr="001A52B1">
          <w:rPr>
            <w:iCs/>
          </w:rPr>
          <w:t xml:space="preserve"> shall process the query to discover the </w:t>
        </w:r>
        <w:r>
          <w:rPr>
            <w:iCs/>
          </w:rPr>
          <w:t xml:space="preserve">clinical data FHIR Resource </w:t>
        </w:r>
        <w:r w:rsidRPr="001A52B1">
          <w:rPr>
            <w:iCs/>
          </w:rPr>
          <w:t xml:space="preserve">entries </w:t>
        </w:r>
        <w:r>
          <w:t xml:space="preserve">(the fine-grained data elements) </w:t>
        </w:r>
        <w:r w:rsidRPr="001A52B1">
          <w:rPr>
            <w:iCs/>
          </w:rPr>
          <w:t>that match the search parameters given</w:t>
        </w:r>
        <w:r>
          <w:rPr>
            <w:iCs/>
          </w:rPr>
          <w:t xml:space="preserve"> and </w:t>
        </w:r>
        <w:r>
          <w:t>shall use a FHIR Bundle resource to collect the matching entries to be returned.</w:t>
        </w:r>
      </w:ins>
    </w:p>
    <w:p w14:paraId="3B9D6B10" w14:textId="77777777" w:rsidR="00C30EF7" w:rsidRPr="00005A40" w:rsidRDefault="00C30EF7" w:rsidP="00C30EF7">
      <w:pPr>
        <w:pStyle w:val="Corpotesto"/>
        <w:rPr>
          <w:ins w:id="698" w:author="Fabio Buti" w:date="2017-03-22T13:40:00Z"/>
        </w:rPr>
      </w:pPr>
      <w:ins w:id="699" w:author="Fabio Buti" w:date="2017-03-22T13:40:00Z">
        <w:r w:rsidRPr="00005A40">
          <w:t xml:space="preserve">When </w:t>
        </w:r>
        <w:r>
          <w:t xml:space="preserve">the Provenance option is specified, the response Bundle shall contain also </w:t>
        </w:r>
        <w:r>
          <w:rPr>
            <w:iCs/>
          </w:rPr>
          <w:t xml:space="preserve">FHIR </w:t>
        </w:r>
        <w:r>
          <w:t xml:space="preserve">Provenance Resource entries </w:t>
        </w:r>
        <w:r w:rsidRPr="00C536D5">
          <w:t>that grant</w:t>
        </w:r>
        <w:r>
          <w:t>s</w:t>
        </w:r>
        <w:r w:rsidRPr="00C536D5">
          <w:t xml:space="preserve"> consistency of </w:t>
        </w:r>
        <w:r>
          <w:t xml:space="preserve">the </w:t>
        </w:r>
        <w:r w:rsidRPr="00C536D5">
          <w:t xml:space="preserve">returned fine-grained data elements with the </w:t>
        </w:r>
        <w:r>
          <w:t xml:space="preserve">coarse-grained </w:t>
        </w:r>
        <w:r w:rsidRPr="00C536D5">
          <w:t>data origin (e.g.: Document), if any</w:t>
        </w:r>
        <w:r>
          <w:t>.</w:t>
        </w:r>
      </w:ins>
    </w:p>
    <w:p w14:paraId="28FB866E" w14:textId="77777777" w:rsidR="000645B5" w:rsidRPr="00005A40" w:rsidRDefault="000645B5" w:rsidP="000645B5">
      <w:pPr>
        <w:pStyle w:val="Corpotesto"/>
        <w:rPr>
          <w:ins w:id="700" w:author="Fabio Buti" w:date="2017-03-22T08:37:00Z"/>
        </w:rPr>
      </w:pPr>
    </w:p>
    <w:p w14:paraId="6CD23622" w14:textId="7AC254F5" w:rsidR="00A60B60" w:rsidRPr="00933F5A" w:rsidRDefault="0094349A" w:rsidP="0094349A">
      <w:pPr>
        <w:pStyle w:val="Titolo4"/>
        <w:numPr>
          <w:ilvl w:val="0"/>
          <w:numId w:val="0"/>
        </w:numPr>
        <w:ind w:left="864" w:hanging="864"/>
        <w:rPr>
          <w:ins w:id="701" w:author="Fabio Buti" w:date="2017-03-22T08:37:00Z"/>
        </w:rPr>
      </w:pPr>
      <w:bookmarkStart w:id="702" w:name="_Toc477954908"/>
      <w:bookmarkStart w:id="703" w:name="_Toc466616630"/>
      <w:bookmarkStart w:id="704" w:name="_Toc469616860"/>
      <w:ins w:id="705" w:author="Fabio Buti" w:date="2017-03-22T08:37:00Z">
        <w:r>
          <w:t>3.Y.4</w:t>
        </w:r>
      </w:ins>
      <w:ins w:id="706" w:author="Fabio Buti" w:date="2017-03-22T09:38:00Z">
        <w:r w:rsidR="00A60B60">
          <w:t>.</w:t>
        </w:r>
      </w:ins>
      <w:ins w:id="707" w:author="Fabio Buti" w:date="2017-03-22T13:32:00Z">
        <w:r w:rsidR="00A60B60">
          <w:t>2</w:t>
        </w:r>
      </w:ins>
      <w:ins w:id="708" w:author="Fabio Buti" w:date="2017-03-22T08:37:00Z">
        <w:r w:rsidR="00A60B60" w:rsidRPr="00933F5A">
          <w:t xml:space="preserve"> </w:t>
        </w:r>
      </w:ins>
      <w:ins w:id="709" w:author="Fabio Buti" w:date="2017-03-22T13:32:00Z">
        <w:r w:rsidR="00A60B60" w:rsidRPr="00621859">
          <w:t>Mobile Query Existing Data</w:t>
        </w:r>
        <w:r w:rsidR="00A60B60">
          <w:t xml:space="preserve"> Re</w:t>
        </w:r>
      </w:ins>
      <w:ins w:id="710" w:author="Fabio Buti" w:date="2017-03-22T13:33:00Z">
        <w:r w:rsidR="00A60B60">
          <w:t>sponse</w:t>
        </w:r>
      </w:ins>
      <w:ins w:id="711" w:author="Fabio Buti" w:date="2017-03-22T13:32:00Z">
        <w:r w:rsidR="00A60B60">
          <w:t xml:space="preserve"> message</w:t>
        </w:r>
      </w:ins>
      <w:bookmarkEnd w:id="702"/>
    </w:p>
    <w:p w14:paraId="3AA2801B" w14:textId="7DC7CEBA" w:rsidR="00131594" w:rsidRPr="001A52B1" w:rsidRDefault="00131594" w:rsidP="00131594">
      <w:pPr>
        <w:pStyle w:val="Corpotesto"/>
        <w:rPr>
          <w:ins w:id="712" w:author="Fabio Buti" w:date="2017-03-22T13:34:00Z"/>
        </w:rPr>
      </w:pPr>
      <w:ins w:id="713" w:author="Fabio Buti" w:date="2017-03-22T13:34:00Z">
        <w:r w:rsidRPr="001A52B1">
          <w:t xml:space="preserve">The </w:t>
        </w:r>
      </w:ins>
      <w:ins w:id="714" w:author="Fabio Buti" w:date="2017-03-22T13:35:00Z">
        <w:r w:rsidRPr="00131594">
          <w:t xml:space="preserve">Clinical Data Source </w:t>
        </w:r>
        <w:r>
          <w:t xml:space="preserve">Actor </w:t>
        </w:r>
      </w:ins>
      <w:ins w:id="715" w:author="Fabio Buti" w:date="2017-03-22T13:34:00Z">
        <w:r w:rsidRPr="001A52B1">
          <w:t xml:space="preserve">returns a HTTP Status code appropriate to the processing as well as a list of the matching </w:t>
        </w:r>
      </w:ins>
      <w:ins w:id="716" w:author="Fabio Buti" w:date="2017-03-22T13:35:00Z">
        <w:r w:rsidR="00C30EF7">
          <w:t>clinical data FHIR R</w:t>
        </w:r>
      </w:ins>
      <w:ins w:id="717" w:author="Fabio Buti" w:date="2017-03-22T13:34:00Z">
        <w:r w:rsidRPr="001A52B1">
          <w:t>esources.</w:t>
        </w:r>
      </w:ins>
    </w:p>
    <w:p w14:paraId="07196B59" w14:textId="7CE57003" w:rsidR="00131594" w:rsidRPr="001A52B1" w:rsidRDefault="00131594" w:rsidP="00131594">
      <w:pPr>
        <w:pStyle w:val="Titolo5"/>
        <w:numPr>
          <w:ilvl w:val="0"/>
          <w:numId w:val="0"/>
        </w:numPr>
        <w:rPr>
          <w:ins w:id="718" w:author="Fabio Buti" w:date="2017-03-22T13:34:00Z"/>
          <w:noProof w:val="0"/>
        </w:rPr>
      </w:pPr>
      <w:bookmarkStart w:id="719" w:name="_Toc452542545"/>
      <w:bookmarkStart w:id="720" w:name="_Toc477954909"/>
      <w:ins w:id="721" w:author="Fabio Buti" w:date="2017-03-22T13:34:00Z">
        <w:r w:rsidRPr="001A52B1">
          <w:rPr>
            <w:noProof w:val="0"/>
          </w:rPr>
          <w:t>3.</w:t>
        </w:r>
      </w:ins>
      <w:ins w:id="722" w:author="Fabio Buti" w:date="2017-03-22T13:52:00Z">
        <w:r w:rsidR="002E6F61">
          <w:rPr>
            <w:noProof w:val="0"/>
          </w:rPr>
          <w:t>Y</w:t>
        </w:r>
      </w:ins>
      <w:ins w:id="723" w:author="Fabio Buti" w:date="2017-03-22T13:34:00Z">
        <w:r w:rsidRPr="001A52B1">
          <w:rPr>
            <w:noProof w:val="0"/>
          </w:rPr>
          <w:t>.4.2.1 Trigger Events</w:t>
        </w:r>
        <w:bookmarkEnd w:id="719"/>
        <w:bookmarkEnd w:id="720"/>
      </w:ins>
    </w:p>
    <w:p w14:paraId="7537F026" w14:textId="4E9DE621" w:rsidR="00131594" w:rsidRPr="001A52B1" w:rsidRDefault="00131594" w:rsidP="00131594">
      <w:pPr>
        <w:pStyle w:val="Corpotesto"/>
        <w:rPr>
          <w:ins w:id="724" w:author="Fabio Buti" w:date="2017-03-22T13:34:00Z"/>
        </w:rPr>
      </w:pPr>
      <w:ins w:id="725" w:author="Fabio Buti" w:date="2017-03-22T13:34:00Z">
        <w:r w:rsidRPr="001A52B1">
          <w:t xml:space="preserve">The </w:t>
        </w:r>
      </w:ins>
      <w:ins w:id="726" w:author="Fabio Buti" w:date="2017-03-22T13:36:00Z">
        <w:r w:rsidR="00C30EF7" w:rsidRPr="00131594">
          <w:t xml:space="preserve">Clinical Data Source </w:t>
        </w:r>
        <w:r w:rsidR="00C30EF7">
          <w:t xml:space="preserve">Actor </w:t>
        </w:r>
      </w:ins>
      <w:ins w:id="727" w:author="Fabio Buti" w:date="2017-03-22T13:34:00Z">
        <w:r w:rsidRPr="001A52B1">
          <w:t xml:space="preserve">completed processing of the </w:t>
        </w:r>
      </w:ins>
      <w:ins w:id="728" w:author="Fabio Buti" w:date="2017-03-22T13:37:00Z">
        <w:r w:rsidR="00C30EF7" w:rsidRPr="00C30EF7">
          <w:t xml:space="preserve">Mobile Query Existing Data </w:t>
        </w:r>
      </w:ins>
      <w:ins w:id="729" w:author="Fabio Buti" w:date="2017-03-22T13:34:00Z">
        <w:r w:rsidRPr="001A52B1">
          <w:t xml:space="preserve">message. </w:t>
        </w:r>
      </w:ins>
    </w:p>
    <w:p w14:paraId="7E04D232" w14:textId="0F4AFC4E" w:rsidR="00131594" w:rsidRPr="001A52B1" w:rsidRDefault="002E6F61" w:rsidP="00131594">
      <w:pPr>
        <w:pStyle w:val="Titolo5"/>
        <w:numPr>
          <w:ilvl w:val="0"/>
          <w:numId w:val="0"/>
        </w:numPr>
        <w:ind w:left="1008" w:hanging="1008"/>
        <w:rPr>
          <w:ins w:id="730" w:author="Fabio Buti" w:date="2017-03-22T13:34:00Z"/>
          <w:noProof w:val="0"/>
        </w:rPr>
      </w:pPr>
      <w:bookmarkStart w:id="731" w:name="_Toc452542546"/>
      <w:bookmarkStart w:id="732" w:name="_Toc477954910"/>
      <w:ins w:id="733" w:author="Fabio Buti" w:date="2017-03-22T13:34:00Z">
        <w:r>
          <w:rPr>
            <w:noProof w:val="0"/>
          </w:rPr>
          <w:t>3.Y</w:t>
        </w:r>
        <w:r w:rsidR="00131594" w:rsidRPr="001A52B1">
          <w:rPr>
            <w:noProof w:val="0"/>
          </w:rPr>
          <w:t>.4.2.2 Message Semantics</w:t>
        </w:r>
        <w:bookmarkEnd w:id="731"/>
        <w:bookmarkEnd w:id="732"/>
      </w:ins>
    </w:p>
    <w:p w14:paraId="1A00B3B0" w14:textId="2EDD7FBD" w:rsidR="00131594" w:rsidRPr="001A52B1" w:rsidRDefault="00131594" w:rsidP="00131594">
      <w:pPr>
        <w:pStyle w:val="Corpotesto"/>
        <w:rPr>
          <w:ins w:id="734" w:author="Fabio Buti" w:date="2017-03-22T13:34:00Z"/>
        </w:rPr>
      </w:pPr>
      <w:ins w:id="735" w:author="Fabio Buti" w:date="2017-03-22T13:34:00Z">
        <w:r w:rsidRPr="001A52B1">
          <w:t xml:space="preserve">Based on the query results, the </w:t>
        </w:r>
      </w:ins>
      <w:ins w:id="736" w:author="Fabio Buti" w:date="2017-03-22T13:37:00Z">
        <w:r w:rsidR="00C30EF7" w:rsidRPr="00131594">
          <w:t xml:space="preserve">Clinical Data Source </w:t>
        </w:r>
        <w:r w:rsidR="00C30EF7">
          <w:t xml:space="preserve">Actor </w:t>
        </w:r>
      </w:ins>
      <w:ins w:id="737" w:author="Fabio Buti" w:date="2017-03-22T13:34:00Z">
        <w:r w:rsidRPr="001A52B1">
          <w:t xml:space="preserve">will either return an error or success. Guidance on handling Access Denied related </w:t>
        </w:r>
        <w:commentRangeStart w:id="738"/>
        <w:r w:rsidRPr="001A52B1">
          <w:t xml:space="preserve">to use of 200, 403 and 404 can be found in ITI TF-2x: Appendix Z.7 (reproduced here for readability). </w:t>
        </w:r>
      </w:ins>
      <w:commentRangeEnd w:id="738"/>
      <w:ins w:id="739" w:author="Fabio Buti" w:date="2017-03-22T13:38:00Z">
        <w:r w:rsidR="00C30EF7">
          <w:rPr>
            <w:rStyle w:val="Rimandocommento"/>
          </w:rPr>
          <w:commentReference w:id="738"/>
        </w:r>
      </w:ins>
    </w:p>
    <w:p w14:paraId="27FA3397" w14:textId="0EC677E5" w:rsidR="00131594" w:rsidRPr="001A52B1" w:rsidRDefault="00131594" w:rsidP="00131594">
      <w:pPr>
        <w:pStyle w:val="Corpotesto"/>
        <w:rPr>
          <w:ins w:id="740" w:author="Fabio Buti" w:date="2017-03-22T13:34:00Z"/>
        </w:rPr>
      </w:pPr>
      <w:ins w:id="741" w:author="Fabio Buti" w:date="2017-03-22T13:34:00Z">
        <w:r w:rsidRPr="001A52B1">
          <w:t xml:space="preserve">When the </w:t>
        </w:r>
      </w:ins>
      <w:ins w:id="742" w:author="Fabio Buti" w:date="2017-03-22T13:38:00Z">
        <w:r w:rsidR="00C30EF7" w:rsidRPr="00131594">
          <w:t xml:space="preserve">Clinical Data Source </w:t>
        </w:r>
        <w:r w:rsidR="00C30EF7">
          <w:t xml:space="preserve">Actor </w:t>
        </w:r>
      </w:ins>
      <w:ins w:id="743" w:author="Fabio Buti" w:date="2017-03-22T13:34:00Z">
        <w:r w:rsidRPr="001A52B1">
          <w:t xml:space="preserve">needs to report an error, it shall use HTTP error response codes and should include a FHIR </w:t>
        </w:r>
        <w:proofErr w:type="spellStart"/>
        <w:r w:rsidRPr="001A52B1">
          <w:t>OperationOutcome</w:t>
        </w:r>
        <w:proofErr w:type="spellEnd"/>
        <w:r w:rsidRPr="001A52B1">
          <w:t xml:space="preserve"> with more details on the failure. See FHIR </w:t>
        </w:r>
      </w:ins>
      <w:ins w:id="744" w:author="Fabio Buti" w:date="2017-03-22T13:39:00Z">
        <w:r w:rsidR="00C30EF7">
          <w:fldChar w:fldCharType="begin"/>
        </w:r>
        <w:r w:rsidR="00C30EF7">
          <w:instrText xml:space="preserve"> HYPERLINK "</w:instrText>
        </w:r>
      </w:ins>
      <w:ins w:id="745" w:author="Fabio Buti" w:date="2017-03-22T13:34:00Z">
        <w:r w:rsidR="00C30EF7" w:rsidRPr="00C30EF7">
          <w:rPr>
            <w:rPrChange w:id="746" w:author="Fabio Buti" w:date="2017-03-22T13:39:00Z">
              <w:rPr>
                <w:rStyle w:val="Collegamentoipertestuale"/>
              </w:rPr>
            </w:rPrChange>
          </w:rPr>
          <w:instrText>http://hl7.org/fhir/</w:instrText>
        </w:r>
      </w:ins>
      <w:ins w:id="747" w:author="Fabio Buti" w:date="2017-03-22T13:39:00Z">
        <w:r w:rsidR="00C30EF7" w:rsidRPr="00C30EF7">
          <w:rPr>
            <w:rPrChange w:id="748" w:author="Fabio Buti" w:date="2017-03-22T13:39:00Z">
              <w:rPr>
                <w:rStyle w:val="Collegamentoipertestuale"/>
              </w:rPr>
            </w:rPrChange>
          </w:rPr>
          <w:instrText>STU3</w:instrText>
        </w:r>
      </w:ins>
      <w:ins w:id="749" w:author="Fabio Buti" w:date="2017-03-22T13:34:00Z">
        <w:r w:rsidR="00C30EF7" w:rsidRPr="00C30EF7">
          <w:rPr>
            <w:rPrChange w:id="750" w:author="Fabio Buti" w:date="2017-03-22T13:39:00Z">
              <w:rPr>
                <w:rStyle w:val="Collegamentoipertestuale"/>
              </w:rPr>
            </w:rPrChange>
          </w:rPr>
          <w:instrText>/http.html</w:instrText>
        </w:r>
      </w:ins>
      <w:ins w:id="751" w:author="Fabio Buti" w:date="2017-03-22T13:39:00Z">
        <w:r w:rsidR="00C30EF7">
          <w:instrText xml:space="preserve">" </w:instrText>
        </w:r>
        <w:r w:rsidR="00C30EF7">
          <w:fldChar w:fldCharType="separate"/>
        </w:r>
      </w:ins>
      <w:r w:rsidR="00C30EF7" w:rsidRPr="00C30EF7">
        <w:rPr>
          <w:rStyle w:val="Collegamentoipertestuale"/>
        </w:rPr>
        <w:t>http://hl7.org/fhir/STU3/http.html</w:t>
      </w:r>
      <w:ins w:id="752" w:author="Fabio Buti" w:date="2017-03-22T13:39:00Z">
        <w:r w:rsidR="00C30EF7">
          <w:fldChar w:fldCharType="end"/>
        </w:r>
      </w:ins>
      <w:ins w:id="753" w:author="Fabio Buti" w:date="2017-03-22T13:34:00Z">
        <w:r w:rsidRPr="001A52B1">
          <w:t xml:space="preserve"> and </w:t>
        </w:r>
      </w:ins>
      <w:ins w:id="754" w:author="Fabio Buti" w:date="2017-03-22T13:39:00Z">
        <w:r w:rsidR="00C30EF7">
          <w:fldChar w:fldCharType="begin"/>
        </w:r>
        <w:r w:rsidR="00C30EF7">
          <w:instrText xml:space="preserve"> HYPERLINK "</w:instrText>
        </w:r>
      </w:ins>
      <w:ins w:id="755" w:author="Fabio Buti" w:date="2017-03-22T13:34:00Z">
        <w:r w:rsidR="00C30EF7" w:rsidRPr="00C30EF7">
          <w:rPr>
            <w:rPrChange w:id="756" w:author="Fabio Buti" w:date="2017-03-22T13:39:00Z">
              <w:rPr>
                <w:rStyle w:val="Collegamentoipertestuale"/>
              </w:rPr>
            </w:rPrChange>
          </w:rPr>
          <w:instrText>http://hl7.org/fhir/</w:instrText>
        </w:r>
      </w:ins>
      <w:ins w:id="757" w:author="Fabio Buti" w:date="2017-03-22T13:39:00Z">
        <w:r w:rsidR="00C30EF7" w:rsidRPr="00C30EF7">
          <w:rPr>
            <w:rPrChange w:id="758" w:author="Fabio Buti" w:date="2017-03-22T13:39:00Z">
              <w:rPr>
                <w:rStyle w:val="Collegamentoipertestuale"/>
              </w:rPr>
            </w:rPrChange>
          </w:rPr>
          <w:instrText>STU3</w:instrText>
        </w:r>
      </w:ins>
      <w:ins w:id="759" w:author="Fabio Buti" w:date="2017-03-22T13:34:00Z">
        <w:r w:rsidR="00C30EF7" w:rsidRPr="00C30EF7">
          <w:rPr>
            <w:rPrChange w:id="760" w:author="Fabio Buti" w:date="2017-03-22T13:39:00Z">
              <w:rPr>
                <w:rStyle w:val="Collegamentoipertestuale"/>
              </w:rPr>
            </w:rPrChange>
          </w:rPr>
          <w:instrText>/operationoutcome.html</w:instrText>
        </w:r>
      </w:ins>
      <w:ins w:id="761" w:author="Fabio Buti" w:date="2017-03-22T13:39:00Z">
        <w:r w:rsidR="00C30EF7">
          <w:instrText xml:space="preserve">" </w:instrText>
        </w:r>
        <w:r w:rsidR="00C30EF7">
          <w:fldChar w:fldCharType="separate"/>
        </w:r>
      </w:ins>
      <w:r w:rsidR="00C30EF7" w:rsidRPr="00C30EF7">
        <w:rPr>
          <w:rStyle w:val="Collegamentoipertestuale"/>
        </w:rPr>
        <w:t>http://hl7.org/fhir/STU3/operationoutcome.html</w:t>
      </w:r>
      <w:ins w:id="762" w:author="Fabio Buti" w:date="2017-03-22T13:39:00Z">
        <w:r w:rsidR="00C30EF7">
          <w:fldChar w:fldCharType="end"/>
        </w:r>
      </w:ins>
    </w:p>
    <w:p w14:paraId="4499FABA" w14:textId="172DDE06" w:rsidR="00131594" w:rsidRPr="001A52B1" w:rsidRDefault="00131594" w:rsidP="002E6F61">
      <w:pPr>
        <w:pStyle w:val="Corpotesto"/>
        <w:rPr>
          <w:ins w:id="763" w:author="Fabio Buti" w:date="2017-03-22T13:34:00Z"/>
        </w:rPr>
      </w:pPr>
      <w:ins w:id="764" w:author="Fabio Buti" w:date="2017-03-22T13:34:00Z">
        <w:r w:rsidRPr="001A52B1">
          <w:t xml:space="preserve">If the </w:t>
        </w:r>
      </w:ins>
      <w:ins w:id="765" w:author="Fabio Buti" w:date="2017-03-22T13:49:00Z">
        <w:r w:rsidR="009D6D2F" w:rsidRPr="009D6D2F">
          <w:t xml:space="preserve">Mobile Query Existing Data </w:t>
        </w:r>
      </w:ins>
      <w:ins w:id="766" w:author="Fabio Buti" w:date="2017-03-22T13:34:00Z">
        <w:r w:rsidRPr="001A52B1">
          <w:t xml:space="preserve">message is processed successfully, whether or not </w:t>
        </w:r>
      </w:ins>
      <w:ins w:id="767" w:author="Fabio Buti" w:date="2017-03-22T13:49:00Z">
        <w:r w:rsidR="002E6F61">
          <w:t>clinical data R</w:t>
        </w:r>
        <w:r w:rsidR="002E6F61" w:rsidRPr="001A52B1">
          <w:t xml:space="preserve">esources </w:t>
        </w:r>
      </w:ins>
      <w:ins w:id="768" w:author="Fabio Buti" w:date="2017-03-22T13:34:00Z">
        <w:r w:rsidRPr="001A52B1">
          <w:t xml:space="preserve">are found, the HTTP status code shall be 200. </w:t>
        </w:r>
      </w:ins>
      <w:ins w:id="769" w:author="Fabio Buti" w:date="2017-03-22T13:50:00Z">
        <w:r w:rsidR="002E6F61">
          <w:br/>
        </w:r>
      </w:ins>
      <w:ins w:id="770" w:author="Fabio Buti" w:date="2017-03-22T13:34:00Z">
        <w:r w:rsidRPr="001A52B1">
          <w:t xml:space="preserve">The </w:t>
        </w:r>
      </w:ins>
      <w:ins w:id="771" w:author="Fabio Buti" w:date="2017-03-22T13:50:00Z">
        <w:r w:rsidR="002E6F61" w:rsidRPr="009D6D2F">
          <w:t xml:space="preserve">Mobile Query Existing Data </w:t>
        </w:r>
      </w:ins>
      <w:ins w:id="772" w:author="Fabio Buti" w:date="2017-03-22T13:34:00Z">
        <w:r w:rsidRPr="001A52B1">
          <w:t xml:space="preserve">Response message shall be a Bundle Resource containing zero or more </w:t>
        </w:r>
      </w:ins>
      <w:ins w:id="773" w:author="Fabio Buti" w:date="2017-03-22T13:50:00Z">
        <w:r w:rsidR="002E6F61">
          <w:t>clinical data R</w:t>
        </w:r>
        <w:r w:rsidR="002E6F61" w:rsidRPr="001A52B1">
          <w:t>esources</w:t>
        </w:r>
        <w:r w:rsidR="002E6F61">
          <w:t xml:space="preserve"> plus eventual Provenance</w:t>
        </w:r>
      </w:ins>
      <w:ins w:id="774" w:author="Fabio Buti" w:date="2017-03-22T13:51:00Z">
        <w:r w:rsidR="002E6F61">
          <w:t xml:space="preserve"> Resource</w:t>
        </w:r>
      </w:ins>
      <w:ins w:id="775" w:author="Fabio Buti" w:date="2017-03-22T13:52:00Z">
        <w:r w:rsidR="002E6F61">
          <w:t>s</w:t>
        </w:r>
      </w:ins>
      <w:ins w:id="776" w:author="Fabio Buti" w:date="2017-03-22T13:34:00Z">
        <w:r w:rsidRPr="001A52B1">
          <w:t xml:space="preserve">. If the </w:t>
        </w:r>
      </w:ins>
      <w:ins w:id="777" w:author="Fabio Buti" w:date="2017-03-22T13:51:00Z">
        <w:r w:rsidR="002E6F61" w:rsidRPr="00131594">
          <w:t xml:space="preserve">Clinical Data Source </w:t>
        </w:r>
      </w:ins>
      <w:ins w:id="778" w:author="Fabio Buti" w:date="2017-03-22T13:34:00Z">
        <w:r w:rsidRPr="001A52B1">
          <w:t xml:space="preserve">is sending warnings, the Bundle Resource shall also contain an </w:t>
        </w:r>
        <w:proofErr w:type="spellStart"/>
        <w:r w:rsidRPr="001A52B1">
          <w:t>OperationOutcome</w:t>
        </w:r>
        <w:proofErr w:type="spellEnd"/>
        <w:r w:rsidRPr="001A52B1">
          <w:t xml:space="preserve"> Resource that contains those warnings.</w:t>
        </w:r>
      </w:ins>
    </w:p>
    <w:p w14:paraId="6234875D" w14:textId="77777777" w:rsidR="00131594" w:rsidRPr="001A52B1" w:rsidRDefault="00131594" w:rsidP="00131594">
      <w:pPr>
        <w:pStyle w:val="Corpotesto"/>
        <w:rPr>
          <w:ins w:id="779" w:author="Fabio Buti" w:date="2017-03-22T13:34:00Z"/>
        </w:rPr>
      </w:pPr>
      <w:ins w:id="780" w:author="Fabio Buti" w:date="2017-03-22T13:34:00Z">
        <w:r w:rsidRPr="001A52B1">
          <w:t xml:space="preserve">The response shall adhere to the FHIR Bundle constraints </w:t>
        </w:r>
        <w:r w:rsidRPr="002E6F61">
          <w:rPr>
            <w:highlight w:val="yellow"/>
            <w:rPrChange w:id="781" w:author="Fabio Buti" w:date="2017-03-22T13:51:00Z">
              <w:rPr/>
            </w:rPrChange>
          </w:rPr>
          <w:t xml:space="preserve">specified </w:t>
        </w:r>
        <w:commentRangeStart w:id="782"/>
        <w:r w:rsidRPr="002E6F61">
          <w:rPr>
            <w:highlight w:val="yellow"/>
            <w:rPrChange w:id="783" w:author="Fabio Buti" w:date="2017-03-22T13:51:00Z">
              <w:rPr/>
            </w:rPrChange>
          </w:rPr>
          <w:t>in ITI TF-2x: Appendix Z.1</w:t>
        </w:r>
      </w:ins>
      <w:commentRangeEnd w:id="782"/>
      <w:ins w:id="784" w:author="Fabio Buti" w:date="2017-03-22T13:43:00Z">
        <w:r w:rsidR="00C30EF7" w:rsidRPr="002E6F61">
          <w:rPr>
            <w:rStyle w:val="Rimandocommento"/>
            <w:highlight w:val="yellow"/>
            <w:rPrChange w:id="785" w:author="Fabio Buti" w:date="2017-03-22T13:51:00Z">
              <w:rPr>
                <w:rStyle w:val="Rimandocommento"/>
              </w:rPr>
            </w:rPrChange>
          </w:rPr>
          <w:commentReference w:id="782"/>
        </w:r>
      </w:ins>
      <w:ins w:id="786" w:author="Fabio Buti" w:date="2017-03-22T13:34:00Z">
        <w:r w:rsidRPr="001A52B1">
          <w:t>.</w:t>
        </w:r>
        <w:r w:rsidRPr="001A52B1" w:rsidDel="00195B43">
          <w:t xml:space="preserve"> </w:t>
        </w:r>
      </w:ins>
    </w:p>
    <w:p w14:paraId="1439D3CE" w14:textId="32F08009" w:rsidR="00131594" w:rsidRPr="00F20510" w:rsidRDefault="00131594">
      <w:pPr>
        <w:pStyle w:val="Titolo6"/>
        <w:numPr>
          <w:ilvl w:val="0"/>
          <w:numId w:val="0"/>
        </w:numPr>
        <w:ind w:left="1152" w:hanging="1152"/>
        <w:rPr>
          <w:ins w:id="787" w:author="Fabio Buti" w:date="2017-03-22T13:34:00Z"/>
          <w:noProof w:val="0"/>
        </w:rPr>
        <w:pPrChange w:id="788" w:author="Fabio Buti" w:date="2017-03-22T13:41:00Z">
          <w:pPr>
            <w:pStyle w:val="Titolo6"/>
          </w:pPr>
        </w:pPrChange>
      </w:pPr>
      <w:bookmarkStart w:id="789" w:name="_Toc477954911"/>
      <w:ins w:id="790" w:author="Fabio Buti" w:date="2017-03-22T13:34:00Z">
        <w:r w:rsidRPr="00F20510">
          <w:rPr>
            <w:noProof w:val="0"/>
          </w:rPr>
          <w:t>3.</w:t>
        </w:r>
      </w:ins>
      <w:ins w:id="791" w:author="Fabio Buti" w:date="2017-03-22T13:52:00Z">
        <w:r w:rsidR="002E6F61">
          <w:rPr>
            <w:noProof w:val="0"/>
          </w:rPr>
          <w:t>Y</w:t>
        </w:r>
      </w:ins>
      <w:ins w:id="792" w:author="Fabio Buti" w:date="2017-03-22T13:34:00Z">
        <w:r w:rsidRPr="00F20510">
          <w:rPr>
            <w:noProof w:val="0"/>
          </w:rPr>
          <w:t xml:space="preserve">.4.2.2.1 Resource </w:t>
        </w:r>
      </w:ins>
      <w:commentRangeStart w:id="793"/>
      <w:ins w:id="794" w:author="Fabio Buti" w:date="2017-03-22T13:42:00Z">
        <w:r w:rsidR="00C30EF7">
          <w:rPr>
            <w:noProof w:val="0"/>
          </w:rPr>
          <w:t xml:space="preserve">Specific </w:t>
        </w:r>
      </w:ins>
      <w:ins w:id="795" w:author="Fabio Buti" w:date="2017-03-22T13:34:00Z">
        <w:r w:rsidRPr="00F20510">
          <w:rPr>
            <w:noProof w:val="0"/>
          </w:rPr>
          <w:t>Contents</w:t>
        </w:r>
      </w:ins>
      <w:commentRangeEnd w:id="793"/>
      <w:ins w:id="796" w:author="Fabio Buti" w:date="2017-03-22T13:46:00Z">
        <w:r w:rsidR="009473A5">
          <w:rPr>
            <w:rStyle w:val="Rimandocommento"/>
            <w:rFonts w:ascii="Times New Roman" w:hAnsi="Times New Roman"/>
            <w:b w:val="0"/>
            <w:noProof w:val="0"/>
            <w:kern w:val="0"/>
          </w:rPr>
          <w:commentReference w:id="793"/>
        </w:r>
      </w:ins>
      <w:bookmarkEnd w:id="789"/>
    </w:p>
    <w:p w14:paraId="476C83BC" w14:textId="7AEB313D" w:rsidR="009473A5" w:rsidRPr="003C004E" w:rsidRDefault="009473A5" w:rsidP="009473A5">
      <w:pPr>
        <w:pStyle w:val="Corpotesto"/>
        <w:rPr>
          <w:ins w:id="797" w:author="Fabio Buti" w:date="2017-03-22T13:47:00Z"/>
          <w:b/>
        </w:rPr>
      </w:pPr>
      <w:ins w:id="798" w:author="Fabio Buti" w:date="2017-03-22T13:47:00Z">
        <w:r>
          <w:rPr>
            <w:b/>
          </w:rPr>
          <w:t>Provenance</w:t>
        </w:r>
        <w:r w:rsidRPr="003C004E">
          <w:rPr>
            <w:b/>
          </w:rPr>
          <w:t xml:space="preserve"> Resource</w:t>
        </w:r>
      </w:ins>
    </w:p>
    <w:p w14:paraId="12C1B683" w14:textId="53AF8EC0" w:rsidR="00C30EF7" w:rsidRDefault="009D6D2F" w:rsidP="00131594">
      <w:pPr>
        <w:pStyle w:val="Corpotesto"/>
        <w:rPr>
          <w:ins w:id="799" w:author="Fabio Buti" w:date="2017-03-22T13:42:00Z"/>
        </w:rPr>
      </w:pPr>
      <w:ins w:id="800" w:author="Fabio Buti" w:date="2017-03-22T13:48:00Z">
        <w:r w:rsidRPr="009D6D2F">
          <w:rPr>
            <w:highlight w:val="yellow"/>
            <w:rPrChange w:id="801" w:author="Fabio Buti" w:date="2017-03-22T13:48:00Z">
              <w:rPr/>
            </w:rPrChange>
          </w:rPr>
          <w:t>&lt;TBD&gt;</w:t>
        </w:r>
      </w:ins>
    </w:p>
    <w:p w14:paraId="4A52A622" w14:textId="47576B3A" w:rsidR="00C30EF7" w:rsidRPr="00C30EF7" w:rsidRDefault="00C30EF7" w:rsidP="00131594">
      <w:pPr>
        <w:pStyle w:val="Corpotesto"/>
        <w:rPr>
          <w:ins w:id="802" w:author="Fabio Buti" w:date="2017-03-22T13:42:00Z"/>
          <w:b/>
          <w:rPrChange w:id="803" w:author="Fabio Buti" w:date="2017-03-22T13:42:00Z">
            <w:rPr>
              <w:ins w:id="804" w:author="Fabio Buti" w:date="2017-03-22T13:42:00Z"/>
            </w:rPr>
          </w:rPrChange>
        </w:rPr>
      </w:pPr>
      <w:proofErr w:type="spellStart"/>
      <w:ins w:id="805" w:author="Fabio Buti" w:date="2017-03-22T13:42:00Z">
        <w:r w:rsidRPr="00C30EF7">
          <w:rPr>
            <w:b/>
            <w:rPrChange w:id="806" w:author="Fabio Buti" w:date="2017-03-22T13:42:00Z">
              <w:rPr/>
            </w:rPrChange>
          </w:rPr>
          <w:t>DocumentReference</w:t>
        </w:r>
        <w:proofErr w:type="spellEnd"/>
        <w:r w:rsidRPr="00C30EF7">
          <w:rPr>
            <w:b/>
            <w:rPrChange w:id="807" w:author="Fabio Buti" w:date="2017-03-22T13:42:00Z">
              <w:rPr/>
            </w:rPrChange>
          </w:rPr>
          <w:t xml:space="preserve"> Resource</w:t>
        </w:r>
      </w:ins>
    </w:p>
    <w:p w14:paraId="097F3139" w14:textId="179C1436" w:rsidR="00131594" w:rsidRPr="001A52B1" w:rsidRDefault="00131594" w:rsidP="00131594">
      <w:pPr>
        <w:pStyle w:val="Corpotesto"/>
        <w:rPr>
          <w:ins w:id="808" w:author="Fabio Buti" w:date="2017-03-22T13:34:00Z"/>
        </w:rPr>
      </w:pPr>
      <w:ins w:id="809" w:author="Fabio Buti" w:date="2017-03-22T13:34:00Z">
        <w:r w:rsidRPr="001A52B1">
          <w:lastRenderedPageBreak/>
          <w:t xml:space="preserve">The </w:t>
        </w:r>
        <w:proofErr w:type="spellStart"/>
        <w:r w:rsidRPr="001A52B1">
          <w:t>DocumentReference</w:t>
        </w:r>
        <w:proofErr w:type="spellEnd"/>
        <w:r w:rsidRPr="001A52B1">
          <w:t xml:space="preserve"> Resource is defined in the FHIR specification </w:t>
        </w:r>
      </w:ins>
      <w:ins w:id="810" w:author="Fabio Buti" w:date="2017-03-22T13:42:00Z">
        <w:r w:rsidR="00C30EF7">
          <w:fldChar w:fldCharType="begin"/>
        </w:r>
        <w:r w:rsidR="00C30EF7">
          <w:instrText xml:space="preserve"> HYPERLINK "</w:instrText>
        </w:r>
      </w:ins>
      <w:ins w:id="811" w:author="Fabio Buti" w:date="2017-03-22T13:34:00Z">
        <w:r w:rsidR="00C30EF7" w:rsidRPr="00C30EF7">
          <w:rPr>
            <w:rPrChange w:id="812" w:author="Fabio Buti" w:date="2017-03-22T13:42:00Z">
              <w:rPr>
                <w:rStyle w:val="Collegamentoipertestuale"/>
              </w:rPr>
            </w:rPrChange>
          </w:rPr>
          <w:instrText>http://hl7.org/fhir/</w:instrText>
        </w:r>
      </w:ins>
      <w:ins w:id="813" w:author="Fabio Buti" w:date="2017-03-22T13:42:00Z">
        <w:r w:rsidR="00C30EF7" w:rsidRPr="00C30EF7">
          <w:rPr>
            <w:rPrChange w:id="814" w:author="Fabio Buti" w:date="2017-03-22T13:42:00Z">
              <w:rPr>
                <w:rStyle w:val="Collegamentoipertestuale"/>
              </w:rPr>
            </w:rPrChange>
          </w:rPr>
          <w:instrText>STU3</w:instrText>
        </w:r>
      </w:ins>
      <w:ins w:id="815" w:author="Fabio Buti" w:date="2017-03-22T13:34:00Z">
        <w:r w:rsidR="00C30EF7" w:rsidRPr="00C30EF7">
          <w:rPr>
            <w:rPrChange w:id="816" w:author="Fabio Buti" w:date="2017-03-22T13:42:00Z">
              <w:rPr>
                <w:rStyle w:val="Collegamentoipertestuale"/>
              </w:rPr>
            </w:rPrChange>
          </w:rPr>
          <w:instrText>/documentreference.html</w:instrText>
        </w:r>
      </w:ins>
      <w:ins w:id="817" w:author="Fabio Buti" w:date="2017-03-22T13:42:00Z">
        <w:r w:rsidR="00C30EF7">
          <w:instrText xml:space="preserve">" </w:instrText>
        </w:r>
        <w:r w:rsidR="00C30EF7">
          <w:fldChar w:fldCharType="separate"/>
        </w:r>
      </w:ins>
      <w:r w:rsidR="00C30EF7" w:rsidRPr="00C30EF7">
        <w:rPr>
          <w:rStyle w:val="Collegamentoipertestuale"/>
        </w:rPr>
        <w:t>http://hl7.org/fhir/STU3/documentreference.html</w:t>
      </w:r>
      <w:ins w:id="818" w:author="Fabio Buti" w:date="2017-03-22T13:42:00Z">
        <w:r w:rsidR="00C30EF7">
          <w:fldChar w:fldCharType="end"/>
        </w:r>
      </w:ins>
    </w:p>
    <w:p w14:paraId="6F9011B3" w14:textId="25850007" w:rsidR="00131594" w:rsidRPr="001A52B1" w:rsidRDefault="00131594" w:rsidP="00131594">
      <w:pPr>
        <w:pStyle w:val="Corpotesto"/>
        <w:rPr>
          <w:ins w:id="819" w:author="Fabio Buti" w:date="2017-03-22T13:34:00Z"/>
        </w:rPr>
      </w:pPr>
      <w:commentRangeStart w:id="820"/>
      <w:ins w:id="821" w:author="Fabio Buti" w:date="2017-03-22T13:34:00Z">
        <w:r w:rsidRPr="001A52B1">
          <w:t xml:space="preserve">See ITI TF-3: 5.4.1.1 for the IHE restrictions on </w:t>
        </w:r>
        <w:proofErr w:type="spellStart"/>
        <w:r w:rsidRPr="001A52B1">
          <w:t>DocumentReference</w:t>
        </w:r>
        <w:proofErr w:type="spellEnd"/>
        <w:r w:rsidRPr="001A52B1">
          <w:t xml:space="preserve"> </w:t>
        </w:r>
      </w:ins>
      <w:commentRangeEnd w:id="820"/>
      <w:ins w:id="822" w:author="Fabio Buti" w:date="2017-03-22T13:47:00Z">
        <w:r w:rsidR="009473A5">
          <w:rPr>
            <w:rStyle w:val="Rimandocommento"/>
          </w:rPr>
          <w:commentReference w:id="820"/>
        </w:r>
      </w:ins>
      <w:ins w:id="823" w:author="Fabio Buti" w:date="2017-03-22T13:34:00Z">
        <w:r w:rsidRPr="001A52B1">
          <w:t>Resource and for a mapping from IHE Document Sharing Profiles (e.g., XDS) to FHIR.</w:t>
        </w:r>
        <w:r w:rsidRPr="001A52B1" w:rsidDel="00AE5172">
          <w:t xml:space="preserve"> </w:t>
        </w:r>
      </w:ins>
    </w:p>
    <w:p w14:paraId="0503F080" w14:textId="2B1C169A" w:rsidR="00131594" w:rsidRPr="001A52B1" w:rsidRDefault="00131594">
      <w:pPr>
        <w:pStyle w:val="Titolo6"/>
        <w:numPr>
          <w:ilvl w:val="0"/>
          <w:numId w:val="0"/>
        </w:numPr>
        <w:ind w:left="1152" w:hanging="1152"/>
        <w:rPr>
          <w:ins w:id="824" w:author="Fabio Buti" w:date="2017-03-22T13:34:00Z"/>
          <w:noProof w:val="0"/>
        </w:rPr>
        <w:pPrChange w:id="825" w:author="Fabio Buti" w:date="2017-03-22T13:41:00Z">
          <w:pPr>
            <w:pStyle w:val="Titolo6"/>
          </w:pPr>
        </w:pPrChange>
      </w:pPr>
      <w:bookmarkStart w:id="826" w:name="_Toc477954912"/>
      <w:ins w:id="827" w:author="Fabio Buti" w:date="2017-03-22T13:34:00Z">
        <w:r w:rsidRPr="001A52B1">
          <w:rPr>
            <w:noProof w:val="0"/>
          </w:rPr>
          <w:t>3.</w:t>
        </w:r>
      </w:ins>
      <w:ins w:id="828" w:author="Fabio Buti" w:date="2017-03-22T13:52:00Z">
        <w:r w:rsidR="002E6F61">
          <w:rPr>
            <w:noProof w:val="0"/>
          </w:rPr>
          <w:t>Y</w:t>
        </w:r>
      </w:ins>
      <w:ins w:id="829" w:author="Fabio Buti" w:date="2017-03-22T13:34:00Z">
        <w:r w:rsidRPr="001A52B1">
          <w:rPr>
            <w:noProof w:val="0"/>
          </w:rPr>
          <w:t>.4.2.2.</w:t>
        </w:r>
      </w:ins>
      <w:ins w:id="830" w:author="Fabio Buti" w:date="2017-03-22T14:05:00Z">
        <w:r w:rsidR="008B253D">
          <w:rPr>
            <w:noProof w:val="0"/>
          </w:rPr>
          <w:t>2</w:t>
        </w:r>
      </w:ins>
      <w:ins w:id="831" w:author="Fabio Buti" w:date="2017-03-22T13:34:00Z">
        <w:r w:rsidRPr="001A52B1">
          <w:rPr>
            <w:noProof w:val="0"/>
          </w:rPr>
          <w:t xml:space="preserve"> Resource Bundling</w:t>
        </w:r>
        <w:bookmarkEnd w:id="826"/>
      </w:ins>
    </w:p>
    <w:p w14:paraId="032E0458" w14:textId="77777777" w:rsidR="00131594" w:rsidRPr="001A52B1" w:rsidRDefault="00131594" w:rsidP="00131594">
      <w:pPr>
        <w:pStyle w:val="Corpotesto"/>
        <w:rPr>
          <w:ins w:id="832" w:author="Fabio Buti" w:date="2017-03-22T13:34:00Z"/>
        </w:rPr>
      </w:pPr>
      <w:ins w:id="833" w:author="Fabio Buti" w:date="2017-03-22T13:34:00Z">
        <w:r w:rsidRPr="001A52B1">
          <w:t xml:space="preserve">Resource Bundling shall comply with the </w:t>
        </w:r>
        <w:r w:rsidRPr="002E6F61">
          <w:rPr>
            <w:highlight w:val="yellow"/>
            <w:rPrChange w:id="834" w:author="Fabio Buti" w:date="2017-03-22T13:51:00Z">
              <w:rPr/>
            </w:rPrChange>
          </w:rPr>
          <w:t>guidelines in ITI TF-2x: Appendix Z.1</w:t>
        </w:r>
        <w:r w:rsidRPr="001A52B1">
          <w:t xml:space="preserve">. </w:t>
        </w:r>
      </w:ins>
    </w:p>
    <w:p w14:paraId="17694D08" w14:textId="527B6DE7" w:rsidR="00131594" w:rsidRPr="001A52B1" w:rsidRDefault="00131594" w:rsidP="00131594">
      <w:pPr>
        <w:pStyle w:val="Corpotesto"/>
        <w:rPr>
          <w:ins w:id="835" w:author="Fabio Buti" w:date="2017-03-22T13:34:00Z"/>
        </w:rPr>
      </w:pPr>
      <w:ins w:id="836" w:author="Fabio Buti" w:date="2017-03-22T13:34:00Z">
        <w:r w:rsidRPr="001A52B1">
          <w:t xml:space="preserve">The </w:t>
        </w:r>
      </w:ins>
      <w:ins w:id="837" w:author="Fabio Buti" w:date="2017-03-22T13:52:00Z">
        <w:r w:rsidR="002E6F61" w:rsidRPr="00131594">
          <w:t xml:space="preserve">Clinical Data Source </w:t>
        </w:r>
      </w:ins>
      <w:ins w:id="838" w:author="Fabio Buti" w:date="2017-03-22T13:34:00Z">
        <w:r w:rsidRPr="001A52B1">
          <w:t xml:space="preserve">shall include any resources referenced by the </w:t>
        </w:r>
        <w:commentRangeStart w:id="839"/>
        <w:r w:rsidRPr="001A52B1">
          <w:t>metadata listed in Table 3.</w:t>
        </w:r>
      </w:ins>
      <w:ins w:id="840" w:author="Fabio Buti" w:date="2017-03-22T13:52:00Z">
        <w:r w:rsidR="002E6F61">
          <w:t>Y</w:t>
        </w:r>
      </w:ins>
      <w:ins w:id="841" w:author="Fabio Buti" w:date="2017-03-22T13:34:00Z">
        <w:r w:rsidRPr="001A52B1">
          <w:t xml:space="preserve">.4.2.2.1-1 </w:t>
        </w:r>
      </w:ins>
      <w:commentRangeEnd w:id="839"/>
      <w:ins w:id="842" w:author="Fabio Buti" w:date="2017-03-22T13:53:00Z">
        <w:r w:rsidR="002E6F61">
          <w:rPr>
            <w:rStyle w:val="Rimandocommento"/>
          </w:rPr>
          <w:commentReference w:id="839"/>
        </w:r>
      </w:ins>
      <w:ins w:id="843" w:author="Fabio Buti" w:date="2017-03-22T13:34:00Z">
        <w:r w:rsidRPr="001A52B1">
          <w:t>as a contained resource. This means that references to these resources shall point to resource data contained in the bundle as entries.</w:t>
        </w:r>
      </w:ins>
    </w:p>
    <w:p w14:paraId="3DBCF411" w14:textId="10A06118" w:rsidR="00131594" w:rsidRPr="001A52B1" w:rsidRDefault="00131594" w:rsidP="00131594">
      <w:pPr>
        <w:pStyle w:val="Titolo7"/>
        <w:numPr>
          <w:ilvl w:val="0"/>
          <w:numId w:val="0"/>
        </w:numPr>
        <w:ind w:left="1296" w:hanging="1296"/>
        <w:rPr>
          <w:ins w:id="844" w:author="Fabio Buti" w:date="2017-03-22T13:34:00Z"/>
          <w:noProof w:val="0"/>
        </w:rPr>
      </w:pPr>
      <w:bookmarkStart w:id="845" w:name="_Toc477954913"/>
      <w:ins w:id="846" w:author="Fabio Buti" w:date="2017-03-22T13:34:00Z">
        <w:r w:rsidRPr="001A52B1">
          <w:rPr>
            <w:noProof w:val="0"/>
          </w:rPr>
          <w:t>3.</w:t>
        </w:r>
      </w:ins>
      <w:ins w:id="847" w:author="Fabio Buti" w:date="2017-03-22T13:54:00Z">
        <w:r w:rsidR="002E6F61">
          <w:rPr>
            <w:noProof w:val="0"/>
          </w:rPr>
          <w:t>Y</w:t>
        </w:r>
      </w:ins>
      <w:ins w:id="848" w:author="Fabio Buti" w:date="2017-03-22T13:34:00Z">
        <w:r w:rsidRPr="001A52B1">
          <w:rPr>
            <w:noProof w:val="0"/>
          </w:rPr>
          <w:t>.4.2.2.</w:t>
        </w:r>
      </w:ins>
      <w:ins w:id="849" w:author="Fabio Buti" w:date="2017-03-22T14:05:00Z">
        <w:r w:rsidR="008B253D">
          <w:rPr>
            <w:noProof w:val="0"/>
          </w:rPr>
          <w:t>2</w:t>
        </w:r>
      </w:ins>
      <w:ins w:id="850" w:author="Fabio Buti" w:date="2017-03-22T13:34:00Z">
        <w:r w:rsidRPr="001A52B1">
          <w:rPr>
            <w:noProof w:val="0"/>
          </w:rPr>
          <w:t xml:space="preserve">.1 </w:t>
        </w:r>
        <w:commentRangeStart w:id="851"/>
        <w:r w:rsidRPr="001A52B1">
          <w:rPr>
            <w:noProof w:val="0"/>
          </w:rPr>
          <w:t>Document location</w:t>
        </w:r>
      </w:ins>
      <w:commentRangeEnd w:id="851"/>
      <w:ins w:id="852" w:author="Fabio Buti" w:date="2017-03-22T13:59:00Z">
        <w:r w:rsidR="00C23A42">
          <w:rPr>
            <w:rStyle w:val="Rimandocommento"/>
            <w:rFonts w:ascii="Times New Roman" w:hAnsi="Times New Roman"/>
            <w:b w:val="0"/>
            <w:noProof w:val="0"/>
            <w:kern w:val="0"/>
          </w:rPr>
          <w:commentReference w:id="851"/>
        </w:r>
      </w:ins>
      <w:bookmarkEnd w:id="845"/>
    </w:p>
    <w:p w14:paraId="14EBF796" w14:textId="4BF499C5" w:rsidR="00131594" w:rsidRPr="001A52B1" w:rsidRDefault="00131594" w:rsidP="00131594">
      <w:pPr>
        <w:pStyle w:val="Corpotesto"/>
        <w:rPr>
          <w:ins w:id="853" w:author="Fabio Buti" w:date="2017-03-22T13:34:00Z"/>
        </w:rPr>
      </w:pPr>
      <w:ins w:id="854" w:author="Fabio Buti" w:date="2017-03-22T13:34:00Z">
        <w:r w:rsidRPr="001A52B1">
          <w:t xml:space="preserve">The </w:t>
        </w:r>
      </w:ins>
      <w:ins w:id="855" w:author="Fabio Buti" w:date="2017-03-22T13:54:00Z">
        <w:r w:rsidR="002E6F61" w:rsidRPr="00131594">
          <w:t xml:space="preserve">Clinical Data Source </w:t>
        </w:r>
      </w:ins>
      <w:ins w:id="856" w:author="Fabio Buti" w:date="2017-03-22T13:34:00Z">
        <w:r w:rsidRPr="001A52B1">
          <w:t xml:space="preserve">shall place into the </w:t>
        </w:r>
        <w:r w:rsidRPr="001A52B1">
          <w:rPr>
            <w:rFonts w:ascii="Courier New" w:hAnsi="Courier New"/>
            <w:sz w:val="20"/>
          </w:rPr>
          <w:t>DocumentReference.content.attachment.url</w:t>
        </w:r>
        <w:r w:rsidRPr="001A52B1">
          <w:t xml:space="preserve"> element a URI that can be used by the </w:t>
        </w:r>
      </w:ins>
      <w:ins w:id="857" w:author="Fabio Buti" w:date="2017-03-22T13:54:00Z">
        <w:r w:rsidR="002E6F61" w:rsidRPr="00131594">
          <w:t xml:space="preserve">Clinical Data </w:t>
        </w:r>
        <w:r w:rsidR="002E6F61">
          <w:t>Consumer</w:t>
        </w:r>
      </w:ins>
      <w:ins w:id="858" w:author="Fabio Buti" w:date="2017-03-22T13:55:00Z">
        <w:r w:rsidR="002E6F61">
          <w:t xml:space="preserve"> wen grouped with a Document Consumer</w:t>
        </w:r>
      </w:ins>
      <w:ins w:id="859" w:author="Fabio Buti" w:date="2017-03-22T13:54:00Z">
        <w:r w:rsidR="002E6F61" w:rsidRPr="00131594">
          <w:t xml:space="preserve"> </w:t>
        </w:r>
      </w:ins>
      <w:ins w:id="860" w:author="Fabio Buti" w:date="2017-03-22T13:34:00Z">
        <w:r w:rsidRPr="001A52B1">
          <w:t>to retrieve the document using the Retrieve Document [ITI-68] transaction</w:t>
        </w:r>
      </w:ins>
      <w:ins w:id="861" w:author="Fabio Buti" w:date="2017-03-22T13:57:00Z">
        <w:r w:rsidR="002E6F61">
          <w:t xml:space="preserve"> or a </w:t>
        </w:r>
        <w:r w:rsidR="002E6F61" w:rsidRPr="001A52B1">
          <w:t>Retrieve Document Set [ITI-43]</w:t>
        </w:r>
      </w:ins>
      <w:ins w:id="862" w:author="Fabio Buti" w:date="2017-03-22T13:34:00Z">
        <w:r w:rsidRPr="001A52B1">
          <w:t>. IHE does not specify the format of the URL.</w:t>
        </w:r>
      </w:ins>
    </w:p>
    <w:p w14:paraId="3B85ECF1" w14:textId="65EE63AB" w:rsidR="00131594" w:rsidRPr="001A52B1" w:rsidRDefault="00131594" w:rsidP="00131594">
      <w:pPr>
        <w:pStyle w:val="Corpotesto"/>
        <w:rPr>
          <w:ins w:id="863" w:author="Fabio Buti" w:date="2017-03-22T13:34:00Z"/>
        </w:rPr>
      </w:pPr>
      <w:ins w:id="864" w:author="Fabio Buti" w:date="2017-03-22T13:34:00Z">
        <w:r w:rsidRPr="001A52B1">
          <w:t xml:space="preserve">Note to implementer: The </w:t>
        </w:r>
      </w:ins>
      <w:ins w:id="865" w:author="Fabio Buti" w:date="2017-03-22T13:56:00Z">
        <w:r w:rsidR="002E6F61" w:rsidRPr="00131594">
          <w:t xml:space="preserve">Clinical Data Source </w:t>
        </w:r>
      </w:ins>
      <w:ins w:id="866" w:author="Fabio Buti" w:date="2017-03-22T13:34:00Z">
        <w:r w:rsidRPr="001A52B1">
          <w:t xml:space="preserve">might encode into the URL all the necessary parameters the Document Consumer would need to perform a Retrieve Document Set [ITI-43] transaction. The </w:t>
        </w:r>
      </w:ins>
      <w:ins w:id="867" w:author="Fabio Buti" w:date="2017-03-22T13:58:00Z">
        <w:r w:rsidR="002E6F61" w:rsidRPr="00131594">
          <w:t xml:space="preserve">Clinical Data Source </w:t>
        </w:r>
      </w:ins>
      <w:ins w:id="868" w:author="Fabio Buti" w:date="2017-03-22T13:34:00Z">
        <w:r w:rsidRPr="001A52B1">
          <w:t>might maintain a cache of parameters and encode the URL with simply unique identifiers. The</w:t>
        </w:r>
        <w:r w:rsidR="002E6F61">
          <w:rPr>
            <w:rFonts w:ascii="Courier New" w:hAnsi="Courier New"/>
          </w:rPr>
          <w:t xml:space="preserve"> </w:t>
        </w:r>
        <w:r w:rsidRPr="001A52B1">
          <w:t xml:space="preserve">URL is completely in the control of the </w:t>
        </w:r>
      </w:ins>
      <w:ins w:id="869" w:author="Fabio Buti" w:date="2017-03-22T13:58:00Z">
        <w:r w:rsidR="002E6F61" w:rsidRPr="00131594">
          <w:t>Clinical Data Source</w:t>
        </w:r>
      </w:ins>
      <w:ins w:id="870" w:author="Fabio Buti" w:date="2017-03-22T13:34:00Z">
        <w:r w:rsidRPr="001A52B1">
          <w:t>, so it is up to that implementation to assure that when the Document Consumer executes the URL, the document content can be returned to the Document Consumer.</w:t>
        </w:r>
      </w:ins>
    </w:p>
    <w:p w14:paraId="654FFA64" w14:textId="77777777" w:rsidR="00C30EF7" w:rsidRPr="001A52B1" w:rsidRDefault="00C30EF7" w:rsidP="00C30EF7">
      <w:pPr>
        <w:pStyle w:val="Titolo5"/>
        <w:numPr>
          <w:ilvl w:val="0"/>
          <w:numId w:val="0"/>
        </w:numPr>
        <w:rPr>
          <w:ins w:id="871" w:author="Fabio Buti" w:date="2017-03-22T13:41:00Z"/>
          <w:bCs/>
          <w:noProof w:val="0"/>
        </w:rPr>
      </w:pPr>
      <w:bookmarkStart w:id="872" w:name="_Toc452542547"/>
      <w:bookmarkStart w:id="873" w:name="_Toc477954914"/>
      <w:ins w:id="874" w:author="Fabio Buti" w:date="2017-03-22T13:41:00Z">
        <w:r w:rsidRPr="001A52B1">
          <w:rPr>
            <w:bCs/>
            <w:noProof w:val="0"/>
          </w:rPr>
          <w:t xml:space="preserve">3.67.4.2.3 </w:t>
        </w:r>
        <w:commentRangeStart w:id="875"/>
        <w:r w:rsidRPr="001A52B1">
          <w:rPr>
            <w:bCs/>
            <w:noProof w:val="0"/>
          </w:rPr>
          <w:t>Expected Actions</w:t>
        </w:r>
      </w:ins>
      <w:bookmarkEnd w:id="872"/>
      <w:commentRangeEnd w:id="875"/>
      <w:ins w:id="876" w:author="Fabio Buti" w:date="2017-03-22T14:02:00Z">
        <w:r w:rsidR="00C23A42">
          <w:rPr>
            <w:rStyle w:val="Rimandocommento"/>
            <w:rFonts w:ascii="Times New Roman" w:hAnsi="Times New Roman"/>
            <w:b w:val="0"/>
            <w:noProof w:val="0"/>
            <w:kern w:val="0"/>
          </w:rPr>
          <w:commentReference w:id="875"/>
        </w:r>
      </w:ins>
      <w:bookmarkEnd w:id="873"/>
    </w:p>
    <w:p w14:paraId="4845C2C4" w14:textId="0FBF318E" w:rsidR="00C30EF7" w:rsidRPr="001A52B1" w:rsidRDefault="00C30EF7" w:rsidP="00C30EF7">
      <w:pPr>
        <w:pStyle w:val="Corpotesto"/>
        <w:rPr>
          <w:ins w:id="877" w:author="Fabio Buti" w:date="2017-03-22T13:41:00Z"/>
        </w:rPr>
      </w:pPr>
      <w:ins w:id="878" w:author="Fabio Buti" w:date="2017-03-22T13:41:00Z">
        <w:r w:rsidRPr="001A52B1">
          <w:t xml:space="preserve">The </w:t>
        </w:r>
      </w:ins>
      <w:ins w:id="879" w:author="Fabio Buti" w:date="2017-03-22T13:59:00Z">
        <w:r w:rsidR="00C23A42" w:rsidRPr="00131594">
          <w:t xml:space="preserve">Clinical Data </w:t>
        </w:r>
        <w:r w:rsidR="00C23A42">
          <w:t>Consumer</w:t>
        </w:r>
        <w:r w:rsidR="00C23A42" w:rsidRPr="00131594">
          <w:t xml:space="preserve"> </w:t>
        </w:r>
      </w:ins>
      <w:ins w:id="880" w:author="Fabio Buti" w:date="2017-03-22T14:01:00Z">
        <w:r w:rsidR="00C23A42">
          <w:t xml:space="preserve">the </w:t>
        </w:r>
      </w:ins>
      <w:ins w:id="881" w:author="Fabio Buti" w:date="2017-03-22T13:41:00Z">
        <w:r w:rsidRPr="001A52B1">
          <w:t xml:space="preserve">shall process the results according to application-defined rules. The </w:t>
        </w:r>
      </w:ins>
      <w:ins w:id="882" w:author="Fabio Buti" w:date="2017-03-22T14:00:00Z">
        <w:r w:rsidR="00C23A42" w:rsidRPr="00131594">
          <w:t xml:space="preserve">Clinical Data </w:t>
        </w:r>
      </w:ins>
      <w:ins w:id="883" w:author="Fabio Buti" w:date="2017-03-22T13:41:00Z">
        <w:r w:rsidRPr="001A52B1">
          <w:t xml:space="preserve">Consumer </w:t>
        </w:r>
      </w:ins>
      <w:ins w:id="884" w:author="Fabio Buti" w:date="2017-03-22T14:01:00Z">
        <w:r w:rsidR="00C23A42">
          <w:t xml:space="preserve">grouped with the </w:t>
        </w:r>
        <w:r w:rsidR="00C23A42" w:rsidRPr="001A52B1">
          <w:t xml:space="preserve">Document Consumer </w:t>
        </w:r>
      </w:ins>
      <w:ins w:id="885" w:author="Fabio Buti" w:date="2017-03-22T13:41:00Z">
        <w:r w:rsidRPr="001A52B1">
          <w:t xml:space="preserve">should be robust as the response may contain </w:t>
        </w:r>
        <w:proofErr w:type="spellStart"/>
        <w:r w:rsidRPr="001A52B1">
          <w:t>DocumentReference</w:t>
        </w:r>
        <w:proofErr w:type="spellEnd"/>
        <w:r w:rsidRPr="001A52B1">
          <w:t xml:space="preserve"> Resources that match the query parameters but are not compliant with this transaction on </w:t>
        </w:r>
        <w:proofErr w:type="spellStart"/>
        <w:r w:rsidRPr="001A52B1">
          <w:t>DocumentReference</w:t>
        </w:r>
        <w:proofErr w:type="spellEnd"/>
        <w:r w:rsidRPr="001A52B1">
          <w:t>.</w:t>
        </w:r>
      </w:ins>
    </w:p>
    <w:p w14:paraId="7D51FA37" w14:textId="0CBA0E24" w:rsidR="00A60B60" w:rsidDel="00131594" w:rsidRDefault="00C30EF7" w:rsidP="00933F5A">
      <w:pPr>
        <w:pStyle w:val="Titolo5"/>
        <w:numPr>
          <w:ilvl w:val="0"/>
          <w:numId w:val="0"/>
        </w:numPr>
        <w:ind w:left="1008" w:hanging="1008"/>
        <w:rPr>
          <w:del w:id="886" w:author="Fabio Buti" w:date="2017-03-22T13:34:00Z"/>
        </w:rPr>
      </w:pPr>
      <w:ins w:id="887" w:author="Fabio Buti" w:date="2017-03-22T13:41:00Z">
        <w:r w:rsidRPr="001A52B1">
          <w:t xml:space="preserve">If a </w:t>
        </w:r>
      </w:ins>
      <w:ins w:id="888" w:author="Fabio Buti" w:date="2017-03-22T14:01:00Z">
        <w:r w:rsidR="00C23A42" w:rsidRPr="00131594">
          <w:t xml:space="preserve">Clinical Data </w:t>
        </w:r>
      </w:ins>
      <w:ins w:id="889" w:author="Fabio Buti" w:date="2017-03-22T13:41:00Z">
        <w:r w:rsidRPr="001A52B1">
          <w:t>Consumer cannot automatically recover from an error condition, it should, at a minimum, display the error to the user.</w:t>
        </w:r>
      </w:ins>
    </w:p>
    <w:p w14:paraId="755296F7" w14:textId="77777777" w:rsidR="00131594" w:rsidRPr="00131594" w:rsidRDefault="00131594">
      <w:pPr>
        <w:pStyle w:val="Corpotesto"/>
        <w:rPr>
          <w:ins w:id="890" w:author="Fabio Buti" w:date="2017-03-22T13:34:00Z"/>
        </w:rPr>
        <w:pPrChange w:id="891" w:author="Fabio Buti" w:date="2017-03-22T13:34:00Z">
          <w:pPr/>
        </w:pPrChange>
      </w:pPr>
    </w:p>
    <w:p w14:paraId="6A096440" w14:textId="77777777" w:rsidR="000645B5" w:rsidRPr="00005A40" w:rsidRDefault="000645B5" w:rsidP="000645B5">
      <w:pPr>
        <w:pStyle w:val="Titolo3"/>
        <w:numPr>
          <w:ilvl w:val="0"/>
          <w:numId w:val="0"/>
        </w:numPr>
        <w:rPr>
          <w:ins w:id="892" w:author="Fabio Buti" w:date="2017-03-22T08:37:00Z"/>
          <w:noProof w:val="0"/>
        </w:rPr>
      </w:pPr>
      <w:bookmarkStart w:id="893" w:name="_Toc466616631"/>
      <w:bookmarkStart w:id="894" w:name="_Toc469616861"/>
      <w:bookmarkStart w:id="895" w:name="_Toc477954915"/>
      <w:bookmarkEnd w:id="703"/>
      <w:bookmarkEnd w:id="704"/>
      <w:ins w:id="896" w:author="Fabio Buti" w:date="2017-03-22T08:37:00Z">
        <w:r w:rsidRPr="00005A40">
          <w:rPr>
            <w:noProof w:val="0"/>
          </w:rPr>
          <w:t>3.Y.5 Security Considerations</w:t>
        </w:r>
        <w:bookmarkEnd w:id="893"/>
        <w:bookmarkEnd w:id="894"/>
        <w:bookmarkEnd w:id="895"/>
      </w:ins>
    </w:p>
    <w:p w14:paraId="0557E7EF" w14:textId="5106D28E" w:rsidR="000645B5" w:rsidRPr="00005A40" w:rsidRDefault="000645B5" w:rsidP="000645B5">
      <w:pPr>
        <w:pStyle w:val="Corpotesto"/>
        <w:rPr>
          <w:ins w:id="897" w:author="Fabio Buti" w:date="2017-03-22T08:37:00Z"/>
        </w:rPr>
      </w:pPr>
      <w:ins w:id="898" w:author="Fabio Buti" w:date="2017-03-22T08:37:00Z">
        <w:r w:rsidRPr="00EE0E3B">
          <w:t>The retrieved content contains PHI that SHALL be protected.</w:t>
        </w:r>
      </w:ins>
      <w:ins w:id="899" w:author="Fabio Buti" w:date="2017-03-22T11:52:00Z">
        <w:r w:rsidR="00EE0E3B">
          <w:br/>
        </w:r>
        <w:r w:rsidR="00EE0E3B" w:rsidRPr="00EE0E3B">
          <w:t>See the general Security Considerations in PCC TF-1: Y.5</w:t>
        </w:r>
      </w:ins>
      <w:ins w:id="900" w:author="Fabio Buti" w:date="2017-03-22T08:37:00Z">
        <w:r w:rsidRPr="00005A40">
          <w:t xml:space="preserve"> </w:t>
        </w:r>
      </w:ins>
    </w:p>
    <w:p w14:paraId="186978E5" w14:textId="77777777" w:rsidR="000645B5" w:rsidRPr="00005A40" w:rsidRDefault="000645B5" w:rsidP="000645B5">
      <w:pPr>
        <w:pStyle w:val="Titolo4"/>
        <w:numPr>
          <w:ilvl w:val="0"/>
          <w:numId w:val="0"/>
        </w:numPr>
        <w:rPr>
          <w:ins w:id="901" w:author="Fabio Buti" w:date="2017-03-22T08:37:00Z"/>
          <w:noProof w:val="0"/>
        </w:rPr>
      </w:pPr>
      <w:bookmarkStart w:id="902" w:name="_Toc466616632"/>
      <w:bookmarkStart w:id="903" w:name="_Toc469616862"/>
      <w:bookmarkStart w:id="904" w:name="_Toc477954916"/>
      <w:ins w:id="905" w:author="Fabio Buti" w:date="2017-03-22T08:37:00Z">
        <w:r w:rsidRPr="00005A40">
          <w:rPr>
            <w:noProof w:val="0"/>
          </w:rPr>
          <w:t>3.Y.5.1 Security Audit Considerations</w:t>
        </w:r>
        <w:bookmarkEnd w:id="902"/>
        <w:bookmarkEnd w:id="903"/>
        <w:bookmarkEnd w:id="904"/>
      </w:ins>
    </w:p>
    <w:p w14:paraId="214F9E18" w14:textId="32002E2E" w:rsidR="000645B5" w:rsidRPr="00EE0E3B" w:rsidRDefault="000645B5" w:rsidP="000645B5">
      <w:pPr>
        <w:pStyle w:val="Corpotesto"/>
        <w:rPr>
          <w:ins w:id="906" w:author="Fabio Buti" w:date="2017-03-22T08:37:00Z"/>
        </w:rPr>
      </w:pPr>
      <w:ins w:id="907" w:author="Fabio Buti" w:date="2017-03-22T08:37:00Z">
        <w:r w:rsidRPr="00EE0E3B">
          <w:t xml:space="preserve">The security audit criteria are similar to those for the Query Existing Data [PCC-2] transaction. </w:t>
        </w:r>
        <w:commentRangeStart w:id="908"/>
        <w:r w:rsidRPr="00EE0E3B">
          <w:t xml:space="preserve">Grouping a </w:t>
        </w:r>
      </w:ins>
      <w:ins w:id="909" w:author="Fabio Buti" w:date="2017-03-22T11:56:00Z">
        <w:r w:rsidR="00EE0E3B" w:rsidRPr="00EE0E3B">
          <w:t>Clinical Data</w:t>
        </w:r>
      </w:ins>
      <w:ins w:id="910" w:author="Fabio Buti" w:date="2017-03-22T08:37:00Z">
        <w:r w:rsidRPr="00EE0E3B">
          <w:t xml:space="preserve"> Consumer or </w:t>
        </w:r>
      </w:ins>
      <w:ins w:id="911" w:author="Fabio Buti" w:date="2017-03-22T11:56:00Z">
        <w:r w:rsidR="00EE0E3B" w:rsidRPr="00EE0E3B">
          <w:t xml:space="preserve">Clinical Data Source </w:t>
        </w:r>
      </w:ins>
      <w:ins w:id="912" w:author="Fabio Buti" w:date="2017-03-22T08:37:00Z">
        <w:r w:rsidRPr="00EE0E3B">
          <w:t>with an ATNA Secure Node or Secure Application is recommended, but not mandated.</w:t>
        </w:r>
        <w:commentRangeEnd w:id="908"/>
        <w:r w:rsidRPr="00EE0E3B">
          <w:rPr>
            <w:rStyle w:val="Rimandocommento"/>
          </w:rPr>
          <w:commentReference w:id="908"/>
        </w:r>
        <w:r w:rsidRPr="00EE0E3B">
          <w:t xml:space="preserve"> The </w:t>
        </w:r>
      </w:ins>
      <w:ins w:id="913" w:author="Fabio Buti" w:date="2017-03-22T12:00:00Z">
        <w:r w:rsidR="00EE0E3B" w:rsidRPr="00EE0E3B">
          <w:t xml:space="preserve">Clinical Data Consumer </w:t>
        </w:r>
      </w:ins>
      <w:ins w:id="914" w:author="Fabio Buti" w:date="2017-03-22T08:37:00Z">
        <w:r w:rsidRPr="00EE0E3B">
          <w:t xml:space="preserve">may be </w:t>
        </w:r>
        <w:r w:rsidRPr="00EE0E3B">
          <w:lastRenderedPageBreak/>
          <w:t xml:space="preserve">considered overburdened to fully implement the requirements of Secure Node or Secure Application. The </w:t>
        </w:r>
      </w:ins>
      <w:ins w:id="915" w:author="Fabio Buti" w:date="2017-03-22T12:00:00Z">
        <w:r w:rsidR="00EE0E3B" w:rsidRPr="00EE0E3B">
          <w:t xml:space="preserve">Clinical Data Source </w:t>
        </w:r>
      </w:ins>
      <w:ins w:id="916" w:author="Fabio Buti" w:date="2017-03-22T08:37:00Z">
        <w:r w:rsidRPr="00EE0E3B">
          <w:t>is more full featured and should generate the audit message.</w:t>
        </w:r>
      </w:ins>
    </w:p>
    <w:p w14:paraId="12BBD6CC" w14:textId="03E8C88C" w:rsidR="000645B5" w:rsidRPr="00393225" w:rsidRDefault="000645B5" w:rsidP="00311723">
      <w:pPr>
        <w:pStyle w:val="Corpotesto"/>
        <w:spacing w:before="60"/>
        <w:rPr>
          <w:ins w:id="917" w:author="Fabio Buti" w:date="2017-03-22T08:37:00Z"/>
        </w:rPr>
      </w:pPr>
      <w:ins w:id="918" w:author="Fabio Buti" w:date="2017-03-22T08:37:00Z">
        <w:r w:rsidRPr="00EE0E3B">
          <w:t xml:space="preserve">Both actors </w:t>
        </w:r>
        <w:r w:rsidRPr="00393225">
          <w:t>should generate a</w:t>
        </w:r>
      </w:ins>
      <w:ins w:id="919" w:author="Fabio Buti" w:date="2017-03-22T12:01:00Z">
        <w:r w:rsidR="00393225">
          <w:t xml:space="preserve"> </w:t>
        </w:r>
        <w:r w:rsidR="00393225" w:rsidRPr="003C004E">
          <w:t>”Query”</w:t>
        </w:r>
      </w:ins>
      <w:ins w:id="920" w:author="Fabio Buti" w:date="2017-03-22T08:37:00Z">
        <w:r w:rsidRPr="00393225">
          <w:t xml:space="preserve"> </w:t>
        </w:r>
        <w:proofErr w:type="spellStart"/>
        <w:r w:rsidRPr="00393225">
          <w:t>AuditEvent</w:t>
        </w:r>
        <w:proofErr w:type="spellEnd"/>
        <w:r w:rsidRPr="00393225">
          <w:t>, which is consistent with ATNA</w:t>
        </w:r>
      </w:ins>
      <w:ins w:id="921" w:author="Fabio Buti" w:date="2017-03-22T12:03:00Z">
        <w:r w:rsidR="00393225">
          <w:t>,</w:t>
        </w:r>
      </w:ins>
      <w:ins w:id="922" w:author="Fabio Buti" w:date="2017-03-22T08:37:00Z">
        <w:r w:rsidRPr="00393225">
          <w:t xml:space="preserve"> </w:t>
        </w:r>
      </w:ins>
      <w:ins w:id="923" w:author="Fabio Buti" w:date="2017-03-22T12:06:00Z">
        <w:r w:rsidR="00311723" w:rsidRPr="00311723">
          <w:t>such that</w:t>
        </w:r>
      </w:ins>
      <w:ins w:id="924" w:author="Fabio Buti" w:date="2017-03-22T08:37:00Z">
        <w:r w:rsidRPr="00393225">
          <w:t>:</w:t>
        </w:r>
      </w:ins>
    </w:p>
    <w:p w14:paraId="4B2BFF50" w14:textId="77777777" w:rsidR="000645B5" w:rsidRPr="00393225" w:rsidRDefault="000645B5" w:rsidP="00311723">
      <w:pPr>
        <w:pStyle w:val="Corpotesto"/>
        <w:numPr>
          <w:ilvl w:val="0"/>
          <w:numId w:val="36"/>
        </w:numPr>
        <w:spacing w:before="60"/>
        <w:rPr>
          <w:ins w:id="925" w:author="Fabio Buti" w:date="2017-03-22T08:37:00Z"/>
        </w:rPr>
      </w:pPr>
      <w:ins w:id="926" w:author="Fabio Buti" w:date="2017-03-22T08:37:00Z">
        <w:r w:rsidRPr="00393225">
          <w:t xml:space="preserve">All required </w:t>
        </w:r>
        <w:proofErr w:type="spellStart"/>
        <w:r w:rsidRPr="00393225">
          <w:t>AuditEvent</w:t>
        </w:r>
        <w:proofErr w:type="spellEnd"/>
        <w:r w:rsidRPr="00393225">
          <w:t xml:space="preserve"> content is provided</w:t>
        </w:r>
      </w:ins>
    </w:p>
    <w:p w14:paraId="71EE8A88" w14:textId="31162181" w:rsidR="000645B5" w:rsidRPr="00393225" w:rsidRDefault="000645B5" w:rsidP="00311723">
      <w:pPr>
        <w:pStyle w:val="Corpotesto"/>
        <w:numPr>
          <w:ilvl w:val="0"/>
          <w:numId w:val="36"/>
        </w:numPr>
        <w:spacing w:before="60"/>
        <w:rPr>
          <w:ins w:id="927" w:author="Fabio Buti" w:date="2017-03-22T08:37:00Z"/>
        </w:rPr>
      </w:pPr>
      <w:proofErr w:type="spellStart"/>
      <w:ins w:id="928" w:author="Fabio Buti" w:date="2017-03-22T08:37:00Z">
        <w:r w:rsidRPr="00393225">
          <w:t>AuditEvent.type</w:t>
        </w:r>
      </w:ins>
      <w:proofErr w:type="spellEnd"/>
      <w:ins w:id="929" w:author="Fabio Buti" w:date="2017-03-22T12:21:00Z">
        <w:r w:rsidR="00D132D0">
          <w:t xml:space="preserve"> </w:t>
        </w:r>
      </w:ins>
      <w:ins w:id="930" w:author="Fabio Buti" w:date="2017-03-22T12:22:00Z">
        <w:r w:rsidR="00D132D0">
          <w:t xml:space="preserve">= </w:t>
        </w:r>
      </w:ins>
      <w:ins w:id="931" w:author="Fabio Buti" w:date="2017-03-22T08:37:00Z">
        <w:r w:rsidRPr="00393225">
          <w:t>”Query”</w:t>
        </w:r>
      </w:ins>
    </w:p>
    <w:p w14:paraId="674587E1" w14:textId="45D7D27F" w:rsidR="000645B5" w:rsidRPr="00393225" w:rsidRDefault="000645B5" w:rsidP="00311723">
      <w:pPr>
        <w:pStyle w:val="Corpotesto"/>
        <w:numPr>
          <w:ilvl w:val="0"/>
          <w:numId w:val="36"/>
        </w:numPr>
        <w:spacing w:before="60"/>
        <w:rPr>
          <w:ins w:id="932" w:author="Fabio Buti" w:date="2017-03-22T08:37:00Z"/>
        </w:rPr>
      </w:pPr>
      <w:proofErr w:type="spellStart"/>
      <w:ins w:id="933" w:author="Fabio Buti" w:date="2017-03-22T08:37:00Z">
        <w:r w:rsidRPr="00393225">
          <w:t>AuditEvent.action</w:t>
        </w:r>
      </w:ins>
      <w:proofErr w:type="spellEnd"/>
      <w:ins w:id="934" w:author="Fabio Buti" w:date="2017-03-22T12:22:00Z">
        <w:r w:rsidR="00D132D0">
          <w:t xml:space="preserve"> =</w:t>
        </w:r>
      </w:ins>
      <w:ins w:id="935" w:author="Fabio Buti" w:date="2017-03-22T08:37:00Z">
        <w:r w:rsidR="00D132D0">
          <w:t xml:space="preserve"> </w:t>
        </w:r>
        <w:r w:rsidRPr="00393225">
          <w:t>”Execute”</w:t>
        </w:r>
      </w:ins>
    </w:p>
    <w:p w14:paraId="717AA1F8" w14:textId="5CBEA0A8" w:rsidR="000645B5" w:rsidRPr="00393225" w:rsidRDefault="000645B5" w:rsidP="00311723">
      <w:pPr>
        <w:pStyle w:val="Corpotesto"/>
        <w:numPr>
          <w:ilvl w:val="0"/>
          <w:numId w:val="36"/>
        </w:numPr>
        <w:spacing w:before="60"/>
        <w:rPr>
          <w:ins w:id="936" w:author="Fabio Buti" w:date="2017-03-22T08:37:00Z"/>
        </w:rPr>
      </w:pPr>
      <w:proofErr w:type="spellStart"/>
      <w:ins w:id="937" w:author="Fabio Buti" w:date="2017-03-22T08:37:00Z">
        <w:r w:rsidRPr="00393225">
          <w:t>AuditEvent.object.query</w:t>
        </w:r>
        <w:proofErr w:type="spellEnd"/>
        <w:r w:rsidRPr="00393225">
          <w:t xml:space="preserve"> </w:t>
        </w:r>
      </w:ins>
      <w:ins w:id="938" w:author="Fabio Buti" w:date="2017-03-22T12:22:00Z">
        <w:r w:rsidR="00D132D0">
          <w:sym w:font="Wingdings" w:char="F0E0"/>
        </w:r>
        <w:r w:rsidR="00D132D0">
          <w:t xml:space="preserve"> </w:t>
        </w:r>
      </w:ins>
      <w:ins w:id="939" w:author="Fabio Buti" w:date="2017-03-22T08:37:00Z">
        <w:r w:rsidRPr="00393225">
          <w:t>contains the encoding of the query</w:t>
        </w:r>
      </w:ins>
    </w:p>
    <w:p w14:paraId="08A4A221" w14:textId="77777777" w:rsidR="000645B5" w:rsidRPr="00005A40" w:rsidRDefault="000645B5" w:rsidP="000645B5">
      <w:pPr>
        <w:pStyle w:val="Titolo5"/>
        <w:numPr>
          <w:ilvl w:val="0"/>
          <w:numId w:val="0"/>
        </w:numPr>
        <w:rPr>
          <w:ins w:id="940" w:author="Fabio Buti" w:date="2017-03-22T08:37:00Z"/>
          <w:noProof w:val="0"/>
        </w:rPr>
      </w:pPr>
      <w:bookmarkStart w:id="941" w:name="_Toc466616633"/>
      <w:bookmarkStart w:id="942" w:name="_Toc469616863"/>
      <w:bookmarkStart w:id="943" w:name="_Toc477954917"/>
      <w:ins w:id="944" w:author="Fabio Buti" w:date="2017-03-22T08:37:00Z">
        <w:r w:rsidRPr="00005A40">
          <w:rPr>
            <w:noProof w:val="0"/>
          </w:rPr>
          <w:t>3.Y.5.1.1 Clinical Data Consumer Specific Security Considerations</w:t>
        </w:r>
        <w:bookmarkEnd w:id="941"/>
        <w:bookmarkEnd w:id="942"/>
        <w:bookmarkEnd w:id="943"/>
      </w:ins>
    </w:p>
    <w:p w14:paraId="2EEC895B" w14:textId="4CE8D5AA" w:rsidR="000645B5" w:rsidRPr="00311723" w:rsidRDefault="000645B5" w:rsidP="00311723">
      <w:pPr>
        <w:pStyle w:val="Corpotesto"/>
        <w:spacing w:before="60"/>
        <w:rPr>
          <w:ins w:id="945" w:author="Fabio Buti" w:date="2017-03-22T08:37:00Z"/>
        </w:rPr>
      </w:pPr>
      <w:ins w:id="946" w:author="Fabio Buti" w:date="2017-03-22T08:37:00Z">
        <w:r w:rsidRPr="00311723">
          <w:t xml:space="preserve">The Clinical Data Consumer SHALL create an additional </w:t>
        </w:r>
      </w:ins>
      <w:ins w:id="947" w:author="Fabio Buti" w:date="2017-03-22T12:06:00Z">
        <w:r w:rsidR="00311723" w:rsidRPr="00311723">
          <w:t>“Import”</w:t>
        </w:r>
        <w:r w:rsidR="00311723">
          <w:t xml:space="preserve"> </w:t>
        </w:r>
      </w:ins>
      <w:proofErr w:type="spellStart"/>
      <w:ins w:id="948" w:author="Fabio Buti" w:date="2017-03-22T08:37:00Z">
        <w:r w:rsidRPr="00311723">
          <w:t>AuditEvent</w:t>
        </w:r>
        <w:proofErr w:type="spellEnd"/>
        <w:r w:rsidRPr="00311723">
          <w:t xml:space="preserve"> when data are imported, such that:</w:t>
        </w:r>
      </w:ins>
    </w:p>
    <w:p w14:paraId="435E38D5" w14:textId="77777777" w:rsidR="000645B5" w:rsidRPr="00311723" w:rsidRDefault="000645B5" w:rsidP="00311723">
      <w:pPr>
        <w:pStyle w:val="Corpotesto"/>
        <w:numPr>
          <w:ilvl w:val="0"/>
          <w:numId w:val="37"/>
        </w:numPr>
        <w:spacing w:before="60"/>
        <w:rPr>
          <w:ins w:id="949" w:author="Fabio Buti" w:date="2017-03-22T08:37:00Z"/>
        </w:rPr>
      </w:pPr>
      <w:ins w:id="950" w:author="Fabio Buti" w:date="2017-03-22T08:37:00Z">
        <w:r w:rsidRPr="00311723">
          <w:t xml:space="preserve">All required </w:t>
        </w:r>
        <w:proofErr w:type="spellStart"/>
        <w:r w:rsidRPr="00311723">
          <w:t>AuditEvent</w:t>
        </w:r>
        <w:proofErr w:type="spellEnd"/>
        <w:r w:rsidRPr="00311723">
          <w:t xml:space="preserve"> content is provided</w:t>
        </w:r>
      </w:ins>
    </w:p>
    <w:p w14:paraId="45B5E6E1" w14:textId="77777777" w:rsidR="00311723" w:rsidRDefault="000645B5" w:rsidP="00311723">
      <w:pPr>
        <w:pStyle w:val="Corpotesto"/>
        <w:numPr>
          <w:ilvl w:val="0"/>
          <w:numId w:val="37"/>
        </w:numPr>
        <w:spacing w:before="60"/>
        <w:rPr>
          <w:ins w:id="951" w:author="Fabio Buti" w:date="2017-03-22T12:06:00Z"/>
        </w:rPr>
      </w:pPr>
      <w:proofErr w:type="spellStart"/>
      <w:ins w:id="952" w:author="Fabio Buti" w:date="2017-03-22T08:37:00Z">
        <w:r w:rsidRPr="00311723">
          <w:t>AuditEvent.type</w:t>
        </w:r>
        <w:proofErr w:type="spellEnd"/>
        <w:r w:rsidRPr="00311723">
          <w:t xml:space="preserve"> = “Import”</w:t>
        </w:r>
      </w:ins>
    </w:p>
    <w:p w14:paraId="5ACF0BB0" w14:textId="0E7138D7" w:rsidR="000645B5" w:rsidRPr="00005A40" w:rsidRDefault="000645B5" w:rsidP="00311723">
      <w:pPr>
        <w:pStyle w:val="Corpotesto"/>
        <w:numPr>
          <w:ilvl w:val="0"/>
          <w:numId w:val="37"/>
        </w:numPr>
        <w:spacing w:before="60"/>
        <w:rPr>
          <w:ins w:id="953" w:author="Fabio Buti" w:date="2017-03-22T08:37:00Z"/>
        </w:rPr>
      </w:pPr>
      <w:proofErr w:type="spellStart"/>
      <w:ins w:id="954" w:author="Fabio Buti" w:date="2017-03-22T08:37:00Z">
        <w:r w:rsidRPr="00311723">
          <w:t>AuditEvent.object.identifiers</w:t>
        </w:r>
        <w:proofErr w:type="spellEnd"/>
        <w:r w:rsidRPr="00311723">
          <w:t xml:space="preserve"> </w:t>
        </w:r>
      </w:ins>
      <w:ins w:id="955" w:author="Fabio Buti" w:date="2017-03-22T12:22:00Z">
        <w:r w:rsidR="00D132D0">
          <w:sym w:font="Wingdings" w:char="F0E0"/>
        </w:r>
        <w:r w:rsidR="00D132D0">
          <w:t xml:space="preserve"> </w:t>
        </w:r>
      </w:ins>
      <w:ins w:id="956" w:author="Fabio Buti" w:date="2017-03-22T08:37:00Z">
        <w:r w:rsidRPr="00311723">
          <w:t>contains the list of imported item identifiers</w:t>
        </w:r>
      </w:ins>
    </w:p>
    <w:p w14:paraId="54004C8F" w14:textId="77777777" w:rsidR="000645B5" w:rsidRPr="00005A40" w:rsidRDefault="000645B5" w:rsidP="000645B5">
      <w:pPr>
        <w:pStyle w:val="Titolo2"/>
        <w:numPr>
          <w:ilvl w:val="0"/>
          <w:numId w:val="0"/>
        </w:numPr>
        <w:rPr>
          <w:ins w:id="957" w:author="Fabio Buti" w:date="2017-03-22T08:37:00Z"/>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Volume 3 – Content Modules</w:t>
      </w:r>
    </w:p>
    <w:p w14:paraId="16644B77" w14:textId="3A1FE4D1" w:rsidR="002859FB" w:rsidRPr="00B0109B" w:rsidRDefault="003128FE" w:rsidP="002859FB">
      <w:pPr>
        <w:rPr>
          <w:i/>
        </w:rPr>
      </w:pPr>
      <w:ins w:id="958" w:author="Fabio Buti" w:date="2017-03-22T09:42:00Z">
        <w:r w:rsidRPr="005D33B0">
          <w:rPr>
            <w:i/>
            <w:highlight w:val="yellow"/>
          </w:rPr>
          <w:t>&lt;</w:t>
        </w:r>
        <w:r>
          <w:rPr>
            <w:i/>
            <w:highlight w:val="yellow"/>
          </w:rPr>
          <w:t>add</w:t>
        </w:r>
        <w:r w:rsidRPr="005D33B0">
          <w:rPr>
            <w:i/>
            <w:highlight w:val="yellow"/>
          </w:rPr>
          <w:t xml:space="preserve"> specifications about </w:t>
        </w:r>
        <w:r>
          <w:rPr>
            <w:i/>
            <w:highlight w:val="yellow"/>
          </w:rPr>
          <w:t xml:space="preserve">the </w:t>
        </w:r>
        <w:r w:rsidRPr="005D33B0">
          <w:rPr>
            <w:i/>
            <w:highlight w:val="yellow"/>
          </w:rPr>
          <w:t xml:space="preserve">Provenance </w:t>
        </w:r>
        <w:r>
          <w:rPr>
            <w:i/>
            <w:highlight w:val="yellow"/>
          </w:rPr>
          <w:t>content in order to grants consistency between the returned fine-grained data elements and their data origin (e.g.: Documents), if any</w:t>
        </w:r>
        <w:r w:rsidRPr="005D33B0">
          <w:rPr>
            <w:i/>
            <w:highlight w:val="yellow"/>
          </w:rPr>
          <w:t>&gt;</w:t>
        </w:r>
      </w:ins>
    </w:p>
    <w:sectPr w:rsidR="002859FB" w:rsidRPr="00B0109B" w:rsidSect="000807AC">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Fabio Buti" w:date="2017-02-18T16:35:00Z" w:initials="FB">
    <w:p w14:paraId="58ED311C" w14:textId="2B21A2EF" w:rsidR="00131594" w:rsidRDefault="00131594">
      <w:pPr>
        <w:pStyle w:val="Testocommento"/>
      </w:pPr>
      <w:r>
        <w:rPr>
          <w:rStyle w:val="Rimandocommento"/>
        </w:rPr>
        <w:annotationRef/>
      </w:r>
      <w:r>
        <w:t>To be removed to make all more generic or to be updated</w:t>
      </w:r>
    </w:p>
  </w:comment>
  <w:comment w:id="22" w:author="Fabio Buti" w:date="2017-02-22T10:47:00Z" w:initials="FB">
    <w:p w14:paraId="0FEEC15C" w14:textId="43BA5EB9" w:rsidR="00131594" w:rsidRDefault="00131594" w:rsidP="002F693F">
      <w:pPr>
        <w:pStyle w:val="Testocommento"/>
      </w:pPr>
      <w:r>
        <w:rPr>
          <w:rStyle w:val="Rimandocommento"/>
        </w:rPr>
        <w:annotationRef/>
      </w:r>
      <w:r>
        <w:t xml:space="preserve">Re-classified by me (not during F2F meeting) </w:t>
      </w:r>
      <w:r>
        <w:t>according to the definition of “Risk Factors” that can include the Smoking Status</w:t>
      </w:r>
    </w:p>
  </w:comment>
  <w:comment w:id="47" w:author="Parisot, Charles (GE Healthcare)" w:date="2017-02-09T14:08:00Z" w:initials="PC(H">
    <w:p w14:paraId="7489B468" w14:textId="38700B21" w:rsidR="00131594" w:rsidRDefault="00131594">
      <w:pPr>
        <w:pStyle w:val="Testocommento"/>
      </w:pPr>
      <w:r>
        <w:rPr>
          <w:rStyle w:val="Rimandocommento"/>
        </w:rPr>
        <w:annotationRef/>
      </w:r>
      <w:r>
        <w:t>Update</w:t>
      </w:r>
    </w:p>
  </w:comment>
  <w:comment w:id="60" w:author="Fabio Buti" w:date="2017-02-18T16:41:00Z" w:initials="FB">
    <w:p w14:paraId="6669527C" w14:textId="799028CD" w:rsidR="00131594" w:rsidRDefault="00131594" w:rsidP="00EE4CEE">
      <w:pPr>
        <w:pStyle w:val="Testocommento"/>
        <w:numPr>
          <w:ilvl w:val="0"/>
          <w:numId w:val="21"/>
        </w:numPr>
      </w:pPr>
      <w:r>
        <w:rPr>
          <w:rStyle w:val="Rimandocommento"/>
        </w:rPr>
        <w:annotationRef/>
      </w:r>
      <w:r>
        <w:t xml:space="preserve"> to be removed to make the description more generic</w:t>
      </w:r>
      <w:r>
        <w:br/>
        <w:t>OR</w:t>
      </w:r>
      <w:r>
        <w:br/>
        <w:t>- to be updated</w:t>
      </w:r>
    </w:p>
  </w:comment>
  <w:comment w:id="61" w:author="Parisot, Charles (GE Healthcare)" w:date="2017-02-09T14:21:00Z" w:initials="PC(H">
    <w:p w14:paraId="59004B05" w14:textId="67CB9D06" w:rsidR="00131594" w:rsidRDefault="00131594">
      <w:pPr>
        <w:pStyle w:val="Testocommento"/>
      </w:pPr>
      <w:r>
        <w:rPr>
          <w:rStyle w:val="Rimandocommento"/>
        </w:rPr>
        <w:annotationRef/>
      </w:r>
      <w:r>
        <w:t>Update</w:t>
      </w:r>
    </w:p>
  </w:comment>
  <w:comment w:id="66" w:author="Fabio Buti" w:date="2017-02-13T12:30:00Z" w:initials="FB">
    <w:p w14:paraId="72A10D99" w14:textId="1EA0C378" w:rsidR="00131594" w:rsidRPr="00C646EA" w:rsidRDefault="00131594">
      <w:pPr>
        <w:pStyle w:val="Testocommento"/>
        <w:rPr>
          <w:highlight w:val="yellow"/>
        </w:rPr>
      </w:pPr>
      <w:r>
        <w:rPr>
          <w:rStyle w:val="Rimandocommento"/>
        </w:rPr>
        <w:annotationRef/>
      </w:r>
      <w:r w:rsidRPr="00C646EA">
        <w:rPr>
          <w:highlight w:val="yellow"/>
        </w:rPr>
        <w:t>Classification expanded respect to QED:</w:t>
      </w:r>
    </w:p>
    <w:p w14:paraId="18779369" w14:textId="11C78B61" w:rsidR="00131594" w:rsidRPr="00C646EA" w:rsidRDefault="00131594" w:rsidP="00EE4CEE">
      <w:pPr>
        <w:pStyle w:val="Testocommento"/>
        <w:numPr>
          <w:ilvl w:val="0"/>
          <w:numId w:val="21"/>
        </w:numPr>
        <w:rPr>
          <w:highlight w:val="yellow"/>
        </w:rPr>
      </w:pPr>
      <w:r w:rsidRPr="00C646EA">
        <w:rPr>
          <w:highlight w:val="yellow"/>
        </w:rPr>
        <w:t xml:space="preserve">To rephrase if additional categories will be added </w:t>
      </w:r>
    </w:p>
  </w:comment>
  <w:comment w:id="67" w:author="Parisot, Charles (GE Healthcare)" w:date="2017-02-09T14:19:00Z" w:initials="PC(H">
    <w:p w14:paraId="7802D36C" w14:textId="2BC9BC3E" w:rsidR="00131594" w:rsidRDefault="00131594">
      <w:pPr>
        <w:pStyle w:val="Testocommento"/>
      </w:pPr>
      <w:r>
        <w:rPr>
          <w:rStyle w:val="Rimandocommento"/>
        </w:rPr>
        <w:annotationRef/>
      </w:r>
      <w:r w:rsidRPr="000C6035">
        <w:rPr>
          <w:highlight w:val="yellow"/>
        </w:rPr>
        <w:t>Add a few rows based on PCC agreements</w:t>
      </w:r>
    </w:p>
  </w:comment>
  <w:comment w:id="68" w:author="Fabio Buti" w:date="2017-02-20T10:02:00Z" w:initials="FB">
    <w:p w14:paraId="622B198C" w14:textId="7F759D2F" w:rsidR="00131594" w:rsidRDefault="00131594">
      <w:pPr>
        <w:pStyle w:val="Testocommento"/>
      </w:pPr>
      <w:r>
        <w:rPr>
          <w:rStyle w:val="Rimandocommento"/>
        </w:rPr>
        <w:annotationRef/>
      </w:r>
      <w:r w:rsidRPr="00435C8B">
        <w:rPr>
          <w:highlight w:val="yellow"/>
        </w:rPr>
        <w:t xml:space="preserve">See the added rows and the related </w:t>
      </w:r>
      <w:r w:rsidRPr="00435C8B">
        <w:rPr>
          <w:b/>
          <w:highlight w:val="yellow"/>
        </w:rPr>
        <w:t>QEDm_004</w:t>
      </w:r>
      <w:r w:rsidRPr="00435C8B">
        <w:rPr>
          <w:highlight w:val="yellow"/>
        </w:rPr>
        <w:t xml:space="preserve"> open issue on the available classifications</w:t>
      </w:r>
    </w:p>
  </w:comment>
  <w:comment w:id="80" w:author="Fabio Buti" w:date="2017-02-20T00:17:00Z" w:initials="FB">
    <w:p w14:paraId="0150C158" w14:textId="1215EFE3" w:rsidR="00131594" w:rsidRDefault="00131594">
      <w:pPr>
        <w:pStyle w:val="Testocommento"/>
      </w:pPr>
      <w:r>
        <w:rPr>
          <w:rStyle w:val="Rimandocommento"/>
        </w:rPr>
        <w:annotationRef/>
      </w:r>
    </w:p>
  </w:comment>
  <w:comment w:id="81" w:author="Fabio Buti" w:date="2017-02-13T16:25:00Z" w:initials="FB">
    <w:p w14:paraId="695E1E92" w14:textId="1B8EF836" w:rsidR="00131594" w:rsidRDefault="00131594" w:rsidP="00CF20BE">
      <w:pPr>
        <w:pStyle w:val="Testocommento"/>
        <w:rPr>
          <w:highlight w:val="yellow"/>
        </w:rPr>
      </w:pPr>
      <w:r>
        <w:rPr>
          <w:rStyle w:val="Rimandocommento"/>
        </w:rPr>
        <w:annotationRef/>
      </w:r>
      <w:r w:rsidRPr="00CF20BE">
        <w:rPr>
          <w:highlight w:val="yellow"/>
        </w:rPr>
        <w:sym w:font="Wingdings" w:char="F0E0"/>
      </w:r>
      <w:r w:rsidRPr="0033138B">
        <w:rPr>
          <w:highlight w:val="yellow"/>
        </w:rPr>
        <w:t xml:space="preserve">TO </w:t>
      </w:r>
      <w:r>
        <w:rPr>
          <w:highlight w:val="yellow"/>
        </w:rPr>
        <w:t>ADD OPTIONS</w:t>
      </w:r>
      <w:r w:rsidRPr="0033138B">
        <w:rPr>
          <w:highlight w:val="yellow"/>
        </w:rPr>
        <w:t xml:space="preserve"> </w:t>
      </w:r>
      <w:r>
        <w:rPr>
          <w:highlight w:val="yellow"/>
        </w:rPr>
        <w:t>depending on</w:t>
      </w:r>
      <w:r w:rsidRPr="0033138B">
        <w:rPr>
          <w:highlight w:val="yellow"/>
        </w:rPr>
        <w:t xml:space="preserve"> the Information Classification</w:t>
      </w:r>
    </w:p>
    <w:p w14:paraId="024D9554" w14:textId="329A8F99" w:rsidR="00131594" w:rsidRPr="0033138B" w:rsidRDefault="00131594" w:rsidP="00CF20BE">
      <w:pPr>
        <w:pStyle w:val="Testocommento"/>
        <w:rPr>
          <w:highlight w:val="yellow"/>
        </w:rPr>
      </w:pPr>
      <w:r w:rsidRPr="00CF20BE">
        <w:rPr>
          <w:highlight w:val="yellow"/>
        </w:rPr>
        <w:sym w:font="Wingdings" w:char="F0E0"/>
      </w:r>
      <w:r>
        <w:rPr>
          <w:highlight w:val="yellow"/>
        </w:rPr>
        <w:t xml:space="preserve">Removed the </w:t>
      </w:r>
      <w:r w:rsidRPr="003F17CE">
        <w:rPr>
          <w:b/>
          <w:strike/>
          <w:color w:val="FF0000"/>
          <w:highlight w:val="yellow"/>
        </w:rPr>
        <w:t>Deduplication Option</w:t>
      </w:r>
    </w:p>
  </w:comment>
  <w:comment w:id="82" w:author="Parisot, Charles (GE Healthcare)" w:date="2017-02-09T14:22:00Z" w:initials="PC(H">
    <w:p w14:paraId="2F27CF2B" w14:textId="52DBDAED" w:rsidR="00131594" w:rsidRDefault="00131594">
      <w:pPr>
        <w:pStyle w:val="Testocommento"/>
      </w:pPr>
      <w:r w:rsidRPr="0033138B">
        <w:rPr>
          <w:rStyle w:val="Rimandocommento"/>
          <w:highlight w:val="yellow"/>
        </w:rPr>
        <w:annotationRef/>
      </w:r>
      <w:r>
        <w:t>Update list</w:t>
      </w:r>
    </w:p>
  </w:comment>
  <w:comment w:id="84" w:author="Fabio Buti" w:date="2017-02-19T16:49:00Z" w:initials="FB">
    <w:p w14:paraId="1D9FDE46" w14:textId="3B867F73" w:rsidR="00131594" w:rsidRDefault="00131594">
      <w:pPr>
        <w:pStyle w:val="Testocommento"/>
      </w:pPr>
      <w:r>
        <w:rPr>
          <w:rStyle w:val="Rimandocommento"/>
        </w:rPr>
        <w:annotationRef/>
      </w:r>
      <w:r w:rsidRPr="00266E8C">
        <w:rPr>
          <w:highlight w:val="yellow"/>
        </w:rPr>
        <w:t xml:space="preserve">Sections reordered: </w:t>
      </w:r>
      <w:r w:rsidRPr="00266E8C">
        <w:rPr>
          <w:highlight w:val="yellow"/>
        </w:rPr>
        <w:br/>
      </w:r>
      <w:r w:rsidRPr="00266E8C">
        <w:rPr>
          <w:highlight w:val="yellow"/>
        </w:rPr>
        <w:sym w:font="Wingdings" w:char="F0E0"/>
      </w:r>
      <w:r w:rsidRPr="00266E8C">
        <w:rPr>
          <w:highlight w:val="yellow"/>
        </w:rPr>
        <w:t xml:space="preserve"> a section for each actor, to make easier any addition of a new option</w:t>
      </w:r>
    </w:p>
  </w:comment>
  <w:comment w:id="113" w:author="Parisot, Charles (GE Healthcare)" w:date="2017-02-09T14:27:00Z" w:initials="PC(H">
    <w:p w14:paraId="15B9665A" w14:textId="5BBA8587" w:rsidR="00131594" w:rsidRDefault="00131594">
      <w:pPr>
        <w:pStyle w:val="Testocommento"/>
      </w:pPr>
      <w:r>
        <w:rPr>
          <w:rStyle w:val="Rimandocommento"/>
        </w:rPr>
        <w:annotationRef/>
      </w:r>
      <w:r>
        <w:t>Break out procedure and encounters.</w:t>
      </w:r>
    </w:p>
  </w:comment>
  <w:comment w:id="141" w:author="Fabio Buti" w:date="2017-03-22T00:18:00Z" w:initials="FB">
    <w:p w14:paraId="7C9BEC25" w14:textId="38944BFB" w:rsidR="00131594" w:rsidRDefault="00131594">
      <w:pPr>
        <w:pStyle w:val="Testocommento"/>
      </w:pPr>
      <w:r>
        <w:rPr>
          <w:rStyle w:val="Rimandocommento"/>
        </w:rPr>
        <w:annotationRef/>
      </w:r>
      <w:r w:rsidRPr="00B456C1">
        <w:rPr>
          <w:highlight w:val="yellow"/>
        </w:rPr>
        <w:t>Update to STU3 final release</w:t>
      </w:r>
    </w:p>
  </w:comment>
  <w:comment w:id="142" w:author="Fabio Buti" w:date="2017-02-20T00:14:00Z" w:initials="FB">
    <w:p w14:paraId="501FFB1E" w14:textId="2BC14A6C" w:rsidR="00131594" w:rsidRDefault="00131594">
      <w:pPr>
        <w:pStyle w:val="Testocommento"/>
      </w:pPr>
      <w:r>
        <w:rPr>
          <w:rStyle w:val="Rimandocommento"/>
        </w:rPr>
        <w:annotationRef/>
      </w:r>
      <w:r w:rsidRPr="003624C7">
        <w:rPr>
          <w:highlight w:val="yellow"/>
        </w:rPr>
        <w:t>TO UPDATE</w:t>
      </w:r>
      <w:r>
        <w:rPr>
          <w:highlight w:val="yellow"/>
        </w:rPr>
        <w:t>,</w:t>
      </w:r>
      <w:r w:rsidRPr="003624C7">
        <w:rPr>
          <w:highlight w:val="yellow"/>
        </w:rPr>
        <w:t xml:space="preserve"> possibly w</w:t>
      </w:r>
      <w:r>
        <w:rPr>
          <w:highlight w:val="yellow"/>
        </w:rPr>
        <w:t>ithout referencing QED profile if we want to maintain only QEDm for the future</w:t>
      </w:r>
    </w:p>
  </w:comment>
  <w:comment w:id="144" w:author="Fabio Buti" w:date="2017-02-13T16:11:00Z" w:initials="FB">
    <w:p w14:paraId="3E40E3F9" w14:textId="2571BA03" w:rsidR="00131594" w:rsidRDefault="00131594">
      <w:pPr>
        <w:pStyle w:val="Testocommento"/>
      </w:pPr>
      <w:r>
        <w:rPr>
          <w:rStyle w:val="Rimandocommento"/>
        </w:rPr>
        <w:annotationRef/>
      </w:r>
      <w:r>
        <w:rPr>
          <w:highlight w:val="yellow"/>
        </w:rPr>
        <w:t xml:space="preserve">Actor name </w:t>
      </w:r>
      <w:r w:rsidRPr="00F73340">
        <w:rPr>
          <w:highlight w:val="yellow"/>
        </w:rPr>
        <w:t xml:space="preserve">according to </w:t>
      </w:r>
      <w:r>
        <w:rPr>
          <w:highlight w:val="yellow"/>
        </w:rPr>
        <w:t>PDLS</w:t>
      </w:r>
      <w:r w:rsidRPr="00F73340">
        <w:rPr>
          <w:highlight w:val="yellow"/>
        </w:rPr>
        <w:t xml:space="preserve"> assumptions</w:t>
      </w:r>
      <w:r w:rsidRPr="00F73340">
        <w:rPr>
          <w:highlight w:val="yellow"/>
        </w:rPr>
        <w:br/>
      </w:r>
      <w:r w:rsidRPr="00F73340">
        <w:rPr>
          <w:highlight w:val="yellow"/>
        </w:rPr>
        <w:br/>
      </w:r>
    </w:p>
  </w:comment>
  <w:comment w:id="172" w:author="Fabio Buti" w:date="2017-02-13T16:10:00Z" w:initials="FB">
    <w:p w14:paraId="55044770" w14:textId="0A494558" w:rsidR="00131594" w:rsidRDefault="00131594" w:rsidP="004459DE">
      <w:pPr>
        <w:pStyle w:val="Testocommento"/>
      </w:pPr>
      <w:r>
        <w:rPr>
          <w:rStyle w:val="Rimandocommento"/>
        </w:rPr>
        <w:annotationRef/>
      </w:r>
      <w:r>
        <w:rPr>
          <w:highlight w:val="yellow"/>
        </w:rPr>
        <w:t>Actually this grouping is not properly defined in this way by RECON profile:</w:t>
      </w:r>
      <w:r>
        <w:rPr>
          <w:highlight w:val="yellow"/>
        </w:rPr>
        <w:br/>
        <w:t xml:space="preserve">I could become true if RECON will be reviewed to consider QEDm: </w:t>
      </w:r>
      <w:r w:rsidRPr="00D132D0">
        <w:rPr>
          <w:color w:val="FFFF00"/>
          <w:highlight w:val="red"/>
        </w:rPr>
        <w:t xml:space="preserve">better to skip this option in the </w:t>
      </w:r>
      <w:r w:rsidRPr="00D132D0">
        <w:rPr>
          <w:color w:val="FFFF00"/>
          <w:highlight w:val="red"/>
        </w:rPr>
        <w:t>meanwhile ?</w:t>
      </w:r>
      <w:r>
        <w:rPr>
          <w:highlight w:val="yellow"/>
        </w:rPr>
        <w:br/>
      </w:r>
    </w:p>
    <w:p w14:paraId="1CA168D9" w14:textId="60C1AB8F" w:rsidR="00131594" w:rsidRDefault="00131594">
      <w:pPr>
        <w:pStyle w:val="Testocommento"/>
      </w:pPr>
    </w:p>
  </w:comment>
  <w:comment w:id="173" w:author="Fabio Buti" w:date="2017-02-20T00:27:00Z" w:initials="FB">
    <w:p w14:paraId="5AE8F902" w14:textId="0C3DB9F9" w:rsidR="00131594" w:rsidRPr="006A4CDB" w:rsidRDefault="00131594">
      <w:pPr>
        <w:pStyle w:val="Testocommento"/>
        <w:rPr>
          <w:highlight w:val="yellow"/>
        </w:rPr>
      </w:pPr>
      <w:r>
        <w:rPr>
          <w:rStyle w:val="Rimandocommento"/>
        </w:rPr>
        <w:annotationRef/>
      </w:r>
      <w:r>
        <w:rPr>
          <w:highlight w:val="yellow"/>
        </w:rPr>
        <w:t>Sentence d</w:t>
      </w:r>
      <w:r w:rsidRPr="006A4CDB">
        <w:rPr>
          <w:highlight w:val="yellow"/>
        </w:rPr>
        <w:t>erived from QED integration profile</w:t>
      </w:r>
      <w:r>
        <w:rPr>
          <w:highlight w:val="yellow"/>
        </w:rPr>
        <w:t>: section 3.5.3</w:t>
      </w:r>
    </w:p>
    <w:p w14:paraId="3E323621" w14:textId="35521BEC" w:rsidR="00131594" w:rsidRDefault="00131594">
      <w:pPr>
        <w:pStyle w:val="Testocommento"/>
      </w:pPr>
      <w:r w:rsidRPr="00DC50B9">
        <w:rPr>
          <w:highlight w:val="yellow"/>
        </w:rPr>
        <w:t>Not clear if referencing source documents is always mandatory in QED, because RECON adds this feature to QED in the Reconciliation Act</w:t>
      </w:r>
      <w:r>
        <w:br/>
      </w:r>
      <w:r>
        <w:br/>
      </w:r>
      <w:r w:rsidRPr="00D132D0">
        <w:rPr>
          <w:color w:val="FFFF00"/>
          <w:highlight w:val="red"/>
        </w:rPr>
        <w:t xml:space="preserve">Provenance feature OPTIONAL or MANDATORY for Clinical Data </w:t>
      </w:r>
      <w:r w:rsidRPr="00D132D0">
        <w:rPr>
          <w:color w:val="FFFF00"/>
          <w:highlight w:val="red"/>
        </w:rPr>
        <w:t>Source ?</w:t>
      </w:r>
      <w:r w:rsidRPr="00D132D0">
        <w:rPr>
          <w:color w:val="FFFF00"/>
        </w:rPr>
        <w:t xml:space="preserve"> </w:t>
      </w:r>
    </w:p>
  </w:comment>
  <w:comment w:id="221" w:author="Fabio Buti" w:date="2017-03-22T10:40:00Z" w:initials="FB">
    <w:p w14:paraId="60177885" w14:textId="7F5AD50D" w:rsidR="00131594" w:rsidRDefault="00131594">
      <w:pPr>
        <w:pStyle w:val="Testocommento"/>
      </w:pPr>
      <w:r>
        <w:rPr>
          <w:rStyle w:val="Rimandocommento"/>
        </w:rPr>
        <w:annotationRef/>
      </w:r>
      <w:r>
        <w:t>Not properly…</w:t>
      </w:r>
    </w:p>
  </w:comment>
  <w:comment w:id="419" w:author="Fabio Buti" w:date="2017-03-22T12:19:00Z" w:initials="FB">
    <w:p w14:paraId="5A038146" w14:textId="3F35F35B" w:rsidR="00131594" w:rsidRDefault="00131594">
      <w:pPr>
        <w:pStyle w:val="Testocommento"/>
      </w:pPr>
      <w:r>
        <w:rPr>
          <w:rStyle w:val="Rimandocommento"/>
        </w:rPr>
        <w:annotationRef/>
      </w:r>
      <w:r w:rsidRPr="00AE527D">
        <w:rPr>
          <w:color w:val="FFFF00"/>
          <w:highlight w:val="red"/>
        </w:rPr>
        <w:t>TODO</w:t>
      </w:r>
      <w:r w:rsidRPr="00202753">
        <w:rPr>
          <w:highlight w:val="yellow"/>
        </w:rPr>
        <w:t xml:space="preserve">: </w:t>
      </w:r>
      <w:r>
        <w:rPr>
          <w:highlight w:val="yellow"/>
        </w:rPr>
        <w:br/>
        <w:t>content derived from</w:t>
      </w:r>
      <w:r w:rsidRPr="00202753">
        <w:rPr>
          <w:highlight w:val="yellow"/>
        </w:rPr>
        <w:t xml:space="preserve"> QED </w:t>
      </w:r>
      <w:r>
        <w:rPr>
          <w:highlight w:val="yellow"/>
        </w:rPr>
        <w:br/>
      </w:r>
      <w:r w:rsidRPr="00202753">
        <w:rPr>
          <w:highlight w:val="yellow"/>
        </w:rPr>
        <w:sym w:font="Wingdings" w:char="F0E0"/>
      </w:r>
      <w:r w:rsidRPr="00202753">
        <w:rPr>
          <w:highlight w:val="yellow"/>
        </w:rPr>
        <w:t xml:space="preserve"> </w:t>
      </w:r>
      <w:r w:rsidRPr="005D33B0">
        <w:rPr>
          <w:color w:val="FFFF00"/>
          <w:highlight w:val="red"/>
        </w:rPr>
        <w:t xml:space="preserve">TO </w:t>
      </w:r>
      <w:r w:rsidRPr="007D4BEF">
        <w:rPr>
          <w:color w:val="FFFF00"/>
          <w:highlight w:val="red"/>
        </w:rPr>
        <w:t xml:space="preserve">BE FULLY REVIEWED </w:t>
      </w:r>
      <w:r w:rsidRPr="007D4BEF">
        <w:rPr>
          <w:color w:val="FFFF00"/>
          <w:highlight w:val="red"/>
        </w:rPr>
        <w:t xml:space="preserve">according to the query strategy and adopted </w:t>
      </w:r>
      <w:r>
        <w:rPr>
          <w:color w:val="FFFF00"/>
          <w:highlight w:val="red"/>
        </w:rPr>
        <w:t xml:space="preserve">FHIR </w:t>
      </w:r>
      <w:r w:rsidRPr="007D4BEF">
        <w:rPr>
          <w:color w:val="FFFF00"/>
          <w:highlight w:val="red"/>
        </w:rPr>
        <w:t>profiling</w:t>
      </w:r>
    </w:p>
  </w:comment>
  <w:comment w:id="425" w:author="Fabio Buti" w:date="2016-12-15T15:19:00Z" w:initials="FB">
    <w:p w14:paraId="2A85D9D3" w14:textId="77777777" w:rsidR="00131594" w:rsidRDefault="00131594" w:rsidP="000645B5">
      <w:pPr>
        <w:pStyle w:val="Testocommento"/>
      </w:pPr>
      <w:r>
        <w:rPr>
          <w:rStyle w:val="Rimandocommento"/>
        </w:rPr>
        <w:annotationRef/>
      </w:r>
      <w:r>
        <w:t>verify</w:t>
      </w:r>
    </w:p>
  </w:comment>
  <w:comment w:id="738" w:author="Fabio Buti" w:date="2017-03-22T13:38:00Z" w:initials="FB">
    <w:p w14:paraId="5C08ACC4" w14:textId="096E2E91" w:rsidR="00C30EF7" w:rsidRDefault="00C30EF7">
      <w:pPr>
        <w:pStyle w:val="Testocommento"/>
      </w:pPr>
      <w:r>
        <w:rPr>
          <w:rStyle w:val="Rimandocommento"/>
        </w:rPr>
        <w:annotationRef/>
      </w:r>
      <w:r w:rsidRPr="00C30EF7">
        <w:rPr>
          <w:highlight w:val="yellow"/>
        </w:rPr>
        <w:t>To Improve</w:t>
      </w:r>
      <w:r>
        <w:t xml:space="preserve"> </w:t>
      </w:r>
    </w:p>
  </w:comment>
  <w:comment w:id="782" w:author="Fabio Buti" w:date="2017-03-22T13:43:00Z" w:initials="FB">
    <w:p w14:paraId="337786A6" w14:textId="490367EC" w:rsidR="00C30EF7" w:rsidRDefault="00C30EF7">
      <w:pPr>
        <w:pStyle w:val="Testocommento"/>
      </w:pPr>
      <w:r>
        <w:rPr>
          <w:rStyle w:val="Rimandocommento"/>
        </w:rPr>
        <w:annotationRef/>
      </w:r>
      <w:r>
        <w:t>Verify</w:t>
      </w:r>
    </w:p>
  </w:comment>
  <w:comment w:id="793" w:author="Fabio Buti" w:date="2017-03-22T13:46:00Z" w:initials="FB">
    <w:p w14:paraId="12559554" w14:textId="0350C318" w:rsidR="009473A5" w:rsidRDefault="009473A5">
      <w:pPr>
        <w:pStyle w:val="Testocommento"/>
      </w:pPr>
      <w:r>
        <w:rPr>
          <w:rStyle w:val="Rimandocommento"/>
        </w:rPr>
        <w:annotationRef/>
      </w:r>
      <w:r w:rsidRPr="009473A5">
        <w:rPr>
          <w:highlight w:val="yellow"/>
        </w:rPr>
        <w:t>TO BE COMPLETED / REVIEWED</w:t>
      </w:r>
    </w:p>
  </w:comment>
  <w:comment w:id="820" w:author="Fabio Buti" w:date="2017-03-22T13:47:00Z" w:initials="FB">
    <w:p w14:paraId="187A6795" w14:textId="4F5D4AB3" w:rsidR="009473A5" w:rsidRDefault="009473A5">
      <w:pPr>
        <w:pStyle w:val="Testocommento"/>
      </w:pPr>
      <w:r>
        <w:rPr>
          <w:rStyle w:val="Rimandocommento"/>
        </w:rPr>
        <w:annotationRef/>
      </w:r>
      <w:r w:rsidRPr="009473A5">
        <w:rPr>
          <w:highlight w:val="yellow"/>
        </w:rPr>
        <w:t>TO BE VERIFIED</w:t>
      </w:r>
    </w:p>
  </w:comment>
  <w:comment w:id="839" w:author="Fabio Buti" w:date="2017-03-22T13:53:00Z" w:initials="FB">
    <w:p w14:paraId="5B80B101" w14:textId="35ED433D" w:rsidR="002E6F61" w:rsidRDefault="002E6F61">
      <w:pPr>
        <w:pStyle w:val="Testocommento"/>
      </w:pPr>
      <w:r>
        <w:rPr>
          <w:rStyle w:val="Rimandocommento"/>
        </w:rPr>
        <w:annotationRef/>
      </w:r>
      <w:r w:rsidRPr="002E6F61">
        <w:rPr>
          <w:color w:val="FFFF00"/>
          <w:highlight w:val="red"/>
        </w:rPr>
        <w:t>TO BE INCLUDED</w:t>
      </w:r>
    </w:p>
  </w:comment>
  <w:comment w:id="851" w:author="Fabio Buti" w:date="2017-03-22T13:59:00Z" w:initials="FB">
    <w:p w14:paraId="3B8C0EAE" w14:textId="4306307B" w:rsidR="00C23A42" w:rsidRDefault="00C23A42">
      <w:pPr>
        <w:pStyle w:val="Testocommento"/>
      </w:pPr>
      <w:r>
        <w:rPr>
          <w:rStyle w:val="Rimandocommento"/>
        </w:rPr>
        <w:annotationRef/>
      </w:r>
      <w:r w:rsidRPr="00C23A42">
        <w:rPr>
          <w:color w:val="FFFF00"/>
          <w:highlight w:val="red"/>
        </w:rPr>
        <w:t>TO BE REVIEWED</w:t>
      </w:r>
    </w:p>
  </w:comment>
  <w:comment w:id="875" w:author="Fabio Buti" w:date="2017-03-22T14:02:00Z" w:initials="FB">
    <w:p w14:paraId="30CF7751" w14:textId="77777777" w:rsidR="00C23A42" w:rsidRDefault="00C23A42" w:rsidP="00C23A42">
      <w:pPr>
        <w:pStyle w:val="Testocommento"/>
      </w:pPr>
      <w:r>
        <w:rPr>
          <w:rStyle w:val="Rimandocommento"/>
        </w:rPr>
        <w:annotationRef/>
      </w:r>
      <w:r w:rsidRPr="00C23A42">
        <w:rPr>
          <w:color w:val="FFFF00"/>
          <w:highlight w:val="red"/>
        </w:rPr>
        <w:t>TO BE REVIEWED</w:t>
      </w:r>
    </w:p>
    <w:p w14:paraId="65708407" w14:textId="2885FE6D" w:rsidR="00C23A42" w:rsidRDefault="00C23A42">
      <w:pPr>
        <w:pStyle w:val="Testocommento"/>
      </w:pPr>
    </w:p>
  </w:comment>
  <w:comment w:id="908" w:author="Fabio Buti" w:date="2016-12-16T10:22:00Z" w:initials="FB">
    <w:p w14:paraId="4598D394" w14:textId="6C2AC481" w:rsidR="00131594" w:rsidRPr="0042079B" w:rsidRDefault="00131594" w:rsidP="000645B5">
      <w:pPr>
        <w:pStyle w:val="Titolo2"/>
        <w:numPr>
          <w:ilvl w:val="0"/>
          <w:numId w:val="0"/>
        </w:numPr>
        <w:rPr>
          <w:noProof w:val="0"/>
        </w:rPr>
      </w:pPr>
      <w:r w:rsidRPr="00EE0E3B">
        <w:rPr>
          <w:highlight w:val="yellow"/>
        </w:rPr>
        <w:t>General criteria:  is ATNA</w:t>
      </w:r>
      <w:r w:rsidRPr="00EE0E3B">
        <w:rPr>
          <w:rStyle w:val="Rimandocommento"/>
          <w:highlight w:val="yellow"/>
        </w:rPr>
        <w:annotationRef/>
      </w:r>
      <w:r w:rsidRPr="00EE0E3B">
        <w:rPr>
          <w:highlight w:val="yellow"/>
        </w:rPr>
        <w:t xml:space="preserve"> mandatory for Actors supporting FHIR features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ED311C" w15:done="0"/>
  <w15:commentEx w15:paraId="0FEEC15C" w15:done="0"/>
  <w15:commentEx w15:paraId="7489B468" w15:done="0"/>
  <w15:commentEx w15:paraId="6669527C" w15:done="0"/>
  <w15:commentEx w15:paraId="59004B05" w15:done="0"/>
  <w15:commentEx w15:paraId="18779369" w15:done="0"/>
  <w15:commentEx w15:paraId="7802D36C" w15:done="0"/>
  <w15:commentEx w15:paraId="622B198C" w15:paraIdParent="7802D36C" w15:done="0"/>
  <w15:commentEx w15:paraId="0150C158" w15:done="0"/>
  <w15:commentEx w15:paraId="024D9554" w15:done="0"/>
  <w15:commentEx w15:paraId="2F27CF2B" w15:done="0"/>
  <w15:commentEx w15:paraId="1D9FDE46" w15:done="0"/>
  <w15:commentEx w15:paraId="15B9665A" w15:done="0"/>
  <w15:commentEx w15:paraId="7C9BEC25" w15:done="0"/>
  <w15:commentEx w15:paraId="501FFB1E" w15:done="0"/>
  <w15:commentEx w15:paraId="3E40E3F9" w15:done="0"/>
  <w15:commentEx w15:paraId="1CA168D9" w15:done="0"/>
  <w15:commentEx w15:paraId="3E323621" w15:done="0"/>
  <w15:commentEx w15:paraId="60177885" w15:done="0"/>
  <w15:commentEx w15:paraId="5A038146" w15:done="0"/>
  <w15:commentEx w15:paraId="2A85D9D3" w15:done="0"/>
  <w15:commentEx w15:paraId="5C08ACC4" w15:done="0"/>
  <w15:commentEx w15:paraId="337786A6" w15:done="0"/>
  <w15:commentEx w15:paraId="12559554" w15:done="0"/>
  <w15:commentEx w15:paraId="187A6795" w15:done="0"/>
  <w15:commentEx w15:paraId="5B80B101" w15:done="0"/>
  <w15:commentEx w15:paraId="3B8C0EAE" w15:done="0"/>
  <w15:commentEx w15:paraId="65708407" w15:done="0"/>
  <w15:commentEx w15:paraId="4598D39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FC3C5" w14:textId="77777777" w:rsidR="00B702B7" w:rsidRDefault="00B702B7">
      <w:r>
        <w:separator/>
      </w:r>
    </w:p>
  </w:endnote>
  <w:endnote w:type="continuationSeparator" w:id="0">
    <w:p w14:paraId="0A62CE74" w14:textId="77777777" w:rsidR="00B702B7" w:rsidRDefault="00B7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131594" w:rsidRDefault="0013159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131594" w:rsidRDefault="0013159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131594" w:rsidRDefault="00131594">
    <w:pPr>
      <w:pStyle w:val="Pidipagina"/>
      <w:ind w:right="360"/>
    </w:pPr>
    <w:r>
      <w:t>__________________________________________________________________________</w:t>
    </w:r>
  </w:p>
  <w:p w14:paraId="1C4257F8" w14:textId="00460601" w:rsidR="00131594" w:rsidRDefault="00131594" w:rsidP="00597DB2">
    <w:pPr>
      <w:pStyle w:val="Pidipagina"/>
      <w:ind w:right="360"/>
      <w:rPr>
        <w:sz w:val="20"/>
      </w:rPr>
    </w:pPr>
    <w:bookmarkStart w:id="959" w:name="_Toc473170355"/>
    <w:r w:rsidRPr="005D319B">
      <w:rPr>
        <w:sz w:val="20"/>
      </w:rPr>
      <w:t xml:space="preserve">Rev. </w:t>
    </w:r>
    <w:proofErr w:type="spellStart"/>
    <w:r w:rsidRPr="00C70DA2">
      <w:rPr>
        <w:sz w:val="20"/>
        <w:highlight w:val="yellow"/>
      </w:rPr>
      <w:t>x.x</w:t>
    </w:r>
    <w:proofErr w:type="spellEnd"/>
    <w:r w:rsidRPr="00C70DA2">
      <w:rPr>
        <w:sz w:val="20"/>
        <w:highlight w:val="yellow"/>
      </w:rPr>
      <w:t xml:space="preserve">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9C3F8A">
      <w:rPr>
        <w:rStyle w:val="Numeropagina"/>
        <w:noProof/>
        <w:sz w:val="20"/>
      </w:rPr>
      <w:t>20</w:t>
    </w:r>
    <w:r w:rsidRPr="00597DB2">
      <w:rPr>
        <w:rStyle w:val="Numeropagina"/>
        <w:sz w:val="20"/>
      </w:rPr>
      <w:fldChar w:fldCharType="end"/>
    </w:r>
    <w:r>
      <w:rPr>
        <w:sz w:val="20"/>
      </w:rPr>
      <w:tab/>
      <w:t xml:space="preserve">                       Copyright © 2017: IHE International, Inc.</w:t>
    </w:r>
    <w:bookmarkEnd w:id="959"/>
  </w:p>
  <w:p w14:paraId="38358ADA" w14:textId="77777777" w:rsidR="00131594" w:rsidRDefault="00131594"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131594" w:rsidRDefault="00131594">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350ED" w14:textId="77777777" w:rsidR="00B702B7" w:rsidRDefault="00B702B7">
      <w:r>
        <w:separator/>
      </w:r>
    </w:p>
  </w:footnote>
  <w:footnote w:type="continuationSeparator" w:id="0">
    <w:p w14:paraId="71DA896A" w14:textId="77777777" w:rsidR="00B702B7" w:rsidRDefault="00B702B7">
      <w:r>
        <w:continuationSeparator/>
      </w:r>
    </w:p>
  </w:footnote>
  <w:footnote w:id="1">
    <w:p w14:paraId="2061FB3C" w14:textId="77777777" w:rsidR="00131594" w:rsidRDefault="00131594"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131594" w:rsidRDefault="00131594"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131594" w:rsidRDefault="00131594"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131594" w:rsidRDefault="00131594"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131594" w:rsidRDefault="00131594">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131594" w:rsidRDefault="0013159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856718"/>
    <w:multiLevelType w:val="multilevel"/>
    <w:tmpl w:val="BC2C59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8" w15:restartNumberingAfterBreak="0">
    <w:nsid w:val="46684C2C"/>
    <w:multiLevelType w:val="hybridMultilevel"/>
    <w:tmpl w:val="F31C44A6"/>
    <w:lvl w:ilvl="0" w:tplc="0410000B">
      <w:start w:val="1"/>
      <w:numFmt w:val="bullet"/>
      <w:lvlText w:val=""/>
      <w:lvlJc w:val="left"/>
      <w:pPr>
        <w:ind w:left="528" w:hanging="360"/>
      </w:pPr>
      <w:rPr>
        <w:rFonts w:ascii="Wingdings" w:hAnsi="Wingdings" w:hint="default"/>
      </w:rPr>
    </w:lvl>
    <w:lvl w:ilvl="1" w:tplc="04100003" w:tentative="1">
      <w:start w:val="1"/>
      <w:numFmt w:val="bullet"/>
      <w:lvlText w:val="o"/>
      <w:lvlJc w:val="left"/>
      <w:pPr>
        <w:ind w:left="1248" w:hanging="360"/>
      </w:pPr>
      <w:rPr>
        <w:rFonts w:ascii="Courier New" w:hAnsi="Courier New" w:cs="Courier New" w:hint="default"/>
      </w:rPr>
    </w:lvl>
    <w:lvl w:ilvl="2" w:tplc="04100005" w:tentative="1">
      <w:start w:val="1"/>
      <w:numFmt w:val="bullet"/>
      <w:lvlText w:val=""/>
      <w:lvlJc w:val="left"/>
      <w:pPr>
        <w:ind w:left="1968" w:hanging="360"/>
      </w:pPr>
      <w:rPr>
        <w:rFonts w:ascii="Wingdings" w:hAnsi="Wingdings" w:hint="default"/>
      </w:rPr>
    </w:lvl>
    <w:lvl w:ilvl="3" w:tplc="04100001" w:tentative="1">
      <w:start w:val="1"/>
      <w:numFmt w:val="bullet"/>
      <w:lvlText w:val=""/>
      <w:lvlJc w:val="left"/>
      <w:pPr>
        <w:ind w:left="2688" w:hanging="360"/>
      </w:pPr>
      <w:rPr>
        <w:rFonts w:ascii="Symbol" w:hAnsi="Symbol" w:hint="default"/>
      </w:rPr>
    </w:lvl>
    <w:lvl w:ilvl="4" w:tplc="04100003" w:tentative="1">
      <w:start w:val="1"/>
      <w:numFmt w:val="bullet"/>
      <w:lvlText w:val="o"/>
      <w:lvlJc w:val="left"/>
      <w:pPr>
        <w:ind w:left="3408" w:hanging="360"/>
      </w:pPr>
      <w:rPr>
        <w:rFonts w:ascii="Courier New" w:hAnsi="Courier New" w:cs="Courier New" w:hint="default"/>
      </w:rPr>
    </w:lvl>
    <w:lvl w:ilvl="5" w:tplc="04100005" w:tentative="1">
      <w:start w:val="1"/>
      <w:numFmt w:val="bullet"/>
      <w:lvlText w:val=""/>
      <w:lvlJc w:val="left"/>
      <w:pPr>
        <w:ind w:left="4128" w:hanging="360"/>
      </w:pPr>
      <w:rPr>
        <w:rFonts w:ascii="Wingdings" w:hAnsi="Wingdings" w:hint="default"/>
      </w:rPr>
    </w:lvl>
    <w:lvl w:ilvl="6" w:tplc="04100001" w:tentative="1">
      <w:start w:val="1"/>
      <w:numFmt w:val="bullet"/>
      <w:lvlText w:val=""/>
      <w:lvlJc w:val="left"/>
      <w:pPr>
        <w:ind w:left="4848" w:hanging="360"/>
      </w:pPr>
      <w:rPr>
        <w:rFonts w:ascii="Symbol" w:hAnsi="Symbol" w:hint="default"/>
      </w:rPr>
    </w:lvl>
    <w:lvl w:ilvl="7" w:tplc="04100003" w:tentative="1">
      <w:start w:val="1"/>
      <w:numFmt w:val="bullet"/>
      <w:lvlText w:val="o"/>
      <w:lvlJc w:val="left"/>
      <w:pPr>
        <w:ind w:left="5568" w:hanging="360"/>
      </w:pPr>
      <w:rPr>
        <w:rFonts w:ascii="Courier New" w:hAnsi="Courier New" w:cs="Courier New" w:hint="default"/>
      </w:rPr>
    </w:lvl>
    <w:lvl w:ilvl="8" w:tplc="04100005" w:tentative="1">
      <w:start w:val="1"/>
      <w:numFmt w:val="bullet"/>
      <w:lvlText w:val=""/>
      <w:lvlJc w:val="left"/>
      <w:pPr>
        <w:ind w:left="6288" w:hanging="360"/>
      </w:pPr>
      <w:rPr>
        <w:rFonts w:ascii="Wingdings" w:hAnsi="Wingdings" w:hint="default"/>
      </w:rPr>
    </w:lvl>
  </w:abstractNum>
  <w:abstractNum w:abstractNumId="19"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63B279C2"/>
    <w:multiLevelType w:val="hybridMultilevel"/>
    <w:tmpl w:val="56046E96"/>
    <w:lvl w:ilvl="0" w:tplc="0410000B">
      <w:start w:val="1"/>
      <w:numFmt w:val="bullet"/>
      <w:lvlText w:val=""/>
      <w:lvlJc w:val="left"/>
      <w:pPr>
        <w:ind w:left="594" w:hanging="360"/>
      </w:pPr>
      <w:rPr>
        <w:rFonts w:ascii="Wingdings" w:hAnsi="Wingdings" w:hint="default"/>
      </w:rPr>
    </w:lvl>
    <w:lvl w:ilvl="1" w:tplc="04100003" w:tentative="1">
      <w:start w:val="1"/>
      <w:numFmt w:val="bullet"/>
      <w:lvlText w:val="o"/>
      <w:lvlJc w:val="left"/>
      <w:pPr>
        <w:ind w:left="1314" w:hanging="360"/>
      </w:pPr>
      <w:rPr>
        <w:rFonts w:ascii="Courier New" w:hAnsi="Courier New" w:cs="Courier New" w:hint="default"/>
      </w:rPr>
    </w:lvl>
    <w:lvl w:ilvl="2" w:tplc="04100005" w:tentative="1">
      <w:start w:val="1"/>
      <w:numFmt w:val="bullet"/>
      <w:lvlText w:val=""/>
      <w:lvlJc w:val="left"/>
      <w:pPr>
        <w:ind w:left="2034" w:hanging="360"/>
      </w:pPr>
      <w:rPr>
        <w:rFonts w:ascii="Wingdings" w:hAnsi="Wingdings" w:hint="default"/>
      </w:rPr>
    </w:lvl>
    <w:lvl w:ilvl="3" w:tplc="04100001" w:tentative="1">
      <w:start w:val="1"/>
      <w:numFmt w:val="bullet"/>
      <w:lvlText w:val=""/>
      <w:lvlJc w:val="left"/>
      <w:pPr>
        <w:ind w:left="2754" w:hanging="360"/>
      </w:pPr>
      <w:rPr>
        <w:rFonts w:ascii="Symbol" w:hAnsi="Symbol" w:hint="default"/>
      </w:rPr>
    </w:lvl>
    <w:lvl w:ilvl="4" w:tplc="04100003" w:tentative="1">
      <w:start w:val="1"/>
      <w:numFmt w:val="bullet"/>
      <w:lvlText w:val="o"/>
      <w:lvlJc w:val="left"/>
      <w:pPr>
        <w:ind w:left="3474" w:hanging="360"/>
      </w:pPr>
      <w:rPr>
        <w:rFonts w:ascii="Courier New" w:hAnsi="Courier New" w:cs="Courier New" w:hint="default"/>
      </w:rPr>
    </w:lvl>
    <w:lvl w:ilvl="5" w:tplc="04100005" w:tentative="1">
      <w:start w:val="1"/>
      <w:numFmt w:val="bullet"/>
      <w:lvlText w:val=""/>
      <w:lvlJc w:val="left"/>
      <w:pPr>
        <w:ind w:left="4194" w:hanging="360"/>
      </w:pPr>
      <w:rPr>
        <w:rFonts w:ascii="Wingdings" w:hAnsi="Wingdings" w:hint="default"/>
      </w:rPr>
    </w:lvl>
    <w:lvl w:ilvl="6" w:tplc="04100001" w:tentative="1">
      <w:start w:val="1"/>
      <w:numFmt w:val="bullet"/>
      <w:lvlText w:val=""/>
      <w:lvlJc w:val="left"/>
      <w:pPr>
        <w:ind w:left="4914" w:hanging="360"/>
      </w:pPr>
      <w:rPr>
        <w:rFonts w:ascii="Symbol" w:hAnsi="Symbol" w:hint="default"/>
      </w:rPr>
    </w:lvl>
    <w:lvl w:ilvl="7" w:tplc="04100003" w:tentative="1">
      <w:start w:val="1"/>
      <w:numFmt w:val="bullet"/>
      <w:lvlText w:val="o"/>
      <w:lvlJc w:val="left"/>
      <w:pPr>
        <w:ind w:left="5634" w:hanging="360"/>
      </w:pPr>
      <w:rPr>
        <w:rFonts w:ascii="Courier New" w:hAnsi="Courier New" w:cs="Courier New" w:hint="default"/>
      </w:rPr>
    </w:lvl>
    <w:lvl w:ilvl="8" w:tplc="04100005" w:tentative="1">
      <w:start w:val="1"/>
      <w:numFmt w:val="bullet"/>
      <w:lvlText w:val=""/>
      <w:lvlJc w:val="left"/>
      <w:pPr>
        <w:ind w:left="6354" w:hanging="360"/>
      </w:pPr>
      <w:rPr>
        <w:rFonts w:ascii="Wingdings" w:hAnsi="Wingdings" w:hint="default"/>
      </w:rPr>
    </w:lvl>
  </w:abstractNum>
  <w:abstractNum w:abstractNumId="23" w15:restartNumberingAfterBreak="0">
    <w:nsid w:val="6631342E"/>
    <w:multiLevelType w:val="hybridMultilevel"/>
    <w:tmpl w:val="EBF0D97C"/>
    <w:lvl w:ilvl="0" w:tplc="9D5406A2">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25" w15:restartNumberingAfterBreak="0">
    <w:nsid w:val="73B837C2"/>
    <w:multiLevelType w:val="hybridMultilevel"/>
    <w:tmpl w:val="04D80C7A"/>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9F2AB430">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E4946"/>
    <w:multiLevelType w:val="hybridMultilevel"/>
    <w:tmpl w:val="6A6899CC"/>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9F2AB430">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56E1E"/>
    <w:multiLevelType w:val="hybridMultilevel"/>
    <w:tmpl w:val="A2AC5334"/>
    <w:lvl w:ilvl="0" w:tplc="0410000B">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7521437E"/>
    <w:multiLevelType w:val="hybridMultilevel"/>
    <w:tmpl w:val="F154AF28"/>
    <w:lvl w:ilvl="0" w:tplc="1CCC3126">
      <w:numFmt w:val="bullet"/>
      <w:lvlText w:val=""/>
      <w:lvlJc w:val="left"/>
      <w:pPr>
        <w:ind w:left="720" w:hanging="360"/>
      </w:pPr>
      <w:rPr>
        <w:rFonts w:ascii="Wingdings" w:eastAsia="Times New Roman" w:hAnsi="Wingdings" w:cs="Times New Roman" w:hint="default"/>
        <w:b/>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0"/>
  </w:num>
  <w:num w:numId="13">
    <w:abstractNumId w:val="19"/>
  </w:num>
  <w:num w:numId="14">
    <w:abstractNumId w:val="24"/>
  </w:num>
  <w:num w:numId="15">
    <w:abstractNumId w:val="13"/>
  </w:num>
  <w:num w:numId="16">
    <w:abstractNumId w:val="16"/>
  </w:num>
  <w:num w:numId="17">
    <w:abstractNumId w:val="25"/>
  </w:num>
  <w:num w:numId="18">
    <w:abstractNumId w:val="14"/>
  </w:num>
  <w:num w:numId="19">
    <w:abstractNumId w:val="17"/>
  </w:num>
  <w:num w:numId="20">
    <w:abstractNumId w:val="15"/>
  </w:num>
  <w:num w:numId="21">
    <w:abstractNumId w:val="23"/>
  </w:num>
  <w:num w:numId="22">
    <w:abstractNumId w:val="10"/>
  </w:num>
  <w:num w:numId="23">
    <w:abstractNumId w:val="29"/>
  </w:num>
  <w:num w:numId="24">
    <w:abstractNumId w:val="18"/>
  </w:num>
  <w:num w:numId="25">
    <w:abstractNumId w:val="22"/>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30"/>
  </w:num>
  <w:num w:numId="39">
    <w:abstractNumId w:val="28"/>
  </w:num>
  <w:num w:numId="40">
    <w:abstractNumId w:val="21"/>
  </w:num>
  <w:num w:numId="41">
    <w:abstractNumId w:val="2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rson w15:author="Parisot, Charles (GE Healthcare)">
    <w15:presenceInfo w15:providerId="AD" w15:userId="S-1-5-21-3672398596-3227583511-885490141-339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7DD"/>
    <w:rsid w:val="000030DD"/>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B62"/>
    <w:rsid w:val="00035096"/>
    <w:rsid w:val="00036347"/>
    <w:rsid w:val="00036B6A"/>
    <w:rsid w:val="00037489"/>
    <w:rsid w:val="00040806"/>
    <w:rsid w:val="0004144C"/>
    <w:rsid w:val="00042F97"/>
    <w:rsid w:val="0004500F"/>
    <w:rsid w:val="00045060"/>
    <w:rsid w:val="00046BE5"/>
    <w:rsid w:val="000470A5"/>
    <w:rsid w:val="000474EC"/>
    <w:rsid w:val="00047955"/>
    <w:rsid w:val="000514E1"/>
    <w:rsid w:val="00051B18"/>
    <w:rsid w:val="0005446E"/>
    <w:rsid w:val="0005577A"/>
    <w:rsid w:val="000600E7"/>
    <w:rsid w:val="000608D8"/>
    <w:rsid w:val="00060D78"/>
    <w:rsid w:val="000622EE"/>
    <w:rsid w:val="000645B5"/>
    <w:rsid w:val="00066D9D"/>
    <w:rsid w:val="00070754"/>
    <w:rsid w:val="00070847"/>
    <w:rsid w:val="000716B6"/>
    <w:rsid w:val="000717A7"/>
    <w:rsid w:val="00073E43"/>
    <w:rsid w:val="000748A2"/>
    <w:rsid w:val="00077324"/>
    <w:rsid w:val="00077EA0"/>
    <w:rsid w:val="000807AC"/>
    <w:rsid w:val="000808BD"/>
    <w:rsid w:val="00082DC9"/>
    <w:rsid w:val="00082F2B"/>
    <w:rsid w:val="00087187"/>
    <w:rsid w:val="00090522"/>
    <w:rsid w:val="00091BA0"/>
    <w:rsid w:val="00091C51"/>
    <w:rsid w:val="00093634"/>
    <w:rsid w:val="00093BDD"/>
    <w:rsid w:val="00094061"/>
    <w:rsid w:val="00095B5F"/>
    <w:rsid w:val="00095C4C"/>
    <w:rsid w:val="00096681"/>
    <w:rsid w:val="00096A0D"/>
    <w:rsid w:val="000A1684"/>
    <w:rsid w:val="000A275F"/>
    <w:rsid w:val="000A27A0"/>
    <w:rsid w:val="000A3EE1"/>
    <w:rsid w:val="000A4E96"/>
    <w:rsid w:val="000A5B4A"/>
    <w:rsid w:val="000A695E"/>
    <w:rsid w:val="000B267F"/>
    <w:rsid w:val="000B28E0"/>
    <w:rsid w:val="000B30FF"/>
    <w:rsid w:val="000B5A60"/>
    <w:rsid w:val="000B699D"/>
    <w:rsid w:val="000C25F0"/>
    <w:rsid w:val="000C3556"/>
    <w:rsid w:val="000C3F19"/>
    <w:rsid w:val="000C4AC2"/>
    <w:rsid w:val="000C5467"/>
    <w:rsid w:val="000C5FDD"/>
    <w:rsid w:val="000C6035"/>
    <w:rsid w:val="000D08E0"/>
    <w:rsid w:val="000D1078"/>
    <w:rsid w:val="000D2487"/>
    <w:rsid w:val="000D2C19"/>
    <w:rsid w:val="000D2F9E"/>
    <w:rsid w:val="000D317E"/>
    <w:rsid w:val="000D455A"/>
    <w:rsid w:val="000D6321"/>
    <w:rsid w:val="000D6F01"/>
    <w:rsid w:val="000D711C"/>
    <w:rsid w:val="000E1E0E"/>
    <w:rsid w:val="000E4445"/>
    <w:rsid w:val="000E4487"/>
    <w:rsid w:val="000E46D4"/>
    <w:rsid w:val="000E542F"/>
    <w:rsid w:val="000E562C"/>
    <w:rsid w:val="000F036B"/>
    <w:rsid w:val="000F03E5"/>
    <w:rsid w:val="000F13F5"/>
    <w:rsid w:val="000F2D27"/>
    <w:rsid w:val="000F3AC6"/>
    <w:rsid w:val="000F4645"/>
    <w:rsid w:val="000F613A"/>
    <w:rsid w:val="000F6D26"/>
    <w:rsid w:val="001011DD"/>
    <w:rsid w:val="00104BE6"/>
    <w:rsid w:val="001055CB"/>
    <w:rsid w:val="00105AEB"/>
    <w:rsid w:val="001061F7"/>
    <w:rsid w:val="001067FC"/>
    <w:rsid w:val="00110BA7"/>
    <w:rsid w:val="001115F5"/>
    <w:rsid w:val="00111CBC"/>
    <w:rsid w:val="001134EB"/>
    <w:rsid w:val="00113A3E"/>
    <w:rsid w:val="00114040"/>
    <w:rsid w:val="00115142"/>
    <w:rsid w:val="00115A0F"/>
    <w:rsid w:val="00116651"/>
    <w:rsid w:val="00116A42"/>
    <w:rsid w:val="00117DD7"/>
    <w:rsid w:val="0012283F"/>
    <w:rsid w:val="00123FD5"/>
    <w:rsid w:val="00124916"/>
    <w:rsid w:val="001253AA"/>
    <w:rsid w:val="00125AB8"/>
    <w:rsid w:val="00125F42"/>
    <w:rsid w:val="001263B9"/>
    <w:rsid w:val="00126A38"/>
    <w:rsid w:val="0013049E"/>
    <w:rsid w:val="00131370"/>
    <w:rsid w:val="00131594"/>
    <w:rsid w:val="001316FF"/>
    <w:rsid w:val="00132EAC"/>
    <w:rsid w:val="00133E15"/>
    <w:rsid w:val="00134A40"/>
    <w:rsid w:val="0014275F"/>
    <w:rsid w:val="00142FE3"/>
    <w:rsid w:val="001431C1"/>
    <w:rsid w:val="001439BB"/>
    <w:rsid w:val="00144104"/>
    <w:rsid w:val="001453CC"/>
    <w:rsid w:val="00147A61"/>
    <w:rsid w:val="00147F29"/>
    <w:rsid w:val="0015033C"/>
    <w:rsid w:val="00150B3C"/>
    <w:rsid w:val="00154B7B"/>
    <w:rsid w:val="001558DD"/>
    <w:rsid w:val="001567EA"/>
    <w:rsid w:val="00156829"/>
    <w:rsid w:val="001579E7"/>
    <w:rsid w:val="00157FAB"/>
    <w:rsid w:val="001603A3"/>
    <w:rsid w:val="001606A7"/>
    <w:rsid w:val="00162149"/>
    <w:rsid w:val="001622E4"/>
    <w:rsid w:val="001624AB"/>
    <w:rsid w:val="001633D2"/>
    <w:rsid w:val="0016401C"/>
    <w:rsid w:val="00165500"/>
    <w:rsid w:val="00165BB6"/>
    <w:rsid w:val="0016666C"/>
    <w:rsid w:val="00167B95"/>
    <w:rsid w:val="00167DB7"/>
    <w:rsid w:val="001704DE"/>
    <w:rsid w:val="00170ED0"/>
    <w:rsid w:val="00173F22"/>
    <w:rsid w:val="0017626B"/>
    <w:rsid w:val="00176810"/>
    <w:rsid w:val="0017698E"/>
    <w:rsid w:val="00176FCC"/>
    <w:rsid w:val="0018102C"/>
    <w:rsid w:val="00181E6B"/>
    <w:rsid w:val="00184C43"/>
    <w:rsid w:val="00186DAB"/>
    <w:rsid w:val="00186E0B"/>
    <w:rsid w:val="00187B3A"/>
    <w:rsid w:val="00187D73"/>
    <w:rsid w:val="00187E92"/>
    <w:rsid w:val="0019194C"/>
    <w:rsid w:val="00193424"/>
    <w:rsid w:val="001946F4"/>
    <w:rsid w:val="0019627A"/>
    <w:rsid w:val="001974EB"/>
    <w:rsid w:val="001A34CB"/>
    <w:rsid w:val="001A4268"/>
    <w:rsid w:val="001A7247"/>
    <w:rsid w:val="001A7C4C"/>
    <w:rsid w:val="001B2B50"/>
    <w:rsid w:val="001B2C6E"/>
    <w:rsid w:val="001B348C"/>
    <w:rsid w:val="001B3DCA"/>
    <w:rsid w:val="001B463C"/>
    <w:rsid w:val="001B5818"/>
    <w:rsid w:val="001B6E60"/>
    <w:rsid w:val="001C0069"/>
    <w:rsid w:val="001C67D3"/>
    <w:rsid w:val="001D0E6D"/>
    <w:rsid w:val="001D1619"/>
    <w:rsid w:val="001D56CD"/>
    <w:rsid w:val="001D58A8"/>
    <w:rsid w:val="001D5CF4"/>
    <w:rsid w:val="001D63A8"/>
    <w:rsid w:val="001D640F"/>
    <w:rsid w:val="001D6BB3"/>
    <w:rsid w:val="001E206E"/>
    <w:rsid w:val="001E2F44"/>
    <w:rsid w:val="001E615F"/>
    <w:rsid w:val="001E62C3"/>
    <w:rsid w:val="001E7F95"/>
    <w:rsid w:val="001F2CF8"/>
    <w:rsid w:val="001F3E6F"/>
    <w:rsid w:val="001F44BD"/>
    <w:rsid w:val="001F4A18"/>
    <w:rsid w:val="001F6755"/>
    <w:rsid w:val="001F68C9"/>
    <w:rsid w:val="001F787E"/>
    <w:rsid w:val="001F7A35"/>
    <w:rsid w:val="00202753"/>
    <w:rsid w:val="00202AC6"/>
    <w:rsid w:val="002040DD"/>
    <w:rsid w:val="0020453A"/>
    <w:rsid w:val="002073EF"/>
    <w:rsid w:val="00207571"/>
    <w:rsid w:val="00207816"/>
    <w:rsid w:val="00207868"/>
    <w:rsid w:val="00207A16"/>
    <w:rsid w:val="002140A6"/>
    <w:rsid w:val="00214CAE"/>
    <w:rsid w:val="002173E6"/>
    <w:rsid w:val="00217D9B"/>
    <w:rsid w:val="00220086"/>
    <w:rsid w:val="00220960"/>
    <w:rsid w:val="00221AC2"/>
    <w:rsid w:val="00222455"/>
    <w:rsid w:val="0022261E"/>
    <w:rsid w:val="0022352C"/>
    <w:rsid w:val="00224163"/>
    <w:rsid w:val="00230943"/>
    <w:rsid w:val="00232115"/>
    <w:rsid w:val="002322FF"/>
    <w:rsid w:val="00234BE4"/>
    <w:rsid w:val="002357DE"/>
    <w:rsid w:val="0023732B"/>
    <w:rsid w:val="00237BC0"/>
    <w:rsid w:val="002415CF"/>
    <w:rsid w:val="002416F7"/>
    <w:rsid w:val="002437E4"/>
    <w:rsid w:val="00243E52"/>
    <w:rsid w:val="00244B81"/>
    <w:rsid w:val="0024530A"/>
    <w:rsid w:val="00245FBC"/>
    <w:rsid w:val="00250A37"/>
    <w:rsid w:val="00253E04"/>
    <w:rsid w:val="00255462"/>
    <w:rsid w:val="00255821"/>
    <w:rsid w:val="00255842"/>
    <w:rsid w:val="00256665"/>
    <w:rsid w:val="00262CE3"/>
    <w:rsid w:val="00262EFA"/>
    <w:rsid w:val="002633ED"/>
    <w:rsid w:val="0026656B"/>
    <w:rsid w:val="002667EA"/>
    <w:rsid w:val="00266E8C"/>
    <w:rsid w:val="002670D2"/>
    <w:rsid w:val="00270EBB"/>
    <w:rsid w:val="00270EF5"/>
    <w:rsid w:val="002711CC"/>
    <w:rsid w:val="00271708"/>
    <w:rsid w:val="00272440"/>
    <w:rsid w:val="002756A6"/>
    <w:rsid w:val="00276298"/>
    <w:rsid w:val="002765DE"/>
    <w:rsid w:val="00277926"/>
    <w:rsid w:val="00284210"/>
    <w:rsid w:val="002859FB"/>
    <w:rsid w:val="00286433"/>
    <w:rsid w:val="002869E8"/>
    <w:rsid w:val="00287DDB"/>
    <w:rsid w:val="00291725"/>
    <w:rsid w:val="00291C3E"/>
    <w:rsid w:val="00292963"/>
    <w:rsid w:val="00293CF1"/>
    <w:rsid w:val="002A113D"/>
    <w:rsid w:val="002A3043"/>
    <w:rsid w:val="002A31A1"/>
    <w:rsid w:val="002A3C33"/>
    <w:rsid w:val="002A4C2E"/>
    <w:rsid w:val="002A57E2"/>
    <w:rsid w:val="002A6933"/>
    <w:rsid w:val="002A69FA"/>
    <w:rsid w:val="002B1D4C"/>
    <w:rsid w:val="002B4320"/>
    <w:rsid w:val="002B4683"/>
    <w:rsid w:val="002B4844"/>
    <w:rsid w:val="002C710A"/>
    <w:rsid w:val="002D4C7B"/>
    <w:rsid w:val="002D5B69"/>
    <w:rsid w:val="002D6AA0"/>
    <w:rsid w:val="002D78A4"/>
    <w:rsid w:val="002D7D79"/>
    <w:rsid w:val="002E065E"/>
    <w:rsid w:val="002E0FB4"/>
    <w:rsid w:val="002E1473"/>
    <w:rsid w:val="002E203D"/>
    <w:rsid w:val="002E28B3"/>
    <w:rsid w:val="002E6F61"/>
    <w:rsid w:val="002F051F"/>
    <w:rsid w:val="002F076A"/>
    <w:rsid w:val="002F2FD1"/>
    <w:rsid w:val="002F380A"/>
    <w:rsid w:val="002F5BE7"/>
    <w:rsid w:val="002F693F"/>
    <w:rsid w:val="00301692"/>
    <w:rsid w:val="00301F35"/>
    <w:rsid w:val="003027F7"/>
    <w:rsid w:val="003039C7"/>
    <w:rsid w:val="00303E20"/>
    <w:rsid w:val="00305A14"/>
    <w:rsid w:val="00310163"/>
    <w:rsid w:val="003106C6"/>
    <w:rsid w:val="00311723"/>
    <w:rsid w:val="00311F60"/>
    <w:rsid w:val="003126B0"/>
    <w:rsid w:val="003128FE"/>
    <w:rsid w:val="003131ED"/>
    <w:rsid w:val="003156B0"/>
    <w:rsid w:val="00316247"/>
    <w:rsid w:val="00316B06"/>
    <w:rsid w:val="00320181"/>
    <w:rsid w:val="0032060B"/>
    <w:rsid w:val="00322F56"/>
    <w:rsid w:val="00323461"/>
    <w:rsid w:val="003234C4"/>
    <w:rsid w:val="00325BD1"/>
    <w:rsid w:val="0032600B"/>
    <w:rsid w:val="0033138B"/>
    <w:rsid w:val="00332C33"/>
    <w:rsid w:val="00333627"/>
    <w:rsid w:val="00335554"/>
    <w:rsid w:val="003375BB"/>
    <w:rsid w:val="00337C42"/>
    <w:rsid w:val="00340176"/>
    <w:rsid w:val="00341834"/>
    <w:rsid w:val="00343110"/>
    <w:rsid w:val="003432DC"/>
    <w:rsid w:val="00343590"/>
    <w:rsid w:val="00345B25"/>
    <w:rsid w:val="00346314"/>
    <w:rsid w:val="00346BB8"/>
    <w:rsid w:val="003511DE"/>
    <w:rsid w:val="00351CC9"/>
    <w:rsid w:val="00352784"/>
    <w:rsid w:val="003556E7"/>
    <w:rsid w:val="003577C8"/>
    <w:rsid w:val="003579DA"/>
    <w:rsid w:val="0036003D"/>
    <w:rsid w:val="003601D3"/>
    <w:rsid w:val="003602DC"/>
    <w:rsid w:val="00360822"/>
    <w:rsid w:val="00361F12"/>
    <w:rsid w:val="003624C7"/>
    <w:rsid w:val="00363069"/>
    <w:rsid w:val="00363805"/>
    <w:rsid w:val="003638E4"/>
    <w:rsid w:val="003651D9"/>
    <w:rsid w:val="003668B9"/>
    <w:rsid w:val="00370B52"/>
    <w:rsid w:val="00373DAB"/>
    <w:rsid w:val="003747CE"/>
    <w:rsid w:val="00374B3E"/>
    <w:rsid w:val="003817E2"/>
    <w:rsid w:val="00382051"/>
    <w:rsid w:val="00382B12"/>
    <w:rsid w:val="0038429E"/>
    <w:rsid w:val="003843F9"/>
    <w:rsid w:val="00386761"/>
    <w:rsid w:val="00386786"/>
    <w:rsid w:val="003870D3"/>
    <w:rsid w:val="003901F4"/>
    <w:rsid w:val="00390909"/>
    <w:rsid w:val="003913CA"/>
    <w:rsid w:val="00391652"/>
    <w:rsid w:val="003921A0"/>
    <w:rsid w:val="00393225"/>
    <w:rsid w:val="003A09FE"/>
    <w:rsid w:val="003A0ABD"/>
    <w:rsid w:val="003A2497"/>
    <w:rsid w:val="003A2802"/>
    <w:rsid w:val="003A54C1"/>
    <w:rsid w:val="003B1CFE"/>
    <w:rsid w:val="003B2A2B"/>
    <w:rsid w:val="003B2E9A"/>
    <w:rsid w:val="003B3B1C"/>
    <w:rsid w:val="003B40CC"/>
    <w:rsid w:val="003B4413"/>
    <w:rsid w:val="003B5922"/>
    <w:rsid w:val="003B5944"/>
    <w:rsid w:val="003B70A2"/>
    <w:rsid w:val="003C08D1"/>
    <w:rsid w:val="003C11A4"/>
    <w:rsid w:val="003C12B7"/>
    <w:rsid w:val="003C1329"/>
    <w:rsid w:val="003C316D"/>
    <w:rsid w:val="003C38B6"/>
    <w:rsid w:val="003C648B"/>
    <w:rsid w:val="003C7123"/>
    <w:rsid w:val="003D19E0"/>
    <w:rsid w:val="003D24EE"/>
    <w:rsid w:val="003D39C9"/>
    <w:rsid w:val="003D5A68"/>
    <w:rsid w:val="003E0A2C"/>
    <w:rsid w:val="003E1C04"/>
    <w:rsid w:val="003E4C71"/>
    <w:rsid w:val="003E5C68"/>
    <w:rsid w:val="003E672E"/>
    <w:rsid w:val="003E67C0"/>
    <w:rsid w:val="003E6D17"/>
    <w:rsid w:val="003E78B0"/>
    <w:rsid w:val="003F0805"/>
    <w:rsid w:val="003F0855"/>
    <w:rsid w:val="003F17CE"/>
    <w:rsid w:val="003F252B"/>
    <w:rsid w:val="003F2C25"/>
    <w:rsid w:val="003F3E4A"/>
    <w:rsid w:val="003F5D1F"/>
    <w:rsid w:val="003F7141"/>
    <w:rsid w:val="00403C4C"/>
    <w:rsid w:val="004046B6"/>
    <w:rsid w:val="004060BE"/>
    <w:rsid w:val="004070FB"/>
    <w:rsid w:val="004072AC"/>
    <w:rsid w:val="00407708"/>
    <w:rsid w:val="00410D6B"/>
    <w:rsid w:val="00411F40"/>
    <w:rsid w:val="00412649"/>
    <w:rsid w:val="00412D3F"/>
    <w:rsid w:val="00415432"/>
    <w:rsid w:val="00415730"/>
    <w:rsid w:val="00417A70"/>
    <w:rsid w:val="0042079B"/>
    <w:rsid w:val="00421117"/>
    <w:rsid w:val="004225C9"/>
    <w:rsid w:val="0042693E"/>
    <w:rsid w:val="00434A75"/>
    <w:rsid w:val="0043504C"/>
    <w:rsid w:val="0043514A"/>
    <w:rsid w:val="00435C8B"/>
    <w:rsid w:val="00436599"/>
    <w:rsid w:val="00436941"/>
    <w:rsid w:val="0044119F"/>
    <w:rsid w:val="00441E14"/>
    <w:rsid w:val="0044230D"/>
    <w:rsid w:val="004424C6"/>
    <w:rsid w:val="0044310A"/>
    <w:rsid w:val="00444100"/>
    <w:rsid w:val="00444CFC"/>
    <w:rsid w:val="004454ED"/>
    <w:rsid w:val="004459DE"/>
    <w:rsid w:val="00445B03"/>
    <w:rsid w:val="00445D2F"/>
    <w:rsid w:val="00447451"/>
    <w:rsid w:val="00452DD4"/>
    <w:rsid w:val="004541CC"/>
    <w:rsid w:val="00456015"/>
    <w:rsid w:val="00457A77"/>
    <w:rsid w:val="00457DDC"/>
    <w:rsid w:val="00460A08"/>
    <w:rsid w:val="00461A12"/>
    <w:rsid w:val="00462777"/>
    <w:rsid w:val="0046295F"/>
    <w:rsid w:val="004651FC"/>
    <w:rsid w:val="00465957"/>
    <w:rsid w:val="004720E1"/>
    <w:rsid w:val="00472402"/>
    <w:rsid w:val="00472672"/>
    <w:rsid w:val="004809A3"/>
    <w:rsid w:val="004818E8"/>
    <w:rsid w:val="00482DC2"/>
    <w:rsid w:val="00483000"/>
    <w:rsid w:val="004845CE"/>
    <w:rsid w:val="00486A57"/>
    <w:rsid w:val="00490C98"/>
    <w:rsid w:val="00492B6F"/>
    <w:rsid w:val="004A3070"/>
    <w:rsid w:val="004A5014"/>
    <w:rsid w:val="004A7D5B"/>
    <w:rsid w:val="004B0639"/>
    <w:rsid w:val="004B0DE6"/>
    <w:rsid w:val="004B2718"/>
    <w:rsid w:val="004B387F"/>
    <w:rsid w:val="004B4EF3"/>
    <w:rsid w:val="004B576F"/>
    <w:rsid w:val="004B6472"/>
    <w:rsid w:val="004B7094"/>
    <w:rsid w:val="004C10B4"/>
    <w:rsid w:val="004C2696"/>
    <w:rsid w:val="004C4410"/>
    <w:rsid w:val="004C6057"/>
    <w:rsid w:val="004C7500"/>
    <w:rsid w:val="004D68CC"/>
    <w:rsid w:val="004D69C3"/>
    <w:rsid w:val="004D6C45"/>
    <w:rsid w:val="004D7C8F"/>
    <w:rsid w:val="004E0271"/>
    <w:rsid w:val="004E0548"/>
    <w:rsid w:val="004E0D8E"/>
    <w:rsid w:val="004E1960"/>
    <w:rsid w:val="004E1FB5"/>
    <w:rsid w:val="004E3170"/>
    <w:rsid w:val="004F1713"/>
    <w:rsid w:val="004F193A"/>
    <w:rsid w:val="004F3D0E"/>
    <w:rsid w:val="004F51DE"/>
    <w:rsid w:val="004F5211"/>
    <w:rsid w:val="004F7C05"/>
    <w:rsid w:val="005009D8"/>
    <w:rsid w:val="00501BE5"/>
    <w:rsid w:val="00501E5E"/>
    <w:rsid w:val="00502FF9"/>
    <w:rsid w:val="00503AE1"/>
    <w:rsid w:val="00503AF7"/>
    <w:rsid w:val="0050674C"/>
    <w:rsid w:val="00506C22"/>
    <w:rsid w:val="005075E0"/>
    <w:rsid w:val="00510062"/>
    <w:rsid w:val="00512D6C"/>
    <w:rsid w:val="00513057"/>
    <w:rsid w:val="00513ECD"/>
    <w:rsid w:val="0051452A"/>
    <w:rsid w:val="00514CD9"/>
    <w:rsid w:val="005160CF"/>
    <w:rsid w:val="00516417"/>
    <w:rsid w:val="005169E6"/>
    <w:rsid w:val="00516A2C"/>
    <w:rsid w:val="00516D6D"/>
    <w:rsid w:val="00517576"/>
    <w:rsid w:val="0052039C"/>
    <w:rsid w:val="00520960"/>
    <w:rsid w:val="0052127A"/>
    <w:rsid w:val="00522681"/>
    <w:rsid w:val="00522F40"/>
    <w:rsid w:val="00523756"/>
    <w:rsid w:val="00523C5F"/>
    <w:rsid w:val="005315EE"/>
    <w:rsid w:val="005339EE"/>
    <w:rsid w:val="00535353"/>
    <w:rsid w:val="005360E4"/>
    <w:rsid w:val="005410F9"/>
    <w:rsid w:val="005416D9"/>
    <w:rsid w:val="00543443"/>
    <w:rsid w:val="00543FFB"/>
    <w:rsid w:val="00544C07"/>
    <w:rsid w:val="00544DF0"/>
    <w:rsid w:val="0054524C"/>
    <w:rsid w:val="005470C7"/>
    <w:rsid w:val="005523AF"/>
    <w:rsid w:val="005534F7"/>
    <w:rsid w:val="005552EA"/>
    <w:rsid w:val="00555834"/>
    <w:rsid w:val="00556E6C"/>
    <w:rsid w:val="0055775C"/>
    <w:rsid w:val="00561F90"/>
    <w:rsid w:val="0056524A"/>
    <w:rsid w:val="005672A9"/>
    <w:rsid w:val="00570B52"/>
    <w:rsid w:val="00572031"/>
    <w:rsid w:val="00573102"/>
    <w:rsid w:val="0057385C"/>
    <w:rsid w:val="00574463"/>
    <w:rsid w:val="0057550B"/>
    <w:rsid w:val="0058017F"/>
    <w:rsid w:val="00581165"/>
    <w:rsid w:val="00581829"/>
    <w:rsid w:val="00582BC2"/>
    <w:rsid w:val="00585DA2"/>
    <w:rsid w:val="00587255"/>
    <w:rsid w:val="005876DF"/>
    <w:rsid w:val="00590A06"/>
    <w:rsid w:val="00591686"/>
    <w:rsid w:val="005922AC"/>
    <w:rsid w:val="0059370A"/>
    <w:rsid w:val="005942AE"/>
    <w:rsid w:val="00594882"/>
    <w:rsid w:val="00595319"/>
    <w:rsid w:val="005976E0"/>
    <w:rsid w:val="00597DB2"/>
    <w:rsid w:val="00597F83"/>
    <w:rsid w:val="005A1075"/>
    <w:rsid w:val="005A14FC"/>
    <w:rsid w:val="005A2461"/>
    <w:rsid w:val="005A3683"/>
    <w:rsid w:val="005A43BD"/>
    <w:rsid w:val="005A4EB1"/>
    <w:rsid w:val="005B0B2D"/>
    <w:rsid w:val="005B491B"/>
    <w:rsid w:val="005B49AA"/>
    <w:rsid w:val="005B5C92"/>
    <w:rsid w:val="005B72F3"/>
    <w:rsid w:val="005B7BFB"/>
    <w:rsid w:val="005C4B54"/>
    <w:rsid w:val="005C50BF"/>
    <w:rsid w:val="005C5E28"/>
    <w:rsid w:val="005D1F91"/>
    <w:rsid w:val="005D319B"/>
    <w:rsid w:val="005D33B0"/>
    <w:rsid w:val="005D4364"/>
    <w:rsid w:val="005D6104"/>
    <w:rsid w:val="005D6176"/>
    <w:rsid w:val="005D65F3"/>
    <w:rsid w:val="005E1CCA"/>
    <w:rsid w:val="005E2871"/>
    <w:rsid w:val="005E2B62"/>
    <w:rsid w:val="005E571B"/>
    <w:rsid w:val="005E7586"/>
    <w:rsid w:val="005E7FEC"/>
    <w:rsid w:val="005F2045"/>
    <w:rsid w:val="005F21E7"/>
    <w:rsid w:val="005F2DA7"/>
    <w:rsid w:val="005F3FB5"/>
    <w:rsid w:val="005F4C3E"/>
    <w:rsid w:val="005F4F0F"/>
    <w:rsid w:val="005F669F"/>
    <w:rsid w:val="005F7DB1"/>
    <w:rsid w:val="00600EC6"/>
    <w:rsid w:val="006014F8"/>
    <w:rsid w:val="00601E31"/>
    <w:rsid w:val="00602EBB"/>
    <w:rsid w:val="00603ED5"/>
    <w:rsid w:val="00607529"/>
    <w:rsid w:val="006106AB"/>
    <w:rsid w:val="006116E2"/>
    <w:rsid w:val="00612B41"/>
    <w:rsid w:val="00613122"/>
    <w:rsid w:val="00613604"/>
    <w:rsid w:val="00613C53"/>
    <w:rsid w:val="00614495"/>
    <w:rsid w:val="006159A8"/>
    <w:rsid w:val="0061736E"/>
    <w:rsid w:val="00621859"/>
    <w:rsid w:val="00622BD5"/>
    <w:rsid w:val="00622D31"/>
    <w:rsid w:val="00624BE8"/>
    <w:rsid w:val="00624CD0"/>
    <w:rsid w:val="00625D23"/>
    <w:rsid w:val="006263EA"/>
    <w:rsid w:val="00630F33"/>
    <w:rsid w:val="00633038"/>
    <w:rsid w:val="00633787"/>
    <w:rsid w:val="006360B8"/>
    <w:rsid w:val="00636981"/>
    <w:rsid w:val="00636B1F"/>
    <w:rsid w:val="00642AE5"/>
    <w:rsid w:val="00644FC1"/>
    <w:rsid w:val="00646ACC"/>
    <w:rsid w:val="006512F0"/>
    <w:rsid w:val="006514EA"/>
    <w:rsid w:val="00652CBD"/>
    <w:rsid w:val="0065310E"/>
    <w:rsid w:val="006551C1"/>
    <w:rsid w:val="0065606B"/>
    <w:rsid w:val="00656A6B"/>
    <w:rsid w:val="00660459"/>
    <w:rsid w:val="00662893"/>
    <w:rsid w:val="00663624"/>
    <w:rsid w:val="00665A0A"/>
    <w:rsid w:val="00665D8F"/>
    <w:rsid w:val="006664A1"/>
    <w:rsid w:val="006671CB"/>
    <w:rsid w:val="006676E3"/>
    <w:rsid w:val="00672C39"/>
    <w:rsid w:val="0067417A"/>
    <w:rsid w:val="0067662E"/>
    <w:rsid w:val="00677D21"/>
    <w:rsid w:val="00680648"/>
    <w:rsid w:val="006808C3"/>
    <w:rsid w:val="00682040"/>
    <w:rsid w:val="00682391"/>
    <w:rsid w:val="006825E1"/>
    <w:rsid w:val="0068355D"/>
    <w:rsid w:val="00686DAE"/>
    <w:rsid w:val="00687FFE"/>
    <w:rsid w:val="00690800"/>
    <w:rsid w:val="00690880"/>
    <w:rsid w:val="00690AC4"/>
    <w:rsid w:val="00692A20"/>
    <w:rsid w:val="00692B37"/>
    <w:rsid w:val="00695F07"/>
    <w:rsid w:val="006A1C6F"/>
    <w:rsid w:val="006A2A74"/>
    <w:rsid w:val="006A3098"/>
    <w:rsid w:val="006A3EE0"/>
    <w:rsid w:val="006A4160"/>
    <w:rsid w:val="006A4CDB"/>
    <w:rsid w:val="006A579F"/>
    <w:rsid w:val="006A774E"/>
    <w:rsid w:val="006B051D"/>
    <w:rsid w:val="006B4C95"/>
    <w:rsid w:val="006B4EF4"/>
    <w:rsid w:val="006B7354"/>
    <w:rsid w:val="006B7ABF"/>
    <w:rsid w:val="006C242B"/>
    <w:rsid w:val="006C2B51"/>
    <w:rsid w:val="006C2C14"/>
    <w:rsid w:val="006C31CB"/>
    <w:rsid w:val="006C35B9"/>
    <w:rsid w:val="006C371A"/>
    <w:rsid w:val="006C4047"/>
    <w:rsid w:val="006C46D1"/>
    <w:rsid w:val="006C587A"/>
    <w:rsid w:val="006C66FB"/>
    <w:rsid w:val="006C7E2C"/>
    <w:rsid w:val="006C7F20"/>
    <w:rsid w:val="006D045A"/>
    <w:rsid w:val="006D19B8"/>
    <w:rsid w:val="006D229B"/>
    <w:rsid w:val="006D33DD"/>
    <w:rsid w:val="006D3DE3"/>
    <w:rsid w:val="006D4298"/>
    <w:rsid w:val="006D4881"/>
    <w:rsid w:val="006D5E28"/>
    <w:rsid w:val="006D689A"/>
    <w:rsid w:val="006D768F"/>
    <w:rsid w:val="006E163F"/>
    <w:rsid w:val="006E5767"/>
    <w:rsid w:val="006E68BA"/>
    <w:rsid w:val="006F3EF5"/>
    <w:rsid w:val="006F5EDD"/>
    <w:rsid w:val="006F7820"/>
    <w:rsid w:val="006F7940"/>
    <w:rsid w:val="00700E22"/>
    <w:rsid w:val="00701B3A"/>
    <w:rsid w:val="0070382C"/>
    <w:rsid w:val="00705D5D"/>
    <w:rsid w:val="0070762D"/>
    <w:rsid w:val="00711099"/>
    <w:rsid w:val="00712AE6"/>
    <w:rsid w:val="0071309E"/>
    <w:rsid w:val="0071775D"/>
    <w:rsid w:val="00720808"/>
    <w:rsid w:val="0072109D"/>
    <w:rsid w:val="00723DAF"/>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29F"/>
    <w:rsid w:val="00753CCC"/>
    <w:rsid w:val="007569BC"/>
    <w:rsid w:val="00757299"/>
    <w:rsid w:val="00757AF6"/>
    <w:rsid w:val="00761469"/>
    <w:rsid w:val="00761FA4"/>
    <w:rsid w:val="00762464"/>
    <w:rsid w:val="00764619"/>
    <w:rsid w:val="00766E6E"/>
    <w:rsid w:val="00767053"/>
    <w:rsid w:val="00767EDD"/>
    <w:rsid w:val="00770F69"/>
    <w:rsid w:val="00771D2A"/>
    <w:rsid w:val="00771EC4"/>
    <w:rsid w:val="00774B6B"/>
    <w:rsid w:val="0077704C"/>
    <w:rsid w:val="007773C8"/>
    <w:rsid w:val="0078016A"/>
    <w:rsid w:val="0078063E"/>
    <w:rsid w:val="00780709"/>
    <w:rsid w:val="007809E8"/>
    <w:rsid w:val="007824BF"/>
    <w:rsid w:val="00782DD8"/>
    <w:rsid w:val="007833AA"/>
    <w:rsid w:val="00785F2B"/>
    <w:rsid w:val="00787B2D"/>
    <w:rsid w:val="007911F0"/>
    <w:rsid w:val="007922ED"/>
    <w:rsid w:val="0079346B"/>
    <w:rsid w:val="00795B0D"/>
    <w:rsid w:val="0079697C"/>
    <w:rsid w:val="007977A7"/>
    <w:rsid w:val="007A2764"/>
    <w:rsid w:val="007A2EA6"/>
    <w:rsid w:val="007A4A6C"/>
    <w:rsid w:val="007A51E3"/>
    <w:rsid w:val="007A5635"/>
    <w:rsid w:val="007A676E"/>
    <w:rsid w:val="007A7BF7"/>
    <w:rsid w:val="007B331F"/>
    <w:rsid w:val="007B44B7"/>
    <w:rsid w:val="007B5881"/>
    <w:rsid w:val="007B5CB8"/>
    <w:rsid w:val="007B64E0"/>
    <w:rsid w:val="007C1AAC"/>
    <w:rsid w:val="007C382E"/>
    <w:rsid w:val="007C3E9A"/>
    <w:rsid w:val="007C4EB8"/>
    <w:rsid w:val="007C5673"/>
    <w:rsid w:val="007D1847"/>
    <w:rsid w:val="007D419D"/>
    <w:rsid w:val="007D47A7"/>
    <w:rsid w:val="007D4BEF"/>
    <w:rsid w:val="007D724B"/>
    <w:rsid w:val="007E00C2"/>
    <w:rsid w:val="007E2D1A"/>
    <w:rsid w:val="007E2F2C"/>
    <w:rsid w:val="007E30CB"/>
    <w:rsid w:val="007E5B51"/>
    <w:rsid w:val="007E7BC5"/>
    <w:rsid w:val="007F115C"/>
    <w:rsid w:val="007F2299"/>
    <w:rsid w:val="007F4C51"/>
    <w:rsid w:val="007F771A"/>
    <w:rsid w:val="007F7801"/>
    <w:rsid w:val="00802F29"/>
    <w:rsid w:val="00803A8B"/>
    <w:rsid w:val="00803D45"/>
    <w:rsid w:val="00803E2D"/>
    <w:rsid w:val="008044D0"/>
    <w:rsid w:val="008067DF"/>
    <w:rsid w:val="008109ED"/>
    <w:rsid w:val="0081203B"/>
    <w:rsid w:val="0081320A"/>
    <w:rsid w:val="00814C98"/>
    <w:rsid w:val="00815E45"/>
    <w:rsid w:val="00815E51"/>
    <w:rsid w:val="0082089B"/>
    <w:rsid w:val="00821954"/>
    <w:rsid w:val="0082401E"/>
    <w:rsid w:val="008249A2"/>
    <w:rsid w:val="00825642"/>
    <w:rsid w:val="0082570A"/>
    <w:rsid w:val="00827EDC"/>
    <w:rsid w:val="00827F35"/>
    <w:rsid w:val="00830E0E"/>
    <w:rsid w:val="00831826"/>
    <w:rsid w:val="00831FF5"/>
    <w:rsid w:val="00833045"/>
    <w:rsid w:val="00833C47"/>
    <w:rsid w:val="008341AE"/>
    <w:rsid w:val="00834DF7"/>
    <w:rsid w:val="008358E5"/>
    <w:rsid w:val="00836F8A"/>
    <w:rsid w:val="00840228"/>
    <w:rsid w:val="00840562"/>
    <w:rsid w:val="008413B1"/>
    <w:rsid w:val="0084205D"/>
    <w:rsid w:val="00842D4B"/>
    <w:rsid w:val="008432BB"/>
    <w:rsid w:val="00843B52"/>
    <w:rsid w:val="008449E8"/>
    <w:rsid w:val="008452AF"/>
    <w:rsid w:val="00847063"/>
    <w:rsid w:val="008536B2"/>
    <w:rsid w:val="00855EDF"/>
    <w:rsid w:val="00855F0B"/>
    <w:rsid w:val="00856085"/>
    <w:rsid w:val="008608EF"/>
    <w:rsid w:val="008611E0"/>
    <w:rsid w:val="008616CB"/>
    <w:rsid w:val="00861BBC"/>
    <w:rsid w:val="0086353F"/>
    <w:rsid w:val="00863C8B"/>
    <w:rsid w:val="00864A13"/>
    <w:rsid w:val="00865616"/>
    <w:rsid w:val="00865DF9"/>
    <w:rsid w:val="00866192"/>
    <w:rsid w:val="00870306"/>
    <w:rsid w:val="008709B6"/>
    <w:rsid w:val="0087143A"/>
    <w:rsid w:val="00871613"/>
    <w:rsid w:val="00875076"/>
    <w:rsid w:val="00875BFD"/>
    <w:rsid w:val="00884E81"/>
    <w:rsid w:val="00885ABD"/>
    <w:rsid w:val="00887E40"/>
    <w:rsid w:val="0089004C"/>
    <w:rsid w:val="00891432"/>
    <w:rsid w:val="00891DDE"/>
    <w:rsid w:val="00892D65"/>
    <w:rsid w:val="0089529C"/>
    <w:rsid w:val="008A153A"/>
    <w:rsid w:val="008A21FC"/>
    <w:rsid w:val="008A25EE"/>
    <w:rsid w:val="008A3F69"/>
    <w:rsid w:val="008A3FD2"/>
    <w:rsid w:val="008A7F43"/>
    <w:rsid w:val="008B1481"/>
    <w:rsid w:val="008B253D"/>
    <w:rsid w:val="008B53CB"/>
    <w:rsid w:val="008B5C8C"/>
    <w:rsid w:val="008B5D7E"/>
    <w:rsid w:val="008B620B"/>
    <w:rsid w:val="008B6391"/>
    <w:rsid w:val="008B6A58"/>
    <w:rsid w:val="008C04DF"/>
    <w:rsid w:val="008C0FA6"/>
    <w:rsid w:val="008C1766"/>
    <w:rsid w:val="008C31CA"/>
    <w:rsid w:val="008C3717"/>
    <w:rsid w:val="008C48CB"/>
    <w:rsid w:val="008C5033"/>
    <w:rsid w:val="008C57EC"/>
    <w:rsid w:val="008D052D"/>
    <w:rsid w:val="008D0BA0"/>
    <w:rsid w:val="008D17FF"/>
    <w:rsid w:val="008D45BC"/>
    <w:rsid w:val="008D7044"/>
    <w:rsid w:val="008D7642"/>
    <w:rsid w:val="008D7EDC"/>
    <w:rsid w:val="008E0275"/>
    <w:rsid w:val="008E2496"/>
    <w:rsid w:val="008E2B5E"/>
    <w:rsid w:val="008E3F6C"/>
    <w:rsid w:val="008E441F"/>
    <w:rsid w:val="008E6487"/>
    <w:rsid w:val="008E7984"/>
    <w:rsid w:val="008E7C87"/>
    <w:rsid w:val="008F2F64"/>
    <w:rsid w:val="008F6E77"/>
    <w:rsid w:val="008F78D2"/>
    <w:rsid w:val="009001CB"/>
    <w:rsid w:val="00900D4F"/>
    <w:rsid w:val="009012CE"/>
    <w:rsid w:val="00902275"/>
    <w:rsid w:val="009037CE"/>
    <w:rsid w:val="00904DCF"/>
    <w:rsid w:val="00906A1E"/>
    <w:rsid w:val="00906CBC"/>
    <w:rsid w:val="00907134"/>
    <w:rsid w:val="00910771"/>
    <w:rsid w:val="00910E03"/>
    <w:rsid w:val="00912E73"/>
    <w:rsid w:val="00916E4E"/>
    <w:rsid w:val="00917423"/>
    <w:rsid w:val="00921153"/>
    <w:rsid w:val="009260BA"/>
    <w:rsid w:val="009268F6"/>
    <w:rsid w:val="009278A5"/>
    <w:rsid w:val="00927FA4"/>
    <w:rsid w:val="00930E2E"/>
    <w:rsid w:val="00931358"/>
    <w:rsid w:val="00931C56"/>
    <w:rsid w:val="009320AD"/>
    <w:rsid w:val="009333DA"/>
    <w:rsid w:val="00933540"/>
    <w:rsid w:val="00933C9A"/>
    <w:rsid w:val="00933F5A"/>
    <w:rsid w:val="00934D96"/>
    <w:rsid w:val="009406A5"/>
    <w:rsid w:val="00940707"/>
    <w:rsid w:val="00940FC7"/>
    <w:rsid w:val="009429FB"/>
    <w:rsid w:val="00942BCA"/>
    <w:rsid w:val="00942F01"/>
    <w:rsid w:val="0094349A"/>
    <w:rsid w:val="00944371"/>
    <w:rsid w:val="009458E7"/>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B49"/>
    <w:rsid w:val="00972170"/>
    <w:rsid w:val="00972B94"/>
    <w:rsid w:val="0097454A"/>
    <w:rsid w:val="009748AC"/>
    <w:rsid w:val="00980A12"/>
    <w:rsid w:val="009813A1"/>
    <w:rsid w:val="00983131"/>
    <w:rsid w:val="009835FE"/>
    <w:rsid w:val="00983C65"/>
    <w:rsid w:val="009843EF"/>
    <w:rsid w:val="0098563E"/>
    <w:rsid w:val="009903C2"/>
    <w:rsid w:val="00991D63"/>
    <w:rsid w:val="00992F3A"/>
    <w:rsid w:val="00993FF5"/>
    <w:rsid w:val="009A282E"/>
    <w:rsid w:val="009A2AD7"/>
    <w:rsid w:val="009A4E03"/>
    <w:rsid w:val="009B048D"/>
    <w:rsid w:val="009B294B"/>
    <w:rsid w:val="009B3C28"/>
    <w:rsid w:val="009B433D"/>
    <w:rsid w:val="009B758B"/>
    <w:rsid w:val="009C10D5"/>
    <w:rsid w:val="009C38C1"/>
    <w:rsid w:val="009C3F8A"/>
    <w:rsid w:val="009C6269"/>
    <w:rsid w:val="009C62ED"/>
    <w:rsid w:val="009C6F21"/>
    <w:rsid w:val="009D0CDF"/>
    <w:rsid w:val="009D107B"/>
    <w:rsid w:val="009D125C"/>
    <w:rsid w:val="009D2A49"/>
    <w:rsid w:val="009D3156"/>
    <w:rsid w:val="009D3827"/>
    <w:rsid w:val="009D3861"/>
    <w:rsid w:val="009D531A"/>
    <w:rsid w:val="009D6115"/>
    <w:rsid w:val="009D6A32"/>
    <w:rsid w:val="009D6D2F"/>
    <w:rsid w:val="009E29AF"/>
    <w:rsid w:val="009E34B7"/>
    <w:rsid w:val="009E4CF8"/>
    <w:rsid w:val="009E67E5"/>
    <w:rsid w:val="009F3044"/>
    <w:rsid w:val="009F3151"/>
    <w:rsid w:val="009F3200"/>
    <w:rsid w:val="009F481C"/>
    <w:rsid w:val="009F5CF4"/>
    <w:rsid w:val="009F6919"/>
    <w:rsid w:val="009F6B76"/>
    <w:rsid w:val="00A001AD"/>
    <w:rsid w:val="00A02B42"/>
    <w:rsid w:val="00A0318D"/>
    <w:rsid w:val="00A03BBA"/>
    <w:rsid w:val="00A05A12"/>
    <w:rsid w:val="00A07326"/>
    <w:rsid w:val="00A11F73"/>
    <w:rsid w:val="00A1396E"/>
    <w:rsid w:val="00A13BFB"/>
    <w:rsid w:val="00A144B5"/>
    <w:rsid w:val="00A174B6"/>
    <w:rsid w:val="00A177D5"/>
    <w:rsid w:val="00A210C7"/>
    <w:rsid w:val="00A22307"/>
    <w:rsid w:val="00A23689"/>
    <w:rsid w:val="00A2609C"/>
    <w:rsid w:val="00A2768C"/>
    <w:rsid w:val="00A278FD"/>
    <w:rsid w:val="00A30BDA"/>
    <w:rsid w:val="00A322F4"/>
    <w:rsid w:val="00A3335E"/>
    <w:rsid w:val="00A34B9B"/>
    <w:rsid w:val="00A40830"/>
    <w:rsid w:val="00A43E92"/>
    <w:rsid w:val="00A43F38"/>
    <w:rsid w:val="00A44819"/>
    <w:rsid w:val="00A44B2F"/>
    <w:rsid w:val="00A45144"/>
    <w:rsid w:val="00A518A5"/>
    <w:rsid w:val="00A5269B"/>
    <w:rsid w:val="00A5645C"/>
    <w:rsid w:val="00A60B60"/>
    <w:rsid w:val="00A61268"/>
    <w:rsid w:val="00A612C4"/>
    <w:rsid w:val="00A619EC"/>
    <w:rsid w:val="00A634BA"/>
    <w:rsid w:val="00A64BDF"/>
    <w:rsid w:val="00A66093"/>
    <w:rsid w:val="00A66F91"/>
    <w:rsid w:val="00A671ED"/>
    <w:rsid w:val="00A773A9"/>
    <w:rsid w:val="00A801B1"/>
    <w:rsid w:val="00A8087C"/>
    <w:rsid w:val="00A81A7C"/>
    <w:rsid w:val="00A8484C"/>
    <w:rsid w:val="00A8522C"/>
    <w:rsid w:val="00A852D4"/>
    <w:rsid w:val="00A85861"/>
    <w:rsid w:val="00A875FF"/>
    <w:rsid w:val="00A90BD5"/>
    <w:rsid w:val="00A910E1"/>
    <w:rsid w:val="00A91DB6"/>
    <w:rsid w:val="00A924D2"/>
    <w:rsid w:val="00A93A7C"/>
    <w:rsid w:val="00A9751B"/>
    <w:rsid w:val="00AA0AC6"/>
    <w:rsid w:val="00AA0F9F"/>
    <w:rsid w:val="00AA0FC7"/>
    <w:rsid w:val="00AA421D"/>
    <w:rsid w:val="00AA57C9"/>
    <w:rsid w:val="00AA6733"/>
    <w:rsid w:val="00AA684E"/>
    <w:rsid w:val="00AA69C0"/>
    <w:rsid w:val="00AB1987"/>
    <w:rsid w:val="00AB75B8"/>
    <w:rsid w:val="00AC1290"/>
    <w:rsid w:val="00AC3DE1"/>
    <w:rsid w:val="00AC609B"/>
    <w:rsid w:val="00AC60C8"/>
    <w:rsid w:val="00AC7C88"/>
    <w:rsid w:val="00AD069D"/>
    <w:rsid w:val="00AD09B7"/>
    <w:rsid w:val="00AD11E0"/>
    <w:rsid w:val="00AD2AE2"/>
    <w:rsid w:val="00AD3EA6"/>
    <w:rsid w:val="00AD43AB"/>
    <w:rsid w:val="00AD6BE5"/>
    <w:rsid w:val="00AE2F22"/>
    <w:rsid w:val="00AE4041"/>
    <w:rsid w:val="00AE4AED"/>
    <w:rsid w:val="00AE527D"/>
    <w:rsid w:val="00AE6A01"/>
    <w:rsid w:val="00AF0095"/>
    <w:rsid w:val="00AF3037"/>
    <w:rsid w:val="00AF3848"/>
    <w:rsid w:val="00AF472E"/>
    <w:rsid w:val="00AF5FBB"/>
    <w:rsid w:val="00AF7069"/>
    <w:rsid w:val="00B009CD"/>
    <w:rsid w:val="00B00E33"/>
    <w:rsid w:val="00B0109B"/>
    <w:rsid w:val="00B013BA"/>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2210D"/>
    <w:rsid w:val="00B24019"/>
    <w:rsid w:val="00B241B1"/>
    <w:rsid w:val="00B275B5"/>
    <w:rsid w:val="00B27F82"/>
    <w:rsid w:val="00B3185E"/>
    <w:rsid w:val="00B3238C"/>
    <w:rsid w:val="00B3437B"/>
    <w:rsid w:val="00B35749"/>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61B2F"/>
    <w:rsid w:val="00B63B69"/>
    <w:rsid w:val="00B6484C"/>
    <w:rsid w:val="00B64FCA"/>
    <w:rsid w:val="00B65634"/>
    <w:rsid w:val="00B65E96"/>
    <w:rsid w:val="00B67133"/>
    <w:rsid w:val="00B679A0"/>
    <w:rsid w:val="00B702B7"/>
    <w:rsid w:val="00B70D06"/>
    <w:rsid w:val="00B7144F"/>
    <w:rsid w:val="00B71FD2"/>
    <w:rsid w:val="00B7582C"/>
    <w:rsid w:val="00B76E0C"/>
    <w:rsid w:val="00B80EFF"/>
    <w:rsid w:val="00B82D84"/>
    <w:rsid w:val="00B842EC"/>
    <w:rsid w:val="00B84D95"/>
    <w:rsid w:val="00B8586D"/>
    <w:rsid w:val="00B85A3E"/>
    <w:rsid w:val="00B86CC0"/>
    <w:rsid w:val="00B87220"/>
    <w:rsid w:val="00B91CC7"/>
    <w:rsid w:val="00B92E9F"/>
    <w:rsid w:val="00B92EA1"/>
    <w:rsid w:val="00B9303B"/>
    <w:rsid w:val="00B9308F"/>
    <w:rsid w:val="00B9385B"/>
    <w:rsid w:val="00B94919"/>
    <w:rsid w:val="00B94950"/>
    <w:rsid w:val="00B965FD"/>
    <w:rsid w:val="00B96CE4"/>
    <w:rsid w:val="00BA104B"/>
    <w:rsid w:val="00BA1337"/>
    <w:rsid w:val="00BA1A91"/>
    <w:rsid w:val="00BA2968"/>
    <w:rsid w:val="00BA437B"/>
    <w:rsid w:val="00BA4613"/>
    <w:rsid w:val="00BA4A87"/>
    <w:rsid w:val="00BA51D3"/>
    <w:rsid w:val="00BA7624"/>
    <w:rsid w:val="00BB0B3B"/>
    <w:rsid w:val="00BB0E8A"/>
    <w:rsid w:val="00BB38A9"/>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D1034"/>
    <w:rsid w:val="00BD2D70"/>
    <w:rsid w:val="00BD2EAA"/>
    <w:rsid w:val="00BD2EF2"/>
    <w:rsid w:val="00BD50E5"/>
    <w:rsid w:val="00BD6767"/>
    <w:rsid w:val="00BE1308"/>
    <w:rsid w:val="00BE30AF"/>
    <w:rsid w:val="00BE39EE"/>
    <w:rsid w:val="00BE3B9E"/>
    <w:rsid w:val="00BE3BED"/>
    <w:rsid w:val="00BE5916"/>
    <w:rsid w:val="00BF2986"/>
    <w:rsid w:val="00BF4E98"/>
    <w:rsid w:val="00BF5843"/>
    <w:rsid w:val="00C001B4"/>
    <w:rsid w:val="00C00719"/>
    <w:rsid w:val="00C0135D"/>
    <w:rsid w:val="00C05CCE"/>
    <w:rsid w:val="00C1037F"/>
    <w:rsid w:val="00C10561"/>
    <w:rsid w:val="00C12A99"/>
    <w:rsid w:val="00C140C3"/>
    <w:rsid w:val="00C158E0"/>
    <w:rsid w:val="00C16F09"/>
    <w:rsid w:val="00C17FBE"/>
    <w:rsid w:val="00C20EFF"/>
    <w:rsid w:val="00C23A42"/>
    <w:rsid w:val="00C250ED"/>
    <w:rsid w:val="00C269FC"/>
    <w:rsid w:val="00C26E7C"/>
    <w:rsid w:val="00C27C5C"/>
    <w:rsid w:val="00C30EF7"/>
    <w:rsid w:val="00C3106F"/>
    <w:rsid w:val="00C32D60"/>
    <w:rsid w:val="00C3617A"/>
    <w:rsid w:val="00C366F3"/>
    <w:rsid w:val="00C36874"/>
    <w:rsid w:val="00C412AE"/>
    <w:rsid w:val="00C42C6C"/>
    <w:rsid w:val="00C43A37"/>
    <w:rsid w:val="00C45949"/>
    <w:rsid w:val="00C463BE"/>
    <w:rsid w:val="00C4686C"/>
    <w:rsid w:val="00C46B2A"/>
    <w:rsid w:val="00C501A3"/>
    <w:rsid w:val="00C512AA"/>
    <w:rsid w:val="00C531CA"/>
    <w:rsid w:val="00C5356B"/>
    <w:rsid w:val="00C536D5"/>
    <w:rsid w:val="00C536E4"/>
    <w:rsid w:val="00C53AB6"/>
    <w:rsid w:val="00C54289"/>
    <w:rsid w:val="00C54AB3"/>
    <w:rsid w:val="00C56183"/>
    <w:rsid w:val="00C60F4D"/>
    <w:rsid w:val="00C61586"/>
    <w:rsid w:val="00C62E65"/>
    <w:rsid w:val="00C63B5E"/>
    <w:rsid w:val="00C63D7E"/>
    <w:rsid w:val="00C646EA"/>
    <w:rsid w:val="00C65679"/>
    <w:rsid w:val="00C6772C"/>
    <w:rsid w:val="00C7001F"/>
    <w:rsid w:val="00C70445"/>
    <w:rsid w:val="00C70DA2"/>
    <w:rsid w:val="00C71FDB"/>
    <w:rsid w:val="00C729AB"/>
    <w:rsid w:val="00C75ACA"/>
    <w:rsid w:val="00C75E6D"/>
    <w:rsid w:val="00C7717D"/>
    <w:rsid w:val="00C77745"/>
    <w:rsid w:val="00C7789E"/>
    <w:rsid w:val="00C8213B"/>
    <w:rsid w:val="00C82ED4"/>
    <w:rsid w:val="00C83F0F"/>
    <w:rsid w:val="00C84EA9"/>
    <w:rsid w:val="00C86339"/>
    <w:rsid w:val="00C90AAD"/>
    <w:rsid w:val="00C91BBC"/>
    <w:rsid w:val="00C93D2D"/>
    <w:rsid w:val="00C940A2"/>
    <w:rsid w:val="00C944F9"/>
    <w:rsid w:val="00C9450C"/>
    <w:rsid w:val="00C969FE"/>
    <w:rsid w:val="00CA175A"/>
    <w:rsid w:val="00CA58BB"/>
    <w:rsid w:val="00CB2066"/>
    <w:rsid w:val="00CB4269"/>
    <w:rsid w:val="00CB4B8E"/>
    <w:rsid w:val="00CC01A6"/>
    <w:rsid w:val="00CC0A62"/>
    <w:rsid w:val="00CC4EA3"/>
    <w:rsid w:val="00CC6D50"/>
    <w:rsid w:val="00CC77E3"/>
    <w:rsid w:val="00CD02FD"/>
    <w:rsid w:val="00CD0A74"/>
    <w:rsid w:val="00CD0BA4"/>
    <w:rsid w:val="00CD0D63"/>
    <w:rsid w:val="00CD1335"/>
    <w:rsid w:val="00CD329F"/>
    <w:rsid w:val="00CD42BC"/>
    <w:rsid w:val="00CD44D7"/>
    <w:rsid w:val="00CD4D46"/>
    <w:rsid w:val="00CD4E8A"/>
    <w:rsid w:val="00CD61EF"/>
    <w:rsid w:val="00CD6409"/>
    <w:rsid w:val="00CE0600"/>
    <w:rsid w:val="00CE0606"/>
    <w:rsid w:val="00CE0AA5"/>
    <w:rsid w:val="00CE2335"/>
    <w:rsid w:val="00CE5200"/>
    <w:rsid w:val="00CE570F"/>
    <w:rsid w:val="00CE73E9"/>
    <w:rsid w:val="00CF20BE"/>
    <w:rsid w:val="00CF283F"/>
    <w:rsid w:val="00CF3F63"/>
    <w:rsid w:val="00CF4AE9"/>
    <w:rsid w:val="00CF4C6C"/>
    <w:rsid w:val="00CF508D"/>
    <w:rsid w:val="00D0225B"/>
    <w:rsid w:val="00D05B75"/>
    <w:rsid w:val="00D05B7C"/>
    <w:rsid w:val="00D07411"/>
    <w:rsid w:val="00D1099D"/>
    <w:rsid w:val="00D10EAC"/>
    <w:rsid w:val="00D132D0"/>
    <w:rsid w:val="00D15FBD"/>
    <w:rsid w:val="00D17921"/>
    <w:rsid w:val="00D17E8C"/>
    <w:rsid w:val="00D17EF7"/>
    <w:rsid w:val="00D22DE2"/>
    <w:rsid w:val="00D243BD"/>
    <w:rsid w:val="00D243DB"/>
    <w:rsid w:val="00D245C0"/>
    <w:rsid w:val="00D24A19"/>
    <w:rsid w:val="00D250A2"/>
    <w:rsid w:val="00D254A1"/>
    <w:rsid w:val="00D2563C"/>
    <w:rsid w:val="00D25804"/>
    <w:rsid w:val="00D2652A"/>
    <w:rsid w:val="00D3070D"/>
    <w:rsid w:val="00D31C52"/>
    <w:rsid w:val="00D33119"/>
    <w:rsid w:val="00D34E63"/>
    <w:rsid w:val="00D35F24"/>
    <w:rsid w:val="00D36722"/>
    <w:rsid w:val="00D36BF8"/>
    <w:rsid w:val="00D40905"/>
    <w:rsid w:val="00D422BB"/>
    <w:rsid w:val="00D42ED8"/>
    <w:rsid w:val="00D439FF"/>
    <w:rsid w:val="00D44115"/>
    <w:rsid w:val="00D453B8"/>
    <w:rsid w:val="00D4646E"/>
    <w:rsid w:val="00D47643"/>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73DB8"/>
    <w:rsid w:val="00D75FE5"/>
    <w:rsid w:val="00D7712C"/>
    <w:rsid w:val="00D77463"/>
    <w:rsid w:val="00D83030"/>
    <w:rsid w:val="00D83086"/>
    <w:rsid w:val="00D833E4"/>
    <w:rsid w:val="00D83618"/>
    <w:rsid w:val="00D85A7B"/>
    <w:rsid w:val="00D875D3"/>
    <w:rsid w:val="00D91791"/>
    <w:rsid w:val="00D91815"/>
    <w:rsid w:val="00D9572A"/>
    <w:rsid w:val="00D970DB"/>
    <w:rsid w:val="00D97B29"/>
    <w:rsid w:val="00DA0359"/>
    <w:rsid w:val="00DA1854"/>
    <w:rsid w:val="00DA4279"/>
    <w:rsid w:val="00DA7FE0"/>
    <w:rsid w:val="00DB124B"/>
    <w:rsid w:val="00DB186B"/>
    <w:rsid w:val="00DB200C"/>
    <w:rsid w:val="00DB21CD"/>
    <w:rsid w:val="00DB302A"/>
    <w:rsid w:val="00DB42AA"/>
    <w:rsid w:val="00DB5C1E"/>
    <w:rsid w:val="00DB75AE"/>
    <w:rsid w:val="00DC50B9"/>
    <w:rsid w:val="00DC5581"/>
    <w:rsid w:val="00DC568E"/>
    <w:rsid w:val="00DC5891"/>
    <w:rsid w:val="00DC615A"/>
    <w:rsid w:val="00DD13DB"/>
    <w:rsid w:val="00DD4D5A"/>
    <w:rsid w:val="00DE0504"/>
    <w:rsid w:val="00DE0F49"/>
    <w:rsid w:val="00DE1DE1"/>
    <w:rsid w:val="00DE1EA4"/>
    <w:rsid w:val="00DE37BE"/>
    <w:rsid w:val="00DE3F6C"/>
    <w:rsid w:val="00DE4ED0"/>
    <w:rsid w:val="00DE53E5"/>
    <w:rsid w:val="00DE6C99"/>
    <w:rsid w:val="00DE6D6A"/>
    <w:rsid w:val="00DE7269"/>
    <w:rsid w:val="00DF173E"/>
    <w:rsid w:val="00DF1E2C"/>
    <w:rsid w:val="00DF621A"/>
    <w:rsid w:val="00DF683C"/>
    <w:rsid w:val="00DF769E"/>
    <w:rsid w:val="00DF7CCA"/>
    <w:rsid w:val="00E007E6"/>
    <w:rsid w:val="00E014B6"/>
    <w:rsid w:val="00E066F7"/>
    <w:rsid w:val="00E07496"/>
    <w:rsid w:val="00E11480"/>
    <w:rsid w:val="00E118D7"/>
    <w:rsid w:val="00E121ED"/>
    <w:rsid w:val="00E141D5"/>
    <w:rsid w:val="00E1423C"/>
    <w:rsid w:val="00E172C5"/>
    <w:rsid w:val="00E20468"/>
    <w:rsid w:val="00E20C45"/>
    <w:rsid w:val="00E215BF"/>
    <w:rsid w:val="00E22A09"/>
    <w:rsid w:val="00E25495"/>
    <w:rsid w:val="00E25761"/>
    <w:rsid w:val="00E30248"/>
    <w:rsid w:val="00E30AAF"/>
    <w:rsid w:val="00E31E08"/>
    <w:rsid w:val="00E32F8C"/>
    <w:rsid w:val="00E32FCC"/>
    <w:rsid w:val="00E35F5B"/>
    <w:rsid w:val="00E369C5"/>
    <w:rsid w:val="00E36A9C"/>
    <w:rsid w:val="00E37942"/>
    <w:rsid w:val="00E37A18"/>
    <w:rsid w:val="00E4210F"/>
    <w:rsid w:val="00E436BA"/>
    <w:rsid w:val="00E43A19"/>
    <w:rsid w:val="00E451B1"/>
    <w:rsid w:val="00E459FB"/>
    <w:rsid w:val="00E46BAB"/>
    <w:rsid w:val="00E47038"/>
    <w:rsid w:val="00E475F5"/>
    <w:rsid w:val="00E47731"/>
    <w:rsid w:val="00E47841"/>
    <w:rsid w:val="00E50AF1"/>
    <w:rsid w:val="00E53104"/>
    <w:rsid w:val="00E55C15"/>
    <w:rsid w:val="00E56193"/>
    <w:rsid w:val="00E5672F"/>
    <w:rsid w:val="00E60F71"/>
    <w:rsid w:val="00E61A6A"/>
    <w:rsid w:val="00E62F08"/>
    <w:rsid w:val="00E66BB4"/>
    <w:rsid w:val="00E71CB2"/>
    <w:rsid w:val="00E71CB4"/>
    <w:rsid w:val="00E72A64"/>
    <w:rsid w:val="00E7476B"/>
    <w:rsid w:val="00E7532D"/>
    <w:rsid w:val="00E77D77"/>
    <w:rsid w:val="00E8043B"/>
    <w:rsid w:val="00E80EA7"/>
    <w:rsid w:val="00E81983"/>
    <w:rsid w:val="00E8366F"/>
    <w:rsid w:val="00E83A55"/>
    <w:rsid w:val="00E8520F"/>
    <w:rsid w:val="00E86CD1"/>
    <w:rsid w:val="00E90796"/>
    <w:rsid w:val="00E90AC0"/>
    <w:rsid w:val="00E91C15"/>
    <w:rsid w:val="00E9442A"/>
    <w:rsid w:val="00E970C5"/>
    <w:rsid w:val="00E97625"/>
    <w:rsid w:val="00EA20B9"/>
    <w:rsid w:val="00EA25CD"/>
    <w:rsid w:val="00EA3562"/>
    <w:rsid w:val="00EA4EA1"/>
    <w:rsid w:val="00EA7E83"/>
    <w:rsid w:val="00EB0A64"/>
    <w:rsid w:val="00EB21B1"/>
    <w:rsid w:val="00EB71A2"/>
    <w:rsid w:val="00EB7287"/>
    <w:rsid w:val="00EC098D"/>
    <w:rsid w:val="00EC105F"/>
    <w:rsid w:val="00EC11E0"/>
    <w:rsid w:val="00EC25D8"/>
    <w:rsid w:val="00EC290E"/>
    <w:rsid w:val="00EC4A7B"/>
    <w:rsid w:val="00EC6CCD"/>
    <w:rsid w:val="00EC71C3"/>
    <w:rsid w:val="00EC7758"/>
    <w:rsid w:val="00ED0083"/>
    <w:rsid w:val="00ED1DBA"/>
    <w:rsid w:val="00ED29F0"/>
    <w:rsid w:val="00ED3E87"/>
    <w:rsid w:val="00ED4892"/>
    <w:rsid w:val="00ED5269"/>
    <w:rsid w:val="00ED55F6"/>
    <w:rsid w:val="00EE0E3B"/>
    <w:rsid w:val="00EE1C86"/>
    <w:rsid w:val="00EE2B8A"/>
    <w:rsid w:val="00EE3800"/>
    <w:rsid w:val="00EE4CEE"/>
    <w:rsid w:val="00EE5503"/>
    <w:rsid w:val="00EE5CBA"/>
    <w:rsid w:val="00EF1E77"/>
    <w:rsid w:val="00EF3F52"/>
    <w:rsid w:val="00EF66E0"/>
    <w:rsid w:val="00EF6962"/>
    <w:rsid w:val="00EF7C71"/>
    <w:rsid w:val="00F002DD"/>
    <w:rsid w:val="00F034AC"/>
    <w:rsid w:val="00F059F9"/>
    <w:rsid w:val="00F0665F"/>
    <w:rsid w:val="00F10D03"/>
    <w:rsid w:val="00F119AC"/>
    <w:rsid w:val="00F121FF"/>
    <w:rsid w:val="00F146E5"/>
    <w:rsid w:val="00F150D7"/>
    <w:rsid w:val="00F159BC"/>
    <w:rsid w:val="00F159CF"/>
    <w:rsid w:val="00F16751"/>
    <w:rsid w:val="00F2262E"/>
    <w:rsid w:val="00F23863"/>
    <w:rsid w:val="00F25751"/>
    <w:rsid w:val="00F25EF7"/>
    <w:rsid w:val="00F26C31"/>
    <w:rsid w:val="00F27571"/>
    <w:rsid w:val="00F27588"/>
    <w:rsid w:val="00F3060F"/>
    <w:rsid w:val="00F313A8"/>
    <w:rsid w:val="00F321A7"/>
    <w:rsid w:val="00F32688"/>
    <w:rsid w:val="00F32DAA"/>
    <w:rsid w:val="00F33AFF"/>
    <w:rsid w:val="00F33EF5"/>
    <w:rsid w:val="00F34090"/>
    <w:rsid w:val="00F3419D"/>
    <w:rsid w:val="00F3578C"/>
    <w:rsid w:val="00F4167D"/>
    <w:rsid w:val="00F429A7"/>
    <w:rsid w:val="00F43328"/>
    <w:rsid w:val="00F455EA"/>
    <w:rsid w:val="00F4630A"/>
    <w:rsid w:val="00F500C3"/>
    <w:rsid w:val="00F50B29"/>
    <w:rsid w:val="00F51B97"/>
    <w:rsid w:val="00F557AD"/>
    <w:rsid w:val="00F55F2A"/>
    <w:rsid w:val="00F56993"/>
    <w:rsid w:val="00F56A2A"/>
    <w:rsid w:val="00F6176F"/>
    <w:rsid w:val="00F61ACF"/>
    <w:rsid w:val="00F6224C"/>
    <w:rsid w:val="00F623E5"/>
    <w:rsid w:val="00F6298D"/>
    <w:rsid w:val="00F63987"/>
    <w:rsid w:val="00F64792"/>
    <w:rsid w:val="00F65C25"/>
    <w:rsid w:val="00F669C1"/>
    <w:rsid w:val="00F66C25"/>
    <w:rsid w:val="00F67F32"/>
    <w:rsid w:val="00F732F8"/>
    <w:rsid w:val="00F73340"/>
    <w:rsid w:val="00F74344"/>
    <w:rsid w:val="00F74FAA"/>
    <w:rsid w:val="00F77C42"/>
    <w:rsid w:val="00F8185A"/>
    <w:rsid w:val="00F82F74"/>
    <w:rsid w:val="00F847E4"/>
    <w:rsid w:val="00F8495F"/>
    <w:rsid w:val="00F8659B"/>
    <w:rsid w:val="00F900F7"/>
    <w:rsid w:val="00F902A3"/>
    <w:rsid w:val="00F908AB"/>
    <w:rsid w:val="00F9257D"/>
    <w:rsid w:val="00F92A5C"/>
    <w:rsid w:val="00F94111"/>
    <w:rsid w:val="00F95E90"/>
    <w:rsid w:val="00F967B3"/>
    <w:rsid w:val="00F96914"/>
    <w:rsid w:val="00F970BC"/>
    <w:rsid w:val="00FA0356"/>
    <w:rsid w:val="00FA1B42"/>
    <w:rsid w:val="00FA2A29"/>
    <w:rsid w:val="00FA427F"/>
    <w:rsid w:val="00FA6486"/>
    <w:rsid w:val="00FA6AEA"/>
    <w:rsid w:val="00FA7074"/>
    <w:rsid w:val="00FB2DB5"/>
    <w:rsid w:val="00FB664F"/>
    <w:rsid w:val="00FB77D2"/>
    <w:rsid w:val="00FC24E1"/>
    <w:rsid w:val="00FC278A"/>
    <w:rsid w:val="00FC4DFB"/>
    <w:rsid w:val="00FD3F02"/>
    <w:rsid w:val="00FD3F6D"/>
    <w:rsid w:val="00FD48EA"/>
    <w:rsid w:val="00FD5C12"/>
    <w:rsid w:val="00FD6178"/>
    <w:rsid w:val="00FD6B22"/>
    <w:rsid w:val="00FD7F9D"/>
    <w:rsid w:val="00FE0643"/>
    <w:rsid w:val="00FE404E"/>
    <w:rsid w:val="00FE4B72"/>
    <w:rsid w:val="00FE5451"/>
    <w:rsid w:val="00FF0CEF"/>
    <w:rsid w:val="00FF1C77"/>
    <w:rsid w:val="00FF2662"/>
    <w:rsid w:val="00FF2BA5"/>
    <w:rsid w:val="00FF3645"/>
    <w:rsid w:val="00FF3F9D"/>
    <w:rsid w:val="00FF4C4E"/>
    <w:rsid w:val="00FF4E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styleId="Menzione">
    <w:name w:val="Mention"/>
    <w:basedOn w:val="Carpredefinitoparagrafo"/>
    <w:uiPriority w:val="99"/>
    <w:semiHidden/>
    <w:unhideWhenUsed/>
    <w:rsid w:val="009F69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patient.html" TargetMode="External"/><Relationship Id="rId26" Type="http://schemas.openxmlformats.org/officeDocument/2006/relationships/hyperlink" Target="http://hl7.org/fhir/us/core/StructureDefinition-us-core-smokingstatus.html" TargetMode="External"/><Relationship Id="rId39" Type="http://schemas.openxmlformats.org/officeDocument/2006/relationships/hyperlink" Target="http://hl7.org/fhir/us/core/StructureDefinition-us-core-medicationreques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us/core/StructureDefinition-us-core-medicationstatement.html" TargetMode="External"/><Relationship Id="rId42" Type="http://schemas.openxmlformats.org/officeDocument/2006/relationships/hyperlink" Target="http://hl7.org/fhir/us/core/StructureDefinition-us-core-immunization.html" TargetMode="External"/><Relationship Id="rId47" Type="http://schemas.openxmlformats.org/officeDocument/2006/relationships/hyperlink" Target="http://hl7.org/fhir/us/core/StructureDefinition-us-core-device.html" TargetMode="External"/><Relationship Id="rId50" Type="http://schemas.openxmlformats.org/officeDocument/2006/relationships/hyperlink" Target="http://hl7.org/fhir/us/core/StructureDefinition-us-core-careplan.html" TargetMode="External"/><Relationship Id="rId55" Type="http://schemas.openxmlformats.org/officeDocument/2006/relationships/hyperlink" Target="http://hl7.org/fhir/us/core/StructureDefinition-us-core-organization.html" TargetMode="External"/><Relationship Id="rId63" Type="http://schemas.openxmlformats.org/officeDocument/2006/relationships/hyperlink" Target="https://www.hl7.org/FHIR/STU3/usecases.html#xds"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hl7.org/fhir/us/core/StructureDefinition-us-core-allergyintolerance.html" TargetMode="External"/><Relationship Id="rId11" Type="http://schemas.openxmlformats.org/officeDocument/2006/relationships/hyperlink" Target="http://www.ihe.net" TargetMode="External"/><Relationship Id="rId24" Type="http://schemas.openxmlformats.org/officeDocument/2006/relationships/hyperlink" Target="http://hl7.org/fhir/us/core/StructureDefinition-us-core-condition.html" TargetMode="External"/><Relationship Id="rId32" Type="http://schemas.openxmlformats.org/officeDocument/2006/relationships/hyperlink" Target="http://hl7.org/fhir/us/core/StructureDefinition-us-core-medication.html" TargetMode="External"/><Relationship Id="rId37" Type="http://schemas.openxmlformats.org/officeDocument/2006/relationships/hyperlink" Target="http://hl7.org/fhir/us/core/StructureDefinition-us-core-medicationrequest.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53" Type="http://schemas.openxmlformats.org/officeDocument/2006/relationships/hyperlink" Target="http://hl7.org/fhir/us/core/StructureDefinition-us-core-careteam.html" TargetMode="External"/><Relationship Id="rId58" Type="http://schemas.openxmlformats.org/officeDocument/2006/relationships/hyperlink" Target="http://hl7.org/fhir/us/core/StructureDefinition-us-core-observationresults.html" TargetMode="External"/><Relationship Id="rId66" Type="http://schemas.openxmlformats.org/officeDocument/2006/relationships/hyperlink" Target="http://www.ihe.net/Technical_Framework/index.cf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Technical_Framework/index.cfm" TargetMode="External"/><Relationship Id="rId23" Type="http://schemas.openxmlformats.org/officeDocument/2006/relationships/hyperlink" Target="http://hl7.org/fhir/us/core/StructureDefinition-us-core-diagnosticreport.html" TargetMode="External"/><Relationship Id="rId28" Type="http://schemas.openxmlformats.org/officeDocument/2006/relationships/hyperlink" Target="http://hl7.org/fhir/us/core/StructureDefinition-us-core-allergyintolerance.html" TargetMode="External"/><Relationship Id="rId36" Type="http://schemas.openxmlformats.org/officeDocument/2006/relationships/hyperlink" Target="http://hl7.org/fhir/us/core/StructureDefinition-us-core-medicationstatement.html" TargetMode="External"/><Relationship Id="rId49" Type="http://schemas.openxmlformats.org/officeDocument/2006/relationships/hyperlink" Target="http://hl7.org/fhir/us/core/StructureDefinition-us-core-careplan.html" TargetMode="External"/><Relationship Id="rId57" Type="http://schemas.openxmlformats.org/officeDocument/2006/relationships/hyperlink" Target="http://hl7.org/fhir/us/core/StructureDefinition-us-core-observationresults.html" TargetMode="External"/><Relationship Id="rId61" Type="http://schemas.openxmlformats.org/officeDocument/2006/relationships/hyperlink" Target="http://hl7.org/fhir/2017Jan/provenance.html" TargetMode="External"/><Relationship Id="rId10" Type="http://schemas.openxmlformats.org/officeDocument/2006/relationships/hyperlink" Target="http://www.ihe.net/Technical_Framework/public_comment.cfm" TargetMode="External"/><Relationship Id="rId19" Type="http://schemas.openxmlformats.org/officeDocument/2006/relationships/hyperlink" Target="http://hl7.org/fhir/us/core/StructureDefinition-us-core-vitalsigns.html" TargetMode="External"/><Relationship Id="rId31" Type="http://schemas.openxmlformats.org/officeDocument/2006/relationships/hyperlink" Target="http://hl7.org/fhir/us/core/StructureDefinition-us-core-medication.html" TargetMode="External"/><Relationship Id="rId44" Type="http://schemas.openxmlformats.org/officeDocument/2006/relationships/hyperlink" Target="http://hl7.org/fhir/us/core/StructureDefinition-us-core-goal.html" TargetMode="External"/><Relationship Id="rId52" Type="http://schemas.openxmlformats.org/officeDocument/2006/relationships/hyperlink" Target="http://hl7.org/fhir/us/core/StructureDefinition-us-core-careteam.html" TargetMode="External"/><Relationship Id="rId60" Type="http://schemas.openxmlformats.org/officeDocument/2006/relationships/hyperlink" Target="https://www.hl7.org/FHIR/2017Jan/list.html" TargetMode="External"/><Relationship Id="rId65" Type="http://schemas.openxmlformats.org/officeDocument/2006/relationships/hyperlink" Target="http://hl7.org/implement/standards/fhir/license.html" TargetMode="Externa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www.ihe.net/profiles/index.cfm"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us/core/StructureDefinition-us-core-condition.html" TargetMode="External"/><Relationship Id="rId30" Type="http://schemas.openxmlformats.org/officeDocument/2006/relationships/hyperlink" Target="http://hl7.org/fhir/us/core/StructureDefinition-us-core-allergyintolerance.html" TargetMode="External"/><Relationship Id="rId35" Type="http://schemas.openxmlformats.org/officeDocument/2006/relationships/hyperlink" Target="http://hl7.org/fhir/us/core/StructureDefinition-us-core-medicationstatement.html" TargetMode="External"/><Relationship Id="rId43" Type="http://schemas.openxmlformats.org/officeDocument/2006/relationships/hyperlink" Target="http://hl7.org/fhir/us/core/StructureDefinition-us-core-procedure.html" TargetMode="External"/><Relationship Id="rId48" Type="http://schemas.openxmlformats.org/officeDocument/2006/relationships/hyperlink" Target="http://hl7.org/fhir/us/core/StructureDefinition-us-core-careplan.html" TargetMode="External"/><Relationship Id="rId56" Type="http://schemas.openxmlformats.org/officeDocument/2006/relationships/hyperlink" Target="http://hl7.org/fhir/us/core/StructureDefinition-us-core-location.html" TargetMode="External"/><Relationship Id="rId64" Type="http://schemas.openxmlformats.org/officeDocument/2006/relationships/hyperlink" Target="https://www.hl7.org/FHIR/STU3/documentreference.html"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he.net/Domains/index.cfm" TargetMode="External"/><Relationship Id="rId17" Type="http://schemas.microsoft.com/office/2011/relationships/commentsExtended" Target="commentsExtended.xml"/><Relationship Id="rId25" Type="http://schemas.openxmlformats.org/officeDocument/2006/relationships/hyperlink" Target="http://hl7.org/fhir/us/core/StructureDefinition-us-core-condition.html" TargetMode="External"/><Relationship Id="rId33" Type="http://schemas.openxmlformats.org/officeDocument/2006/relationships/hyperlink" Target="http://hl7.org/fhir/us/core/StructureDefinition-us-core-medication.html" TargetMode="External"/><Relationship Id="rId38" Type="http://schemas.openxmlformats.org/officeDocument/2006/relationships/hyperlink" Target="http://hl7.org/fhir/us/core/StructureDefinition-us-core-medicationrequest.html" TargetMode="External"/><Relationship Id="rId46" Type="http://schemas.openxmlformats.org/officeDocument/2006/relationships/hyperlink" Target="http://hl7.org/fhir/us/core/StructureDefinition-us-core-device.html" TargetMode="External"/><Relationship Id="rId59" Type="http://schemas.openxmlformats.org/officeDocument/2006/relationships/hyperlink" Target="http://hl7.org/fhir/us/core/StructureDefinition-us-core-observationresults.html" TargetMode="External"/><Relationship Id="rId67" Type="http://schemas.openxmlformats.org/officeDocument/2006/relationships/hyperlink" Target="https://www.hl7.org/FHIR/2017Jan/secpriv-module.html" TargetMode="External"/><Relationship Id="rId20" Type="http://schemas.openxmlformats.org/officeDocument/2006/relationships/hyperlink" Target="http://hl7.org/fhir/us/core/StructureDefinition-us-core-vitalsigns.html" TargetMode="External"/><Relationship Id="rId41" Type="http://schemas.openxmlformats.org/officeDocument/2006/relationships/hyperlink" Target="http://hl7.org/fhir/us/core/StructureDefinition-us-core-immunization.html" TargetMode="External"/><Relationship Id="rId54" Type="http://schemas.openxmlformats.org/officeDocument/2006/relationships/hyperlink" Target="http://hl7.org/fhir/us/core/StructureDefinition-us-core-pract.html" TargetMode="External"/><Relationship Id="rId62" Type="http://schemas.openxmlformats.org/officeDocument/2006/relationships/hyperlink" Target="http://hl7.org/fhir/STU3/provenance.html"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E4CB4-DCF7-4348-8D58-046A5F74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314</TotalTime>
  <Pages>30</Pages>
  <Words>8508</Words>
  <Characters>48498</Characters>
  <Application>Microsoft Office Word</Application>
  <DocSecurity>0</DocSecurity>
  <Lines>404</Lines>
  <Paragraphs>113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56893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44</cp:revision>
  <cp:lastPrinted>2012-05-01T07:26:00Z</cp:lastPrinted>
  <dcterms:created xsi:type="dcterms:W3CDTF">2017-03-21T22:31:00Z</dcterms:created>
  <dcterms:modified xsi:type="dcterms:W3CDTF">2017-03-22T22:59:00Z</dcterms:modified>
  <cp:category>IHE Supplement Template</cp:category>
</cp:coreProperties>
</file>