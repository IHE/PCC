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6C155A9" w14:textId="77777777" w:rsidR="00725E11" w:rsidRDefault="002E428D">
      <w:pPr>
        <w:jc w:val="center"/>
        <w:rPr>
          <w:sz w:val="28"/>
          <w:szCs w:val="28"/>
        </w:rPr>
      </w:pPr>
      <w:r>
        <w:rPr>
          <w:b/>
          <w:sz w:val="28"/>
          <w:szCs w:val="28"/>
        </w:rPr>
        <w:t>Integrating the Healthcare Enterprise</w:t>
      </w:r>
    </w:p>
    <w:p w14:paraId="41FFECF7" w14:textId="77777777" w:rsidR="00725E11" w:rsidRDefault="00725E11"/>
    <w:p w14:paraId="12329EE4" w14:textId="77777777" w:rsidR="00725E11" w:rsidRDefault="002E428D">
      <w:pPr>
        <w:jc w:val="center"/>
      </w:pPr>
      <w:r>
        <w:rPr>
          <w:noProof/>
        </w:rPr>
        <w:drawing>
          <wp:inline distT="0" distB="0" distL="114300" distR="114300" wp14:anchorId="7D3F6C6A" wp14:editId="052F2981">
            <wp:extent cx="1571625" cy="1114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571625" cy="1114425"/>
                    </a:xfrm>
                    <a:prstGeom prst="rect">
                      <a:avLst/>
                    </a:prstGeom>
                    <a:ln/>
                  </pic:spPr>
                </pic:pic>
              </a:graphicData>
            </a:graphic>
          </wp:inline>
        </w:drawing>
      </w:r>
    </w:p>
    <w:p w14:paraId="3B065E88" w14:textId="77777777" w:rsidR="00725E11" w:rsidRDefault="00725E11"/>
    <w:p w14:paraId="7E6548BE" w14:textId="77777777" w:rsidR="00725E11" w:rsidRDefault="00725E11"/>
    <w:p w14:paraId="0EA489DA" w14:textId="77777777" w:rsidR="00725E11" w:rsidRDefault="002E428D">
      <w:pPr>
        <w:jc w:val="center"/>
        <w:rPr>
          <w:sz w:val="44"/>
          <w:szCs w:val="44"/>
        </w:rPr>
      </w:pPr>
      <w:r>
        <w:rPr>
          <w:b/>
          <w:sz w:val="44"/>
          <w:szCs w:val="44"/>
        </w:rPr>
        <w:t>IHE Patient Care Coordination</w:t>
      </w:r>
    </w:p>
    <w:p w14:paraId="5949282A" w14:textId="77777777" w:rsidR="00725E11" w:rsidRDefault="002E428D">
      <w:pPr>
        <w:jc w:val="center"/>
        <w:rPr>
          <w:sz w:val="44"/>
          <w:szCs w:val="44"/>
        </w:rPr>
      </w:pPr>
      <w:r>
        <w:rPr>
          <w:b/>
          <w:sz w:val="44"/>
          <w:szCs w:val="44"/>
        </w:rPr>
        <w:t>Technical Framework Supplement</w:t>
      </w:r>
    </w:p>
    <w:p w14:paraId="6696C765" w14:textId="77777777" w:rsidR="00725E11" w:rsidRDefault="00725E11"/>
    <w:p w14:paraId="416C5C5C" w14:textId="77777777" w:rsidR="00725E11" w:rsidRDefault="002E428D">
      <w:pPr>
        <w:jc w:val="center"/>
        <w:rPr>
          <w:sz w:val="44"/>
          <w:szCs w:val="44"/>
        </w:rPr>
      </w:pPr>
      <w:r>
        <w:rPr>
          <w:b/>
          <w:sz w:val="44"/>
          <w:szCs w:val="44"/>
        </w:rPr>
        <w:t>Routine Interfacility Patient Transport</w:t>
      </w:r>
    </w:p>
    <w:p w14:paraId="75201A1F" w14:textId="77777777" w:rsidR="00725E11" w:rsidRDefault="002E428D">
      <w:pPr>
        <w:jc w:val="center"/>
        <w:rPr>
          <w:sz w:val="44"/>
          <w:szCs w:val="44"/>
        </w:rPr>
      </w:pPr>
      <w:r>
        <w:rPr>
          <w:b/>
          <w:sz w:val="44"/>
          <w:szCs w:val="44"/>
        </w:rPr>
        <w:t>(RIPT)</w:t>
      </w:r>
    </w:p>
    <w:p w14:paraId="6B971C42" w14:textId="77777777" w:rsidR="00725E11" w:rsidRDefault="00725E11"/>
    <w:p w14:paraId="1F23F9B4" w14:textId="77777777" w:rsidR="00725E11" w:rsidRDefault="00725E11"/>
    <w:p w14:paraId="422F2D41" w14:textId="77777777" w:rsidR="00725E11" w:rsidRDefault="00725E11"/>
    <w:p w14:paraId="26E7FFAA" w14:textId="77777777" w:rsidR="00725E11" w:rsidRDefault="002E428D">
      <w:pPr>
        <w:jc w:val="center"/>
        <w:rPr>
          <w:rFonts w:ascii="Arial" w:eastAsia="Arial" w:hAnsi="Arial" w:cs="Arial"/>
          <w:sz w:val="44"/>
          <w:szCs w:val="44"/>
        </w:rPr>
      </w:pPr>
      <w:r>
        <w:rPr>
          <w:b/>
          <w:sz w:val="44"/>
          <w:szCs w:val="44"/>
        </w:rPr>
        <w:t xml:space="preserve">Draft in preparation for Public Comment </w:t>
      </w:r>
    </w:p>
    <w:p w14:paraId="2D47E990" w14:textId="77777777" w:rsidR="00725E11" w:rsidRDefault="002E428D">
      <w:pPr>
        <w:rPr>
          <w:i/>
        </w:rPr>
      </w:pPr>
      <w:r>
        <w:rPr>
          <w:i/>
        </w:rPr>
        <w:t>&lt;The IHE Documentation Specialist will change the title to just “Draft for Public Comment” upon publication for public comment; leave “as is” until then.&gt;</w:t>
      </w:r>
    </w:p>
    <w:p w14:paraId="3AD7F3C2" w14:textId="77777777" w:rsidR="00725E11" w:rsidRDefault="00725E11"/>
    <w:p w14:paraId="09AF2708" w14:textId="77777777" w:rsidR="00725E11" w:rsidRDefault="00725E11"/>
    <w:p w14:paraId="1F79114F" w14:textId="2451136B" w:rsidR="00725E11" w:rsidRDefault="002E428D">
      <w:r>
        <w:t>Date:</w:t>
      </w:r>
      <w:r>
        <w:tab/>
      </w:r>
      <w:r>
        <w:tab/>
      </w:r>
      <w:r w:rsidR="00913A91">
        <w:t>April 24, 2017</w:t>
      </w:r>
    </w:p>
    <w:p w14:paraId="0299CE68" w14:textId="77777777" w:rsidR="00725E11" w:rsidRDefault="002E428D">
      <w:r>
        <w:t>Author:</w:t>
      </w:r>
      <w:r>
        <w:tab/>
        <w:t xml:space="preserve">Andrea Fourquet, PCC Technical Committee </w:t>
      </w:r>
    </w:p>
    <w:p w14:paraId="619022ED" w14:textId="77777777" w:rsidR="00725E11" w:rsidRDefault="002E428D">
      <w:r>
        <w:t>Email:</w:t>
      </w:r>
      <w:r>
        <w:tab/>
      </w:r>
      <w:r>
        <w:tab/>
        <w:t>pcc@ihe.net</w:t>
      </w:r>
    </w:p>
    <w:p w14:paraId="7198D250" w14:textId="77777777" w:rsidR="00725E11" w:rsidRDefault="002E428D">
      <w:r>
        <w:br w:type="page"/>
      </w:r>
    </w:p>
    <w:p w14:paraId="0EC92D58" w14:textId="77777777" w:rsidR="00725E11" w:rsidRDefault="00725E11"/>
    <w:p w14:paraId="56DD3A32" w14:textId="77777777" w:rsidR="00725E11" w:rsidRDefault="002E428D">
      <w:r>
        <w:br w:type="page"/>
      </w:r>
    </w:p>
    <w:p w14:paraId="000E76F8" w14:textId="77777777" w:rsidR="00725E11" w:rsidRDefault="002E428D">
      <w:r>
        <w:rPr>
          <w:rFonts w:ascii="Arial" w:eastAsia="Arial" w:hAnsi="Arial" w:cs="Arial"/>
          <w:b/>
          <w:sz w:val="28"/>
          <w:szCs w:val="28"/>
        </w:rPr>
        <w:lastRenderedPageBreak/>
        <w:t>Foreword</w:t>
      </w:r>
    </w:p>
    <w:p w14:paraId="45F6C3A9" w14:textId="77777777" w:rsidR="00725E11" w:rsidRDefault="002E428D">
      <w:r>
        <w:t>This is a supplement to the IHE Patient Care Coordination Technical Framework &lt;VX.X&gt;. Each supplement undergoes a process of public comment and trial implementation before being incorporated into the volumes of the Technical Frameworks.</w:t>
      </w:r>
    </w:p>
    <w:p w14:paraId="26BD13BF"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Amend section X.X by the following:</w:t>
      </w:r>
    </w:p>
    <w:p w14:paraId="3EAB5656" w14:textId="77777777" w:rsidR="00725E11" w:rsidRDefault="00725E11"/>
    <w:p w14:paraId="4E1BF3D0" w14:textId="77777777" w:rsidR="00725E11" w:rsidRDefault="00725E11"/>
    <w:p w14:paraId="216552D9" w14:textId="77777777" w:rsidR="00725E11" w:rsidRDefault="002E428D">
      <w:r>
        <w:br w:type="page"/>
      </w:r>
    </w:p>
    <w:p w14:paraId="472811F8" w14:textId="77777777" w:rsidR="00725E11" w:rsidRDefault="002E428D">
      <w:pPr>
        <w:spacing w:before="0"/>
        <w:rPr>
          <w:b/>
        </w:rPr>
      </w:pPr>
      <w:bookmarkStart w:id="0" w:name="_gjdgxs" w:colFirst="0" w:colLast="0"/>
      <w:bookmarkEnd w:id="0"/>
      <w:r>
        <w:rPr>
          <w:b/>
        </w:rPr>
        <w:lastRenderedPageBreak/>
        <w:t>CONTENTS</w:t>
      </w:r>
    </w:p>
    <w:p w14:paraId="67462757" w14:textId="77777777" w:rsidR="00725E11" w:rsidRDefault="00725E11"/>
    <w:sdt>
      <w:sdtPr>
        <w:id w:val="-1850021502"/>
        <w:docPartObj>
          <w:docPartGallery w:val="Table of Contents"/>
          <w:docPartUnique/>
        </w:docPartObj>
      </w:sdtPr>
      <w:sdtContent>
        <w:p w14:paraId="0960230E" w14:textId="77777777" w:rsidR="00725E11" w:rsidRDefault="002E428D">
          <w:pPr>
            <w:tabs>
              <w:tab w:val="right" w:pos="9346"/>
            </w:tabs>
            <w:spacing w:before="0"/>
            <w:ind w:left="288" w:hanging="288"/>
            <w:rPr>
              <w:rFonts w:ascii="Calibri" w:eastAsia="Calibri" w:hAnsi="Calibri" w:cs="Calibri"/>
              <w:sz w:val="22"/>
              <w:szCs w:val="22"/>
            </w:rPr>
          </w:pPr>
          <w:r>
            <w:fldChar w:fldCharType="begin"/>
          </w:r>
          <w:r>
            <w:instrText xml:space="preserve"> TOC \h \u \z </w:instrText>
          </w:r>
          <w:r>
            <w:fldChar w:fldCharType="separate"/>
          </w:r>
          <w:hyperlink w:anchor="_1fob9te">
            <w:r>
              <w:t>Introduction to this Supplement</w:t>
            </w:r>
            <w:r>
              <w:tab/>
              <w:t>7</w:t>
            </w:r>
          </w:hyperlink>
        </w:p>
        <w:p w14:paraId="482D7985" w14:textId="77777777" w:rsidR="00725E11" w:rsidRDefault="00981900">
          <w:pPr>
            <w:tabs>
              <w:tab w:val="right" w:pos="9350"/>
            </w:tabs>
            <w:spacing w:before="0"/>
            <w:ind w:left="720" w:hanging="432"/>
            <w:rPr>
              <w:rFonts w:ascii="Calibri" w:eastAsia="Calibri" w:hAnsi="Calibri" w:cs="Calibri"/>
              <w:sz w:val="22"/>
              <w:szCs w:val="22"/>
            </w:rPr>
          </w:pPr>
          <w:hyperlink w:anchor="_3znysh7">
            <w:r w:rsidR="002E428D">
              <w:t>Open Issues and Questions</w:t>
            </w:r>
            <w:r w:rsidR="002E428D">
              <w:tab/>
              <w:t>7</w:t>
            </w:r>
          </w:hyperlink>
        </w:p>
        <w:p w14:paraId="139BCE51" w14:textId="77777777" w:rsidR="00725E11" w:rsidRDefault="002E428D">
          <w:pPr>
            <w:tabs>
              <w:tab w:val="right" w:pos="9350"/>
            </w:tabs>
            <w:spacing w:before="0"/>
            <w:ind w:left="720" w:hanging="432"/>
            <w:rPr>
              <w:rFonts w:ascii="Calibri" w:eastAsia="Calibri" w:hAnsi="Calibri" w:cs="Calibri"/>
              <w:sz w:val="22"/>
              <w:szCs w:val="22"/>
            </w:rPr>
          </w:pPr>
          <w:r>
            <w:t>Closed Issues</w:t>
          </w:r>
          <w:r>
            <w:tab/>
            <w:t>7</w:t>
          </w:r>
        </w:p>
        <w:p w14:paraId="5B46BB96" w14:textId="77777777" w:rsidR="00725E11" w:rsidRDefault="00981900">
          <w:pPr>
            <w:tabs>
              <w:tab w:val="right" w:pos="9346"/>
            </w:tabs>
            <w:spacing w:before="0"/>
            <w:ind w:left="288" w:hanging="288"/>
            <w:rPr>
              <w:rFonts w:ascii="Calibri" w:eastAsia="Calibri" w:hAnsi="Calibri" w:cs="Calibri"/>
              <w:sz w:val="22"/>
              <w:szCs w:val="22"/>
            </w:rPr>
          </w:pPr>
          <w:hyperlink w:anchor="_tyjcwt">
            <w:r w:rsidR="002E428D">
              <w:t>General Introduction</w:t>
            </w:r>
            <w:r w:rsidR="002E428D">
              <w:tab/>
              <w:t>8</w:t>
            </w:r>
          </w:hyperlink>
        </w:p>
        <w:p w14:paraId="4397523E" w14:textId="77777777" w:rsidR="00725E11" w:rsidRDefault="00981900">
          <w:pPr>
            <w:tabs>
              <w:tab w:val="right" w:pos="9346"/>
            </w:tabs>
            <w:spacing w:before="0"/>
            <w:ind w:left="288" w:hanging="288"/>
            <w:rPr>
              <w:rFonts w:ascii="Calibri" w:eastAsia="Calibri" w:hAnsi="Calibri" w:cs="Calibri"/>
              <w:sz w:val="22"/>
              <w:szCs w:val="22"/>
            </w:rPr>
          </w:pPr>
          <w:hyperlink w:anchor="_3dy6vkm">
            <w:r w:rsidR="002E428D">
              <w:t>Appendix A - Actor Summary Definitions</w:t>
            </w:r>
            <w:r w:rsidR="002E428D">
              <w:tab/>
              <w:t>8</w:t>
            </w:r>
          </w:hyperlink>
        </w:p>
        <w:p w14:paraId="1F3AEBD1" w14:textId="77777777" w:rsidR="00725E11" w:rsidRDefault="00981900">
          <w:pPr>
            <w:tabs>
              <w:tab w:val="right" w:pos="9346"/>
            </w:tabs>
            <w:spacing w:before="0"/>
            <w:ind w:left="288" w:hanging="288"/>
            <w:rPr>
              <w:rFonts w:ascii="Calibri" w:eastAsia="Calibri" w:hAnsi="Calibri" w:cs="Calibri"/>
              <w:sz w:val="22"/>
              <w:szCs w:val="22"/>
            </w:rPr>
          </w:pPr>
          <w:hyperlink w:anchor="_1t3h5sf">
            <w:r w:rsidR="002E428D">
              <w:t>Appendix B - Transaction Summary Definitions</w:t>
            </w:r>
            <w:r w:rsidR="002E428D">
              <w:tab/>
              <w:t>8</w:t>
            </w:r>
          </w:hyperlink>
        </w:p>
        <w:p w14:paraId="32757BDB" w14:textId="77777777" w:rsidR="00725E11" w:rsidRDefault="00981900">
          <w:pPr>
            <w:tabs>
              <w:tab w:val="right" w:pos="9346"/>
            </w:tabs>
            <w:spacing w:before="0"/>
            <w:ind w:left="288" w:hanging="288"/>
            <w:rPr>
              <w:rFonts w:ascii="Calibri" w:eastAsia="Calibri" w:hAnsi="Calibri" w:cs="Calibri"/>
              <w:sz w:val="22"/>
              <w:szCs w:val="22"/>
            </w:rPr>
          </w:pPr>
          <w:hyperlink w:anchor="_4d34og8">
            <w:r w:rsidR="002E428D">
              <w:t>Glossary</w:t>
            </w:r>
            <w:r w:rsidR="002E428D">
              <w:tab/>
              <w:t>8</w:t>
            </w:r>
          </w:hyperlink>
        </w:p>
        <w:p w14:paraId="601D4C9C" w14:textId="77777777" w:rsidR="00725E11" w:rsidRDefault="00981900">
          <w:pPr>
            <w:tabs>
              <w:tab w:val="right" w:pos="9346"/>
            </w:tabs>
            <w:spacing w:before="0"/>
            <w:ind w:left="288" w:hanging="288"/>
            <w:rPr>
              <w:rFonts w:ascii="Calibri" w:eastAsia="Calibri" w:hAnsi="Calibri" w:cs="Calibri"/>
              <w:sz w:val="22"/>
              <w:szCs w:val="22"/>
            </w:rPr>
          </w:pPr>
          <w:hyperlink w:anchor="_2s8eyo1">
            <w:r w:rsidR="002E428D">
              <w:rPr>
                <w:b/>
              </w:rPr>
              <w:t>Volume 1 – Profiles</w:t>
            </w:r>
            <w:r w:rsidR="002E428D">
              <w:rPr>
                <w:b/>
              </w:rPr>
              <w:tab/>
              <w:t>9</w:t>
            </w:r>
          </w:hyperlink>
        </w:p>
        <w:p w14:paraId="5F10E485" w14:textId="77777777" w:rsidR="00725E11" w:rsidRDefault="002E428D">
          <w:pPr>
            <w:tabs>
              <w:tab w:val="right" w:pos="9350"/>
            </w:tabs>
            <w:spacing w:before="0"/>
            <w:ind w:left="720" w:hanging="432"/>
            <w:rPr>
              <w:rFonts w:ascii="Calibri" w:eastAsia="Calibri" w:hAnsi="Calibri" w:cs="Calibri"/>
              <w:sz w:val="22"/>
              <w:szCs w:val="22"/>
            </w:rPr>
          </w:pPr>
          <w:r>
            <w:t>&lt;</w:t>
          </w:r>
          <w:r>
            <w:rPr>
              <w:i/>
            </w:rPr>
            <w:t>Copyright Licenses&gt;</w:t>
          </w:r>
          <w:r>
            <w:tab/>
            <w:t>9</w:t>
          </w:r>
        </w:p>
        <w:p w14:paraId="261BB914" w14:textId="77777777" w:rsidR="00725E11" w:rsidRDefault="00981900">
          <w:pPr>
            <w:tabs>
              <w:tab w:val="right" w:pos="9350"/>
            </w:tabs>
            <w:spacing w:before="0"/>
            <w:ind w:left="720" w:hanging="432"/>
            <w:rPr>
              <w:rFonts w:ascii="Calibri" w:eastAsia="Calibri" w:hAnsi="Calibri" w:cs="Calibri"/>
              <w:sz w:val="22"/>
              <w:szCs w:val="22"/>
            </w:rPr>
          </w:pPr>
          <w:hyperlink w:anchor="_3rdcrjn">
            <w:r w:rsidR="002E428D">
              <w:t>&lt;</w:t>
            </w:r>
          </w:hyperlink>
          <w:hyperlink w:anchor="_3rdcrjn">
            <w:r w:rsidR="002E428D">
              <w:rPr>
                <w:i/>
              </w:rPr>
              <w:t>Domain-specific additions&gt;</w:t>
            </w:r>
          </w:hyperlink>
          <w:hyperlink w:anchor="_3rdcrjn">
            <w:r w:rsidR="002E428D">
              <w:tab/>
              <w:t>9</w:t>
            </w:r>
          </w:hyperlink>
        </w:p>
        <w:p w14:paraId="10980A49" w14:textId="77777777" w:rsidR="00725E11" w:rsidRDefault="00981900">
          <w:pPr>
            <w:tabs>
              <w:tab w:val="right" w:pos="9346"/>
            </w:tabs>
            <w:spacing w:before="0"/>
            <w:ind w:left="288" w:hanging="288"/>
            <w:rPr>
              <w:rFonts w:ascii="Calibri" w:eastAsia="Calibri" w:hAnsi="Calibri" w:cs="Calibri"/>
              <w:sz w:val="22"/>
              <w:szCs w:val="22"/>
            </w:rPr>
          </w:pPr>
          <w:hyperlink w:anchor="_lnxbz9">
            <w:r w:rsidR="002E428D">
              <w:t>X Routine Interfacility Patient Transport  RIPT(RIPT) Profile</w:t>
            </w:r>
            <w:r w:rsidR="002E428D">
              <w:tab/>
              <w:t>10</w:t>
            </w:r>
          </w:hyperlink>
        </w:p>
        <w:p w14:paraId="33CF5A14" w14:textId="77777777" w:rsidR="00725E11" w:rsidRDefault="00981900">
          <w:pPr>
            <w:tabs>
              <w:tab w:val="right" w:pos="9350"/>
            </w:tabs>
            <w:spacing w:before="0"/>
            <w:ind w:left="720" w:hanging="432"/>
            <w:rPr>
              <w:rFonts w:ascii="Calibri" w:eastAsia="Calibri" w:hAnsi="Calibri" w:cs="Calibri"/>
              <w:sz w:val="22"/>
              <w:szCs w:val="22"/>
            </w:rPr>
          </w:pPr>
          <w:hyperlink w:anchor="_35nkun2">
            <w:r w:rsidR="002E428D">
              <w:t>X.1 RIPT Actors, Transactions, and Content Modules</w:t>
            </w:r>
            <w:r w:rsidR="002E428D">
              <w:tab/>
              <w:t>10</w:t>
            </w:r>
          </w:hyperlink>
        </w:p>
        <w:p w14:paraId="34BF76A6" w14:textId="77777777" w:rsidR="00725E11" w:rsidRDefault="00981900">
          <w:pPr>
            <w:tabs>
              <w:tab w:val="right" w:pos="9350"/>
            </w:tabs>
            <w:spacing w:before="0"/>
            <w:ind w:left="1152" w:hanging="576"/>
            <w:rPr>
              <w:rFonts w:ascii="Calibri" w:eastAsia="Calibri" w:hAnsi="Calibri" w:cs="Calibri"/>
              <w:sz w:val="22"/>
              <w:szCs w:val="22"/>
            </w:rPr>
          </w:pPr>
          <w:hyperlink w:anchor="_44sinio">
            <w:r w:rsidR="002E428D">
              <w:t>X.1.1 Actor Descriptions and Actor Profile Requirements</w:t>
            </w:r>
            <w:r w:rsidR="002E428D">
              <w:tab/>
              <w:t>13</w:t>
            </w:r>
          </w:hyperlink>
        </w:p>
        <w:p w14:paraId="30379FCA" w14:textId="77777777" w:rsidR="00725E11" w:rsidRDefault="00981900">
          <w:pPr>
            <w:tabs>
              <w:tab w:val="right" w:pos="9350"/>
            </w:tabs>
            <w:spacing w:before="0"/>
            <w:ind w:left="1584" w:hanging="720"/>
            <w:rPr>
              <w:rFonts w:ascii="Calibri" w:eastAsia="Calibri" w:hAnsi="Calibri" w:cs="Calibri"/>
              <w:sz w:val="22"/>
              <w:szCs w:val="22"/>
            </w:rPr>
          </w:pPr>
          <w:hyperlink w:anchor="_2jxsxqh">
            <w:r w:rsidR="002E428D">
              <w:t>X.1.1.1 Content Creator</w:t>
            </w:r>
            <w:r w:rsidR="002E428D">
              <w:tab/>
              <w:t>14</w:t>
            </w:r>
          </w:hyperlink>
        </w:p>
        <w:p w14:paraId="60F9C7EC" w14:textId="77777777" w:rsidR="00725E11" w:rsidRDefault="00981900">
          <w:pPr>
            <w:tabs>
              <w:tab w:val="right" w:pos="9350"/>
            </w:tabs>
            <w:spacing w:before="0"/>
            <w:ind w:left="1584" w:hanging="720"/>
            <w:rPr>
              <w:rFonts w:ascii="Calibri" w:eastAsia="Calibri" w:hAnsi="Calibri" w:cs="Calibri"/>
              <w:sz w:val="22"/>
              <w:szCs w:val="22"/>
            </w:rPr>
          </w:pPr>
          <w:hyperlink w:anchor="_z337ya">
            <w:r w:rsidR="002E428D">
              <w:t xml:space="preserve">X.1.1.2 Content </w:t>
            </w:r>
          </w:hyperlink>
          <w:hyperlink w:anchor="_z337ya">
            <w:r w:rsidR="002E428D">
              <w:t>Consumer</w:t>
            </w:r>
          </w:hyperlink>
          <w:hyperlink w:anchor="_z337ya">
            <w:r w:rsidR="002E428D">
              <w:tab/>
              <w:t>14</w:t>
            </w:r>
          </w:hyperlink>
        </w:p>
        <w:p w14:paraId="697783C5" w14:textId="77777777" w:rsidR="00725E11" w:rsidRDefault="00981900">
          <w:pPr>
            <w:tabs>
              <w:tab w:val="right" w:pos="9350"/>
            </w:tabs>
            <w:spacing w:before="0"/>
            <w:ind w:left="720" w:hanging="432"/>
            <w:rPr>
              <w:rFonts w:ascii="Calibri" w:eastAsia="Calibri" w:hAnsi="Calibri" w:cs="Calibri"/>
              <w:sz w:val="22"/>
              <w:szCs w:val="22"/>
            </w:rPr>
          </w:pPr>
          <w:hyperlink w:anchor="_3j2qqm3">
            <w:r w:rsidR="002E428D">
              <w:t>X.2 RIPT Actor Options</w:t>
            </w:r>
            <w:r w:rsidR="002E428D">
              <w:tab/>
              <w:t>14</w:t>
            </w:r>
          </w:hyperlink>
        </w:p>
        <w:p w14:paraId="29071102" w14:textId="77777777" w:rsidR="00725E11" w:rsidRDefault="00981900">
          <w:pPr>
            <w:tabs>
              <w:tab w:val="right" w:pos="9350"/>
            </w:tabs>
            <w:spacing w:before="0"/>
            <w:ind w:left="1152" w:hanging="576"/>
            <w:rPr>
              <w:rFonts w:ascii="Calibri" w:eastAsia="Calibri" w:hAnsi="Calibri" w:cs="Calibri"/>
              <w:sz w:val="22"/>
              <w:szCs w:val="22"/>
            </w:rPr>
          </w:pPr>
          <w:hyperlink w:anchor="_1y810tw">
            <w:r w:rsidR="002E428D">
              <w:t>X.2.1 &lt;Option Name&gt;</w:t>
            </w:r>
            <w:r w:rsidR="002E428D">
              <w:tab/>
              <w:t>15</w:t>
            </w:r>
          </w:hyperlink>
        </w:p>
        <w:p w14:paraId="0F24378C" w14:textId="77777777" w:rsidR="00725E11" w:rsidRDefault="002E428D">
          <w:pPr>
            <w:tabs>
              <w:tab w:val="right" w:pos="9350"/>
            </w:tabs>
            <w:spacing w:before="0"/>
            <w:ind w:left="720" w:hanging="432"/>
            <w:rPr>
              <w:rFonts w:ascii="Calibri" w:eastAsia="Calibri" w:hAnsi="Calibri" w:cs="Calibri"/>
              <w:sz w:val="22"/>
              <w:szCs w:val="22"/>
            </w:rPr>
          </w:pPr>
          <w:r>
            <w:t>X.3 RIPT Required Actor Groupings</w:t>
          </w:r>
          <w:r>
            <w:tab/>
            <w:t>15</w:t>
          </w:r>
        </w:p>
        <w:p w14:paraId="7B73A3B6" w14:textId="77777777" w:rsidR="00725E11" w:rsidRDefault="00981900">
          <w:pPr>
            <w:tabs>
              <w:tab w:val="right" w:pos="9350"/>
            </w:tabs>
            <w:spacing w:before="0"/>
            <w:ind w:left="720" w:hanging="432"/>
            <w:rPr>
              <w:rFonts w:ascii="Calibri" w:eastAsia="Calibri" w:hAnsi="Calibri" w:cs="Calibri"/>
              <w:sz w:val="22"/>
              <w:szCs w:val="22"/>
            </w:rPr>
          </w:pPr>
          <w:hyperlink w:anchor="_2xcytpi">
            <w:r w:rsidR="002E428D">
              <w:t>X.4 RIPT Overview</w:t>
            </w:r>
            <w:r w:rsidR="002E428D">
              <w:tab/>
              <w:t>17</w:t>
            </w:r>
          </w:hyperlink>
        </w:p>
        <w:p w14:paraId="1E5C839E" w14:textId="77777777" w:rsidR="00725E11" w:rsidRDefault="00981900">
          <w:pPr>
            <w:tabs>
              <w:tab w:val="right" w:pos="9350"/>
            </w:tabs>
            <w:spacing w:before="0"/>
            <w:ind w:left="1152" w:hanging="576"/>
            <w:rPr>
              <w:rFonts w:ascii="Calibri" w:eastAsia="Calibri" w:hAnsi="Calibri" w:cs="Calibri"/>
              <w:sz w:val="22"/>
              <w:szCs w:val="22"/>
            </w:rPr>
          </w:pPr>
          <w:hyperlink w:anchor="_1ci93xb">
            <w:r w:rsidR="002E428D">
              <w:t>X.4.1 Concepts</w:t>
            </w:r>
            <w:r w:rsidR="002E428D">
              <w:tab/>
              <w:t>18</w:t>
            </w:r>
          </w:hyperlink>
        </w:p>
        <w:p w14:paraId="5E31F9AC" w14:textId="77777777" w:rsidR="00725E11" w:rsidRDefault="00981900">
          <w:pPr>
            <w:tabs>
              <w:tab w:val="right" w:pos="9350"/>
            </w:tabs>
            <w:spacing w:before="0"/>
            <w:ind w:left="1152" w:hanging="576"/>
            <w:rPr>
              <w:rFonts w:ascii="Calibri" w:eastAsia="Calibri" w:hAnsi="Calibri" w:cs="Calibri"/>
              <w:sz w:val="22"/>
              <w:szCs w:val="22"/>
            </w:rPr>
          </w:pPr>
          <w:hyperlink w:anchor="_3whwml4">
            <w:r w:rsidR="002E428D">
              <w:t>X.4.2 Use Cases</w:t>
            </w:r>
            <w:r w:rsidR="002E428D">
              <w:tab/>
              <w:t>18</w:t>
            </w:r>
          </w:hyperlink>
        </w:p>
        <w:p w14:paraId="3E441AF2" w14:textId="77777777" w:rsidR="00725E11" w:rsidRDefault="002E428D">
          <w:pPr>
            <w:tabs>
              <w:tab w:val="right" w:pos="9350"/>
            </w:tabs>
            <w:spacing w:before="0"/>
            <w:ind w:left="1584" w:hanging="720"/>
            <w:rPr>
              <w:rFonts w:ascii="Calibri" w:eastAsia="Calibri" w:hAnsi="Calibri" w:cs="Calibri"/>
              <w:sz w:val="22"/>
              <w:szCs w:val="22"/>
            </w:rPr>
          </w:pPr>
          <w:r>
            <w:t xml:space="preserve">X.4.2.1 Use Case #1: Hospital DIscharge to Transport </w:t>
          </w:r>
          <w:r>
            <w:tab/>
            <w:t>18</w:t>
          </w:r>
        </w:p>
        <w:p w14:paraId="55CA7920" w14:textId="77777777" w:rsidR="00725E11" w:rsidRDefault="002E428D">
          <w:pPr>
            <w:tabs>
              <w:tab w:val="right" w:pos="9350"/>
            </w:tabs>
            <w:spacing w:before="0"/>
            <w:ind w:left="2160" w:hanging="1008"/>
            <w:rPr>
              <w:rFonts w:ascii="Calibri" w:eastAsia="Calibri" w:hAnsi="Calibri" w:cs="Calibri"/>
              <w:sz w:val="22"/>
              <w:szCs w:val="22"/>
            </w:rPr>
          </w:pPr>
          <w:r>
            <w:t>X.4.2.1.1 Hospital DIscharge to Transport  Use Case Description</w:t>
          </w:r>
          <w:r>
            <w:tab/>
            <w:t>18</w:t>
          </w:r>
        </w:p>
        <w:p w14:paraId="539597D7" w14:textId="77777777" w:rsidR="00725E11" w:rsidRDefault="002E428D">
          <w:pPr>
            <w:tabs>
              <w:tab w:val="right" w:pos="9350"/>
            </w:tabs>
            <w:spacing w:before="0"/>
            <w:ind w:left="2160" w:hanging="1008"/>
            <w:rPr>
              <w:rFonts w:ascii="Calibri" w:eastAsia="Calibri" w:hAnsi="Calibri" w:cs="Calibri"/>
              <w:sz w:val="22"/>
              <w:szCs w:val="22"/>
            </w:rPr>
          </w:pPr>
          <w:r>
            <w:t>X.4.2.1.2 Hospital DIscharge to Transport  Process Flow</w:t>
          </w:r>
          <w:r>
            <w:tab/>
            <w:t>18</w:t>
          </w:r>
        </w:p>
        <w:p w14:paraId="2CEEFD6E" w14:textId="77777777" w:rsidR="00725E11" w:rsidRDefault="00981900">
          <w:pPr>
            <w:tabs>
              <w:tab w:val="right" w:pos="9350"/>
            </w:tabs>
            <w:spacing w:before="0"/>
            <w:ind w:left="720" w:hanging="432"/>
            <w:rPr>
              <w:rFonts w:ascii="Calibri" w:eastAsia="Calibri" w:hAnsi="Calibri" w:cs="Calibri"/>
              <w:sz w:val="22"/>
              <w:szCs w:val="22"/>
            </w:rPr>
          </w:pPr>
          <w:hyperlink w:anchor="_2bn6wsx">
            <w:r w:rsidR="002E428D">
              <w:t>X.5 RIPT Security Considerations</w:t>
            </w:r>
            <w:r w:rsidR="002E428D">
              <w:tab/>
              <w:t>20</w:t>
            </w:r>
          </w:hyperlink>
        </w:p>
        <w:p w14:paraId="677D3522" w14:textId="77777777" w:rsidR="00725E11" w:rsidRDefault="00981900">
          <w:pPr>
            <w:tabs>
              <w:tab w:val="right" w:pos="9350"/>
            </w:tabs>
            <w:spacing w:before="0"/>
            <w:ind w:left="720" w:hanging="432"/>
            <w:rPr>
              <w:rFonts w:ascii="Calibri" w:eastAsia="Calibri" w:hAnsi="Calibri" w:cs="Calibri"/>
              <w:sz w:val="22"/>
              <w:szCs w:val="22"/>
            </w:rPr>
          </w:pPr>
          <w:hyperlink w:anchor="_qsh70q">
            <w:r w:rsidR="002E428D">
              <w:t>X.6 RIPT Cross Profile Considerations</w:t>
            </w:r>
            <w:r w:rsidR="002E428D">
              <w:tab/>
              <w:t>20</w:t>
            </w:r>
          </w:hyperlink>
        </w:p>
        <w:p w14:paraId="496C40D4" w14:textId="77777777" w:rsidR="00725E11" w:rsidRDefault="00981900">
          <w:pPr>
            <w:tabs>
              <w:tab w:val="right" w:pos="9346"/>
            </w:tabs>
            <w:spacing w:before="0"/>
            <w:ind w:left="288" w:hanging="288"/>
            <w:rPr>
              <w:rFonts w:ascii="Calibri" w:eastAsia="Calibri" w:hAnsi="Calibri" w:cs="Calibri"/>
              <w:sz w:val="22"/>
              <w:szCs w:val="22"/>
            </w:rPr>
          </w:pPr>
          <w:hyperlink w:anchor="_3as4poj">
            <w:r w:rsidR="002E428D">
              <w:t>Appendices</w:t>
            </w:r>
            <w:r w:rsidR="002E428D">
              <w:tab/>
              <w:t>21</w:t>
            </w:r>
          </w:hyperlink>
        </w:p>
        <w:p w14:paraId="58FFD8EF" w14:textId="77777777" w:rsidR="00725E11" w:rsidRDefault="00981900">
          <w:pPr>
            <w:tabs>
              <w:tab w:val="right" w:pos="9346"/>
            </w:tabs>
            <w:spacing w:before="0"/>
            <w:ind w:left="288" w:hanging="288"/>
            <w:rPr>
              <w:rFonts w:ascii="Calibri" w:eastAsia="Calibri" w:hAnsi="Calibri" w:cs="Calibri"/>
              <w:sz w:val="22"/>
              <w:szCs w:val="22"/>
            </w:rPr>
          </w:pPr>
          <w:hyperlink w:anchor="_1pxezwc">
            <w:r w:rsidR="002E428D">
              <w:t xml:space="preserve">Appendix A – Required Data </w:t>
            </w:r>
          </w:hyperlink>
          <w:hyperlink w:anchor="_1pxezwc">
            <w:r w:rsidR="002E428D">
              <w:t>Elements</w:t>
            </w:r>
          </w:hyperlink>
          <w:hyperlink w:anchor="_1pxezwc">
            <w:r w:rsidR="002E428D">
              <w:t xml:space="preserve"> for Transport Summary</w:t>
            </w:r>
            <w:r w:rsidR="002E428D">
              <w:tab/>
              <w:t>21</w:t>
            </w:r>
          </w:hyperlink>
        </w:p>
        <w:p w14:paraId="6A323372" w14:textId="77777777" w:rsidR="00725E11" w:rsidRDefault="002E428D">
          <w:pPr>
            <w:tabs>
              <w:tab w:val="left" w:pos="1152"/>
            </w:tabs>
            <w:spacing w:before="0"/>
            <w:ind w:left="720" w:hanging="432"/>
            <w:rPr>
              <w:rFonts w:ascii="Calibri" w:eastAsia="Calibri" w:hAnsi="Calibri" w:cs="Calibri"/>
              <w:sz w:val="22"/>
              <w:szCs w:val="22"/>
            </w:rPr>
          </w:pPr>
          <w:r>
            <w:t>A.1</w:t>
          </w:r>
          <w:r>
            <w:rPr>
              <w:rFonts w:ascii="Calibri" w:eastAsia="Calibri" w:hAnsi="Calibri" w:cs="Calibri"/>
              <w:sz w:val="22"/>
              <w:szCs w:val="22"/>
            </w:rPr>
            <w:tab/>
          </w:r>
          <w:r>
            <w:t>&lt;Add Title&gt;</w:t>
          </w:r>
          <w:r>
            <w:tab/>
            <w:t>21</w:t>
          </w:r>
        </w:p>
        <w:p w14:paraId="22EC8876" w14:textId="77777777" w:rsidR="00725E11" w:rsidRDefault="00981900">
          <w:pPr>
            <w:tabs>
              <w:tab w:val="right" w:pos="9346"/>
            </w:tabs>
            <w:spacing w:before="0"/>
            <w:ind w:left="288" w:hanging="288"/>
            <w:rPr>
              <w:rFonts w:ascii="Calibri" w:eastAsia="Calibri" w:hAnsi="Calibri" w:cs="Calibri"/>
              <w:sz w:val="22"/>
              <w:szCs w:val="22"/>
            </w:rPr>
          </w:pPr>
          <w:hyperlink w:anchor="_49x2ik5">
            <w:r w:rsidR="002E428D">
              <w:t>Appendix B – &lt;Appendix B Title&gt;</w:t>
            </w:r>
            <w:r w:rsidR="002E428D">
              <w:tab/>
              <w:t>21</w:t>
            </w:r>
          </w:hyperlink>
        </w:p>
        <w:p w14:paraId="673BEDDB" w14:textId="77777777" w:rsidR="00725E11" w:rsidRDefault="00981900">
          <w:pPr>
            <w:tabs>
              <w:tab w:val="left" w:pos="1152"/>
            </w:tabs>
            <w:spacing w:before="0"/>
            <w:ind w:left="720" w:hanging="432"/>
            <w:rPr>
              <w:rFonts w:ascii="Calibri" w:eastAsia="Calibri" w:hAnsi="Calibri" w:cs="Calibri"/>
              <w:sz w:val="22"/>
              <w:szCs w:val="22"/>
            </w:rPr>
          </w:pPr>
          <w:hyperlink w:anchor="_2p2csry">
            <w:r w:rsidR="002E428D">
              <w:t>B.1</w:t>
            </w:r>
          </w:hyperlink>
          <w:hyperlink w:anchor="_2p2csry">
            <w:r w:rsidR="002E428D">
              <w:rPr>
                <w:rFonts w:ascii="Calibri" w:eastAsia="Calibri" w:hAnsi="Calibri" w:cs="Calibri"/>
                <w:sz w:val="22"/>
                <w:szCs w:val="22"/>
              </w:rPr>
              <w:tab/>
            </w:r>
          </w:hyperlink>
          <w:r w:rsidR="002E428D">
            <w:fldChar w:fldCharType="begin"/>
          </w:r>
          <w:r w:rsidR="002E428D">
            <w:instrText xml:space="preserve"> PAGEREF _2p2csry \h </w:instrText>
          </w:r>
          <w:r w:rsidR="002E428D">
            <w:fldChar w:fldCharType="separate"/>
          </w:r>
          <w:r w:rsidR="002E428D">
            <w:t>&lt;Add Title&gt;</w:t>
          </w:r>
          <w:r w:rsidR="002E428D">
            <w:tab/>
            <w:t>21</w:t>
          </w:r>
          <w:r w:rsidR="002E428D">
            <w:fldChar w:fldCharType="end"/>
          </w:r>
        </w:p>
        <w:p w14:paraId="0120E658" w14:textId="77777777" w:rsidR="00725E11" w:rsidRDefault="002E428D">
          <w:pPr>
            <w:tabs>
              <w:tab w:val="right" w:pos="9346"/>
            </w:tabs>
            <w:spacing w:before="0"/>
            <w:ind w:left="288" w:hanging="288"/>
            <w:rPr>
              <w:rFonts w:ascii="Calibri" w:eastAsia="Calibri" w:hAnsi="Calibri" w:cs="Calibri"/>
              <w:sz w:val="22"/>
              <w:szCs w:val="22"/>
            </w:rPr>
          </w:pPr>
          <w:r>
            <w:rPr>
              <w:b/>
            </w:rPr>
            <w:t>Volume 2 – Transactions</w:t>
          </w:r>
          <w:r>
            <w:rPr>
              <w:b/>
            </w:rPr>
            <w:tab/>
            <w:t>22</w:t>
          </w:r>
        </w:p>
        <w:p w14:paraId="66317424" w14:textId="77777777" w:rsidR="00725E11" w:rsidRDefault="00981900">
          <w:pPr>
            <w:tabs>
              <w:tab w:val="right" w:pos="9350"/>
            </w:tabs>
            <w:spacing w:before="0"/>
            <w:ind w:left="720" w:hanging="432"/>
            <w:rPr>
              <w:rFonts w:ascii="Calibri" w:eastAsia="Calibri" w:hAnsi="Calibri" w:cs="Calibri"/>
              <w:sz w:val="22"/>
              <w:szCs w:val="22"/>
            </w:rPr>
          </w:pPr>
          <w:hyperlink w:anchor="_23ckvvd">
            <w:r w:rsidR="002E428D">
              <w:t>3.Y &lt;Transaction Name [Domain Acronym-#]&gt;</w:t>
            </w:r>
            <w:r w:rsidR="002E428D">
              <w:tab/>
              <w:t>22</w:t>
            </w:r>
          </w:hyperlink>
        </w:p>
        <w:p w14:paraId="12416F6F" w14:textId="77777777" w:rsidR="00725E11" w:rsidRDefault="00981900">
          <w:pPr>
            <w:tabs>
              <w:tab w:val="right" w:pos="9350"/>
            </w:tabs>
            <w:spacing w:before="0"/>
            <w:ind w:left="1152" w:hanging="576"/>
            <w:rPr>
              <w:rFonts w:ascii="Calibri" w:eastAsia="Calibri" w:hAnsi="Calibri" w:cs="Calibri"/>
              <w:sz w:val="22"/>
              <w:szCs w:val="22"/>
            </w:rPr>
          </w:pPr>
          <w:hyperlink w:anchor="_ihv636">
            <w:r w:rsidR="002E428D">
              <w:t>3.Y.1 Scope</w:t>
            </w:r>
            <w:r w:rsidR="002E428D">
              <w:tab/>
              <w:t>22</w:t>
            </w:r>
          </w:hyperlink>
        </w:p>
        <w:p w14:paraId="735CB8E8" w14:textId="77777777" w:rsidR="00725E11" w:rsidRDefault="00981900">
          <w:pPr>
            <w:tabs>
              <w:tab w:val="right" w:pos="9350"/>
            </w:tabs>
            <w:spacing w:before="0"/>
            <w:ind w:left="1152" w:hanging="576"/>
            <w:rPr>
              <w:rFonts w:ascii="Calibri" w:eastAsia="Calibri" w:hAnsi="Calibri" w:cs="Calibri"/>
              <w:sz w:val="22"/>
              <w:szCs w:val="22"/>
            </w:rPr>
          </w:pPr>
          <w:hyperlink w:anchor="_32hioqz">
            <w:r w:rsidR="002E428D">
              <w:t>3.Y.2 Actor Roles</w:t>
            </w:r>
            <w:r w:rsidR="002E428D">
              <w:tab/>
              <w:t>22</w:t>
            </w:r>
          </w:hyperlink>
        </w:p>
        <w:p w14:paraId="472E9657" w14:textId="77777777" w:rsidR="00725E11" w:rsidRDefault="00981900">
          <w:pPr>
            <w:tabs>
              <w:tab w:val="right" w:pos="9350"/>
            </w:tabs>
            <w:spacing w:before="0"/>
            <w:ind w:left="1152" w:hanging="576"/>
            <w:rPr>
              <w:rFonts w:ascii="Calibri" w:eastAsia="Calibri" w:hAnsi="Calibri" w:cs="Calibri"/>
              <w:sz w:val="22"/>
              <w:szCs w:val="22"/>
            </w:rPr>
          </w:pPr>
          <w:hyperlink w:anchor="_1hmsyys">
            <w:r w:rsidR="002E428D">
              <w:t>3.Y.3 Referenced Standards</w:t>
            </w:r>
            <w:r w:rsidR="002E428D">
              <w:tab/>
              <w:t>23</w:t>
            </w:r>
          </w:hyperlink>
        </w:p>
        <w:p w14:paraId="614A5D66" w14:textId="77777777" w:rsidR="00725E11" w:rsidRDefault="00981900">
          <w:pPr>
            <w:tabs>
              <w:tab w:val="right" w:pos="9350"/>
            </w:tabs>
            <w:spacing w:before="0"/>
            <w:ind w:left="1152" w:hanging="576"/>
            <w:rPr>
              <w:rFonts w:ascii="Calibri" w:eastAsia="Calibri" w:hAnsi="Calibri" w:cs="Calibri"/>
              <w:sz w:val="22"/>
              <w:szCs w:val="22"/>
            </w:rPr>
          </w:pPr>
          <w:hyperlink w:anchor="_41mghml">
            <w:r w:rsidR="002E428D">
              <w:t>3.Y.4 Interaction Diagram</w:t>
            </w:r>
            <w:r w:rsidR="002E428D">
              <w:tab/>
              <w:t>23</w:t>
            </w:r>
          </w:hyperlink>
        </w:p>
        <w:p w14:paraId="7CEDEB11" w14:textId="77777777" w:rsidR="00725E11" w:rsidRDefault="00981900">
          <w:pPr>
            <w:tabs>
              <w:tab w:val="right" w:pos="9350"/>
            </w:tabs>
            <w:spacing w:before="0"/>
            <w:ind w:left="1584" w:hanging="720"/>
            <w:rPr>
              <w:rFonts w:ascii="Calibri" w:eastAsia="Calibri" w:hAnsi="Calibri" w:cs="Calibri"/>
              <w:sz w:val="22"/>
              <w:szCs w:val="22"/>
            </w:rPr>
          </w:pPr>
          <w:hyperlink w:anchor="_2grqrue">
            <w:r w:rsidR="002E428D">
              <w:t>3.Y.4.1 &lt;Message 1 Name&gt;</w:t>
            </w:r>
            <w:r w:rsidR="002E428D">
              <w:tab/>
              <w:t>24</w:t>
            </w:r>
          </w:hyperlink>
        </w:p>
        <w:p w14:paraId="4E5FE349" w14:textId="77777777" w:rsidR="00725E11" w:rsidRDefault="00981900">
          <w:pPr>
            <w:tabs>
              <w:tab w:val="right" w:pos="9350"/>
            </w:tabs>
            <w:spacing w:before="0"/>
            <w:ind w:left="2160" w:hanging="1008"/>
            <w:rPr>
              <w:rFonts w:ascii="Calibri" w:eastAsia="Calibri" w:hAnsi="Calibri" w:cs="Calibri"/>
              <w:sz w:val="22"/>
              <w:szCs w:val="22"/>
            </w:rPr>
          </w:pPr>
          <w:hyperlink w:anchor="_vx1227">
            <w:r w:rsidR="002E428D">
              <w:t>3.Y.4.1.1 Trigger Events</w:t>
            </w:r>
            <w:r w:rsidR="002E428D">
              <w:tab/>
              <w:t>24</w:t>
            </w:r>
          </w:hyperlink>
        </w:p>
        <w:p w14:paraId="4F9F47F4" w14:textId="77777777" w:rsidR="00725E11" w:rsidRDefault="00981900">
          <w:pPr>
            <w:tabs>
              <w:tab w:val="right" w:pos="9350"/>
            </w:tabs>
            <w:spacing w:before="0"/>
            <w:ind w:left="2160" w:hanging="1008"/>
            <w:rPr>
              <w:rFonts w:ascii="Calibri" w:eastAsia="Calibri" w:hAnsi="Calibri" w:cs="Calibri"/>
              <w:sz w:val="22"/>
              <w:szCs w:val="22"/>
            </w:rPr>
          </w:pPr>
          <w:hyperlink w:anchor="_3fwokq0">
            <w:r w:rsidR="002E428D">
              <w:t>3.Y.4.1.2 Message Semantics</w:t>
            </w:r>
            <w:r w:rsidR="002E428D">
              <w:tab/>
              <w:t>24</w:t>
            </w:r>
          </w:hyperlink>
        </w:p>
        <w:p w14:paraId="2C982CB7" w14:textId="77777777" w:rsidR="00725E11" w:rsidRDefault="00981900">
          <w:pPr>
            <w:tabs>
              <w:tab w:val="right" w:pos="9350"/>
            </w:tabs>
            <w:spacing w:before="0"/>
            <w:ind w:left="2160" w:hanging="1008"/>
            <w:rPr>
              <w:rFonts w:ascii="Calibri" w:eastAsia="Calibri" w:hAnsi="Calibri" w:cs="Calibri"/>
              <w:sz w:val="22"/>
              <w:szCs w:val="22"/>
            </w:rPr>
          </w:pPr>
          <w:hyperlink w:anchor="_1v1yuxt">
            <w:r w:rsidR="002E428D">
              <w:t>3.Y.4.1.3 Expected Actions</w:t>
            </w:r>
            <w:r w:rsidR="002E428D">
              <w:tab/>
              <w:t>25</w:t>
            </w:r>
          </w:hyperlink>
        </w:p>
        <w:p w14:paraId="64F8307C" w14:textId="77777777" w:rsidR="00725E11" w:rsidRDefault="002E428D">
          <w:pPr>
            <w:tabs>
              <w:tab w:val="right" w:pos="9350"/>
            </w:tabs>
            <w:spacing w:before="0"/>
            <w:ind w:left="1584" w:hanging="720"/>
            <w:rPr>
              <w:rFonts w:ascii="Calibri" w:eastAsia="Calibri" w:hAnsi="Calibri" w:cs="Calibri"/>
              <w:sz w:val="22"/>
              <w:szCs w:val="22"/>
            </w:rPr>
          </w:pPr>
          <w:r>
            <w:t>3.Y.4.2 &lt;Message 2 Name&gt;</w:t>
          </w:r>
          <w:r>
            <w:tab/>
            <w:t>25</w:t>
          </w:r>
        </w:p>
        <w:p w14:paraId="2068F43E" w14:textId="77777777" w:rsidR="00725E11" w:rsidRDefault="002E428D">
          <w:pPr>
            <w:tabs>
              <w:tab w:val="right" w:pos="9350"/>
            </w:tabs>
            <w:spacing w:before="0"/>
            <w:ind w:left="2160" w:hanging="1008"/>
            <w:rPr>
              <w:rFonts w:ascii="Calibri" w:eastAsia="Calibri" w:hAnsi="Calibri" w:cs="Calibri"/>
              <w:sz w:val="22"/>
              <w:szCs w:val="22"/>
            </w:rPr>
          </w:pPr>
          <w:r>
            <w:t>3.Y.4.2.1 Trigger Events</w:t>
          </w:r>
          <w:r>
            <w:tab/>
            <w:t>25</w:t>
          </w:r>
        </w:p>
        <w:p w14:paraId="756EB747" w14:textId="77777777" w:rsidR="00725E11" w:rsidRDefault="002E428D">
          <w:pPr>
            <w:tabs>
              <w:tab w:val="right" w:pos="9350"/>
            </w:tabs>
            <w:spacing w:before="0"/>
            <w:ind w:left="2160" w:hanging="1008"/>
            <w:rPr>
              <w:rFonts w:ascii="Calibri" w:eastAsia="Calibri" w:hAnsi="Calibri" w:cs="Calibri"/>
              <w:sz w:val="22"/>
              <w:szCs w:val="22"/>
            </w:rPr>
          </w:pPr>
          <w:r>
            <w:t>3.Y.4.2.2 Message Semantics</w:t>
          </w:r>
          <w:r>
            <w:tab/>
            <w:t>25</w:t>
          </w:r>
        </w:p>
        <w:p w14:paraId="337A06F2" w14:textId="77777777" w:rsidR="00725E11" w:rsidRDefault="002E428D">
          <w:pPr>
            <w:tabs>
              <w:tab w:val="right" w:pos="9350"/>
            </w:tabs>
            <w:spacing w:before="0"/>
            <w:ind w:left="2160" w:hanging="1008"/>
            <w:rPr>
              <w:rFonts w:ascii="Calibri" w:eastAsia="Calibri" w:hAnsi="Calibri" w:cs="Calibri"/>
              <w:sz w:val="22"/>
              <w:szCs w:val="22"/>
            </w:rPr>
          </w:pPr>
          <w:r>
            <w:t>3.Y.4.2.3 Expected Actions</w:t>
          </w:r>
          <w:r>
            <w:tab/>
            <w:t>25</w:t>
          </w:r>
        </w:p>
        <w:p w14:paraId="6B6937F8" w14:textId="77777777" w:rsidR="00725E11" w:rsidRDefault="00981900">
          <w:pPr>
            <w:tabs>
              <w:tab w:val="right" w:pos="9350"/>
            </w:tabs>
            <w:spacing w:before="0"/>
            <w:ind w:left="1152" w:hanging="576"/>
            <w:rPr>
              <w:rFonts w:ascii="Calibri" w:eastAsia="Calibri" w:hAnsi="Calibri" w:cs="Calibri"/>
              <w:sz w:val="22"/>
              <w:szCs w:val="22"/>
            </w:rPr>
          </w:pPr>
          <w:hyperlink w:anchor="_4f1mdlm">
            <w:r w:rsidR="002E428D">
              <w:t>3.Y.5 Security Considerations</w:t>
            </w:r>
            <w:r w:rsidR="002E428D">
              <w:tab/>
              <w:t>26</w:t>
            </w:r>
          </w:hyperlink>
        </w:p>
        <w:p w14:paraId="3E951EED" w14:textId="77777777" w:rsidR="00725E11" w:rsidRDefault="00981900">
          <w:pPr>
            <w:tabs>
              <w:tab w:val="right" w:pos="9350"/>
            </w:tabs>
            <w:spacing w:before="0"/>
            <w:ind w:left="1584" w:hanging="720"/>
            <w:rPr>
              <w:rFonts w:ascii="Calibri" w:eastAsia="Calibri" w:hAnsi="Calibri" w:cs="Calibri"/>
              <w:sz w:val="22"/>
              <w:szCs w:val="22"/>
            </w:rPr>
          </w:pPr>
          <w:hyperlink w:anchor="_2u6wntf">
            <w:r w:rsidR="002E428D">
              <w:t>3.Y.5.1 Security Audit Considerations</w:t>
            </w:r>
            <w:r w:rsidR="002E428D">
              <w:tab/>
              <w:t>26</w:t>
            </w:r>
          </w:hyperlink>
        </w:p>
        <w:p w14:paraId="79D0516C" w14:textId="77777777" w:rsidR="00725E11" w:rsidRDefault="00981900">
          <w:pPr>
            <w:tabs>
              <w:tab w:val="right" w:pos="9350"/>
            </w:tabs>
            <w:spacing w:before="0"/>
            <w:ind w:left="2160" w:hanging="1008"/>
            <w:rPr>
              <w:rFonts w:ascii="Calibri" w:eastAsia="Calibri" w:hAnsi="Calibri" w:cs="Calibri"/>
              <w:sz w:val="22"/>
              <w:szCs w:val="22"/>
            </w:rPr>
          </w:pPr>
          <w:hyperlink w:anchor="_19c6y18">
            <w:r w:rsidR="002E428D">
              <w:t>3.Y.5.1.(z) &lt;Actor&gt; Specific Security Considerations</w:t>
            </w:r>
            <w:r w:rsidR="002E428D">
              <w:tab/>
              <w:t>26</w:t>
            </w:r>
          </w:hyperlink>
        </w:p>
        <w:p w14:paraId="47D08895" w14:textId="77777777" w:rsidR="00725E11" w:rsidRDefault="00981900">
          <w:pPr>
            <w:tabs>
              <w:tab w:val="right" w:pos="9346"/>
            </w:tabs>
            <w:spacing w:before="0"/>
            <w:ind w:left="288" w:hanging="288"/>
            <w:rPr>
              <w:rFonts w:ascii="Calibri" w:eastAsia="Calibri" w:hAnsi="Calibri" w:cs="Calibri"/>
              <w:sz w:val="22"/>
              <w:szCs w:val="22"/>
            </w:rPr>
          </w:pPr>
          <w:hyperlink w:anchor="_3tbugp1">
            <w:r w:rsidR="002E428D">
              <w:t>Appendices</w:t>
            </w:r>
            <w:r w:rsidR="002E428D">
              <w:tab/>
              <w:t>27</w:t>
            </w:r>
          </w:hyperlink>
        </w:p>
        <w:p w14:paraId="261488C8" w14:textId="77777777" w:rsidR="00725E11" w:rsidRDefault="00981900">
          <w:pPr>
            <w:tabs>
              <w:tab w:val="right" w:pos="9346"/>
            </w:tabs>
            <w:spacing w:before="0"/>
            <w:ind w:left="288" w:hanging="288"/>
            <w:rPr>
              <w:rFonts w:ascii="Calibri" w:eastAsia="Calibri" w:hAnsi="Calibri" w:cs="Calibri"/>
              <w:sz w:val="22"/>
              <w:szCs w:val="22"/>
            </w:rPr>
          </w:pPr>
          <w:hyperlink w:anchor="_28h4qwu">
            <w:r w:rsidR="002E428D">
              <w:t xml:space="preserve">Appendix A – Required Data </w:t>
            </w:r>
          </w:hyperlink>
          <w:hyperlink w:anchor="_28h4qwu">
            <w:r w:rsidR="002E428D">
              <w:t>Elements</w:t>
            </w:r>
          </w:hyperlink>
          <w:hyperlink w:anchor="_28h4qwu">
            <w:r w:rsidR="002E428D">
              <w:t xml:space="preserve"> for Transport Summary</w:t>
            </w:r>
            <w:r w:rsidR="002E428D">
              <w:tab/>
              <w:t>27</w:t>
            </w:r>
          </w:hyperlink>
        </w:p>
        <w:p w14:paraId="7CD03386" w14:textId="77777777" w:rsidR="00725E11" w:rsidRDefault="00981900">
          <w:pPr>
            <w:tabs>
              <w:tab w:val="left" w:pos="1152"/>
            </w:tabs>
            <w:spacing w:before="0"/>
            <w:ind w:left="720" w:hanging="432"/>
            <w:rPr>
              <w:rFonts w:ascii="Calibri" w:eastAsia="Calibri" w:hAnsi="Calibri" w:cs="Calibri"/>
              <w:sz w:val="22"/>
              <w:szCs w:val="22"/>
            </w:rPr>
          </w:pPr>
          <w:hyperlink w:anchor="_nmf14n">
            <w:r w:rsidR="002E428D">
              <w:t>C.1</w:t>
            </w:r>
          </w:hyperlink>
          <w:hyperlink w:anchor="_nmf14n">
            <w:r w:rsidR="002E428D">
              <w:rPr>
                <w:rFonts w:ascii="Calibri" w:eastAsia="Calibri" w:hAnsi="Calibri" w:cs="Calibri"/>
                <w:sz w:val="22"/>
                <w:szCs w:val="22"/>
              </w:rPr>
              <w:tab/>
            </w:r>
          </w:hyperlink>
          <w:r w:rsidR="002E428D">
            <w:fldChar w:fldCharType="begin"/>
          </w:r>
          <w:r w:rsidR="002E428D">
            <w:instrText xml:space="preserve"> PAGEREF _nmf14n \h </w:instrText>
          </w:r>
          <w:r w:rsidR="002E428D">
            <w:fldChar w:fldCharType="separate"/>
          </w:r>
          <w:r w:rsidR="002E428D">
            <w:t>&lt;Add Title&gt;</w:t>
          </w:r>
          <w:r w:rsidR="002E428D">
            <w:tab/>
            <w:t>27</w:t>
          </w:r>
          <w:r w:rsidR="002E428D">
            <w:fldChar w:fldCharType="end"/>
          </w:r>
        </w:p>
        <w:p w14:paraId="5A5597D6" w14:textId="77777777" w:rsidR="00725E11" w:rsidRDefault="00981900">
          <w:pPr>
            <w:tabs>
              <w:tab w:val="right" w:pos="9346"/>
            </w:tabs>
            <w:spacing w:before="0"/>
            <w:ind w:left="288" w:hanging="288"/>
            <w:rPr>
              <w:rFonts w:ascii="Calibri" w:eastAsia="Calibri" w:hAnsi="Calibri" w:cs="Calibri"/>
              <w:sz w:val="22"/>
              <w:szCs w:val="22"/>
            </w:rPr>
          </w:pPr>
          <w:hyperlink w:anchor="_37m2jsg">
            <w:r w:rsidR="002E428D">
              <w:t>Appendix B – &lt;Appendix B Title&gt;</w:t>
            </w:r>
            <w:r w:rsidR="002E428D">
              <w:tab/>
              <w:t>27</w:t>
            </w:r>
          </w:hyperlink>
        </w:p>
        <w:p w14:paraId="20AEC5D6" w14:textId="77777777" w:rsidR="00725E11" w:rsidRDefault="00981900">
          <w:pPr>
            <w:tabs>
              <w:tab w:val="left" w:pos="1152"/>
            </w:tabs>
            <w:spacing w:before="0"/>
            <w:ind w:left="720" w:hanging="432"/>
            <w:rPr>
              <w:rFonts w:ascii="Calibri" w:eastAsia="Calibri" w:hAnsi="Calibri" w:cs="Calibri"/>
              <w:sz w:val="22"/>
              <w:szCs w:val="22"/>
            </w:rPr>
          </w:pPr>
          <w:hyperlink w:anchor="_1mrcu09">
            <w:r w:rsidR="002E428D">
              <w:t>B.1</w:t>
            </w:r>
          </w:hyperlink>
          <w:hyperlink w:anchor="_1mrcu09">
            <w:r w:rsidR="002E428D">
              <w:rPr>
                <w:rFonts w:ascii="Calibri" w:eastAsia="Calibri" w:hAnsi="Calibri" w:cs="Calibri"/>
                <w:sz w:val="22"/>
                <w:szCs w:val="22"/>
              </w:rPr>
              <w:tab/>
            </w:r>
          </w:hyperlink>
          <w:r w:rsidR="002E428D">
            <w:fldChar w:fldCharType="begin"/>
          </w:r>
          <w:r w:rsidR="002E428D">
            <w:instrText xml:space="preserve"> PAGEREF _1mrcu09 \h </w:instrText>
          </w:r>
          <w:r w:rsidR="002E428D">
            <w:fldChar w:fldCharType="separate"/>
          </w:r>
          <w:r w:rsidR="002E428D">
            <w:t>&lt;Add Title&gt;</w:t>
          </w:r>
          <w:r w:rsidR="002E428D">
            <w:tab/>
            <w:t>27</w:t>
          </w:r>
          <w:r w:rsidR="002E428D">
            <w:fldChar w:fldCharType="end"/>
          </w:r>
        </w:p>
        <w:p w14:paraId="6BE85517" w14:textId="77777777" w:rsidR="00725E11" w:rsidRDefault="00981900">
          <w:pPr>
            <w:tabs>
              <w:tab w:val="right" w:pos="9346"/>
            </w:tabs>
            <w:spacing w:before="0"/>
            <w:ind w:left="288" w:hanging="288"/>
            <w:rPr>
              <w:rFonts w:ascii="Calibri" w:eastAsia="Calibri" w:hAnsi="Calibri" w:cs="Calibri"/>
              <w:sz w:val="22"/>
              <w:szCs w:val="22"/>
            </w:rPr>
          </w:pPr>
          <w:hyperlink w:anchor="_46r0co2">
            <w:r w:rsidR="002E428D">
              <w:t>Volume 2 Namespace Additions</w:t>
            </w:r>
            <w:r w:rsidR="002E428D">
              <w:tab/>
              <w:t>27</w:t>
            </w:r>
          </w:hyperlink>
        </w:p>
        <w:p w14:paraId="4B1555F5" w14:textId="77777777" w:rsidR="00725E11" w:rsidRDefault="00981900">
          <w:pPr>
            <w:tabs>
              <w:tab w:val="right" w:pos="9346"/>
            </w:tabs>
            <w:spacing w:before="0"/>
            <w:ind w:left="288" w:hanging="288"/>
            <w:rPr>
              <w:rFonts w:ascii="Calibri" w:eastAsia="Calibri" w:hAnsi="Calibri" w:cs="Calibri"/>
              <w:sz w:val="22"/>
              <w:szCs w:val="22"/>
            </w:rPr>
          </w:pPr>
          <w:hyperlink w:anchor="_2lwamvv">
            <w:r w:rsidR="002E428D">
              <w:rPr>
                <w:b/>
              </w:rPr>
              <w:t>Volume 3 – Content Modules</w:t>
            </w:r>
            <w:r w:rsidR="002E428D">
              <w:rPr>
                <w:b/>
              </w:rPr>
              <w:tab/>
              <w:t>28</w:t>
            </w:r>
          </w:hyperlink>
        </w:p>
        <w:p w14:paraId="0C8F6290" w14:textId="77777777" w:rsidR="00725E11" w:rsidRDefault="00981900">
          <w:pPr>
            <w:tabs>
              <w:tab w:val="right" w:pos="9346"/>
            </w:tabs>
            <w:spacing w:before="0"/>
            <w:ind w:left="288" w:hanging="288"/>
            <w:rPr>
              <w:rFonts w:ascii="Calibri" w:eastAsia="Calibri" w:hAnsi="Calibri" w:cs="Calibri"/>
              <w:sz w:val="22"/>
              <w:szCs w:val="22"/>
            </w:rPr>
          </w:pPr>
          <w:hyperlink w:anchor="_111kx3o">
            <w:r w:rsidR="002E428D">
              <w:t>5. Namespaces and Vocabularies</w:t>
            </w:r>
            <w:r w:rsidR="002E428D">
              <w:tab/>
              <w:t>29</w:t>
            </w:r>
          </w:hyperlink>
        </w:p>
        <w:p w14:paraId="73C4D785" w14:textId="77777777" w:rsidR="00725E11" w:rsidRDefault="00981900">
          <w:pPr>
            <w:tabs>
              <w:tab w:val="right" w:pos="9346"/>
            </w:tabs>
            <w:spacing w:before="0"/>
            <w:ind w:left="288" w:hanging="288"/>
            <w:rPr>
              <w:rFonts w:ascii="Calibri" w:eastAsia="Calibri" w:hAnsi="Calibri" w:cs="Calibri"/>
              <w:sz w:val="22"/>
              <w:szCs w:val="22"/>
            </w:rPr>
          </w:pPr>
          <w:hyperlink w:anchor="_206ipza">
            <w:r w:rsidR="002E428D">
              <w:t>6. Content Modules</w:t>
            </w:r>
            <w:r w:rsidR="002E428D">
              <w:tab/>
              <w:t>30</w:t>
            </w:r>
          </w:hyperlink>
        </w:p>
        <w:p w14:paraId="618D05C5" w14:textId="77777777" w:rsidR="00725E11" w:rsidRDefault="00981900">
          <w:pPr>
            <w:tabs>
              <w:tab w:val="right" w:pos="9350"/>
            </w:tabs>
            <w:spacing w:before="0"/>
            <w:ind w:left="720" w:hanging="432"/>
            <w:rPr>
              <w:rFonts w:ascii="Calibri" w:eastAsia="Calibri" w:hAnsi="Calibri" w:cs="Calibri"/>
              <w:sz w:val="22"/>
              <w:szCs w:val="22"/>
            </w:rPr>
          </w:pPr>
          <w:hyperlink w:anchor="_4k668n3">
            <w:r w:rsidR="002E428D">
              <w:t>6.3.1 CDA Document Content Modules</w:t>
            </w:r>
            <w:r w:rsidR="002E428D">
              <w:tab/>
              <w:t>30</w:t>
            </w:r>
          </w:hyperlink>
        </w:p>
        <w:p w14:paraId="7A234B87" w14:textId="77777777" w:rsidR="00725E11" w:rsidRDefault="00981900">
          <w:pPr>
            <w:tabs>
              <w:tab w:val="right" w:pos="9350"/>
            </w:tabs>
            <w:spacing w:before="0"/>
            <w:ind w:left="1584" w:hanging="720"/>
            <w:rPr>
              <w:rFonts w:ascii="Calibri" w:eastAsia="Calibri" w:hAnsi="Calibri" w:cs="Calibri"/>
              <w:sz w:val="22"/>
              <w:szCs w:val="22"/>
            </w:rPr>
          </w:pPr>
          <w:hyperlink w:anchor="_2zbgiuw">
            <w:r w:rsidR="002E428D">
              <w:t>6.3.1.D &lt;Content Module Name (Acronym)&gt; Document Content Module</w:t>
            </w:r>
            <w:r w:rsidR="002E428D">
              <w:tab/>
              <w:t>31</w:t>
            </w:r>
          </w:hyperlink>
        </w:p>
        <w:p w14:paraId="371568A3" w14:textId="77777777" w:rsidR="00725E11" w:rsidRDefault="00981900">
          <w:pPr>
            <w:tabs>
              <w:tab w:val="right" w:pos="9350"/>
            </w:tabs>
            <w:spacing w:before="0"/>
            <w:ind w:left="2160" w:hanging="1008"/>
            <w:rPr>
              <w:rFonts w:ascii="Calibri" w:eastAsia="Calibri" w:hAnsi="Calibri" w:cs="Calibri"/>
              <w:sz w:val="22"/>
              <w:szCs w:val="22"/>
            </w:rPr>
          </w:pPr>
          <w:hyperlink w:anchor="_1egqt2p">
            <w:r w:rsidR="002E428D">
              <w:t>6.3.1.D.1 Format Code</w:t>
            </w:r>
            <w:r w:rsidR="002E428D">
              <w:tab/>
              <w:t>31</w:t>
            </w:r>
          </w:hyperlink>
        </w:p>
        <w:p w14:paraId="4B5C12F3" w14:textId="77777777" w:rsidR="00725E11" w:rsidRDefault="00981900">
          <w:pPr>
            <w:tabs>
              <w:tab w:val="right" w:pos="9350"/>
            </w:tabs>
            <w:spacing w:before="0"/>
            <w:ind w:left="2160" w:hanging="1008"/>
            <w:rPr>
              <w:rFonts w:ascii="Calibri" w:eastAsia="Calibri" w:hAnsi="Calibri" w:cs="Calibri"/>
              <w:sz w:val="22"/>
              <w:szCs w:val="22"/>
            </w:rPr>
          </w:pPr>
          <w:hyperlink w:anchor="_3ygebqi">
            <w:r w:rsidR="002E428D">
              <w:t>6.3.1.D.2 Parent Template</w:t>
            </w:r>
            <w:r w:rsidR="002E428D">
              <w:tab/>
              <w:t>31</w:t>
            </w:r>
          </w:hyperlink>
        </w:p>
        <w:p w14:paraId="264FD709" w14:textId="77777777" w:rsidR="00725E11" w:rsidRDefault="00981900">
          <w:pPr>
            <w:tabs>
              <w:tab w:val="right" w:pos="9350"/>
            </w:tabs>
            <w:spacing w:before="0"/>
            <w:ind w:left="2160" w:hanging="1008"/>
            <w:rPr>
              <w:rFonts w:ascii="Calibri" w:eastAsia="Calibri" w:hAnsi="Calibri" w:cs="Calibri"/>
              <w:sz w:val="22"/>
              <w:szCs w:val="22"/>
            </w:rPr>
          </w:pPr>
          <w:hyperlink w:anchor="_2dlolyb">
            <w:r w:rsidR="002E428D">
              <w:t>6.3.1.D.3 Referenced Standards</w:t>
            </w:r>
            <w:r w:rsidR="002E428D">
              <w:tab/>
              <w:t>31</w:t>
            </w:r>
          </w:hyperlink>
        </w:p>
        <w:p w14:paraId="5FF9372E" w14:textId="77777777" w:rsidR="00725E11" w:rsidRDefault="00981900">
          <w:pPr>
            <w:tabs>
              <w:tab w:val="right" w:pos="9350"/>
            </w:tabs>
            <w:spacing w:before="0"/>
            <w:ind w:left="2160" w:hanging="1008"/>
            <w:rPr>
              <w:rFonts w:ascii="Calibri" w:eastAsia="Calibri" w:hAnsi="Calibri" w:cs="Calibri"/>
              <w:sz w:val="22"/>
              <w:szCs w:val="22"/>
            </w:rPr>
          </w:pPr>
          <w:hyperlink w:anchor="_sqyw64">
            <w:r w:rsidR="002E428D">
              <w:t>6.3.1.D.4 Data Element Requirement Mappings to CDA</w:t>
            </w:r>
            <w:r w:rsidR="002E428D">
              <w:tab/>
              <w:t>32</w:t>
            </w:r>
          </w:hyperlink>
        </w:p>
        <w:p w14:paraId="76C6C16A" w14:textId="77777777" w:rsidR="00725E11" w:rsidRDefault="00981900">
          <w:pPr>
            <w:tabs>
              <w:tab w:val="right" w:pos="9350"/>
            </w:tabs>
            <w:spacing w:before="0"/>
            <w:ind w:left="2160" w:hanging="1008"/>
            <w:rPr>
              <w:rFonts w:ascii="Calibri" w:eastAsia="Calibri" w:hAnsi="Calibri" w:cs="Calibri"/>
              <w:sz w:val="22"/>
              <w:szCs w:val="22"/>
            </w:rPr>
          </w:pPr>
          <w:hyperlink w:anchor="_3cqmetx">
            <w:r w:rsidR="002E428D">
              <w:t>6.3.1.D.5 &lt;Content Module Name (Acronym, if applicable)&gt; Document Content Module Specification</w:t>
            </w:r>
            <w:r w:rsidR="002E428D">
              <w:tab/>
              <w:t>33</w:t>
            </w:r>
          </w:hyperlink>
        </w:p>
        <w:p w14:paraId="41F6FA51" w14:textId="77777777" w:rsidR="00725E11" w:rsidRDefault="002E428D">
          <w:pPr>
            <w:tabs>
              <w:tab w:val="right" w:pos="9350"/>
            </w:tabs>
            <w:spacing w:before="0"/>
            <w:ind w:left="2592" w:hanging="1152"/>
            <w:rPr>
              <w:rFonts w:ascii="Calibri" w:eastAsia="Calibri" w:hAnsi="Calibri" w:cs="Calibri"/>
              <w:sz w:val="22"/>
              <w:szCs w:val="22"/>
            </w:rPr>
          </w:pPr>
          <w:r>
            <w:t>6.3.1.D.5.1 &lt;Header Element or Section Name&gt; &lt;Vocabulary Constraint or Condition&gt;</w:t>
          </w:r>
          <w:r>
            <w:tab/>
            <w:t>35</w:t>
          </w:r>
        </w:p>
        <w:p w14:paraId="3AEDC42D" w14:textId="77777777" w:rsidR="00725E11" w:rsidRDefault="002E428D">
          <w:pPr>
            <w:tabs>
              <w:tab w:val="right" w:pos="9350"/>
            </w:tabs>
            <w:spacing w:before="0"/>
            <w:ind w:left="2592" w:hanging="1152"/>
            <w:rPr>
              <w:rFonts w:ascii="Calibri" w:eastAsia="Calibri" w:hAnsi="Calibri" w:cs="Calibri"/>
              <w:sz w:val="22"/>
              <w:szCs w:val="22"/>
            </w:rPr>
          </w:pPr>
          <w:r>
            <w:t>6.3.1.D.5.2 &lt;Header Element or Section Name&gt; &lt;Vocabulary Constraint or Condition&gt;</w:t>
          </w:r>
          <w:r>
            <w:tab/>
            <w:t>35</w:t>
          </w:r>
        </w:p>
        <w:p w14:paraId="4E8BC884" w14:textId="77777777" w:rsidR="00725E11" w:rsidRDefault="002E428D">
          <w:pPr>
            <w:tabs>
              <w:tab w:val="right" w:pos="9350"/>
            </w:tabs>
            <w:spacing w:before="0"/>
            <w:ind w:left="2592" w:hanging="1152"/>
            <w:rPr>
              <w:rFonts w:ascii="Calibri" w:eastAsia="Calibri" w:hAnsi="Calibri" w:cs="Calibri"/>
              <w:sz w:val="22"/>
              <w:szCs w:val="22"/>
            </w:rPr>
          </w:pPr>
          <w:r>
            <w:t>6.3.1.D.5.3 &lt;Header Element or Section Name&gt; &lt;Vocabulary Constraint or Condition&gt;</w:t>
          </w:r>
          <w:r>
            <w:tab/>
            <w:t>35</w:t>
          </w:r>
        </w:p>
        <w:p w14:paraId="63984572" w14:textId="77777777" w:rsidR="00725E11" w:rsidRDefault="00981900">
          <w:pPr>
            <w:tabs>
              <w:tab w:val="right" w:pos="9350"/>
            </w:tabs>
            <w:spacing w:before="0"/>
            <w:ind w:left="2592" w:hanging="1152"/>
            <w:rPr>
              <w:rFonts w:ascii="Calibri" w:eastAsia="Calibri" w:hAnsi="Calibri" w:cs="Calibri"/>
              <w:sz w:val="22"/>
              <w:szCs w:val="22"/>
            </w:rPr>
          </w:pPr>
          <w:hyperlink w:anchor="_25b2l0r">
            <w:r w:rsidR="002E428D">
              <w:t>6.3.1.D.5.4 &lt;Header Element or Section Name&gt; &lt;Vocabulary Constraint or Condition&gt;</w:t>
            </w:r>
            <w:r w:rsidR="002E428D">
              <w:tab/>
              <w:t>36</w:t>
            </w:r>
          </w:hyperlink>
        </w:p>
        <w:p w14:paraId="63AD09EB" w14:textId="77777777" w:rsidR="00725E11" w:rsidRDefault="00981900">
          <w:pPr>
            <w:tabs>
              <w:tab w:val="right" w:pos="9350"/>
            </w:tabs>
            <w:spacing w:before="0"/>
            <w:ind w:left="2592" w:hanging="1152"/>
            <w:rPr>
              <w:rFonts w:ascii="Calibri" w:eastAsia="Calibri" w:hAnsi="Calibri" w:cs="Calibri"/>
              <w:sz w:val="22"/>
              <w:szCs w:val="22"/>
            </w:rPr>
          </w:pPr>
          <w:hyperlink w:anchor="_kgcv8k">
            <w:r w:rsidR="002E428D">
              <w:t>6.3.1.D.5.1 &lt;Template Title name&gt; &lt;Vocabulary Constraint or Condition&gt;</w:t>
            </w:r>
            <w:r w:rsidR="002E428D">
              <w:tab/>
              <w:t>38</w:t>
            </w:r>
          </w:hyperlink>
        </w:p>
        <w:p w14:paraId="00625E9B" w14:textId="77777777" w:rsidR="00725E11" w:rsidRDefault="00981900">
          <w:pPr>
            <w:tabs>
              <w:tab w:val="right" w:pos="9350"/>
            </w:tabs>
            <w:spacing w:before="0"/>
            <w:ind w:left="2592" w:hanging="1152"/>
            <w:rPr>
              <w:rFonts w:ascii="Calibri" w:eastAsia="Calibri" w:hAnsi="Calibri" w:cs="Calibri"/>
              <w:sz w:val="22"/>
              <w:szCs w:val="22"/>
            </w:rPr>
          </w:pPr>
          <w:hyperlink w:anchor="_34g0dwd">
            <w:r w:rsidR="002E428D">
              <w:t>6.3.1.D.5.2 &lt;Template Title name&gt; &lt;Vocabulary Constraint or Condition&gt;</w:t>
            </w:r>
            <w:r w:rsidR="002E428D">
              <w:tab/>
              <w:t>38</w:t>
            </w:r>
          </w:hyperlink>
        </w:p>
        <w:p w14:paraId="58D418CE" w14:textId="77777777" w:rsidR="00725E11" w:rsidRDefault="00981900">
          <w:pPr>
            <w:tabs>
              <w:tab w:val="right" w:pos="9350"/>
            </w:tabs>
            <w:spacing w:before="0"/>
            <w:ind w:left="2160" w:hanging="1008"/>
            <w:rPr>
              <w:rFonts w:ascii="Calibri" w:eastAsia="Calibri" w:hAnsi="Calibri" w:cs="Calibri"/>
              <w:sz w:val="22"/>
              <w:szCs w:val="22"/>
            </w:rPr>
          </w:pPr>
          <w:hyperlink w:anchor="_1jlao46">
            <w:r w:rsidR="002E428D">
              <w:t>6.3.1.D.6 &lt;Document and Acronym Name&gt; Conformance and Example</w:t>
            </w:r>
            <w:r w:rsidR="002E428D">
              <w:tab/>
              <w:t>39</w:t>
            </w:r>
          </w:hyperlink>
        </w:p>
        <w:p w14:paraId="5BC86F07" w14:textId="77777777" w:rsidR="00725E11" w:rsidRDefault="00981900">
          <w:pPr>
            <w:tabs>
              <w:tab w:val="right" w:pos="9350"/>
            </w:tabs>
            <w:spacing w:before="0"/>
            <w:ind w:left="720" w:hanging="432"/>
            <w:rPr>
              <w:rFonts w:ascii="Calibri" w:eastAsia="Calibri" w:hAnsi="Calibri" w:cs="Calibri"/>
              <w:sz w:val="22"/>
              <w:szCs w:val="22"/>
            </w:rPr>
          </w:pPr>
          <w:hyperlink w:anchor="_43ky6rz">
            <w:r w:rsidR="002E428D">
              <w:t>6.3.2 CDA Header Content Modules</w:t>
            </w:r>
            <w:r w:rsidR="002E428D">
              <w:tab/>
              <w:t>39</w:t>
            </w:r>
          </w:hyperlink>
        </w:p>
        <w:p w14:paraId="33583FC1" w14:textId="77777777" w:rsidR="00725E11" w:rsidRDefault="00981900">
          <w:pPr>
            <w:tabs>
              <w:tab w:val="right" w:pos="9350"/>
            </w:tabs>
            <w:spacing w:before="0"/>
            <w:ind w:left="1584" w:hanging="720"/>
            <w:rPr>
              <w:rFonts w:ascii="Calibri" w:eastAsia="Calibri" w:hAnsi="Calibri" w:cs="Calibri"/>
              <w:sz w:val="22"/>
              <w:szCs w:val="22"/>
            </w:rPr>
          </w:pPr>
          <w:hyperlink w:anchor="_2iq8gzs">
            <w:r w:rsidR="002E428D">
              <w:t>6.3.2.H &lt;Header Element Module Name&gt; Header Content Module</w:t>
            </w:r>
            <w:r w:rsidR="002E428D">
              <w:tab/>
              <w:t>39</w:t>
            </w:r>
          </w:hyperlink>
        </w:p>
        <w:p w14:paraId="5B928B48" w14:textId="77777777" w:rsidR="00725E11" w:rsidRDefault="00981900">
          <w:pPr>
            <w:tabs>
              <w:tab w:val="right" w:pos="9350"/>
            </w:tabs>
            <w:spacing w:before="0"/>
            <w:ind w:left="2160" w:hanging="1008"/>
            <w:rPr>
              <w:rFonts w:ascii="Calibri" w:eastAsia="Calibri" w:hAnsi="Calibri" w:cs="Calibri"/>
              <w:sz w:val="22"/>
              <w:szCs w:val="22"/>
            </w:rPr>
          </w:pPr>
          <w:hyperlink w:anchor="_3hv69ve">
            <w:r w:rsidR="002E428D">
              <w:t xml:space="preserve">6.3.2.H.1 &lt;Description Name&gt; &lt;e.g., Responsible Party&gt; &lt;Specification Document </w:t>
            </w:r>
          </w:hyperlink>
          <w:hyperlink w:anchor="_3hv69ve">
            <w:r w:rsidR="002E428D">
              <w:rPr>
                <w:i/>
              </w:rPr>
              <w:t>or</w:t>
            </w:r>
          </w:hyperlink>
          <w:hyperlink w:anchor="_3hv69ve">
            <w:r w:rsidR="002E428D">
              <w:t xml:space="preserve"> Vocabulary Constraint&gt;</w:t>
            </w:r>
            <w:r w:rsidR="002E428D">
              <w:tab/>
              <w:t>40</w:t>
            </w:r>
          </w:hyperlink>
        </w:p>
        <w:p w14:paraId="1FF61D87" w14:textId="77777777" w:rsidR="00725E11" w:rsidRDefault="002E428D">
          <w:pPr>
            <w:tabs>
              <w:tab w:val="right" w:pos="9350"/>
            </w:tabs>
            <w:spacing w:before="0"/>
            <w:ind w:left="2160" w:hanging="1008"/>
            <w:rPr>
              <w:rFonts w:ascii="Calibri" w:eastAsia="Calibri" w:hAnsi="Calibri" w:cs="Calibri"/>
              <w:sz w:val="22"/>
              <w:szCs w:val="22"/>
            </w:rPr>
          </w:pPr>
          <w:r>
            <w:lastRenderedPageBreak/>
            <w:t>6.3.2.H.2 &lt;Description Name&gt; &lt;Specification Document OR Vocabulary Constraint&gt;</w:t>
          </w:r>
          <w:r>
            <w:tab/>
            <w:t>41</w:t>
          </w:r>
        </w:p>
        <w:p w14:paraId="3FD78BC0" w14:textId="77777777" w:rsidR="00725E11" w:rsidRDefault="00981900">
          <w:pPr>
            <w:tabs>
              <w:tab w:val="right" w:pos="9350"/>
            </w:tabs>
            <w:spacing w:before="0"/>
            <w:ind w:left="2160" w:hanging="1008"/>
            <w:rPr>
              <w:rFonts w:ascii="Calibri" w:eastAsia="Calibri" w:hAnsi="Calibri" w:cs="Calibri"/>
              <w:sz w:val="22"/>
              <w:szCs w:val="22"/>
            </w:rPr>
          </w:pPr>
          <w:hyperlink w:anchor="_4h042r0">
            <w:r w:rsidR="002E428D">
              <w:t>6.3.2.H.3 &lt;Description Name&gt; &lt;Specification Document OR Vocabulary Constraint&gt;</w:t>
            </w:r>
            <w:r w:rsidR="002E428D">
              <w:tab/>
              <w:t>41</w:t>
            </w:r>
          </w:hyperlink>
        </w:p>
        <w:p w14:paraId="4B191812" w14:textId="77777777" w:rsidR="00725E11" w:rsidRDefault="00981900">
          <w:pPr>
            <w:tabs>
              <w:tab w:val="right" w:pos="9350"/>
            </w:tabs>
            <w:spacing w:before="0"/>
            <w:ind w:left="720" w:hanging="432"/>
            <w:rPr>
              <w:rFonts w:ascii="Calibri" w:eastAsia="Calibri" w:hAnsi="Calibri" w:cs="Calibri"/>
              <w:sz w:val="22"/>
              <w:szCs w:val="22"/>
            </w:rPr>
          </w:pPr>
          <w:hyperlink w:anchor="_2w5ecyt">
            <w:r w:rsidR="002E428D">
              <w:t>6.3.3 CDA Section Content Modules</w:t>
            </w:r>
            <w:r w:rsidR="002E428D">
              <w:tab/>
              <w:t>42</w:t>
            </w:r>
          </w:hyperlink>
        </w:p>
        <w:p w14:paraId="1CBD43C8" w14:textId="77777777" w:rsidR="00725E11" w:rsidRDefault="00981900">
          <w:pPr>
            <w:tabs>
              <w:tab w:val="right" w:pos="9350"/>
            </w:tabs>
            <w:spacing w:before="0"/>
            <w:ind w:left="1584" w:hanging="720"/>
            <w:rPr>
              <w:rFonts w:ascii="Calibri" w:eastAsia="Calibri" w:hAnsi="Calibri" w:cs="Calibri"/>
              <w:sz w:val="22"/>
              <w:szCs w:val="22"/>
            </w:rPr>
          </w:pPr>
          <w:hyperlink w:anchor="_1baon6m">
            <w:r w:rsidR="002E428D">
              <w:t>6.3.3.10.S &lt;Section Module Name&gt; - Section Content Module</w:t>
            </w:r>
            <w:r w:rsidR="002E428D">
              <w:tab/>
              <w:t>43</w:t>
            </w:r>
          </w:hyperlink>
        </w:p>
        <w:p w14:paraId="23DE0FF2" w14:textId="77777777" w:rsidR="00725E11" w:rsidRDefault="00981900">
          <w:pPr>
            <w:tabs>
              <w:tab w:val="right" w:pos="9350"/>
            </w:tabs>
            <w:spacing w:before="0"/>
            <w:ind w:left="2160" w:hanging="1008"/>
            <w:rPr>
              <w:rFonts w:ascii="Calibri" w:eastAsia="Calibri" w:hAnsi="Calibri" w:cs="Calibri"/>
              <w:sz w:val="22"/>
              <w:szCs w:val="22"/>
            </w:rPr>
          </w:pPr>
          <w:hyperlink w:anchor="_2afmg28">
            <w:r w:rsidR="002E428D">
              <w:t>6.3.3.10.S.1 &lt;Data Element or Section Name&gt; &lt;Condition, Specification Document, or Vocabulary Constraint&gt;</w:t>
            </w:r>
            <w:r w:rsidR="002E428D">
              <w:tab/>
              <w:t>44</w:t>
            </w:r>
          </w:hyperlink>
        </w:p>
        <w:p w14:paraId="19168AE9" w14:textId="77777777" w:rsidR="00725E11" w:rsidRDefault="002E428D">
          <w:pPr>
            <w:tabs>
              <w:tab w:val="right" w:pos="9350"/>
            </w:tabs>
            <w:spacing w:before="0"/>
            <w:ind w:left="2160" w:hanging="1008"/>
            <w:rPr>
              <w:rFonts w:ascii="Calibri" w:eastAsia="Calibri" w:hAnsi="Calibri" w:cs="Calibri"/>
              <w:sz w:val="22"/>
              <w:szCs w:val="22"/>
            </w:rPr>
          </w:pPr>
          <w:r>
            <w:t>6.3.3.10.S.2 &lt;Data Element or Section Name&gt; &lt;Condition, Specification Document, or Vocabulary Constraint&gt;</w:t>
          </w:r>
          <w:r>
            <w:tab/>
            <w:t>44</w:t>
          </w:r>
        </w:p>
        <w:p w14:paraId="10DBD7E0" w14:textId="77777777" w:rsidR="00725E11" w:rsidRDefault="00981900">
          <w:pPr>
            <w:tabs>
              <w:tab w:val="right" w:pos="9350"/>
            </w:tabs>
            <w:spacing w:before="0"/>
            <w:ind w:left="2160" w:hanging="1008"/>
            <w:rPr>
              <w:rFonts w:ascii="Calibri" w:eastAsia="Calibri" w:hAnsi="Calibri" w:cs="Calibri"/>
              <w:sz w:val="22"/>
              <w:szCs w:val="22"/>
            </w:rPr>
          </w:pPr>
          <w:hyperlink w:anchor="_39kk8xu">
            <w:r w:rsidR="002E428D">
              <w:t>6.3.3.10.S.3 &lt;Data Element or Section Name&gt; &lt;Condition, Specification Document, or Vocabulary Constraint&gt;</w:t>
            </w:r>
            <w:r w:rsidR="002E428D">
              <w:tab/>
              <w:t>44</w:t>
            </w:r>
          </w:hyperlink>
        </w:p>
        <w:p w14:paraId="5CF56DF0" w14:textId="77777777" w:rsidR="00725E11" w:rsidRDefault="002E428D">
          <w:pPr>
            <w:tabs>
              <w:tab w:val="right" w:pos="9350"/>
            </w:tabs>
            <w:spacing w:before="0"/>
            <w:ind w:left="1584" w:hanging="720"/>
            <w:rPr>
              <w:rFonts w:ascii="Calibri" w:eastAsia="Calibri" w:hAnsi="Calibri" w:cs="Calibri"/>
              <w:sz w:val="22"/>
              <w:szCs w:val="22"/>
            </w:rPr>
          </w:pPr>
          <w:r>
            <w:t>6.3.3.10.S Medical History - Cardiac Section 11329-0</w:t>
          </w:r>
          <w:r>
            <w:tab/>
            <w:t>45</w:t>
          </w:r>
        </w:p>
        <w:p w14:paraId="4E87678E" w14:textId="77777777" w:rsidR="00725E11" w:rsidRDefault="002E428D">
          <w:pPr>
            <w:tabs>
              <w:tab w:val="right" w:pos="9350"/>
            </w:tabs>
            <w:spacing w:before="0"/>
            <w:ind w:left="720" w:hanging="432"/>
            <w:rPr>
              <w:rFonts w:ascii="Calibri" w:eastAsia="Calibri" w:hAnsi="Calibri" w:cs="Calibri"/>
              <w:sz w:val="22"/>
              <w:szCs w:val="22"/>
            </w:rPr>
          </w:pPr>
          <w:r>
            <w:t>6.3.4 CDA Entry Content Modules</w:t>
          </w:r>
          <w:r>
            <w:tab/>
            <w:t>47</w:t>
          </w:r>
        </w:p>
        <w:p w14:paraId="3B9C847C" w14:textId="77777777" w:rsidR="00725E11" w:rsidRDefault="00981900">
          <w:pPr>
            <w:tabs>
              <w:tab w:val="right" w:pos="9350"/>
            </w:tabs>
            <w:spacing w:before="0"/>
            <w:ind w:left="1584" w:hanging="720"/>
            <w:rPr>
              <w:rFonts w:ascii="Calibri" w:eastAsia="Calibri" w:hAnsi="Calibri" w:cs="Calibri"/>
              <w:sz w:val="22"/>
              <w:szCs w:val="22"/>
            </w:rPr>
          </w:pPr>
          <w:hyperlink w:anchor="_3mzq4wv">
            <w:r w:rsidR="002E428D">
              <w:t>6.3.4.E &lt;Entry Content Module Name&gt; Entry Content Module</w:t>
            </w:r>
            <w:r w:rsidR="002E428D">
              <w:tab/>
              <w:t>47</w:t>
            </w:r>
          </w:hyperlink>
        </w:p>
        <w:p w14:paraId="7E9350F9" w14:textId="77777777" w:rsidR="00725E11" w:rsidRDefault="002E428D">
          <w:pPr>
            <w:tabs>
              <w:tab w:val="right" w:pos="9350"/>
            </w:tabs>
            <w:spacing w:before="0"/>
            <w:ind w:left="2160" w:hanging="1008"/>
            <w:rPr>
              <w:rFonts w:ascii="Calibri" w:eastAsia="Calibri" w:hAnsi="Calibri" w:cs="Calibri"/>
              <w:sz w:val="22"/>
              <w:szCs w:val="22"/>
            </w:rPr>
          </w:pPr>
          <w:r>
            <w:t>6.3.4.E.1 Simple Observation (wall motion) Vocabulary Constraints</w:t>
          </w:r>
          <w:r>
            <w:tab/>
            <w:t>48</w:t>
          </w:r>
        </w:p>
        <w:p w14:paraId="74966F0B" w14:textId="77777777" w:rsidR="00725E11" w:rsidRDefault="002E428D">
          <w:pPr>
            <w:tabs>
              <w:tab w:val="right" w:pos="9350"/>
            </w:tabs>
            <w:spacing w:before="0"/>
            <w:ind w:left="2160" w:hanging="1008"/>
            <w:rPr>
              <w:rFonts w:ascii="Calibri" w:eastAsia="Calibri" w:hAnsi="Calibri" w:cs="Calibri"/>
              <w:sz w:val="22"/>
              <w:szCs w:val="22"/>
            </w:rPr>
          </w:pPr>
          <w:r>
            <w:t>6.3.4.E.2 Simple Observation (wall morphology) Constraints</w:t>
          </w:r>
          <w:r>
            <w:tab/>
            <w:t>49</w:t>
          </w:r>
        </w:p>
        <w:p w14:paraId="4A2EEC4F" w14:textId="77777777" w:rsidR="00725E11" w:rsidRDefault="002E428D">
          <w:pPr>
            <w:tabs>
              <w:tab w:val="right" w:pos="9350"/>
            </w:tabs>
            <w:spacing w:before="0"/>
            <w:ind w:left="2160" w:hanging="1008"/>
            <w:rPr>
              <w:rFonts w:ascii="Calibri" w:eastAsia="Calibri" w:hAnsi="Calibri" w:cs="Calibri"/>
              <w:sz w:val="22"/>
              <w:szCs w:val="22"/>
            </w:rPr>
          </w:pPr>
          <w:r>
            <w:t>&lt;e.g.,6.3.4.E Result Observation - Cardiac</w:t>
          </w:r>
          <w:r>
            <w:tab/>
            <w:t>50</w:t>
          </w:r>
        </w:p>
        <w:p w14:paraId="052C8186" w14:textId="77777777" w:rsidR="00725E11" w:rsidRDefault="00981900">
          <w:pPr>
            <w:tabs>
              <w:tab w:val="left" w:pos="1152"/>
            </w:tabs>
            <w:spacing w:before="0"/>
            <w:ind w:left="720" w:hanging="432"/>
            <w:rPr>
              <w:rFonts w:ascii="Calibri" w:eastAsia="Calibri" w:hAnsi="Calibri" w:cs="Calibri"/>
              <w:sz w:val="22"/>
              <w:szCs w:val="22"/>
            </w:rPr>
          </w:pPr>
          <w:hyperlink w:anchor="_3ep43zb">
            <w:r w:rsidR="002E428D">
              <w:t>6.4</w:t>
            </w:r>
          </w:hyperlink>
          <w:hyperlink w:anchor="_3ep43zb">
            <w:r w:rsidR="002E428D">
              <w:rPr>
                <w:rFonts w:ascii="Calibri" w:eastAsia="Calibri" w:hAnsi="Calibri" w:cs="Calibri"/>
                <w:sz w:val="22"/>
                <w:szCs w:val="22"/>
              </w:rPr>
              <w:tab/>
            </w:r>
          </w:hyperlink>
          <w:r w:rsidR="002E428D">
            <w:fldChar w:fldCharType="begin"/>
          </w:r>
          <w:r w:rsidR="002E428D">
            <w:instrText xml:space="preserve"> PAGEREF _3ep43zb \h </w:instrText>
          </w:r>
          <w:r w:rsidR="002E428D">
            <w:fldChar w:fldCharType="separate"/>
          </w:r>
          <w:r w:rsidR="002E428D">
            <w:t>Section not applicable</w:t>
          </w:r>
          <w:r w:rsidR="002E428D">
            <w:tab/>
            <w:t>52</w:t>
          </w:r>
          <w:r w:rsidR="002E428D">
            <w:fldChar w:fldCharType="end"/>
          </w:r>
        </w:p>
        <w:p w14:paraId="17719799" w14:textId="77777777" w:rsidR="00725E11" w:rsidRDefault="002E428D">
          <w:pPr>
            <w:tabs>
              <w:tab w:val="left" w:pos="1152"/>
            </w:tabs>
            <w:spacing w:before="0"/>
            <w:ind w:left="720" w:hanging="432"/>
            <w:rPr>
              <w:rFonts w:ascii="Calibri" w:eastAsia="Calibri" w:hAnsi="Calibri" w:cs="Calibri"/>
              <w:sz w:val="22"/>
              <w:szCs w:val="22"/>
            </w:rPr>
          </w:pPr>
          <w:r>
            <w:t>6.5</w:t>
          </w:r>
          <w:r>
            <w:rPr>
              <w:rFonts w:ascii="Calibri" w:eastAsia="Calibri" w:hAnsi="Calibri" w:cs="Calibri"/>
              <w:sz w:val="22"/>
              <w:szCs w:val="22"/>
            </w:rPr>
            <w:tab/>
          </w:r>
          <w:r>
            <w:t>&lt;Domain Acronym&gt; Value Sets</w:t>
          </w:r>
          <w:r>
            <w:tab/>
            <w:t>52</w:t>
          </w:r>
        </w:p>
        <w:p w14:paraId="7BD1789C" w14:textId="77777777" w:rsidR="00725E11" w:rsidRDefault="00981900">
          <w:pPr>
            <w:tabs>
              <w:tab w:val="left" w:pos="1584"/>
            </w:tabs>
            <w:spacing w:before="0"/>
            <w:ind w:left="1152" w:hanging="576"/>
            <w:rPr>
              <w:rFonts w:ascii="Calibri" w:eastAsia="Calibri" w:hAnsi="Calibri" w:cs="Calibri"/>
              <w:sz w:val="22"/>
              <w:szCs w:val="22"/>
            </w:rPr>
          </w:pPr>
          <w:hyperlink w:anchor="_4du1wux">
            <w:r w:rsidR="002E428D">
              <w:t>6.5.x</w:t>
            </w:r>
          </w:hyperlink>
          <w:hyperlink w:anchor="_4du1wux">
            <w:r w:rsidR="002E428D">
              <w:rPr>
                <w:rFonts w:ascii="Calibri" w:eastAsia="Calibri" w:hAnsi="Calibri" w:cs="Calibri"/>
                <w:sz w:val="22"/>
                <w:szCs w:val="22"/>
              </w:rPr>
              <w:tab/>
            </w:r>
          </w:hyperlink>
          <w:r w:rsidR="002E428D">
            <w:fldChar w:fldCharType="begin"/>
          </w:r>
          <w:r w:rsidR="002E428D">
            <w:instrText xml:space="preserve"> PAGEREF _4du1wux \h </w:instrText>
          </w:r>
          <w:r w:rsidR="002E428D">
            <w:fldChar w:fldCharType="separate"/>
          </w:r>
          <w:r w:rsidR="002E428D">
            <w:t>&lt;Value Set Name&gt; &lt;oid&gt;</w:t>
          </w:r>
          <w:r w:rsidR="002E428D">
            <w:tab/>
            <w:t>52</w:t>
          </w:r>
          <w:r w:rsidR="002E428D">
            <w:fldChar w:fldCharType="end"/>
          </w:r>
        </w:p>
        <w:p w14:paraId="2E0CE312" w14:textId="77777777" w:rsidR="00725E11" w:rsidRDefault="00981900">
          <w:pPr>
            <w:tabs>
              <w:tab w:val="right" w:pos="9350"/>
            </w:tabs>
            <w:spacing w:before="0"/>
            <w:ind w:left="1152" w:hanging="576"/>
            <w:rPr>
              <w:rFonts w:ascii="Calibri" w:eastAsia="Calibri" w:hAnsi="Calibri" w:cs="Calibri"/>
              <w:sz w:val="22"/>
              <w:szCs w:val="22"/>
            </w:rPr>
          </w:pPr>
          <w:hyperlink w:anchor="_2szc72q">
            <w:r w:rsidR="002E428D">
              <w:t>&lt;e.g.,6.5.1 Drug Classes Used in Cardiac Procedure 1.3.6.1.4.1.19376.1.4.1.5.15</w:t>
            </w:r>
            <w:r w:rsidR="002E428D">
              <w:tab/>
              <w:t>52</w:t>
            </w:r>
          </w:hyperlink>
        </w:p>
        <w:p w14:paraId="3F7000AE" w14:textId="77777777" w:rsidR="00725E11" w:rsidRDefault="00981900">
          <w:pPr>
            <w:tabs>
              <w:tab w:val="right" w:pos="9346"/>
            </w:tabs>
            <w:spacing w:before="0"/>
            <w:ind w:left="288" w:hanging="288"/>
            <w:rPr>
              <w:rFonts w:ascii="Calibri" w:eastAsia="Calibri" w:hAnsi="Calibri" w:cs="Calibri"/>
              <w:sz w:val="22"/>
              <w:szCs w:val="22"/>
            </w:rPr>
          </w:pPr>
          <w:hyperlink w:anchor="_184mhaj">
            <w:r w:rsidR="002E428D">
              <w:t>Appendices</w:t>
            </w:r>
            <w:r w:rsidR="002E428D">
              <w:tab/>
              <w:t>53</w:t>
            </w:r>
          </w:hyperlink>
        </w:p>
        <w:p w14:paraId="46D6F691" w14:textId="77777777" w:rsidR="00725E11" w:rsidRDefault="00981900">
          <w:pPr>
            <w:tabs>
              <w:tab w:val="right" w:pos="9346"/>
            </w:tabs>
            <w:spacing w:before="0"/>
            <w:ind w:left="288" w:hanging="288"/>
            <w:rPr>
              <w:rFonts w:ascii="Calibri" w:eastAsia="Calibri" w:hAnsi="Calibri" w:cs="Calibri"/>
              <w:sz w:val="22"/>
              <w:szCs w:val="22"/>
            </w:rPr>
          </w:pPr>
          <w:hyperlink w:anchor="_3s49zyc">
            <w:r w:rsidR="002E428D">
              <w:t xml:space="preserve">Appendix A – Required Data </w:t>
            </w:r>
          </w:hyperlink>
          <w:hyperlink w:anchor="_3s49zyc">
            <w:r w:rsidR="002E428D">
              <w:t>Elements</w:t>
            </w:r>
          </w:hyperlink>
          <w:hyperlink w:anchor="_3s49zyc">
            <w:r w:rsidR="002E428D">
              <w:t xml:space="preserve"> for Transport Summary</w:t>
            </w:r>
            <w:r w:rsidR="002E428D">
              <w:tab/>
              <w:t>53</w:t>
            </w:r>
          </w:hyperlink>
        </w:p>
        <w:p w14:paraId="3FBDECF8" w14:textId="77777777" w:rsidR="00725E11" w:rsidRDefault="00981900">
          <w:pPr>
            <w:tabs>
              <w:tab w:val="left" w:pos="1152"/>
            </w:tabs>
            <w:spacing w:before="0"/>
            <w:ind w:left="720" w:hanging="432"/>
            <w:rPr>
              <w:rFonts w:ascii="Calibri" w:eastAsia="Calibri" w:hAnsi="Calibri" w:cs="Calibri"/>
              <w:sz w:val="22"/>
              <w:szCs w:val="22"/>
            </w:rPr>
          </w:pPr>
          <w:hyperlink w:anchor="_279ka65">
            <w:r w:rsidR="002E428D">
              <w:t>A.1</w:t>
            </w:r>
          </w:hyperlink>
          <w:hyperlink w:anchor="_279ka65">
            <w:r w:rsidR="002E428D">
              <w:rPr>
                <w:rFonts w:ascii="Calibri" w:eastAsia="Calibri" w:hAnsi="Calibri" w:cs="Calibri"/>
                <w:sz w:val="22"/>
                <w:szCs w:val="22"/>
              </w:rPr>
              <w:tab/>
            </w:r>
          </w:hyperlink>
          <w:r w:rsidR="002E428D">
            <w:fldChar w:fldCharType="begin"/>
          </w:r>
          <w:r w:rsidR="002E428D">
            <w:instrText xml:space="preserve"> PAGEREF _279ka65 \h </w:instrText>
          </w:r>
          <w:r w:rsidR="002E428D">
            <w:fldChar w:fldCharType="separate"/>
          </w:r>
          <w:r w:rsidR="002E428D">
            <w:t>&lt;Add Title&gt;</w:t>
          </w:r>
          <w:r w:rsidR="002E428D">
            <w:tab/>
            <w:t>53</w:t>
          </w:r>
          <w:r w:rsidR="002E428D">
            <w:fldChar w:fldCharType="end"/>
          </w:r>
        </w:p>
        <w:p w14:paraId="7438CD31" w14:textId="77777777" w:rsidR="00725E11" w:rsidRDefault="00981900">
          <w:pPr>
            <w:tabs>
              <w:tab w:val="right" w:pos="9346"/>
            </w:tabs>
            <w:spacing w:before="0"/>
            <w:ind w:left="288" w:hanging="288"/>
            <w:rPr>
              <w:rFonts w:ascii="Calibri" w:eastAsia="Calibri" w:hAnsi="Calibri" w:cs="Calibri"/>
              <w:sz w:val="22"/>
              <w:szCs w:val="22"/>
            </w:rPr>
          </w:pPr>
          <w:hyperlink w:anchor="_meukdy">
            <w:r w:rsidR="002E428D">
              <w:t>Appendix B – &lt;Appendix B Title&gt;</w:t>
            </w:r>
            <w:r w:rsidR="002E428D">
              <w:tab/>
              <w:t>53</w:t>
            </w:r>
          </w:hyperlink>
        </w:p>
        <w:p w14:paraId="4224CE9B" w14:textId="77777777" w:rsidR="00725E11" w:rsidRDefault="00981900">
          <w:pPr>
            <w:tabs>
              <w:tab w:val="left" w:pos="1152"/>
            </w:tabs>
            <w:spacing w:before="0"/>
            <w:ind w:left="720" w:hanging="432"/>
            <w:rPr>
              <w:rFonts w:ascii="Calibri" w:eastAsia="Calibri" w:hAnsi="Calibri" w:cs="Calibri"/>
              <w:sz w:val="22"/>
              <w:szCs w:val="22"/>
            </w:rPr>
          </w:pPr>
          <w:hyperlink w:anchor="_36ei31r">
            <w:r w:rsidR="002E428D">
              <w:t>B.1</w:t>
            </w:r>
          </w:hyperlink>
          <w:hyperlink w:anchor="_36ei31r">
            <w:r w:rsidR="002E428D">
              <w:rPr>
                <w:rFonts w:ascii="Calibri" w:eastAsia="Calibri" w:hAnsi="Calibri" w:cs="Calibri"/>
                <w:sz w:val="22"/>
                <w:szCs w:val="22"/>
              </w:rPr>
              <w:tab/>
            </w:r>
          </w:hyperlink>
          <w:r w:rsidR="002E428D">
            <w:fldChar w:fldCharType="begin"/>
          </w:r>
          <w:r w:rsidR="002E428D">
            <w:instrText xml:space="preserve"> PAGEREF _36ei31r \h </w:instrText>
          </w:r>
          <w:r w:rsidR="002E428D">
            <w:fldChar w:fldCharType="separate"/>
          </w:r>
          <w:r w:rsidR="002E428D">
            <w:t>&lt;Add Title&gt;</w:t>
          </w:r>
          <w:r w:rsidR="002E428D">
            <w:tab/>
            <w:t>53</w:t>
          </w:r>
          <w:r w:rsidR="002E428D">
            <w:fldChar w:fldCharType="end"/>
          </w:r>
        </w:p>
        <w:p w14:paraId="1916E940" w14:textId="77777777" w:rsidR="00725E11" w:rsidRDefault="00981900">
          <w:pPr>
            <w:tabs>
              <w:tab w:val="right" w:pos="9346"/>
            </w:tabs>
            <w:spacing w:before="0"/>
            <w:ind w:left="288" w:hanging="288"/>
            <w:rPr>
              <w:rFonts w:ascii="Calibri" w:eastAsia="Calibri" w:hAnsi="Calibri" w:cs="Calibri"/>
              <w:sz w:val="22"/>
              <w:szCs w:val="22"/>
            </w:rPr>
          </w:pPr>
          <w:hyperlink w:anchor="_1ljsd9k">
            <w:r w:rsidR="002E428D">
              <w:t>Volume 3 Namespace Additions</w:t>
            </w:r>
            <w:r w:rsidR="002E428D">
              <w:tab/>
              <w:t>53</w:t>
            </w:r>
          </w:hyperlink>
        </w:p>
        <w:p w14:paraId="1EFF0708" w14:textId="77777777" w:rsidR="00725E11" w:rsidRDefault="00981900">
          <w:pPr>
            <w:tabs>
              <w:tab w:val="right" w:pos="9346"/>
            </w:tabs>
            <w:spacing w:before="0"/>
            <w:ind w:left="288" w:hanging="288"/>
            <w:rPr>
              <w:rFonts w:ascii="Calibri" w:eastAsia="Calibri" w:hAnsi="Calibri" w:cs="Calibri"/>
              <w:sz w:val="22"/>
              <w:szCs w:val="22"/>
            </w:rPr>
          </w:pPr>
          <w:hyperlink w:anchor="_45jfvxd">
            <w:r w:rsidR="002E428D">
              <w:rPr>
                <w:b/>
              </w:rPr>
              <w:t>Volume 4 – National Extensions</w:t>
            </w:r>
            <w:r w:rsidR="002E428D">
              <w:rPr>
                <w:b/>
              </w:rPr>
              <w:tab/>
              <w:t>54</w:t>
            </w:r>
          </w:hyperlink>
        </w:p>
        <w:p w14:paraId="38BD7C06" w14:textId="77777777" w:rsidR="00725E11" w:rsidRDefault="00981900">
          <w:pPr>
            <w:tabs>
              <w:tab w:val="right" w:pos="9346"/>
            </w:tabs>
            <w:spacing w:before="0"/>
            <w:ind w:left="288" w:hanging="288"/>
            <w:rPr>
              <w:rFonts w:ascii="Calibri" w:eastAsia="Calibri" w:hAnsi="Calibri" w:cs="Calibri"/>
              <w:sz w:val="22"/>
              <w:szCs w:val="22"/>
            </w:rPr>
          </w:pPr>
          <w:hyperlink w:anchor="_2koq656">
            <w:r w:rsidR="002E428D">
              <w:t>4 National Extensions</w:t>
            </w:r>
            <w:r w:rsidR="002E428D">
              <w:tab/>
              <w:t>54</w:t>
            </w:r>
          </w:hyperlink>
        </w:p>
        <w:p w14:paraId="584BBBE8" w14:textId="77777777" w:rsidR="00725E11" w:rsidRDefault="00981900">
          <w:pPr>
            <w:tabs>
              <w:tab w:val="right" w:pos="9350"/>
            </w:tabs>
            <w:spacing w:before="0"/>
            <w:ind w:left="720" w:hanging="432"/>
            <w:rPr>
              <w:rFonts w:ascii="Calibri" w:eastAsia="Calibri" w:hAnsi="Calibri" w:cs="Calibri"/>
              <w:sz w:val="22"/>
              <w:szCs w:val="22"/>
            </w:rPr>
          </w:pPr>
          <w:hyperlink w:anchor="_zu0gcz">
            <w:r w:rsidR="002E428D">
              <w:t>4.I National Extensions for &lt;Country Name or IHE Organization&gt;</w:t>
            </w:r>
            <w:r w:rsidR="002E428D">
              <w:tab/>
              <w:t>54</w:t>
            </w:r>
          </w:hyperlink>
        </w:p>
        <w:p w14:paraId="6C74A94A" w14:textId="77777777" w:rsidR="00725E11" w:rsidRDefault="002E428D">
          <w:pPr>
            <w:tabs>
              <w:tab w:val="right" w:pos="9350"/>
            </w:tabs>
            <w:spacing w:before="0"/>
            <w:ind w:left="1152" w:hanging="576"/>
            <w:rPr>
              <w:rFonts w:ascii="Calibri" w:eastAsia="Calibri" w:hAnsi="Calibri" w:cs="Calibri"/>
              <w:sz w:val="22"/>
              <w:szCs w:val="22"/>
            </w:rPr>
          </w:pPr>
          <w:r>
            <w:t>4.I.1 Comment Submission</w:t>
          </w:r>
          <w:r>
            <w:tab/>
            <w:t>54</w:t>
          </w:r>
        </w:p>
        <w:p w14:paraId="528F7F4E" w14:textId="77777777" w:rsidR="00725E11" w:rsidRDefault="00981900">
          <w:pPr>
            <w:tabs>
              <w:tab w:val="right" w:pos="9350"/>
            </w:tabs>
            <w:spacing w:before="0"/>
            <w:ind w:left="1152" w:hanging="576"/>
            <w:rPr>
              <w:rFonts w:ascii="Calibri" w:eastAsia="Calibri" w:hAnsi="Calibri" w:cs="Calibri"/>
              <w:sz w:val="22"/>
              <w:szCs w:val="22"/>
            </w:rPr>
          </w:pPr>
          <w:hyperlink w:anchor="_1yyy98l">
            <w:r w:rsidR="002E428D">
              <w:t>4.I.2 Routine Interfacility Patient Transport (RIPT)</w:t>
            </w:r>
            <w:r w:rsidR="002E428D">
              <w:tab/>
              <w:t>54</w:t>
            </w:r>
          </w:hyperlink>
        </w:p>
        <w:p w14:paraId="6613C440" w14:textId="77777777" w:rsidR="00725E11" w:rsidRDefault="00981900">
          <w:pPr>
            <w:tabs>
              <w:tab w:val="right" w:pos="9350"/>
            </w:tabs>
            <w:spacing w:before="0"/>
            <w:ind w:left="1584" w:hanging="720"/>
            <w:rPr>
              <w:rFonts w:ascii="Calibri" w:eastAsia="Calibri" w:hAnsi="Calibri" w:cs="Calibri"/>
              <w:sz w:val="22"/>
              <w:szCs w:val="22"/>
            </w:rPr>
          </w:pPr>
          <w:hyperlink w:anchor="_4iylrwe">
            <w:r w:rsidR="002E428D">
              <w:t>4.I.2.1RIPT &lt;Type of Change&gt;</w:t>
            </w:r>
            <w:r w:rsidR="002E428D">
              <w:tab/>
              <w:t>54</w:t>
            </w:r>
          </w:hyperlink>
        </w:p>
        <w:p w14:paraId="1F5CC130" w14:textId="77777777" w:rsidR="00725E11" w:rsidRDefault="00981900">
          <w:pPr>
            <w:tabs>
              <w:tab w:val="right" w:pos="9350"/>
            </w:tabs>
            <w:spacing w:before="0"/>
            <w:ind w:left="1584" w:hanging="720"/>
            <w:rPr>
              <w:rFonts w:ascii="Calibri" w:eastAsia="Calibri" w:hAnsi="Calibri" w:cs="Calibri"/>
              <w:sz w:val="22"/>
              <w:szCs w:val="22"/>
            </w:rPr>
          </w:pPr>
          <w:hyperlink w:anchor="_2y3w247">
            <w:r w:rsidR="002E428D">
              <w:t>4.I.2.2RIPT &lt;Type of Change&gt;</w:t>
            </w:r>
            <w:r w:rsidR="002E428D">
              <w:tab/>
              <w:t>54</w:t>
            </w:r>
          </w:hyperlink>
        </w:p>
        <w:p w14:paraId="446C2488" w14:textId="77777777" w:rsidR="00725E11" w:rsidRDefault="00981900">
          <w:pPr>
            <w:tabs>
              <w:tab w:val="right" w:pos="9346"/>
            </w:tabs>
            <w:spacing w:before="0"/>
            <w:ind w:left="288" w:hanging="288"/>
            <w:rPr>
              <w:rFonts w:ascii="Calibri" w:eastAsia="Calibri" w:hAnsi="Calibri" w:cs="Calibri"/>
              <w:sz w:val="22"/>
              <w:szCs w:val="22"/>
            </w:rPr>
          </w:pPr>
          <w:hyperlink w:anchor="_1d96cc0">
            <w:r w:rsidR="002E428D">
              <w:t>4.I+1.1 National Extensions for &lt;Country Name or IHE Organization&gt;</w:t>
            </w:r>
            <w:r w:rsidR="002E428D">
              <w:tab/>
              <w:t>55</w:t>
            </w:r>
          </w:hyperlink>
          <w:r w:rsidR="002E428D">
            <w:fldChar w:fldCharType="end"/>
          </w:r>
        </w:p>
      </w:sdtContent>
    </w:sdt>
    <w:p w14:paraId="03C243EF" w14:textId="77777777" w:rsidR="00725E11" w:rsidRDefault="002E428D">
      <w:bookmarkStart w:id="1" w:name="_30j0zll" w:colFirst="0" w:colLast="0"/>
      <w:bookmarkEnd w:id="1"/>
      <w:r>
        <w:t xml:space="preserve"> </w:t>
      </w:r>
    </w:p>
    <w:p w14:paraId="4EB4E916" w14:textId="77777777" w:rsidR="00725E11" w:rsidRDefault="002E428D">
      <w:r>
        <w:br w:type="page"/>
      </w:r>
    </w:p>
    <w:p w14:paraId="0D5ED2DA" w14:textId="77777777" w:rsidR="00725E11" w:rsidRDefault="002E428D">
      <w:pPr>
        <w:pStyle w:val="Heading1"/>
      </w:pPr>
      <w:bookmarkStart w:id="2" w:name="_1fob9te" w:colFirst="0" w:colLast="0"/>
      <w:bookmarkEnd w:id="2"/>
      <w:r>
        <w:lastRenderedPageBreak/>
        <w:t>Introduction to this Supplement</w:t>
      </w:r>
    </w:p>
    <w:p w14:paraId="09CBB137" w14:textId="77777777" w:rsidR="00725E11" w:rsidRDefault="002E428D">
      <w:pPr>
        <w:rPr>
          <w:rFonts w:ascii="Calibri" w:eastAsia="Calibri" w:hAnsi="Calibri" w:cs="Calibri"/>
        </w:rPr>
      </w:pPr>
      <w:r>
        <w:rPr>
          <w:rFonts w:ascii="Calibri" w:eastAsia="Calibri" w:hAnsi="Calibri" w:cs="Calibri"/>
        </w:rPr>
        <w:t xml:space="preserve"> When a professional transport takes place, there is information that needs to be recorded into a transport organization’s patient record, needed for patient care, that is not electronically available to the transport team. Much of the information is currently available in standard formats in electronic discharge summaries used in US, Canada and European healthcare settings using the HL7® CDA® Release 2.0 Standard. Other standards, such as HL7® FHIR® resources could also be used to communicate this information between the discharging facility and EMS transport company. </w:t>
      </w:r>
      <w:r>
        <w:t>The way that the transport company is contacted for the transport is out of the scope of this profile</w:t>
      </w:r>
    </w:p>
    <w:p w14:paraId="665A5169" w14:textId="77777777" w:rsidR="00725E11" w:rsidRDefault="002E428D">
      <w:pPr>
        <w:rPr>
          <w:rFonts w:ascii="Calibri" w:eastAsia="Calibri" w:hAnsi="Calibri" w:cs="Calibri"/>
        </w:rPr>
      </w:pPr>
      <w:bookmarkStart w:id="3" w:name="_3znysh7" w:colFirst="0" w:colLast="0"/>
      <w:bookmarkEnd w:id="3"/>
      <w:r>
        <w:rPr>
          <w:rFonts w:ascii="Calibri" w:eastAsia="Calibri" w:hAnsi="Calibri" w:cs="Calibri"/>
        </w:rPr>
        <w:t xml:space="preserve">The use of electronic transfer summaries benefits both hospitals and transport companies by decreasing staff time used to communicate such information, and hospitals will further benefit in reduced patient wait times for transfers and increase bed availability that could result from this time efficient transfer of this information. IHE is an excellent venue to solve this problem because it already has substantial experience with the standards that will be used and the necessary content and the knowledge of CDA-based discharge summaries (e.g. MS XPHR). IHE will also provide a mechanism for Transport system vendors and Hospital system vendors to establish and test a solution. Much of the content is already in the current, real world, EMR systems in hospitals and patient care facilities. This is regularly used when a patient is being transferred from a hospital into the rehab facility where the patient information is electronically sent to the facility that the patient is going to go into. This system can then be reused to fulfill transport system information needs. </w:t>
      </w:r>
    </w:p>
    <w:p w14:paraId="31F21F75" w14:textId="77777777" w:rsidR="00725E11" w:rsidRDefault="002E428D">
      <w:pPr>
        <w:pStyle w:val="Heading2"/>
      </w:pPr>
      <w:r>
        <w:t>Open Issues and Questions</w:t>
      </w:r>
    </w:p>
    <w:p w14:paraId="30AD9E13" w14:textId="77777777" w:rsidR="00725E11" w:rsidRDefault="002E428D">
      <w:pPr>
        <w:numPr>
          <w:ilvl w:val="0"/>
          <w:numId w:val="8"/>
        </w:numPr>
        <w:ind w:hanging="360"/>
        <w:rPr>
          <w:rFonts w:ascii="Calibri" w:eastAsia="Calibri" w:hAnsi="Calibri" w:cs="Calibri"/>
        </w:rPr>
      </w:pPr>
      <w:r>
        <w:rPr>
          <w:rFonts w:ascii="Calibri" w:eastAsia="Calibri" w:hAnsi="Calibri" w:cs="Calibri"/>
        </w:rPr>
        <w:t xml:space="preserve">How can we reuse transactions and create transactions based on its use in QEDm? </w:t>
      </w:r>
    </w:p>
    <w:p w14:paraId="0F961F30" w14:textId="77777777" w:rsidR="00725E11" w:rsidRDefault="002E428D">
      <w:pPr>
        <w:numPr>
          <w:ilvl w:val="0"/>
          <w:numId w:val="8"/>
        </w:numPr>
        <w:ind w:hanging="360"/>
        <w:rPr>
          <w:rFonts w:ascii="Calibri" w:eastAsia="Calibri" w:hAnsi="Calibri" w:cs="Calibri"/>
        </w:rPr>
      </w:pPr>
      <w:r>
        <w:rPr>
          <w:rFonts w:ascii="Calibri" w:eastAsia="Calibri" w:hAnsi="Calibri" w:cs="Calibri"/>
        </w:rPr>
        <w:t>NEMSIS does not have room for date of onset for patient Medical History</w:t>
      </w:r>
    </w:p>
    <w:p w14:paraId="0D373794" w14:textId="77777777" w:rsidR="00725E11" w:rsidRDefault="002E428D">
      <w:pPr>
        <w:numPr>
          <w:ilvl w:val="0"/>
          <w:numId w:val="8"/>
        </w:numPr>
        <w:ind w:hanging="360"/>
        <w:rPr>
          <w:rFonts w:ascii="Calibri" w:eastAsia="Calibri" w:hAnsi="Calibri" w:cs="Calibri"/>
        </w:rPr>
      </w:pPr>
      <w:r>
        <w:rPr>
          <w:rFonts w:ascii="Calibri" w:eastAsia="Calibri" w:hAnsi="Calibri" w:cs="Calibri"/>
        </w:rPr>
        <w:t xml:space="preserve">Patient Medical History Maps to multiple FHIR resources </w:t>
      </w:r>
    </w:p>
    <w:p w14:paraId="1A5BD2A7" w14:textId="77777777" w:rsidR="00725E11" w:rsidRDefault="002E428D">
      <w:pPr>
        <w:numPr>
          <w:ilvl w:val="0"/>
          <w:numId w:val="8"/>
        </w:numPr>
        <w:ind w:hanging="360"/>
        <w:rPr>
          <w:rFonts w:ascii="Calibri" w:eastAsia="Calibri" w:hAnsi="Calibri" w:cs="Calibri"/>
        </w:rPr>
      </w:pPr>
      <w:r>
        <w:rPr>
          <w:rFonts w:ascii="Calibri" w:eastAsia="Calibri" w:hAnsi="Calibri" w:cs="Calibri"/>
        </w:rPr>
        <w:t>Clinical impressions included to identify risk factors for the patient and transport crew</w:t>
      </w:r>
    </w:p>
    <w:p w14:paraId="4FAD18C0" w14:textId="77777777" w:rsidR="00725E11" w:rsidRDefault="002E428D">
      <w:pPr>
        <w:numPr>
          <w:ilvl w:val="0"/>
          <w:numId w:val="8"/>
        </w:numPr>
        <w:ind w:hanging="360"/>
        <w:rPr>
          <w:rFonts w:ascii="Calibri" w:eastAsia="Calibri" w:hAnsi="Calibri" w:cs="Calibri"/>
        </w:rPr>
      </w:pPr>
      <w:r>
        <w:rPr>
          <w:rFonts w:ascii="Calibri" w:eastAsia="Calibri" w:hAnsi="Calibri" w:cs="Calibri"/>
        </w:rPr>
        <w:t xml:space="preserve">Do we use the term query or retrieve in transaction titles? </w:t>
      </w:r>
    </w:p>
    <w:p w14:paraId="3E9B4D8D" w14:textId="5908E2D4" w:rsidR="00725E11" w:rsidRDefault="002E428D">
      <w:pPr>
        <w:numPr>
          <w:ilvl w:val="0"/>
          <w:numId w:val="8"/>
        </w:numPr>
        <w:ind w:hanging="360"/>
        <w:rPr>
          <w:rFonts w:ascii="Calibri" w:eastAsia="Calibri" w:hAnsi="Calibri" w:cs="Calibri"/>
        </w:rPr>
      </w:pPr>
      <w:bookmarkStart w:id="4" w:name="_i2ubzlebrl8a" w:colFirst="0" w:colLast="0"/>
      <w:bookmarkEnd w:id="4"/>
      <w:r>
        <w:rPr>
          <w:rFonts w:ascii="Calibri" w:eastAsia="Calibri" w:hAnsi="Calibri" w:cs="Calibri"/>
        </w:rPr>
        <w:t xml:space="preserve">Should patient matching be profiled in this due to possibility of MRN not being sent over properly? </w:t>
      </w:r>
    </w:p>
    <w:p w14:paraId="44F2C2D2" w14:textId="1998D8EB" w:rsidR="00E169CC" w:rsidRPr="00AB1350" w:rsidRDefault="00E169CC">
      <w:pPr>
        <w:numPr>
          <w:ilvl w:val="0"/>
          <w:numId w:val="8"/>
        </w:numPr>
        <w:ind w:hanging="360"/>
        <w:rPr>
          <w:ins w:id="5" w:author="Andrea K. Fourquet" w:date="2017-04-26T00:16:00Z"/>
          <w:rFonts w:ascii="Calibri" w:eastAsia="Calibri" w:hAnsi="Calibri" w:cs="Calibri"/>
          <w:rPrChange w:id="6" w:author="Andrea K. Fourquet" w:date="2017-04-26T00:16:00Z">
            <w:rPr>
              <w:ins w:id="7" w:author="Andrea K. Fourquet" w:date="2017-04-26T00:16:00Z"/>
              <w:rFonts w:ascii="Segoe UI Emoji" w:hAnsi="Segoe UI Emoji" w:cs="Segoe UI Emoji"/>
            </w:rPr>
          </w:rPrChange>
        </w:rPr>
      </w:pPr>
      <w:r>
        <w:rPr>
          <w:rFonts w:ascii="Segoe UI Emoji" w:hAnsi="Segoe UI Emoji" w:cs="Segoe UI Emoji"/>
        </w:rPr>
        <w:t>is it the responsibility of the content creator or the content consumer to map to the custom NEMSIS defined codes?</w:t>
      </w:r>
    </w:p>
    <w:p w14:paraId="70BA3968" w14:textId="77777777" w:rsidR="00AB1350" w:rsidRDefault="00AB1350" w:rsidP="00AB1350">
      <w:pPr>
        <w:numPr>
          <w:ilvl w:val="0"/>
          <w:numId w:val="8"/>
        </w:numPr>
        <w:ind w:hanging="360"/>
        <w:rPr>
          <w:ins w:id="8" w:author="Andrea K. Fourquet" w:date="2017-04-26T00:17:00Z"/>
          <w:rFonts w:ascii="Calibri" w:eastAsia="Calibri" w:hAnsi="Calibri" w:cs="Calibri"/>
        </w:rPr>
        <w:pPrChange w:id="9" w:author="Andrea K. Fourquet" w:date="2017-04-26T00:17:00Z">
          <w:pPr>
            <w:numPr>
              <w:numId w:val="8"/>
            </w:numPr>
            <w:ind w:left="720" w:hanging="360"/>
          </w:pPr>
        </w:pPrChange>
      </w:pPr>
      <w:ins w:id="10" w:author="Andrea K. Fourquet" w:date="2017-04-26T00:16:00Z">
        <w:r>
          <w:rPr>
            <w:rFonts w:ascii="Calibri" w:eastAsia="Calibri" w:hAnsi="Calibri" w:cs="Calibri"/>
          </w:rPr>
          <w:t xml:space="preserve">There are some attributes in </w:t>
        </w:r>
      </w:ins>
      <w:ins w:id="11" w:author="Andrea K. Fourquet" w:date="2017-04-26T00:17:00Z">
        <w:r>
          <w:rPr>
            <w:rFonts w:ascii="Calibri" w:eastAsia="Calibri" w:hAnsi="Calibri" w:cs="Calibri"/>
          </w:rPr>
          <w:t>this</w:t>
        </w:r>
      </w:ins>
      <w:ins w:id="12" w:author="Andrea K. Fourquet" w:date="2017-04-26T00:16:00Z">
        <w:r>
          <w:rPr>
            <w:rFonts w:ascii="Calibri" w:eastAsia="Calibri" w:hAnsi="Calibri" w:cs="Calibri"/>
          </w:rPr>
          <w:t xml:space="preserve"> profile does not line up with NEMSIS</w:t>
        </w:r>
      </w:ins>
    </w:p>
    <w:p w14:paraId="36555084" w14:textId="71A56255" w:rsidR="00AB1350" w:rsidRPr="00AB1350" w:rsidRDefault="00AB1350" w:rsidP="00AB1350">
      <w:pPr>
        <w:numPr>
          <w:ilvl w:val="1"/>
          <w:numId w:val="8"/>
        </w:numPr>
        <w:rPr>
          <w:rFonts w:ascii="Calibri" w:eastAsia="Calibri" w:hAnsi="Calibri" w:cs="Calibri"/>
          <w:rPrChange w:id="13" w:author="Andrea K. Fourquet" w:date="2017-04-26T00:17:00Z">
            <w:rPr>
              <w:rFonts w:ascii="Calibri" w:eastAsia="Calibri" w:hAnsi="Calibri" w:cs="Calibri"/>
            </w:rPr>
          </w:rPrChange>
        </w:rPr>
        <w:pPrChange w:id="14" w:author="Andrea K. Fourquet" w:date="2017-04-26T00:17:00Z">
          <w:pPr>
            <w:numPr>
              <w:numId w:val="8"/>
            </w:numPr>
            <w:ind w:left="720" w:hanging="360"/>
          </w:pPr>
        </w:pPrChange>
      </w:pPr>
      <w:ins w:id="15" w:author="Andrea K. Fourquet" w:date="2017-04-26T00:17:00Z">
        <w:r w:rsidRPr="00AB1350">
          <w:rPr>
            <w:rFonts w:ascii="Calibri" w:eastAsia="Calibri" w:hAnsi="Calibri" w:cs="Calibri"/>
            <w:rPrChange w:id="16" w:author="Andrea K. Fourquet" w:date="2017-04-26T00:17:00Z">
              <w:rPr>
                <w:rFonts w:ascii="Calibri" w:eastAsia="Calibri" w:hAnsi="Calibri" w:cs="Calibri"/>
              </w:rPr>
            </w:rPrChange>
          </w:rPr>
          <w:t>Intake and output time stamp</w:t>
        </w:r>
      </w:ins>
    </w:p>
    <w:p w14:paraId="66FADEDB" w14:textId="1572D297" w:rsidR="00725E11" w:rsidRDefault="002E428D">
      <w:pPr>
        <w:numPr>
          <w:ilvl w:val="0"/>
          <w:numId w:val="8"/>
        </w:numPr>
        <w:ind w:hanging="360"/>
        <w:rPr>
          <w:rFonts w:ascii="Calibri" w:eastAsia="Calibri" w:hAnsi="Calibri" w:cs="Calibri"/>
        </w:rPr>
      </w:pPr>
      <w:bookmarkStart w:id="17" w:name="_mtbpkmkfnhks" w:colFirst="0" w:colLast="0"/>
      <w:bookmarkEnd w:id="17"/>
      <w:r>
        <w:rPr>
          <w:rFonts w:ascii="Calibri" w:eastAsia="Calibri" w:hAnsi="Calibri" w:cs="Calibri"/>
        </w:rPr>
        <w:t xml:space="preserve">there are </w:t>
      </w:r>
      <w:ins w:id="18" w:author="Andrea K. Fourquet" w:date="2017-04-25T09:51:00Z">
        <w:r w:rsidR="008079E7">
          <w:rPr>
            <w:rFonts w:ascii="Calibri" w:eastAsia="Calibri" w:hAnsi="Calibri" w:cs="Calibri"/>
          </w:rPr>
          <w:t xml:space="preserve">apparent </w:t>
        </w:r>
      </w:ins>
      <w:r>
        <w:rPr>
          <w:rFonts w:ascii="Calibri" w:eastAsia="Calibri" w:hAnsi="Calibri" w:cs="Calibri"/>
        </w:rPr>
        <w:t xml:space="preserve">gaps in the HL7 FHIR </w:t>
      </w:r>
      <w:del w:id="19" w:author="Andrea K. Fourquet" w:date="2017-04-25T09:51:00Z">
        <w:r w:rsidDel="008079E7">
          <w:rPr>
            <w:rFonts w:ascii="Calibri" w:eastAsia="Calibri" w:hAnsi="Calibri" w:cs="Calibri"/>
          </w:rPr>
          <w:delText>R</w:delText>
        </w:r>
        <w:r w:rsidR="00E169CC" w:rsidDel="008079E7">
          <w:rPr>
            <w:rFonts w:ascii="Calibri" w:eastAsia="Calibri" w:hAnsi="Calibri" w:cs="Calibri"/>
          </w:rPr>
          <w:delText>esorce</w:delText>
        </w:r>
      </w:del>
      <w:ins w:id="20" w:author="Andrea K. Fourquet" w:date="2017-04-25T09:51:00Z">
        <w:r w:rsidR="008079E7">
          <w:rPr>
            <w:rFonts w:ascii="Calibri" w:eastAsia="Calibri" w:hAnsi="Calibri" w:cs="Calibri"/>
          </w:rPr>
          <w:t>Resource</w:t>
        </w:r>
      </w:ins>
    </w:p>
    <w:p w14:paraId="41446015" w14:textId="0204816E" w:rsidR="00725E11" w:rsidRDefault="002E428D">
      <w:pPr>
        <w:numPr>
          <w:ilvl w:val="1"/>
          <w:numId w:val="8"/>
        </w:numPr>
        <w:ind w:hanging="360"/>
        <w:rPr>
          <w:ins w:id="21" w:author="Andrea K. Fourquet" w:date="2017-04-25T09:53:00Z"/>
          <w:rFonts w:ascii="Calibri" w:eastAsia="Calibri" w:hAnsi="Calibri" w:cs="Calibri"/>
        </w:rPr>
      </w:pPr>
      <w:bookmarkStart w:id="22" w:name="_2et92p0" w:colFirst="0" w:colLast="0"/>
      <w:bookmarkEnd w:id="22"/>
      <w:del w:id="23" w:author="Andrea K. Fourquet" w:date="2017-04-25T09:52:00Z">
        <w:r w:rsidDel="008079E7">
          <w:rPr>
            <w:rFonts w:ascii="Calibri" w:eastAsia="Calibri" w:hAnsi="Calibri" w:cs="Calibri"/>
          </w:rPr>
          <w:delText>…………..</w:delText>
        </w:r>
      </w:del>
      <w:ins w:id="24" w:author="Andrea K. Fourquet" w:date="2017-04-25T09:52:00Z">
        <w:r w:rsidR="008079E7">
          <w:rPr>
            <w:rFonts w:ascii="Calibri" w:eastAsia="Calibri" w:hAnsi="Calibri" w:cs="Calibri"/>
          </w:rPr>
          <w:t xml:space="preserve">there is no CDA </w:t>
        </w:r>
      </w:ins>
      <w:ins w:id="25" w:author="Andrea K. Fourquet" w:date="2017-04-26T00:19:00Z">
        <w:r w:rsidR="00AB1350">
          <w:rPr>
            <w:rFonts w:ascii="Calibri" w:eastAsia="Calibri" w:hAnsi="Calibri" w:cs="Calibri"/>
          </w:rPr>
          <w:t>content</w:t>
        </w:r>
      </w:ins>
      <w:ins w:id="26" w:author="Andrea K. Fourquet" w:date="2017-04-25T09:52:00Z">
        <w:r w:rsidR="008079E7">
          <w:rPr>
            <w:rFonts w:ascii="Calibri" w:eastAsia="Calibri" w:hAnsi="Calibri" w:cs="Calibri"/>
          </w:rPr>
          <w:t xml:space="preserve"> for the CMN and no FHIR source to match to it </w:t>
        </w:r>
      </w:ins>
    </w:p>
    <w:p w14:paraId="169AFA5A" w14:textId="7A31B93C" w:rsidR="008079E7" w:rsidRDefault="008079E7">
      <w:pPr>
        <w:numPr>
          <w:ilvl w:val="1"/>
          <w:numId w:val="8"/>
        </w:numPr>
        <w:ind w:hanging="360"/>
        <w:rPr>
          <w:ins w:id="27" w:author="Andrea K. Fourquet" w:date="2017-04-25T09:53:00Z"/>
          <w:rFonts w:ascii="Calibri" w:eastAsia="Calibri" w:hAnsi="Calibri" w:cs="Calibri"/>
        </w:rPr>
      </w:pPr>
      <w:ins w:id="28" w:author="Andrea K. Fourquet" w:date="2017-04-25T09:53:00Z">
        <w:r>
          <w:rPr>
            <w:rFonts w:ascii="Calibri" w:eastAsia="Calibri" w:hAnsi="Calibri" w:cs="Calibri"/>
          </w:rPr>
          <w:lastRenderedPageBreak/>
          <w:t xml:space="preserve">Advanced Directives were not found in the FHIR source </w:t>
        </w:r>
      </w:ins>
    </w:p>
    <w:p w14:paraId="609C2223" w14:textId="472155AB" w:rsidR="008079E7" w:rsidRPr="008079E7" w:rsidRDefault="008079E7">
      <w:pPr>
        <w:numPr>
          <w:ilvl w:val="1"/>
          <w:numId w:val="8"/>
        </w:numPr>
        <w:ind w:hanging="360"/>
        <w:rPr>
          <w:ins w:id="29" w:author="Andrea K. Fourquet" w:date="2017-04-25T09:55:00Z"/>
          <w:rFonts w:ascii="Calibri" w:eastAsia="Calibri" w:hAnsi="Calibri" w:cs="Calibri"/>
          <w:rPrChange w:id="30" w:author="Andrea K. Fourquet" w:date="2017-04-25T09:55:00Z">
            <w:rPr>
              <w:ins w:id="31" w:author="Andrea K. Fourquet" w:date="2017-04-25T09:55:00Z"/>
              <w:rFonts w:ascii="Arial" w:hAnsi="Arial" w:cs="Arial"/>
              <w:sz w:val="17"/>
              <w:szCs w:val="17"/>
            </w:rPr>
          </w:rPrChange>
        </w:rPr>
      </w:pPr>
      <w:ins w:id="32" w:author="Andrea K. Fourquet" w:date="2017-04-25T09:53:00Z">
        <w:r>
          <w:rPr>
            <w:rFonts w:ascii="Calibri" w:eastAsia="Calibri" w:hAnsi="Calibri" w:cs="Calibri"/>
          </w:rPr>
          <w:t xml:space="preserve">Presence of emergency information has no FHIR source, but is </w:t>
        </w:r>
      </w:ins>
      <w:ins w:id="33" w:author="Andrea K. Fourquet" w:date="2017-04-25T09:54:00Z">
        <w:r>
          <w:rPr>
            <w:rFonts w:ascii="Calibri" w:eastAsia="Calibri" w:hAnsi="Calibri" w:cs="Calibri"/>
          </w:rPr>
          <w:t>pertinent</w:t>
        </w:r>
      </w:ins>
      <w:ins w:id="34" w:author="Andrea K. Fourquet" w:date="2017-04-25T09:53:00Z">
        <w:r>
          <w:rPr>
            <w:rFonts w:ascii="Calibri" w:eastAsia="Calibri" w:hAnsi="Calibri" w:cs="Calibri"/>
          </w:rPr>
          <w:t xml:space="preserve"> </w:t>
        </w:r>
      </w:ins>
      <w:ins w:id="35" w:author="Andrea K. Fourquet" w:date="2017-04-25T09:54:00Z">
        <w:r>
          <w:rPr>
            <w:rFonts w:ascii="Calibri" w:eastAsia="Calibri" w:hAnsi="Calibri" w:cs="Calibri"/>
          </w:rPr>
          <w:t>if it is an emergency pick up “</w:t>
        </w:r>
        <w:r w:rsidRPr="00AB1350">
          <w:rPr>
            <w:rFonts w:ascii="Calibri" w:eastAsia="Calibri" w:hAnsi="Calibri" w:cs="Calibri"/>
            <w:rPrChange w:id="36" w:author="Andrea K. Fourquet" w:date="2017-04-26T00:21:00Z">
              <w:rPr>
                <w:rFonts w:ascii="Arial" w:hAnsi="Arial" w:cs="Arial"/>
                <w:sz w:val="17"/>
                <w:szCs w:val="17"/>
              </w:rPr>
            </w:rPrChange>
          </w:rPr>
          <w:t>Indication of the presence of the Emergency Information Form associated with patient's with special healthcare needs.”</w:t>
        </w:r>
      </w:ins>
    </w:p>
    <w:p w14:paraId="64E06047" w14:textId="6E6A9340" w:rsidR="008079E7" w:rsidRPr="008079E7" w:rsidRDefault="008079E7">
      <w:pPr>
        <w:numPr>
          <w:ilvl w:val="1"/>
          <w:numId w:val="8"/>
        </w:numPr>
        <w:ind w:hanging="360"/>
        <w:rPr>
          <w:ins w:id="37" w:author="Andrea K. Fourquet" w:date="2017-04-25T09:55:00Z"/>
          <w:rFonts w:ascii="Calibri" w:eastAsia="Calibri" w:hAnsi="Calibri" w:cs="Calibri"/>
          <w:rPrChange w:id="38" w:author="Andrea K. Fourquet" w:date="2017-04-25T09:56:00Z">
            <w:rPr>
              <w:ins w:id="39" w:author="Andrea K. Fourquet" w:date="2017-04-25T09:55:00Z"/>
              <w:rFonts w:ascii="Calibri" w:hAnsi="Calibri" w:cs="Calibri"/>
              <w:sz w:val="26"/>
              <w:szCs w:val="26"/>
            </w:rPr>
          </w:rPrChange>
        </w:rPr>
      </w:pPr>
      <w:ins w:id="40" w:author="Andrea K. Fourquet" w:date="2017-04-25T09:55:00Z">
        <w:r>
          <w:rPr>
            <w:rFonts w:ascii="Calibri" w:hAnsi="Calibri" w:cs="Calibri"/>
            <w:sz w:val="26"/>
            <w:szCs w:val="26"/>
          </w:rPr>
          <w:t xml:space="preserve">There is no specific section for spinal observations in the CDA that FHIR can map to </w:t>
        </w:r>
      </w:ins>
    </w:p>
    <w:p w14:paraId="2244E038" w14:textId="77777777" w:rsidR="008079E7" w:rsidRPr="008079E7" w:rsidRDefault="008079E7" w:rsidP="008079E7">
      <w:pPr>
        <w:numPr>
          <w:ilvl w:val="0"/>
          <w:numId w:val="8"/>
        </w:numPr>
        <w:rPr>
          <w:ins w:id="41" w:author="Andrea K. Fourquet" w:date="2017-04-25T09:58:00Z"/>
          <w:rFonts w:ascii="Calibri" w:eastAsia="Calibri" w:hAnsi="Calibri" w:cs="Calibri"/>
        </w:rPr>
        <w:pPrChange w:id="42" w:author="Andrea K. Fourquet" w:date="2017-04-25T09:58:00Z">
          <w:pPr>
            <w:numPr>
              <w:ilvl w:val="1"/>
              <w:numId w:val="8"/>
            </w:numPr>
            <w:ind w:left="1440" w:firstLine="1080"/>
          </w:pPr>
        </w:pPrChange>
      </w:pPr>
      <w:ins w:id="43" w:author="Andrea K. Fourquet" w:date="2017-04-25T09:58:00Z">
        <w:r w:rsidRPr="008079E7">
          <w:rPr>
            <w:rFonts w:ascii="Calibri" w:eastAsia="Calibri" w:hAnsi="Calibri" w:cs="Calibri"/>
          </w:rPr>
          <w:t>Destination Street Address</w:t>
        </w:r>
        <w:bookmarkStart w:id="44" w:name="_GoBack"/>
        <w:bookmarkEnd w:id="44"/>
      </w:ins>
    </w:p>
    <w:p w14:paraId="475A8B3A" w14:textId="77777777" w:rsidR="008079E7" w:rsidRPr="008079E7" w:rsidRDefault="008079E7" w:rsidP="008079E7">
      <w:pPr>
        <w:numPr>
          <w:ilvl w:val="0"/>
          <w:numId w:val="8"/>
        </w:numPr>
        <w:rPr>
          <w:ins w:id="45" w:author="Andrea K. Fourquet" w:date="2017-04-25T09:58:00Z"/>
          <w:rFonts w:ascii="Calibri" w:eastAsia="Calibri" w:hAnsi="Calibri" w:cs="Calibri"/>
        </w:rPr>
        <w:pPrChange w:id="46" w:author="Andrea K. Fourquet" w:date="2017-04-25T09:58:00Z">
          <w:pPr>
            <w:numPr>
              <w:ilvl w:val="1"/>
              <w:numId w:val="8"/>
            </w:numPr>
            <w:ind w:left="1440" w:firstLine="1080"/>
          </w:pPr>
        </w:pPrChange>
      </w:pPr>
      <w:ins w:id="47" w:author="Andrea K. Fourquet" w:date="2017-04-25T09:58:00Z">
        <w:r w:rsidRPr="008079E7">
          <w:rPr>
            <w:rFonts w:ascii="Calibri" w:eastAsia="Calibri" w:hAnsi="Calibri" w:cs="Calibri"/>
          </w:rPr>
          <w:t>Destination City</w:t>
        </w:r>
      </w:ins>
    </w:p>
    <w:p w14:paraId="779C0376" w14:textId="77777777" w:rsidR="008079E7" w:rsidRPr="008079E7" w:rsidRDefault="008079E7" w:rsidP="008079E7">
      <w:pPr>
        <w:numPr>
          <w:ilvl w:val="0"/>
          <w:numId w:val="8"/>
        </w:numPr>
        <w:rPr>
          <w:ins w:id="48" w:author="Andrea K. Fourquet" w:date="2017-04-25T09:58:00Z"/>
          <w:rFonts w:ascii="Calibri" w:eastAsia="Calibri" w:hAnsi="Calibri" w:cs="Calibri"/>
        </w:rPr>
        <w:pPrChange w:id="49" w:author="Andrea K. Fourquet" w:date="2017-04-25T09:58:00Z">
          <w:pPr>
            <w:numPr>
              <w:ilvl w:val="1"/>
              <w:numId w:val="8"/>
            </w:numPr>
            <w:ind w:left="1440" w:firstLine="1080"/>
          </w:pPr>
        </w:pPrChange>
      </w:pPr>
      <w:ins w:id="50" w:author="Andrea K. Fourquet" w:date="2017-04-25T09:58:00Z">
        <w:r w:rsidRPr="008079E7">
          <w:rPr>
            <w:rFonts w:ascii="Calibri" w:eastAsia="Calibri" w:hAnsi="Calibri" w:cs="Calibri"/>
          </w:rPr>
          <w:t>Destination State</w:t>
        </w:r>
      </w:ins>
    </w:p>
    <w:p w14:paraId="373DCC70" w14:textId="77777777" w:rsidR="008079E7" w:rsidRPr="008079E7" w:rsidRDefault="008079E7" w:rsidP="008079E7">
      <w:pPr>
        <w:numPr>
          <w:ilvl w:val="0"/>
          <w:numId w:val="8"/>
        </w:numPr>
        <w:rPr>
          <w:ins w:id="51" w:author="Andrea K. Fourquet" w:date="2017-04-25T09:58:00Z"/>
          <w:rFonts w:ascii="Calibri" w:eastAsia="Calibri" w:hAnsi="Calibri" w:cs="Calibri"/>
        </w:rPr>
        <w:pPrChange w:id="52" w:author="Andrea K. Fourquet" w:date="2017-04-25T09:58:00Z">
          <w:pPr>
            <w:numPr>
              <w:ilvl w:val="1"/>
              <w:numId w:val="8"/>
            </w:numPr>
            <w:ind w:left="1440" w:firstLine="1080"/>
          </w:pPr>
        </w:pPrChange>
      </w:pPr>
      <w:ins w:id="53" w:author="Andrea K. Fourquet" w:date="2017-04-25T09:58:00Z">
        <w:r w:rsidRPr="008079E7">
          <w:rPr>
            <w:rFonts w:ascii="Calibri" w:eastAsia="Calibri" w:hAnsi="Calibri" w:cs="Calibri"/>
          </w:rPr>
          <w:t>Destination County</w:t>
        </w:r>
      </w:ins>
    </w:p>
    <w:p w14:paraId="58D8C738" w14:textId="77777777" w:rsidR="008079E7" w:rsidRPr="008079E7" w:rsidRDefault="008079E7" w:rsidP="008079E7">
      <w:pPr>
        <w:numPr>
          <w:ilvl w:val="0"/>
          <w:numId w:val="8"/>
        </w:numPr>
        <w:rPr>
          <w:ins w:id="54" w:author="Andrea K. Fourquet" w:date="2017-04-25T09:58:00Z"/>
          <w:rFonts w:ascii="Calibri" w:eastAsia="Calibri" w:hAnsi="Calibri" w:cs="Calibri"/>
        </w:rPr>
        <w:pPrChange w:id="55" w:author="Andrea K. Fourquet" w:date="2017-04-25T09:58:00Z">
          <w:pPr>
            <w:numPr>
              <w:ilvl w:val="1"/>
              <w:numId w:val="8"/>
            </w:numPr>
            <w:ind w:left="1440" w:firstLine="1080"/>
          </w:pPr>
        </w:pPrChange>
      </w:pPr>
      <w:ins w:id="56" w:author="Andrea K. Fourquet" w:date="2017-04-25T09:58:00Z">
        <w:r w:rsidRPr="008079E7">
          <w:rPr>
            <w:rFonts w:ascii="Calibri" w:eastAsia="Calibri" w:hAnsi="Calibri" w:cs="Calibri"/>
          </w:rPr>
          <w:t>Destination ZIP Code</w:t>
        </w:r>
      </w:ins>
    </w:p>
    <w:p w14:paraId="099FFD2F" w14:textId="0F5F83B7" w:rsidR="008079E7" w:rsidRDefault="008079E7" w:rsidP="008079E7">
      <w:pPr>
        <w:numPr>
          <w:ilvl w:val="0"/>
          <w:numId w:val="8"/>
        </w:numPr>
        <w:rPr>
          <w:rFonts w:ascii="Calibri" w:eastAsia="Calibri" w:hAnsi="Calibri" w:cs="Calibri"/>
        </w:rPr>
        <w:pPrChange w:id="57" w:author="Andrea K. Fourquet" w:date="2017-04-25T09:58:00Z">
          <w:pPr>
            <w:numPr>
              <w:ilvl w:val="1"/>
              <w:numId w:val="8"/>
            </w:numPr>
            <w:ind w:left="1440" w:firstLine="1080"/>
          </w:pPr>
        </w:pPrChange>
      </w:pPr>
      <w:ins w:id="58" w:author="Andrea K. Fourquet" w:date="2017-04-25T09:58:00Z">
        <w:r w:rsidRPr="008079E7">
          <w:rPr>
            <w:rFonts w:ascii="Calibri" w:eastAsia="Calibri" w:hAnsi="Calibri" w:cs="Calibri"/>
          </w:rPr>
          <w:t>Destination Country</w:t>
        </w:r>
      </w:ins>
    </w:p>
    <w:p w14:paraId="7726EE60" w14:textId="77777777" w:rsidR="00725E11" w:rsidRDefault="002E428D">
      <w:pPr>
        <w:pStyle w:val="Heading2"/>
      </w:pPr>
      <w:r>
        <w:t>Closed Issues</w:t>
      </w:r>
    </w:p>
    <w:p w14:paraId="2B93D688" w14:textId="77777777" w:rsidR="00725E11" w:rsidRDefault="002E428D">
      <w:pPr>
        <w:numPr>
          <w:ilvl w:val="0"/>
          <w:numId w:val="7"/>
        </w:numPr>
        <w:ind w:hanging="360"/>
      </w:pPr>
      <w:r>
        <w:t xml:space="preserve">(2/7/2017) Profile needs to be renamed to become more universal. </w:t>
      </w:r>
    </w:p>
    <w:p w14:paraId="6199EA68" w14:textId="77777777" w:rsidR="00725E11" w:rsidRDefault="002E428D">
      <w:pPr>
        <w:ind w:left="720"/>
      </w:pPr>
      <w:bookmarkStart w:id="59" w:name="_tyjcwt" w:colFirst="0" w:colLast="0"/>
      <w:bookmarkEnd w:id="59"/>
      <w:r>
        <w:t>The committee discussed and agreed on the profile renaming to RIPT</w:t>
      </w:r>
    </w:p>
    <w:p w14:paraId="68C2912A" w14:textId="77777777" w:rsidR="00725E11" w:rsidRDefault="002E428D">
      <w:r>
        <w:br w:type="page"/>
      </w:r>
    </w:p>
    <w:p w14:paraId="0B47DBFE" w14:textId="77777777" w:rsidR="00725E11" w:rsidRDefault="002E428D">
      <w:pPr>
        <w:pStyle w:val="Heading1"/>
      </w:pPr>
      <w:r>
        <w:lastRenderedPageBreak/>
        <w:t>General Introduction</w:t>
      </w:r>
    </w:p>
    <w:p w14:paraId="5ECF49AE" w14:textId="77777777" w:rsidR="00725E11" w:rsidRDefault="002E428D">
      <w:pPr>
        <w:pBdr>
          <w:top w:val="single" w:sz="4" w:space="1" w:color="000000"/>
          <w:left w:val="single" w:sz="4" w:space="4" w:color="000000"/>
          <w:bottom w:val="single" w:sz="4" w:space="1" w:color="000000"/>
          <w:right w:val="single" w:sz="4" w:space="4" w:color="000000"/>
        </w:pBdr>
        <w:rPr>
          <w:i/>
        </w:rPr>
      </w:pPr>
      <w:bookmarkStart w:id="60" w:name="_3dy6vkm" w:colFirst="0" w:colLast="0"/>
      <w:bookmarkEnd w:id="60"/>
      <w:r>
        <w:rPr>
          <w:i/>
        </w:rPr>
        <w:t>Update the following Appendices to the General Introduction as indicated below. Note that these are not appendices to Volume 1.</w:t>
      </w:r>
    </w:p>
    <w:p w14:paraId="514A9112" w14:textId="77777777" w:rsidR="00725E11" w:rsidRDefault="002E428D">
      <w:pPr>
        <w:tabs>
          <w:tab w:val="left" w:pos="900"/>
        </w:tabs>
        <w:spacing w:before="240" w:after="60"/>
        <w:rPr>
          <w:rFonts w:ascii="Arial" w:eastAsia="Arial" w:hAnsi="Arial" w:cs="Arial"/>
          <w:b/>
          <w:sz w:val="28"/>
          <w:szCs w:val="28"/>
        </w:rPr>
      </w:pPr>
      <w:r>
        <w:rPr>
          <w:rFonts w:ascii="Arial" w:eastAsia="Arial" w:hAnsi="Arial" w:cs="Arial"/>
          <w:b/>
          <w:sz w:val="28"/>
          <w:szCs w:val="28"/>
        </w:rPr>
        <w:t>Appendix A - Actor Summary Definitions</w:t>
      </w:r>
    </w:p>
    <w:p w14:paraId="34AC38DB"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the following actors to the IHE Technical Frameworks General Introduction list of Actors:</w:t>
      </w:r>
    </w:p>
    <w:p w14:paraId="4E0DF0D1" w14:textId="77777777" w:rsidR="00725E11" w:rsidRDefault="00725E11">
      <w:pPr>
        <w:rPr>
          <w:i/>
        </w:rPr>
      </w:pP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725E11" w14:paraId="323F4A4F" w14:textId="77777777">
        <w:tc>
          <w:tcPr>
            <w:tcW w:w="3078" w:type="dxa"/>
            <w:shd w:val="clear" w:color="auto" w:fill="D9D9D9"/>
          </w:tcPr>
          <w:p w14:paraId="07DC51CE"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Actor</w:t>
            </w:r>
          </w:p>
        </w:tc>
        <w:tc>
          <w:tcPr>
            <w:tcW w:w="6498" w:type="dxa"/>
            <w:shd w:val="clear" w:color="auto" w:fill="D9D9D9"/>
          </w:tcPr>
          <w:p w14:paraId="2A3AF114"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Definition</w:t>
            </w:r>
          </w:p>
        </w:tc>
      </w:tr>
      <w:tr w:rsidR="00725E11" w14:paraId="7DD816E6" w14:textId="77777777">
        <w:tc>
          <w:tcPr>
            <w:tcW w:w="3078" w:type="dxa"/>
          </w:tcPr>
          <w:p w14:paraId="41127B76" w14:textId="77777777" w:rsidR="00725E11" w:rsidRDefault="002E428D">
            <w:pPr>
              <w:spacing w:before="40" w:after="40"/>
              <w:ind w:left="72" w:right="72"/>
              <w:rPr>
                <w:rFonts w:ascii="Calibri" w:eastAsia="Calibri" w:hAnsi="Calibri" w:cs="Calibri"/>
                <w:sz w:val="18"/>
                <w:szCs w:val="18"/>
              </w:rPr>
            </w:pPr>
            <w:r>
              <w:rPr>
                <w:rFonts w:ascii="Calibri" w:eastAsia="Calibri" w:hAnsi="Calibri" w:cs="Calibri"/>
                <w:sz w:val="18"/>
                <w:szCs w:val="18"/>
              </w:rPr>
              <w:t xml:space="preserve">Transport Data Responder </w:t>
            </w:r>
          </w:p>
        </w:tc>
        <w:tc>
          <w:tcPr>
            <w:tcW w:w="6498" w:type="dxa"/>
          </w:tcPr>
          <w:p w14:paraId="7D1731A2" w14:textId="77777777" w:rsidR="00725E11" w:rsidRDefault="002E428D">
            <w:pPr>
              <w:spacing w:before="40" w:after="40"/>
              <w:ind w:left="72" w:right="72"/>
              <w:rPr>
                <w:sz w:val="18"/>
                <w:szCs w:val="18"/>
              </w:rPr>
            </w:pPr>
            <w:r>
              <w:rPr>
                <w:sz w:val="18"/>
                <w:szCs w:val="18"/>
              </w:rPr>
              <w:t>Responds to a query for clinical content, supplying reconciled lists.</w:t>
            </w:r>
          </w:p>
        </w:tc>
      </w:tr>
      <w:tr w:rsidR="00725E11" w14:paraId="3637C157" w14:textId="77777777">
        <w:tc>
          <w:tcPr>
            <w:tcW w:w="3078" w:type="dxa"/>
          </w:tcPr>
          <w:p w14:paraId="65F369EB" w14:textId="77777777" w:rsidR="00725E11" w:rsidRDefault="002E428D">
            <w:pPr>
              <w:spacing w:before="40" w:after="40"/>
              <w:ind w:left="72" w:right="72"/>
              <w:rPr>
                <w:rFonts w:ascii="Calibri" w:eastAsia="Calibri" w:hAnsi="Calibri" w:cs="Calibri"/>
                <w:sz w:val="18"/>
                <w:szCs w:val="18"/>
              </w:rPr>
            </w:pPr>
            <w:r>
              <w:rPr>
                <w:rFonts w:ascii="Calibri" w:eastAsia="Calibri" w:hAnsi="Calibri" w:cs="Calibri"/>
                <w:sz w:val="18"/>
                <w:szCs w:val="18"/>
              </w:rPr>
              <w:t>Transport Data Consumer</w:t>
            </w:r>
          </w:p>
        </w:tc>
        <w:tc>
          <w:tcPr>
            <w:tcW w:w="6498" w:type="dxa"/>
          </w:tcPr>
          <w:p w14:paraId="463339A8" w14:textId="77777777" w:rsidR="00725E11" w:rsidRDefault="002E428D">
            <w:pPr>
              <w:spacing w:before="40" w:after="40"/>
              <w:ind w:left="72" w:right="72"/>
              <w:rPr>
                <w:sz w:val="18"/>
                <w:szCs w:val="18"/>
              </w:rPr>
            </w:pPr>
            <w:r>
              <w:rPr>
                <w:sz w:val="18"/>
                <w:szCs w:val="18"/>
              </w:rPr>
              <w:t>Queries for Transport data</w:t>
            </w:r>
          </w:p>
        </w:tc>
      </w:tr>
    </w:tbl>
    <w:p w14:paraId="1401023F" w14:textId="77777777" w:rsidR="00725E11" w:rsidRDefault="002E428D">
      <w:pPr>
        <w:tabs>
          <w:tab w:val="left" w:pos="900"/>
        </w:tabs>
        <w:spacing w:before="240" w:after="60"/>
        <w:rPr>
          <w:rFonts w:ascii="Arial" w:eastAsia="Arial" w:hAnsi="Arial" w:cs="Arial"/>
          <w:b/>
          <w:sz w:val="28"/>
          <w:szCs w:val="28"/>
        </w:rPr>
      </w:pPr>
      <w:bookmarkStart w:id="61" w:name="_1t3h5sf" w:colFirst="0" w:colLast="0"/>
      <w:bookmarkEnd w:id="61"/>
      <w:r>
        <w:rPr>
          <w:rFonts w:ascii="Arial" w:eastAsia="Arial" w:hAnsi="Arial" w:cs="Arial"/>
          <w:b/>
          <w:sz w:val="28"/>
          <w:szCs w:val="28"/>
        </w:rPr>
        <w:t>Appendix B - Transaction Summary Definitions</w:t>
      </w:r>
    </w:p>
    <w:p w14:paraId="05BFE3FC"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the following transactions to the IHE Technical Frameworks General Introduction list of Transactions:</w:t>
      </w:r>
    </w:p>
    <w:p w14:paraId="2D99FDC2" w14:textId="77777777" w:rsidR="00725E11" w:rsidRDefault="00725E11">
      <w:pPr>
        <w:rPr>
          <w:i/>
        </w:rPr>
      </w:pP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725E11" w14:paraId="27AF5C4D" w14:textId="77777777">
        <w:tc>
          <w:tcPr>
            <w:tcW w:w="3078" w:type="dxa"/>
            <w:shd w:val="clear" w:color="auto" w:fill="D9D9D9"/>
          </w:tcPr>
          <w:p w14:paraId="07A8D2B2"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Transaction</w:t>
            </w:r>
          </w:p>
        </w:tc>
        <w:tc>
          <w:tcPr>
            <w:tcW w:w="6498" w:type="dxa"/>
            <w:shd w:val="clear" w:color="auto" w:fill="D9D9D9"/>
          </w:tcPr>
          <w:p w14:paraId="72A7BA9F"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Definition</w:t>
            </w:r>
          </w:p>
        </w:tc>
      </w:tr>
      <w:tr w:rsidR="00725E11" w14:paraId="75F09B0C" w14:textId="77777777">
        <w:tc>
          <w:tcPr>
            <w:tcW w:w="3078" w:type="dxa"/>
          </w:tcPr>
          <w:p w14:paraId="0D74B73D" w14:textId="77777777" w:rsidR="00725E11" w:rsidRDefault="002E428D">
            <w:pPr>
              <w:spacing w:before="40" w:after="40"/>
              <w:ind w:left="72" w:right="72"/>
              <w:rPr>
                <w:sz w:val="18"/>
                <w:szCs w:val="18"/>
              </w:rPr>
            </w:pPr>
            <w:commentRangeStart w:id="62"/>
            <w:r>
              <w:rPr>
                <w:sz w:val="18"/>
                <w:szCs w:val="18"/>
              </w:rPr>
              <w:t>Query for Transport Data</w:t>
            </w:r>
            <w:commentRangeEnd w:id="62"/>
            <w:r>
              <w:commentReference w:id="62"/>
            </w:r>
          </w:p>
        </w:tc>
        <w:tc>
          <w:tcPr>
            <w:tcW w:w="6498" w:type="dxa"/>
          </w:tcPr>
          <w:p w14:paraId="51A65AA7" w14:textId="77777777" w:rsidR="00725E11" w:rsidRDefault="002E428D">
            <w:pPr>
              <w:spacing w:before="40" w:after="40"/>
              <w:ind w:left="72" w:right="72"/>
              <w:rPr>
                <w:sz w:val="18"/>
                <w:szCs w:val="18"/>
              </w:rPr>
            </w:pPr>
            <w:r>
              <w:rPr>
                <w:sz w:val="18"/>
                <w:szCs w:val="18"/>
              </w:rPr>
              <w:t xml:space="preserve">Queries for transport data and patient information elements using a query/response. </w:t>
            </w:r>
          </w:p>
        </w:tc>
      </w:tr>
    </w:tbl>
    <w:p w14:paraId="2A790828" w14:textId="77777777" w:rsidR="00725E11" w:rsidRDefault="002E428D">
      <w:pPr>
        <w:keepNext/>
        <w:spacing w:before="240" w:after="60"/>
        <w:ind w:left="432" w:hanging="432"/>
        <w:rPr>
          <w:rFonts w:ascii="Arial" w:eastAsia="Arial" w:hAnsi="Arial" w:cs="Arial"/>
          <w:b/>
          <w:sz w:val="28"/>
          <w:szCs w:val="28"/>
        </w:rPr>
      </w:pPr>
      <w:bookmarkStart w:id="63" w:name="_4d34og8" w:colFirst="0" w:colLast="0"/>
      <w:bookmarkEnd w:id="63"/>
      <w:r>
        <w:rPr>
          <w:rFonts w:ascii="Arial" w:eastAsia="Arial" w:hAnsi="Arial" w:cs="Arial"/>
          <w:b/>
          <w:sz w:val="28"/>
          <w:szCs w:val="28"/>
        </w:rPr>
        <w:t>Glossary</w:t>
      </w:r>
    </w:p>
    <w:p w14:paraId="003AB67C"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the following glossary terms to the IHE Technical Frameworks General Introduction Glossary:</w:t>
      </w:r>
    </w:p>
    <w:p w14:paraId="67775F41" w14:textId="77777777" w:rsidR="00725E11" w:rsidRDefault="00725E11">
      <w:pPr>
        <w:rPr>
          <w:i/>
        </w:rPr>
      </w:pPr>
    </w:p>
    <w:p w14:paraId="698E20E5" w14:textId="77777777" w:rsidR="00725E11" w:rsidRDefault="002E428D">
      <w:pPr>
        <w:rPr>
          <w:i/>
        </w:rPr>
      </w:pPr>
      <w:bookmarkStart w:id="64" w:name="_2s8eyo1" w:colFirst="0" w:colLast="0"/>
      <w:bookmarkEnd w:id="64"/>
      <w:r>
        <w:rPr>
          <w:i/>
        </w:rPr>
        <w:t>No New Glossary Terms</w:t>
      </w:r>
    </w:p>
    <w:p w14:paraId="0C90E915" w14:textId="77777777" w:rsidR="00725E11" w:rsidRDefault="002E428D">
      <w:r>
        <w:br w:type="page"/>
      </w:r>
    </w:p>
    <w:p w14:paraId="2E4A6FB8" w14:textId="77777777" w:rsidR="00725E11" w:rsidRDefault="002E428D">
      <w:pPr>
        <w:keepNext/>
        <w:pBdr>
          <w:bottom w:val="single" w:sz="2" w:space="0" w:color="000000"/>
        </w:pBdr>
        <w:spacing w:before="240" w:after="60"/>
        <w:jc w:val="center"/>
        <w:rPr>
          <w:rFonts w:ascii="Arial" w:eastAsia="Arial" w:hAnsi="Arial" w:cs="Arial"/>
          <w:b/>
          <w:sz w:val="44"/>
          <w:szCs w:val="44"/>
        </w:rPr>
      </w:pPr>
      <w:bookmarkStart w:id="65" w:name="_17dp8vu" w:colFirst="0" w:colLast="0"/>
      <w:bookmarkEnd w:id="65"/>
      <w:r>
        <w:rPr>
          <w:rFonts w:ascii="Arial" w:eastAsia="Arial" w:hAnsi="Arial" w:cs="Arial"/>
          <w:b/>
          <w:sz w:val="44"/>
          <w:szCs w:val="44"/>
        </w:rPr>
        <w:lastRenderedPageBreak/>
        <w:t>Volume 1 – Profiles</w:t>
      </w:r>
    </w:p>
    <w:p w14:paraId="78ACBC4F" w14:textId="77777777" w:rsidR="00725E11" w:rsidRDefault="002E428D">
      <w:pPr>
        <w:pStyle w:val="Heading2"/>
      </w:pPr>
      <w:r>
        <w:t>&lt;</w:t>
      </w:r>
      <w:r>
        <w:rPr>
          <w:i/>
        </w:rPr>
        <w:t>Copyright Licenses&gt;</w:t>
      </w:r>
    </w:p>
    <w:p w14:paraId="15C11412" w14:textId="77777777" w:rsidR="00725E11" w:rsidRDefault="002E428D">
      <w:pPr>
        <w:rPr>
          <w:i/>
        </w:rPr>
      </w:pPr>
      <w:r>
        <w:rPr>
          <w:i/>
          <w:highlight w:val="yellow"/>
        </w:rPr>
        <w:t xml:space="preserve">NEMSIS: </w:t>
      </w:r>
    </w:p>
    <w:p w14:paraId="2B2BA346"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the following to the IHE Technical Frameworks General Introduction Copyright section:</w:t>
      </w:r>
    </w:p>
    <w:p w14:paraId="442378C4" w14:textId="77777777" w:rsidR="00725E11" w:rsidRDefault="00725E11">
      <w:bookmarkStart w:id="66" w:name="_3rdcrjn" w:colFirst="0" w:colLast="0"/>
      <w:bookmarkEnd w:id="66"/>
    </w:p>
    <w:p w14:paraId="1FDCC3DB" w14:textId="77777777" w:rsidR="00725E11" w:rsidRDefault="002E428D">
      <w:pPr>
        <w:pStyle w:val="Heading2"/>
      </w:pPr>
      <w:r>
        <w:t>&lt;</w:t>
      </w:r>
      <w:r>
        <w:rPr>
          <w:i/>
        </w:rPr>
        <w:t>Domain-specific additions&gt;</w:t>
      </w:r>
    </w:p>
    <w:p w14:paraId="73527B6D" w14:textId="77777777" w:rsidR="00725E11" w:rsidRDefault="002E428D">
      <w:pPr>
        <w:rPr>
          <w:i/>
        </w:rPr>
      </w:pPr>
      <w:bookmarkStart w:id="67" w:name="_26in1rg" w:colFirst="0" w:colLast="0"/>
      <w:bookmarkEnd w:id="67"/>
      <w:r>
        <w:rPr>
          <w:i/>
        </w:rPr>
        <w:t>None</w:t>
      </w:r>
    </w:p>
    <w:p w14:paraId="3E5600C1" w14:textId="77777777" w:rsidR="00725E11" w:rsidRDefault="00725E11"/>
    <w:p w14:paraId="0467C535"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to Section …</w:t>
      </w:r>
    </w:p>
    <w:p w14:paraId="1C05349C" w14:textId="77777777" w:rsidR="00725E11" w:rsidRDefault="002E428D">
      <w:r>
        <w:br w:type="page"/>
      </w:r>
    </w:p>
    <w:p w14:paraId="0EBFFA8C" w14:textId="77777777" w:rsidR="00725E11" w:rsidRDefault="00725E11">
      <w:pPr>
        <w:rPr>
          <w:i/>
        </w:rPr>
      </w:pPr>
      <w:bookmarkStart w:id="68" w:name="_lnxbz9" w:colFirst="0" w:colLast="0"/>
      <w:bookmarkEnd w:id="68"/>
    </w:p>
    <w:p w14:paraId="75FB9756" w14:textId="77777777" w:rsidR="00725E11" w:rsidRDefault="002E428D">
      <w:pPr>
        <w:pStyle w:val="Heading1"/>
      </w:pPr>
      <w:r>
        <w:t>X Routine Interfacility Patient Transport (RIPT) Profile</w:t>
      </w:r>
    </w:p>
    <w:p w14:paraId="4FE9AD36" w14:textId="77777777" w:rsidR="00725E11" w:rsidRDefault="002E428D">
      <w:pPr>
        <w:rPr>
          <w:rFonts w:ascii="Calibri" w:eastAsia="Calibri" w:hAnsi="Calibri" w:cs="Calibri"/>
        </w:rPr>
      </w:pPr>
      <w:r>
        <w:rPr>
          <w:rFonts w:ascii="Calibri" w:eastAsia="Calibri" w:hAnsi="Calibri" w:cs="Calibri"/>
        </w:rPr>
        <w:t>Transport organizations must record information about patients being transferred under their care so that the organization can minimize errors in their patient care record and the patient can have accurate and an appropriate level of care for their condition. This information is either gathered verbally through nursing staff or by perusing extensive paperwork to find the information needed for the transport patient care record. Once the transport is completed, the same information is also communicated as part of the transport summary. While this is often done in electronic information systems today, a lack of standards means that duplicate entry is commonplace, leading to a higher chance for data entry errors by transport staff. In fact, there is approximately a 67% error associated with manual entry of patient information transferred into an electronic system, not to mention various other errors when there are misspellings</w:t>
      </w:r>
      <w:r>
        <w:rPr>
          <w:rFonts w:ascii="Calibri" w:eastAsia="Calibri" w:hAnsi="Calibri" w:cs="Calibri"/>
          <w:vertAlign w:val="superscript"/>
        </w:rPr>
        <w:footnoteReference w:id="1"/>
      </w:r>
      <w:r>
        <w:rPr>
          <w:rFonts w:ascii="Calibri" w:eastAsia="Calibri" w:hAnsi="Calibri" w:cs="Calibri"/>
        </w:rPr>
        <w:t xml:space="preserve">. Creating a patient summary for the transport team is a low-cost approach that builds on existing functionality as it reuses much of the information that is typically documented in hospital systems today. This will make it easy to find an efficient way to transfer information that is already in the EMR system and only needs to be efficiently transferred to another system. </w:t>
      </w:r>
    </w:p>
    <w:p w14:paraId="52A6CAE8" w14:textId="77777777" w:rsidR="00725E11" w:rsidRDefault="002E428D">
      <w:pPr>
        <w:rPr>
          <w:rFonts w:ascii="Calibri" w:eastAsia="Calibri" w:hAnsi="Calibri" w:cs="Calibri"/>
        </w:rPr>
      </w:pPr>
      <w:bookmarkStart w:id="69" w:name="_35nkun2" w:colFirst="0" w:colLast="0"/>
      <w:bookmarkEnd w:id="69"/>
      <w:r>
        <w:rPr>
          <w:rFonts w:ascii="Calibri" w:eastAsia="Calibri" w:hAnsi="Calibri" w:cs="Calibri"/>
        </w:rPr>
        <w:t xml:space="preserve">Once the current transfer of information issue is solved, the transport team’s time spent gathering information in the hospital can be greatly reduced and the team can spend more time providing care to the patient, rather than spending prolonged periods of time searching for, and manually re-entering, the needed information for patient transport and informed patient care. Improved throughput for Emergency Department (ED) and inpatient bed availability become a hospital benefit, by creating a faster turnover rate for hospital discharge. </w:t>
      </w:r>
    </w:p>
    <w:p w14:paraId="63C2FB66" w14:textId="77777777" w:rsidR="00725E11" w:rsidRDefault="002E428D">
      <w:pPr>
        <w:pStyle w:val="Heading2"/>
      </w:pPr>
      <w:bookmarkStart w:id="70" w:name="_1ksv4uv" w:colFirst="0" w:colLast="0"/>
      <w:bookmarkEnd w:id="70"/>
      <w:r>
        <w:t>X.1 RIPT Actors, Transactions, and Content Modules</w:t>
      </w:r>
    </w:p>
    <w:p w14:paraId="4A335F15" w14:textId="77777777" w:rsidR="00725E11" w:rsidRDefault="002E428D">
      <w:r>
        <w:t xml:space="preserve">This section defines the actors, transactions, and/or content modules in this profile. General definitions of actors are given in the Technical Frameworks General Introduction Appendix A at </w:t>
      </w:r>
      <w:hyperlink r:id="rId10">
        <w:r>
          <w:rPr>
            <w:color w:val="0000FF"/>
            <w:u w:val="single"/>
          </w:rPr>
          <w:t>http://www.ihe.net/Technical_Framework/index.cfm</w:t>
        </w:r>
      </w:hyperlink>
      <w:r>
        <w:t>.</w:t>
      </w:r>
    </w:p>
    <w:p w14:paraId="2FD3791A" w14:textId="77777777" w:rsidR="00725E11" w:rsidRDefault="002E428D">
      <w:r>
        <w:t>Figure X.1-1 shows the actors directly involved in the RIPT Profile and the relevant transactions between them. If needed for context, other actors that may be indirectly involved due to their participation in other related profiles are shown in dotted lines. Actors which have a mandatory grouping are shown in conjoined boxes.</w:t>
      </w:r>
    </w:p>
    <w:p w14:paraId="5ED9B76E" w14:textId="77777777" w:rsidR="00725E11" w:rsidRDefault="00725E11"/>
    <w:p w14:paraId="615EE0C2" w14:textId="77777777" w:rsidR="00725E11" w:rsidRDefault="00725E11"/>
    <w:p w14:paraId="0FE15E9A" w14:textId="77777777" w:rsidR="00725E11" w:rsidRDefault="00831483">
      <w:pPr>
        <w:keepLines/>
        <w:spacing w:before="60" w:after="60"/>
        <w:jc w:val="center"/>
        <w:rPr>
          <w:rFonts w:ascii="Arial" w:eastAsia="Arial" w:hAnsi="Arial" w:cs="Arial"/>
          <w:b/>
          <w:sz w:val="22"/>
          <w:szCs w:val="22"/>
        </w:rPr>
      </w:pPr>
      <w:r>
        <w:rPr>
          <w:noProof/>
        </w:rPr>
        <w:lastRenderedPageBreak/>
        <mc:AlternateContent>
          <mc:Choice Requires="wpg">
            <w:drawing>
              <wp:anchor distT="0" distB="0" distL="114300" distR="114300" simplePos="0" relativeHeight="251658240" behindDoc="0" locked="0" layoutInCell="0" hidden="0" allowOverlap="1" wp14:anchorId="7D57EB3D" wp14:editId="30E877E6">
                <wp:simplePos x="0" y="0"/>
                <wp:positionH relativeFrom="margin">
                  <wp:posOffset>1905</wp:posOffset>
                </wp:positionH>
                <wp:positionV relativeFrom="paragraph">
                  <wp:posOffset>1270</wp:posOffset>
                </wp:positionV>
                <wp:extent cx="5867400" cy="300990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5867400" cy="3009900"/>
                          <a:chOff x="2409125" y="2275050"/>
                          <a:chExt cx="5873750" cy="3009900"/>
                        </a:xfrm>
                      </wpg:grpSpPr>
                      <wpg:grpSp>
                        <wpg:cNvPr id="2" name="Group 2"/>
                        <wpg:cNvGrpSpPr/>
                        <wpg:grpSpPr>
                          <a:xfrm>
                            <a:off x="2409125" y="2275050"/>
                            <a:ext cx="5873750" cy="3009900"/>
                            <a:chOff x="1550" y="2028"/>
                            <a:chExt cx="9250" cy="4740"/>
                          </a:xfrm>
                        </wpg:grpSpPr>
                        <wps:wsp>
                          <wps:cNvPr id="3" name="Rectangle 3"/>
                          <wps:cNvSpPr/>
                          <wps:spPr>
                            <a:xfrm>
                              <a:off x="1550" y="2028"/>
                              <a:ext cx="9250" cy="4725"/>
                            </a:xfrm>
                            <a:prstGeom prst="rect">
                              <a:avLst/>
                            </a:prstGeom>
                            <a:noFill/>
                            <a:ln>
                              <a:noFill/>
                            </a:ln>
                          </wps:spPr>
                          <wps:txbx>
                            <w:txbxContent>
                              <w:p w14:paraId="26E9E7DA" w14:textId="77777777" w:rsidR="003C038A" w:rsidRDefault="003C038A">
                                <w:pPr>
                                  <w:spacing w:before="0"/>
                                  <w:textDirection w:val="btLr"/>
                                </w:pPr>
                              </w:p>
                            </w:txbxContent>
                          </wps:txbx>
                          <wps:bodyPr lIns="91425" tIns="91425" rIns="91425" bIns="91425" anchor="ctr" anchorCtr="0"/>
                        </wps:wsp>
                        <wps:wsp>
                          <wps:cNvPr id="4" name="Rectangle 4"/>
                          <wps:cNvSpPr/>
                          <wps:spPr>
                            <a:xfrm>
                              <a:off x="1550" y="2028"/>
                              <a:ext cx="9250" cy="4740"/>
                            </a:xfrm>
                            <a:prstGeom prst="rect">
                              <a:avLst/>
                            </a:prstGeom>
                            <a:noFill/>
                            <a:ln>
                              <a:noFill/>
                            </a:ln>
                          </wps:spPr>
                          <wps:txbx>
                            <w:txbxContent>
                              <w:p w14:paraId="4F08E329" w14:textId="77777777" w:rsidR="003C038A" w:rsidRDefault="003C038A">
                                <w:pPr>
                                  <w:spacing w:before="0"/>
                                  <w:textDirection w:val="btLr"/>
                                </w:pPr>
                              </w:p>
                            </w:txbxContent>
                          </wps:txbx>
                          <wps:bodyPr lIns="91425" tIns="91425" rIns="91425" bIns="91425" anchor="ctr" anchorCtr="0"/>
                        </wps:wsp>
                        <wpg:grpSp>
                          <wpg:cNvPr id="6" name="Group 6"/>
                          <wpg:cNvGrpSpPr/>
                          <wpg:grpSpPr>
                            <a:xfrm>
                              <a:off x="3150" y="3937"/>
                              <a:ext cx="5789" cy="917"/>
                              <a:chOff x="-339" y="3879"/>
                              <a:chExt cx="5789" cy="917"/>
                            </a:xfrm>
                          </wpg:grpSpPr>
                          <wps:wsp>
                            <wps:cNvPr id="7" name="Rectangle 7"/>
                            <wps:cNvSpPr/>
                            <wps:spPr>
                              <a:xfrm>
                                <a:off x="3622" y="3879"/>
                                <a:ext cx="1828" cy="87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F9EE496" w14:textId="77777777" w:rsidR="003C038A" w:rsidRDefault="003C038A">
                                  <w:pPr>
                                    <w:jc w:val="center"/>
                                    <w:textDirection w:val="btLr"/>
                                  </w:pPr>
                                  <w:r>
                                    <w:rPr>
                                      <w:rFonts w:ascii="Calibri" w:eastAsia="Calibri" w:hAnsi="Calibri" w:cs="Calibri"/>
                                      <w:sz w:val="22"/>
                                    </w:rPr>
                                    <w:t xml:space="preserve">Transport Data Responder </w:t>
                                  </w:r>
                                </w:p>
                                <w:p w14:paraId="4DB42B2E" w14:textId="77777777" w:rsidR="003C038A" w:rsidRDefault="003C038A">
                                  <w:pPr>
                                    <w:textDirection w:val="btLr"/>
                                  </w:pPr>
                                </w:p>
                              </w:txbxContent>
                            </wps:txbx>
                            <wps:bodyPr lIns="91425" tIns="45700" rIns="91425" bIns="45700" anchor="t" anchorCtr="0"/>
                          </wps:wsp>
                          <wps:wsp>
                            <wps:cNvPr id="8" name="Rectangle 8"/>
                            <wps:cNvSpPr/>
                            <wps:spPr>
                              <a:xfrm>
                                <a:off x="-339" y="3920"/>
                                <a:ext cx="1828" cy="876"/>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8EDB074" w14:textId="77777777" w:rsidR="003C038A" w:rsidRDefault="003C038A" w:rsidP="00831483">
                                  <w:pPr>
                                    <w:jc w:val="center"/>
                                    <w:textDirection w:val="btLr"/>
                                  </w:pPr>
                                  <w:r>
                                    <w:rPr>
                                      <w:rFonts w:ascii="Calibri" w:eastAsia="Calibri" w:hAnsi="Calibri" w:cs="Calibri"/>
                                      <w:sz w:val="22"/>
                                    </w:rPr>
                                    <w:t>Transport Data Consumer</w:t>
                                  </w:r>
                                </w:p>
                                <w:p w14:paraId="519754F7" w14:textId="77777777" w:rsidR="003C038A" w:rsidRDefault="003C038A">
                                  <w:pPr>
                                    <w:textDirection w:val="btLr"/>
                                  </w:pPr>
                                </w:p>
                              </w:txbxContent>
                            </wps:txbx>
                            <wps:bodyPr lIns="91425" tIns="45700" rIns="91425" bIns="45700" anchor="t" anchorCtr="0"/>
                          </wps:wsp>
                          <wps:wsp>
                            <wps:cNvPr id="9" name="Connector: Elbow 9"/>
                            <wps:cNvCnPr/>
                            <wps:spPr>
                              <a:xfrm rot="-5400000">
                                <a:off x="2643" y="3442"/>
                                <a:ext cx="0" cy="1881"/>
                              </a:xfrm>
                              <a:prstGeom prst="bentConnector3">
                                <a:avLst>
                                  <a:gd name="adj1" fmla="val 50000"/>
                                </a:avLst>
                              </a:prstGeom>
                              <a:noFill/>
                              <a:ln w="9525" cap="flat" cmpd="sng">
                                <a:solidFill>
                                  <a:srgbClr val="000000"/>
                                </a:solidFill>
                                <a:prstDash val="solid"/>
                                <a:miter/>
                                <a:headEnd type="none" w="med" len="med"/>
                                <a:tailEnd type="stealth" w="lg" len="lg"/>
                              </a:ln>
                            </wps:spPr>
                            <wps:bodyPr/>
                          </wps:wsp>
                        </wpg:grpSp>
                        <wps:wsp>
                          <wps:cNvPr id="10" name="Rectangle 10"/>
                          <wps:cNvSpPr/>
                          <wps:spPr>
                            <a:xfrm>
                              <a:off x="4332" y="4914"/>
                              <a:ext cx="3780" cy="516"/>
                            </a:xfrm>
                            <a:prstGeom prst="rect">
                              <a:avLst/>
                            </a:prstGeom>
                            <a:noFill/>
                            <a:ln>
                              <a:noFill/>
                            </a:ln>
                          </wps:spPr>
                          <wps:txbx>
                            <w:txbxContent>
                              <w:p w14:paraId="58BD65E2" w14:textId="77777777" w:rsidR="003C038A" w:rsidRDefault="003C038A">
                                <w:pPr>
                                  <w:spacing w:before="0" w:after="200" w:line="275" w:lineRule="auto"/>
                                  <w:jc w:val="center"/>
                                  <w:textDirection w:val="btLr"/>
                                </w:pPr>
                                <w:r>
                                  <w:rPr>
                                    <w:rFonts w:ascii="Arial" w:eastAsia="Arial" w:hAnsi="Arial" w:cs="Arial"/>
                                  </w:rPr>
                                  <w:t>[PCC-x] Query for Transport Data</w:t>
                                </w:r>
                              </w:p>
                              <w:p w14:paraId="74FA6232" w14:textId="77777777" w:rsidR="003C038A" w:rsidRDefault="003C038A">
                                <w:pPr>
                                  <w:spacing w:before="0" w:after="200" w:line="275" w:lineRule="auto"/>
                                  <w:jc w:val="center"/>
                                  <w:textDirection w:val="btLr"/>
                                </w:pPr>
                              </w:p>
                              <w:p w14:paraId="449602DD" w14:textId="77777777" w:rsidR="003C038A" w:rsidRDefault="003C038A">
                                <w:pPr>
                                  <w:spacing w:before="0" w:after="200" w:line="275" w:lineRule="auto"/>
                                  <w:jc w:val="center"/>
                                  <w:textDirection w:val="btLr"/>
                                </w:pPr>
                              </w:p>
                              <w:p w14:paraId="49F8A4F0" w14:textId="77777777" w:rsidR="003C038A" w:rsidRDefault="003C038A">
                                <w:pPr>
                                  <w:spacing w:before="0" w:after="200" w:line="275" w:lineRule="auto"/>
                                  <w:jc w:val="center"/>
                                  <w:textDirection w:val="btLr"/>
                                </w:pPr>
                              </w:p>
                              <w:p w14:paraId="62DC5E0E" w14:textId="77777777" w:rsidR="003C038A" w:rsidRDefault="003C038A">
                                <w:pPr>
                                  <w:spacing w:before="0" w:after="200" w:line="275" w:lineRule="auto"/>
                                  <w:textDirection w:val="btLr"/>
                                </w:pPr>
                                <w:r>
                                  <w:rPr>
                                    <w:rFonts w:ascii="Arial" w:eastAsia="Arial" w:hAnsi="Arial" w:cs="Arial"/>
                                  </w:rPr>
                                  <w:t>y for Transport Data</w:t>
                                </w:r>
                              </w:p>
                              <w:p w14:paraId="3B113B3E" w14:textId="77777777" w:rsidR="003C038A" w:rsidRDefault="003C038A">
                                <w:pPr>
                                  <w:spacing w:before="0" w:after="200" w:line="275" w:lineRule="auto"/>
                                  <w:jc w:val="center"/>
                                  <w:textDirection w:val="btLr"/>
                                </w:pPr>
                              </w:p>
                              <w:p w14:paraId="1F1A928A" w14:textId="77777777" w:rsidR="003C038A" w:rsidRDefault="003C038A">
                                <w:pPr>
                                  <w:spacing w:before="0" w:after="200" w:line="275" w:lineRule="auto"/>
                                  <w:jc w:val="center"/>
                                  <w:textDirection w:val="btLr"/>
                                </w:pPr>
                              </w:p>
                              <w:p w14:paraId="597489E1" w14:textId="77777777" w:rsidR="003C038A" w:rsidRDefault="003C038A">
                                <w:pPr>
                                  <w:spacing w:before="0" w:after="200" w:line="275" w:lineRule="auto"/>
                                  <w:jc w:val="center"/>
                                  <w:textDirection w:val="btLr"/>
                                </w:pPr>
                              </w:p>
                              <w:p w14:paraId="66DA5D18" w14:textId="77777777" w:rsidR="003C038A" w:rsidRDefault="003C038A">
                                <w:pPr>
                                  <w:spacing w:before="0" w:after="200" w:line="275" w:lineRule="auto"/>
                                  <w:jc w:val="center"/>
                                  <w:textDirection w:val="btLr"/>
                                </w:pPr>
                              </w:p>
                              <w:p w14:paraId="6232522F" w14:textId="77777777" w:rsidR="003C038A" w:rsidRDefault="003C038A">
                                <w:pPr>
                                  <w:textDirection w:val="btLr"/>
                                </w:pPr>
                              </w:p>
                            </w:txbxContent>
                          </wps:txbx>
                          <wps:bodyPr lIns="91425" tIns="45700" rIns="91425" bIns="45700" anchor="t" anchorCtr="0"/>
                        </wps:wsp>
                      </wpg:grpSp>
                    </wpg:wgp>
                  </a:graphicData>
                </a:graphic>
              </wp:anchor>
            </w:drawing>
          </mc:Choice>
          <mc:Fallback>
            <w:pict>
              <v:group w14:anchorId="7D57EB3D" id="Group 5" o:spid="_x0000_s1026" style="position:absolute;left:0;text-align:left;margin-left:.15pt;margin-top:.1pt;width:462pt;height:237pt;z-index:251658240;mso-position-horizontal-relative:margin" coordorigin="24091,22750" coordsize="58737,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" o:allowincell="f">
                <v:group id="Group 2" o:spid="_x0000_s1027" style="position:absolute;left:24091;top:22750;width:58737;height:30099" coordorigin="1550,2028" coordsize="9250,4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550;top:2028;width:925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26E9E7DA" w14:textId="77777777" w:rsidR="003C038A" w:rsidRDefault="003C038A">
                          <w:pPr>
                            <w:spacing w:before="0"/>
                            <w:textDirection w:val="btLr"/>
                          </w:pPr>
                        </w:p>
                      </w:txbxContent>
                    </v:textbox>
                  </v:rect>
                  <v:rect id="Rectangle 4" o:spid="_x0000_s1029" style="position:absolute;left:1550;top:2028;width:9250;height:4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F08E329" w14:textId="77777777" w:rsidR="003C038A" w:rsidRDefault="003C038A">
                          <w:pPr>
                            <w:spacing w:before="0"/>
                            <w:textDirection w:val="btLr"/>
                          </w:pPr>
                        </w:p>
                      </w:txbxContent>
                    </v:textbox>
                  </v:rect>
                  <v:group id="Group 6" o:spid="_x0000_s1030" style="position:absolute;left:3150;top:3937;width:5789;height:917" coordorigin="-339,3879" coordsize="578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1" style="position:absolute;left:3622;top:3879;width:1828;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">
                      <v:textbox inset="2.53958mm,1.2694mm,2.53958mm,1.2694mm">
                        <w:txbxContent>
                          <w:p w14:paraId="3F9EE496" w14:textId="77777777" w:rsidR="003C038A" w:rsidRDefault="003C038A">
                            <w:pPr>
                              <w:jc w:val="center"/>
                              <w:textDirection w:val="btLr"/>
                            </w:pPr>
                            <w:r>
                              <w:rPr>
                                <w:rFonts w:ascii="Calibri" w:eastAsia="Calibri" w:hAnsi="Calibri" w:cs="Calibri"/>
                                <w:sz w:val="22"/>
                              </w:rPr>
                              <w:t xml:space="preserve">Transport Data Responder </w:t>
                            </w:r>
                          </w:p>
                          <w:p w14:paraId="4DB42B2E" w14:textId="77777777" w:rsidR="003C038A" w:rsidRDefault="003C038A">
                            <w:pPr>
                              <w:textDirection w:val="btLr"/>
                            </w:pPr>
                          </w:p>
                        </w:txbxContent>
                      </v:textbox>
                    </v:rect>
                    <v:rect id="Rectangle 8" o:spid="_x0000_s1032" style="position:absolute;left:-339;top:3920;width:1828;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">
                      <v:textbox inset="2.53958mm,1.2694mm,2.53958mm,1.2694mm">
                        <w:txbxContent>
                          <w:p w14:paraId="78EDB074" w14:textId="77777777" w:rsidR="003C038A" w:rsidRDefault="003C038A" w:rsidP="00831483">
                            <w:pPr>
                              <w:jc w:val="center"/>
                              <w:textDirection w:val="btLr"/>
                            </w:pPr>
                            <w:r>
                              <w:rPr>
                                <w:rFonts w:ascii="Calibri" w:eastAsia="Calibri" w:hAnsi="Calibri" w:cs="Calibri"/>
                                <w:sz w:val="22"/>
                              </w:rPr>
                              <w:t>Transport Data Consumer</w:t>
                            </w:r>
                          </w:p>
                          <w:p w14:paraId="519754F7" w14:textId="77777777" w:rsidR="003C038A" w:rsidRDefault="003C038A">
                            <w:pPr>
                              <w:textDirection w:val="btL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33" type="#_x0000_t34" style="position:absolute;left:2643;top:3442;width:0;height:18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">
                      <v:stroke endarrow="classic" endarrowwidth="wide" endarrowlength="long"/>
                    </v:shape>
                  </v:group>
                  <v:rect id="Rectangle 10" o:spid="_x0000_s1034" style="position:absolute;left:4332;top:4914;width:378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" filled="f" stroked="f">
                    <v:textbox inset="2.53958mm,1.2694mm,2.53958mm,1.2694mm">
                      <w:txbxContent>
                        <w:p w14:paraId="58BD65E2" w14:textId="77777777" w:rsidR="003C038A" w:rsidRDefault="003C038A">
                          <w:pPr>
                            <w:spacing w:before="0" w:after="200" w:line="275" w:lineRule="auto"/>
                            <w:jc w:val="center"/>
                            <w:textDirection w:val="btLr"/>
                          </w:pPr>
                          <w:r>
                            <w:rPr>
                              <w:rFonts w:ascii="Arial" w:eastAsia="Arial" w:hAnsi="Arial" w:cs="Arial"/>
                            </w:rPr>
                            <w:t>[PCC-x] Query for Transport Data</w:t>
                          </w:r>
                        </w:p>
                        <w:p w14:paraId="74FA6232" w14:textId="77777777" w:rsidR="003C038A" w:rsidRDefault="003C038A">
                          <w:pPr>
                            <w:spacing w:before="0" w:after="200" w:line="275" w:lineRule="auto"/>
                            <w:jc w:val="center"/>
                            <w:textDirection w:val="btLr"/>
                          </w:pPr>
                        </w:p>
                        <w:p w14:paraId="449602DD" w14:textId="77777777" w:rsidR="003C038A" w:rsidRDefault="003C038A">
                          <w:pPr>
                            <w:spacing w:before="0" w:after="200" w:line="275" w:lineRule="auto"/>
                            <w:jc w:val="center"/>
                            <w:textDirection w:val="btLr"/>
                          </w:pPr>
                        </w:p>
                        <w:p w14:paraId="49F8A4F0" w14:textId="77777777" w:rsidR="003C038A" w:rsidRDefault="003C038A">
                          <w:pPr>
                            <w:spacing w:before="0" w:after="200" w:line="275" w:lineRule="auto"/>
                            <w:jc w:val="center"/>
                            <w:textDirection w:val="btLr"/>
                          </w:pPr>
                        </w:p>
                        <w:p w14:paraId="62DC5E0E" w14:textId="77777777" w:rsidR="003C038A" w:rsidRDefault="003C038A">
                          <w:pPr>
                            <w:spacing w:before="0" w:after="200" w:line="275" w:lineRule="auto"/>
                            <w:textDirection w:val="btLr"/>
                          </w:pPr>
                          <w:r>
                            <w:rPr>
                              <w:rFonts w:ascii="Arial" w:eastAsia="Arial" w:hAnsi="Arial" w:cs="Arial"/>
                            </w:rPr>
                            <w:t>y for Transport Data</w:t>
                          </w:r>
                        </w:p>
                        <w:p w14:paraId="3B113B3E" w14:textId="77777777" w:rsidR="003C038A" w:rsidRDefault="003C038A">
                          <w:pPr>
                            <w:spacing w:before="0" w:after="200" w:line="275" w:lineRule="auto"/>
                            <w:jc w:val="center"/>
                            <w:textDirection w:val="btLr"/>
                          </w:pPr>
                        </w:p>
                        <w:p w14:paraId="1F1A928A" w14:textId="77777777" w:rsidR="003C038A" w:rsidRDefault="003C038A">
                          <w:pPr>
                            <w:spacing w:before="0" w:after="200" w:line="275" w:lineRule="auto"/>
                            <w:jc w:val="center"/>
                            <w:textDirection w:val="btLr"/>
                          </w:pPr>
                        </w:p>
                        <w:p w14:paraId="597489E1" w14:textId="77777777" w:rsidR="003C038A" w:rsidRDefault="003C038A">
                          <w:pPr>
                            <w:spacing w:before="0" w:after="200" w:line="275" w:lineRule="auto"/>
                            <w:jc w:val="center"/>
                            <w:textDirection w:val="btLr"/>
                          </w:pPr>
                        </w:p>
                        <w:p w14:paraId="66DA5D18" w14:textId="77777777" w:rsidR="003C038A" w:rsidRDefault="003C038A">
                          <w:pPr>
                            <w:spacing w:before="0" w:after="200" w:line="275" w:lineRule="auto"/>
                            <w:jc w:val="center"/>
                            <w:textDirection w:val="btLr"/>
                          </w:pPr>
                        </w:p>
                        <w:p w14:paraId="6232522F" w14:textId="77777777" w:rsidR="003C038A" w:rsidRDefault="003C038A">
                          <w:pPr>
                            <w:textDirection w:val="btLr"/>
                          </w:pPr>
                        </w:p>
                      </w:txbxContent>
                    </v:textbox>
                  </v:rect>
                </v:group>
                <w10:wrap type="topAndBottom" anchorx="margin"/>
              </v:group>
            </w:pict>
          </mc:Fallback>
        </mc:AlternateContent>
      </w:r>
      <w:r w:rsidR="002E428D">
        <w:rPr>
          <w:rFonts w:ascii="Arial" w:eastAsia="Arial" w:hAnsi="Arial" w:cs="Arial"/>
          <w:b/>
          <w:sz w:val="22"/>
          <w:szCs w:val="22"/>
        </w:rPr>
        <w:t>Figure X.1-1: RIPT Actor Diagram</w:t>
      </w:r>
    </w:p>
    <w:p w14:paraId="53F6F18B" w14:textId="77777777" w:rsidR="00725E11" w:rsidRDefault="002E428D">
      <w:pPr>
        <w:keepLines/>
        <w:spacing w:before="60" w:after="60"/>
        <w:jc w:val="center"/>
        <w:rPr>
          <w:rFonts w:ascii="Arial" w:eastAsia="Arial" w:hAnsi="Arial" w:cs="Arial"/>
          <w:b/>
          <w:sz w:val="22"/>
          <w:szCs w:val="22"/>
        </w:rPr>
      </w:pPr>
      <w:r>
        <w:rPr>
          <w:noProof/>
        </w:rPr>
        <mc:AlternateContent>
          <mc:Choice Requires="wpg">
            <w:drawing>
              <wp:anchor distT="0" distB="0" distL="114300" distR="114300" simplePos="0" relativeHeight="251659264" behindDoc="0" locked="0" layoutInCell="0" hidden="0" allowOverlap="1" wp14:anchorId="614C8C64" wp14:editId="50B2D05D">
                <wp:simplePos x="0" y="0"/>
                <wp:positionH relativeFrom="margin">
                  <wp:posOffset>1298050</wp:posOffset>
                </wp:positionH>
                <wp:positionV relativeFrom="paragraph">
                  <wp:posOffset>148838</wp:posOffset>
                </wp:positionV>
                <wp:extent cx="3352800" cy="813433"/>
                <wp:effectExtent l="0" t="0" r="19050" b="44450"/>
                <wp:wrapNone/>
                <wp:docPr id="11" name="Group 11"/>
                <wp:cNvGraphicFramePr/>
                <a:graphic xmlns:a="http://schemas.openxmlformats.org/drawingml/2006/main">
                  <a:graphicData uri="http://schemas.microsoft.com/office/word/2010/wordprocessingGroup">
                    <wpg:wgp>
                      <wpg:cNvGrpSpPr/>
                      <wpg:grpSpPr>
                        <a:xfrm>
                          <a:off x="0" y="0"/>
                          <a:ext cx="3352800" cy="813433"/>
                          <a:chOff x="3667694" y="3372011"/>
                          <a:chExt cx="3356610" cy="816609"/>
                        </a:xfrm>
                      </wpg:grpSpPr>
                      <wpg:grpSp>
                        <wpg:cNvPr id="12" name="Group 12"/>
                        <wpg:cNvGrpSpPr/>
                        <wpg:grpSpPr>
                          <a:xfrm>
                            <a:off x="3667694" y="3372011"/>
                            <a:ext cx="3356610" cy="816609"/>
                            <a:chOff x="3570" y="6416"/>
                            <a:chExt cx="5286" cy="1285"/>
                          </a:xfrm>
                        </wpg:grpSpPr>
                        <wps:wsp>
                          <wps:cNvPr id="13" name="Rectangle 13"/>
                          <wps:cNvSpPr/>
                          <wps:spPr>
                            <a:xfrm>
                              <a:off x="3570" y="6416"/>
                              <a:ext cx="5275" cy="1275"/>
                            </a:xfrm>
                            <a:prstGeom prst="rect">
                              <a:avLst/>
                            </a:prstGeom>
                            <a:noFill/>
                            <a:ln>
                              <a:noFill/>
                            </a:ln>
                          </wps:spPr>
                          <wps:txbx>
                            <w:txbxContent>
                              <w:p w14:paraId="56FFCE21" w14:textId="77777777" w:rsidR="003C038A" w:rsidRDefault="003C038A">
                                <w:pPr>
                                  <w:spacing w:before="0"/>
                                  <w:textDirection w:val="btLr"/>
                                </w:pPr>
                              </w:p>
                            </w:txbxContent>
                          </wps:txbx>
                          <wps:bodyPr lIns="91425" tIns="91425" rIns="91425" bIns="91425" anchor="ctr" anchorCtr="0"/>
                        </wps:wsp>
                        <wps:wsp>
                          <wps:cNvPr id="14" name="Rectangle 14"/>
                          <wps:cNvSpPr/>
                          <wps:spPr>
                            <a:xfrm>
                              <a:off x="3570" y="6823"/>
                              <a:ext cx="1344" cy="8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46B88E1" w14:textId="77777777" w:rsidR="003C038A" w:rsidRDefault="003C038A">
                                <w:pPr>
                                  <w:spacing w:before="0" w:after="200" w:line="275" w:lineRule="auto"/>
                                  <w:jc w:val="center"/>
                                  <w:textDirection w:val="btLr"/>
                                </w:pPr>
                                <w:r>
                                  <w:rPr>
                                    <w:rFonts w:ascii="Arial" w:eastAsia="Arial" w:hAnsi="Arial" w:cs="Arial"/>
                                  </w:rPr>
                                  <w:t>Content</w:t>
                                </w:r>
                                <w:r>
                                  <w:rPr>
                                    <w:rFonts w:ascii="Arial" w:eastAsia="Arial" w:hAnsi="Arial" w:cs="Arial"/>
                                  </w:rPr>
                                  <w:br/>
                                  <w:t>Creator</w:t>
                                </w:r>
                              </w:p>
                              <w:p w14:paraId="5C6F0A23" w14:textId="77777777" w:rsidR="003C038A" w:rsidRDefault="003C038A">
                                <w:pPr>
                                  <w:textDirection w:val="btLr"/>
                                </w:pPr>
                              </w:p>
                            </w:txbxContent>
                          </wps:txbx>
                          <wps:bodyPr lIns="91425" tIns="45700" rIns="91425" bIns="45700" anchor="t" anchorCtr="0"/>
                        </wps:wsp>
                        <wps:wsp>
                          <wps:cNvPr id="15" name="Connector: Elbow 15"/>
                          <wps:cNvCnPr/>
                          <wps:spPr>
                            <a:xfrm rot="10800000" flipH="1">
                              <a:off x="4915" y="7233"/>
                              <a:ext cx="2600" cy="0"/>
                            </a:xfrm>
                            <a:prstGeom prst="bentConnector3">
                              <a:avLst>
                                <a:gd name="adj1" fmla="val 50000"/>
                              </a:avLst>
                            </a:prstGeom>
                            <a:noFill/>
                            <a:ln w="9525" cap="flat" cmpd="sng">
                              <a:solidFill>
                                <a:srgbClr val="000000"/>
                              </a:solidFill>
                              <a:prstDash val="solid"/>
                              <a:miter/>
                              <a:headEnd type="none" w="med" len="med"/>
                              <a:tailEnd type="stealth" w="lg" len="lg"/>
                            </a:ln>
                          </wps:spPr>
                          <wps:bodyPr/>
                        </wps:wsp>
                        <wps:wsp>
                          <wps:cNvPr id="16" name="Freeform: Shape 16"/>
                          <wps:cNvSpPr/>
                          <wps:spPr>
                            <a:xfrm>
                              <a:off x="5354" y="6812"/>
                              <a:ext cx="1614" cy="889"/>
                            </a:xfrm>
                            <a:custGeom>
                              <a:avLst/>
                              <a:gdLst/>
                              <a:ahLst/>
                              <a:cxnLst/>
                              <a:rect l="0" t="0" r="0" b="0"/>
                              <a:pathLst>
                                <a:path w="120000" h="120000" extrusionOk="0">
                                  <a:moveTo>
                                    <a:pt x="10833" y="39916"/>
                                  </a:moveTo>
                                  <a:cubicBezTo>
                                    <a:pt x="10080" y="32380"/>
                                    <a:pt x="11836" y="24780"/>
                                    <a:pt x="15619" y="19186"/>
                                  </a:cubicBezTo>
                                  <a:cubicBezTo>
                                    <a:pt x="21597" y="10350"/>
                                    <a:pt x="31288" y="8380"/>
                                    <a:pt x="38902" y="14450"/>
                                  </a:cubicBezTo>
                                  <a:cubicBezTo>
                                    <a:pt x="43550" y="2525"/>
                                    <a:pt x="55316" y="61"/>
                                    <a:pt x="62377" y="9533"/>
                                  </a:cubicBezTo>
                                  <a:cubicBezTo>
                                    <a:pt x="64158" y="4675"/>
                                    <a:pt x="67577" y="1316"/>
                                    <a:pt x="71525" y="555"/>
                                  </a:cubicBezTo>
                                  <a:cubicBezTo>
                                    <a:pt x="75869" y="-283"/>
                                    <a:pt x="80208" y="2138"/>
                                    <a:pt x="82869" y="6891"/>
                                  </a:cubicBezTo>
                                  <a:cubicBezTo>
                                    <a:pt x="86708" y="741"/>
                                    <a:pt x="93058" y="-1277"/>
                                    <a:pt x="98508" y="1916"/>
                                  </a:cubicBezTo>
                                  <a:cubicBezTo>
                                    <a:pt x="102661" y="4350"/>
                                    <a:pt x="105638" y="9444"/>
                                    <a:pt x="106438" y="15488"/>
                                  </a:cubicBezTo>
                                  <a:cubicBezTo>
                                    <a:pt x="111238" y="17272"/>
                                    <a:pt x="115061" y="22216"/>
                                    <a:pt x="116616" y="28661"/>
                                  </a:cubicBezTo>
                                  <a:cubicBezTo>
                                    <a:pt x="117747" y="33338"/>
                                    <a:pt x="117586" y="38419"/>
                                    <a:pt x="116161" y="42944"/>
                                  </a:cubicBezTo>
                                  <a:cubicBezTo>
                                    <a:pt x="119663" y="49150"/>
                                    <a:pt x="120888" y="57194"/>
                                    <a:pt x="119488" y="64783"/>
                                  </a:cubicBezTo>
                                  <a:cubicBezTo>
                                    <a:pt x="117627" y="74872"/>
                                    <a:pt x="111466" y="82427"/>
                                    <a:pt x="103900" y="83900"/>
                                  </a:cubicBezTo>
                                  <a:cubicBezTo>
                                    <a:pt x="103863" y="90197"/>
                                    <a:pt x="101827" y="96169"/>
                                    <a:pt x="98319" y="100280"/>
                                  </a:cubicBezTo>
                                  <a:cubicBezTo>
                                    <a:pt x="92988" y="106527"/>
                                    <a:pt x="85288" y="107330"/>
                                    <a:pt x="79319" y="102263"/>
                                  </a:cubicBezTo>
                                  <a:cubicBezTo>
                                    <a:pt x="77388" y="110966"/>
                                    <a:pt x="72219" y="117619"/>
                                    <a:pt x="65741" y="119738"/>
                                  </a:cubicBezTo>
                                  <a:cubicBezTo>
                                    <a:pt x="58108" y="122236"/>
                                    <a:pt x="50141" y="117980"/>
                                    <a:pt x="45777" y="109072"/>
                                  </a:cubicBezTo>
                                  <a:cubicBezTo>
                                    <a:pt x="35477" y="117527"/>
                                    <a:pt x="22100" y="112775"/>
                                    <a:pt x="16122" y="98533"/>
                                  </a:cubicBezTo>
                                  <a:cubicBezTo>
                                    <a:pt x="10250" y="99469"/>
                                    <a:pt x="4736" y="94511"/>
                                    <a:pt x="3083" y="86805"/>
                                  </a:cubicBezTo>
                                  <a:cubicBezTo>
                                    <a:pt x="1886" y="81230"/>
                                    <a:pt x="2944" y="75213"/>
                                    <a:pt x="5869" y="70975"/>
                                  </a:cubicBezTo>
                                  <a:cubicBezTo>
                                    <a:pt x="1719" y="67650"/>
                                    <a:pt x="-591" y="61269"/>
                                    <a:pt x="-13" y="54733"/>
                                  </a:cubicBezTo>
                                  <a:cubicBezTo>
                                    <a:pt x="663" y="47080"/>
                                    <a:pt x="5125" y="41086"/>
                                    <a:pt x="10730" y="40297"/>
                                  </a:cubicBezTo>
                                  <a:cubicBezTo>
                                    <a:pt x="10763" y="40169"/>
                                    <a:pt x="10800" y="40044"/>
                                    <a:pt x="10833" y="39916"/>
                                  </a:cubicBezTo>
                                  <a:close/>
                                </a:path>
                                <a:path w="120000" h="120000" fill="none" extrusionOk="0">
                                  <a:moveTo>
                                    <a:pt x="13036" y="72713"/>
                                  </a:moveTo>
                                  <a:cubicBezTo>
                                    <a:pt x="10580" y="72975"/>
                                    <a:pt x="8125" y="72202"/>
                                    <a:pt x="6000" y="70500"/>
                                  </a:cubicBezTo>
                                  <a:moveTo>
                                    <a:pt x="19244" y="96941"/>
                                  </a:moveTo>
                                  <a:cubicBezTo>
                                    <a:pt x="18258" y="97477"/>
                                    <a:pt x="17222" y="97833"/>
                                    <a:pt x="16166" y="98000"/>
                                  </a:cubicBezTo>
                                  <a:moveTo>
                                    <a:pt x="45772" y="108583"/>
                                  </a:moveTo>
                                  <a:cubicBezTo>
                                    <a:pt x="45030" y="107066"/>
                                    <a:pt x="44408" y="105447"/>
                                    <a:pt x="43916" y="103750"/>
                                  </a:cubicBezTo>
                                  <a:moveTo>
                                    <a:pt x="80075" y="96530"/>
                                  </a:moveTo>
                                  <a:cubicBezTo>
                                    <a:pt x="79966" y="98327"/>
                                    <a:pt x="79716" y="100105"/>
                                    <a:pt x="79333" y="101833"/>
                                  </a:cubicBezTo>
                                  <a:moveTo>
                                    <a:pt x="94802" y="63761"/>
                                  </a:moveTo>
                                  <a:cubicBezTo>
                                    <a:pt x="100369" y="67450"/>
                                    <a:pt x="103883" y="75161"/>
                                    <a:pt x="103833" y="83583"/>
                                  </a:cubicBezTo>
                                  <a:moveTo>
                                    <a:pt x="116105" y="42650"/>
                                  </a:moveTo>
                                  <a:cubicBezTo>
                                    <a:pt x="115202" y="45516"/>
                                    <a:pt x="113827" y="48061"/>
                                    <a:pt x="112083" y="50083"/>
                                  </a:cubicBezTo>
                                  <a:moveTo>
                                    <a:pt x="106455" y="15072"/>
                                  </a:moveTo>
                                  <a:cubicBezTo>
                                    <a:pt x="106608" y="16230"/>
                                    <a:pt x="106680" y="17405"/>
                                    <a:pt x="106666" y="18583"/>
                                  </a:cubicBezTo>
                                  <a:moveTo>
                                    <a:pt x="80772" y="10977"/>
                                  </a:moveTo>
                                  <a:cubicBezTo>
                                    <a:pt x="81297" y="9358"/>
                                    <a:pt x="81988" y="7850"/>
                                    <a:pt x="82833" y="6500"/>
                                  </a:cubicBezTo>
                                  <a:moveTo>
                                    <a:pt x="61502" y="13111"/>
                                  </a:moveTo>
                                  <a:cubicBezTo>
                                    <a:pt x="61716" y="11772"/>
                                    <a:pt x="62052" y="10475"/>
                                    <a:pt x="62500" y="9250"/>
                                  </a:cubicBezTo>
                                  <a:moveTo>
                                    <a:pt x="38888" y="14422"/>
                                  </a:moveTo>
                                  <a:cubicBezTo>
                                    <a:pt x="40200" y="15466"/>
                                    <a:pt x="41411" y="16725"/>
                                    <a:pt x="42500" y="18166"/>
                                  </a:cubicBezTo>
                                  <a:moveTo>
                                    <a:pt x="11463" y="43858"/>
                                  </a:moveTo>
                                  <a:cubicBezTo>
                                    <a:pt x="11177" y="42569"/>
                                    <a:pt x="10966" y="41252"/>
                                    <a:pt x="10833" y="39916"/>
                                  </a:cubicBezTo>
                                </a:path>
                              </a:pathLst>
                            </a:custGeom>
                            <a:solidFill>
                              <a:srgbClr val="FFFFFF"/>
                            </a:solidFill>
                            <a:ln w="9525" cap="flat" cmpd="sng">
                              <a:solidFill>
                                <a:srgbClr val="000000"/>
                              </a:solidFill>
                              <a:prstDash val="solid"/>
                              <a:miter/>
                              <a:headEnd type="none" w="med" len="med"/>
                              <a:tailEnd type="none" w="med" len="med"/>
                            </a:ln>
                          </wps:spPr>
                          <wps:txbx>
                            <w:txbxContent>
                              <w:p w14:paraId="236E2FEA" w14:textId="77777777" w:rsidR="003C038A" w:rsidRDefault="003C038A">
                                <w:pPr>
                                  <w:spacing w:before="0"/>
                                  <w:textDirection w:val="btLr"/>
                                </w:pPr>
                              </w:p>
                            </w:txbxContent>
                          </wps:txbx>
                          <wps:bodyPr lIns="91425" tIns="91425" rIns="91425" bIns="91425" anchor="ctr" anchorCtr="0"/>
                        </wps:wsp>
                        <wps:wsp>
                          <wps:cNvPr id="17" name="Rectangle 17"/>
                          <wps:cNvSpPr/>
                          <wps:spPr>
                            <a:xfrm>
                              <a:off x="7516" y="6823"/>
                              <a:ext cx="1340" cy="8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2B28913" w14:textId="77777777" w:rsidR="003C038A" w:rsidRDefault="003C038A">
                                <w:pPr>
                                  <w:spacing w:before="0" w:after="200" w:line="275" w:lineRule="auto"/>
                                  <w:jc w:val="center"/>
                                  <w:textDirection w:val="btLr"/>
                                </w:pPr>
                                <w:r>
                                  <w:rPr>
                                    <w:rFonts w:ascii="Arial" w:eastAsia="Arial" w:hAnsi="Arial" w:cs="Arial"/>
                                  </w:rPr>
                                  <w:t>Content</w:t>
                                </w:r>
                                <w:r>
                                  <w:rPr>
                                    <w:rFonts w:ascii="Arial" w:eastAsia="Arial" w:hAnsi="Arial" w:cs="Arial"/>
                                  </w:rPr>
                                  <w:br/>
                                  <w:t>Consumer</w:t>
                                </w:r>
                              </w:p>
                              <w:p w14:paraId="26417558" w14:textId="77777777" w:rsidR="003C038A" w:rsidRDefault="003C038A">
                                <w:pPr>
                                  <w:textDirection w:val="btLr"/>
                                </w:pPr>
                              </w:p>
                            </w:txbxContent>
                          </wps:txbx>
                          <wps:bodyPr lIns="91425" tIns="45700" rIns="91425" bIns="45700" anchor="t" anchorCtr="0"/>
                        </wps:wsp>
                        <wps:wsp>
                          <wps:cNvPr id="18" name="Rectangle 18"/>
                          <wps:cNvSpPr/>
                          <wps:spPr>
                            <a:xfrm>
                              <a:off x="4960" y="6741"/>
                              <a:ext cx="2431" cy="712"/>
                            </a:xfrm>
                            <a:prstGeom prst="rect">
                              <a:avLst/>
                            </a:prstGeom>
                            <a:noFill/>
                            <a:ln>
                              <a:noFill/>
                            </a:ln>
                          </wps:spPr>
                          <wps:txbx>
                            <w:txbxContent>
                              <w:p w14:paraId="78979A8D" w14:textId="77777777" w:rsidR="003C038A" w:rsidRDefault="003C038A">
                                <w:pPr>
                                  <w:spacing w:before="0" w:after="200" w:line="275" w:lineRule="auto"/>
                                  <w:jc w:val="center"/>
                                  <w:textDirection w:val="btLr"/>
                                </w:pPr>
                                <w:r>
                                  <w:rPr>
                                    <w:rFonts w:ascii="Arial" w:eastAsia="Arial" w:hAnsi="Arial" w:cs="Arial"/>
                                  </w:rPr>
                                  <w:br/>
                                </w:r>
                                <w:r w:rsidRPr="00F303A9">
                                  <w:rPr>
                                    <w:rFonts w:ascii="Arial" w:eastAsia="Arial" w:hAnsi="Arial" w:cs="Arial"/>
                                    <w:sz w:val="18"/>
                                  </w:rPr>
                                  <w:t>Document Sharing</w:t>
                                </w:r>
                              </w:p>
                              <w:p w14:paraId="6B10FBD2" w14:textId="77777777" w:rsidR="003C038A" w:rsidRDefault="003C038A">
                                <w:pPr>
                                  <w:textDirection w:val="btLr"/>
                                </w:pPr>
                              </w:p>
                            </w:txbxContent>
                          </wps:txbx>
                          <wps:bodyPr lIns="91425" tIns="45700" rIns="91425" bIns="45700" anchor="t" anchorCtr="0"/>
                        </wps:wsp>
                      </wpg:grpSp>
                    </wpg:wgp>
                  </a:graphicData>
                </a:graphic>
              </wp:anchor>
            </w:drawing>
          </mc:Choice>
          <mc:Fallback>
            <w:pict>
              <v:group w14:anchorId="614C8C64" id="Group 11" o:spid="_x0000_s1035" style="position:absolute;left:0;text-align:left;margin-left:102.2pt;margin-top:11.7pt;width:264pt;height:64.05pt;z-index:251659264;mso-position-horizontal-relative:margin" coordorigin="36676,33720" coordsize="33566,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" o:allowincell="f">
                <v:group id="Group 12" o:spid="_x0000_s1036" style="position:absolute;left:36676;top:33720;width:33567;height:8166" coordorigin="3570,6416" coordsize="5286,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7" style="position:absolute;left:3570;top:6416;width:5275;height:1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56FFCE21" w14:textId="77777777" w:rsidR="003C038A" w:rsidRDefault="003C038A">
                          <w:pPr>
                            <w:spacing w:before="0"/>
                            <w:textDirection w:val="btLr"/>
                          </w:pPr>
                        </w:p>
                      </w:txbxContent>
                    </v:textbox>
                  </v:rect>
                  <v:rect id="Rectangle 14" o:spid="_x0000_s1038" style="position:absolute;left:3570;top:6823;width:1344;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">
                    <v:textbox inset="2.53958mm,1.2694mm,2.53958mm,1.2694mm">
                      <w:txbxContent>
                        <w:p w14:paraId="746B88E1" w14:textId="77777777" w:rsidR="003C038A" w:rsidRDefault="003C038A">
                          <w:pPr>
                            <w:spacing w:before="0" w:after="200" w:line="275" w:lineRule="auto"/>
                            <w:jc w:val="center"/>
                            <w:textDirection w:val="btLr"/>
                          </w:pPr>
                          <w:r>
                            <w:rPr>
                              <w:rFonts w:ascii="Arial" w:eastAsia="Arial" w:hAnsi="Arial" w:cs="Arial"/>
                            </w:rPr>
                            <w:t>Content</w:t>
                          </w:r>
                          <w:r>
                            <w:rPr>
                              <w:rFonts w:ascii="Arial" w:eastAsia="Arial" w:hAnsi="Arial" w:cs="Arial"/>
                            </w:rPr>
                            <w:br/>
                            <w:t>Creator</w:t>
                          </w:r>
                        </w:p>
                        <w:p w14:paraId="5C6F0A23" w14:textId="77777777" w:rsidR="003C038A" w:rsidRDefault="003C038A">
                          <w:pPr>
                            <w:textDirection w:val="btLr"/>
                          </w:pPr>
                        </w:p>
                      </w:txbxContent>
                    </v:textbox>
                  </v:rect>
                  <v:shape id="Connector: Elbow 15" o:spid="_x0000_s1039" type="#_x0000_t34" style="position:absolute;left:4915;top:7233;width:2600;height: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">
                    <v:stroke endarrow="classic" endarrowwidth="wide" endarrowlength="long"/>
                  </v:shape>
                  <v:shape id="Freeform: Shape 16" o:spid="_x0000_s1040" style="position:absolute;left:5354;top:6812;width:1614;height:88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" adj="-11796480,,5400" path="m10833,39916v-753,-7536,1003,-15136,4786,-20730c21597,10350,31288,8380,38902,14450,43550,2525,55316,61,62377,9533,64158,4675,67577,1316,71525,555v4344,-838,8683,1583,11344,6336c86708,741,93058,-1277,98508,1916v4153,2434,7130,7528,7930,13572c111238,17272,115061,22216,116616,28661v1131,4677,970,9758,-455,14283c119663,49150,120888,57194,119488,64783v-1861,10089,-8022,17644,-15588,19117c103863,90197,101827,96169,98319,100280v-5331,6247,-13031,7050,-19000,1983c77388,110966,72219,117619,65741,119738v-7633,2498,-15600,-1758,-19964,-10666c35477,117527,22100,112775,16122,98533,10250,99469,4736,94511,3083,86805,1886,81230,2944,75213,5869,70975,1719,67650,-591,61269,-13,54733,663,47080,5125,41086,10730,40297v33,-128,70,-253,103,-381xem13036,72713nfc10580,72975,8125,72202,6000,70500m19244,96941nfc18258,97477,17222,97833,16166,98000t29606,10583nfc45030,107066,44408,105447,43916,103750m80075,96530nfc79966,98327,79716,100105,79333,101833m94802,63761nfc100369,67450,103883,75161,103833,83583m116105,42650nfc115202,45516,113827,48061,112083,50083m106455,15072nfc106608,16230,106680,17405,106666,18583m80772,10977nfc81297,9358,81988,7850,82833,6500m61502,13111nfc61716,11772,62052,10475,62500,9250m38888,14422nfc40200,15466,41411,16725,42500,18166m11463,43858nfc11177,42569,10966,41252,10833,39916e">
                    <v:stroke joinstyle="miter"/>
                    <v:formulas/>
                    <v:path arrowok="t" o:extrusionok="f" o:connecttype="custom" textboxrect="0,0,120000,120000"/>
                    <v:textbox inset="2.53958mm,2.53958mm,2.53958mm,2.53958mm">
                      <w:txbxContent>
                        <w:p w14:paraId="236E2FEA" w14:textId="77777777" w:rsidR="003C038A" w:rsidRDefault="003C038A">
                          <w:pPr>
                            <w:spacing w:before="0"/>
                            <w:textDirection w:val="btLr"/>
                          </w:pPr>
                        </w:p>
                      </w:txbxContent>
                    </v:textbox>
                  </v:shape>
                  <v:rect id="Rectangle 17" o:spid="_x0000_s1041" style="position:absolute;left:7516;top:6823;width:1340;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">
                    <v:textbox inset="2.53958mm,1.2694mm,2.53958mm,1.2694mm">
                      <w:txbxContent>
                        <w:p w14:paraId="52B28913" w14:textId="77777777" w:rsidR="003C038A" w:rsidRDefault="003C038A">
                          <w:pPr>
                            <w:spacing w:before="0" w:after="200" w:line="275" w:lineRule="auto"/>
                            <w:jc w:val="center"/>
                            <w:textDirection w:val="btLr"/>
                          </w:pPr>
                          <w:r>
                            <w:rPr>
                              <w:rFonts w:ascii="Arial" w:eastAsia="Arial" w:hAnsi="Arial" w:cs="Arial"/>
                            </w:rPr>
                            <w:t>Content</w:t>
                          </w:r>
                          <w:r>
                            <w:rPr>
                              <w:rFonts w:ascii="Arial" w:eastAsia="Arial" w:hAnsi="Arial" w:cs="Arial"/>
                            </w:rPr>
                            <w:br/>
                            <w:t>Consumer</w:t>
                          </w:r>
                        </w:p>
                        <w:p w14:paraId="26417558" w14:textId="77777777" w:rsidR="003C038A" w:rsidRDefault="003C038A">
                          <w:pPr>
                            <w:textDirection w:val="btLr"/>
                          </w:pPr>
                        </w:p>
                      </w:txbxContent>
                    </v:textbox>
                  </v:rect>
                  <v:rect id="Rectangle 18" o:spid="_x0000_s1042" style="position:absolute;left:4960;top:6741;width:2431;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78979A8D" w14:textId="77777777" w:rsidR="003C038A" w:rsidRDefault="003C038A">
                          <w:pPr>
                            <w:spacing w:before="0" w:after="200" w:line="275" w:lineRule="auto"/>
                            <w:jc w:val="center"/>
                            <w:textDirection w:val="btLr"/>
                          </w:pPr>
                          <w:r>
                            <w:rPr>
                              <w:rFonts w:ascii="Arial" w:eastAsia="Arial" w:hAnsi="Arial" w:cs="Arial"/>
                            </w:rPr>
                            <w:br/>
                          </w:r>
                          <w:r w:rsidRPr="00F303A9">
                            <w:rPr>
                              <w:rFonts w:ascii="Arial" w:eastAsia="Arial" w:hAnsi="Arial" w:cs="Arial"/>
                              <w:sz w:val="18"/>
                            </w:rPr>
                            <w:t>Document Sharing</w:t>
                          </w:r>
                        </w:p>
                        <w:p w14:paraId="6B10FBD2" w14:textId="77777777" w:rsidR="003C038A" w:rsidRDefault="003C038A">
                          <w:pPr>
                            <w:textDirection w:val="btLr"/>
                          </w:pPr>
                        </w:p>
                      </w:txbxContent>
                    </v:textbox>
                  </v:rect>
                </v:group>
                <w10:wrap anchorx="margin"/>
              </v:group>
            </w:pict>
          </mc:Fallback>
        </mc:AlternateContent>
      </w:r>
    </w:p>
    <w:p w14:paraId="439D32CB" w14:textId="77777777" w:rsidR="00725E11" w:rsidRDefault="00725E11"/>
    <w:p w14:paraId="00B272A9" w14:textId="77777777" w:rsidR="00725E11" w:rsidRDefault="00725E11"/>
    <w:p w14:paraId="58E579DC" w14:textId="77777777" w:rsidR="00725E11" w:rsidRDefault="00725E11"/>
    <w:p w14:paraId="7680DD2A" w14:textId="77777777" w:rsidR="00725E11" w:rsidRDefault="00725E11"/>
    <w:p w14:paraId="48B17D4F"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t>Figure X.1-2: RIPT Actor Di</w:t>
      </w:r>
      <w:commentRangeStart w:id="71"/>
      <w:r>
        <w:rPr>
          <w:rFonts w:ascii="Arial" w:eastAsia="Arial" w:hAnsi="Arial" w:cs="Arial"/>
          <w:b/>
          <w:sz w:val="22"/>
          <w:szCs w:val="22"/>
        </w:rPr>
        <w:t>agram</w:t>
      </w:r>
      <w:commentRangeEnd w:id="71"/>
      <w:r>
        <w:commentReference w:id="71"/>
      </w:r>
    </w:p>
    <w:p w14:paraId="5C210CA6" w14:textId="77777777" w:rsidR="00725E11" w:rsidRDefault="00725E11"/>
    <w:p w14:paraId="7AEF2B0C" w14:textId="77777777" w:rsidR="00725E11" w:rsidRDefault="002E428D">
      <w:r>
        <w:t xml:space="preserve">Table X.1-1 lists the transactions for each actor directly involved in the RIPT Profile. To claim compliance with this Profile, an actor shall support all required transactions (labeled “R”) and may support the optional transactions (labeled “O”). </w:t>
      </w:r>
    </w:p>
    <w:p w14:paraId="44535708" w14:textId="77777777" w:rsidR="00725E11" w:rsidRDefault="00725E11"/>
    <w:p w14:paraId="4C3EA87E"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X.1-1: RIPT Profile - Actors and Transactions</w:t>
      </w:r>
    </w:p>
    <w:tbl>
      <w:tblPr>
        <w:tblStyle w:val="a1"/>
        <w:tblW w:w="84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9"/>
        <w:gridCol w:w="2520"/>
        <w:gridCol w:w="1710"/>
        <w:gridCol w:w="2799"/>
      </w:tblGrid>
      <w:tr w:rsidR="00725E11" w14:paraId="4D5E21E5" w14:textId="77777777">
        <w:trPr>
          <w:jc w:val="center"/>
        </w:trPr>
        <w:tc>
          <w:tcPr>
            <w:tcW w:w="1449" w:type="dxa"/>
            <w:shd w:val="clear" w:color="auto" w:fill="D9D9D9"/>
          </w:tcPr>
          <w:p w14:paraId="1AD2DAC5"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Actors</w:t>
            </w:r>
          </w:p>
        </w:tc>
        <w:tc>
          <w:tcPr>
            <w:tcW w:w="2520" w:type="dxa"/>
            <w:shd w:val="clear" w:color="auto" w:fill="D9D9D9"/>
          </w:tcPr>
          <w:p w14:paraId="261F67BF"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Transactions </w:t>
            </w:r>
          </w:p>
        </w:tc>
        <w:tc>
          <w:tcPr>
            <w:tcW w:w="1710" w:type="dxa"/>
            <w:shd w:val="clear" w:color="auto" w:fill="D9D9D9"/>
          </w:tcPr>
          <w:p w14:paraId="1DDBDC5C"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Optionality</w:t>
            </w:r>
          </w:p>
        </w:tc>
        <w:tc>
          <w:tcPr>
            <w:tcW w:w="2799" w:type="dxa"/>
            <w:shd w:val="clear" w:color="auto" w:fill="D9D9D9"/>
          </w:tcPr>
          <w:p w14:paraId="16A18453" w14:textId="77777777" w:rsidR="00725E11" w:rsidRDefault="002E428D">
            <w:pPr>
              <w:spacing w:before="40" w:after="40"/>
              <w:ind w:left="72" w:right="72"/>
              <w:jc w:val="center"/>
              <w:rPr>
                <w:sz w:val="20"/>
                <w:szCs w:val="20"/>
              </w:rPr>
            </w:pPr>
            <w:r>
              <w:rPr>
                <w:rFonts w:ascii="Arial" w:eastAsia="Arial" w:hAnsi="Arial" w:cs="Arial"/>
                <w:b/>
                <w:sz w:val="20"/>
                <w:szCs w:val="20"/>
              </w:rPr>
              <w:t>Reference</w:t>
            </w:r>
          </w:p>
        </w:tc>
      </w:tr>
      <w:tr w:rsidR="00725E11" w14:paraId="45F9DF3D" w14:textId="77777777">
        <w:trPr>
          <w:jc w:val="center"/>
        </w:trPr>
        <w:tc>
          <w:tcPr>
            <w:tcW w:w="1449" w:type="dxa"/>
          </w:tcPr>
          <w:p w14:paraId="2F471B72" w14:textId="77777777" w:rsidR="00725E11" w:rsidRDefault="002E428D">
            <w:pPr>
              <w:spacing w:before="40" w:after="40"/>
              <w:ind w:left="72" w:right="72"/>
              <w:rPr>
                <w:sz w:val="18"/>
                <w:szCs w:val="18"/>
              </w:rPr>
            </w:pPr>
            <w:r>
              <w:rPr>
                <w:sz w:val="18"/>
                <w:szCs w:val="18"/>
              </w:rPr>
              <w:t xml:space="preserve">Content Creator </w:t>
            </w:r>
          </w:p>
        </w:tc>
        <w:tc>
          <w:tcPr>
            <w:tcW w:w="2520" w:type="dxa"/>
          </w:tcPr>
          <w:p w14:paraId="55F4A24E" w14:textId="77777777" w:rsidR="00725E11" w:rsidRDefault="002E428D">
            <w:pPr>
              <w:spacing w:before="40" w:after="40"/>
              <w:ind w:left="72" w:right="72"/>
              <w:rPr>
                <w:sz w:val="18"/>
                <w:szCs w:val="18"/>
              </w:rPr>
            </w:pPr>
            <w:r>
              <w:rPr>
                <w:sz w:val="18"/>
                <w:szCs w:val="18"/>
              </w:rPr>
              <w:t>Document Sharing [PCC-1]</w:t>
            </w:r>
          </w:p>
        </w:tc>
        <w:tc>
          <w:tcPr>
            <w:tcW w:w="1710" w:type="dxa"/>
          </w:tcPr>
          <w:p w14:paraId="25036587" w14:textId="77777777" w:rsidR="00725E11" w:rsidRDefault="002E428D">
            <w:pPr>
              <w:spacing w:before="40" w:after="40"/>
              <w:ind w:left="72" w:right="72"/>
              <w:rPr>
                <w:sz w:val="18"/>
                <w:szCs w:val="18"/>
              </w:rPr>
            </w:pPr>
            <w:r>
              <w:rPr>
                <w:sz w:val="18"/>
                <w:szCs w:val="18"/>
              </w:rPr>
              <w:t>R</w:t>
            </w:r>
          </w:p>
        </w:tc>
        <w:tc>
          <w:tcPr>
            <w:tcW w:w="2799" w:type="dxa"/>
          </w:tcPr>
          <w:p w14:paraId="0E5AA1B2" w14:textId="77777777" w:rsidR="00725E11" w:rsidRDefault="002E428D">
            <w:pPr>
              <w:spacing w:before="40" w:after="40"/>
              <w:ind w:left="72" w:right="72"/>
              <w:rPr>
                <w:sz w:val="18"/>
                <w:szCs w:val="18"/>
              </w:rPr>
            </w:pPr>
            <w:r>
              <w:rPr>
                <w:sz w:val="18"/>
                <w:szCs w:val="18"/>
              </w:rPr>
              <w:t>PCC TF-2:3.1</w:t>
            </w:r>
          </w:p>
        </w:tc>
      </w:tr>
      <w:tr w:rsidR="00725E11" w14:paraId="01BB7C2E" w14:textId="77777777">
        <w:trPr>
          <w:jc w:val="center"/>
        </w:trPr>
        <w:tc>
          <w:tcPr>
            <w:tcW w:w="1449" w:type="dxa"/>
          </w:tcPr>
          <w:p w14:paraId="1DF5FC22" w14:textId="77777777" w:rsidR="00725E11" w:rsidRDefault="002E428D">
            <w:pPr>
              <w:spacing w:before="40" w:after="40"/>
              <w:ind w:left="72" w:right="72"/>
              <w:rPr>
                <w:sz w:val="18"/>
                <w:szCs w:val="18"/>
              </w:rPr>
            </w:pPr>
            <w:r>
              <w:rPr>
                <w:sz w:val="18"/>
                <w:szCs w:val="18"/>
              </w:rPr>
              <w:t xml:space="preserve">Content Consumer </w:t>
            </w:r>
          </w:p>
        </w:tc>
        <w:tc>
          <w:tcPr>
            <w:tcW w:w="2520" w:type="dxa"/>
          </w:tcPr>
          <w:p w14:paraId="00D65715" w14:textId="77777777" w:rsidR="00725E11" w:rsidRDefault="002E428D">
            <w:pPr>
              <w:spacing w:before="40" w:after="40"/>
              <w:ind w:left="72" w:right="72"/>
              <w:rPr>
                <w:sz w:val="18"/>
                <w:szCs w:val="18"/>
              </w:rPr>
            </w:pPr>
            <w:r>
              <w:rPr>
                <w:sz w:val="18"/>
                <w:szCs w:val="18"/>
              </w:rPr>
              <w:t>Document Sharing [PCC-1]</w:t>
            </w:r>
          </w:p>
        </w:tc>
        <w:tc>
          <w:tcPr>
            <w:tcW w:w="1710" w:type="dxa"/>
          </w:tcPr>
          <w:p w14:paraId="39D772FB" w14:textId="77777777" w:rsidR="00725E11" w:rsidRDefault="002E428D">
            <w:pPr>
              <w:spacing w:before="40" w:after="40"/>
              <w:ind w:left="72" w:right="72"/>
              <w:rPr>
                <w:sz w:val="18"/>
                <w:szCs w:val="18"/>
              </w:rPr>
            </w:pPr>
            <w:r>
              <w:rPr>
                <w:sz w:val="18"/>
                <w:szCs w:val="18"/>
              </w:rPr>
              <w:t>R</w:t>
            </w:r>
          </w:p>
        </w:tc>
        <w:tc>
          <w:tcPr>
            <w:tcW w:w="2799" w:type="dxa"/>
          </w:tcPr>
          <w:p w14:paraId="1962E36D" w14:textId="77777777" w:rsidR="00725E11" w:rsidRDefault="002E428D">
            <w:pPr>
              <w:spacing w:before="40" w:after="40"/>
              <w:ind w:left="72" w:right="72"/>
              <w:rPr>
                <w:sz w:val="18"/>
                <w:szCs w:val="18"/>
              </w:rPr>
            </w:pPr>
            <w:r>
              <w:rPr>
                <w:sz w:val="18"/>
                <w:szCs w:val="18"/>
              </w:rPr>
              <w:t>PCC TF-2:3.1</w:t>
            </w:r>
          </w:p>
        </w:tc>
      </w:tr>
      <w:tr w:rsidR="00725E11" w14:paraId="1394DFE5" w14:textId="77777777">
        <w:trPr>
          <w:jc w:val="center"/>
        </w:trPr>
        <w:tc>
          <w:tcPr>
            <w:tcW w:w="1449" w:type="dxa"/>
          </w:tcPr>
          <w:p w14:paraId="1097B14D" w14:textId="77777777" w:rsidR="00725E11" w:rsidRDefault="002E428D">
            <w:pPr>
              <w:spacing w:before="40" w:after="40"/>
              <w:ind w:left="72" w:right="72"/>
              <w:rPr>
                <w:sz w:val="18"/>
                <w:szCs w:val="18"/>
              </w:rPr>
            </w:pPr>
            <w:r>
              <w:rPr>
                <w:sz w:val="18"/>
                <w:szCs w:val="18"/>
              </w:rPr>
              <w:t>Transport Data Consumer</w:t>
            </w:r>
          </w:p>
        </w:tc>
        <w:tc>
          <w:tcPr>
            <w:tcW w:w="2520" w:type="dxa"/>
          </w:tcPr>
          <w:p w14:paraId="2679A07B" w14:textId="77777777" w:rsidR="00725E11" w:rsidRDefault="002E428D">
            <w:pPr>
              <w:spacing w:before="40" w:after="40"/>
              <w:ind w:left="72" w:right="72"/>
              <w:rPr>
                <w:sz w:val="18"/>
                <w:szCs w:val="18"/>
              </w:rPr>
            </w:pPr>
            <w:r>
              <w:rPr>
                <w:sz w:val="18"/>
                <w:szCs w:val="18"/>
              </w:rPr>
              <w:t>Query for Transport Data [PCC-x]</w:t>
            </w:r>
          </w:p>
        </w:tc>
        <w:tc>
          <w:tcPr>
            <w:tcW w:w="1710" w:type="dxa"/>
          </w:tcPr>
          <w:p w14:paraId="230E606F" w14:textId="77777777" w:rsidR="00725E11" w:rsidRDefault="002E428D">
            <w:pPr>
              <w:spacing w:before="40" w:after="40"/>
              <w:ind w:left="72" w:right="72"/>
              <w:rPr>
                <w:sz w:val="18"/>
                <w:szCs w:val="18"/>
              </w:rPr>
            </w:pPr>
            <w:r>
              <w:rPr>
                <w:sz w:val="18"/>
                <w:szCs w:val="18"/>
              </w:rPr>
              <w:t>R</w:t>
            </w:r>
          </w:p>
        </w:tc>
        <w:tc>
          <w:tcPr>
            <w:tcW w:w="2799" w:type="dxa"/>
          </w:tcPr>
          <w:p w14:paraId="79963C51" w14:textId="77777777" w:rsidR="00725E11" w:rsidRDefault="002E428D">
            <w:pPr>
              <w:spacing w:before="40" w:after="40"/>
              <w:ind w:right="72"/>
              <w:rPr>
                <w:sz w:val="18"/>
                <w:szCs w:val="18"/>
              </w:rPr>
            </w:pPr>
            <w:r>
              <w:rPr>
                <w:sz w:val="18"/>
                <w:szCs w:val="18"/>
              </w:rPr>
              <w:t xml:space="preserve"> PCC TF-2: 3.Y1</w:t>
            </w:r>
          </w:p>
        </w:tc>
      </w:tr>
      <w:tr w:rsidR="00725E11" w14:paraId="4163FE12" w14:textId="77777777">
        <w:trPr>
          <w:jc w:val="center"/>
        </w:trPr>
        <w:tc>
          <w:tcPr>
            <w:tcW w:w="1449" w:type="dxa"/>
            <w:tcBorders>
              <w:left w:val="single" w:sz="4" w:space="0" w:color="000000"/>
              <w:right w:val="single" w:sz="4" w:space="0" w:color="000000"/>
            </w:tcBorders>
          </w:tcPr>
          <w:p w14:paraId="515E2065" w14:textId="77777777" w:rsidR="00725E11" w:rsidRDefault="002E428D">
            <w:pPr>
              <w:spacing w:before="40" w:after="40"/>
              <w:ind w:left="72" w:right="72"/>
              <w:rPr>
                <w:sz w:val="18"/>
                <w:szCs w:val="18"/>
              </w:rPr>
            </w:pPr>
            <w:r>
              <w:rPr>
                <w:sz w:val="18"/>
                <w:szCs w:val="18"/>
              </w:rPr>
              <w:lastRenderedPageBreak/>
              <w:t xml:space="preserve">Transport Data Responder  </w:t>
            </w:r>
          </w:p>
        </w:tc>
        <w:tc>
          <w:tcPr>
            <w:tcW w:w="2520" w:type="dxa"/>
            <w:tcBorders>
              <w:left w:val="nil"/>
            </w:tcBorders>
          </w:tcPr>
          <w:p w14:paraId="230D921E" w14:textId="77777777" w:rsidR="00725E11" w:rsidRDefault="002E428D">
            <w:pPr>
              <w:spacing w:before="40" w:after="40"/>
              <w:ind w:left="72" w:right="72"/>
              <w:rPr>
                <w:sz w:val="18"/>
                <w:szCs w:val="18"/>
              </w:rPr>
            </w:pPr>
            <w:r>
              <w:rPr>
                <w:sz w:val="18"/>
                <w:szCs w:val="18"/>
              </w:rPr>
              <w:t>Query for Transport Data [PCC-x]</w:t>
            </w:r>
          </w:p>
        </w:tc>
        <w:tc>
          <w:tcPr>
            <w:tcW w:w="1710" w:type="dxa"/>
          </w:tcPr>
          <w:p w14:paraId="5AAB510E" w14:textId="77777777" w:rsidR="00725E11" w:rsidRDefault="002E428D">
            <w:pPr>
              <w:spacing w:before="40" w:after="40"/>
              <w:ind w:left="72" w:right="72"/>
              <w:rPr>
                <w:sz w:val="18"/>
                <w:szCs w:val="18"/>
              </w:rPr>
            </w:pPr>
            <w:r>
              <w:rPr>
                <w:sz w:val="18"/>
                <w:szCs w:val="18"/>
              </w:rPr>
              <w:t>R</w:t>
            </w:r>
          </w:p>
        </w:tc>
        <w:tc>
          <w:tcPr>
            <w:tcW w:w="2799" w:type="dxa"/>
          </w:tcPr>
          <w:p w14:paraId="79515CDA" w14:textId="77777777" w:rsidR="00725E11" w:rsidRDefault="002E428D">
            <w:pPr>
              <w:spacing w:before="40" w:after="40"/>
              <w:ind w:left="72" w:right="72"/>
              <w:rPr>
                <w:sz w:val="18"/>
                <w:szCs w:val="18"/>
              </w:rPr>
            </w:pPr>
            <w:r>
              <w:rPr>
                <w:sz w:val="18"/>
                <w:szCs w:val="18"/>
              </w:rPr>
              <w:t>PCC TF-2: 3.Y3</w:t>
            </w:r>
          </w:p>
        </w:tc>
      </w:tr>
    </w:tbl>
    <w:p w14:paraId="3416E184" w14:textId="77777777" w:rsidR="00725E11" w:rsidRDefault="002E428D">
      <w:pPr>
        <w:tabs>
          <w:tab w:val="left" w:pos="720"/>
          <w:tab w:val="left" w:pos="1216"/>
          <w:tab w:val="left" w:pos="1936"/>
          <w:tab w:val="left" w:pos="2536"/>
          <w:tab w:val="left" w:pos="3616"/>
          <w:tab w:val="left" w:pos="5056"/>
          <w:tab w:val="right" w:pos="8644"/>
        </w:tabs>
        <w:spacing w:after="60"/>
        <w:ind w:left="734" w:hanging="547"/>
        <w:rPr>
          <w:sz w:val="18"/>
          <w:szCs w:val="18"/>
        </w:rPr>
      </w:pPr>
      <w:r>
        <w:rPr>
          <w:sz w:val="18"/>
          <w:szCs w:val="18"/>
        </w:rPr>
        <w:t xml:space="preserve">Note 1: </w:t>
      </w:r>
      <w:r>
        <w:rPr>
          <w:i/>
          <w:sz w:val="18"/>
          <w:szCs w:val="18"/>
        </w:rPr>
        <w:t>None</w:t>
      </w:r>
    </w:p>
    <w:p w14:paraId="6CD64AC9" w14:textId="77777777" w:rsidR="00725E11" w:rsidRDefault="002E428D">
      <w:r>
        <w:t xml:space="preserve">Figure X.1-2 shows the actors directly involved in the RIPT Profile and the direction that the content is exchanged. </w:t>
      </w:r>
    </w:p>
    <w:p w14:paraId="73FFE5F2" w14:textId="77777777" w:rsidR="00725E11" w:rsidRDefault="002E428D">
      <w:r>
        <w:t>A product implementation using this profile must group actors from this profile with actors from a workflow or transport profile to be functional. The grouping of the content module described in this profile to specific actors is described in more detail in the “Required Actor Groupings” section below.</w:t>
      </w:r>
    </w:p>
    <w:p w14:paraId="3B256887" w14:textId="77777777" w:rsidR="00725E11" w:rsidRDefault="00725E11"/>
    <w:p w14:paraId="2527E760" w14:textId="77777777" w:rsidR="00725E11" w:rsidRDefault="00725E11"/>
    <w:p w14:paraId="06E409AC" w14:textId="77777777" w:rsidR="00725E11" w:rsidRDefault="002E428D">
      <w:r>
        <w:t xml:space="preserve">Table X.1-1 lists the content module(s) defined in the RIPT Profile. To claim support with this profile, an actor shall support all required content modules (labeled “R”) and may support optional content modules (labeled “O”). </w:t>
      </w:r>
    </w:p>
    <w:p w14:paraId="7553BD02" w14:textId="77777777" w:rsidR="00725E11" w:rsidRDefault="00725E11"/>
    <w:p w14:paraId="2886F867"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X.1-1: RIPT Profile - Actors and Content Modules</w:t>
      </w:r>
    </w:p>
    <w:tbl>
      <w:tblPr>
        <w:tblStyle w:val="a2"/>
        <w:tblW w:w="84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9"/>
        <w:gridCol w:w="2970"/>
        <w:gridCol w:w="1440"/>
        <w:gridCol w:w="2169"/>
      </w:tblGrid>
      <w:tr w:rsidR="00725E11" w14:paraId="13253197" w14:textId="77777777">
        <w:trPr>
          <w:jc w:val="center"/>
        </w:trPr>
        <w:tc>
          <w:tcPr>
            <w:tcW w:w="1899" w:type="dxa"/>
            <w:shd w:val="clear" w:color="auto" w:fill="D9D9D9"/>
          </w:tcPr>
          <w:p w14:paraId="5CF458DD"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Actors</w:t>
            </w:r>
          </w:p>
        </w:tc>
        <w:tc>
          <w:tcPr>
            <w:tcW w:w="2970" w:type="dxa"/>
            <w:shd w:val="clear" w:color="auto" w:fill="D9D9D9"/>
          </w:tcPr>
          <w:p w14:paraId="25020123"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Content Modules</w:t>
            </w:r>
          </w:p>
        </w:tc>
        <w:tc>
          <w:tcPr>
            <w:tcW w:w="1440" w:type="dxa"/>
            <w:shd w:val="clear" w:color="auto" w:fill="D9D9D9"/>
          </w:tcPr>
          <w:p w14:paraId="58F24FF0"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Optionality</w:t>
            </w:r>
          </w:p>
        </w:tc>
        <w:tc>
          <w:tcPr>
            <w:tcW w:w="2169" w:type="dxa"/>
            <w:shd w:val="clear" w:color="auto" w:fill="D9D9D9"/>
          </w:tcPr>
          <w:p w14:paraId="62F19B2D"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Reference</w:t>
            </w:r>
          </w:p>
          <w:p w14:paraId="69DB0A40" w14:textId="77777777" w:rsidR="00725E11" w:rsidRDefault="002E428D">
            <w:pPr>
              <w:spacing w:before="40" w:after="40"/>
              <w:ind w:left="72" w:right="72"/>
              <w:jc w:val="center"/>
              <w:rPr>
                <w:rFonts w:ascii="Arial" w:eastAsia="Arial" w:hAnsi="Arial" w:cs="Arial"/>
                <w:b/>
                <w:sz w:val="20"/>
                <w:szCs w:val="20"/>
              </w:rPr>
            </w:pPr>
            <w:r>
              <w:rPr>
                <w:i/>
                <w:sz w:val="20"/>
                <w:szCs w:val="20"/>
              </w:rPr>
              <w:t>&lt;this should be a reference to a location in Volume 3)</w:t>
            </w:r>
          </w:p>
        </w:tc>
      </w:tr>
      <w:tr w:rsidR="00725E11" w14:paraId="3BE9E438" w14:textId="77777777">
        <w:trPr>
          <w:jc w:val="center"/>
        </w:trPr>
        <w:tc>
          <w:tcPr>
            <w:tcW w:w="1899" w:type="dxa"/>
          </w:tcPr>
          <w:p w14:paraId="14EC1665" w14:textId="77777777" w:rsidR="00725E11" w:rsidRDefault="002E428D">
            <w:pPr>
              <w:spacing w:before="40" w:after="40"/>
              <w:ind w:left="72" w:right="72"/>
              <w:rPr>
                <w:sz w:val="18"/>
                <w:szCs w:val="18"/>
              </w:rPr>
            </w:pPr>
            <w:r>
              <w:rPr>
                <w:sz w:val="18"/>
                <w:szCs w:val="18"/>
              </w:rPr>
              <w:t>Content Creator</w:t>
            </w:r>
          </w:p>
        </w:tc>
        <w:tc>
          <w:tcPr>
            <w:tcW w:w="2970" w:type="dxa"/>
          </w:tcPr>
          <w:p w14:paraId="4023DE6F" w14:textId="77777777" w:rsidR="00725E11" w:rsidRDefault="002E428D">
            <w:pPr>
              <w:spacing w:before="40" w:after="40"/>
              <w:ind w:left="72" w:right="72"/>
              <w:rPr>
                <w:sz w:val="18"/>
                <w:szCs w:val="18"/>
              </w:rPr>
            </w:pPr>
            <w:r>
              <w:rPr>
                <w:sz w:val="18"/>
                <w:szCs w:val="18"/>
              </w:rPr>
              <w:t xml:space="preserve">Content Module 1 Transport Data Summary and </w:t>
            </w:r>
            <w:r>
              <w:rPr>
                <w:sz w:val="18"/>
                <w:szCs w:val="18"/>
                <w:highlight w:val="yellow"/>
              </w:rPr>
              <w:t>Template ID</w:t>
            </w:r>
          </w:p>
        </w:tc>
        <w:tc>
          <w:tcPr>
            <w:tcW w:w="1440" w:type="dxa"/>
          </w:tcPr>
          <w:p w14:paraId="3B191593" w14:textId="77777777" w:rsidR="00725E11" w:rsidRDefault="002E428D">
            <w:pPr>
              <w:spacing w:before="40" w:after="40"/>
              <w:ind w:left="72" w:right="72"/>
              <w:rPr>
                <w:sz w:val="18"/>
                <w:szCs w:val="18"/>
              </w:rPr>
            </w:pPr>
            <w:r>
              <w:rPr>
                <w:sz w:val="18"/>
                <w:szCs w:val="18"/>
              </w:rPr>
              <w:t>R</w:t>
            </w:r>
          </w:p>
        </w:tc>
        <w:tc>
          <w:tcPr>
            <w:tcW w:w="2169" w:type="dxa"/>
          </w:tcPr>
          <w:p w14:paraId="4C5D8CA8" w14:textId="77777777" w:rsidR="00725E11" w:rsidRDefault="002E428D">
            <w:pPr>
              <w:spacing w:before="40" w:after="40"/>
              <w:ind w:left="72" w:right="72"/>
              <w:rPr>
                <w:sz w:val="18"/>
                <w:szCs w:val="18"/>
              </w:rPr>
            </w:pPr>
            <w:r>
              <w:rPr>
                <w:sz w:val="18"/>
                <w:szCs w:val="18"/>
              </w:rPr>
              <w:t>PCC TF-3</w:t>
            </w:r>
            <w:commentRangeStart w:id="72"/>
            <w:r>
              <w:rPr>
                <w:sz w:val="18"/>
                <w:szCs w:val="18"/>
              </w:rPr>
              <w:t>: 6.3.1.D</w:t>
            </w:r>
            <w:commentRangeEnd w:id="72"/>
            <w:r>
              <w:commentReference w:id="72"/>
            </w:r>
          </w:p>
        </w:tc>
      </w:tr>
      <w:tr w:rsidR="00725E11" w14:paraId="01473584" w14:textId="77777777">
        <w:trPr>
          <w:jc w:val="center"/>
        </w:trPr>
        <w:tc>
          <w:tcPr>
            <w:tcW w:w="1899" w:type="dxa"/>
          </w:tcPr>
          <w:p w14:paraId="16E5145C" w14:textId="77777777" w:rsidR="00725E11" w:rsidRDefault="002E428D">
            <w:pPr>
              <w:spacing w:before="40" w:after="40"/>
              <w:ind w:left="72" w:right="72"/>
              <w:rPr>
                <w:sz w:val="18"/>
                <w:szCs w:val="18"/>
              </w:rPr>
            </w:pPr>
            <w:r>
              <w:rPr>
                <w:sz w:val="18"/>
                <w:szCs w:val="18"/>
              </w:rPr>
              <w:t>Content Consu</w:t>
            </w:r>
            <w:commentRangeStart w:id="73"/>
            <w:r>
              <w:rPr>
                <w:sz w:val="18"/>
                <w:szCs w:val="18"/>
              </w:rPr>
              <w:t>me</w:t>
            </w:r>
            <w:commentRangeEnd w:id="73"/>
            <w:r>
              <w:commentReference w:id="73"/>
            </w:r>
            <w:r>
              <w:rPr>
                <w:sz w:val="18"/>
                <w:szCs w:val="18"/>
              </w:rPr>
              <w:t>r</w:t>
            </w:r>
          </w:p>
        </w:tc>
        <w:tc>
          <w:tcPr>
            <w:tcW w:w="2970" w:type="dxa"/>
          </w:tcPr>
          <w:p w14:paraId="6D4AC2FE" w14:textId="77777777" w:rsidR="00725E11" w:rsidRDefault="002E428D">
            <w:pPr>
              <w:spacing w:before="40" w:after="40"/>
              <w:ind w:left="72" w:right="72"/>
              <w:rPr>
                <w:sz w:val="18"/>
                <w:szCs w:val="18"/>
              </w:rPr>
            </w:pPr>
            <w:r>
              <w:rPr>
                <w:sz w:val="18"/>
                <w:szCs w:val="18"/>
              </w:rPr>
              <w:t xml:space="preserve">Content Module 1 Transport Data Summary and </w:t>
            </w:r>
            <w:commentRangeStart w:id="74"/>
            <w:r>
              <w:rPr>
                <w:sz w:val="18"/>
                <w:szCs w:val="18"/>
                <w:highlight w:val="yellow"/>
              </w:rPr>
              <w:t>Template ID</w:t>
            </w:r>
            <w:commentRangeEnd w:id="74"/>
            <w:r>
              <w:commentReference w:id="74"/>
            </w:r>
          </w:p>
        </w:tc>
        <w:tc>
          <w:tcPr>
            <w:tcW w:w="1440" w:type="dxa"/>
          </w:tcPr>
          <w:p w14:paraId="6827859A" w14:textId="77777777" w:rsidR="00725E11" w:rsidRDefault="002E428D">
            <w:pPr>
              <w:spacing w:before="40" w:after="40"/>
              <w:ind w:left="72" w:right="72"/>
              <w:rPr>
                <w:sz w:val="18"/>
                <w:szCs w:val="18"/>
              </w:rPr>
            </w:pPr>
            <w:r>
              <w:rPr>
                <w:sz w:val="18"/>
                <w:szCs w:val="18"/>
              </w:rPr>
              <w:t xml:space="preserve">O </w:t>
            </w:r>
            <w:r>
              <w:rPr>
                <w:sz w:val="18"/>
                <w:szCs w:val="18"/>
                <w:vertAlign w:val="superscript"/>
              </w:rPr>
              <w:t>See Note 1</w:t>
            </w:r>
          </w:p>
        </w:tc>
        <w:tc>
          <w:tcPr>
            <w:tcW w:w="2169" w:type="dxa"/>
          </w:tcPr>
          <w:p w14:paraId="4F3D648C" w14:textId="77777777" w:rsidR="00725E11" w:rsidRDefault="002E428D">
            <w:pPr>
              <w:spacing w:before="40" w:after="40"/>
              <w:ind w:left="72" w:right="72"/>
              <w:rPr>
                <w:sz w:val="18"/>
                <w:szCs w:val="18"/>
              </w:rPr>
            </w:pPr>
            <w:r>
              <w:rPr>
                <w:sz w:val="18"/>
                <w:szCs w:val="18"/>
              </w:rPr>
              <w:t>PCC TF-3: 6.3.1.D</w:t>
            </w:r>
          </w:p>
        </w:tc>
      </w:tr>
    </w:tbl>
    <w:p w14:paraId="23DCB696" w14:textId="77777777" w:rsidR="00725E11" w:rsidRDefault="002E428D">
      <w:pPr>
        <w:tabs>
          <w:tab w:val="left" w:pos="720"/>
          <w:tab w:val="left" w:pos="1216"/>
          <w:tab w:val="left" w:pos="1936"/>
          <w:tab w:val="left" w:pos="2536"/>
          <w:tab w:val="left" w:pos="3616"/>
          <w:tab w:val="left" w:pos="5056"/>
          <w:tab w:val="right" w:pos="8644"/>
        </w:tabs>
        <w:spacing w:after="60"/>
        <w:ind w:left="734" w:hanging="547"/>
        <w:rPr>
          <w:sz w:val="18"/>
          <w:szCs w:val="18"/>
        </w:rPr>
      </w:pPr>
      <w:bookmarkStart w:id="75" w:name="_44sinio" w:colFirst="0" w:colLast="0"/>
      <w:bookmarkEnd w:id="75"/>
      <w:r>
        <w:rPr>
          <w:sz w:val="18"/>
          <w:szCs w:val="18"/>
        </w:rPr>
        <w:t xml:space="preserve">Note 1: </w:t>
      </w:r>
      <w:r>
        <w:rPr>
          <w:i/>
          <w:sz w:val="18"/>
          <w:szCs w:val="18"/>
        </w:rPr>
        <w:t>None</w:t>
      </w:r>
    </w:p>
    <w:p w14:paraId="655563B8" w14:textId="77777777" w:rsidR="00725E11" w:rsidRDefault="002E428D">
      <w:pPr>
        <w:pStyle w:val="Heading3"/>
      </w:pPr>
      <w:r>
        <w:t>X.1.1 Actor Descriptions and Actor Profile Requirements</w:t>
      </w:r>
    </w:p>
    <w:p w14:paraId="73D5A61E" w14:textId="48CBAA90" w:rsidR="00725E11" w:rsidRPr="00231377" w:rsidRDefault="002E428D">
      <w:r>
        <w:t>Most requirements are documented in Transactions (Volume 2) and Content Modules (Volume 3). This section documents any additional requirements on profile’s actors.</w:t>
      </w:r>
      <w:bookmarkStart w:id="76" w:name="_2jxsxqh" w:colFirst="0" w:colLast="0"/>
      <w:bookmarkEnd w:id="76"/>
    </w:p>
    <w:p w14:paraId="6652B5DF" w14:textId="77777777" w:rsidR="00725E11" w:rsidRDefault="002E428D">
      <w:pPr>
        <w:pStyle w:val="Heading4"/>
      </w:pPr>
      <w:r>
        <w:t>X.1.1.1 Content Creator</w:t>
      </w:r>
    </w:p>
    <w:p w14:paraId="0E181849" w14:textId="77777777" w:rsidR="00725E11" w:rsidRDefault="002E428D">
      <w:pPr>
        <w:rPr>
          <w:i/>
        </w:rPr>
      </w:pPr>
      <w:bookmarkStart w:id="77" w:name="_z337ya" w:colFirst="0" w:colLast="0"/>
      <w:bookmarkEnd w:id="77"/>
      <w:r>
        <w:t>The content Creator actor shall be responsible for the creation of content and transmission of a RIPT document to a Content Consumer RIPT detailed rules for the RIPT content document are fully defined in section PCC TF-3: 6.3.1.D</w:t>
      </w:r>
    </w:p>
    <w:p w14:paraId="4D686E0D" w14:textId="77777777" w:rsidR="00725E11" w:rsidRDefault="002E428D">
      <w:pPr>
        <w:pStyle w:val="Heading4"/>
      </w:pPr>
      <w:r>
        <w:lastRenderedPageBreak/>
        <w:t>X.1.1.2 Content Consumer</w:t>
      </w:r>
    </w:p>
    <w:p w14:paraId="3A52D824" w14:textId="77777777" w:rsidR="00725E11" w:rsidRDefault="002E428D">
      <w:r>
        <w:t xml:space="preserve">A Content Consumer Actor is responsible for viewing, importing, or other processing options for RIPT content created by a RIPT Content Creator Actor. </w:t>
      </w:r>
    </w:p>
    <w:p w14:paraId="173ABABE" w14:textId="77777777" w:rsidR="00725E11" w:rsidRDefault="002E428D">
      <w:pPr>
        <w:rPr>
          <w:rFonts w:ascii="Arial" w:eastAsia="Arial" w:hAnsi="Arial" w:cs="Arial"/>
          <w:sz w:val="28"/>
          <w:szCs w:val="28"/>
        </w:rPr>
      </w:pPr>
      <w:r>
        <w:rPr>
          <w:rFonts w:ascii="Arial" w:eastAsia="Arial" w:hAnsi="Arial" w:cs="Arial"/>
          <w:b/>
          <w:sz w:val="28"/>
          <w:szCs w:val="28"/>
        </w:rPr>
        <w:t>X.1.1.3 Transport Data Consumer</w:t>
      </w:r>
    </w:p>
    <w:p w14:paraId="431AC073" w14:textId="77777777" w:rsidR="00725E11" w:rsidRDefault="002E428D">
      <w:pPr>
        <w:spacing w:before="0"/>
      </w:pPr>
      <w:r>
        <w:t>The Transport Data Consumer Actor is responsible for initiating a query to the document registries for documents meeting certain criteria,</w:t>
      </w:r>
    </w:p>
    <w:p w14:paraId="7455C2CE" w14:textId="77777777" w:rsidR="00725E11" w:rsidRDefault="002E428D">
      <w:r>
        <w:t xml:space="preserve">and can retrieve selected documents supplied by the Transport Data Responder. </w:t>
      </w:r>
    </w:p>
    <w:p w14:paraId="191F6089" w14:textId="77777777" w:rsidR="00725E11" w:rsidRDefault="002E428D">
      <w:pPr>
        <w:rPr>
          <w:rFonts w:ascii="Arial" w:eastAsia="Arial" w:hAnsi="Arial" w:cs="Arial"/>
          <w:sz w:val="28"/>
          <w:szCs w:val="28"/>
        </w:rPr>
      </w:pPr>
      <w:r>
        <w:rPr>
          <w:rFonts w:ascii="Arial" w:eastAsia="Arial" w:hAnsi="Arial" w:cs="Arial"/>
          <w:b/>
          <w:sz w:val="28"/>
          <w:szCs w:val="28"/>
        </w:rPr>
        <w:t>X.1.1.4 Transport Data Responder</w:t>
      </w:r>
    </w:p>
    <w:p w14:paraId="63C71972" w14:textId="77777777" w:rsidR="00725E11" w:rsidRDefault="002E428D">
      <w:bookmarkStart w:id="78" w:name="_3j2qqm3" w:colFirst="0" w:colLast="0"/>
      <w:bookmarkEnd w:id="78"/>
      <w:r>
        <w:t xml:space="preserve">The Transport Data Responder Actor is responsible for receiving a query supplied by the Transport Data Consumer and produces and publishes documents. </w:t>
      </w:r>
    </w:p>
    <w:p w14:paraId="682814A9" w14:textId="77777777" w:rsidR="00725E11" w:rsidRDefault="002E428D">
      <w:pPr>
        <w:pStyle w:val="Heading2"/>
      </w:pPr>
      <w:r>
        <w:t>X.2 RIPT Actor Options</w:t>
      </w:r>
    </w:p>
    <w:p w14:paraId="64AD86F6" w14:textId="77777777" w:rsidR="00725E11" w:rsidRDefault="002E428D">
      <w:r>
        <w:t>Options that may be selected for each actor in this profile, if any, are listed in the table X.2-1. Dependencies between options when applicable are specified in notes.</w:t>
      </w:r>
    </w:p>
    <w:p w14:paraId="701F76F6" w14:textId="77777777" w:rsidR="00725E11" w:rsidRDefault="00725E11"/>
    <w:p w14:paraId="0223B548"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X.2-1: Routine Interfacility Patient Transport - Actors and Options</w:t>
      </w:r>
    </w:p>
    <w:tbl>
      <w:tblPr>
        <w:tblStyle w:val="a3"/>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1"/>
        <w:gridCol w:w="3130"/>
        <w:gridCol w:w="3438"/>
      </w:tblGrid>
      <w:tr w:rsidR="00725E11" w14:paraId="28EFC9D6" w14:textId="77777777">
        <w:trPr>
          <w:jc w:val="center"/>
        </w:trPr>
        <w:tc>
          <w:tcPr>
            <w:tcW w:w="2891" w:type="dxa"/>
            <w:shd w:val="clear" w:color="auto" w:fill="D9D9D9"/>
          </w:tcPr>
          <w:p w14:paraId="2EEE2CA7"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Actor</w:t>
            </w:r>
          </w:p>
        </w:tc>
        <w:tc>
          <w:tcPr>
            <w:tcW w:w="3130" w:type="dxa"/>
            <w:shd w:val="clear" w:color="auto" w:fill="D9D9D9"/>
          </w:tcPr>
          <w:p w14:paraId="0233BD91"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Option Name</w:t>
            </w:r>
          </w:p>
        </w:tc>
        <w:tc>
          <w:tcPr>
            <w:tcW w:w="3438" w:type="dxa"/>
            <w:shd w:val="clear" w:color="auto" w:fill="D9D9D9"/>
          </w:tcPr>
          <w:p w14:paraId="15FC2551"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Reference</w:t>
            </w:r>
          </w:p>
          <w:p w14:paraId="05304C67" w14:textId="77777777" w:rsidR="00725E11" w:rsidRDefault="002E428D">
            <w:pPr>
              <w:spacing w:before="40" w:after="40"/>
              <w:ind w:left="72" w:right="72"/>
              <w:jc w:val="center"/>
              <w:rPr>
                <w:sz w:val="20"/>
                <w:szCs w:val="20"/>
              </w:rPr>
            </w:pPr>
            <w:r>
              <w:rPr>
                <w:i/>
                <w:sz w:val="20"/>
                <w:szCs w:val="20"/>
              </w:rPr>
              <w:t>&lt;either reference TF-3 or the applicable X.2.x subsection below table&gt;</w:t>
            </w:r>
          </w:p>
        </w:tc>
      </w:tr>
      <w:tr w:rsidR="00725E11" w14:paraId="10B81E88" w14:textId="77777777">
        <w:trPr>
          <w:trHeight w:val="320"/>
          <w:jc w:val="center"/>
        </w:trPr>
        <w:tc>
          <w:tcPr>
            <w:tcW w:w="2891" w:type="dxa"/>
          </w:tcPr>
          <w:p w14:paraId="121ED5FC" w14:textId="77777777" w:rsidR="00725E11" w:rsidRDefault="002E428D">
            <w:pPr>
              <w:spacing w:before="40" w:after="40"/>
              <w:ind w:right="72"/>
              <w:rPr>
                <w:sz w:val="18"/>
                <w:szCs w:val="18"/>
              </w:rPr>
            </w:pPr>
            <w:r>
              <w:rPr>
                <w:sz w:val="18"/>
                <w:szCs w:val="18"/>
              </w:rPr>
              <w:t xml:space="preserve">Transport Data Consumer </w:t>
            </w:r>
          </w:p>
        </w:tc>
        <w:tc>
          <w:tcPr>
            <w:tcW w:w="3130" w:type="dxa"/>
          </w:tcPr>
          <w:p w14:paraId="4403E3B6" w14:textId="77777777" w:rsidR="00725E11" w:rsidRDefault="002E428D">
            <w:pPr>
              <w:spacing w:before="40" w:after="40"/>
              <w:ind w:left="72" w:right="72"/>
              <w:rPr>
                <w:sz w:val="18"/>
                <w:szCs w:val="18"/>
              </w:rPr>
            </w:pPr>
            <w:r>
              <w:rPr>
                <w:sz w:val="18"/>
                <w:szCs w:val="18"/>
              </w:rPr>
              <w:t xml:space="preserve">No options defined </w:t>
            </w:r>
          </w:p>
        </w:tc>
        <w:tc>
          <w:tcPr>
            <w:tcW w:w="3438" w:type="dxa"/>
          </w:tcPr>
          <w:p w14:paraId="64439BAD" w14:textId="77777777" w:rsidR="00725E11" w:rsidRDefault="002E428D">
            <w:pPr>
              <w:spacing w:before="40" w:after="40"/>
              <w:ind w:left="72" w:right="72"/>
              <w:rPr>
                <w:sz w:val="18"/>
                <w:szCs w:val="18"/>
              </w:rPr>
            </w:pPr>
            <w:r>
              <w:rPr>
                <w:sz w:val="18"/>
                <w:szCs w:val="18"/>
              </w:rPr>
              <w:t>--</w:t>
            </w:r>
          </w:p>
        </w:tc>
      </w:tr>
      <w:tr w:rsidR="00725E11" w14:paraId="737B2FED" w14:textId="77777777">
        <w:trPr>
          <w:trHeight w:val="220"/>
          <w:jc w:val="center"/>
        </w:trPr>
        <w:tc>
          <w:tcPr>
            <w:tcW w:w="2891" w:type="dxa"/>
          </w:tcPr>
          <w:p w14:paraId="0278035A" w14:textId="77777777" w:rsidR="00725E11" w:rsidRDefault="002E428D">
            <w:pPr>
              <w:spacing w:before="40" w:after="40"/>
              <w:ind w:right="72"/>
              <w:rPr>
                <w:sz w:val="18"/>
                <w:szCs w:val="18"/>
              </w:rPr>
            </w:pPr>
            <w:r>
              <w:rPr>
                <w:sz w:val="18"/>
                <w:szCs w:val="18"/>
              </w:rPr>
              <w:t xml:space="preserve">Transport Data Responder </w:t>
            </w:r>
          </w:p>
        </w:tc>
        <w:tc>
          <w:tcPr>
            <w:tcW w:w="3130" w:type="dxa"/>
          </w:tcPr>
          <w:p w14:paraId="51255329" w14:textId="77777777" w:rsidR="00725E11" w:rsidRDefault="002E428D">
            <w:pPr>
              <w:spacing w:before="40" w:after="40"/>
              <w:ind w:left="72" w:right="72"/>
              <w:rPr>
                <w:sz w:val="18"/>
                <w:szCs w:val="18"/>
              </w:rPr>
            </w:pPr>
            <w:r>
              <w:rPr>
                <w:sz w:val="18"/>
                <w:szCs w:val="18"/>
              </w:rPr>
              <w:t xml:space="preserve">No options defined </w:t>
            </w:r>
          </w:p>
        </w:tc>
        <w:tc>
          <w:tcPr>
            <w:tcW w:w="3438" w:type="dxa"/>
          </w:tcPr>
          <w:p w14:paraId="1FF41FF8" w14:textId="77777777" w:rsidR="00725E11" w:rsidRDefault="002E428D">
            <w:pPr>
              <w:spacing w:before="40" w:after="40"/>
              <w:ind w:left="72" w:right="72"/>
              <w:rPr>
                <w:sz w:val="18"/>
                <w:szCs w:val="18"/>
              </w:rPr>
            </w:pPr>
            <w:r>
              <w:rPr>
                <w:sz w:val="18"/>
                <w:szCs w:val="18"/>
              </w:rPr>
              <w:t>--</w:t>
            </w:r>
          </w:p>
        </w:tc>
      </w:tr>
      <w:tr w:rsidR="00725E11" w14:paraId="3A47846E" w14:textId="77777777">
        <w:trPr>
          <w:trHeight w:val="520"/>
          <w:jc w:val="center"/>
        </w:trPr>
        <w:tc>
          <w:tcPr>
            <w:tcW w:w="2891" w:type="dxa"/>
          </w:tcPr>
          <w:p w14:paraId="57EA9833" w14:textId="77777777" w:rsidR="00725E11" w:rsidRDefault="002E428D">
            <w:pPr>
              <w:spacing w:before="40" w:after="40"/>
              <w:ind w:right="72"/>
              <w:rPr>
                <w:sz w:val="18"/>
                <w:szCs w:val="18"/>
              </w:rPr>
            </w:pPr>
            <w:r>
              <w:rPr>
                <w:sz w:val="18"/>
                <w:szCs w:val="18"/>
              </w:rPr>
              <w:t xml:space="preserve">Content Creator </w:t>
            </w:r>
          </w:p>
        </w:tc>
        <w:tc>
          <w:tcPr>
            <w:tcW w:w="3130" w:type="dxa"/>
          </w:tcPr>
          <w:p w14:paraId="5DDDB52B" w14:textId="77777777" w:rsidR="00725E11" w:rsidRDefault="002E428D">
            <w:pPr>
              <w:spacing w:before="40" w:after="40"/>
              <w:ind w:left="72" w:right="72"/>
              <w:rPr>
                <w:sz w:val="18"/>
                <w:szCs w:val="18"/>
              </w:rPr>
            </w:pPr>
            <w:r>
              <w:rPr>
                <w:sz w:val="18"/>
                <w:szCs w:val="18"/>
              </w:rPr>
              <w:t xml:space="preserve">No options defined </w:t>
            </w:r>
          </w:p>
        </w:tc>
        <w:tc>
          <w:tcPr>
            <w:tcW w:w="3438" w:type="dxa"/>
          </w:tcPr>
          <w:p w14:paraId="1D7C07E4" w14:textId="77777777" w:rsidR="00725E11" w:rsidRDefault="002E428D">
            <w:pPr>
              <w:spacing w:before="40" w:after="40"/>
              <w:ind w:left="72" w:right="72"/>
              <w:rPr>
                <w:sz w:val="18"/>
                <w:szCs w:val="18"/>
              </w:rPr>
            </w:pPr>
            <w:r>
              <w:rPr>
                <w:sz w:val="18"/>
                <w:szCs w:val="18"/>
              </w:rPr>
              <w:t>--</w:t>
            </w:r>
          </w:p>
        </w:tc>
      </w:tr>
      <w:tr w:rsidR="00725E11" w14:paraId="703034F4" w14:textId="77777777">
        <w:trPr>
          <w:trHeight w:val="580"/>
          <w:jc w:val="center"/>
        </w:trPr>
        <w:tc>
          <w:tcPr>
            <w:tcW w:w="2891" w:type="dxa"/>
            <w:vMerge w:val="restart"/>
          </w:tcPr>
          <w:p w14:paraId="64B03831" w14:textId="77777777" w:rsidR="00725E11" w:rsidRDefault="002E428D">
            <w:pPr>
              <w:spacing w:before="40" w:after="40"/>
              <w:ind w:right="72"/>
              <w:rPr>
                <w:sz w:val="18"/>
                <w:szCs w:val="18"/>
              </w:rPr>
            </w:pPr>
            <w:r>
              <w:rPr>
                <w:sz w:val="18"/>
                <w:szCs w:val="18"/>
              </w:rPr>
              <w:t xml:space="preserve">Content Consumer </w:t>
            </w:r>
          </w:p>
        </w:tc>
        <w:tc>
          <w:tcPr>
            <w:tcW w:w="3130" w:type="dxa"/>
          </w:tcPr>
          <w:p w14:paraId="57688D89" w14:textId="77777777" w:rsidR="00725E11" w:rsidRDefault="002E428D">
            <w:pPr>
              <w:spacing w:before="40" w:after="40"/>
              <w:ind w:left="72" w:right="72"/>
              <w:rPr>
                <w:sz w:val="18"/>
                <w:szCs w:val="18"/>
              </w:rPr>
            </w:pPr>
            <w:r>
              <w:rPr>
                <w:sz w:val="18"/>
                <w:szCs w:val="18"/>
              </w:rPr>
              <w:t>View Option (see section X.2.1)</w:t>
            </w:r>
          </w:p>
        </w:tc>
        <w:tc>
          <w:tcPr>
            <w:tcW w:w="3438" w:type="dxa"/>
          </w:tcPr>
          <w:p w14:paraId="610AA386" w14:textId="77777777" w:rsidR="00725E11" w:rsidRDefault="002E428D">
            <w:pPr>
              <w:spacing w:before="40" w:after="40"/>
              <w:ind w:left="72" w:right="72"/>
              <w:rPr>
                <w:sz w:val="18"/>
                <w:szCs w:val="18"/>
              </w:rPr>
            </w:pPr>
            <w:r>
              <w:rPr>
                <w:sz w:val="18"/>
                <w:szCs w:val="18"/>
              </w:rPr>
              <w:t>PCC TF-2: 3.1.1</w:t>
            </w:r>
          </w:p>
        </w:tc>
      </w:tr>
      <w:tr w:rsidR="00725E11" w14:paraId="5748C14B" w14:textId="77777777">
        <w:trPr>
          <w:trHeight w:val="240"/>
          <w:jc w:val="center"/>
        </w:trPr>
        <w:tc>
          <w:tcPr>
            <w:tcW w:w="2891" w:type="dxa"/>
            <w:vMerge/>
          </w:tcPr>
          <w:p w14:paraId="046C565A" w14:textId="77777777" w:rsidR="00725E11" w:rsidRDefault="00725E11">
            <w:pPr>
              <w:spacing w:before="40" w:after="40"/>
              <w:ind w:left="72" w:right="72"/>
              <w:rPr>
                <w:sz w:val="18"/>
                <w:szCs w:val="18"/>
              </w:rPr>
            </w:pPr>
          </w:p>
        </w:tc>
        <w:tc>
          <w:tcPr>
            <w:tcW w:w="3130" w:type="dxa"/>
          </w:tcPr>
          <w:p w14:paraId="4B3968C7" w14:textId="77777777" w:rsidR="00725E11" w:rsidRDefault="002E428D">
            <w:pPr>
              <w:spacing w:before="40" w:after="40"/>
              <w:ind w:left="72" w:right="72"/>
              <w:rPr>
                <w:sz w:val="18"/>
                <w:szCs w:val="18"/>
              </w:rPr>
            </w:pPr>
            <w:r>
              <w:rPr>
                <w:sz w:val="18"/>
                <w:szCs w:val="18"/>
              </w:rPr>
              <w:t>Document Import Option</w:t>
            </w:r>
          </w:p>
        </w:tc>
        <w:tc>
          <w:tcPr>
            <w:tcW w:w="3438" w:type="dxa"/>
          </w:tcPr>
          <w:p w14:paraId="747568F7" w14:textId="77777777" w:rsidR="00725E11" w:rsidRDefault="002E428D">
            <w:pPr>
              <w:spacing w:before="40" w:after="40"/>
              <w:ind w:left="72" w:right="72"/>
              <w:rPr>
                <w:sz w:val="18"/>
                <w:szCs w:val="18"/>
              </w:rPr>
            </w:pPr>
            <w:r>
              <w:rPr>
                <w:sz w:val="18"/>
                <w:szCs w:val="18"/>
              </w:rPr>
              <w:t>PCC TF-2: 3.1.2</w:t>
            </w:r>
          </w:p>
        </w:tc>
      </w:tr>
      <w:tr w:rsidR="00725E11" w14:paraId="6044CF9F" w14:textId="77777777">
        <w:trPr>
          <w:trHeight w:val="240"/>
          <w:jc w:val="center"/>
        </w:trPr>
        <w:tc>
          <w:tcPr>
            <w:tcW w:w="2891" w:type="dxa"/>
            <w:vMerge/>
          </w:tcPr>
          <w:p w14:paraId="1D2C33F0" w14:textId="77777777" w:rsidR="00725E11" w:rsidRDefault="00725E11">
            <w:pPr>
              <w:spacing w:before="40" w:after="40"/>
              <w:ind w:left="72" w:right="72"/>
              <w:rPr>
                <w:sz w:val="18"/>
                <w:szCs w:val="18"/>
              </w:rPr>
            </w:pPr>
          </w:p>
        </w:tc>
        <w:tc>
          <w:tcPr>
            <w:tcW w:w="3130" w:type="dxa"/>
          </w:tcPr>
          <w:p w14:paraId="43D141EC" w14:textId="77777777" w:rsidR="00725E11" w:rsidRDefault="002E428D">
            <w:pPr>
              <w:spacing w:before="40" w:after="40"/>
              <w:ind w:left="72" w:right="72"/>
              <w:rPr>
                <w:sz w:val="18"/>
                <w:szCs w:val="18"/>
              </w:rPr>
            </w:pPr>
            <w:r>
              <w:rPr>
                <w:sz w:val="18"/>
                <w:szCs w:val="18"/>
              </w:rPr>
              <w:t>Section Import Option</w:t>
            </w:r>
          </w:p>
        </w:tc>
        <w:tc>
          <w:tcPr>
            <w:tcW w:w="3438" w:type="dxa"/>
          </w:tcPr>
          <w:p w14:paraId="4DDADC5E" w14:textId="77777777" w:rsidR="00725E11" w:rsidRDefault="002E428D">
            <w:pPr>
              <w:spacing w:before="40" w:after="40"/>
              <w:ind w:left="72" w:right="72"/>
              <w:rPr>
                <w:sz w:val="18"/>
                <w:szCs w:val="18"/>
              </w:rPr>
            </w:pPr>
            <w:r>
              <w:rPr>
                <w:sz w:val="18"/>
                <w:szCs w:val="18"/>
              </w:rPr>
              <w:t>PCC TF-2: 3.1.3</w:t>
            </w:r>
          </w:p>
        </w:tc>
      </w:tr>
      <w:tr w:rsidR="00725E11" w14:paraId="5D83E35D" w14:textId="77777777">
        <w:trPr>
          <w:trHeight w:val="240"/>
          <w:jc w:val="center"/>
        </w:trPr>
        <w:tc>
          <w:tcPr>
            <w:tcW w:w="2891" w:type="dxa"/>
            <w:vMerge/>
          </w:tcPr>
          <w:p w14:paraId="4ADDFFEC" w14:textId="77777777" w:rsidR="00725E11" w:rsidRDefault="00725E11">
            <w:pPr>
              <w:spacing w:before="40" w:after="40"/>
              <w:ind w:left="72" w:right="72"/>
              <w:rPr>
                <w:sz w:val="18"/>
                <w:szCs w:val="18"/>
              </w:rPr>
            </w:pPr>
          </w:p>
        </w:tc>
        <w:tc>
          <w:tcPr>
            <w:tcW w:w="3130" w:type="dxa"/>
          </w:tcPr>
          <w:p w14:paraId="41AFCF8F" w14:textId="77777777" w:rsidR="00725E11" w:rsidRDefault="002E428D">
            <w:pPr>
              <w:spacing w:before="40" w:after="40"/>
              <w:ind w:left="72" w:right="72"/>
              <w:rPr>
                <w:sz w:val="18"/>
                <w:szCs w:val="18"/>
              </w:rPr>
            </w:pPr>
            <w:r>
              <w:rPr>
                <w:sz w:val="18"/>
                <w:szCs w:val="18"/>
              </w:rPr>
              <w:t>Discrete Data Import Option</w:t>
            </w:r>
          </w:p>
        </w:tc>
        <w:tc>
          <w:tcPr>
            <w:tcW w:w="3438" w:type="dxa"/>
          </w:tcPr>
          <w:p w14:paraId="10BA7E17" w14:textId="77777777" w:rsidR="00725E11" w:rsidRDefault="002E428D">
            <w:pPr>
              <w:spacing w:before="40" w:after="40"/>
              <w:ind w:left="72" w:right="72"/>
              <w:rPr>
                <w:sz w:val="18"/>
                <w:szCs w:val="18"/>
              </w:rPr>
            </w:pPr>
            <w:r>
              <w:rPr>
                <w:sz w:val="18"/>
                <w:szCs w:val="18"/>
              </w:rPr>
              <w:t>PCC TF-2: 3.1.4</w:t>
            </w:r>
          </w:p>
        </w:tc>
      </w:tr>
    </w:tbl>
    <w:p w14:paraId="27B64AAB" w14:textId="77777777" w:rsidR="00725E11" w:rsidRDefault="002E428D">
      <w:pPr>
        <w:tabs>
          <w:tab w:val="left" w:pos="720"/>
          <w:tab w:val="left" w:pos="1216"/>
          <w:tab w:val="left" w:pos="1936"/>
          <w:tab w:val="left" w:pos="2536"/>
          <w:tab w:val="left" w:pos="3616"/>
          <w:tab w:val="left" w:pos="5056"/>
          <w:tab w:val="right" w:pos="8644"/>
        </w:tabs>
        <w:spacing w:after="60"/>
        <w:ind w:left="734" w:hanging="547"/>
        <w:rPr>
          <w:sz w:val="18"/>
          <w:szCs w:val="18"/>
        </w:rPr>
      </w:pPr>
      <w:bookmarkStart w:id="79" w:name="_1y810tw" w:colFirst="0" w:colLast="0"/>
      <w:bookmarkEnd w:id="79"/>
      <w:r>
        <w:rPr>
          <w:sz w:val="18"/>
          <w:szCs w:val="18"/>
        </w:rPr>
        <w:t xml:space="preserve">Note: </w:t>
      </w:r>
      <w:r>
        <w:rPr>
          <w:i/>
          <w:sz w:val="18"/>
          <w:szCs w:val="18"/>
        </w:rPr>
        <w:t>None</w:t>
      </w:r>
    </w:p>
    <w:p w14:paraId="175B3A78" w14:textId="7AADBF8E" w:rsidR="00725E11" w:rsidRDefault="002E428D">
      <w:pPr>
        <w:pStyle w:val="Heading3"/>
      </w:pPr>
      <w:r>
        <w:t xml:space="preserve">X.2.1 </w:t>
      </w:r>
      <w:r w:rsidR="00913A91">
        <w:t xml:space="preserve">RIPT </w:t>
      </w:r>
      <w:r>
        <w:t>Option Name</w:t>
      </w:r>
    </w:p>
    <w:p w14:paraId="21DED7DA" w14:textId="0ED39256" w:rsidR="00725E11" w:rsidRPr="00913A91" w:rsidRDefault="002E428D">
      <w:bookmarkStart w:id="80" w:name="_4i7ojhp" w:colFirst="0" w:colLast="0"/>
      <w:bookmarkEnd w:id="80"/>
      <w:r>
        <w:rPr>
          <w:i/>
        </w:rPr>
        <w:t xml:space="preserve"> </w:t>
      </w:r>
      <w:r w:rsidR="00913A91" w:rsidRPr="00913A91">
        <w:t xml:space="preserve">There are no options defined by this profile </w:t>
      </w:r>
    </w:p>
    <w:p w14:paraId="7D0B79E4" w14:textId="77777777" w:rsidR="00725E11" w:rsidRDefault="002E428D">
      <w:pPr>
        <w:pStyle w:val="Heading2"/>
      </w:pPr>
      <w:r>
        <w:t xml:space="preserve">X.3 RIPT Required Actor Groupings </w:t>
      </w:r>
    </w:p>
    <w:p w14:paraId="3C502CC5" w14:textId="77777777" w:rsidR="00725E11" w:rsidRDefault="002E428D">
      <w:bookmarkStart w:id="81" w:name="_2xcytpi" w:colFirst="0" w:colLast="0"/>
      <w:bookmarkEnd w:id="81"/>
      <w:r>
        <w:t xml:space="preserve">There are no required actor groupings for this profile </w:t>
      </w:r>
    </w:p>
    <w:p w14:paraId="6AD24EAA" w14:textId="77777777" w:rsidR="00725E11" w:rsidRDefault="002E428D">
      <w:pPr>
        <w:pStyle w:val="Heading2"/>
      </w:pPr>
      <w:r>
        <w:lastRenderedPageBreak/>
        <w:t>X.4 RIPT Overview</w:t>
      </w:r>
    </w:p>
    <w:p w14:paraId="2120CC71" w14:textId="77777777" w:rsidR="00725E11" w:rsidRDefault="002E428D">
      <w:pPr>
        <w:rPr>
          <w:rFonts w:ascii="Calibri" w:eastAsia="Calibri" w:hAnsi="Calibri" w:cs="Calibri"/>
        </w:rPr>
      </w:pPr>
      <w:r>
        <w:rPr>
          <w:rFonts w:ascii="Calibri" w:eastAsia="Calibri" w:hAnsi="Calibri" w:cs="Calibri"/>
        </w:rPr>
        <w:t xml:space="preserve">Patient discharge is shown using transactions to make the flow of the patient information, from the hospital to the transport team, paperless. This creates less time gathering information and less errors developed through manual input of the information. The time efficiency needed for patient discharge is show in the use cases where the transport teams are able to quickly pick up the patient from the hospital without having to worry about missing information or having to manually put it into their systems. </w:t>
      </w:r>
    </w:p>
    <w:p w14:paraId="024FC81F" w14:textId="77777777" w:rsidR="00725E11" w:rsidRDefault="00725E11">
      <w:bookmarkStart w:id="82" w:name="_1ci93xb" w:colFirst="0" w:colLast="0"/>
      <w:bookmarkEnd w:id="82"/>
    </w:p>
    <w:p w14:paraId="49BD0229" w14:textId="77777777" w:rsidR="00725E11" w:rsidRDefault="002E428D">
      <w:pPr>
        <w:pStyle w:val="Heading3"/>
        <w:keepNext w:val="0"/>
      </w:pPr>
      <w:r>
        <w:t>X.4.1 Concepts</w:t>
      </w:r>
    </w:p>
    <w:p w14:paraId="7308C1E0" w14:textId="77777777" w:rsidR="00725E11" w:rsidRDefault="002E428D">
      <w:pPr>
        <w:rPr>
          <w:rFonts w:ascii="Calibri" w:eastAsia="Calibri" w:hAnsi="Calibri" w:cs="Calibri"/>
        </w:rPr>
      </w:pPr>
      <w:bookmarkStart w:id="83" w:name="_3whwml4" w:colFirst="0" w:colLast="0"/>
      <w:bookmarkEnd w:id="83"/>
      <w:r>
        <w:rPr>
          <w:rFonts w:ascii="Calibri" w:eastAsia="Calibri" w:hAnsi="Calibri" w:cs="Calibri"/>
        </w:rPr>
        <w:t xml:space="preserve">In the absence of interoperability, when a patient is discharged from a hospital or facility the transport providers are required to populate their own patient record. This is done through manual entry of this information taken from the extensive discharge summery by the transport team. It takes approximately 30 minutes to manually input this information which creates a lag in the discharge process and increases the amount of time that the transport team spends on each call. </w:t>
      </w:r>
    </w:p>
    <w:p w14:paraId="32029D32" w14:textId="77777777" w:rsidR="00725E11" w:rsidRDefault="002E428D">
      <w:pPr>
        <w:pStyle w:val="Heading3"/>
        <w:keepNext w:val="0"/>
      </w:pPr>
      <w:r>
        <w:t>X.4.2 Use Cases</w:t>
      </w:r>
    </w:p>
    <w:p w14:paraId="29555385" w14:textId="77777777" w:rsidR="00725E11" w:rsidRDefault="00725E11"/>
    <w:p w14:paraId="4971CC50" w14:textId="77777777" w:rsidR="00725E11" w:rsidRDefault="002E428D">
      <w:pPr>
        <w:pStyle w:val="Heading4"/>
      </w:pPr>
      <w:r>
        <w:t>X.4.2.1 Use Case #1: Hospital Discharge to Transport with information Query</w:t>
      </w:r>
    </w:p>
    <w:p w14:paraId="2DB7FF57" w14:textId="77777777" w:rsidR="00725E11" w:rsidRDefault="002E428D">
      <w:pPr>
        <w:rPr>
          <w:i/>
        </w:rPr>
      </w:pPr>
      <w:r>
        <w:rPr>
          <w:rFonts w:ascii="Calibri" w:eastAsia="Calibri" w:hAnsi="Calibri" w:cs="Calibri"/>
        </w:rPr>
        <w:t>The use case describes the discharge process in a hospital after treatment has been carried out using an information query for the transfer of patient information.</w:t>
      </w:r>
      <w:r>
        <w:rPr>
          <w:i/>
        </w:rPr>
        <w:t xml:space="preserve"> </w:t>
      </w:r>
    </w:p>
    <w:p w14:paraId="06CB8420" w14:textId="77777777" w:rsidR="00725E11" w:rsidRDefault="002E428D">
      <w:pPr>
        <w:pStyle w:val="Heading5"/>
      </w:pPr>
      <w:r>
        <w:t xml:space="preserve">X.4.2.1.1 Hospital Discharge to Transport Use Case Description with information Query </w:t>
      </w:r>
    </w:p>
    <w:p w14:paraId="48987918" w14:textId="77777777" w:rsidR="00725E11" w:rsidRDefault="002E428D">
      <w:pPr>
        <w:rPr>
          <w:rFonts w:ascii="Calibri" w:eastAsia="Calibri" w:hAnsi="Calibri" w:cs="Calibri"/>
        </w:rPr>
      </w:pPr>
      <w:r>
        <w:rPr>
          <w:rFonts w:ascii="Calibri" w:eastAsia="Calibri" w:hAnsi="Calibri" w:cs="Calibri"/>
        </w:rPr>
        <w:t xml:space="preserve">Alison Patel, a 28-year-old female, is going home from the hospital after having an infection due to systemic fibrosis. The doctors prescribed oxygen after treatment, and call a transport company to take her to rehab. Alison is a paraplegic and is wheelchair bound.  Due to the prescribed oxygen, there needs to be monitoring for her transport. The transport provider system queries the hospital medical record system for the needed patient information. The information is then available to the patient record system where it is retrieved to populate the patient information record for the transport. The contacted transport care team arrives on scene for the transport, prepared with portable oxygen. The R.N. transfers care to transport team who then goes into Alison’s room to meet her. The transport is then carried out.  </w:t>
      </w:r>
    </w:p>
    <w:p w14:paraId="1C6A73C6" w14:textId="77777777" w:rsidR="00725E11" w:rsidRDefault="00725E11">
      <w:pPr>
        <w:rPr>
          <w:i/>
        </w:rPr>
      </w:pPr>
    </w:p>
    <w:p w14:paraId="3AE8358B" w14:textId="77777777" w:rsidR="00725E11" w:rsidRDefault="002E428D">
      <w:pPr>
        <w:pStyle w:val="Heading5"/>
      </w:pPr>
      <w:r>
        <w:t>X.4.2.1.2 Hospital Discharge to Transport Using information query Process Flow</w:t>
      </w:r>
    </w:p>
    <w:p w14:paraId="795ADB53" w14:textId="77777777" w:rsidR="00725E11" w:rsidRDefault="00725E11"/>
    <w:p w14:paraId="2D9D0A72"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t xml:space="preserve"> </w:t>
      </w:r>
      <w:r>
        <w:rPr>
          <w:noProof/>
        </w:rPr>
        <mc:AlternateContent>
          <mc:Choice Requires="wpg">
            <w:drawing>
              <wp:anchor distT="0" distB="0" distL="114300" distR="114300" simplePos="0" relativeHeight="251660288" behindDoc="1" locked="0" layoutInCell="0" hidden="0" allowOverlap="1" wp14:anchorId="76F0592C" wp14:editId="1BFE7045">
                <wp:simplePos x="0" y="0"/>
                <wp:positionH relativeFrom="margin">
                  <wp:posOffset>1143000</wp:posOffset>
                </wp:positionH>
                <wp:positionV relativeFrom="paragraph">
                  <wp:posOffset>0</wp:posOffset>
                </wp:positionV>
                <wp:extent cx="3721100" cy="2540548"/>
                <wp:effectExtent l="0" t="0" r="0" b="0"/>
                <wp:wrapTopAndBottom distT="0" distB="0"/>
                <wp:docPr id="19" name="Group 19"/>
                <wp:cNvGraphicFramePr/>
                <a:graphic xmlns:a="http://schemas.openxmlformats.org/drawingml/2006/main">
                  <a:graphicData uri="http://schemas.microsoft.com/office/word/2010/wordprocessingGroup">
                    <wpg:wgp>
                      <wpg:cNvGrpSpPr/>
                      <wpg:grpSpPr>
                        <a:xfrm>
                          <a:off x="0" y="0"/>
                          <a:ext cx="3721100" cy="2540548"/>
                          <a:chOff x="3481005" y="2483139"/>
                          <a:chExt cx="3729990" cy="2433320"/>
                        </a:xfrm>
                      </wpg:grpSpPr>
                      <wpg:grpSp>
                        <wpg:cNvPr id="20" name="Group 20"/>
                        <wpg:cNvGrpSpPr/>
                        <wpg:grpSpPr>
                          <a:xfrm>
                            <a:off x="3481005" y="2483139"/>
                            <a:ext cx="3729990" cy="2433320"/>
                            <a:chOff x="1800" y="1787"/>
                            <a:chExt cx="5874" cy="3832"/>
                          </a:xfrm>
                        </wpg:grpSpPr>
                        <wps:wsp>
                          <wps:cNvPr id="21" name="Rectangle 21"/>
                          <wps:cNvSpPr/>
                          <wps:spPr>
                            <a:xfrm>
                              <a:off x="1800" y="1787"/>
                              <a:ext cx="5850" cy="3825"/>
                            </a:xfrm>
                            <a:prstGeom prst="rect">
                              <a:avLst/>
                            </a:prstGeom>
                            <a:noFill/>
                            <a:ln>
                              <a:noFill/>
                            </a:ln>
                          </wps:spPr>
                          <wps:txbx>
                            <w:txbxContent>
                              <w:p w14:paraId="7042FAF8" w14:textId="77777777" w:rsidR="003C038A" w:rsidRDefault="003C038A">
                                <w:pPr>
                                  <w:spacing w:before="0"/>
                                  <w:textDirection w:val="btLr"/>
                                </w:pPr>
                              </w:p>
                            </w:txbxContent>
                          </wps:txbx>
                          <wps:bodyPr lIns="91425" tIns="91425" rIns="91425" bIns="91425" anchor="ctr" anchorCtr="0"/>
                        </wps:wsp>
                        <wps:wsp>
                          <wps:cNvPr id="22" name="Rectangle 22"/>
                          <wps:cNvSpPr/>
                          <wps:spPr>
                            <a:xfrm>
                              <a:off x="1800" y="1787"/>
                              <a:ext cx="5874" cy="3832"/>
                            </a:xfrm>
                            <a:prstGeom prst="rect">
                              <a:avLst/>
                            </a:prstGeom>
                            <a:noFill/>
                            <a:ln>
                              <a:noFill/>
                            </a:ln>
                          </wps:spPr>
                          <wps:txbx>
                            <w:txbxContent>
                              <w:p w14:paraId="0A936E7F" w14:textId="77777777" w:rsidR="003C038A" w:rsidRDefault="003C038A">
                                <w:pPr>
                                  <w:spacing w:before="0"/>
                                  <w:textDirection w:val="btLr"/>
                                </w:pPr>
                              </w:p>
                            </w:txbxContent>
                          </wps:txbx>
                          <wps:bodyPr lIns="91425" tIns="91425" rIns="91425" bIns="91425" anchor="ctr" anchorCtr="0"/>
                        </wps:wsp>
                        <wps:wsp>
                          <wps:cNvPr id="23" name="Rectangle 23"/>
                          <wps:cNvSpPr/>
                          <wps:spPr>
                            <a:xfrm>
                              <a:off x="1805" y="2044"/>
                              <a:ext cx="1704" cy="660"/>
                            </a:xfrm>
                            <a:prstGeom prst="rect">
                              <a:avLst/>
                            </a:prstGeom>
                            <a:solidFill>
                              <a:srgbClr val="FFFFFF"/>
                            </a:solidFill>
                            <a:ln>
                              <a:noFill/>
                            </a:ln>
                          </wps:spPr>
                          <wps:txbx>
                            <w:txbxContent>
                              <w:p w14:paraId="648CB862" w14:textId="77777777" w:rsidR="003C038A" w:rsidRDefault="003C038A">
                                <w:pPr>
                                  <w:jc w:val="center"/>
                                  <w:textDirection w:val="btLr"/>
                                </w:pPr>
                                <w:r>
                                  <w:rPr>
                                    <w:rFonts w:ascii="Arial" w:eastAsia="Arial" w:hAnsi="Arial" w:cs="Arial"/>
                                    <w:sz w:val="22"/>
                                  </w:rPr>
                                  <w:t>Transport Data Consumer</w:t>
                                </w:r>
                              </w:p>
                              <w:p w14:paraId="058A84E3" w14:textId="77777777" w:rsidR="003C038A" w:rsidRDefault="003C038A">
                                <w:pPr>
                                  <w:textDirection w:val="btLr"/>
                                </w:pPr>
                                <w:r>
                                  <w:rPr>
                                    <w:rFonts w:ascii="Arial" w:eastAsia="Arial" w:hAnsi="Arial" w:cs="Arial"/>
                                    <w:sz w:val="22"/>
                                  </w:rPr>
                                  <w:t>Actor E</w:t>
                                </w:r>
                              </w:p>
                              <w:p w14:paraId="2E18A08E" w14:textId="77777777" w:rsidR="003C038A" w:rsidRDefault="003C038A">
                                <w:pPr>
                                  <w:textDirection w:val="btLr"/>
                                </w:pPr>
                              </w:p>
                              <w:p w14:paraId="01D421E2" w14:textId="77777777" w:rsidR="003C038A" w:rsidRDefault="003C038A">
                                <w:pPr>
                                  <w:textDirection w:val="btLr"/>
                                </w:pPr>
                                <w:r>
                                  <w:rPr>
                                    <w:rFonts w:ascii="Arial" w:eastAsia="Arial" w:hAnsi="Arial" w:cs="Arial"/>
                                    <w:sz w:val="22"/>
                                  </w:rPr>
                                  <w:t>Actor D/</w:t>
                                </w:r>
                              </w:p>
                              <w:p w14:paraId="42249AB7" w14:textId="77777777" w:rsidR="003C038A" w:rsidRDefault="003C038A">
                                <w:pPr>
                                  <w:textDirection w:val="btLr"/>
                                </w:pPr>
                                <w:r>
                                  <w:rPr>
                                    <w:rFonts w:ascii="Arial" w:eastAsia="Arial" w:hAnsi="Arial" w:cs="Arial"/>
                                    <w:sz w:val="22"/>
                                  </w:rPr>
                                  <w:t>Actor E</w:t>
                                </w:r>
                              </w:p>
                              <w:p w14:paraId="1150407E" w14:textId="77777777" w:rsidR="003C038A" w:rsidRDefault="003C038A">
                                <w:pPr>
                                  <w:textDirection w:val="btLr"/>
                                </w:pPr>
                              </w:p>
                            </w:txbxContent>
                          </wps:txbx>
                          <wps:bodyPr lIns="91425" tIns="45700" rIns="91425" bIns="45700" anchor="t" anchorCtr="0"/>
                        </wps:wsp>
                        <wps:wsp>
                          <wps:cNvPr id="24" name="Straight Arrow Connector 24"/>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25" name="Rectangle 25"/>
                          <wps:cNvSpPr/>
                          <wps:spPr>
                            <a:xfrm>
                              <a:off x="5827" y="2065"/>
                              <a:ext cx="1787" cy="639"/>
                            </a:xfrm>
                            <a:prstGeom prst="rect">
                              <a:avLst/>
                            </a:prstGeom>
                            <a:solidFill>
                              <a:srgbClr val="FFFFFF"/>
                            </a:solidFill>
                            <a:ln>
                              <a:noFill/>
                            </a:ln>
                          </wps:spPr>
                          <wps:txbx>
                            <w:txbxContent>
                              <w:p w14:paraId="3E00DDA3" w14:textId="77777777" w:rsidR="003C038A" w:rsidRDefault="003C038A">
                                <w:pPr>
                                  <w:jc w:val="center"/>
                                  <w:textDirection w:val="btLr"/>
                                </w:pPr>
                                <w:r>
                                  <w:rPr>
                                    <w:rFonts w:ascii="Arial" w:eastAsia="Arial" w:hAnsi="Arial" w:cs="Arial"/>
                                    <w:sz w:val="22"/>
                                  </w:rPr>
                                  <w:t>Transport Data Resource</w:t>
                                </w:r>
                              </w:p>
                              <w:p w14:paraId="424387BD" w14:textId="77777777" w:rsidR="003C038A" w:rsidRDefault="003C038A">
                                <w:pPr>
                                  <w:textDirection w:val="btLr"/>
                                </w:pPr>
                                <w:r>
                                  <w:rPr>
                                    <w:rFonts w:ascii="Arial" w:eastAsia="Arial" w:hAnsi="Arial" w:cs="Arial"/>
                                    <w:sz w:val="22"/>
                                  </w:rPr>
                                  <w:t>Actor B</w:t>
                                </w:r>
                              </w:p>
                              <w:p w14:paraId="33BB291D" w14:textId="77777777" w:rsidR="003C038A" w:rsidRDefault="003C038A">
                                <w:pPr>
                                  <w:textDirection w:val="btLr"/>
                                </w:pPr>
                              </w:p>
                              <w:p w14:paraId="2E251401" w14:textId="77777777" w:rsidR="003C038A" w:rsidRDefault="003C038A">
                                <w:pPr>
                                  <w:textDirection w:val="btLr"/>
                                </w:pPr>
                                <w:r>
                                  <w:rPr>
                                    <w:rFonts w:ascii="Arial" w:eastAsia="Arial" w:hAnsi="Arial" w:cs="Arial"/>
                                    <w:sz w:val="22"/>
                                  </w:rPr>
                                  <w:t>Actor A /</w:t>
                                </w:r>
                              </w:p>
                              <w:p w14:paraId="5F7D355D" w14:textId="77777777" w:rsidR="003C038A" w:rsidRDefault="003C038A">
                                <w:pPr>
                                  <w:textDirection w:val="btLr"/>
                                </w:pPr>
                                <w:r>
                                  <w:rPr>
                                    <w:rFonts w:ascii="Arial" w:eastAsia="Arial" w:hAnsi="Arial" w:cs="Arial"/>
                                    <w:sz w:val="22"/>
                                  </w:rPr>
                                  <w:t>Actor B</w:t>
                                </w:r>
                              </w:p>
                              <w:p w14:paraId="61752A2B" w14:textId="77777777" w:rsidR="003C038A" w:rsidRDefault="003C038A">
                                <w:pPr>
                                  <w:textDirection w:val="btLr"/>
                                </w:pPr>
                              </w:p>
                            </w:txbxContent>
                          </wps:txbx>
                          <wps:bodyPr lIns="91425" tIns="45700" rIns="91425" bIns="45700" anchor="t" anchorCtr="0"/>
                        </wps:wsp>
                        <wps:wsp>
                          <wps:cNvPr id="26" name="Straight Arrow Connector 26"/>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27" name="Rectangle 27"/>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ABE2878" w14:textId="77777777" w:rsidR="003C038A" w:rsidRDefault="003C038A">
                                <w:pPr>
                                  <w:spacing w:before="0"/>
                                  <w:textDirection w:val="btLr"/>
                                </w:pPr>
                              </w:p>
                            </w:txbxContent>
                          </wps:txbx>
                          <wps:bodyPr lIns="91425" tIns="91425" rIns="91425" bIns="91425" anchor="ctr" anchorCtr="0"/>
                        </wps:wsp>
                        <wps:wsp>
                          <wps:cNvPr id="28" name="Rectangle 28"/>
                          <wps:cNvSpPr/>
                          <wps:spPr>
                            <a:xfrm>
                              <a:off x="2928" y="3788"/>
                              <a:ext cx="3377" cy="388"/>
                            </a:xfrm>
                            <a:prstGeom prst="rect">
                              <a:avLst/>
                            </a:prstGeom>
                            <a:solidFill>
                              <a:srgbClr val="FFFFFF"/>
                            </a:solidFill>
                            <a:ln>
                              <a:noFill/>
                            </a:ln>
                          </wps:spPr>
                          <wps:txbx>
                            <w:txbxContent>
                              <w:p w14:paraId="52AA89AB" w14:textId="77777777" w:rsidR="003C038A" w:rsidRDefault="003C038A">
                                <w:pPr>
                                  <w:spacing w:before="0" w:after="200" w:line="275" w:lineRule="auto"/>
                                  <w:textDirection w:val="btLr"/>
                                </w:pPr>
                                <w:r>
                                  <w:rPr>
                                    <w:rFonts w:ascii="Arial" w:eastAsia="Arial" w:hAnsi="Arial" w:cs="Arial"/>
                                  </w:rPr>
                                  <w:t>Query for Transport Data [PCC-x]</w:t>
                                </w:r>
                              </w:p>
                              <w:p w14:paraId="737052BD" w14:textId="77777777" w:rsidR="003C038A" w:rsidRDefault="003C038A">
                                <w:pPr>
                                  <w:textDirection w:val="btLr"/>
                                </w:pPr>
                              </w:p>
                              <w:p w14:paraId="372312E6" w14:textId="77777777" w:rsidR="003C038A" w:rsidRDefault="003C038A">
                                <w:pPr>
                                  <w:textDirection w:val="btLr"/>
                                </w:pPr>
                                <w:r>
                                  <w:rPr>
                                    <w:rFonts w:ascii="Arial" w:eastAsia="Arial" w:hAnsi="Arial" w:cs="Arial"/>
                                    <w:sz w:val="22"/>
                                  </w:rPr>
                                  <w:t>Transaction-A [A]</w:t>
                                </w:r>
                              </w:p>
                              <w:p w14:paraId="5798CD4E" w14:textId="77777777" w:rsidR="003C038A" w:rsidRDefault="003C038A">
                                <w:pPr>
                                  <w:textDirection w:val="btLr"/>
                                </w:pPr>
                              </w:p>
                            </w:txbxContent>
                          </wps:txbx>
                          <wps:bodyPr lIns="91425" tIns="45700" rIns="91425" bIns="45700" anchor="t" anchorCtr="0"/>
                        </wps:wsp>
                        <wps:wsp>
                          <wps:cNvPr id="29" name="Rectangle 29"/>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4779CBB" w14:textId="77777777" w:rsidR="003C038A" w:rsidRDefault="003C038A">
                                <w:pPr>
                                  <w:spacing w:before="0"/>
                                  <w:textDirection w:val="btLr"/>
                                </w:pPr>
                              </w:p>
                            </w:txbxContent>
                          </wps:txbx>
                          <wps:bodyPr lIns="91425" tIns="91425" rIns="91425" bIns="91425" anchor="ctr" anchorCtr="0"/>
                        </wps:wsp>
                        <wps:wsp>
                          <wps:cNvPr id="30" name="Straight Arrow Connector 30"/>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anchor>
            </w:drawing>
          </mc:Choice>
          <mc:Fallback>
            <w:pict>
              <v:group w14:anchorId="76F0592C" id="Group 19" o:spid="_x0000_s1043" style="position:absolute;left:0;text-align:left;margin-left:90pt;margin-top:0;width:293pt;height:200.05pt;z-index:-251656192;mso-position-horizontal-relative:margin" coordorigin="34810,24831" coordsize="37299,24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" o:allowincell="f">
                <v:group id="Group 20" o:spid="_x0000_s1044" style="position:absolute;left:34810;top:24831;width:37299;height:24333" coordorigin="1800,1787" coordsize="5874,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5"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7042FAF8" w14:textId="77777777" w:rsidR="003C038A" w:rsidRDefault="003C038A">
                          <w:pPr>
                            <w:spacing w:before="0"/>
                            <w:textDirection w:val="btLr"/>
                          </w:pPr>
                        </w:p>
                      </w:txbxContent>
                    </v:textbox>
                  </v:rect>
                  <v:rect id="Rectangle 22" o:spid="_x0000_s1046" style="position:absolute;left:1800;top:1787;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0A936E7F" w14:textId="77777777" w:rsidR="003C038A" w:rsidRDefault="003C038A">
                          <w:pPr>
                            <w:spacing w:before="0"/>
                            <w:textDirection w:val="btLr"/>
                          </w:pPr>
                        </w:p>
                      </w:txbxContent>
                    </v:textbox>
                  </v:rect>
                  <v:rect id="Rectangle 23" o:spid="_x0000_s1047" style="position:absolute;left:1805;top:2044;width:1704;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" stroked="f">
                    <v:textbox inset="2.53958mm,1.2694mm,2.53958mm,1.2694mm">
                      <w:txbxContent>
                        <w:p w14:paraId="648CB862" w14:textId="77777777" w:rsidR="003C038A" w:rsidRDefault="003C038A">
                          <w:pPr>
                            <w:jc w:val="center"/>
                            <w:textDirection w:val="btLr"/>
                          </w:pPr>
                          <w:r>
                            <w:rPr>
                              <w:rFonts w:ascii="Arial" w:eastAsia="Arial" w:hAnsi="Arial" w:cs="Arial"/>
                              <w:sz w:val="22"/>
                            </w:rPr>
                            <w:t>Transport Data Consumer</w:t>
                          </w:r>
                        </w:p>
                        <w:p w14:paraId="058A84E3" w14:textId="77777777" w:rsidR="003C038A" w:rsidRDefault="003C038A">
                          <w:pPr>
                            <w:textDirection w:val="btLr"/>
                          </w:pPr>
                          <w:r>
                            <w:rPr>
                              <w:rFonts w:ascii="Arial" w:eastAsia="Arial" w:hAnsi="Arial" w:cs="Arial"/>
                              <w:sz w:val="22"/>
                            </w:rPr>
                            <w:t>Actor E</w:t>
                          </w:r>
                        </w:p>
                        <w:p w14:paraId="2E18A08E" w14:textId="77777777" w:rsidR="003C038A" w:rsidRDefault="003C038A">
                          <w:pPr>
                            <w:textDirection w:val="btLr"/>
                          </w:pPr>
                        </w:p>
                        <w:p w14:paraId="01D421E2" w14:textId="77777777" w:rsidR="003C038A" w:rsidRDefault="003C038A">
                          <w:pPr>
                            <w:textDirection w:val="btLr"/>
                          </w:pPr>
                          <w:r>
                            <w:rPr>
                              <w:rFonts w:ascii="Arial" w:eastAsia="Arial" w:hAnsi="Arial" w:cs="Arial"/>
                              <w:sz w:val="22"/>
                            </w:rPr>
                            <w:t>Actor D/</w:t>
                          </w:r>
                        </w:p>
                        <w:p w14:paraId="42249AB7" w14:textId="77777777" w:rsidR="003C038A" w:rsidRDefault="003C038A">
                          <w:pPr>
                            <w:textDirection w:val="btLr"/>
                          </w:pPr>
                          <w:r>
                            <w:rPr>
                              <w:rFonts w:ascii="Arial" w:eastAsia="Arial" w:hAnsi="Arial" w:cs="Arial"/>
                              <w:sz w:val="22"/>
                            </w:rPr>
                            <w:t>Actor E</w:t>
                          </w:r>
                        </w:p>
                        <w:p w14:paraId="1150407E" w14:textId="77777777" w:rsidR="003C038A" w:rsidRDefault="003C038A">
                          <w:pPr>
                            <w:textDirection w:val="btLr"/>
                          </w:pPr>
                        </w:p>
                      </w:txbxContent>
                    </v:textbox>
                  </v:rect>
                  <v:shapetype id="_x0000_t32" coordsize="21600,21600" o:spt="32" o:oned="t" path="m,l21600,21600e" filled="f">
                    <v:path arrowok="t" fillok="f" o:connecttype="none"/>
                    <o:lock v:ext="edit" shapetype="t"/>
                  </v:shapetype>
                  <v:shape id="Straight Arrow Connector 24" o:spid="_x0000_s1048"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">
                    <v:stroke joinstyle="miter"/>
                  </v:shape>
                  <v:rect id="Rectangle 25" o:spid="_x0000_s1049" style="position:absolute;left:5827;top:2065;width:1787;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" stroked="f">
                    <v:textbox inset="2.53958mm,1.2694mm,2.53958mm,1.2694mm">
                      <w:txbxContent>
                        <w:p w14:paraId="3E00DDA3" w14:textId="77777777" w:rsidR="003C038A" w:rsidRDefault="003C038A">
                          <w:pPr>
                            <w:jc w:val="center"/>
                            <w:textDirection w:val="btLr"/>
                          </w:pPr>
                          <w:r>
                            <w:rPr>
                              <w:rFonts w:ascii="Arial" w:eastAsia="Arial" w:hAnsi="Arial" w:cs="Arial"/>
                              <w:sz w:val="22"/>
                            </w:rPr>
                            <w:t>Transport Data Resource</w:t>
                          </w:r>
                        </w:p>
                        <w:p w14:paraId="424387BD" w14:textId="77777777" w:rsidR="003C038A" w:rsidRDefault="003C038A">
                          <w:pPr>
                            <w:textDirection w:val="btLr"/>
                          </w:pPr>
                          <w:r>
                            <w:rPr>
                              <w:rFonts w:ascii="Arial" w:eastAsia="Arial" w:hAnsi="Arial" w:cs="Arial"/>
                              <w:sz w:val="22"/>
                            </w:rPr>
                            <w:t>Actor B</w:t>
                          </w:r>
                        </w:p>
                        <w:p w14:paraId="33BB291D" w14:textId="77777777" w:rsidR="003C038A" w:rsidRDefault="003C038A">
                          <w:pPr>
                            <w:textDirection w:val="btLr"/>
                          </w:pPr>
                        </w:p>
                        <w:p w14:paraId="2E251401" w14:textId="77777777" w:rsidR="003C038A" w:rsidRDefault="003C038A">
                          <w:pPr>
                            <w:textDirection w:val="btLr"/>
                          </w:pPr>
                          <w:r>
                            <w:rPr>
                              <w:rFonts w:ascii="Arial" w:eastAsia="Arial" w:hAnsi="Arial" w:cs="Arial"/>
                              <w:sz w:val="22"/>
                            </w:rPr>
                            <w:t>Actor A /</w:t>
                          </w:r>
                        </w:p>
                        <w:p w14:paraId="5F7D355D" w14:textId="77777777" w:rsidR="003C038A" w:rsidRDefault="003C038A">
                          <w:pPr>
                            <w:textDirection w:val="btLr"/>
                          </w:pPr>
                          <w:r>
                            <w:rPr>
                              <w:rFonts w:ascii="Arial" w:eastAsia="Arial" w:hAnsi="Arial" w:cs="Arial"/>
                              <w:sz w:val="22"/>
                            </w:rPr>
                            <w:t>Actor B</w:t>
                          </w:r>
                        </w:p>
                        <w:p w14:paraId="61752A2B" w14:textId="77777777" w:rsidR="003C038A" w:rsidRDefault="003C038A">
                          <w:pPr>
                            <w:textDirection w:val="btLr"/>
                          </w:pPr>
                        </w:p>
                      </w:txbxContent>
                    </v:textbox>
                  </v:rect>
                  <v:shape id="Straight Arrow Connector 26" o:spid="_x0000_s1050"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">
                    <v:stroke joinstyle="miter"/>
                  </v:shape>
                  <v:rect id="Rectangle 27" o:spid="_x0000_s1051"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">
                    <v:textbox inset="2.53958mm,2.53958mm,2.53958mm,2.53958mm">
                      <w:txbxContent>
                        <w:p w14:paraId="2ABE2878" w14:textId="77777777" w:rsidR="003C038A" w:rsidRDefault="003C038A">
                          <w:pPr>
                            <w:spacing w:before="0"/>
                            <w:textDirection w:val="btLr"/>
                          </w:pPr>
                        </w:p>
                      </w:txbxContent>
                    </v:textbox>
                  </v:rect>
                  <v:rect id="Rectangle 28" o:spid="_x0000_s1052" style="position:absolute;left:2928;top:3788;width:3377;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" stroked="f">
                    <v:textbox inset="2.53958mm,1.2694mm,2.53958mm,1.2694mm">
                      <w:txbxContent>
                        <w:p w14:paraId="52AA89AB" w14:textId="77777777" w:rsidR="003C038A" w:rsidRDefault="003C038A">
                          <w:pPr>
                            <w:spacing w:before="0" w:after="200" w:line="275" w:lineRule="auto"/>
                            <w:textDirection w:val="btLr"/>
                          </w:pPr>
                          <w:r>
                            <w:rPr>
                              <w:rFonts w:ascii="Arial" w:eastAsia="Arial" w:hAnsi="Arial" w:cs="Arial"/>
                            </w:rPr>
                            <w:t>Query for Transport Data [PCC-x]</w:t>
                          </w:r>
                        </w:p>
                        <w:p w14:paraId="737052BD" w14:textId="77777777" w:rsidR="003C038A" w:rsidRDefault="003C038A">
                          <w:pPr>
                            <w:textDirection w:val="btLr"/>
                          </w:pPr>
                        </w:p>
                        <w:p w14:paraId="372312E6" w14:textId="77777777" w:rsidR="003C038A" w:rsidRDefault="003C038A">
                          <w:pPr>
                            <w:textDirection w:val="btLr"/>
                          </w:pPr>
                          <w:r>
                            <w:rPr>
                              <w:rFonts w:ascii="Arial" w:eastAsia="Arial" w:hAnsi="Arial" w:cs="Arial"/>
                              <w:sz w:val="22"/>
                            </w:rPr>
                            <w:t>Transaction-A [A]</w:t>
                          </w:r>
                        </w:p>
                        <w:p w14:paraId="5798CD4E" w14:textId="77777777" w:rsidR="003C038A" w:rsidRDefault="003C038A">
                          <w:pPr>
                            <w:textDirection w:val="btLr"/>
                          </w:pPr>
                        </w:p>
                      </w:txbxContent>
                    </v:textbox>
                  </v:rect>
                  <v:rect id="Rectangle 29" o:spid="_x0000_s1053"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">
                    <v:textbox inset="2.53958mm,2.53958mm,2.53958mm,2.53958mm">
                      <w:txbxContent>
                        <w:p w14:paraId="24779CBB" w14:textId="77777777" w:rsidR="003C038A" w:rsidRDefault="003C038A">
                          <w:pPr>
                            <w:spacing w:before="0"/>
                            <w:textDirection w:val="btLr"/>
                          </w:pPr>
                        </w:p>
                      </w:txbxContent>
                    </v:textbox>
                  </v:rect>
                  <v:shape id="Straight Arrow Connector 30" o:spid="_x0000_s1054"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" filled="t">
                    <v:stroke endarrow="block" endarrowwidth="wide" endarrowlength="long" joinstyle="miter"/>
                  </v:shape>
                </v:group>
                <w10:wrap type="topAndBottom" anchorx="margin"/>
              </v:group>
            </w:pict>
          </mc:Fallback>
        </mc:AlternateContent>
      </w:r>
    </w:p>
    <w:p w14:paraId="7CA684A9" w14:textId="77777777" w:rsidR="00725E11" w:rsidRDefault="00725E11">
      <w:pPr>
        <w:keepLines/>
        <w:spacing w:before="60" w:after="60"/>
        <w:jc w:val="center"/>
        <w:rPr>
          <w:rFonts w:ascii="Arial" w:eastAsia="Arial" w:hAnsi="Arial" w:cs="Arial"/>
          <w:b/>
          <w:sz w:val="22"/>
          <w:szCs w:val="22"/>
        </w:rPr>
      </w:pPr>
    </w:p>
    <w:p w14:paraId="1B3C5204"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t>Figure X.4.2.1.2-1: Basic Process Flow in Discharge to Transport Using FHIR Profile</w:t>
      </w:r>
    </w:p>
    <w:p w14:paraId="7423186D" w14:textId="77777777" w:rsidR="00725E11" w:rsidRDefault="00725E11"/>
    <w:p w14:paraId="016CF78D" w14:textId="77777777" w:rsidR="00725E11" w:rsidRDefault="002E428D">
      <w:r>
        <w:t>Pre-conditions:</w:t>
      </w:r>
    </w:p>
    <w:p w14:paraId="4C6189B4" w14:textId="77777777" w:rsidR="00725E11" w:rsidRDefault="002E428D">
      <w:pPr>
        <w:numPr>
          <w:ilvl w:val="0"/>
          <w:numId w:val="1"/>
        </w:numPr>
        <w:ind w:hanging="360"/>
      </w:pPr>
      <w:r>
        <w:t>Hospital EMR has patient information in the system</w:t>
      </w:r>
    </w:p>
    <w:p w14:paraId="54ECA20C" w14:textId="77777777" w:rsidR="00725E11" w:rsidRDefault="002E428D">
      <w:pPr>
        <w:numPr>
          <w:ilvl w:val="0"/>
          <w:numId w:val="1"/>
        </w:numPr>
        <w:ind w:hanging="360"/>
      </w:pPr>
      <w:r>
        <w:t xml:space="preserve">Physician Clears Patient for discharge </w:t>
      </w:r>
    </w:p>
    <w:p w14:paraId="15117BA1" w14:textId="77777777" w:rsidR="00725E11" w:rsidRDefault="002E428D">
      <w:pPr>
        <w:numPr>
          <w:ilvl w:val="0"/>
          <w:numId w:val="1"/>
        </w:numPr>
        <w:ind w:hanging="360"/>
      </w:pPr>
      <w:r>
        <w:t>Transport provider is contacted and minimum required patient data is shared with the transport provider (name, gender, date of birth, MRN)</w:t>
      </w:r>
    </w:p>
    <w:p w14:paraId="5AC09E16" w14:textId="77777777" w:rsidR="00725E11" w:rsidRDefault="002E428D">
      <w:pPr>
        <w:numPr>
          <w:ilvl w:val="0"/>
          <w:numId w:val="1"/>
        </w:numPr>
        <w:ind w:hanging="360"/>
      </w:pPr>
      <w:r>
        <w:t xml:space="preserve">The pickup time is arranged  </w:t>
      </w:r>
    </w:p>
    <w:p w14:paraId="2A7DA097" w14:textId="77777777" w:rsidR="00725E11" w:rsidRDefault="002E428D">
      <w:pPr>
        <w:numPr>
          <w:ilvl w:val="0"/>
          <w:numId w:val="1"/>
        </w:numPr>
        <w:ind w:hanging="360"/>
      </w:pPr>
      <w:r>
        <w:t>Transport patient care record is ready to receive information and both the EMR and patient care record have an established XD* transport infrastructure.</w:t>
      </w:r>
    </w:p>
    <w:p w14:paraId="3086783B" w14:textId="77777777" w:rsidR="00725E11" w:rsidRDefault="002E428D">
      <w:pPr>
        <w:rPr>
          <w:i/>
        </w:rPr>
      </w:pPr>
      <w:r>
        <w:t>Main Flow:</w:t>
      </w:r>
    </w:p>
    <w:p w14:paraId="31BF2BD4" w14:textId="77777777" w:rsidR="00725E11" w:rsidRDefault="002E428D">
      <w:pPr>
        <w:numPr>
          <w:ilvl w:val="0"/>
          <w:numId w:val="2"/>
        </w:numPr>
        <w:ind w:hanging="360"/>
      </w:pPr>
      <w:r>
        <w:t xml:space="preserve">Transport teams arrives at pick-up location and queries the patient information from the Hospital EMR to populate the patient care record system. </w:t>
      </w:r>
    </w:p>
    <w:p w14:paraId="0E0126EE" w14:textId="77777777" w:rsidR="00725E11" w:rsidRDefault="002E428D">
      <w:pPr>
        <w:numPr>
          <w:ilvl w:val="0"/>
          <w:numId w:val="2"/>
        </w:numPr>
        <w:ind w:hanging="360"/>
      </w:pPr>
      <w:r>
        <w:t>Transport team receives nurse report and transfer of care</w:t>
      </w:r>
    </w:p>
    <w:p w14:paraId="5D3F33CD" w14:textId="77777777" w:rsidR="00725E11" w:rsidRDefault="002E428D">
      <w:pPr>
        <w:numPr>
          <w:ilvl w:val="0"/>
          <w:numId w:val="2"/>
        </w:numPr>
        <w:ind w:hanging="360"/>
      </w:pPr>
      <w:r>
        <w:lastRenderedPageBreak/>
        <w:t>Patient contact is made and transport is started</w:t>
      </w:r>
    </w:p>
    <w:p w14:paraId="5CB33A47" w14:textId="77777777" w:rsidR="00725E11" w:rsidRDefault="002E428D">
      <w:pPr>
        <w:rPr>
          <w:i/>
        </w:rPr>
      </w:pPr>
      <w:r>
        <w:t>Post-conditions:</w:t>
      </w:r>
    </w:p>
    <w:p w14:paraId="62CFAAD4" w14:textId="77777777" w:rsidR="00725E11" w:rsidRDefault="002E428D">
      <w:pPr>
        <w:pStyle w:val="Heading4"/>
        <w:numPr>
          <w:ilvl w:val="0"/>
          <w:numId w:val="4"/>
        </w:numPr>
        <w:ind w:hanging="36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Patient information is updated in the patient care record system during transport.</w:t>
      </w:r>
    </w:p>
    <w:p w14:paraId="53D97C94" w14:textId="77777777" w:rsidR="00725E11" w:rsidRDefault="002E428D">
      <w:pPr>
        <w:numPr>
          <w:ilvl w:val="0"/>
          <w:numId w:val="4"/>
        </w:numPr>
        <w:ind w:hanging="360"/>
      </w:pPr>
      <w:r>
        <w:t xml:space="preserve">Patient is transferred to the care of the drop-off facility staff. </w:t>
      </w:r>
    </w:p>
    <w:p w14:paraId="598D1361" w14:textId="77777777" w:rsidR="00725E11" w:rsidRDefault="00725E11">
      <w:pPr>
        <w:ind w:left="720"/>
      </w:pPr>
    </w:p>
    <w:p w14:paraId="142D535F" w14:textId="77777777" w:rsidR="00725E11" w:rsidRDefault="002E428D">
      <w:pPr>
        <w:pStyle w:val="Heading4"/>
      </w:pPr>
      <w:r>
        <w:t xml:space="preserve">X.4.2.2 Use Case #2: Emergency Transport from Long-Term Care Facility </w:t>
      </w:r>
    </w:p>
    <w:p w14:paraId="29E422E7" w14:textId="77777777" w:rsidR="00725E11" w:rsidRDefault="002E428D">
      <w:pPr>
        <w:rPr>
          <w:i/>
        </w:rPr>
      </w:pPr>
      <w:r>
        <w:rPr>
          <w:rFonts w:ascii="Calibri" w:eastAsia="Calibri" w:hAnsi="Calibri" w:cs="Calibri"/>
        </w:rPr>
        <w:t xml:space="preserve">The use case describes the Emergency process at a long-term care facility when a transport to a hospital is needed and carried out. </w:t>
      </w:r>
    </w:p>
    <w:p w14:paraId="301BC505" w14:textId="77777777" w:rsidR="00725E11" w:rsidRDefault="002E428D">
      <w:pPr>
        <w:pStyle w:val="Heading5"/>
      </w:pPr>
      <w:r>
        <w:t>X.4.2.2.1 Emergency Transport from Long-Term Care Facility Use Case Description</w:t>
      </w:r>
    </w:p>
    <w:p w14:paraId="34622723" w14:textId="77777777" w:rsidR="00725E11" w:rsidRDefault="002E428D">
      <w:r>
        <w:rPr>
          <w:rFonts w:ascii="Calibri" w:eastAsia="Calibri" w:hAnsi="Calibri" w:cs="Calibri"/>
        </w:rPr>
        <w:t xml:space="preserve">John Smith, an 87-year-old male, who is living in a long-term care facility. The patient is suffering from a cardiac event and an emergency transport is needed. The long-term care facility contacts a transport provider and generates an electronic patient summary. The contracted transport care team arrives on scene for the transport and imports the electronic patient information into their patient care system. The nurse transfers care to transport team and the team takes the necessary care for the patient’s condition and starts the transport. </w:t>
      </w:r>
    </w:p>
    <w:p w14:paraId="348426C8" w14:textId="77777777" w:rsidR="00725E11" w:rsidRDefault="002E428D">
      <w:pPr>
        <w:pStyle w:val="Heading5"/>
      </w:pPr>
      <w:r>
        <w:t>X.4.2.2.2 Hospital Discharge to Transport Process Flow</w:t>
      </w:r>
    </w:p>
    <w:p w14:paraId="4CD0A1EB" w14:textId="77777777" w:rsidR="00725E11" w:rsidRDefault="00725E11"/>
    <w:p w14:paraId="7AE09759"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t xml:space="preserve"> </w:t>
      </w:r>
      <w:r>
        <w:rPr>
          <w:noProof/>
        </w:rPr>
        <mc:AlternateContent>
          <mc:Choice Requires="wpg">
            <w:drawing>
              <wp:anchor distT="0" distB="0" distL="114300" distR="114300" simplePos="0" relativeHeight="251661312" behindDoc="1" locked="0" layoutInCell="0" hidden="0" allowOverlap="1" wp14:anchorId="136F9028" wp14:editId="39FA1A96">
                <wp:simplePos x="0" y="0"/>
                <wp:positionH relativeFrom="margin">
                  <wp:posOffset>0</wp:posOffset>
                </wp:positionH>
                <wp:positionV relativeFrom="paragraph">
                  <wp:posOffset>0</wp:posOffset>
                </wp:positionV>
                <wp:extent cx="3721100" cy="2425700"/>
                <wp:effectExtent l="0" t="0" r="0" b="0"/>
                <wp:wrapTopAndBottom distT="0" distB="0"/>
                <wp:docPr id="31" name="Group 31"/>
                <wp:cNvGraphicFramePr/>
                <a:graphic xmlns:a="http://schemas.openxmlformats.org/drawingml/2006/main">
                  <a:graphicData uri="http://schemas.microsoft.com/office/word/2010/wordprocessingGroup">
                    <wpg:wgp>
                      <wpg:cNvGrpSpPr/>
                      <wpg:grpSpPr>
                        <a:xfrm>
                          <a:off x="0" y="0"/>
                          <a:ext cx="3721100" cy="2425700"/>
                          <a:chOff x="3481005" y="2563339"/>
                          <a:chExt cx="3729990" cy="2433320"/>
                        </a:xfrm>
                      </wpg:grpSpPr>
                      <wpg:grpSp>
                        <wpg:cNvPr id="32" name="Group 32"/>
                        <wpg:cNvGrpSpPr/>
                        <wpg:grpSpPr>
                          <a:xfrm>
                            <a:off x="3481005" y="2563339"/>
                            <a:ext cx="3729990" cy="2433320"/>
                            <a:chOff x="1800" y="1787"/>
                            <a:chExt cx="5874" cy="3832"/>
                          </a:xfrm>
                        </wpg:grpSpPr>
                        <wps:wsp>
                          <wps:cNvPr id="33" name="Rectangle 33"/>
                          <wps:cNvSpPr/>
                          <wps:spPr>
                            <a:xfrm>
                              <a:off x="1800" y="1787"/>
                              <a:ext cx="5850" cy="3825"/>
                            </a:xfrm>
                            <a:prstGeom prst="rect">
                              <a:avLst/>
                            </a:prstGeom>
                            <a:noFill/>
                            <a:ln>
                              <a:noFill/>
                            </a:ln>
                          </wps:spPr>
                          <wps:txbx>
                            <w:txbxContent>
                              <w:p w14:paraId="5D66E5C8" w14:textId="77777777" w:rsidR="003C038A" w:rsidRDefault="003C038A">
                                <w:pPr>
                                  <w:spacing w:before="0"/>
                                  <w:textDirection w:val="btLr"/>
                                </w:pPr>
                              </w:p>
                            </w:txbxContent>
                          </wps:txbx>
                          <wps:bodyPr lIns="91425" tIns="91425" rIns="91425" bIns="91425" anchor="ctr" anchorCtr="0"/>
                        </wps:wsp>
                        <wps:wsp>
                          <wps:cNvPr id="34" name="Rectangle 34"/>
                          <wps:cNvSpPr/>
                          <wps:spPr>
                            <a:xfrm>
                              <a:off x="1800" y="1787"/>
                              <a:ext cx="5874" cy="3832"/>
                            </a:xfrm>
                            <a:prstGeom prst="rect">
                              <a:avLst/>
                            </a:prstGeom>
                            <a:noFill/>
                            <a:ln>
                              <a:noFill/>
                            </a:ln>
                          </wps:spPr>
                          <wps:txbx>
                            <w:txbxContent>
                              <w:p w14:paraId="003E6813" w14:textId="77777777" w:rsidR="003C038A" w:rsidRDefault="003C038A">
                                <w:pPr>
                                  <w:spacing w:before="0"/>
                                  <w:textDirection w:val="btLr"/>
                                </w:pPr>
                              </w:p>
                            </w:txbxContent>
                          </wps:txbx>
                          <wps:bodyPr lIns="91425" tIns="91425" rIns="91425" bIns="91425" anchor="ctr" anchorCtr="0"/>
                        </wps:wsp>
                        <wps:wsp>
                          <wps:cNvPr id="35" name="Rectangle 35"/>
                          <wps:cNvSpPr/>
                          <wps:spPr>
                            <a:xfrm>
                              <a:off x="1805" y="2044"/>
                              <a:ext cx="1704" cy="660"/>
                            </a:xfrm>
                            <a:prstGeom prst="rect">
                              <a:avLst/>
                            </a:prstGeom>
                            <a:solidFill>
                              <a:srgbClr val="FFFFFF"/>
                            </a:solidFill>
                            <a:ln>
                              <a:noFill/>
                            </a:ln>
                          </wps:spPr>
                          <wps:txbx>
                            <w:txbxContent>
                              <w:p w14:paraId="1B2E34F5" w14:textId="77777777" w:rsidR="003C038A" w:rsidRDefault="003C038A">
                                <w:pPr>
                                  <w:jc w:val="center"/>
                                  <w:textDirection w:val="btLr"/>
                                </w:pPr>
                                <w:r>
                                  <w:rPr>
                                    <w:rFonts w:ascii="Arial" w:eastAsia="Arial" w:hAnsi="Arial" w:cs="Arial"/>
                                    <w:sz w:val="22"/>
                                  </w:rPr>
                                  <w:t>Transport Data Consumer</w:t>
                                </w:r>
                              </w:p>
                              <w:p w14:paraId="56B25213" w14:textId="77777777" w:rsidR="003C038A" w:rsidRDefault="003C038A">
                                <w:pPr>
                                  <w:textDirection w:val="btLr"/>
                                </w:pPr>
                                <w:r>
                                  <w:rPr>
                                    <w:rFonts w:ascii="Arial" w:eastAsia="Arial" w:hAnsi="Arial" w:cs="Arial"/>
                                    <w:sz w:val="22"/>
                                  </w:rPr>
                                  <w:t>Actor E</w:t>
                                </w:r>
                              </w:p>
                              <w:p w14:paraId="12039027" w14:textId="77777777" w:rsidR="003C038A" w:rsidRDefault="003C038A">
                                <w:pPr>
                                  <w:textDirection w:val="btLr"/>
                                </w:pPr>
                              </w:p>
                              <w:p w14:paraId="2DBDD534" w14:textId="77777777" w:rsidR="003C038A" w:rsidRDefault="003C038A">
                                <w:pPr>
                                  <w:textDirection w:val="btLr"/>
                                </w:pPr>
                                <w:r>
                                  <w:rPr>
                                    <w:rFonts w:ascii="Arial" w:eastAsia="Arial" w:hAnsi="Arial" w:cs="Arial"/>
                                    <w:sz w:val="22"/>
                                  </w:rPr>
                                  <w:t>Actor D/</w:t>
                                </w:r>
                              </w:p>
                              <w:p w14:paraId="66A8E5BC" w14:textId="77777777" w:rsidR="003C038A" w:rsidRDefault="003C038A">
                                <w:pPr>
                                  <w:textDirection w:val="btLr"/>
                                </w:pPr>
                                <w:r>
                                  <w:rPr>
                                    <w:rFonts w:ascii="Arial" w:eastAsia="Arial" w:hAnsi="Arial" w:cs="Arial"/>
                                    <w:sz w:val="22"/>
                                  </w:rPr>
                                  <w:t>Actor E</w:t>
                                </w:r>
                              </w:p>
                              <w:p w14:paraId="78823FD3" w14:textId="77777777" w:rsidR="003C038A" w:rsidRDefault="003C038A">
                                <w:pPr>
                                  <w:textDirection w:val="btLr"/>
                                </w:pPr>
                              </w:p>
                            </w:txbxContent>
                          </wps:txbx>
                          <wps:bodyPr lIns="91425" tIns="45700" rIns="91425" bIns="45700" anchor="t" anchorCtr="0"/>
                        </wps:wsp>
                        <wps:wsp>
                          <wps:cNvPr id="36" name="Straight Arrow Connector 36"/>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37" name="Rectangle 37"/>
                          <wps:cNvSpPr/>
                          <wps:spPr>
                            <a:xfrm>
                              <a:off x="5827" y="2065"/>
                              <a:ext cx="1787" cy="639"/>
                            </a:xfrm>
                            <a:prstGeom prst="rect">
                              <a:avLst/>
                            </a:prstGeom>
                            <a:solidFill>
                              <a:srgbClr val="FFFFFF"/>
                            </a:solidFill>
                            <a:ln>
                              <a:noFill/>
                            </a:ln>
                          </wps:spPr>
                          <wps:txbx>
                            <w:txbxContent>
                              <w:p w14:paraId="60CBA9D2" w14:textId="77777777" w:rsidR="003C038A" w:rsidRDefault="003C038A">
                                <w:pPr>
                                  <w:jc w:val="center"/>
                                  <w:textDirection w:val="btLr"/>
                                </w:pPr>
                                <w:r>
                                  <w:rPr>
                                    <w:rFonts w:ascii="Arial" w:eastAsia="Arial" w:hAnsi="Arial" w:cs="Arial"/>
                                    <w:sz w:val="22"/>
                                  </w:rPr>
                                  <w:t>Transport Data Resource</w:t>
                                </w:r>
                              </w:p>
                              <w:p w14:paraId="003EBE8D" w14:textId="77777777" w:rsidR="003C038A" w:rsidRDefault="003C038A">
                                <w:pPr>
                                  <w:textDirection w:val="btLr"/>
                                </w:pPr>
                                <w:r>
                                  <w:rPr>
                                    <w:rFonts w:ascii="Arial" w:eastAsia="Arial" w:hAnsi="Arial" w:cs="Arial"/>
                                    <w:sz w:val="22"/>
                                  </w:rPr>
                                  <w:t>Actor B</w:t>
                                </w:r>
                              </w:p>
                              <w:p w14:paraId="0220D1DC" w14:textId="77777777" w:rsidR="003C038A" w:rsidRDefault="003C038A">
                                <w:pPr>
                                  <w:textDirection w:val="btLr"/>
                                </w:pPr>
                              </w:p>
                              <w:p w14:paraId="401FA5F6" w14:textId="77777777" w:rsidR="003C038A" w:rsidRDefault="003C038A">
                                <w:pPr>
                                  <w:textDirection w:val="btLr"/>
                                </w:pPr>
                                <w:r>
                                  <w:rPr>
                                    <w:rFonts w:ascii="Arial" w:eastAsia="Arial" w:hAnsi="Arial" w:cs="Arial"/>
                                    <w:sz w:val="22"/>
                                  </w:rPr>
                                  <w:t>Actor A /</w:t>
                                </w:r>
                              </w:p>
                              <w:p w14:paraId="192EA9B2" w14:textId="77777777" w:rsidR="003C038A" w:rsidRDefault="003C038A">
                                <w:pPr>
                                  <w:textDirection w:val="btLr"/>
                                </w:pPr>
                                <w:r>
                                  <w:rPr>
                                    <w:rFonts w:ascii="Arial" w:eastAsia="Arial" w:hAnsi="Arial" w:cs="Arial"/>
                                    <w:sz w:val="22"/>
                                  </w:rPr>
                                  <w:t>Actor B</w:t>
                                </w:r>
                              </w:p>
                              <w:p w14:paraId="2E30D553" w14:textId="77777777" w:rsidR="003C038A" w:rsidRDefault="003C038A">
                                <w:pPr>
                                  <w:textDirection w:val="btLr"/>
                                </w:pPr>
                              </w:p>
                            </w:txbxContent>
                          </wps:txbx>
                          <wps:bodyPr lIns="91425" tIns="45700" rIns="91425" bIns="45700" anchor="t" anchorCtr="0"/>
                        </wps:wsp>
                        <wps:wsp>
                          <wps:cNvPr id="38" name="Straight Arrow Connector 38"/>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39" name="Rectangle 39"/>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0F04285" w14:textId="77777777" w:rsidR="003C038A" w:rsidRDefault="003C038A">
                                <w:pPr>
                                  <w:spacing w:before="0"/>
                                  <w:textDirection w:val="btLr"/>
                                </w:pPr>
                              </w:p>
                            </w:txbxContent>
                          </wps:txbx>
                          <wps:bodyPr lIns="91425" tIns="91425" rIns="91425" bIns="91425" anchor="ctr" anchorCtr="0"/>
                        </wps:wsp>
                        <wps:wsp>
                          <wps:cNvPr id="40" name="Rectangle 40"/>
                          <wps:cNvSpPr/>
                          <wps:spPr>
                            <a:xfrm>
                              <a:off x="2928" y="3788"/>
                              <a:ext cx="3377" cy="388"/>
                            </a:xfrm>
                            <a:prstGeom prst="rect">
                              <a:avLst/>
                            </a:prstGeom>
                            <a:solidFill>
                              <a:srgbClr val="FFFFFF"/>
                            </a:solidFill>
                            <a:ln>
                              <a:noFill/>
                            </a:ln>
                          </wps:spPr>
                          <wps:txbx>
                            <w:txbxContent>
                              <w:p w14:paraId="23AC74CB" w14:textId="77777777" w:rsidR="003C038A" w:rsidRDefault="003C038A">
                                <w:pPr>
                                  <w:spacing w:before="0" w:after="200" w:line="275" w:lineRule="auto"/>
                                  <w:textDirection w:val="btLr"/>
                                </w:pPr>
                                <w:r>
                                  <w:rPr>
                                    <w:rFonts w:ascii="Arial" w:eastAsia="Arial" w:hAnsi="Arial" w:cs="Arial"/>
                                  </w:rPr>
                                  <w:t>Query for Transport Data [PCC-x]</w:t>
                                </w:r>
                              </w:p>
                              <w:p w14:paraId="2A095B20" w14:textId="77777777" w:rsidR="003C038A" w:rsidRDefault="003C038A">
                                <w:pPr>
                                  <w:textDirection w:val="btLr"/>
                                </w:pPr>
                              </w:p>
                              <w:p w14:paraId="43F9AA20" w14:textId="77777777" w:rsidR="003C038A" w:rsidRDefault="003C038A">
                                <w:pPr>
                                  <w:textDirection w:val="btLr"/>
                                </w:pPr>
                                <w:r>
                                  <w:rPr>
                                    <w:rFonts w:ascii="Arial" w:eastAsia="Arial" w:hAnsi="Arial" w:cs="Arial"/>
                                    <w:sz w:val="22"/>
                                  </w:rPr>
                                  <w:t>Transaction-A [A]</w:t>
                                </w:r>
                              </w:p>
                              <w:p w14:paraId="5C005CBF" w14:textId="77777777" w:rsidR="003C038A" w:rsidRDefault="003C038A">
                                <w:pPr>
                                  <w:textDirection w:val="btLr"/>
                                </w:pPr>
                              </w:p>
                            </w:txbxContent>
                          </wps:txbx>
                          <wps:bodyPr lIns="91425" tIns="45700" rIns="91425" bIns="45700" anchor="t" anchorCtr="0"/>
                        </wps:wsp>
                        <wps:wsp>
                          <wps:cNvPr id="41" name="Rectangle 41"/>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9FC7DF1" w14:textId="77777777" w:rsidR="003C038A" w:rsidRDefault="003C038A">
                                <w:pPr>
                                  <w:spacing w:before="0"/>
                                  <w:textDirection w:val="btLr"/>
                                </w:pPr>
                              </w:p>
                            </w:txbxContent>
                          </wps:txbx>
                          <wps:bodyPr lIns="91425" tIns="91425" rIns="91425" bIns="91425" anchor="ctr" anchorCtr="0"/>
                        </wps:wsp>
                        <wps:wsp>
                          <wps:cNvPr id="42" name="Straight Arrow Connector 42"/>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anchor>
            </w:drawing>
          </mc:Choice>
          <mc:Fallback>
            <w:pict>
              <v:group w14:anchorId="136F9028" id="Group 31" o:spid="_x0000_s1055" style="position:absolute;left:0;text-align:left;margin-left:0;margin-top:0;width:293pt;height:191pt;z-index:-251655168;mso-position-horizontal-relative:margin" coordorigin="34810,25633" coordsize="37299,24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" o:allowincell="f">
                <v:group id="Group 32" o:spid="_x0000_s1056" style="position:absolute;left:34810;top:25633;width:37299;height:24333" coordorigin="1800,1787" coordsize="5874,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57"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14:paraId="5D66E5C8" w14:textId="77777777" w:rsidR="003C038A" w:rsidRDefault="003C038A">
                          <w:pPr>
                            <w:spacing w:before="0"/>
                            <w:textDirection w:val="btLr"/>
                          </w:pPr>
                        </w:p>
                      </w:txbxContent>
                    </v:textbox>
                  </v:rect>
                  <v:rect id="Rectangle 34" o:spid="_x0000_s1058" style="position:absolute;left:1800;top:1787;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003E6813" w14:textId="77777777" w:rsidR="003C038A" w:rsidRDefault="003C038A">
                          <w:pPr>
                            <w:spacing w:before="0"/>
                            <w:textDirection w:val="btLr"/>
                          </w:pPr>
                        </w:p>
                      </w:txbxContent>
                    </v:textbox>
                  </v:rect>
                  <v:rect id="Rectangle 35" o:spid="_x0000_s1059" style="position:absolute;left:1805;top:2044;width:1704;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" stroked="f">
                    <v:textbox inset="2.53958mm,1.2694mm,2.53958mm,1.2694mm">
                      <w:txbxContent>
                        <w:p w14:paraId="1B2E34F5" w14:textId="77777777" w:rsidR="003C038A" w:rsidRDefault="003C038A">
                          <w:pPr>
                            <w:jc w:val="center"/>
                            <w:textDirection w:val="btLr"/>
                          </w:pPr>
                          <w:r>
                            <w:rPr>
                              <w:rFonts w:ascii="Arial" w:eastAsia="Arial" w:hAnsi="Arial" w:cs="Arial"/>
                              <w:sz w:val="22"/>
                            </w:rPr>
                            <w:t>Transport Data Consumer</w:t>
                          </w:r>
                        </w:p>
                        <w:p w14:paraId="56B25213" w14:textId="77777777" w:rsidR="003C038A" w:rsidRDefault="003C038A">
                          <w:pPr>
                            <w:textDirection w:val="btLr"/>
                          </w:pPr>
                          <w:r>
                            <w:rPr>
                              <w:rFonts w:ascii="Arial" w:eastAsia="Arial" w:hAnsi="Arial" w:cs="Arial"/>
                              <w:sz w:val="22"/>
                            </w:rPr>
                            <w:t>Actor E</w:t>
                          </w:r>
                        </w:p>
                        <w:p w14:paraId="12039027" w14:textId="77777777" w:rsidR="003C038A" w:rsidRDefault="003C038A">
                          <w:pPr>
                            <w:textDirection w:val="btLr"/>
                          </w:pPr>
                        </w:p>
                        <w:p w14:paraId="2DBDD534" w14:textId="77777777" w:rsidR="003C038A" w:rsidRDefault="003C038A">
                          <w:pPr>
                            <w:textDirection w:val="btLr"/>
                          </w:pPr>
                          <w:r>
                            <w:rPr>
                              <w:rFonts w:ascii="Arial" w:eastAsia="Arial" w:hAnsi="Arial" w:cs="Arial"/>
                              <w:sz w:val="22"/>
                            </w:rPr>
                            <w:t>Actor D/</w:t>
                          </w:r>
                        </w:p>
                        <w:p w14:paraId="66A8E5BC" w14:textId="77777777" w:rsidR="003C038A" w:rsidRDefault="003C038A">
                          <w:pPr>
                            <w:textDirection w:val="btLr"/>
                          </w:pPr>
                          <w:r>
                            <w:rPr>
                              <w:rFonts w:ascii="Arial" w:eastAsia="Arial" w:hAnsi="Arial" w:cs="Arial"/>
                              <w:sz w:val="22"/>
                            </w:rPr>
                            <w:t>Actor E</w:t>
                          </w:r>
                        </w:p>
                        <w:p w14:paraId="78823FD3" w14:textId="77777777" w:rsidR="003C038A" w:rsidRDefault="003C038A">
                          <w:pPr>
                            <w:textDirection w:val="btLr"/>
                          </w:pPr>
                        </w:p>
                      </w:txbxContent>
                    </v:textbox>
                  </v:rect>
                  <v:shape id="Straight Arrow Connector 36" o:spid="_x0000_s1060"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">
                    <v:stroke joinstyle="miter"/>
                  </v:shape>
                  <v:rect id="Rectangle 37" o:spid="_x0000_s1061" style="position:absolute;left:5827;top:2065;width:1787;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" stroked="f">
                    <v:textbox inset="2.53958mm,1.2694mm,2.53958mm,1.2694mm">
                      <w:txbxContent>
                        <w:p w14:paraId="60CBA9D2" w14:textId="77777777" w:rsidR="003C038A" w:rsidRDefault="003C038A">
                          <w:pPr>
                            <w:jc w:val="center"/>
                            <w:textDirection w:val="btLr"/>
                          </w:pPr>
                          <w:r>
                            <w:rPr>
                              <w:rFonts w:ascii="Arial" w:eastAsia="Arial" w:hAnsi="Arial" w:cs="Arial"/>
                              <w:sz w:val="22"/>
                            </w:rPr>
                            <w:t>Transport Data Resource</w:t>
                          </w:r>
                        </w:p>
                        <w:p w14:paraId="003EBE8D" w14:textId="77777777" w:rsidR="003C038A" w:rsidRDefault="003C038A">
                          <w:pPr>
                            <w:textDirection w:val="btLr"/>
                          </w:pPr>
                          <w:r>
                            <w:rPr>
                              <w:rFonts w:ascii="Arial" w:eastAsia="Arial" w:hAnsi="Arial" w:cs="Arial"/>
                              <w:sz w:val="22"/>
                            </w:rPr>
                            <w:t>Actor B</w:t>
                          </w:r>
                        </w:p>
                        <w:p w14:paraId="0220D1DC" w14:textId="77777777" w:rsidR="003C038A" w:rsidRDefault="003C038A">
                          <w:pPr>
                            <w:textDirection w:val="btLr"/>
                          </w:pPr>
                        </w:p>
                        <w:p w14:paraId="401FA5F6" w14:textId="77777777" w:rsidR="003C038A" w:rsidRDefault="003C038A">
                          <w:pPr>
                            <w:textDirection w:val="btLr"/>
                          </w:pPr>
                          <w:r>
                            <w:rPr>
                              <w:rFonts w:ascii="Arial" w:eastAsia="Arial" w:hAnsi="Arial" w:cs="Arial"/>
                              <w:sz w:val="22"/>
                            </w:rPr>
                            <w:t>Actor A /</w:t>
                          </w:r>
                        </w:p>
                        <w:p w14:paraId="192EA9B2" w14:textId="77777777" w:rsidR="003C038A" w:rsidRDefault="003C038A">
                          <w:pPr>
                            <w:textDirection w:val="btLr"/>
                          </w:pPr>
                          <w:r>
                            <w:rPr>
                              <w:rFonts w:ascii="Arial" w:eastAsia="Arial" w:hAnsi="Arial" w:cs="Arial"/>
                              <w:sz w:val="22"/>
                            </w:rPr>
                            <w:t>Actor B</w:t>
                          </w:r>
                        </w:p>
                        <w:p w14:paraId="2E30D553" w14:textId="77777777" w:rsidR="003C038A" w:rsidRDefault="003C038A">
                          <w:pPr>
                            <w:textDirection w:val="btLr"/>
                          </w:pPr>
                        </w:p>
                      </w:txbxContent>
                    </v:textbox>
                  </v:rect>
                  <v:shape id="Straight Arrow Connector 38" o:spid="_x0000_s1062"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">
                    <v:stroke joinstyle="miter"/>
                  </v:shape>
                  <v:rect id="Rectangle 39" o:spid="_x0000_s1063"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">
                    <v:textbox inset="2.53958mm,2.53958mm,2.53958mm,2.53958mm">
                      <w:txbxContent>
                        <w:p w14:paraId="70F04285" w14:textId="77777777" w:rsidR="003C038A" w:rsidRDefault="003C038A">
                          <w:pPr>
                            <w:spacing w:before="0"/>
                            <w:textDirection w:val="btLr"/>
                          </w:pPr>
                        </w:p>
                      </w:txbxContent>
                    </v:textbox>
                  </v:rect>
                  <v:rect id="Rectangle 40" o:spid="_x0000_s1064" style="position:absolute;left:2928;top:3788;width:3377;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" stroked="f">
                    <v:textbox inset="2.53958mm,1.2694mm,2.53958mm,1.2694mm">
                      <w:txbxContent>
                        <w:p w14:paraId="23AC74CB" w14:textId="77777777" w:rsidR="003C038A" w:rsidRDefault="003C038A">
                          <w:pPr>
                            <w:spacing w:before="0" w:after="200" w:line="275" w:lineRule="auto"/>
                            <w:textDirection w:val="btLr"/>
                          </w:pPr>
                          <w:r>
                            <w:rPr>
                              <w:rFonts w:ascii="Arial" w:eastAsia="Arial" w:hAnsi="Arial" w:cs="Arial"/>
                            </w:rPr>
                            <w:t>Query for Transport Data [PCC-x]</w:t>
                          </w:r>
                        </w:p>
                        <w:p w14:paraId="2A095B20" w14:textId="77777777" w:rsidR="003C038A" w:rsidRDefault="003C038A">
                          <w:pPr>
                            <w:textDirection w:val="btLr"/>
                          </w:pPr>
                        </w:p>
                        <w:p w14:paraId="43F9AA20" w14:textId="77777777" w:rsidR="003C038A" w:rsidRDefault="003C038A">
                          <w:pPr>
                            <w:textDirection w:val="btLr"/>
                          </w:pPr>
                          <w:r>
                            <w:rPr>
                              <w:rFonts w:ascii="Arial" w:eastAsia="Arial" w:hAnsi="Arial" w:cs="Arial"/>
                              <w:sz w:val="22"/>
                            </w:rPr>
                            <w:t>Transaction-A [A]</w:t>
                          </w:r>
                        </w:p>
                        <w:p w14:paraId="5C005CBF" w14:textId="77777777" w:rsidR="003C038A" w:rsidRDefault="003C038A">
                          <w:pPr>
                            <w:textDirection w:val="btLr"/>
                          </w:pPr>
                        </w:p>
                      </w:txbxContent>
                    </v:textbox>
                  </v:rect>
                  <v:rect id="Rectangle 41" o:spid="_x0000_s1065"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">
                    <v:textbox inset="2.53958mm,2.53958mm,2.53958mm,2.53958mm">
                      <w:txbxContent>
                        <w:p w14:paraId="49FC7DF1" w14:textId="77777777" w:rsidR="003C038A" w:rsidRDefault="003C038A">
                          <w:pPr>
                            <w:spacing w:before="0"/>
                            <w:textDirection w:val="btLr"/>
                          </w:pPr>
                        </w:p>
                      </w:txbxContent>
                    </v:textbox>
                  </v:rect>
                  <v:shape id="Straight Arrow Connector 42" o:spid="_x0000_s1066"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" filled="t">
                    <v:stroke endarrow="block" endarrowwidth="wide" endarrowlength="long" joinstyle="miter"/>
                  </v:shape>
                </v:group>
                <w10:wrap type="topAndBottom" anchorx="margin"/>
              </v:group>
            </w:pict>
          </mc:Fallback>
        </mc:AlternateContent>
      </w:r>
    </w:p>
    <w:p w14:paraId="151B2F84"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lastRenderedPageBreak/>
        <w:t>Figure X.4.2.2.2-1: Basic Process Flow in Discharge to Transport Using FHIR Profile</w:t>
      </w:r>
    </w:p>
    <w:p w14:paraId="4EFA89EF" w14:textId="77777777" w:rsidR="00725E11" w:rsidRDefault="00725E11">
      <w:pPr>
        <w:rPr>
          <w:i/>
        </w:rPr>
      </w:pPr>
    </w:p>
    <w:p w14:paraId="7C8A6B64" w14:textId="77777777" w:rsidR="00725E11" w:rsidRDefault="002E428D">
      <w:r>
        <w:t>Pre-conditions:</w:t>
      </w:r>
    </w:p>
    <w:p w14:paraId="6546C5CD" w14:textId="77777777" w:rsidR="00725E11" w:rsidRDefault="002E428D">
      <w:pPr>
        <w:numPr>
          <w:ilvl w:val="0"/>
          <w:numId w:val="9"/>
        </w:numPr>
        <w:ind w:hanging="360"/>
      </w:pPr>
      <w:r>
        <w:t>The long-term care facility EMR has patient information in the system</w:t>
      </w:r>
    </w:p>
    <w:p w14:paraId="671F27A8" w14:textId="77777777" w:rsidR="00725E11" w:rsidRDefault="002E428D">
      <w:pPr>
        <w:numPr>
          <w:ilvl w:val="0"/>
          <w:numId w:val="9"/>
        </w:numPr>
        <w:ind w:hanging="360"/>
      </w:pPr>
      <w:r>
        <w:t>Patient is considered to have an emergency event and a hospital trip needs to be made</w:t>
      </w:r>
    </w:p>
    <w:p w14:paraId="31413E3C" w14:textId="77777777" w:rsidR="00725E11" w:rsidRDefault="002E428D">
      <w:pPr>
        <w:numPr>
          <w:ilvl w:val="0"/>
          <w:numId w:val="9"/>
        </w:numPr>
        <w:ind w:hanging="360"/>
      </w:pPr>
      <w:r>
        <w:t xml:space="preserve">Transport provider is contacted and minimum required patient data is shared with the transport provider (name, gender, date of birth, MRN) </w:t>
      </w:r>
    </w:p>
    <w:p w14:paraId="2EFD5459" w14:textId="77777777" w:rsidR="00725E11" w:rsidRDefault="002E428D">
      <w:pPr>
        <w:numPr>
          <w:ilvl w:val="0"/>
          <w:numId w:val="9"/>
        </w:numPr>
        <w:ind w:hanging="360"/>
      </w:pPr>
      <w:r>
        <w:t>Transport patient care record is ready to receive information and both the EMR and patient care record have an established XD* transport infrastructure.</w:t>
      </w:r>
    </w:p>
    <w:p w14:paraId="479997EC" w14:textId="77777777" w:rsidR="00725E11" w:rsidRDefault="002E428D">
      <w:pPr>
        <w:rPr>
          <w:i/>
        </w:rPr>
      </w:pPr>
      <w:r>
        <w:t>Main Flow:</w:t>
      </w:r>
    </w:p>
    <w:p w14:paraId="6A661E69" w14:textId="77777777" w:rsidR="00725E11" w:rsidRDefault="002E428D">
      <w:pPr>
        <w:numPr>
          <w:ilvl w:val="0"/>
          <w:numId w:val="10"/>
        </w:numPr>
        <w:ind w:hanging="360"/>
      </w:pPr>
      <w:r>
        <w:t xml:space="preserve">Transport teams arrives at pick-up location and imports the patient information onto the patient care record system. </w:t>
      </w:r>
    </w:p>
    <w:p w14:paraId="6AA98EA3" w14:textId="77777777" w:rsidR="00725E11" w:rsidRDefault="002E428D">
      <w:pPr>
        <w:numPr>
          <w:ilvl w:val="0"/>
          <w:numId w:val="10"/>
        </w:numPr>
        <w:ind w:hanging="360"/>
      </w:pPr>
      <w:r>
        <w:t>Transport team receives nurse report and transfer of care</w:t>
      </w:r>
    </w:p>
    <w:p w14:paraId="05D20405" w14:textId="77777777" w:rsidR="00725E11" w:rsidRDefault="002E428D">
      <w:pPr>
        <w:numPr>
          <w:ilvl w:val="0"/>
          <w:numId w:val="10"/>
        </w:numPr>
        <w:ind w:hanging="360"/>
      </w:pPr>
      <w:r>
        <w:t>Patient contact is made and transport is started</w:t>
      </w:r>
    </w:p>
    <w:p w14:paraId="64F0F082" w14:textId="77777777" w:rsidR="00725E11" w:rsidRDefault="002E428D">
      <w:pPr>
        <w:rPr>
          <w:i/>
        </w:rPr>
      </w:pPr>
      <w:r>
        <w:t>Post-conditions:</w:t>
      </w:r>
    </w:p>
    <w:p w14:paraId="0A478A04" w14:textId="77777777" w:rsidR="00725E11" w:rsidRDefault="002E428D">
      <w:pPr>
        <w:pStyle w:val="Heading4"/>
        <w:numPr>
          <w:ilvl w:val="0"/>
          <w:numId w:val="5"/>
        </w:numPr>
        <w:ind w:hanging="36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Patient information is updated in the patient care record system during transport.</w:t>
      </w:r>
    </w:p>
    <w:p w14:paraId="7586664F" w14:textId="77777777" w:rsidR="00725E11" w:rsidRDefault="002E428D">
      <w:pPr>
        <w:numPr>
          <w:ilvl w:val="0"/>
          <w:numId w:val="5"/>
        </w:numPr>
        <w:ind w:hanging="360"/>
      </w:pPr>
      <w:r>
        <w:t xml:space="preserve">Patient is transferred to the care of the closest appropriate hospital staff. </w:t>
      </w:r>
    </w:p>
    <w:p w14:paraId="400FE101" w14:textId="77777777" w:rsidR="00725E11" w:rsidRDefault="00725E11">
      <w:bookmarkStart w:id="84" w:name="_2bn6wsx" w:colFirst="0" w:colLast="0"/>
      <w:bookmarkEnd w:id="84"/>
    </w:p>
    <w:p w14:paraId="3C37CA64" w14:textId="77777777" w:rsidR="00725E11" w:rsidRDefault="002E428D">
      <w:pPr>
        <w:pStyle w:val="Heading2"/>
      </w:pPr>
      <w:r w:rsidRPr="00E8570E">
        <w:t>X.5 RIPT Security Considerations</w:t>
      </w:r>
    </w:p>
    <w:p w14:paraId="08E712E6" w14:textId="77777777" w:rsidR="00E8570E" w:rsidRDefault="00E8570E" w:rsidP="00E8570E">
      <w:pPr>
        <w:spacing w:before="0"/>
      </w:pPr>
      <w:r>
        <w:t>Actors in the RIPT Profile create, modify and consume patient demographics, clinical and</w:t>
      </w:r>
    </w:p>
    <w:p w14:paraId="23CCBC60" w14:textId="77777777" w:rsidR="00E8570E" w:rsidRDefault="00E8570E" w:rsidP="00E8570E">
      <w:pPr>
        <w:spacing w:before="0"/>
      </w:pPr>
      <w:r>
        <w:t>administrative information which includes personally identifiable health information. This</w:t>
      </w:r>
    </w:p>
    <w:p w14:paraId="006378E9" w14:textId="77777777" w:rsidR="00E8570E" w:rsidRDefault="00E8570E" w:rsidP="00E8570E">
      <w:pPr>
        <w:spacing w:before="0"/>
      </w:pPr>
      <w:r>
        <w:t>information must be protected against unauthorized access, modification or tampering. This</w:t>
      </w:r>
    </w:p>
    <w:p w14:paraId="03222172" w14:textId="77777777" w:rsidR="00E8570E" w:rsidRDefault="00E8570E" w:rsidP="00E8570E">
      <w:pPr>
        <w:spacing w:before="0"/>
      </w:pPr>
      <w:r>
        <w:t>profile recommends but does not require that connections between actors be grouped with the</w:t>
      </w:r>
    </w:p>
    <w:p w14:paraId="4F69B8A1" w14:textId="67BC1982" w:rsidR="00E8570E" w:rsidRDefault="00E8570E" w:rsidP="00E8570E">
      <w:pPr>
        <w:spacing w:before="0"/>
      </w:pPr>
      <w:r>
        <w:t>Secure Node or Secure Application Actors from the IHE ATNA Profile.</w:t>
      </w:r>
      <w:del w:id="85" w:author="Andrea K. Fourquet" w:date="2017-04-25T09:59:00Z">
        <w:r w:rsidDel="00981900">
          <w:delText>\</w:delText>
        </w:r>
      </w:del>
    </w:p>
    <w:p w14:paraId="362B8B7C" w14:textId="77777777" w:rsidR="00E8570E" w:rsidRDefault="00E8570E" w:rsidP="00E8570E">
      <w:pPr>
        <w:spacing w:before="0"/>
      </w:pPr>
    </w:p>
    <w:p w14:paraId="25DCD2C4" w14:textId="77777777" w:rsidR="00E8570E" w:rsidRDefault="00E8570E" w:rsidP="00E8570E">
      <w:pPr>
        <w:spacing w:before="0"/>
      </w:pPr>
      <w:r>
        <w:t>These actors ensure appropriate user authentication and authorization to access the application,</w:t>
      </w:r>
    </w:p>
    <w:p w14:paraId="238E7E66" w14:textId="77777777" w:rsidR="00E8570E" w:rsidRDefault="00E8570E" w:rsidP="00E8570E">
      <w:pPr>
        <w:spacing w:before="0"/>
      </w:pPr>
      <w:r>
        <w:t>and protect personally identifiable health information against unauthorized access, modification</w:t>
      </w:r>
    </w:p>
    <w:p w14:paraId="517ABF0A" w14:textId="77777777" w:rsidR="00E8570E" w:rsidRDefault="00E8570E" w:rsidP="00E8570E">
      <w:pPr>
        <w:spacing w:before="0"/>
      </w:pPr>
      <w:r>
        <w:t xml:space="preserve">or tampering while the information is in transit. </w:t>
      </w:r>
    </w:p>
    <w:p w14:paraId="427C4B75" w14:textId="4A9F42E2" w:rsidR="00725E11" w:rsidRDefault="002E428D">
      <w:r>
        <w:t>The security considerations for a content module are dependent upon the security provisions defined by the grouped actor(s).</w:t>
      </w:r>
      <w:bookmarkStart w:id="86" w:name="_qsh70q" w:colFirst="0" w:colLast="0"/>
      <w:bookmarkEnd w:id="86"/>
      <w:r w:rsidR="00E8570E">
        <w:t xml:space="preserve"> </w:t>
      </w:r>
      <w:r>
        <w:t xml:space="preserve">There may be jurisdictional restrictions on some patient content available to transport systems. </w:t>
      </w:r>
    </w:p>
    <w:p w14:paraId="3567B14E" w14:textId="77777777" w:rsidR="00725E11" w:rsidRDefault="002E428D">
      <w:pPr>
        <w:rPr>
          <w:rFonts w:ascii="Arial" w:eastAsia="Arial" w:hAnsi="Arial" w:cs="Arial"/>
          <w:sz w:val="28"/>
          <w:szCs w:val="28"/>
        </w:rPr>
      </w:pPr>
      <w:r>
        <w:rPr>
          <w:rFonts w:ascii="Arial" w:eastAsia="Arial" w:hAnsi="Arial" w:cs="Arial"/>
          <w:b/>
          <w:sz w:val="28"/>
          <w:szCs w:val="28"/>
        </w:rPr>
        <w:t>X.6 RIPT Cross Profile Considerations</w:t>
      </w:r>
    </w:p>
    <w:p w14:paraId="2A2CFEAA" w14:textId="28F2EFFE" w:rsidR="00652E03" w:rsidRDefault="00652E03" w:rsidP="00652E03">
      <w:r>
        <w:lastRenderedPageBreak/>
        <w:t xml:space="preserve">The use of the IHE XD* family of transactions is encouraged to support standards-based interoperability between systems acting as the RIPT Content Creator and RIPT Content Consumer. However, this profile does not require any groupings with ITI XD* actors to facilitate transport of the content document it defines. Below is a summary of recommended IHE transport transactions that MAY be utilized by systems playing the roles of RIPT Content Creator or RIPT Content Consumer to support the standard use case defined in this profile: </w:t>
      </w:r>
    </w:p>
    <w:p w14:paraId="1B3297E0" w14:textId="27BC2750" w:rsidR="00652E03" w:rsidRDefault="00652E03" w:rsidP="00652E03">
      <w:r>
        <w:t xml:space="preserve">• A Document Source in XDS.b, a Portable Media Creator in XDM, or a Document Source in XDR might be grouped with the RIPT Content Creator. A Document Consumer in XDS.b, a Portable Media Importer in XDM, or a Document Recipient in XDR might be grouped with the RIPT Content Consumer,  A registry/repository-based infrastructure is defined by the IHE Cross Enterprise Document Sharing (XDS.b) that includes profile support that can be leveraged to facilitate retrieval of public health related information from a document sharing infrastructure: Multi-Patient Query (MPQ), and Document Metadata Subscription (DSUB), </w:t>
      </w:r>
    </w:p>
    <w:p w14:paraId="7EF9373A" w14:textId="61D63854" w:rsidR="00652E03" w:rsidRDefault="00652E03" w:rsidP="00652E03">
      <w:r>
        <w:t xml:space="preserve">• A reliable messaging-based infrastructure is defined by the IHE Cross Enterprise Document Reliable Interchange (XDR) Profile. Document Source in XDR might be grouped with the RIPT Content Creator. A Document Recipient in XDR might be grouped with the RIPT Content Consumer, </w:t>
      </w:r>
    </w:p>
    <w:p w14:paraId="026B2D44" w14:textId="39C89785" w:rsidR="00E8570E" w:rsidRDefault="00652E03" w:rsidP="00652E03">
      <w:r>
        <w:t>Detailed description of these transactions can be found in the IHE IT Infrastructure Technical Framework.</w:t>
      </w:r>
    </w:p>
    <w:p w14:paraId="793CAFC7" w14:textId="5744611A" w:rsidR="00725E11" w:rsidRDefault="002E428D" w:rsidP="00E8570E">
      <w:r>
        <w:br w:type="page"/>
      </w:r>
    </w:p>
    <w:p w14:paraId="28305DDB" w14:textId="77777777" w:rsidR="00725E11" w:rsidRDefault="002E428D">
      <w:pPr>
        <w:keepNext/>
        <w:pBdr>
          <w:bottom w:val="single" w:sz="2" w:space="0" w:color="000000"/>
        </w:pBdr>
        <w:spacing w:before="240" w:after="60"/>
        <w:jc w:val="center"/>
        <w:rPr>
          <w:rFonts w:ascii="Arial" w:eastAsia="Arial" w:hAnsi="Arial" w:cs="Arial"/>
          <w:b/>
          <w:sz w:val="44"/>
          <w:szCs w:val="44"/>
          <w:highlight w:val="yellow"/>
        </w:rPr>
      </w:pPr>
      <w:r>
        <w:rPr>
          <w:rFonts w:ascii="Arial" w:eastAsia="Arial" w:hAnsi="Arial" w:cs="Arial"/>
          <w:b/>
          <w:sz w:val="44"/>
          <w:szCs w:val="44"/>
        </w:rPr>
        <w:lastRenderedPageBreak/>
        <w:t>Appendices</w:t>
      </w:r>
      <w:r>
        <w:rPr>
          <w:rFonts w:ascii="Arial" w:eastAsia="Arial" w:hAnsi="Arial" w:cs="Arial"/>
          <w:b/>
          <w:sz w:val="44"/>
          <w:szCs w:val="44"/>
          <w:highlight w:val="yellow"/>
        </w:rPr>
        <w:t xml:space="preserve"> </w:t>
      </w:r>
    </w:p>
    <w:p w14:paraId="628D5813" w14:textId="77777777" w:rsidR="00725E11" w:rsidRDefault="00725E11">
      <w:bookmarkStart w:id="87" w:name="_1pxezwc" w:colFirst="0" w:colLast="0"/>
      <w:bookmarkEnd w:id="87"/>
    </w:p>
    <w:p w14:paraId="6378AF9C" w14:textId="77777777" w:rsidR="00725E11" w:rsidRDefault="002E428D">
      <w:pPr>
        <w:tabs>
          <w:tab w:val="left" w:pos="900"/>
        </w:tabs>
        <w:spacing w:before="240" w:after="60"/>
        <w:rPr>
          <w:rFonts w:ascii="Arial" w:eastAsia="Arial" w:hAnsi="Arial" w:cs="Arial"/>
          <w:b/>
          <w:sz w:val="28"/>
          <w:szCs w:val="28"/>
        </w:rPr>
      </w:pPr>
      <w:r>
        <w:rPr>
          <w:rFonts w:ascii="Arial" w:eastAsia="Arial" w:hAnsi="Arial" w:cs="Arial"/>
          <w:b/>
          <w:sz w:val="28"/>
          <w:szCs w:val="28"/>
        </w:rPr>
        <w:t>Appendix A – Required Data Elements for Transport Summary</w:t>
      </w:r>
    </w:p>
    <w:p w14:paraId="27F5E44A" w14:textId="77777777" w:rsidR="00725E11" w:rsidRDefault="002E428D">
      <w:pPr>
        <w:numPr>
          <w:ilvl w:val="1"/>
          <w:numId w:val="11"/>
        </w:numPr>
        <w:spacing w:before="240" w:after="60"/>
        <w:ind w:hanging="900"/>
        <w:rPr>
          <w:rFonts w:ascii="Arial" w:eastAsia="Arial" w:hAnsi="Arial" w:cs="Arial"/>
          <w:b/>
          <w:sz w:val="28"/>
          <w:szCs w:val="28"/>
        </w:rPr>
      </w:pPr>
      <w:r>
        <w:rPr>
          <w:rFonts w:ascii="Arial" w:eastAsia="Arial" w:hAnsi="Arial" w:cs="Arial"/>
          <w:b/>
          <w:sz w:val="28"/>
          <w:szCs w:val="28"/>
        </w:rPr>
        <w:t xml:space="preserve">Data Elements Table </w:t>
      </w:r>
    </w:p>
    <w:tbl>
      <w:tblPr>
        <w:tblStyle w:val="af3"/>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1"/>
        <w:gridCol w:w="2178"/>
        <w:gridCol w:w="2346"/>
        <w:gridCol w:w="3338"/>
      </w:tblGrid>
      <w:tr w:rsidR="00913A91" w14:paraId="1B81B8FF" w14:textId="77777777" w:rsidTr="00913A91">
        <w:tc>
          <w:tcPr>
            <w:tcW w:w="3779" w:type="dxa"/>
            <w:gridSpan w:val="2"/>
            <w:shd w:val="clear" w:color="auto" w:fill="D0CECE"/>
          </w:tcPr>
          <w:p w14:paraId="05E75E7F" w14:textId="77777777" w:rsidR="00913A91" w:rsidRDefault="00913A91">
            <w:pPr>
              <w:jc w:val="center"/>
            </w:pPr>
            <w:r>
              <w:rPr>
                <w:b/>
              </w:rPr>
              <w:t>Transport Data</w:t>
            </w:r>
          </w:p>
        </w:tc>
        <w:tc>
          <w:tcPr>
            <w:tcW w:w="2346" w:type="dxa"/>
            <w:shd w:val="clear" w:color="auto" w:fill="D0CECE"/>
          </w:tcPr>
          <w:p w14:paraId="1820D4CD" w14:textId="77777777" w:rsidR="00913A91" w:rsidRDefault="00913A91">
            <w:pPr>
              <w:jc w:val="center"/>
            </w:pPr>
            <w:r>
              <w:rPr>
                <w:b/>
              </w:rPr>
              <w:t>NEMSIS Reference</w:t>
            </w:r>
          </w:p>
        </w:tc>
        <w:tc>
          <w:tcPr>
            <w:tcW w:w="3338" w:type="dxa"/>
            <w:shd w:val="clear" w:color="auto" w:fill="D0CECE"/>
          </w:tcPr>
          <w:p w14:paraId="4A50DED7" w14:textId="77777777" w:rsidR="00913A91" w:rsidRDefault="00913A91">
            <w:pPr>
              <w:jc w:val="center"/>
            </w:pPr>
            <w:r>
              <w:rPr>
                <w:b/>
              </w:rPr>
              <w:t xml:space="preserve">Definition </w:t>
            </w:r>
          </w:p>
        </w:tc>
      </w:tr>
      <w:tr w:rsidR="00913A91" w14:paraId="440A34CA" w14:textId="77777777" w:rsidTr="00913A91">
        <w:trPr>
          <w:trHeight w:val="200"/>
        </w:trPr>
        <w:tc>
          <w:tcPr>
            <w:tcW w:w="1601" w:type="dxa"/>
            <w:vMerge w:val="restart"/>
          </w:tcPr>
          <w:p w14:paraId="5AA2CEC6" w14:textId="77777777" w:rsidR="00913A91" w:rsidRDefault="00913A91">
            <w:pPr>
              <w:spacing w:before="40" w:after="40"/>
              <w:ind w:left="72" w:right="72"/>
              <w:rPr>
                <w:sz w:val="18"/>
                <w:szCs w:val="18"/>
              </w:rPr>
            </w:pPr>
            <w:r>
              <w:rPr>
                <w:b/>
                <w:sz w:val="18"/>
                <w:szCs w:val="18"/>
              </w:rPr>
              <w:t xml:space="preserve">Patient </w:t>
            </w:r>
          </w:p>
        </w:tc>
        <w:tc>
          <w:tcPr>
            <w:tcW w:w="2178" w:type="dxa"/>
          </w:tcPr>
          <w:p w14:paraId="32E36E5A" w14:textId="77777777" w:rsidR="00913A91" w:rsidRDefault="00913A91">
            <w:pPr>
              <w:spacing w:before="40" w:after="40"/>
              <w:ind w:left="72" w:right="72"/>
              <w:rPr>
                <w:sz w:val="18"/>
                <w:szCs w:val="18"/>
              </w:rPr>
            </w:pPr>
            <w:r>
              <w:rPr>
                <w:sz w:val="18"/>
                <w:szCs w:val="18"/>
              </w:rPr>
              <w:t>Last Name</w:t>
            </w:r>
          </w:p>
        </w:tc>
        <w:tc>
          <w:tcPr>
            <w:tcW w:w="2346" w:type="dxa"/>
          </w:tcPr>
          <w:p w14:paraId="5A0D462A" w14:textId="77777777" w:rsidR="00913A91" w:rsidRDefault="00913A91">
            <w:pPr>
              <w:spacing w:before="40" w:after="40"/>
              <w:ind w:left="72" w:right="72"/>
              <w:rPr>
                <w:sz w:val="18"/>
                <w:szCs w:val="18"/>
              </w:rPr>
            </w:pPr>
            <w:r>
              <w:rPr>
                <w:sz w:val="18"/>
                <w:szCs w:val="18"/>
              </w:rPr>
              <w:t>Version2 Element - E06_01</w:t>
            </w:r>
          </w:p>
          <w:p w14:paraId="4A49A06F" w14:textId="77777777" w:rsidR="00913A91" w:rsidRDefault="00913A91">
            <w:pPr>
              <w:spacing w:before="40" w:after="40"/>
              <w:ind w:left="72" w:right="72"/>
              <w:rPr>
                <w:sz w:val="18"/>
                <w:szCs w:val="18"/>
              </w:rPr>
            </w:pPr>
          </w:p>
        </w:tc>
        <w:tc>
          <w:tcPr>
            <w:tcW w:w="3338" w:type="dxa"/>
          </w:tcPr>
          <w:p w14:paraId="64CF210A" w14:textId="77777777" w:rsidR="00913A91" w:rsidRDefault="00913A91">
            <w:pPr>
              <w:spacing w:before="40" w:after="40"/>
              <w:ind w:left="72" w:right="72"/>
              <w:rPr>
                <w:sz w:val="18"/>
                <w:szCs w:val="18"/>
              </w:rPr>
            </w:pPr>
            <w:r>
              <w:rPr>
                <w:sz w:val="18"/>
                <w:szCs w:val="18"/>
              </w:rPr>
              <w:t>The patient's last (family) name</w:t>
            </w:r>
          </w:p>
          <w:p w14:paraId="7933672D" w14:textId="77777777" w:rsidR="00913A91" w:rsidRDefault="00913A91">
            <w:pPr>
              <w:spacing w:before="40" w:after="40"/>
              <w:ind w:left="72" w:right="72"/>
              <w:rPr>
                <w:sz w:val="18"/>
                <w:szCs w:val="18"/>
              </w:rPr>
            </w:pPr>
          </w:p>
        </w:tc>
      </w:tr>
      <w:tr w:rsidR="00913A91" w14:paraId="620130C5" w14:textId="77777777" w:rsidTr="00913A91">
        <w:tc>
          <w:tcPr>
            <w:tcW w:w="1601" w:type="dxa"/>
            <w:vMerge/>
          </w:tcPr>
          <w:p w14:paraId="56980492" w14:textId="77777777" w:rsidR="00913A91" w:rsidRDefault="00913A91">
            <w:pPr>
              <w:spacing w:before="40" w:after="40"/>
              <w:ind w:left="72" w:right="72"/>
              <w:rPr>
                <w:sz w:val="18"/>
                <w:szCs w:val="18"/>
              </w:rPr>
            </w:pPr>
          </w:p>
        </w:tc>
        <w:tc>
          <w:tcPr>
            <w:tcW w:w="2178" w:type="dxa"/>
          </w:tcPr>
          <w:p w14:paraId="20F4310E" w14:textId="77777777" w:rsidR="00913A91" w:rsidRDefault="00913A91">
            <w:pPr>
              <w:spacing w:before="40" w:after="40"/>
              <w:ind w:left="72" w:right="72"/>
              <w:rPr>
                <w:sz w:val="18"/>
                <w:szCs w:val="18"/>
              </w:rPr>
            </w:pPr>
            <w:r>
              <w:rPr>
                <w:sz w:val="18"/>
                <w:szCs w:val="18"/>
              </w:rPr>
              <w:t>First Name</w:t>
            </w:r>
          </w:p>
        </w:tc>
        <w:tc>
          <w:tcPr>
            <w:tcW w:w="2346" w:type="dxa"/>
          </w:tcPr>
          <w:p w14:paraId="530A9BA9" w14:textId="77777777" w:rsidR="00913A91" w:rsidRDefault="00913A91">
            <w:pPr>
              <w:spacing w:before="40" w:after="40"/>
              <w:ind w:left="72" w:right="72"/>
              <w:rPr>
                <w:sz w:val="18"/>
                <w:szCs w:val="18"/>
              </w:rPr>
            </w:pPr>
            <w:r>
              <w:rPr>
                <w:sz w:val="18"/>
                <w:szCs w:val="18"/>
              </w:rPr>
              <w:t>Version2 Element - E06_02</w:t>
            </w:r>
          </w:p>
          <w:p w14:paraId="5902775D" w14:textId="77777777" w:rsidR="00913A91" w:rsidRDefault="00913A91">
            <w:pPr>
              <w:spacing w:before="40" w:after="40"/>
              <w:ind w:left="72" w:right="72"/>
              <w:rPr>
                <w:sz w:val="18"/>
                <w:szCs w:val="18"/>
              </w:rPr>
            </w:pPr>
          </w:p>
        </w:tc>
        <w:tc>
          <w:tcPr>
            <w:tcW w:w="3338" w:type="dxa"/>
          </w:tcPr>
          <w:p w14:paraId="6B638116" w14:textId="77777777" w:rsidR="00913A91" w:rsidRDefault="00913A91">
            <w:pPr>
              <w:spacing w:before="40" w:after="40"/>
              <w:ind w:left="72" w:right="72"/>
              <w:rPr>
                <w:sz w:val="18"/>
                <w:szCs w:val="18"/>
              </w:rPr>
            </w:pPr>
            <w:r>
              <w:rPr>
                <w:sz w:val="18"/>
                <w:szCs w:val="18"/>
              </w:rPr>
              <w:t>The patient's first (given) name</w:t>
            </w:r>
          </w:p>
          <w:p w14:paraId="635C2B97" w14:textId="77777777" w:rsidR="00913A91" w:rsidRDefault="00913A91">
            <w:pPr>
              <w:spacing w:before="40" w:after="40"/>
              <w:ind w:left="72" w:right="72"/>
              <w:rPr>
                <w:sz w:val="18"/>
                <w:szCs w:val="18"/>
              </w:rPr>
            </w:pPr>
          </w:p>
        </w:tc>
      </w:tr>
      <w:tr w:rsidR="00913A91" w14:paraId="4B10971A" w14:textId="77777777" w:rsidTr="00913A91">
        <w:tc>
          <w:tcPr>
            <w:tcW w:w="1601" w:type="dxa"/>
            <w:vMerge/>
          </w:tcPr>
          <w:p w14:paraId="62B8EB80" w14:textId="77777777" w:rsidR="00913A91" w:rsidRDefault="00913A91">
            <w:pPr>
              <w:spacing w:before="40" w:after="40"/>
              <w:ind w:left="72" w:right="72"/>
              <w:rPr>
                <w:sz w:val="18"/>
                <w:szCs w:val="18"/>
              </w:rPr>
            </w:pPr>
          </w:p>
        </w:tc>
        <w:tc>
          <w:tcPr>
            <w:tcW w:w="2178" w:type="dxa"/>
          </w:tcPr>
          <w:p w14:paraId="6B2F89F4" w14:textId="77777777" w:rsidR="00913A91" w:rsidRDefault="00913A91">
            <w:pPr>
              <w:spacing w:before="40" w:after="40"/>
              <w:ind w:left="72" w:right="72"/>
              <w:rPr>
                <w:sz w:val="18"/>
                <w:szCs w:val="18"/>
              </w:rPr>
            </w:pPr>
            <w:r>
              <w:rPr>
                <w:sz w:val="18"/>
                <w:szCs w:val="18"/>
              </w:rPr>
              <w:t xml:space="preserve">Middle Initial/Name </w:t>
            </w:r>
          </w:p>
        </w:tc>
        <w:tc>
          <w:tcPr>
            <w:tcW w:w="2346" w:type="dxa"/>
          </w:tcPr>
          <w:p w14:paraId="19CC4A88" w14:textId="77777777" w:rsidR="00913A91" w:rsidRDefault="00913A91">
            <w:pPr>
              <w:spacing w:before="40" w:after="40"/>
              <w:ind w:left="72" w:right="72"/>
              <w:rPr>
                <w:sz w:val="18"/>
                <w:szCs w:val="18"/>
              </w:rPr>
            </w:pPr>
            <w:r>
              <w:rPr>
                <w:sz w:val="18"/>
                <w:szCs w:val="18"/>
              </w:rPr>
              <w:t>Version2 Element - E06_03</w:t>
            </w:r>
          </w:p>
          <w:p w14:paraId="4D5404AB" w14:textId="77777777" w:rsidR="00913A91" w:rsidRDefault="00913A91">
            <w:pPr>
              <w:spacing w:before="40" w:after="40"/>
              <w:ind w:left="72" w:right="72"/>
              <w:rPr>
                <w:sz w:val="18"/>
                <w:szCs w:val="18"/>
              </w:rPr>
            </w:pPr>
          </w:p>
        </w:tc>
        <w:tc>
          <w:tcPr>
            <w:tcW w:w="3338" w:type="dxa"/>
          </w:tcPr>
          <w:p w14:paraId="69405A33" w14:textId="77777777" w:rsidR="00913A91" w:rsidRDefault="00913A91">
            <w:pPr>
              <w:spacing w:before="40" w:after="40"/>
              <w:ind w:left="72" w:right="72"/>
              <w:rPr>
                <w:sz w:val="18"/>
                <w:szCs w:val="18"/>
              </w:rPr>
            </w:pPr>
            <w:r>
              <w:rPr>
                <w:sz w:val="18"/>
                <w:szCs w:val="18"/>
              </w:rPr>
              <w:t>The patient's middle name, if any</w:t>
            </w:r>
          </w:p>
          <w:p w14:paraId="64D14352" w14:textId="77777777" w:rsidR="00913A91" w:rsidRDefault="00913A91">
            <w:pPr>
              <w:spacing w:before="40" w:after="40"/>
              <w:ind w:left="72" w:right="72"/>
              <w:rPr>
                <w:sz w:val="18"/>
                <w:szCs w:val="18"/>
              </w:rPr>
            </w:pPr>
          </w:p>
        </w:tc>
      </w:tr>
      <w:tr w:rsidR="00913A91" w14:paraId="55BDD6DA" w14:textId="77777777" w:rsidTr="00913A91">
        <w:tc>
          <w:tcPr>
            <w:tcW w:w="1601" w:type="dxa"/>
            <w:vMerge/>
          </w:tcPr>
          <w:p w14:paraId="56819304" w14:textId="77777777" w:rsidR="00913A91" w:rsidRDefault="00913A91">
            <w:pPr>
              <w:spacing w:before="40" w:after="40"/>
              <w:ind w:left="72" w:right="72"/>
              <w:rPr>
                <w:sz w:val="18"/>
                <w:szCs w:val="18"/>
              </w:rPr>
            </w:pPr>
          </w:p>
        </w:tc>
        <w:tc>
          <w:tcPr>
            <w:tcW w:w="2178" w:type="dxa"/>
          </w:tcPr>
          <w:p w14:paraId="43F1E0BC" w14:textId="77777777" w:rsidR="00913A91" w:rsidRDefault="00913A91">
            <w:pPr>
              <w:spacing w:before="40" w:after="40"/>
              <w:ind w:left="72" w:right="72"/>
              <w:rPr>
                <w:sz w:val="18"/>
                <w:szCs w:val="18"/>
              </w:rPr>
            </w:pPr>
            <w:r>
              <w:rPr>
                <w:sz w:val="18"/>
                <w:szCs w:val="18"/>
              </w:rPr>
              <w:t>Home Address</w:t>
            </w:r>
          </w:p>
        </w:tc>
        <w:tc>
          <w:tcPr>
            <w:tcW w:w="2346" w:type="dxa"/>
          </w:tcPr>
          <w:p w14:paraId="314775CC" w14:textId="77777777" w:rsidR="00913A91" w:rsidRDefault="00913A91">
            <w:pPr>
              <w:spacing w:before="40" w:after="40"/>
              <w:ind w:left="72" w:right="72"/>
              <w:rPr>
                <w:sz w:val="18"/>
                <w:szCs w:val="18"/>
              </w:rPr>
            </w:pPr>
            <w:r>
              <w:rPr>
                <w:sz w:val="18"/>
                <w:szCs w:val="18"/>
              </w:rPr>
              <w:t>Version2 Element - E06_04</w:t>
            </w:r>
          </w:p>
          <w:p w14:paraId="1D7EE35C" w14:textId="77777777" w:rsidR="00913A91" w:rsidRDefault="00913A91">
            <w:pPr>
              <w:spacing w:before="40" w:after="40"/>
              <w:ind w:left="72" w:right="72"/>
              <w:rPr>
                <w:sz w:val="18"/>
                <w:szCs w:val="18"/>
              </w:rPr>
            </w:pPr>
          </w:p>
        </w:tc>
        <w:tc>
          <w:tcPr>
            <w:tcW w:w="3338" w:type="dxa"/>
          </w:tcPr>
          <w:p w14:paraId="18840CAA" w14:textId="77777777" w:rsidR="00913A91" w:rsidRDefault="00913A91">
            <w:pPr>
              <w:spacing w:before="40" w:after="40"/>
              <w:ind w:left="72" w:right="72"/>
              <w:rPr>
                <w:sz w:val="18"/>
                <w:szCs w:val="18"/>
              </w:rPr>
            </w:pPr>
            <w:r>
              <w:rPr>
                <w:sz w:val="18"/>
                <w:szCs w:val="18"/>
              </w:rPr>
              <w:t>Patient's address of residence</w:t>
            </w:r>
          </w:p>
          <w:p w14:paraId="1CE69A65" w14:textId="77777777" w:rsidR="00913A91" w:rsidRDefault="00913A91">
            <w:pPr>
              <w:spacing w:before="40" w:after="40"/>
              <w:ind w:left="72" w:right="72"/>
              <w:rPr>
                <w:sz w:val="18"/>
                <w:szCs w:val="18"/>
              </w:rPr>
            </w:pPr>
          </w:p>
        </w:tc>
      </w:tr>
      <w:tr w:rsidR="00913A91" w14:paraId="36C8E27E" w14:textId="77777777" w:rsidTr="00913A91">
        <w:tc>
          <w:tcPr>
            <w:tcW w:w="1601" w:type="dxa"/>
            <w:vMerge/>
          </w:tcPr>
          <w:p w14:paraId="6EE851F1" w14:textId="77777777" w:rsidR="00913A91" w:rsidRDefault="00913A91">
            <w:pPr>
              <w:spacing w:before="40" w:after="40"/>
              <w:ind w:left="72" w:right="72"/>
              <w:rPr>
                <w:sz w:val="18"/>
                <w:szCs w:val="18"/>
              </w:rPr>
            </w:pPr>
          </w:p>
        </w:tc>
        <w:tc>
          <w:tcPr>
            <w:tcW w:w="2178" w:type="dxa"/>
          </w:tcPr>
          <w:p w14:paraId="619C8834" w14:textId="77777777" w:rsidR="00913A91" w:rsidRDefault="00913A91">
            <w:pPr>
              <w:spacing w:before="40" w:after="40"/>
              <w:ind w:left="72" w:right="72"/>
              <w:rPr>
                <w:sz w:val="18"/>
                <w:szCs w:val="18"/>
              </w:rPr>
            </w:pPr>
            <w:r>
              <w:rPr>
                <w:sz w:val="18"/>
                <w:szCs w:val="18"/>
              </w:rPr>
              <w:t xml:space="preserve">Home City  </w:t>
            </w:r>
          </w:p>
        </w:tc>
        <w:tc>
          <w:tcPr>
            <w:tcW w:w="2346" w:type="dxa"/>
          </w:tcPr>
          <w:p w14:paraId="4D222442" w14:textId="77777777" w:rsidR="00913A91" w:rsidRDefault="00913A91">
            <w:pPr>
              <w:spacing w:before="40" w:after="40"/>
              <w:ind w:left="72" w:right="72"/>
              <w:rPr>
                <w:sz w:val="18"/>
                <w:szCs w:val="18"/>
              </w:rPr>
            </w:pPr>
            <w:r>
              <w:rPr>
                <w:sz w:val="18"/>
                <w:szCs w:val="18"/>
              </w:rPr>
              <w:t>Version2 Element - E06_05</w:t>
            </w:r>
          </w:p>
          <w:p w14:paraId="31D5CB00" w14:textId="77777777" w:rsidR="00913A91" w:rsidRDefault="00913A91">
            <w:pPr>
              <w:spacing w:before="40" w:after="40"/>
              <w:ind w:left="72" w:right="72"/>
              <w:rPr>
                <w:sz w:val="18"/>
                <w:szCs w:val="18"/>
              </w:rPr>
            </w:pPr>
          </w:p>
        </w:tc>
        <w:tc>
          <w:tcPr>
            <w:tcW w:w="3338" w:type="dxa"/>
          </w:tcPr>
          <w:p w14:paraId="3F84F2EC" w14:textId="77777777" w:rsidR="00913A91" w:rsidRDefault="00913A91">
            <w:pPr>
              <w:spacing w:before="40" w:after="40"/>
              <w:ind w:left="72" w:right="72"/>
              <w:rPr>
                <w:sz w:val="18"/>
                <w:szCs w:val="18"/>
              </w:rPr>
            </w:pPr>
            <w:r>
              <w:rPr>
                <w:sz w:val="18"/>
                <w:szCs w:val="18"/>
              </w:rPr>
              <w:t>The patient's primary city or township of residence.</w:t>
            </w:r>
          </w:p>
          <w:p w14:paraId="6A681A61" w14:textId="77777777" w:rsidR="00913A91" w:rsidRDefault="00913A91">
            <w:pPr>
              <w:spacing w:before="40" w:after="40"/>
              <w:ind w:left="72" w:right="72"/>
              <w:rPr>
                <w:sz w:val="18"/>
                <w:szCs w:val="18"/>
              </w:rPr>
            </w:pPr>
          </w:p>
        </w:tc>
      </w:tr>
      <w:tr w:rsidR="00913A91" w14:paraId="5F0A53D0" w14:textId="77777777" w:rsidTr="00913A91">
        <w:tc>
          <w:tcPr>
            <w:tcW w:w="1601" w:type="dxa"/>
            <w:vMerge/>
          </w:tcPr>
          <w:p w14:paraId="53A5BACA" w14:textId="77777777" w:rsidR="00913A91" w:rsidRDefault="00913A91">
            <w:pPr>
              <w:spacing w:before="40" w:after="40"/>
              <w:ind w:left="72" w:right="72"/>
              <w:rPr>
                <w:sz w:val="18"/>
                <w:szCs w:val="18"/>
              </w:rPr>
            </w:pPr>
          </w:p>
        </w:tc>
        <w:tc>
          <w:tcPr>
            <w:tcW w:w="2178" w:type="dxa"/>
          </w:tcPr>
          <w:p w14:paraId="17FBA802" w14:textId="77777777" w:rsidR="00913A91" w:rsidRDefault="00913A91">
            <w:pPr>
              <w:spacing w:before="40" w:after="40"/>
              <w:ind w:left="72" w:right="72"/>
              <w:rPr>
                <w:sz w:val="18"/>
                <w:szCs w:val="18"/>
              </w:rPr>
            </w:pPr>
            <w:r>
              <w:rPr>
                <w:sz w:val="18"/>
                <w:szCs w:val="18"/>
              </w:rPr>
              <w:t xml:space="preserve">Home Country </w:t>
            </w:r>
          </w:p>
        </w:tc>
        <w:tc>
          <w:tcPr>
            <w:tcW w:w="2346" w:type="dxa"/>
          </w:tcPr>
          <w:p w14:paraId="2C69194A" w14:textId="77777777" w:rsidR="00913A91" w:rsidRDefault="00913A91">
            <w:pPr>
              <w:spacing w:before="40" w:after="40"/>
              <w:ind w:left="72" w:right="72"/>
              <w:rPr>
                <w:sz w:val="18"/>
                <w:szCs w:val="18"/>
              </w:rPr>
            </w:pPr>
            <w:r>
              <w:rPr>
                <w:sz w:val="18"/>
                <w:szCs w:val="18"/>
              </w:rPr>
              <w:t>Version2 Element - E06_06</w:t>
            </w:r>
          </w:p>
          <w:p w14:paraId="56FBE713" w14:textId="77777777" w:rsidR="00913A91" w:rsidRDefault="00913A91">
            <w:pPr>
              <w:spacing w:before="40" w:after="40"/>
              <w:ind w:left="72" w:right="72"/>
              <w:rPr>
                <w:sz w:val="18"/>
                <w:szCs w:val="18"/>
              </w:rPr>
            </w:pPr>
          </w:p>
        </w:tc>
        <w:tc>
          <w:tcPr>
            <w:tcW w:w="3338" w:type="dxa"/>
          </w:tcPr>
          <w:p w14:paraId="657672D8" w14:textId="77777777" w:rsidR="00913A91" w:rsidRDefault="00913A91">
            <w:pPr>
              <w:spacing w:before="40" w:after="40"/>
              <w:ind w:left="72" w:right="72"/>
              <w:rPr>
                <w:sz w:val="18"/>
                <w:szCs w:val="18"/>
              </w:rPr>
            </w:pPr>
            <w:r>
              <w:rPr>
                <w:sz w:val="18"/>
                <w:szCs w:val="18"/>
              </w:rPr>
              <w:t>The patient's home county or parish of residence.</w:t>
            </w:r>
          </w:p>
          <w:p w14:paraId="0C20BD49" w14:textId="77777777" w:rsidR="00913A91" w:rsidRDefault="00913A91">
            <w:pPr>
              <w:spacing w:before="40" w:after="40"/>
              <w:ind w:left="72" w:right="72"/>
              <w:rPr>
                <w:sz w:val="18"/>
                <w:szCs w:val="18"/>
              </w:rPr>
            </w:pPr>
          </w:p>
        </w:tc>
      </w:tr>
      <w:tr w:rsidR="00913A91" w14:paraId="33290866" w14:textId="77777777" w:rsidTr="00913A91">
        <w:tc>
          <w:tcPr>
            <w:tcW w:w="1601" w:type="dxa"/>
            <w:vMerge/>
          </w:tcPr>
          <w:p w14:paraId="2A3E388B" w14:textId="77777777" w:rsidR="00913A91" w:rsidRDefault="00913A91">
            <w:pPr>
              <w:spacing w:before="40" w:after="40"/>
              <w:ind w:left="72" w:right="72"/>
              <w:rPr>
                <w:sz w:val="18"/>
                <w:szCs w:val="18"/>
              </w:rPr>
            </w:pPr>
          </w:p>
        </w:tc>
        <w:tc>
          <w:tcPr>
            <w:tcW w:w="2178" w:type="dxa"/>
          </w:tcPr>
          <w:p w14:paraId="300BE824" w14:textId="77777777" w:rsidR="00913A91" w:rsidRDefault="00913A91">
            <w:pPr>
              <w:spacing w:before="40" w:after="40"/>
              <w:ind w:left="72" w:right="72"/>
              <w:rPr>
                <w:sz w:val="18"/>
                <w:szCs w:val="18"/>
              </w:rPr>
            </w:pPr>
            <w:r>
              <w:rPr>
                <w:sz w:val="18"/>
                <w:szCs w:val="18"/>
              </w:rPr>
              <w:t xml:space="preserve">Home State  </w:t>
            </w:r>
          </w:p>
        </w:tc>
        <w:tc>
          <w:tcPr>
            <w:tcW w:w="2346" w:type="dxa"/>
          </w:tcPr>
          <w:p w14:paraId="53D57708" w14:textId="77777777" w:rsidR="00913A91" w:rsidRDefault="00913A91">
            <w:pPr>
              <w:spacing w:before="40" w:after="40"/>
              <w:ind w:left="72" w:right="72"/>
              <w:rPr>
                <w:sz w:val="18"/>
                <w:szCs w:val="18"/>
              </w:rPr>
            </w:pPr>
            <w:r>
              <w:rPr>
                <w:sz w:val="18"/>
                <w:szCs w:val="18"/>
              </w:rPr>
              <w:t>Version2 Element - E06_07</w:t>
            </w:r>
          </w:p>
          <w:p w14:paraId="3F445276" w14:textId="77777777" w:rsidR="00913A91" w:rsidRDefault="00913A91">
            <w:pPr>
              <w:spacing w:before="40" w:after="40"/>
              <w:ind w:left="72" w:right="72"/>
              <w:rPr>
                <w:sz w:val="18"/>
                <w:szCs w:val="18"/>
              </w:rPr>
            </w:pPr>
          </w:p>
        </w:tc>
        <w:tc>
          <w:tcPr>
            <w:tcW w:w="3338" w:type="dxa"/>
          </w:tcPr>
          <w:p w14:paraId="473F0B34" w14:textId="77777777" w:rsidR="00913A91" w:rsidRDefault="00913A91">
            <w:pPr>
              <w:spacing w:before="40" w:after="40"/>
              <w:ind w:left="72" w:right="72"/>
              <w:rPr>
                <w:sz w:val="18"/>
                <w:szCs w:val="18"/>
              </w:rPr>
            </w:pPr>
            <w:r>
              <w:rPr>
                <w:sz w:val="18"/>
                <w:szCs w:val="18"/>
              </w:rPr>
              <w:t>The state, territory, or province where the patient resides.</w:t>
            </w:r>
          </w:p>
          <w:p w14:paraId="589DA753" w14:textId="77777777" w:rsidR="00913A91" w:rsidRDefault="00913A91">
            <w:pPr>
              <w:spacing w:before="40" w:after="40"/>
              <w:ind w:left="72" w:right="72"/>
              <w:rPr>
                <w:sz w:val="18"/>
                <w:szCs w:val="18"/>
              </w:rPr>
            </w:pPr>
          </w:p>
        </w:tc>
      </w:tr>
      <w:tr w:rsidR="00913A91" w14:paraId="5993ABB9" w14:textId="77777777" w:rsidTr="00913A91">
        <w:tc>
          <w:tcPr>
            <w:tcW w:w="1601" w:type="dxa"/>
            <w:vMerge/>
          </w:tcPr>
          <w:p w14:paraId="48340473" w14:textId="77777777" w:rsidR="00913A91" w:rsidRDefault="00913A91">
            <w:pPr>
              <w:spacing w:before="40" w:after="40"/>
              <w:ind w:left="72" w:right="72"/>
              <w:rPr>
                <w:sz w:val="18"/>
                <w:szCs w:val="18"/>
              </w:rPr>
            </w:pPr>
          </w:p>
        </w:tc>
        <w:tc>
          <w:tcPr>
            <w:tcW w:w="2178" w:type="dxa"/>
          </w:tcPr>
          <w:p w14:paraId="0E9B8FFD" w14:textId="77777777" w:rsidR="00913A91" w:rsidRDefault="00913A91">
            <w:pPr>
              <w:spacing w:before="40" w:after="40"/>
              <w:ind w:left="72" w:right="72"/>
              <w:rPr>
                <w:sz w:val="18"/>
                <w:szCs w:val="18"/>
              </w:rPr>
            </w:pPr>
            <w:r>
              <w:rPr>
                <w:sz w:val="18"/>
                <w:szCs w:val="18"/>
              </w:rPr>
              <w:t xml:space="preserve">Home Zip code </w:t>
            </w:r>
          </w:p>
        </w:tc>
        <w:tc>
          <w:tcPr>
            <w:tcW w:w="2346" w:type="dxa"/>
          </w:tcPr>
          <w:p w14:paraId="00EF9915" w14:textId="77777777" w:rsidR="00913A91" w:rsidRDefault="00913A91">
            <w:pPr>
              <w:spacing w:before="40" w:after="40"/>
              <w:ind w:left="72" w:right="72"/>
              <w:rPr>
                <w:sz w:val="18"/>
                <w:szCs w:val="18"/>
              </w:rPr>
            </w:pPr>
            <w:r>
              <w:rPr>
                <w:sz w:val="18"/>
                <w:szCs w:val="18"/>
              </w:rPr>
              <w:t>Version2 Element - E06_08</w:t>
            </w:r>
          </w:p>
          <w:p w14:paraId="02D068A4" w14:textId="77777777" w:rsidR="00913A91" w:rsidRDefault="00913A91">
            <w:pPr>
              <w:spacing w:before="40" w:after="40"/>
              <w:ind w:left="72" w:right="72"/>
              <w:rPr>
                <w:sz w:val="18"/>
                <w:szCs w:val="18"/>
              </w:rPr>
            </w:pPr>
          </w:p>
        </w:tc>
        <w:tc>
          <w:tcPr>
            <w:tcW w:w="3338" w:type="dxa"/>
          </w:tcPr>
          <w:p w14:paraId="27D5C88E" w14:textId="77777777" w:rsidR="00913A91" w:rsidRDefault="00913A91">
            <w:pPr>
              <w:spacing w:before="40" w:after="40"/>
              <w:ind w:left="72" w:right="72"/>
              <w:rPr>
                <w:sz w:val="18"/>
                <w:szCs w:val="18"/>
              </w:rPr>
            </w:pPr>
            <w:r>
              <w:rPr>
                <w:sz w:val="18"/>
                <w:szCs w:val="18"/>
              </w:rPr>
              <w:t>The patient's ZIP code of residence.</w:t>
            </w:r>
          </w:p>
          <w:p w14:paraId="4F7BC078" w14:textId="77777777" w:rsidR="00913A91" w:rsidRDefault="00913A91">
            <w:pPr>
              <w:spacing w:before="40" w:after="40"/>
              <w:ind w:left="72" w:right="72"/>
              <w:rPr>
                <w:sz w:val="18"/>
                <w:szCs w:val="18"/>
              </w:rPr>
            </w:pPr>
          </w:p>
        </w:tc>
      </w:tr>
      <w:tr w:rsidR="00913A91" w14:paraId="64054A8C" w14:textId="77777777" w:rsidTr="00913A91">
        <w:tc>
          <w:tcPr>
            <w:tcW w:w="1601" w:type="dxa"/>
            <w:vMerge/>
          </w:tcPr>
          <w:p w14:paraId="112FBE90" w14:textId="77777777" w:rsidR="00913A91" w:rsidRDefault="00913A91">
            <w:pPr>
              <w:spacing w:before="40" w:after="40"/>
              <w:ind w:left="72" w:right="72"/>
              <w:rPr>
                <w:sz w:val="18"/>
                <w:szCs w:val="18"/>
              </w:rPr>
            </w:pPr>
          </w:p>
        </w:tc>
        <w:tc>
          <w:tcPr>
            <w:tcW w:w="2178" w:type="dxa"/>
          </w:tcPr>
          <w:p w14:paraId="6FAE526E" w14:textId="77777777" w:rsidR="00913A91" w:rsidRDefault="00913A91">
            <w:pPr>
              <w:spacing w:before="40" w:after="40"/>
              <w:ind w:left="72" w:right="72"/>
              <w:rPr>
                <w:sz w:val="18"/>
                <w:szCs w:val="18"/>
              </w:rPr>
            </w:pPr>
            <w:r>
              <w:rPr>
                <w:sz w:val="18"/>
                <w:szCs w:val="18"/>
              </w:rPr>
              <w:t xml:space="preserve">Country of Residence </w:t>
            </w:r>
          </w:p>
        </w:tc>
        <w:tc>
          <w:tcPr>
            <w:tcW w:w="2346" w:type="dxa"/>
          </w:tcPr>
          <w:p w14:paraId="0D9D480A" w14:textId="77777777" w:rsidR="00913A91" w:rsidRDefault="00913A91">
            <w:pPr>
              <w:spacing w:before="40" w:after="40"/>
              <w:ind w:left="72" w:right="72"/>
              <w:rPr>
                <w:sz w:val="18"/>
                <w:szCs w:val="18"/>
              </w:rPr>
            </w:pPr>
            <w:r>
              <w:rPr>
                <w:sz w:val="18"/>
                <w:szCs w:val="18"/>
              </w:rPr>
              <w:t>Version2 Element - E06_09</w:t>
            </w:r>
          </w:p>
          <w:p w14:paraId="65E167B2" w14:textId="77777777" w:rsidR="00913A91" w:rsidRDefault="00913A91">
            <w:pPr>
              <w:spacing w:before="40" w:after="40"/>
              <w:ind w:left="72" w:right="72"/>
              <w:rPr>
                <w:sz w:val="18"/>
                <w:szCs w:val="18"/>
              </w:rPr>
            </w:pPr>
          </w:p>
        </w:tc>
        <w:tc>
          <w:tcPr>
            <w:tcW w:w="3338" w:type="dxa"/>
          </w:tcPr>
          <w:p w14:paraId="18223F7E" w14:textId="77777777" w:rsidR="00913A91" w:rsidRDefault="00913A91">
            <w:pPr>
              <w:spacing w:before="40" w:after="40"/>
              <w:ind w:left="72" w:right="72"/>
              <w:rPr>
                <w:sz w:val="18"/>
                <w:szCs w:val="18"/>
              </w:rPr>
            </w:pPr>
            <w:r>
              <w:rPr>
                <w:sz w:val="18"/>
                <w:szCs w:val="18"/>
              </w:rPr>
              <w:t>The country of residence of the patient.</w:t>
            </w:r>
          </w:p>
          <w:p w14:paraId="74EA8535" w14:textId="77777777" w:rsidR="00913A91" w:rsidRDefault="00913A91">
            <w:pPr>
              <w:spacing w:before="40" w:after="40"/>
              <w:ind w:left="72" w:right="72"/>
              <w:rPr>
                <w:sz w:val="18"/>
                <w:szCs w:val="18"/>
              </w:rPr>
            </w:pPr>
          </w:p>
        </w:tc>
      </w:tr>
      <w:tr w:rsidR="00913A91" w14:paraId="1D59E719" w14:textId="77777777" w:rsidTr="00913A91">
        <w:tc>
          <w:tcPr>
            <w:tcW w:w="1601" w:type="dxa"/>
            <w:vMerge/>
          </w:tcPr>
          <w:p w14:paraId="3A09C649" w14:textId="77777777" w:rsidR="00913A91" w:rsidRDefault="00913A91">
            <w:pPr>
              <w:spacing w:before="40" w:after="40"/>
              <w:ind w:left="72" w:right="72"/>
              <w:rPr>
                <w:sz w:val="18"/>
                <w:szCs w:val="18"/>
              </w:rPr>
            </w:pPr>
          </w:p>
        </w:tc>
        <w:tc>
          <w:tcPr>
            <w:tcW w:w="2178" w:type="dxa"/>
          </w:tcPr>
          <w:p w14:paraId="2408A7CD" w14:textId="77777777" w:rsidR="00913A91" w:rsidRDefault="00913A91">
            <w:pPr>
              <w:spacing w:before="40" w:after="40"/>
              <w:ind w:left="72" w:right="72"/>
              <w:rPr>
                <w:sz w:val="18"/>
                <w:szCs w:val="18"/>
              </w:rPr>
            </w:pPr>
            <w:r>
              <w:rPr>
                <w:sz w:val="18"/>
                <w:szCs w:val="18"/>
              </w:rPr>
              <w:t>Social Security Number</w:t>
            </w:r>
          </w:p>
        </w:tc>
        <w:tc>
          <w:tcPr>
            <w:tcW w:w="2346" w:type="dxa"/>
          </w:tcPr>
          <w:p w14:paraId="7B1A2FAC" w14:textId="77777777" w:rsidR="00913A91" w:rsidRDefault="00913A91">
            <w:pPr>
              <w:spacing w:before="40" w:after="40"/>
              <w:ind w:left="72" w:right="72"/>
              <w:rPr>
                <w:sz w:val="18"/>
                <w:szCs w:val="18"/>
              </w:rPr>
            </w:pPr>
            <w:r>
              <w:rPr>
                <w:sz w:val="18"/>
                <w:szCs w:val="18"/>
              </w:rPr>
              <w:t>Version2 Element - E06_10</w:t>
            </w:r>
          </w:p>
          <w:p w14:paraId="36A3CF46" w14:textId="77777777" w:rsidR="00913A91" w:rsidRDefault="00913A91">
            <w:pPr>
              <w:spacing w:before="40" w:after="40"/>
              <w:ind w:left="72" w:right="72"/>
              <w:rPr>
                <w:sz w:val="18"/>
                <w:szCs w:val="18"/>
              </w:rPr>
            </w:pPr>
          </w:p>
        </w:tc>
        <w:tc>
          <w:tcPr>
            <w:tcW w:w="3338" w:type="dxa"/>
          </w:tcPr>
          <w:p w14:paraId="2E45E943" w14:textId="77777777" w:rsidR="00913A91" w:rsidRDefault="00913A91">
            <w:pPr>
              <w:spacing w:before="40" w:after="40"/>
              <w:ind w:left="72" w:right="72"/>
              <w:rPr>
                <w:sz w:val="18"/>
                <w:szCs w:val="18"/>
              </w:rPr>
            </w:pPr>
            <w:r>
              <w:rPr>
                <w:sz w:val="18"/>
                <w:szCs w:val="18"/>
              </w:rPr>
              <w:t>The patient's social security number</w:t>
            </w:r>
          </w:p>
          <w:p w14:paraId="4B126FDA" w14:textId="77777777" w:rsidR="00913A91" w:rsidRDefault="00913A91">
            <w:pPr>
              <w:spacing w:before="40" w:after="40"/>
              <w:ind w:left="72" w:right="72"/>
              <w:rPr>
                <w:sz w:val="18"/>
                <w:szCs w:val="18"/>
              </w:rPr>
            </w:pPr>
          </w:p>
        </w:tc>
      </w:tr>
      <w:tr w:rsidR="00913A91" w14:paraId="04EA6731" w14:textId="77777777" w:rsidTr="00913A91">
        <w:tc>
          <w:tcPr>
            <w:tcW w:w="1601" w:type="dxa"/>
            <w:vMerge/>
          </w:tcPr>
          <w:p w14:paraId="1D0368F3" w14:textId="77777777" w:rsidR="00913A91" w:rsidRDefault="00913A91">
            <w:pPr>
              <w:spacing w:before="40" w:after="40"/>
              <w:ind w:left="72" w:right="72"/>
              <w:rPr>
                <w:sz w:val="18"/>
                <w:szCs w:val="18"/>
              </w:rPr>
            </w:pPr>
          </w:p>
        </w:tc>
        <w:tc>
          <w:tcPr>
            <w:tcW w:w="2178" w:type="dxa"/>
          </w:tcPr>
          <w:p w14:paraId="26DDF4F7" w14:textId="77777777" w:rsidR="00913A91" w:rsidRDefault="00913A91">
            <w:pPr>
              <w:spacing w:before="40" w:after="40"/>
              <w:ind w:left="72" w:right="72"/>
              <w:rPr>
                <w:sz w:val="18"/>
                <w:szCs w:val="18"/>
              </w:rPr>
            </w:pPr>
            <w:r>
              <w:rPr>
                <w:sz w:val="18"/>
                <w:szCs w:val="18"/>
              </w:rPr>
              <w:t xml:space="preserve">Gender </w:t>
            </w:r>
          </w:p>
        </w:tc>
        <w:tc>
          <w:tcPr>
            <w:tcW w:w="2346" w:type="dxa"/>
          </w:tcPr>
          <w:p w14:paraId="2C0B7489" w14:textId="77777777" w:rsidR="00913A91" w:rsidRDefault="00913A91">
            <w:pPr>
              <w:spacing w:before="40" w:after="40"/>
              <w:ind w:left="72" w:right="72"/>
              <w:rPr>
                <w:sz w:val="18"/>
                <w:szCs w:val="18"/>
              </w:rPr>
            </w:pPr>
            <w:r>
              <w:rPr>
                <w:sz w:val="18"/>
                <w:szCs w:val="18"/>
              </w:rPr>
              <w:t>Version2 Element - E06_12</w:t>
            </w:r>
          </w:p>
          <w:p w14:paraId="4E826637" w14:textId="77777777" w:rsidR="00913A91" w:rsidRDefault="00913A91">
            <w:pPr>
              <w:spacing w:before="40" w:after="40"/>
              <w:ind w:left="72" w:right="72"/>
              <w:rPr>
                <w:sz w:val="18"/>
                <w:szCs w:val="18"/>
              </w:rPr>
            </w:pPr>
          </w:p>
        </w:tc>
        <w:tc>
          <w:tcPr>
            <w:tcW w:w="3338" w:type="dxa"/>
          </w:tcPr>
          <w:p w14:paraId="1518502C" w14:textId="77777777" w:rsidR="00913A91" w:rsidRDefault="00913A91">
            <w:pPr>
              <w:spacing w:before="40" w:after="40"/>
              <w:ind w:left="72" w:right="72"/>
              <w:rPr>
                <w:sz w:val="18"/>
                <w:szCs w:val="18"/>
              </w:rPr>
            </w:pPr>
            <w:r>
              <w:rPr>
                <w:sz w:val="18"/>
                <w:szCs w:val="18"/>
              </w:rPr>
              <w:t>The Patient's Gender</w:t>
            </w:r>
          </w:p>
          <w:p w14:paraId="60C872D6" w14:textId="77777777" w:rsidR="00913A91" w:rsidRDefault="00913A91">
            <w:pPr>
              <w:spacing w:before="40" w:after="40"/>
              <w:ind w:left="72" w:right="72"/>
              <w:rPr>
                <w:sz w:val="18"/>
                <w:szCs w:val="18"/>
              </w:rPr>
            </w:pPr>
          </w:p>
        </w:tc>
      </w:tr>
      <w:tr w:rsidR="00913A91" w14:paraId="54FD8B62" w14:textId="77777777" w:rsidTr="00913A91">
        <w:tc>
          <w:tcPr>
            <w:tcW w:w="1601" w:type="dxa"/>
            <w:vMerge/>
          </w:tcPr>
          <w:p w14:paraId="2F858869" w14:textId="77777777" w:rsidR="00913A91" w:rsidRDefault="00913A91">
            <w:pPr>
              <w:spacing w:before="40" w:after="40"/>
              <w:ind w:left="72" w:right="72"/>
              <w:rPr>
                <w:sz w:val="18"/>
                <w:szCs w:val="18"/>
              </w:rPr>
            </w:pPr>
          </w:p>
        </w:tc>
        <w:tc>
          <w:tcPr>
            <w:tcW w:w="2178" w:type="dxa"/>
          </w:tcPr>
          <w:p w14:paraId="30CEF42B" w14:textId="77777777" w:rsidR="00913A91" w:rsidRDefault="00913A91">
            <w:pPr>
              <w:spacing w:before="40" w:after="40"/>
              <w:ind w:left="72" w:right="72"/>
              <w:rPr>
                <w:sz w:val="18"/>
                <w:szCs w:val="18"/>
              </w:rPr>
            </w:pPr>
            <w:r>
              <w:rPr>
                <w:sz w:val="18"/>
                <w:szCs w:val="18"/>
              </w:rPr>
              <w:t>Race</w:t>
            </w:r>
          </w:p>
        </w:tc>
        <w:tc>
          <w:tcPr>
            <w:tcW w:w="2346" w:type="dxa"/>
          </w:tcPr>
          <w:p w14:paraId="0E79EF2A" w14:textId="77777777" w:rsidR="00913A91" w:rsidRDefault="00913A91">
            <w:pPr>
              <w:spacing w:before="40" w:after="40"/>
              <w:ind w:left="72" w:right="72"/>
              <w:rPr>
                <w:sz w:val="18"/>
                <w:szCs w:val="18"/>
              </w:rPr>
            </w:pPr>
            <w:r>
              <w:rPr>
                <w:sz w:val="18"/>
                <w:szCs w:val="18"/>
              </w:rPr>
              <w:t>Version2 Element - E06_13</w:t>
            </w:r>
          </w:p>
          <w:p w14:paraId="76D8D40E" w14:textId="77777777" w:rsidR="00913A91" w:rsidRDefault="00913A91">
            <w:pPr>
              <w:spacing w:before="40" w:after="40"/>
              <w:ind w:left="72" w:right="72"/>
              <w:rPr>
                <w:sz w:val="18"/>
                <w:szCs w:val="18"/>
              </w:rPr>
            </w:pPr>
          </w:p>
        </w:tc>
        <w:tc>
          <w:tcPr>
            <w:tcW w:w="3338" w:type="dxa"/>
          </w:tcPr>
          <w:p w14:paraId="3AB3D82B" w14:textId="77777777" w:rsidR="00913A91" w:rsidRDefault="00913A91">
            <w:pPr>
              <w:spacing w:before="40" w:after="40"/>
              <w:ind w:left="72" w:right="72"/>
              <w:rPr>
                <w:sz w:val="18"/>
                <w:szCs w:val="18"/>
              </w:rPr>
            </w:pPr>
            <w:r>
              <w:rPr>
                <w:sz w:val="18"/>
                <w:szCs w:val="18"/>
              </w:rPr>
              <w:lastRenderedPageBreak/>
              <w:t xml:space="preserve">The patient's race as defined by the OMB (US Office of Management and </w:t>
            </w:r>
            <w:r>
              <w:rPr>
                <w:sz w:val="18"/>
                <w:szCs w:val="18"/>
              </w:rPr>
              <w:lastRenderedPageBreak/>
              <w:t>Budget)</w:t>
            </w:r>
          </w:p>
          <w:p w14:paraId="2078CA81" w14:textId="77777777" w:rsidR="00913A91" w:rsidRDefault="00913A91">
            <w:pPr>
              <w:spacing w:before="40" w:after="40"/>
              <w:ind w:left="72" w:right="72"/>
              <w:rPr>
                <w:sz w:val="18"/>
                <w:szCs w:val="18"/>
              </w:rPr>
            </w:pPr>
          </w:p>
        </w:tc>
      </w:tr>
      <w:tr w:rsidR="00913A91" w14:paraId="5B102352" w14:textId="77777777" w:rsidTr="00913A91">
        <w:tc>
          <w:tcPr>
            <w:tcW w:w="1601" w:type="dxa"/>
            <w:vMerge w:val="restart"/>
          </w:tcPr>
          <w:p w14:paraId="1DD9043F" w14:textId="77777777" w:rsidR="00913A91" w:rsidRDefault="00913A91">
            <w:pPr>
              <w:spacing w:before="40" w:after="40"/>
              <w:ind w:left="72" w:right="72"/>
              <w:rPr>
                <w:sz w:val="18"/>
                <w:szCs w:val="18"/>
              </w:rPr>
            </w:pPr>
            <w:r>
              <w:rPr>
                <w:b/>
                <w:sz w:val="18"/>
                <w:szCs w:val="18"/>
              </w:rPr>
              <w:lastRenderedPageBreak/>
              <w:t xml:space="preserve">Billing/Payment </w:t>
            </w:r>
          </w:p>
        </w:tc>
        <w:tc>
          <w:tcPr>
            <w:tcW w:w="2178" w:type="dxa"/>
          </w:tcPr>
          <w:p w14:paraId="2984AFF7" w14:textId="77777777" w:rsidR="00913A91" w:rsidRDefault="00913A91">
            <w:pPr>
              <w:spacing w:before="40" w:after="40"/>
              <w:ind w:left="72" w:right="72"/>
              <w:rPr>
                <w:sz w:val="18"/>
                <w:szCs w:val="18"/>
              </w:rPr>
            </w:pPr>
            <w:r>
              <w:rPr>
                <w:sz w:val="18"/>
                <w:szCs w:val="18"/>
              </w:rPr>
              <w:t xml:space="preserve">Primary Method of Payment </w:t>
            </w:r>
          </w:p>
          <w:p w14:paraId="625F70B8" w14:textId="77777777" w:rsidR="00913A91" w:rsidRDefault="00913A91">
            <w:pPr>
              <w:spacing w:before="40" w:after="40"/>
              <w:ind w:left="72" w:right="72"/>
              <w:rPr>
                <w:sz w:val="18"/>
                <w:szCs w:val="18"/>
              </w:rPr>
            </w:pPr>
          </w:p>
        </w:tc>
        <w:tc>
          <w:tcPr>
            <w:tcW w:w="2346" w:type="dxa"/>
          </w:tcPr>
          <w:p w14:paraId="02742275" w14:textId="77777777" w:rsidR="00913A91" w:rsidRDefault="00913A91">
            <w:pPr>
              <w:spacing w:before="40" w:after="40"/>
              <w:ind w:left="72" w:right="72"/>
              <w:rPr>
                <w:sz w:val="18"/>
                <w:szCs w:val="18"/>
              </w:rPr>
            </w:pPr>
            <w:r>
              <w:rPr>
                <w:sz w:val="18"/>
                <w:szCs w:val="18"/>
              </w:rPr>
              <w:t>Version2 Element - E07_01</w:t>
            </w:r>
          </w:p>
          <w:p w14:paraId="3C5A8D4A" w14:textId="77777777" w:rsidR="00913A91" w:rsidRDefault="00913A91">
            <w:pPr>
              <w:spacing w:before="40" w:after="40"/>
              <w:ind w:left="72" w:right="72"/>
              <w:rPr>
                <w:sz w:val="18"/>
                <w:szCs w:val="18"/>
              </w:rPr>
            </w:pPr>
          </w:p>
        </w:tc>
        <w:tc>
          <w:tcPr>
            <w:tcW w:w="3338" w:type="dxa"/>
          </w:tcPr>
          <w:p w14:paraId="6F0BB9A2" w14:textId="77777777" w:rsidR="00913A91" w:rsidRDefault="00913A91">
            <w:pPr>
              <w:spacing w:before="40" w:after="40"/>
              <w:ind w:left="72" w:right="72"/>
              <w:rPr>
                <w:sz w:val="18"/>
                <w:szCs w:val="18"/>
              </w:rPr>
            </w:pPr>
            <w:r>
              <w:rPr>
                <w:sz w:val="18"/>
                <w:szCs w:val="18"/>
              </w:rPr>
              <w:t>The primary method of payment or type of insurance associated with this EMS encounter</w:t>
            </w:r>
          </w:p>
          <w:p w14:paraId="2FDD6248" w14:textId="77777777" w:rsidR="00913A91" w:rsidRDefault="00913A91">
            <w:pPr>
              <w:spacing w:before="40" w:after="40"/>
              <w:ind w:left="72" w:right="72"/>
              <w:rPr>
                <w:sz w:val="18"/>
                <w:szCs w:val="18"/>
              </w:rPr>
            </w:pPr>
          </w:p>
        </w:tc>
      </w:tr>
      <w:tr w:rsidR="00913A91" w14:paraId="63014958" w14:textId="77777777" w:rsidTr="00913A91">
        <w:tc>
          <w:tcPr>
            <w:tcW w:w="1601" w:type="dxa"/>
            <w:vMerge/>
          </w:tcPr>
          <w:p w14:paraId="1527DF5A" w14:textId="77777777" w:rsidR="00913A91" w:rsidRDefault="00913A91">
            <w:pPr>
              <w:spacing w:before="40" w:after="40"/>
              <w:ind w:left="72" w:right="72"/>
              <w:rPr>
                <w:sz w:val="18"/>
                <w:szCs w:val="18"/>
              </w:rPr>
            </w:pPr>
          </w:p>
        </w:tc>
        <w:tc>
          <w:tcPr>
            <w:tcW w:w="2178" w:type="dxa"/>
          </w:tcPr>
          <w:p w14:paraId="35B03C03" w14:textId="77777777" w:rsidR="00913A91" w:rsidRDefault="00913A91">
            <w:pPr>
              <w:spacing w:before="40" w:after="40"/>
              <w:ind w:left="72" w:right="72"/>
              <w:rPr>
                <w:sz w:val="18"/>
                <w:szCs w:val="18"/>
              </w:rPr>
            </w:pPr>
            <w:r>
              <w:rPr>
                <w:sz w:val="18"/>
                <w:szCs w:val="18"/>
              </w:rPr>
              <w:t>Physician Certification Statement Signed</w:t>
            </w:r>
          </w:p>
          <w:p w14:paraId="44FB2165" w14:textId="77777777" w:rsidR="00913A91" w:rsidRDefault="00913A91">
            <w:pPr>
              <w:spacing w:before="40" w:after="40"/>
              <w:ind w:left="72" w:right="72"/>
              <w:rPr>
                <w:sz w:val="18"/>
                <w:szCs w:val="18"/>
              </w:rPr>
            </w:pPr>
          </w:p>
        </w:tc>
        <w:tc>
          <w:tcPr>
            <w:tcW w:w="2346" w:type="dxa"/>
          </w:tcPr>
          <w:p w14:paraId="713D0584" w14:textId="77777777" w:rsidR="00913A91" w:rsidRDefault="00913A91">
            <w:pPr>
              <w:spacing w:before="40" w:after="40"/>
              <w:ind w:left="72" w:right="72"/>
              <w:rPr>
                <w:sz w:val="18"/>
                <w:szCs w:val="18"/>
              </w:rPr>
            </w:pPr>
            <w:r>
              <w:rPr>
                <w:sz w:val="18"/>
                <w:szCs w:val="18"/>
              </w:rPr>
              <w:t>Version2 Element - E07_02</w:t>
            </w:r>
          </w:p>
          <w:p w14:paraId="4D099363" w14:textId="77777777" w:rsidR="00913A91" w:rsidRDefault="00913A91">
            <w:pPr>
              <w:spacing w:before="40" w:after="40"/>
              <w:ind w:left="72" w:right="72"/>
              <w:rPr>
                <w:sz w:val="18"/>
                <w:szCs w:val="18"/>
              </w:rPr>
            </w:pPr>
          </w:p>
        </w:tc>
        <w:tc>
          <w:tcPr>
            <w:tcW w:w="3338" w:type="dxa"/>
          </w:tcPr>
          <w:p w14:paraId="4A203B71" w14:textId="77777777" w:rsidR="00913A91" w:rsidRDefault="00913A91">
            <w:pPr>
              <w:spacing w:before="40" w:after="40"/>
              <w:ind w:left="72" w:right="72"/>
              <w:rPr>
                <w:sz w:val="18"/>
                <w:szCs w:val="18"/>
              </w:rPr>
            </w:pPr>
            <w:r>
              <w:rPr>
                <w:sz w:val="18"/>
                <w:szCs w:val="18"/>
              </w:rPr>
              <w:t>Indication of whether a physician certification statement (PCS) is available documenting the medical necessity or the EMS encounter.</w:t>
            </w:r>
          </w:p>
          <w:p w14:paraId="51952D8D" w14:textId="77777777" w:rsidR="00913A91" w:rsidRDefault="00913A91">
            <w:pPr>
              <w:spacing w:before="40" w:after="40"/>
              <w:ind w:left="72" w:right="72"/>
              <w:rPr>
                <w:sz w:val="18"/>
                <w:szCs w:val="18"/>
              </w:rPr>
            </w:pPr>
          </w:p>
        </w:tc>
      </w:tr>
      <w:tr w:rsidR="00913A91" w14:paraId="4D2FE60A" w14:textId="77777777" w:rsidTr="00913A91">
        <w:tc>
          <w:tcPr>
            <w:tcW w:w="1601" w:type="dxa"/>
            <w:vMerge/>
          </w:tcPr>
          <w:p w14:paraId="4367ADFA" w14:textId="77777777" w:rsidR="00913A91" w:rsidRDefault="00913A91">
            <w:pPr>
              <w:spacing w:before="40" w:after="40"/>
              <w:ind w:left="72" w:right="72"/>
              <w:rPr>
                <w:sz w:val="18"/>
                <w:szCs w:val="18"/>
              </w:rPr>
            </w:pPr>
          </w:p>
        </w:tc>
        <w:tc>
          <w:tcPr>
            <w:tcW w:w="2178" w:type="dxa"/>
          </w:tcPr>
          <w:p w14:paraId="7B8A3711" w14:textId="77777777" w:rsidR="00913A91" w:rsidRDefault="00913A91">
            <w:pPr>
              <w:spacing w:before="40" w:after="40"/>
              <w:ind w:left="72" w:right="72"/>
              <w:rPr>
                <w:sz w:val="18"/>
                <w:szCs w:val="18"/>
              </w:rPr>
            </w:pPr>
            <w:r>
              <w:rPr>
                <w:sz w:val="18"/>
                <w:szCs w:val="18"/>
              </w:rPr>
              <w:t xml:space="preserve">Date Physician Certification Statement Signed </w:t>
            </w:r>
          </w:p>
          <w:p w14:paraId="006F92EC" w14:textId="77777777" w:rsidR="00913A91" w:rsidRDefault="00913A91">
            <w:pPr>
              <w:spacing w:before="40" w:after="40"/>
              <w:ind w:left="72" w:right="72"/>
              <w:rPr>
                <w:sz w:val="18"/>
                <w:szCs w:val="18"/>
              </w:rPr>
            </w:pPr>
          </w:p>
        </w:tc>
        <w:tc>
          <w:tcPr>
            <w:tcW w:w="2346" w:type="dxa"/>
          </w:tcPr>
          <w:p w14:paraId="53641211" w14:textId="77777777" w:rsidR="00913A91" w:rsidRDefault="00913A91">
            <w:pPr>
              <w:spacing w:before="40" w:after="40"/>
              <w:ind w:left="72" w:right="72"/>
              <w:rPr>
                <w:sz w:val="18"/>
                <w:szCs w:val="18"/>
              </w:rPr>
            </w:pPr>
            <w:r>
              <w:rPr>
                <w:sz w:val="18"/>
                <w:szCs w:val="18"/>
              </w:rPr>
              <w:t xml:space="preserve">None </w:t>
            </w:r>
          </w:p>
        </w:tc>
        <w:tc>
          <w:tcPr>
            <w:tcW w:w="3338" w:type="dxa"/>
          </w:tcPr>
          <w:p w14:paraId="05405D14" w14:textId="77777777" w:rsidR="00913A91" w:rsidRDefault="00913A91">
            <w:pPr>
              <w:spacing w:before="40" w:after="40"/>
              <w:ind w:left="72" w:right="72"/>
              <w:rPr>
                <w:sz w:val="18"/>
                <w:szCs w:val="18"/>
              </w:rPr>
            </w:pPr>
            <w:r>
              <w:rPr>
                <w:sz w:val="18"/>
                <w:szCs w:val="18"/>
              </w:rPr>
              <w:t>The date the Physician Certification Statement was signed</w:t>
            </w:r>
          </w:p>
          <w:p w14:paraId="113F8722" w14:textId="77777777" w:rsidR="00913A91" w:rsidRDefault="00913A91">
            <w:pPr>
              <w:spacing w:before="40" w:after="40"/>
              <w:ind w:left="72" w:right="72"/>
              <w:rPr>
                <w:sz w:val="18"/>
                <w:szCs w:val="18"/>
              </w:rPr>
            </w:pPr>
          </w:p>
        </w:tc>
      </w:tr>
      <w:tr w:rsidR="00913A91" w14:paraId="03C1F8B7" w14:textId="77777777" w:rsidTr="00913A91">
        <w:tc>
          <w:tcPr>
            <w:tcW w:w="1601" w:type="dxa"/>
            <w:vMerge/>
          </w:tcPr>
          <w:p w14:paraId="4198DA6F" w14:textId="77777777" w:rsidR="00913A91" w:rsidRDefault="00913A91">
            <w:pPr>
              <w:spacing w:before="40" w:after="40"/>
              <w:ind w:left="72" w:right="72"/>
              <w:rPr>
                <w:sz w:val="18"/>
                <w:szCs w:val="18"/>
              </w:rPr>
            </w:pPr>
          </w:p>
        </w:tc>
        <w:tc>
          <w:tcPr>
            <w:tcW w:w="2178" w:type="dxa"/>
          </w:tcPr>
          <w:p w14:paraId="2000B522" w14:textId="77777777" w:rsidR="00913A91" w:rsidRDefault="00913A91">
            <w:pPr>
              <w:spacing w:before="40" w:after="40"/>
              <w:ind w:left="72" w:right="72"/>
              <w:rPr>
                <w:sz w:val="18"/>
                <w:szCs w:val="18"/>
              </w:rPr>
            </w:pPr>
            <w:r>
              <w:rPr>
                <w:sz w:val="18"/>
                <w:szCs w:val="18"/>
              </w:rPr>
              <w:t xml:space="preserve">Reason for Physician Certification Statement </w:t>
            </w:r>
          </w:p>
          <w:p w14:paraId="5631A6E7" w14:textId="77777777" w:rsidR="00913A91" w:rsidRDefault="00913A91">
            <w:pPr>
              <w:spacing w:before="40" w:after="40"/>
              <w:ind w:left="72" w:right="72"/>
              <w:rPr>
                <w:sz w:val="18"/>
                <w:szCs w:val="18"/>
              </w:rPr>
            </w:pPr>
          </w:p>
        </w:tc>
        <w:tc>
          <w:tcPr>
            <w:tcW w:w="2346" w:type="dxa"/>
          </w:tcPr>
          <w:p w14:paraId="49DCC5AF" w14:textId="77777777" w:rsidR="00913A91" w:rsidRDefault="00913A91">
            <w:pPr>
              <w:spacing w:before="40" w:after="40"/>
              <w:ind w:left="72" w:right="72"/>
              <w:rPr>
                <w:sz w:val="18"/>
                <w:szCs w:val="18"/>
              </w:rPr>
            </w:pPr>
            <w:r>
              <w:rPr>
                <w:sz w:val="18"/>
                <w:szCs w:val="18"/>
              </w:rPr>
              <w:t>None</w:t>
            </w:r>
          </w:p>
        </w:tc>
        <w:tc>
          <w:tcPr>
            <w:tcW w:w="3338" w:type="dxa"/>
          </w:tcPr>
          <w:p w14:paraId="39A3A24E" w14:textId="77777777" w:rsidR="00913A91" w:rsidRDefault="00913A91">
            <w:pPr>
              <w:spacing w:before="40" w:after="40"/>
              <w:ind w:left="72" w:right="72"/>
              <w:rPr>
                <w:sz w:val="18"/>
                <w:szCs w:val="18"/>
              </w:rPr>
            </w:pPr>
            <w:r>
              <w:rPr>
                <w:sz w:val="18"/>
                <w:szCs w:val="18"/>
              </w:rPr>
              <w:t>The reason for EMS transport noted on the Physician Certification Statement</w:t>
            </w:r>
          </w:p>
          <w:p w14:paraId="5596582F" w14:textId="77777777" w:rsidR="00913A91" w:rsidRDefault="00913A91">
            <w:pPr>
              <w:spacing w:before="40" w:after="40"/>
              <w:ind w:left="72" w:right="72"/>
              <w:rPr>
                <w:sz w:val="18"/>
                <w:szCs w:val="18"/>
              </w:rPr>
            </w:pPr>
          </w:p>
        </w:tc>
      </w:tr>
      <w:tr w:rsidR="00913A91" w14:paraId="4F572A95" w14:textId="77777777" w:rsidTr="00913A91">
        <w:tc>
          <w:tcPr>
            <w:tcW w:w="1601" w:type="dxa"/>
            <w:vMerge/>
          </w:tcPr>
          <w:p w14:paraId="436F3EB3" w14:textId="77777777" w:rsidR="00913A91" w:rsidRDefault="00913A91">
            <w:pPr>
              <w:spacing w:before="40" w:after="40"/>
              <w:ind w:left="72" w:right="72"/>
              <w:rPr>
                <w:sz w:val="18"/>
                <w:szCs w:val="18"/>
              </w:rPr>
            </w:pPr>
          </w:p>
        </w:tc>
        <w:tc>
          <w:tcPr>
            <w:tcW w:w="2178" w:type="dxa"/>
          </w:tcPr>
          <w:p w14:paraId="1DC5380A" w14:textId="77777777" w:rsidR="00913A91" w:rsidRDefault="00913A91">
            <w:pPr>
              <w:spacing w:before="40" w:after="40"/>
              <w:ind w:left="72" w:right="72"/>
              <w:rPr>
                <w:sz w:val="18"/>
                <w:szCs w:val="18"/>
              </w:rPr>
            </w:pPr>
            <w:r>
              <w:rPr>
                <w:sz w:val="18"/>
                <w:szCs w:val="18"/>
              </w:rPr>
              <w:t>Healthcare Provider Type Signing Physician Certification Statement</w:t>
            </w:r>
          </w:p>
          <w:p w14:paraId="32039766" w14:textId="77777777" w:rsidR="00913A91" w:rsidRDefault="00913A91">
            <w:pPr>
              <w:spacing w:before="40" w:after="40"/>
              <w:ind w:left="72" w:right="72"/>
              <w:rPr>
                <w:sz w:val="18"/>
                <w:szCs w:val="18"/>
              </w:rPr>
            </w:pPr>
          </w:p>
        </w:tc>
        <w:tc>
          <w:tcPr>
            <w:tcW w:w="2346" w:type="dxa"/>
          </w:tcPr>
          <w:p w14:paraId="4ED3EDA2" w14:textId="77777777" w:rsidR="00913A91" w:rsidRDefault="00913A91">
            <w:pPr>
              <w:spacing w:before="40" w:after="40"/>
              <w:ind w:left="72" w:right="72"/>
              <w:rPr>
                <w:sz w:val="18"/>
                <w:szCs w:val="18"/>
              </w:rPr>
            </w:pPr>
            <w:r>
              <w:rPr>
                <w:sz w:val="18"/>
                <w:szCs w:val="18"/>
              </w:rPr>
              <w:t>None</w:t>
            </w:r>
          </w:p>
        </w:tc>
        <w:tc>
          <w:tcPr>
            <w:tcW w:w="3338" w:type="dxa"/>
          </w:tcPr>
          <w:p w14:paraId="29E43467" w14:textId="77777777" w:rsidR="00913A91" w:rsidRDefault="00913A91">
            <w:pPr>
              <w:spacing w:before="40" w:after="40"/>
              <w:ind w:left="72" w:right="72"/>
              <w:rPr>
                <w:sz w:val="18"/>
                <w:szCs w:val="18"/>
              </w:rPr>
            </w:pPr>
            <w:r>
              <w:rPr>
                <w:sz w:val="18"/>
                <w:szCs w:val="18"/>
              </w:rPr>
              <w:t>The type of healthcare provider who signed the Physician Certification Statement</w:t>
            </w:r>
          </w:p>
          <w:p w14:paraId="32BB1D13" w14:textId="77777777" w:rsidR="00913A91" w:rsidRDefault="00913A91">
            <w:pPr>
              <w:spacing w:before="40" w:after="40"/>
              <w:ind w:left="72" w:right="72"/>
              <w:rPr>
                <w:sz w:val="18"/>
                <w:szCs w:val="18"/>
              </w:rPr>
            </w:pPr>
          </w:p>
        </w:tc>
      </w:tr>
      <w:tr w:rsidR="00913A91" w14:paraId="6A441736" w14:textId="77777777" w:rsidTr="00913A91">
        <w:tc>
          <w:tcPr>
            <w:tcW w:w="1601" w:type="dxa"/>
            <w:vMerge/>
          </w:tcPr>
          <w:p w14:paraId="5E09774F" w14:textId="77777777" w:rsidR="00913A91" w:rsidRDefault="00913A91">
            <w:pPr>
              <w:spacing w:before="40" w:after="40"/>
              <w:ind w:left="72" w:right="72"/>
              <w:rPr>
                <w:sz w:val="18"/>
                <w:szCs w:val="18"/>
              </w:rPr>
            </w:pPr>
          </w:p>
        </w:tc>
        <w:tc>
          <w:tcPr>
            <w:tcW w:w="2178" w:type="dxa"/>
          </w:tcPr>
          <w:p w14:paraId="2C330218" w14:textId="77777777" w:rsidR="00913A91" w:rsidRDefault="00913A91">
            <w:pPr>
              <w:spacing w:before="40" w:after="40"/>
              <w:ind w:left="72" w:right="72"/>
              <w:rPr>
                <w:sz w:val="18"/>
                <w:szCs w:val="18"/>
              </w:rPr>
            </w:pPr>
            <w:r>
              <w:rPr>
                <w:sz w:val="18"/>
                <w:szCs w:val="18"/>
              </w:rPr>
              <w:t>Last Name of Individual Signing Physician Certification Statement</w:t>
            </w:r>
          </w:p>
          <w:p w14:paraId="3BE417E1" w14:textId="77777777" w:rsidR="00913A91" w:rsidRDefault="00913A91">
            <w:pPr>
              <w:spacing w:before="40" w:after="40"/>
              <w:ind w:left="72" w:right="72"/>
              <w:rPr>
                <w:sz w:val="18"/>
                <w:szCs w:val="18"/>
              </w:rPr>
            </w:pPr>
          </w:p>
        </w:tc>
        <w:tc>
          <w:tcPr>
            <w:tcW w:w="2346" w:type="dxa"/>
          </w:tcPr>
          <w:p w14:paraId="3874DF51" w14:textId="77777777" w:rsidR="00913A91" w:rsidRDefault="00913A91">
            <w:pPr>
              <w:spacing w:before="40" w:after="40"/>
              <w:ind w:left="72" w:right="72"/>
              <w:rPr>
                <w:sz w:val="18"/>
                <w:szCs w:val="18"/>
              </w:rPr>
            </w:pPr>
            <w:r>
              <w:rPr>
                <w:sz w:val="18"/>
                <w:szCs w:val="18"/>
              </w:rPr>
              <w:t>None</w:t>
            </w:r>
          </w:p>
        </w:tc>
        <w:tc>
          <w:tcPr>
            <w:tcW w:w="3338" w:type="dxa"/>
          </w:tcPr>
          <w:p w14:paraId="24085A6E" w14:textId="77777777" w:rsidR="00913A91" w:rsidRDefault="00913A91">
            <w:pPr>
              <w:spacing w:before="40" w:after="40"/>
              <w:ind w:left="72" w:right="72"/>
              <w:rPr>
                <w:sz w:val="18"/>
                <w:szCs w:val="18"/>
              </w:rPr>
            </w:pPr>
            <w:r>
              <w:rPr>
                <w:sz w:val="18"/>
                <w:szCs w:val="18"/>
              </w:rPr>
              <w:t>The last name of the healthcare provider who signed the Physician Certification Statement.</w:t>
            </w:r>
          </w:p>
          <w:p w14:paraId="6F820699" w14:textId="77777777" w:rsidR="00913A91" w:rsidRDefault="00913A91">
            <w:pPr>
              <w:spacing w:before="40" w:after="40"/>
              <w:ind w:left="72" w:right="72"/>
              <w:rPr>
                <w:sz w:val="18"/>
                <w:szCs w:val="18"/>
              </w:rPr>
            </w:pPr>
          </w:p>
        </w:tc>
      </w:tr>
      <w:tr w:rsidR="00913A91" w14:paraId="08D32542" w14:textId="77777777" w:rsidTr="00913A91">
        <w:tc>
          <w:tcPr>
            <w:tcW w:w="1601" w:type="dxa"/>
            <w:vMerge/>
          </w:tcPr>
          <w:p w14:paraId="513B67BB" w14:textId="77777777" w:rsidR="00913A91" w:rsidRDefault="00913A91">
            <w:pPr>
              <w:spacing w:before="40" w:after="40"/>
              <w:ind w:left="72" w:right="72"/>
              <w:rPr>
                <w:sz w:val="18"/>
                <w:szCs w:val="18"/>
              </w:rPr>
            </w:pPr>
          </w:p>
        </w:tc>
        <w:tc>
          <w:tcPr>
            <w:tcW w:w="2178" w:type="dxa"/>
          </w:tcPr>
          <w:p w14:paraId="6F074719" w14:textId="77777777" w:rsidR="00913A91" w:rsidRDefault="00913A91">
            <w:pPr>
              <w:spacing w:before="40" w:after="40"/>
              <w:ind w:left="72" w:right="72"/>
              <w:rPr>
                <w:sz w:val="18"/>
                <w:szCs w:val="18"/>
              </w:rPr>
            </w:pPr>
            <w:r>
              <w:rPr>
                <w:sz w:val="18"/>
                <w:szCs w:val="18"/>
              </w:rPr>
              <w:t>First Name of Individual Signing Physician Certification Statement</w:t>
            </w:r>
          </w:p>
          <w:p w14:paraId="053F85F1" w14:textId="77777777" w:rsidR="00913A91" w:rsidRDefault="00913A91">
            <w:pPr>
              <w:spacing w:before="40" w:after="40"/>
              <w:ind w:left="72" w:right="72"/>
              <w:rPr>
                <w:sz w:val="18"/>
                <w:szCs w:val="18"/>
              </w:rPr>
            </w:pPr>
          </w:p>
        </w:tc>
        <w:tc>
          <w:tcPr>
            <w:tcW w:w="2346" w:type="dxa"/>
          </w:tcPr>
          <w:p w14:paraId="71022BC4" w14:textId="77777777" w:rsidR="00913A91" w:rsidRDefault="00913A91">
            <w:pPr>
              <w:spacing w:before="40" w:after="40"/>
              <w:ind w:left="72" w:right="72"/>
              <w:rPr>
                <w:sz w:val="18"/>
                <w:szCs w:val="18"/>
              </w:rPr>
            </w:pPr>
            <w:r>
              <w:rPr>
                <w:sz w:val="18"/>
                <w:szCs w:val="18"/>
              </w:rPr>
              <w:t>None</w:t>
            </w:r>
          </w:p>
        </w:tc>
        <w:tc>
          <w:tcPr>
            <w:tcW w:w="3338" w:type="dxa"/>
          </w:tcPr>
          <w:p w14:paraId="299B3528" w14:textId="77777777" w:rsidR="00913A91" w:rsidRDefault="00913A91">
            <w:pPr>
              <w:spacing w:before="40" w:after="40"/>
              <w:ind w:left="72" w:right="72"/>
              <w:rPr>
                <w:sz w:val="18"/>
                <w:szCs w:val="18"/>
              </w:rPr>
            </w:pPr>
            <w:r>
              <w:rPr>
                <w:sz w:val="18"/>
                <w:szCs w:val="18"/>
              </w:rPr>
              <w:t>The first name of the healthcare provider who signed the Physician Certification Statement.</w:t>
            </w:r>
          </w:p>
          <w:p w14:paraId="4253182C" w14:textId="77777777" w:rsidR="00913A91" w:rsidRDefault="00913A91">
            <w:pPr>
              <w:spacing w:before="40" w:after="40"/>
              <w:ind w:left="72" w:right="72"/>
              <w:rPr>
                <w:sz w:val="18"/>
                <w:szCs w:val="18"/>
              </w:rPr>
            </w:pPr>
          </w:p>
        </w:tc>
      </w:tr>
      <w:tr w:rsidR="00913A91" w14:paraId="78004FB3" w14:textId="77777777" w:rsidTr="00913A91">
        <w:tc>
          <w:tcPr>
            <w:tcW w:w="1601" w:type="dxa"/>
            <w:vMerge/>
          </w:tcPr>
          <w:p w14:paraId="2748FD37" w14:textId="77777777" w:rsidR="00913A91" w:rsidRDefault="00913A91">
            <w:pPr>
              <w:spacing w:before="40" w:after="40"/>
              <w:ind w:left="72" w:right="72"/>
              <w:rPr>
                <w:sz w:val="18"/>
                <w:szCs w:val="18"/>
              </w:rPr>
            </w:pPr>
          </w:p>
        </w:tc>
        <w:tc>
          <w:tcPr>
            <w:tcW w:w="2178" w:type="dxa"/>
          </w:tcPr>
          <w:p w14:paraId="3626EF36" w14:textId="77777777" w:rsidR="00913A91" w:rsidRDefault="00913A91">
            <w:pPr>
              <w:spacing w:before="40" w:after="40"/>
              <w:ind w:left="72" w:right="72"/>
              <w:rPr>
                <w:sz w:val="18"/>
                <w:szCs w:val="18"/>
              </w:rPr>
            </w:pPr>
            <w:r>
              <w:rPr>
                <w:sz w:val="18"/>
                <w:szCs w:val="18"/>
              </w:rPr>
              <w:t xml:space="preserve">Insurance Company ID </w:t>
            </w:r>
          </w:p>
          <w:p w14:paraId="0EB3C85B" w14:textId="77777777" w:rsidR="00913A91" w:rsidRDefault="00913A91">
            <w:pPr>
              <w:spacing w:before="40" w:after="40"/>
              <w:ind w:left="72" w:right="72"/>
              <w:rPr>
                <w:sz w:val="18"/>
                <w:szCs w:val="18"/>
              </w:rPr>
            </w:pPr>
          </w:p>
        </w:tc>
        <w:tc>
          <w:tcPr>
            <w:tcW w:w="2346" w:type="dxa"/>
          </w:tcPr>
          <w:p w14:paraId="221A0774" w14:textId="77777777" w:rsidR="00913A91" w:rsidRDefault="00913A91">
            <w:pPr>
              <w:spacing w:before="40" w:after="40"/>
              <w:ind w:left="72" w:right="72"/>
              <w:rPr>
                <w:sz w:val="18"/>
                <w:szCs w:val="18"/>
              </w:rPr>
            </w:pPr>
            <w:r>
              <w:rPr>
                <w:sz w:val="18"/>
                <w:szCs w:val="18"/>
              </w:rPr>
              <w:t>Version2 Element - E07_03</w:t>
            </w:r>
          </w:p>
          <w:p w14:paraId="5B9CB00D" w14:textId="77777777" w:rsidR="00913A91" w:rsidRDefault="00913A91">
            <w:pPr>
              <w:spacing w:before="40" w:after="40"/>
              <w:ind w:left="72" w:right="72"/>
              <w:rPr>
                <w:sz w:val="18"/>
                <w:szCs w:val="18"/>
              </w:rPr>
            </w:pPr>
          </w:p>
        </w:tc>
        <w:tc>
          <w:tcPr>
            <w:tcW w:w="3338" w:type="dxa"/>
          </w:tcPr>
          <w:p w14:paraId="0EEE8469" w14:textId="77777777" w:rsidR="00913A91" w:rsidRDefault="00913A91">
            <w:pPr>
              <w:spacing w:before="40" w:after="40"/>
              <w:ind w:left="72" w:right="72"/>
              <w:rPr>
                <w:sz w:val="18"/>
                <w:szCs w:val="18"/>
              </w:rPr>
            </w:pPr>
            <w:r>
              <w:rPr>
                <w:sz w:val="18"/>
                <w:szCs w:val="18"/>
              </w:rPr>
              <w:t>The ID Number of the patient's insurance company.</w:t>
            </w:r>
          </w:p>
          <w:p w14:paraId="6F5A5874" w14:textId="77777777" w:rsidR="00913A91" w:rsidRDefault="00913A91">
            <w:pPr>
              <w:spacing w:before="40" w:after="40"/>
              <w:ind w:left="72" w:right="72"/>
              <w:rPr>
                <w:sz w:val="18"/>
                <w:szCs w:val="18"/>
              </w:rPr>
            </w:pPr>
          </w:p>
        </w:tc>
      </w:tr>
      <w:tr w:rsidR="00913A91" w14:paraId="05B2CB8F" w14:textId="77777777" w:rsidTr="00913A91">
        <w:tc>
          <w:tcPr>
            <w:tcW w:w="1601" w:type="dxa"/>
            <w:vMerge/>
          </w:tcPr>
          <w:p w14:paraId="3EFE8615" w14:textId="77777777" w:rsidR="00913A91" w:rsidRDefault="00913A91">
            <w:pPr>
              <w:spacing w:before="40" w:after="40"/>
              <w:ind w:left="72" w:right="72"/>
              <w:rPr>
                <w:sz w:val="18"/>
                <w:szCs w:val="18"/>
              </w:rPr>
            </w:pPr>
          </w:p>
        </w:tc>
        <w:tc>
          <w:tcPr>
            <w:tcW w:w="2178" w:type="dxa"/>
          </w:tcPr>
          <w:p w14:paraId="456A9770" w14:textId="77777777" w:rsidR="00913A91" w:rsidRDefault="00913A91">
            <w:pPr>
              <w:spacing w:before="40" w:after="40"/>
              <w:ind w:left="72" w:right="72"/>
              <w:rPr>
                <w:sz w:val="18"/>
                <w:szCs w:val="18"/>
              </w:rPr>
            </w:pPr>
            <w:r>
              <w:rPr>
                <w:sz w:val="18"/>
                <w:szCs w:val="18"/>
              </w:rPr>
              <w:t xml:space="preserve">Insurance Company Name </w:t>
            </w:r>
          </w:p>
          <w:p w14:paraId="25408C4A" w14:textId="77777777" w:rsidR="00913A91" w:rsidRDefault="00913A91">
            <w:pPr>
              <w:spacing w:before="40" w:after="40"/>
              <w:ind w:left="72" w:right="72"/>
              <w:rPr>
                <w:sz w:val="18"/>
                <w:szCs w:val="18"/>
              </w:rPr>
            </w:pPr>
          </w:p>
        </w:tc>
        <w:tc>
          <w:tcPr>
            <w:tcW w:w="2346" w:type="dxa"/>
          </w:tcPr>
          <w:p w14:paraId="3852BC3D" w14:textId="77777777" w:rsidR="00913A91" w:rsidRDefault="00913A91">
            <w:pPr>
              <w:spacing w:before="40" w:after="40"/>
              <w:ind w:left="72" w:right="72"/>
              <w:rPr>
                <w:sz w:val="18"/>
                <w:szCs w:val="18"/>
              </w:rPr>
            </w:pPr>
            <w:r>
              <w:rPr>
                <w:sz w:val="18"/>
                <w:szCs w:val="18"/>
              </w:rPr>
              <w:t>None</w:t>
            </w:r>
          </w:p>
        </w:tc>
        <w:tc>
          <w:tcPr>
            <w:tcW w:w="3338" w:type="dxa"/>
          </w:tcPr>
          <w:p w14:paraId="467FDF2F" w14:textId="77777777" w:rsidR="00913A91" w:rsidRDefault="00913A91">
            <w:pPr>
              <w:spacing w:before="40" w:after="40"/>
              <w:ind w:left="72" w:right="72"/>
              <w:rPr>
                <w:sz w:val="18"/>
                <w:szCs w:val="18"/>
              </w:rPr>
            </w:pPr>
            <w:r>
              <w:rPr>
                <w:sz w:val="18"/>
                <w:szCs w:val="18"/>
              </w:rPr>
              <w:t>The name of the patient's insurance company.</w:t>
            </w:r>
          </w:p>
          <w:p w14:paraId="32A1D69B" w14:textId="77777777" w:rsidR="00913A91" w:rsidRDefault="00913A91">
            <w:pPr>
              <w:spacing w:before="40" w:after="40"/>
              <w:ind w:left="72" w:right="72"/>
              <w:rPr>
                <w:sz w:val="18"/>
                <w:szCs w:val="18"/>
              </w:rPr>
            </w:pPr>
          </w:p>
        </w:tc>
      </w:tr>
      <w:tr w:rsidR="00913A91" w14:paraId="5E4D65A4" w14:textId="77777777" w:rsidTr="00913A91">
        <w:tc>
          <w:tcPr>
            <w:tcW w:w="1601" w:type="dxa"/>
            <w:vMerge/>
          </w:tcPr>
          <w:p w14:paraId="3737D8DC" w14:textId="77777777" w:rsidR="00913A91" w:rsidRDefault="00913A91">
            <w:pPr>
              <w:spacing w:before="40" w:after="40"/>
              <w:ind w:left="72" w:right="72"/>
              <w:rPr>
                <w:sz w:val="18"/>
                <w:szCs w:val="18"/>
              </w:rPr>
            </w:pPr>
          </w:p>
        </w:tc>
        <w:tc>
          <w:tcPr>
            <w:tcW w:w="2178" w:type="dxa"/>
          </w:tcPr>
          <w:p w14:paraId="74873454" w14:textId="77777777" w:rsidR="00913A91" w:rsidRDefault="00913A91">
            <w:pPr>
              <w:spacing w:before="0"/>
              <w:rPr>
                <w:sz w:val="18"/>
                <w:szCs w:val="18"/>
              </w:rPr>
            </w:pPr>
            <w:r>
              <w:rPr>
                <w:sz w:val="18"/>
                <w:szCs w:val="18"/>
              </w:rPr>
              <w:t xml:space="preserve">Insurance Company Billing Priority </w:t>
            </w:r>
          </w:p>
          <w:p w14:paraId="01EF7481" w14:textId="77777777" w:rsidR="00913A91" w:rsidRDefault="00913A91">
            <w:pPr>
              <w:spacing w:before="40" w:after="40"/>
              <w:ind w:left="72" w:right="72"/>
              <w:rPr>
                <w:sz w:val="18"/>
                <w:szCs w:val="18"/>
              </w:rPr>
            </w:pPr>
          </w:p>
        </w:tc>
        <w:tc>
          <w:tcPr>
            <w:tcW w:w="2346" w:type="dxa"/>
          </w:tcPr>
          <w:p w14:paraId="5A552140" w14:textId="77777777" w:rsidR="00913A91" w:rsidRDefault="00913A91">
            <w:pPr>
              <w:spacing w:before="0"/>
              <w:rPr>
                <w:sz w:val="18"/>
                <w:szCs w:val="18"/>
              </w:rPr>
            </w:pPr>
            <w:r>
              <w:rPr>
                <w:sz w:val="18"/>
                <w:szCs w:val="18"/>
              </w:rPr>
              <w:t>Version2 Element - E07_04</w:t>
            </w:r>
          </w:p>
          <w:p w14:paraId="0EE96A6C" w14:textId="77777777" w:rsidR="00913A91" w:rsidRDefault="00913A91">
            <w:pPr>
              <w:spacing w:before="40" w:after="40"/>
              <w:ind w:left="72" w:right="72"/>
              <w:rPr>
                <w:sz w:val="18"/>
                <w:szCs w:val="18"/>
              </w:rPr>
            </w:pPr>
          </w:p>
        </w:tc>
        <w:tc>
          <w:tcPr>
            <w:tcW w:w="3338" w:type="dxa"/>
          </w:tcPr>
          <w:p w14:paraId="5F842B96" w14:textId="77777777" w:rsidR="00913A91" w:rsidRDefault="00913A91">
            <w:pPr>
              <w:spacing w:before="0"/>
              <w:rPr>
                <w:sz w:val="18"/>
                <w:szCs w:val="18"/>
              </w:rPr>
            </w:pPr>
            <w:r>
              <w:rPr>
                <w:sz w:val="18"/>
                <w:szCs w:val="18"/>
              </w:rPr>
              <w:t>The billing priority or order for the insurance company.</w:t>
            </w:r>
          </w:p>
          <w:p w14:paraId="6C88FC8C" w14:textId="77777777" w:rsidR="00913A91" w:rsidRDefault="00913A91">
            <w:pPr>
              <w:spacing w:before="40" w:after="40"/>
              <w:ind w:left="72" w:right="72"/>
              <w:rPr>
                <w:sz w:val="18"/>
                <w:szCs w:val="18"/>
              </w:rPr>
            </w:pPr>
          </w:p>
        </w:tc>
      </w:tr>
      <w:tr w:rsidR="00913A91" w14:paraId="0E685370" w14:textId="77777777" w:rsidTr="00913A91">
        <w:tc>
          <w:tcPr>
            <w:tcW w:w="1601" w:type="dxa"/>
            <w:vMerge/>
          </w:tcPr>
          <w:p w14:paraId="5A413C3D" w14:textId="77777777" w:rsidR="00913A91" w:rsidRDefault="00913A91">
            <w:pPr>
              <w:spacing w:before="40" w:after="40"/>
              <w:ind w:left="72" w:right="72"/>
              <w:rPr>
                <w:sz w:val="18"/>
                <w:szCs w:val="18"/>
              </w:rPr>
            </w:pPr>
          </w:p>
        </w:tc>
        <w:tc>
          <w:tcPr>
            <w:tcW w:w="2178" w:type="dxa"/>
          </w:tcPr>
          <w:p w14:paraId="13B0CD13" w14:textId="77777777" w:rsidR="00913A91" w:rsidRDefault="00913A91">
            <w:pPr>
              <w:spacing w:before="0"/>
              <w:rPr>
                <w:sz w:val="18"/>
                <w:szCs w:val="18"/>
              </w:rPr>
            </w:pPr>
            <w:r>
              <w:rPr>
                <w:sz w:val="18"/>
                <w:szCs w:val="18"/>
              </w:rPr>
              <w:t xml:space="preserve">Insurance Company Address </w:t>
            </w:r>
          </w:p>
          <w:p w14:paraId="00B80E60" w14:textId="77777777" w:rsidR="00913A91" w:rsidRDefault="00913A91">
            <w:pPr>
              <w:spacing w:before="40" w:after="40"/>
              <w:ind w:left="72" w:right="72"/>
              <w:rPr>
                <w:sz w:val="18"/>
                <w:szCs w:val="18"/>
              </w:rPr>
            </w:pPr>
          </w:p>
        </w:tc>
        <w:tc>
          <w:tcPr>
            <w:tcW w:w="2346" w:type="dxa"/>
          </w:tcPr>
          <w:p w14:paraId="300C1C64" w14:textId="77777777" w:rsidR="00913A91" w:rsidRDefault="00913A91">
            <w:pPr>
              <w:spacing w:before="0"/>
              <w:rPr>
                <w:sz w:val="18"/>
                <w:szCs w:val="18"/>
              </w:rPr>
            </w:pPr>
            <w:r>
              <w:rPr>
                <w:sz w:val="18"/>
                <w:szCs w:val="18"/>
              </w:rPr>
              <w:t>Version2 Element - E07_05</w:t>
            </w:r>
          </w:p>
          <w:p w14:paraId="5BAA05EA" w14:textId="77777777" w:rsidR="00913A91" w:rsidRDefault="00913A91">
            <w:pPr>
              <w:spacing w:before="40" w:after="40"/>
              <w:ind w:left="72" w:right="72"/>
              <w:rPr>
                <w:sz w:val="18"/>
                <w:szCs w:val="18"/>
              </w:rPr>
            </w:pPr>
          </w:p>
        </w:tc>
        <w:tc>
          <w:tcPr>
            <w:tcW w:w="3338" w:type="dxa"/>
          </w:tcPr>
          <w:p w14:paraId="5278EA47" w14:textId="77777777" w:rsidR="00913A91" w:rsidRDefault="00913A91">
            <w:pPr>
              <w:spacing w:before="0"/>
              <w:rPr>
                <w:sz w:val="18"/>
                <w:szCs w:val="18"/>
              </w:rPr>
            </w:pPr>
            <w:r>
              <w:rPr>
                <w:sz w:val="18"/>
                <w:szCs w:val="18"/>
              </w:rPr>
              <w:t>The mailing address of the Insurance Company</w:t>
            </w:r>
          </w:p>
          <w:p w14:paraId="03C096DD" w14:textId="77777777" w:rsidR="00913A91" w:rsidRDefault="00913A91">
            <w:pPr>
              <w:spacing w:before="40" w:after="40"/>
              <w:ind w:left="72" w:right="72"/>
              <w:rPr>
                <w:sz w:val="18"/>
                <w:szCs w:val="18"/>
              </w:rPr>
            </w:pPr>
          </w:p>
        </w:tc>
      </w:tr>
      <w:tr w:rsidR="00913A91" w14:paraId="2E1C3230" w14:textId="77777777" w:rsidTr="00913A91">
        <w:tc>
          <w:tcPr>
            <w:tcW w:w="1601" w:type="dxa"/>
            <w:vMerge/>
          </w:tcPr>
          <w:p w14:paraId="5355972D" w14:textId="77777777" w:rsidR="00913A91" w:rsidRDefault="00913A91">
            <w:pPr>
              <w:spacing w:before="40" w:after="40"/>
              <w:ind w:left="72" w:right="72"/>
              <w:rPr>
                <w:sz w:val="18"/>
                <w:szCs w:val="18"/>
              </w:rPr>
            </w:pPr>
          </w:p>
        </w:tc>
        <w:tc>
          <w:tcPr>
            <w:tcW w:w="2178" w:type="dxa"/>
          </w:tcPr>
          <w:p w14:paraId="159568A0" w14:textId="77777777" w:rsidR="00913A91" w:rsidRDefault="00913A91">
            <w:pPr>
              <w:spacing w:before="0"/>
              <w:rPr>
                <w:sz w:val="18"/>
                <w:szCs w:val="18"/>
              </w:rPr>
            </w:pPr>
            <w:r>
              <w:rPr>
                <w:sz w:val="18"/>
                <w:szCs w:val="18"/>
              </w:rPr>
              <w:t xml:space="preserve">Insurance Company City </w:t>
            </w:r>
          </w:p>
          <w:p w14:paraId="1FDB7C59" w14:textId="77777777" w:rsidR="00913A91" w:rsidRDefault="00913A91">
            <w:pPr>
              <w:spacing w:before="40" w:after="40"/>
              <w:ind w:left="72" w:right="72"/>
              <w:rPr>
                <w:sz w:val="18"/>
                <w:szCs w:val="18"/>
              </w:rPr>
            </w:pPr>
          </w:p>
        </w:tc>
        <w:tc>
          <w:tcPr>
            <w:tcW w:w="2346" w:type="dxa"/>
          </w:tcPr>
          <w:p w14:paraId="423E1AFA" w14:textId="77777777" w:rsidR="00913A91" w:rsidRDefault="00913A91">
            <w:pPr>
              <w:spacing w:before="0"/>
              <w:rPr>
                <w:sz w:val="18"/>
                <w:szCs w:val="18"/>
              </w:rPr>
            </w:pPr>
            <w:r>
              <w:rPr>
                <w:sz w:val="18"/>
                <w:szCs w:val="18"/>
              </w:rPr>
              <w:t>Version2 Element - E07_06</w:t>
            </w:r>
          </w:p>
          <w:p w14:paraId="639DCEF2" w14:textId="77777777" w:rsidR="00913A91" w:rsidRDefault="00913A91">
            <w:pPr>
              <w:spacing w:before="40" w:after="40"/>
              <w:ind w:left="72" w:right="72"/>
              <w:rPr>
                <w:sz w:val="18"/>
                <w:szCs w:val="18"/>
              </w:rPr>
            </w:pPr>
          </w:p>
        </w:tc>
        <w:tc>
          <w:tcPr>
            <w:tcW w:w="3338" w:type="dxa"/>
          </w:tcPr>
          <w:p w14:paraId="339BFEA3" w14:textId="77777777" w:rsidR="00913A91" w:rsidRDefault="00913A91">
            <w:pPr>
              <w:spacing w:before="0"/>
              <w:rPr>
                <w:sz w:val="18"/>
                <w:szCs w:val="18"/>
              </w:rPr>
            </w:pPr>
            <w:r>
              <w:rPr>
                <w:sz w:val="18"/>
                <w:szCs w:val="18"/>
              </w:rPr>
              <w:t>The insurance company's city or township used for mailing purposes.</w:t>
            </w:r>
          </w:p>
          <w:p w14:paraId="02847229" w14:textId="77777777" w:rsidR="00913A91" w:rsidRDefault="00913A91">
            <w:pPr>
              <w:spacing w:before="40" w:after="40"/>
              <w:ind w:left="72" w:right="72"/>
              <w:rPr>
                <w:sz w:val="18"/>
                <w:szCs w:val="18"/>
              </w:rPr>
            </w:pPr>
          </w:p>
        </w:tc>
      </w:tr>
      <w:tr w:rsidR="00913A91" w14:paraId="0402DDA4" w14:textId="77777777" w:rsidTr="00913A91">
        <w:tc>
          <w:tcPr>
            <w:tcW w:w="1601" w:type="dxa"/>
            <w:vMerge/>
          </w:tcPr>
          <w:p w14:paraId="0ABE2420" w14:textId="77777777" w:rsidR="00913A91" w:rsidRDefault="00913A91">
            <w:pPr>
              <w:spacing w:before="40" w:after="40"/>
              <w:ind w:left="72" w:right="72"/>
              <w:rPr>
                <w:sz w:val="18"/>
                <w:szCs w:val="18"/>
              </w:rPr>
            </w:pPr>
          </w:p>
        </w:tc>
        <w:tc>
          <w:tcPr>
            <w:tcW w:w="2178" w:type="dxa"/>
          </w:tcPr>
          <w:p w14:paraId="3B7C8B16" w14:textId="77777777" w:rsidR="00913A91" w:rsidRDefault="00913A91">
            <w:pPr>
              <w:spacing w:before="0"/>
              <w:rPr>
                <w:sz w:val="18"/>
                <w:szCs w:val="18"/>
              </w:rPr>
            </w:pPr>
            <w:r>
              <w:rPr>
                <w:sz w:val="18"/>
                <w:szCs w:val="18"/>
              </w:rPr>
              <w:t>Insurance Company State</w:t>
            </w:r>
          </w:p>
          <w:p w14:paraId="33F08BF5" w14:textId="77777777" w:rsidR="00913A91" w:rsidRDefault="00913A91">
            <w:pPr>
              <w:spacing w:before="40" w:after="40"/>
              <w:ind w:left="72" w:right="72"/>
              <w:rPr>
                <w:sz w:val="18"/>
                <w:szCs w:val="18"/>
              </w:rPr>
            </w:pPr>
          </w:p>
        </w:tc>
        <w:tc>
          <w:tcPr>
            <w:tcW w:w="2346" w:type="dxa"/>
          </w:tcPr>
          <w:p w14:paraId="2E35FBFD" w14:textId="77777777" w:rsidR="00913A91" w:rsidRDefault="00913A91">
            <w:pPr>
              <w:spacing w:before="0"/>
              <w:rPr>
                <w:sz w:val="18"/>
                <w:szCs w:val="18"/>
              </w:rPr>
            </w:pPr>
            <w:r>
              <w:rPr>
                <w:sz w:val="18"/>
                <w:szCs w:val="18"/>
              </w:rPr>
              <w:t>Version2 Element - E07_07</w:t>
            </w:r>
          </w:p>
          <w:p w14:paraId="6810E569" w14:textId="77777777" w:rsidR="00913A91" w:rsidRDefault="00913A91">
            <w:pPr>
              <w:spacing w:before="40" w:after="40"/>
              <w:ind w:left="72" w:right="72"/>
              <w:rPr>
                <w:sz w:val="18"/>
                <w:szCs w:val="18"/>
              </w:rPr>
            </w:pPr>
          </w:p>
        </w:tc>
        <w:tc>
          <w:tcPr>
            <w:tcW w:w="3338" w:type="dxa"/>
          </w:tcPr>
          <w:p w14:paraId="3EA54516" w14:textId="77777777" w:rsidR="00913A91" w:rsidRDefault="00913A91">
            <w:pPr>
              <w:spacing w:before="0"/>
              <w:rPr>
                <w:sz w:val="18"/>
                <w:szCs w:val="18"/>
              </w:rPr>
            </w:pPr>
            <w:r>
              <w:rPr>
                <w:sz w:val="18"/>
                <w:szCs w:val="18"/>
              </w:rPr>
              <w:t>The insurance company's state, territory, or province, or District of Columbia.</w:t>
            </w:r>
          </w:p>
          <w:p w14:paraId="65583555" w14:textId="77777777" w:rsidR="00913A91" w:rsidRDefault="00913A91">
            <w:pPr>
              <w:spacing w:before="40" w:after="40"/>
              <w:ind w:left="72" w:right="72"/>
              <w:rPr>
                <w:sz w:val="18"/>
                <w:szCs w:val="18"/>
              </w:rPr>
            </w:pPr>
          </w:p>
        </w:tc>
      </w:tr>
      <w:tr w:rsidR="00913A91" w14:paraId="257A992C" w14:textId="77777777" w:rsidTr="00913A91">
        <w:trPr>
          <w:trHeight w:val="600"/>
        </w:trPr>
        <w:tc>
          <w:tcPr>
            <w:tcW w:w="1601" w:type="dxa"/>
            <w:vMerge/>
          </w:tcPr>
          <w:p w14:paraId="7CFD954C" w14:textId="77777777" w:rsidR="00913A91" w:rsidRDefault="00913A91">
            <w:pPr>
              <w:spacing w:before="40" w:after="40"/>
              <w:ind w:left="72" w:right="72"/>
              <w:rPr>
                <w:sz w:val="18"/>
                <w:szCs w:val="18"/>
              </w:rPr>
            </w:pPr>
          </w:p>
        </w:tc>
        <w:tc>
          <w:tcPr>
            <w:tcW w:w="2178" w:type="dxa"/>
          </w:tcPr>
          <w:p w14:paraId="275571B5" w14:textId="77777777" w:rsidR="00913A91" w:rsidRDefault="00913A91">
            <w:pPr>
              <w:spacing w:before="0"/>
              <w:rPr>
                <w:sz w:val="18"/>
                <w:szCs w:val="18"/>
              </w:rPr>
            </w:pPr>
            <w:r>
              <w:rPr>
                <w:sz w:val="18"/>
                <w:szCs w:val="18"/>
              </w:rPr>
              <w:t>Insurance Company Zip code</w:t>
            </w:r>
          </w:p>
        </w:tc>
        <w:tc>
          <w:tcPr>
            <w:tcW w:w="2346" w:type="dxa"/>
          </w:tcPr>
          <w:p w14:paraId="13F7F237" w14:textId="77777777" w:rsidR="00913A91" w:rsidRDefault="00913A91">
            <w:pPr>
              <w:spacing w:before="0"/>
              <w:rPr>
                <w:sz w:val="18"/>
                <w:szCs w:val="18"/>
              </w:rPr>
            </w:pPr>
            <w:r>
              <w:rPr>
                <w:sz w:val="18"/>
                <w:szCs w:val="18"/>
              </w:rPr>
              <w:t>Version2 Element - E07_08</w:t>
            </w:r>
          </w:p>
          <w:p w14:paraId="2A13EA12" w14:textId="77777777" w:rsidR="00913A91" w:rsidRDefault="00913A91">
            <w:pPr>
              <w:spacing w:before="40" w:after="40"/>
              <w:ind w:left="72" w:right="72"/>
              <w:rPr>
                <w:sz w:val="18"/>
                <w:szCs w:val="18"/>
              </w:rPr>
            </w:pPr>
          </w:p>
        </w:tc>
        <w:tc>
          <w:tcPr>
            <w:tcW w:w="3338" w:type="dxa"/>
          </w:tcPr>
          <w:p w14:paraId="0D5EE56B" w14:textId="77777777" w:rsidR="00913A91" w:rsidRDefault="00913A91">
            <w:pPr>
              <w:spacing w:before="0"/>
              <w:rPr>
                <w:sz w:val="18"/>
                <w:szCs w:val="18"/>
              </w:rPr>
            </w:pPr>
            <w:r>
              <w:rPr>
                <w:sz w:val="18"/>
                <w:szCs w:val="18"/>
              </w:rPr>
              <w:t>The insurance company's ZIP Code</w:t>
            </w:r>
          </w:p>
          <w:p w14:paraId="0C94046E" w14:textId="77777777" w:rsidR="00913A91" w:rsidRDefault="00913A91">
            <w:pPr>
              <w:spacing w:before="40" w:after="40"/>
              <w:ind w:left="72" w:right="72"/>
              <w:rPr>
                <w:sz w:val="18"/>
                <w:szCs w:val="18"/>
              </w:rPr>
            </w:pPr>
          </w:p>
        </w:tc>
      </w:tr>
      <w:tr w:rsidR="00913A91" w14:paraId="420B9B21" w14:textId="77777777" w:rsidTr="00913A91">
        <w:tc>
          <w:tcPr>
            <w:tcW w:w="1601" w:type="dxa"/>
            <w:vMerge/>
          </w:tcPr>
          <w:p w14:paraId="6B530313" w14:textId="77777777" w:rsidR="00913A91" w:rsidRDefault="00913A91">
            <w:pPr>
              <w:spacing w:before="40" w:after="40"/>
              <w:ind w:left="72" w:right="72"/>
              <w:rPr>
                <w:sz w:val="18"/>
                <w:szCs w:val="18"/>
              </w:rPr>
            </w:pPr>
          </w:p>
        </w:tc>
        <w:tc>
          <w:tcPr>
            <w:tcW w:w="2178" w:type="dxa"/>
          </w:tcPr>
          <w:p w14:paraId="6AA9E4CA" w14:textId="77777777" w:rsidR="00913A91" w:rsidRDefault="00913A91">
            <w:pPr>
              <w:spacing w:before="0"/>
              <w:rPr>
                <w:sz w:val="18"/>
                <w:szCs w:val="18"/>
              </w:rPr>
            </w:pPr>
            <w:r>
              <w:rPr>
                <w:sz w:val="18"/>
                <w:szCs w:val="18"/>
              </w:rPr>
              <w:t>Insurance Company Country</w:t>
            </w:r>
          </w:p>
        </w:tc>
        <w:tc>
          <w:tcPr>
            <w:tcW w:w="2346" w:type="dxa"/>
          </w:tcPr>
          <w:p w14:paraId="12BB0103" w14:textId="77777777" w:rsidR="00913A91" w:rsidRDefault="00913A91">
            <w:pPr>
              <w:spacing w:before="40" w:after="40"/>
              <w:ind w:left="72" w:right="72"/>
              <w:rPr>
                <w:sz w:val="18"/>
                <w:szCs w:val="18"/>
              </w:rPr>
            </w:pPr>
            <w:r>
              <w:rPr>
                <w:sz w:val="18"/>
                <w:szCs w:val="18"/>
              </w:rPr>
              <w:t>None</w:t>
            </w:r>
          </w:p>
        </w:tc>
        <w:tc>
          <w:tcPr>
            <w:tcW w:w="3338" w:type="dxa"/>
          </w:tcPr>
          <w:p w14:paraId="6751B582" w14:textId="77777777" w:rsidR="00913A91" w:rsidRDefault="00913A91">
            <w:pPr>
              <w:spacing w:before="0"/>
              <w:rPr>
                <w:sz w:val="18"/>
                <w:szCs w:val="18"/>
              </w:rPr>
            </w:pPr>
            <w:r>
              <w:rPr>
                <w:sz w:val="18"/>
                <w:szCs w:val="18"/>
              </w:rPr>
              <w:t>The insurance company's country</w:t>
            </w:r>
          </w:p>
          <w:p w14:paraId="44AD2906" w14:textId="77777777" w:rsidR="00913A91" w:rsidRDefault="00913A91">
            <w:pPr>
              <w:spacing w:before="40" w:after="40"/>
              <w:ind w:left="72" w:right="72"/>
              <w:rPr>
                <w:sz w:val="18"/>
                <w:szCs w:val="18"/>
              </w:rPr>
            </w:pPr>
          </w:p>
        </w:tc>
      </w:tr>
      <w:tr w:rsidR="00913A91" w14:paraId="590311D8" w14:textId="77777777" w:rsidTr="00913A91">
        <w:tc>
          <w:tcPr>
            <w:tcW w:w="1601" w:type="dxa"/>
            <w:vMerge/>
          </w:tcPr>
          <w:p w14:paraId="524B138F" w14:textId="77777777" w:rsidR="00913A91" w:rsidRDefault="00913A91">
            <w:pPr>
              <w:spacing w:before="40" w:after="40"/>
              <w:ind w:left="72" w:right="72"/>
              <w:rPr>
                <w:sz w:val="18"/>
                <w:szCs w:val="18"/>
              </w:rPr>
            </w:pPr>
          </w:p>
        </w:tc>
        <w:tc>
          <w:tcPr>
            <w:tcW w:w="2178" w:type="dxa"/>
          </w:tcPr>
          <w:p w14:paraId="253A353C" w14:textId="77777777" w:rsidR="00913A91" w:rsidRDefault="00913A91">
            <w:pPr>
              <w:spacing w:before="0"/>
              <w:rPr>
                <w:sz w:val="18"/>
                <w:szCs w:val="18"/>
              </w:rPr>
            </w:pPr>
            <w:r>
              <w:rPr>
                <w:sz w:val="18"/>
                <w:szCs w:val="18"/>
              </w:rPr>
              <w:t>Insurance Group ID</w:t>
            </w:r>
          </w:p>
          <w:p w14:paraId="451901EF" w14:textId="77777777" w:rsidR="00913A91" w:rsidRDefault="00913A91">
            <w:pPr>
              <w:spacing w:before="40" w:after="40"/>
              <w:ind w:left="72" w:right="72"/>
              <w:rPr>
                <w:sz w:val="18"/>
                <w:szCs w:val="18"/>
              </w:rPr>
            </w:pPr>
          </w:p>
        </w:tc>
        <w:tc>
          <w:tcPr>
            <w:tcW w:w="2346" w:type="dxa"/>
          </w:tcPr>
          <w:p w14:paraId="6B6BFE12" w14:textId="77777777" w:rsidR="00913A91" w:rsidRDefault="00913A91">
            <w:pPr>
              <w:spacing w:before="0"/>
              <w:rPr>
                <w:sz w:val="18"/>
                <w:szCs w:val="18"/>
              </w:rPr>
            </w:pPr>
            <w:r>
              <w:rPr>
                <w:sz w:val="18"/>
                <w:szCs w:val="18"/>
              </w:rPr>
              <w:t>Version2 Element - E07_09</w:t>
            </w:r>
          </w:p>
          <w:p w14:paraId="28FEE6FC" w14:textId="77777777" w:rsidR="00913A91" w:rsidRDefault="00913A91">
            <w:pPr>
              <w:spacing w:before="40" w:after="40"/>
              <w:ind w:left="72" w:right="72"/>
              <w:rPr>
                <w:sz w:val="18"/>
                <w:szCs w:val="18"/>
              </w:rPr>
            </w:pPr>
          </w:p>
        </w:tc>
        <w:tc>
          <w:tcPr>
            <w:tcW w:w="3338" w:type="dxa"/>
          </w:tcPr>
          <w:p w14:paraId="7841D7B4" w14:textId="77777777" w:rsidR="00913A91" w:rsidRDefault="00913A91">
            <w:pPr>
              <w:spacing w:before="0"/>
              <w:rPr>
                <w:sz w:val="18"/>
                <w:szCs w:val="18"/>
              </w:rPr>
            </w:pPr>
            <w:r>
              <w:rPr>
                <w:sz w:val="18"/>
                <w:szCs w:val="18"/>
              </w:rPr>
              <w:t>The ID number of the patient's insurance group</w:t>
            </w:r>
          </w:p>
          <w:p w14:paraId="10FD1B0A" w14:textId="77777777" w:rsidR="00913A91" w:rsidRDefault="00913A91">
            <w:pPr>
              <w:spacing w:before="40" w:after="40"/>
              <w:ind w:left="72" w:right="72"/>
              <w:rPr>
                <w:sz w:val="18"/>
                <w:szCs w:val="18"/>
              </w:rPr>
            </w:pPr>
          </w:p>
        </w:tc>
      </w:tr>
      <w:tr w:rsidR="00913A91" w14:paraId="4058B82F" w14:textId="77777777" w:rsidTr="00913A91">
        <w:tc>
          <w:tcPr>
            <w:tcW w:w="1601" w:type="dxa"/>
            <w:vMerge/>
          </w:tcPr>
          <w:p w14:paraId="65D062AF" w14:textId="77777777" w:rsidR="00913A91" w:rsidRDefault="00913A91">
            <w:pPr>
              <w:spacing w:before="40" w:after="40"/>
              <w:ind w:left="72" w:right="72"/>
              <w:rPr>
                <w:sz w:val="18"/>
                <w:szCs w:val="18"/>
              </w:rPr>
            </w:pPr>
          </w:p>
        </w:tc>
        <w:tc>
          <w:tcPr>
            <w:tcW w:w="2178" w:type="dxa"/>
          </w:tcPr>
          <w:p w14:paraId="0666BDE7" w14:textId="77777777" w:rsidR="00913A91" w:rsidRDefault="00913A91">
            <w:pPr>
              <w:spacing w:before="0"/>
              <w:rPr>
                <w:sz w:val="18"/>
                <w:szCs w:val="18"/>
              </w:rPr>
            </w:pPr>
            <w:r>
              <w:rPr>
                <w:sz w:val="18"/>
                <w:szCs w:val="18"/>
              </w:rPr>
              <w:t xml:space="preserve">Insurance Policy ID Number </w:t>
            </w:r>
          </w:p>
          <w:p w14:paraId="2E8FF0BB" w14:textId="77777777" w:rsidR="00913A91" w:rsidRDefault="00913A91">
            <w:pPr>
              <w:spacing w:before="40" w:after="40"/>
              <w:ind w:left="72" w:right="72"/>
              <w:rPr>
                <w:sz w:val="18"/>
                <w:szCs w:val="18"/>
              </w:rPr>
            </w:pPr>
          </w:p>
        </w:tc>
        <w:tc>
          <w:tcPr>
            <w:tcW w:w="2346" w:type="dxa"/>
          </w:tcPr>
          <w:p w14:paraId="6312F70B" w14:textId="77777777" w:rsidR="00913A91" w:rsidRDefault="00913A91">
            <w:pPr>
              <w:spacing w:before="0"/>
              <w:rPr>
                <w:sz w:val="18"/>
                <w:szCs w:val="18"/>
              </w:rPr>
            </w:pPr>
            <w:r>
              <w:rPr>
                <w:sz w:val="18"/>
                <w:szCs w:val="18"/>
              </w:rPr>
              <w:t>Version2 Element - E07_10</w:t>
            </w:r>
          </w:p>
          <w:p w14:paraId="699C5B47" w14:textId="77777777" w:rsidR="00913A91" w:rsidRDefault="00913A91">
            <w:pPr>
              <w:spacing w:before="40" w:after="40"/>
              <w:ind w:left="72" w:right="72"/>
              <w:rPr>
                <w:sz w:val="18"/>
                <w:szCs w:val="18"/>
              </w:rPr>
            </w:pPr>
          </w:p>
        </w:tc>
        <w:tc>
          <w:tcPr>
            <w:tcW w:w="3338" w:type="dxa"/>
          </w:tcPr>
          <w:p w14:paraId="31B1D78E" w14:textId="77777777" w:rsidR="00913A91" w:rsidRDefault="00913A91">
            <w:pPr>
              <w:spacing w:before="0"/>
              <w:rPr>
                <w:sz w:val="18"/>
                <w:szCs w:val="18"/>
              </w:rPr>
            </w:pPr>
            <w:r>
              <w:rPr>
                <w:sz w:val="18"/>
                <w:szCs w:val="18"/>
              </w:rPr>
              <w:t>The ID number of the patient's insurance policy</w:t>
            </w:r>
          </w:p>
          <w:p w14:paraId="0EA73995" w14:textId="77777777" w:rsidR="00913A91" w:rsidRDefault="00913A91">
            <w:pPr>
              <w:spacing w:before="40" w:after="40"/>
              <w:ind w:left="72" w:right="72"/>
              <w:rPr>
                <w:sz w:val="18"/>
                <w:szCs w:val="18"/>
              </w:rPr>
            </w:pPr>
          </w:p>
        </w:tc>
      </w:tr>
      <w:tr w:rsidR="00913A91" w14:paraId="7E7BF392" w14:textId="77777777" w:rsidTr="00913A91">
        <w:tc>
          <w:tcPr>
            <w:tcW w:w="1601" w:type="dxa"/>
            <w:vMerge/>
          </w:tcPr>
          <w:p w14:paraId="269EBF9D" w14:textId="77777777" w:rsidR="00913A91" w:rsidRDefault="00913A91">
            <w:pPr>
              <w:spacing w:before="40" w:after="40"/>
              <w:ind w:left="72" w:right="72"/>
              <w:rPr>
                <w:sz w:val="18"/>
                <w:szCs w:val="18"/>
              </w:rPr>
            </w:pPr>
          </w:p>
        </w:tc>
        <w:tc>
          <w:tcPr>
            <w:tcW w:w="2178" w:type="dxa"/>
          </w:tcPr>
          <w:p w14:paraId="3329AA06" w14:textId="77777777" w:rsidR="00913A91" w:rsidRDefault="00913A91">
            <w:pPr>
              <w:spacing w:before="0"/>
              <w:rPr>
                <w:sz w:val="18"/>
                <w:szCs w:val="18"/>
              </w:rPr>
            </w:pPr>
            <w:r>
              <w:rPr>
                <w:sz w:val="18"/>
                <w:szCs w:val="18"/>
              </w:rPr>
              <w:t>Last Name of the Insured</w:t>
            </w:r>
          </w:p>
        </w:tc>
        <w:tc>
          <w:tcPr>
            <w:tcW w:w="2346" w:type="dxa"/>
          </w:tcPr>
          <w:p w14:paraId="606C86AA" w14:textId="77777777" w:rsidR="00913A91" w:rsidRDefault="00913A91">
            <w:pPr>
              <w:spacing w:before="0"/>
              <w:rPr>
                <w:sz w:val="18"/>
                <w:szCs w:val="18"/>
              </w:rPr>
            </w:pPr>
            <w:r>
              <w:rPr>
                <w:sz w:val="18"/>
                <w:szCs w:val="18"/>
              </w:rPr>
              <w:t>Version2 Element - E07_11</w:t>
            </w:r>
          </w:p>
          <w:p w14:paraId="3E770378" w14:textId="77777777" w:rsidR="00913A91" w:rsidRDefault="00913A91">
            <w:pPr>
              <w:spacing w:before="40" w:after="40"/>
              <w:ind w:left="72" w:right="72"/>
              <w:rPr>
                <w:sz w:val="18"/>
                <w:szCs w:val="18"/>
              </w:rPr>
            </w:pPr>
          </w:p>
        </w:tc>
        <w:tc>
          <w:tcPr>
            <w:tcW w:w="3338" w:type="dxa"/>
          </w:tcPr>
          <w:p w14:paraId="307A1A45" w14:textId="77777777" w:rsidR="00913A91" w:rsidRDefault="00913A91">
            <w:pPr>
              <w:spacing w:before="0"/>
              <w:rPr>
                <w:sz w:val="18"/>
                <w:szCs w:val="18"/>
              </w:rPr>
            </w:pPr>
            <w:r>
              <w:rPr>
                <w:sz w:val="18"/>
                <w:szCs w:val="18"/>
              </w:rPr>
              <w:t>The last (family) name of the person insured by the insurance company.</w:t>
            </w:r>
          </w:p>
          <w:p w14:paraId="574EA0CE" w14:textId="77777777" w:rsidR="00913A91" w:rsidRDefault="00913A91">
            <w:pPr>
              <w:spacing w:before="40" w:after="40"/>
              <w:ind w:left="72" w:right="72"/>
              <w:rPr>
                <w:sz w:val="18"/>
                <w:szCs w:val="18"/>
              </w:rPr>
            </w:pPr>
          </w:p>
        </w:tc>
      </w:tr>
      <w:tr w:rsidR="00913A91" w14:paraId="5ECD04E6" w14:textId="77777777" w:rsidTr="00913A91">
        <w:tc>
          <w:tcPr>
            <w:tcW w:w="1601" w:type="dxa"/>
            <w:vMerge/>
          </w:tcPr>
          <w:p w14:paraId="743C2817" w14:textId="77777777" w:rsidR="00913A91" w:rsidRDefault="00913A91">
            <w:pPr>
              <w:spacing w:before="40" w:after="40"/>
              <w:ind w:left="72" w:right="72"/>
              <w:rPr>
                <w:sz w:val="18"/>
                <w:szCs w:val="18"/>
              </w:rPr>
            </w:pPr>
          </w:p>
        </w:tc>
        <w:tc>
          <w:tcPr>
            <w:tcW w:w="2178" w:type="dxa"/>
          </w:tcPr>
          <w:p w14:paraId="42DAE487" w14:textId="77777777" w:rsidR="00913A91" w:rsidRDefault="00913A91">
            <w:pPr>
              <w:spacing w:before="0"/>
              <w:rPr>
                <w:sz w:val="18"/>
                <w:szCs w:val="18"/>
              </w:rPr>
            </w:pPr>
            <w:r>
              <w:rPr>
                <w:sz w:val="18"/>
                <w:szCs w:val="18"/>
              </w:rPr>
              <w:t xml:space="preserve">First Name of the Insured </w:t>
            </w:r>
          </w:p>
          <w:p w14:paraId="627DF7B7" w14:textId="77777777" w:rsidR="00913A91" w:rsidRDefault="00913A91">
            <w:pPr>
              <w:spacing w:before="40" w:after="40"/>
              <w:ind w:left="72" w:right="72"/>
              <w:rPr>
                <w:sz w:val="18"/>
                <w:szCs w:val="18"/>
              </w:rPr>
            </w:pPr>
          </w:p>
        </w:tc>
        <w:tc>
          <w:tcPr>
            <w:tcW w:w="2346" w:type="dxa"/>
          </w:tcPr>
          <w:p w14:paraId="15951E2B" w14:textId="77777777" w:rsidR="00913A91" w:rsidRDefault="00913A91">
            <w:pPr>
              <w:spacing w:before="0"/>
              <w:rPr>
                <w:sz w:val="18"/>
                <w:szCs w:val="18"/>
              </w:rPr>
            </w:pPr>
            <w:r>
              <w:rPr>
                <w:sz w:val="18"/>
                <w:szCs w:val="18"/>
              </w:rPr>
              <w:t>Version2 Element - E07_12</w:t>
            </w:r>
          </w:p>
          <w:p w14:paraId="14B326AC" w14:textId="77777777" w:rsidR="00913A91" w:rsidRDefault="00913A91">
            <w:pPr>
              <w:spacing w:before="40" w:after="40"/>
              <w:ind w:left="72" w:right="72"/>
              <w:rPr>
                <w:sz w:val="18"/>
                <w:szCs w:val="18"/>
              </w:rPr>
            </w:pPr>
          </w:p>
        </w:tc>
        <w:tc>
          <w:tcPr>
            <w:tcW w:w="3338" w:type="dxa"/>
          </w:tcPr>
          <w:p w14:paraId="0F78F045" w14:textId="77777777" w:rsidR="00913A91" w:rsidRDefault="00913A91">
            <w:pPr>
              <w:spacing w:before="0"/>
              <w:rPr>
                <w:sz w:val="18"/>
                <w:szCs w:val="18"/>
              </w:rPr>
            </w:pPr>
            <w:r>
              <w:rPr>
                <w:sz w:val="18"/>
                <w:szCs w:val="18"/>
              </w:rPr>
              <w:t>The first (given) name of the person insured by the insurance company</w:t>
            </w:r>
          </w:p>
          <w:p w14:paraId="2DA645B5" w14:textId="77777777" w:rsidR="00913A91" w:rsidRDefault="00913A91">
            <w:pPr>
              <w:spacing w:before="40" w:after="40"/>
              <w:ind w:left="72" w:right="72"/>
              <w:rPr>
                <w:sz w:val="18"/>
                <w:szCs w:val="18"/>
              </w:rPr>
            </w:pPr>
          </w:p>
        </w:tc>
      </w:tr>
      <w:tr w:rsidR="00913A91" w14:paraId="3C758703" w14:textId="77777777" w:rsidTr="00913A91">
        <w:tc>
          <w:tcPr>
            <w:tcW w:w="1601" w:type="dxa"/>
            <w:vMerge/>
          </w:tcPr>
          <w:p w14:paraId="7A41C4B7" w14:textId="77777777" w:rsidR="00913A91" w:rsidRDefault="00913A91">
            <w:pPr>
              <w:spacing w:before="40" w:after="40"/>
              <w:ind w:left="72" w:right="72"/>
              <w:rPr>
                <w:sz w:val="18"/>
                <w:szCs w:val="18"/>
              </w:rPr>
            </w:pPr>
          </w:p>
        </w:tc>
        <w:tc>
          <w:tcPr>
            <w:tcW w:w="2178" w:type="dxa"/>
          </w:tcPr>
          <w:p w14:paraId="4824A687" w14:textId="77777777" w:rsidR="00913A91" w:rsidRDefault="00913A91">
            <w:pPr>
              <w:spacing w:before="0"/>
              <w:rPr>
                <w:sz w:val="18"/>
                <w:szCs w:val="18"/>
              </w:rPr>
            </w:pPr>
            <w:r>
              <w:rPr>
                <w:sz w:val="18"/>
                <w:szCs w:val="18"/>
              </w:rPr>
              <w:t xml:space="preserve">Middle initial/name of the Insured </w:t>
            </w:r>
          </w:p>
          <w:p w14:paraId="4115613C" w14:textId="77777777" w:rsidR="00913A91" w:rsidRDefault="00913A91">
            <w:pPr>
              <w:spacing w:before="40" w:after="40"/>
              <w:ind w:left="72" w:right="72"/>
              <w:rPr>
                <w:sz w:val="18"/>
                <w:szCs w:val="18"/>
              </w:rPr>
            </w:pPr>
          </w:p>
        </w:tc>
        <w:tc>
          <w:tcPr>
            <w:tcW w:w="2346" w:type="dxa"/>
          </w:tcPr>
          <w:p w14:paraId="6C400C9E" w14:textId="77777777" w:rsidR="00913A91" w:rsidRDefault="00913A91">
            <w:pPr>
              <w:spacing w:before="0"/>
              <w:rPr>
                <w:sz w:val="18"/>
                <w:szCs w:val="18"/>
              </w:rPr>
            </w:pPr>
            <w:r>
              <w:rPr>
                <w:sz w:val="18"/>
                <w:szCs w:val="18"/>
              </w:rPr>
              <w:t>Version2 Element - E07_13</w:t>
            </w:r>
          </w:p>
          <w:p w14:paraId="7030F0B9" w14:textId="77777777" w:rsidR="00913A91" w:rsidRDefault="00913A91">
            <w:pPr>
              <w:spacing w:before="40" w:after="40"/>
              <w:ind w:left="72" w:right="72"/>
              <w:rPr>
                <w:sz w:val="18"/>
                <w:szCs w:val="18"/>
              </w:rPr>
            </w:pPr>
          </w:p>
        </w:tc>
        <w:tc>
          <w:tcPr>
            <w:tcW w:w="3338" w:type="dxa"/>
          </w:tcPr>
          <w:p w14:paraId="49035508" w14:textId="77777777" w:rsidR="00913A91" w:rsidRDefault="00913A91">
            <w:pPr>
              <w:spacing w:before="0"/>
              <w:rPr>
                <w:sz w:val="18"/>
                <w:szCs w:val="18"/>
              </w:rPr>
            </w:pPr>
            <w:r>
              <w:rPr>
                <w:sz w:val="18"/>
                <w:szCs w:val="18"/>
              </w:rPr>
              <w:t>The middle name, if any, of the person insured by the insurance company.</w:t>
            </w:r>
          </w:p>
          <w:p w14:paraId="1FE2020E" w14:textId="77777777" w:rsidR="00913A91" w:rsidRDefault="00913A91">
            <w:pPr>
              <w:spacing w:before="40" w:after="40"/>
              <w:ind w:left="72" w:right="72"/>
              <w:rPr>
                <w:sz w:val="18"/>
                <w:szCs w:val="18"/>
              </w:rPr>
            </w:pPr>
          </w:p>
        </w:tc>
      </w:tr>
      <w:tr w:rsidR="00913A91" w14:paraId="16BD53D8" w14:textId="77777777" w:rsidTr="00913A91">
        <w:tc>
          <w:tcPr>
            <w:tcW w:w="1601" w:type="dxa"/>
            <w:vMerge/>
          </w:tcPr>
          <w:p w14:paraId="03C95336" w14:textId="77777777" w:rsidR="00913A91" w:rsidRDefault="00913A91">
            <w:pPr>
              <w:spacing w:before="40" w:after="40"/>
              <w:ind w:left="72" w:right="72"/>
              <w:rPr>
                <w:sz w:val="18"/>
                <w:szCs w:val="18"/>
              </w:rPr>
            </w:pPr>
          </w:p>
        </w:tc>
        <w:tc>
          <w:tcPr>
            <w:tcW w:w="2178" w:type="dxa"/>
          </w:tcPr>
          <w:p w14:paraId="5D89FF47" w14:textId="77777777" w:rsidR="00913A91" w:rsidRDefault="00913A91">
            <w:pPr>
              <w:spacing w:before="0"/>
              <w:rPr>
                <w:sz w:val="18"/>
                <w:szCs w:val="18"/>
              </w:rPr>
            </w:pPr>
            <w:r>
              <w:rPr>
                <w:sz w:val="18"/>
                <w:szCs w:val="18"/>
              </w:rPr>
              <w:t>Relationship to the Insured</w:t>
            </w:r>
          </w:p>
          <w:p w14:paraId="12133DA2" w14:textId="77777777" w:rsidR="00913A91" w:rsidRDefault="00913A91">
            <w:pPr>
              <w:spacing w:before="40" w:after="40"/>
              <w:ind w:left="72" w:right="72"/>
              <w:rPr>
                <w:sz w:val="18"/>
                <w:szCs w:val="18"/>
              </w:rPr>
            </w:pPr>
          </w:p>
        </w:tc>
        <w:tc>
          <w:tcPr>
            <w:tcW w:w="2346" w:type="dxa"/>
          </w:tcPr>
          <w:p w14:paraId="0730267A" w14:textId="77777777" w:rsidR="00913A91" w:rsidRDefault="00913A91">
            <w:pPr>
              <w:spacing w:before="0"/>
              <w:rPr>
                <w:sz w:val="18"/>
                <w:szCs w:val="18"/>
              </w:rPr>
            </w:pPr>
            <w:r>
              <w:rPr>
                <w:sz w:val="18"/>
                <w:szCs w:val="18"/>
              </w:rPr>
              <w:t>Version2 Element - E07_14</w:t>
            </w:r>
          </w:p>
          <w:p w14:paraId="5D40D9C1" w14:textId="77777777" w:rsidR="00913A91" w:rsidRDefault="00913A91">
            <w:pPr>
              <w:spacing w:before="40" w:after="40"/>
              <w:ind w:left="72" w:right="72"/>
              <w:rPr>
                <w:sz w:val="18"/>
                <w:szCs w:val="18"/>
              </w:rPr>
            </w:pPr>
          </w:p>
        </w:tc>
        <w:tc>
          <w:tcPr>
            <w:tcW w:w="3338" w:type="dxa"/>
          </w:tcPr>
          <w:p w14:paraId="2E78B4C2" w14:textId="77777777" w:rsidR="00913A91" w:rsidRDefault="00913A91">
            <w:pPr>
              <w:spacing w:before="0"/>
              <w:rPr>
                <w:sz w:val="18"/>
                <w:szCs w:val="18"/>
              </w:rPr>
            </w:pPr>
            <w:r>
              <w:rPr>
                <w:sz w:val="18"/>
                <w:szCs w:val="18"/>
              </w:rPr>
              <w:t>The relationship of the patient to the primary insured person</w:t>
            </w:r>
          </w:p>
          <w:p w14:paraId="67BB47C6" w14:textId="77777777" w:rsidR="00913A91" w:rsidRDefault="00913A91">
            <w:pPr>
              <w:spacing w:before="40" w:after="40"/>
              <w:ind w:left="72" w:right="72"/>
              <w:rPr>
                <w:sz w:val="18"/>
                <w:szCs w:val="18"/>
              </w:rPr>
            </w:pPr>
          </w:p>
        </w:tc>
      </w:tr>
      <w:tr w:rsidR="00913A91" w14:paraId="4E17FCAB" w14:textId="77777777" w:rsidTr="00913A91">
        <w:tc>
          <w:tcPr>
            <w:tcW w:w="1601" w:type="dxa"/>
            <w:vMerge/>
          </w:tcPr>
          <w:p w14:paraId="784641EF" w14:textId="77777777" w:rsidR="00913A91" w:rsidRDefault="00913A91">
            <w:pPr>
              <w:spacing w:before="40" w:after="40"/>
              <w:ind w:left="72" w:right="72"/>
              <w:rPr>
                <w:sz w:val="18"/>
                <w:szCs w:val="18"/>
              </w:rPr>
            </w:pPr>
          </w:p>
        </w:tc>
        <w:tc>
          <w:tcPr>
            <w:tcW w:w="2178" w:type="dxa"/>
          </w:tcPr>
          <w:p w14:paraId="3A5C5E11" w14:textId="77777777" w:rsidR="00913A91" w:rsidRDefault="00913A91">
            <w:pPr>
              <w:spacing w:before="0"/>
              <w:rPr>
                <w:sz w:val="18"/>
                <w:szCs w:val="18"/>
              </w:rPr>
            </w:pPr>
            <w:r>
              <w:rPr>
                <w:sz w:val="18"/>
                <w:szCs w:val="18"/>
              </w:rPr>
              <w:t xml:space="preserve">Closest Relative/Guardian Last Name </w:t>
            </w:r>
          </w:p>
          <w:p w14:paraId="04918FEA" w14:textId="77777777" w:rsidR="00913A91" w:rsidRDefault="00913A91">
            <w:pPr>
              <w:spacing w:before="40" w:after="40"/>
              <w:ind w:left="72" w:right="72"/>
              <w:rPr>
                <w:sz w:val="18"/>
                <w:szCs w:val="18"/>
              </w:rPr>
            </w:pPr>
          </w:p>
        </w:tc>
        <w:tc>
          <w:tcPr>
            <w:tcW w:w="2346" w:type="dxa"/>
          </w:tcPr>
          <w:p w14:paraId="5F4AC066" w14:textId="77777777" w:rsidR="00913A91" w:rsidRDefault="00913A91">
            <w:pPr>
              <w:spacing w:before="0"/>
              <w:rPr>
                <w:sz w:val="18"/>
                <w:szCs w:val="18"/>
              </w:rPr>
            </w:pPr>
            <w:r>
              <w:rPr>
                <w:sz w:val="18"/>
                <w:szCs w:val="18"/>
              </w:rPr>
              <w:t>Version2 Element - E07_18</w:t>
            </w:r>
          </w:p>
          <w:p w14:paraId="51C3F254" w14:textId="77777777" w:rsidR="00913A91" w:rsidRDefault="00913A91">
            <w:pPr>
              <w:spacing w:before="40" w:after="40"/>
              <w:ind w:left="72" w:right="72"/>
              <w:rPr>
                <w:sz w:val="18"/>
                <w:szCs w:val="18"/>
              </w:rPr>
            </w:pPr>
          </w:p>
        </w:tc>
        <w:tc>
          <w:tcPr>
            <w:tcW w:w="3338" w:type="dxa"/>
          </w:tcPr>
          <w:p w14:paraId="25A8F927" w14:textId="77777777" w:rsidR="00913A91" w:rsidRDefault="00913A91">
            <w:pPr>
              <w:spacing w:before="0"/>
              <w:rPr>
                <w:sz w:val="18"/>
                <w:szCs w:val="18"/>
              </w:rPr>
            </w:pPr>
            <w:r>
              <w:rPr>
                <w:sz w:val="18"/>
                <w:szCs w:val="18"/>
              </w:rPr>
              <w:t>The last (family) name of the patient's closest relative or guardian</w:t>
            </w:r>
          </w:p>
          <w:p w14:paraId="5E6B1BD7" w14:textId="77777777" w:rsidR="00913A91" w:rsidRDefault="00913A91">
            <w:pPr>
              <w:spacing w:before="40" w:after="40"/>
              <w:ind w:left="72" w:right="72"/>
              <w:rPr>
                <w:sz w:val="18"/>
                <w:szCs w:val="18"/>
              </w:rPr>
            </w:pPr>
          </w:p>
        </w:tc>
      </w:tr>
      <w:tr w:rsidR="00913A91" w14:paraId="12EA62BF" w14:textId="77777777" w:rsidTr="00913A91">
        <w:tc>
          <w:tcPr>
            <w:tcW w:w="1601" w:type="dxa"/>
            <w:vMerge/>
          </w:tcPr>
          <w:p w14:paraId="094505BD" w14:textId="77777777" w:rsidR="00913A91" w:rsidRDefault="00913A91">
            <w:pPr>
              <w:spacing w:before="40" w:after="40"/>
              <w:ind w:left="72" w:right="72"/>
              <w:rPr>
                <w:sz w:val="18"/>
                <w:szCs w:val="18"/>
              </w:rPr>
            </w:pPr>
          </w:p>
        </w:tc>
        <w:tc>
          <w:tcPr>
            <w:tcW w:w="2178" w:type="dxa"/>
          </w:tcPr>
          <w:p w14:paraId="37F9E06E" w14:textId="77777777" w:rsidR="00913A91" w:rsidRDefault="00913A91">
            <w:pPr>
              <w:spacing w:before="0"/>
              <w:rPr>
                <w:sz w:val="18"/>
                <w:szCs w:val="18"/>
              </w:rPr>
            </w:pPr>
            <w:r>
              <w:rPr>
                <w:sz w:val="18"/>
                <w:szCs w:val="18"/>
              </w:rPr>
              <w:t xml:space="preserve">Closest Relative/Guardian First Name </w:t>
            </w:r>
          </w:p>
          <w:p w14:paraId="08239B5B" w14:textId="77777777" w:rsidR="00913A91" w:rsidRDefault="00913A91">
            <w:pPr>
              <w:spacing w:before="40" w:after="40"/>
              <w:ind w:left="72" w:right="72"/>
              <w:rPr>
                <w:sz w:val="18"/>
                <w:szCs w:val="18"/>
              </w:rPr>
            </w:pPr>
          </w:p>
        </w:tc>
        <w:tc>
          <w:tcPr>
            <w:tcW w:w="2346" w:type="dxa"/>
          </w:tcPr>
          <w:p w14:paraId="590B98CC" w14:textId="77777777" w:rsidR="00913A91" w:rsidRDefault="00913A91">
            <w:pPr>
              <w:spacing w:before="0"/>
              <w:rPr>
                <w:sz w:val="18"/>
                <w:szCs w:val="18"/>
              </w:rPr>
            </w:pPr>
            <w:r>
              <w:rPr>
                <w:sz w:val="18"/>
                <w:szCs w:val="18"/>
              </w:rPr>
              <w:t>Version2 Element - E07_19</w:t>
            </w:r>
          </w:p>
          <w:p w14:paraId="2CF1A06E" w14:textId="77777777" w:rsidR="00913A91" w:rsidRDefault="00913A91">
            <w:pPr>
              <w:spacing w:before="40" w:after="40"/>
              <w:ind w:left="72" w:right="72"/>
              <w:rPr>
                <w:sz w:val="18"/>
                <w:szCs w:val="18"/>
              </w:rPr>
            </w:pPr>
          </w:p>
        </w:tc>
        <w:tc>
          <w:tcPr>
            <w:tcW w:w="3338" w:type="dxa"/>
          </w:tcPr>
          <w:p w14:paraId="57F83CCE" w14:textId="77777777" w:rsidR="00913A91" w:rsidRDefault="00913A91">
            <w:pPr>
              <w:spacing w:before="0"/>
              <w:rPr>
                <w:sz w:val="18"/>
                <w:szCs w:val="18"/>
              </w:rPr>
            </w:pPr>
            <w:r>
              <w:rPr>
                <w:sz w:val="18"/>
                <w:szCs w:val="18"/>
              </w:rPr>
              <w:t>The first (given) name of the patient's closest relative or guardian</w:t>
            </w:r>
          </w:p>
          <w:p w14:paraId="69418DD0" w14:textId="77777777" w:rsidR="00913A91" w:rsidRDefault="00913A91">
            <w:pPr>
              <w:spacing w:before="40" w:after="40"/>
              <w:ind w:left="72" w:right="72"/>
              <w:rPr>
                <w:sz w:val="18"/>
                <w:szCs w:val="18"/>
              </w:rPr>
            </w:pPr>
          </w:p>
        </w:tc>
      </w:tr>
      <w:tr w:rsidR="00913A91" w14:paraId="59A3578B" w14:textId="77777777" w:rsidTr="00913A91">
        <w:tc>
          <w:tcPr>
            <w:tcW w:w="1601" w:type="dxa"/>
            <w:vMerge/>
          </w:tcPr>
          <w:p w14:paraId="44DAE85E" w14:textId="77777777" w:rsidR="00913A91" w:rsidRDefault="00913A91">
            <w:pPr>
              <w:spacing w:before="40" w:after="40"/>
              <w:ind w:left="72" w:right="72"/>
              <w:rPr>
                <w:sz w:val="18"/>
                <w:szCs w:val="18"/>
              </w:rPr>
            </w:pPr>
          </w:p>
        </w:tc>
        <w:tc>
          <w:tcPr>
            <w:tcW w:w="2178" w:type="dxa"/>
          </w:tcPr>
          <w:p w14:paraId="1D1133B8" w14:textId="77777777" w:rsidR="00913A91" w:rsidRDefault="00913A91">
            <w:pPr>
              <w:spacing w:before="0"/>
              <w:rPr>
                <w:sz w:val="18"/>
                <w:szCs w:val="18"/>
              </w:rPr>
            </w:pPr>
            <w:r>
              <w:rPr>
                <w:sz w:val="18"/>
                <w:szCs w:val="18"/>
              </w:rPr>
              <w:t>Closest Relative/Guardian Middle Initial/Name</w:t>
            </w:r>
          </w:p>
          <w:p w14:paraId="37F9DDF4" w14:textId="77777777" w:rsidR="00913A91" w:rsidRDefault="00913A91">
            <w:pPr>
              <w:spacing w:before="40" w:after="40"/>
              <w:ind w:left="72" w:right="72"/>
              <w:rPr>
                <w:sz w:val="18"/>
                <w:szCs w:val="18"/>
              </w:rPr>
            </w:pPr>
          </w:p>
        </w:tc>
        <w:tc>
          <w:tcPr>
            <w:tcW w:w="2346" w:type="dxa"/>
          </w:tcPr>
          <w:p w14:paraId="07C4B7C1" w14:textId="77777777" w:rsidR="00913A91" w:rsidRDefault="00913A91">
            <w:pPr>
              <w:spacing w:before="0"/>
              <w:rPr>
                <w:sz w:val="18"/>
                <w:szCs w:val="18"/>
              </w:rPr>
            </w:pPr>
            <w:r>
              <w:rPr>
                <w:sz w:val="18"/>
                <w:szCs w:val="18"/>
              </w:rPr>
              <w:t>Version2 Element - E07_20</w:t>
            </w:r>
          </w:p>
          <w:p w14:paraId="20CA1FFC" w14:textId="77777777" w:rsidR="00913A91" w:rsidRDefault="00913A91">
            <w:pPr>
              <w:spacing w:before="40" w:after="40"/>
              <w:ind w:left="72" w:right="72"/>
              <w:rPr>
                <w:sz w:val="18"/>
                <w:szCs w:val="18"/>
              </w:rPr>
            </w:pPr>
          </w:p>
        </w:tc>
        <w:tc>
          <w:tcPr>
            <w:tcW w:w="3338" w:type="dxa"/>
          </w:tcPr>
          <w:p w14:paraId="179BB090" w14:textId="77777777" w:rsidR="00913A91" w:rsidRDefault="00913A91">
            <w:pPr>
              <w:spacing w:before="0"/>
              <w:rPr>
                <w:sz w:val="18"/>
                <w:szCs w:val="18"/>
              </w:rPr>
            </w:pPr>
            <w:r>
              <w:rPr>
                <w:sz w:val="18"/>
                <w:szCs w:val="18"/>
              </w:rPr>
              <w:t>The middle name/initial, if any, of the closest patient's relative or guardian.</w:t>
            </w:r>
          </w:p>
          <w:p w14:paraId="4AD14726" w14:textId="77777777" w:rsidR="00913A91" w:rsidRDefault="00913A91">
            <w:pPr>
              <w:spacing w:before="40" w:after="40"/>
              <w:ind w:right="72"/>
              <w:rPr>
                <w:sz w:val="18"/>
                <w:szCs w:val="18"/>
              </w:rPr>
            </w:pPr>
          </w:p>
        </w:tc>
      </w:tr>
      <w:tr w:rsidR="00913A91" w14:paraId="06A9C26A" w14:textId="77777777" w:rsidTr="00913A91">
        <w:tc>
          <w:tcPr>
            <w:tcW w:w="1601" w:type="dxa"/>
            <w:vMerge/>
          </w:tcPr>
          <w:p w14:paraId="6A62480F" w14:textId="77777777" w:rsidR="00913A91" w:rsidRDefault="00913A91">
            <w:pPr>
              <w:spacing w:before="40" w:after="40"/>
              <w:ind w:left="72" w:right="72"/>
              <w:rPr>
                <w:sz w:val="18"/>
                <w:szCs w:val="18"/>
              </w:rPr>
            </w:pPr>
          </w:p>
        </w:tc>
        <w:tc>
          <w:tcPr>
            <w:tcW w:w="2178" w:type="dxa"/>
          </w:tcPr>
          <w:p w14:paraId="57735C1D" w14:textId="77777777" w:rsidR="00913A91" w:rsidRDefault="00913A91">
            <w:pPr>
              <w:spacing w:before="0"/>
              <w:rPr>
                <w:sz w:val="18"/>
                <w:szCs w:val="18"/>
              </w:rPr>
            </w:pPr>
            <w:r>
              <w:rPr>
                <w:sz w:val="18"/>
                <w:szCs w:val="18"/>
              </w:rPr>
              <w:t>Closest Relative/Guardian Street Address</w:t>
            </w:r>
          </w:p>
          <w:p w14:paraId="7FA19741" w14:textId="77777777" w:rsidR="00913A91" w:rsidRDefault="00913A91">
            <w:pPr>
              <w:spacing w:before="40" w:after="40"/>
              <w:ind w:left="72" w:right="72"/>
              <w:rPr>
                <w:sz w:val="18"/>
                <w:szCs w:val="18"/>
              </w:rPr>
            </w:pPr>
          </w:p>
        </w:tc>
        <w:tc>
          <w:tcPr>
            <w:tcW w:w="2346" w:type="dxa"/>
          </w:tcPr>
          <w:p w14:paraId="753486D4" w14:textId="77777777" w:rsidR="00913A91" w:rsidRDefault="00913A91">
            <w:pPr>
              <w:spacing w:before="0"/>
              <w:rPr>
                <w:sz w:val="18"/>
                <w:szCs w:val="18"/>
              </w:rPr>
            </w:pPr>
            <w:r>
              <w:rPr>
                <w:sz w:val="18"/>
                <w:szCs w:val="18"/>
              </w:rPr>
              <w:t>Version2 Element - E07_21</w:t>
            </w:r>
          </w:p>
          <w:p w14:paraId="7B257AB5" w14:textId="77777777" w:rsidR="00913A91" w:rsidRDefault="00913A91">
            <w:pPr>
              <w:spacing w:before="40" w:after="40"/>
              <w:ind w:left="72" w:right="72"/>
              <w:rPr>
                <w:sz w:val="18"/>
                <w:szCs w:val="18"/>
              </w:rPr>
            </w:pPr>
          </w:p>
        </w:tc>
        <w:tc>
          <w:tcPr>
            <w:tcW w:w="3338" w:type="dxa"/>
          </w:tcPr>
          <w:p w14:paraId="4E9898DB" w14:textId="77777777" w:rsidR="00913A91" w:rsidRDefault="00913A91">
            <w:pPr>
              <w:spacing w:before="0"/>
              <w:rPr>
                <w:sz w:val="18"/>
                <w:szCs w:val="18"/>
              </w:rPr>
            </w:pPr>
            <w:r>
              <w:rPr>
                <w:sz w:val="18"/>
                <w:szCs w:val="18"/>
              </w:rPr>
              <w:t>The street address of the residence of the patient's closest relative or guardian</w:t>
            </w:r>
          </w:p>
          <w:p w14:paraId="4F2CD9BB" w14:textId="77777777" w:rsidR="00913A91" w:rsidRDefault="00913A91">
            <w:pPr>
              <w:spacing w:before="40" w:after="40"/>
              <w:ind w:left="72" w:right="72"/>
              <w:rPr>
                <w:sz w:val="18"/>
                <w:szCs w:val="18"/>
              </w:rPr>
            </w:pPr>
          </w:p>
        </w:tc>
      </w:tr>
      <w:tr w:rsidR="00913A91" w14:paraId="30630DB2" w14:textId="77777777" w:rsidTr="00913A91">
        <w:tc>
          <w:tcPr>
            <w:tcW w:w="1601" w:type="dxa"/>
            <w:vMerge/>
          </w:tcPr>
          <w:p w14:paraId="39940A11" w14:textId="77777777" w:rsidR="00913A91" w:rsidRDefault="00913A91">
            <w:pPr>
              <w:spacing w:before="40" w:after="40"/>
              <w:ind w:left="72" w:right="72"/>
              <w:rPr>
                <w:sz w:val="18"/>
                <w:szCs w:val="18"/>
              </w:rPr>
            </w:pPr>
          </w:p>
        </w:tc>
        <w:tc>
          <w:tcPr>
            <w:tcW w:w="2178" w:type="dxa"/>
          </w:tcPr>
          <w:p w14:paraId="7F52F26F" w14:textId="77777777" w:rsidR="00913A91" w:rsidRDefault="00913A91">
            <w:pPr>
              <w:spacing w:before="0"/>
              <w:rPr>
                <w:sz w:val="18"/>
                <w:szCs w:val="18"/>
              </w:rPr>
            </w:pPr>
            <w:r>
              <w:rPr>
                <w:sz w:val="18"/>
                <w:szCs w:val="18"/>
              </w:rPr>
              <w:t xml:space="preserve">Closest Relative/Guardian City </w:t>
            </w:r>
          </w:p>
          <w:p w14:paraId="2C2B785F" w14:textId="77777777" w:rsidR="00913A91" w:rsidRDefault="00913A91">
            <w:pPr>
              <w:spacing w:before="0"/>
              <w:rPr>
                <w:sz w:val="18"/>
                <w:szCs w:val="18"/>
              </w:rPr>
            </w:pPr>
          </w:p>
        </w:tc>
        <w:tc>
          <w:tcPr>
            <w:tcW w:w="2346" w:type="dxa"/>
          </w:tcPr>
          <w:p w14:paraId="1AB5ABA8" w14:textId="77777777" w:rsidR="00913A91" w:rsidRDefault="00913A91">
            <w:pPr>
              <w:spacing w:before="0"/>
              <w:rPr>
                <w:sz w:val="18"/>
                <w:szCs w:val="18"/>
              </w:rPr>
            </w:pPr>
            <w:r>
              <w:rPr>
                <w:sz w:val="18"/>
                <w:szCs w:val="18"/>
              </w:rPr>
              <w:t>Version2 Element - E07_22</w:t>
            </w:r>
          </w:p>
          <w:p w14:paraId="46870906" w14:textId="77777777" w:rsidR="00913A91" w:rsidRDefault="00913A91">
            <w:pPr>
              <w:spacing w:before="0"/>
              <w:rPr>
                <w:sz w:val="18"/>
                <w:szCs w:val="18"/>
              </w:rPr>
            </w:pPr>
          </w:p>
        </w:tc>
        <w:tc>
          <w:tcPr>
            <w:tcW w:w="3338" w:type="dxa"/>
          </w:tcPr>
          <w:p w14:paraId="4162AC0F" w14:textId="77777777" w:rsidR="00913A91" w:rsidRDefault="00913A91">
            <w:pPr>
              <w:spacing w:before="0"/>
              <w:rPr>
                <w:sz w:val="18"/>
                <w:szCs w:val="18"/>
              </w:rPr>
            </w:pPr>
            <w:r>
              <w:rPr>
                <w:sz w:val="18"/>
                <w:szCs w:val="18"/>
              </w:rPr>
              <w:t>The primary city or township of residence of the patient's closest relative or guardian.</w:t>
            </w:r>
          </w:p>
          <w:p w14:paraId="016F92E5" w14:textId="77777777" w:rsidR="00913A91" w:rsidRDefault="00913A91">
            <w:pPr>
              <w:spacing w:before="0"/>
              <w:rPr>
                <w:sz w:val="18"/>
                <w:szCs w:val="18"/>
              </w:rPr>
            </w:pPr>
          </w:p>
        </w:tc>
      </w:tr>
      <w:tr w:rsidR="00913A91" w14:paraId="05FD739D" w14:textId="77777777" w:rsidTr="00913A91">
        <w:tc>
          <w:tcPr>
            <w:tcW w:w="1601" w:type="dxa"/>
            <w:vMerge/>
          </w:tcPr>
          <w:p w14:paraId="63112979" w14:textId="77777777" w:rsidR="00913A91" w:rsidRDefault="00913A91">
            <w:pPr>
              <w:spacing w:before="40" w:after="40"/>
              <w:ind w:left="72" w:right="72"/>
              <w:rPr>
                <w:sz w:val="18"/>
                <w:szCs w:val="18"/>
              </w:rPr>
            </w:pPr>
          </w:p>
        </w:tc>
        <w:tc>
          <w:tcPr>
            <w:tcW w:w="2178" w:type="dxa"/>
          </w:tcPr>
          <w:p w14:paraId="2470FB0F" w14:textId="77777777" w:rsidR="00913A91" w:rsidRDefault="00913A91">
            <w:pPr>
              <w:spacing w:before="0"/>
              <w:rPr>
                <w:sz w:val="18"/>
                <w:szCs w:val="18"/>
              </w:rPr>
            </w:pPr>
            <w:r>
              <w:rPr>
                <w:sz w:val="18"/>
                <w:szCs w:val="18"/>
              </w:rPr>
              <w:t>Closest Relative/Guardian State</w:t>
            </w:r>
          </w:p>
          <w:p w14:paraId="1D5C466B" w14:textId="77777777" w:rsidR="00913A91" w:rsidRDefault="00913A91">
            <w:pPr>
              <w:spacing w:before="0"/>
              <w:rPr>
                <w:sz w:val="18"/>
                <w:szCs w:val="18"/>
              </w:rPr>
            </w:pPr>
          </w:p>
        </w:tc>
        <w:tc>
          <w:tcPr>
            <w:tcW w:w="2346" w:type="dxa"/>
          </w:tcPr>
          <w:p w14:paraId="780633C9" w14:textId="77777777" w:rsidR="00913A91" w:rsidRDefault="00913A91">
            <w:pPr>
              <w:spacing w:before="0"/>
              <w:rPr>
                <w:sz w:val="18"/>
                <w:szCs w:val="18"/>
              </w:rPr>
            </w:pPr>
            <w:r>
              <w:rPr>
                <w:sz w:val="18"/>
                <w:szCs w:val="18"/>
              </w:rPr>
              <w:t>Version2 Element - E07_23</w:t>
            </w:r>
          </w:p>
          <w:p w14:paraId="20FD99B6" w14:textId="77777777" w:rsidR="00913A91" w:rsidRDefault="00913A91">
            <w:pPr>
              <w:spacing w:before="0"/>
              <w:rPr>
                <w:sz w:val="18"/>
                <w:szCs w:val="18"/>
              </w:rPr>
            </w:pPr>
          </w:p>
        </w:tc>
        <w:tc>
          <w:tcPr>
            <w:tcW w:w="3338" w:type="dxa"/>
          </w:tcPr>
          <w:p w14:paraId="324C10E3" w14:textId="77777777" w:rsidR="00913A91" w:rsidRDefault="00913A91">
            <w:pPr>
              <w:spacing w:before="0"/>
              <w:rPr>
                <w:sz w:val="18"/>
                <w:szCs w:val="18"/>
              </w:rPr>
            </w:pPr>
            <w:r>
              <w:rPr>
                <w:sz w:val="18"/>
                <w:szCs w:val="18"/>
              </w:rPr>
              <w:t>The state of residence of the patient's closest relative or guardian.</w:t>
            </w:r>
          </w:p>
          <w:p w14:paraId="2B30B0DA" w14:textId="77777777" w:rsidR="00913A91" w:rsidRDefault="00913A91">
            <w:pPr>
              <w:spacing w:before="0"/>
              <w:rPr>
                <w:sz w:val="18"/>
                <w:szCs w:val="18"/>
              </w:rPr>
            </w:pPr>
          </w:p>
        </w:tc>
      </w:tr>
      <w:tr w:rsidR="00913A91" w14:paraId="0851941B" w14:textId="77777777" w:rsidTr="00913A91">
        <w:tc>
          <w:tcPr>
            <w:tcW w:w="1601" w:type="dxa"/>
            <w:vMerge/>
          </w:tcPr>
          <w:p w14:paraId="67490E66" w14:textId="77777777" w:rsidR="00913A91" w:rsidRDefault="00913A91">
            <w:pPr>
              <w:spacing w:before="40" w:after="40"/>
              <w:ind w:left="72" w:right="72"/>
              <w:rPr>
                <w:sz w:val="18"/>
                <w:szCs w:val="18"/>
              </w:rPr>
            </w:pPr>
          </w:p>
        </w:tc>
        <w:tc>
          <w:tcPr>
            <w:tcW w:w="2178" w:type="dxa"/>
          </w:tcPr>
          <w:p w14:paraId="78BA3A04" w14:textId="77777777" w:rsidR="00913A91" w:rsidRDefault="00913A91">
            <w:pPr>
              <w:spacing w:before="0"/>
              <w:rPr>
                <w:sz w:val="18"/>
                <w:szCs w:val="18"/>
              </w:rPr>
            </w:pPr>
            <w:r>
              <w:rPr>
                <w:sz w:val="18"/>
                <w:szCs w:val="18"/>
              </w:rPr>
              <w:t xml:space="preserve">Closest Relative/Guardian Zip code </w:t>
            </w:r>
          </w:p>
          <w:p w14:paraId="1B5098ED" w14:textId="77777777" w:rsidR="00913A91" w:rsidRDefault="00913A91">
            <w:pPr>
              <w:spacing w:before="0"/>
              <w:rPr>
                <w:sz w:val="18"/>
                <w:szCs w:val="18"/>
              </w:rPr>
            </w:pPr>
          </w:p>
        </w:tc>
        <w:tc>
          <w:tcPr>
            <w:tcW w:w="2346" w:type="dxa"/>
          </w:tcPr>
          <w:p w14:paraId="7E077E1B" w14:textId="77777777" w:rsidR="00913A91" w:rsidRDefault="00913A91">
            <w:pPr>
              <w:spacing w:before="0"/>
              <w:rPr>
                <w:sz w:val="18"/>
                <w:szCs w:val="18"/>
              </w:rPr>
            </w:pPr>
            <w:r>
              <w:rPr>
                <w:sz w:val="18"/>
                <w:szCs w:val="18"/>
              </w:rPr>
              <w:t>Version2 Element - E07_24</w:t>
            </w:r>
          </w:p>
          <w:p w14:paraId="007DD2FD" w14:textId="77777777" w:rsidR="00913A91" w:rsidRDefault="00913A91">
            <w:pPr>
              <w:spacing w:before="0"/>
              <w:rPr>
                <w:sz w:val="18"/>
                <w:szCs w:val="18"/>
              </w:rPr>
            </w:pPr>
          </w:p>
        </w:tc>
        <w:tc>
          <w:tcPr>
            <w:tcW w:w="3338" w:type="dxa"/>
          </w:tcPr>
          <w:p w14:paraId="757B08CE" w14:textId="77777777" w:rsidR="00913A91" w:rsidRDefault="00913A91">
            <w:pPr>
              <w:spacing w:before="0"/>
              <w:rPr>
                <w:sz w:val="18"/>
                <w:szCs w:val="18"/>
              </w:rPr>
            </w:pPr>
            <w:r>
              <w:rPr>
                <w:sz w:val="18"/>
                <w:szCs w:val="18"/>
              </w:rPr>
              <w:t>The ZIP Code of the residence of the patient's closest relative or guardian.</w:t>
            </w:r>
          </w:p>
          <w:p w14:paraId="0C0DCBD6" w14:textId="77777777" w:rsidR="00913A91" w:rsidRDefault="00913A91">
            <w:pPr>
              <w:spacing w:before="0"/>
              <w:rPr>
                <w:sz w:val="18"/>
                <w:szCs w:val="18"/>
              </w:rPr>
            </w:pPr>
          </w:p>
        </w:tc>
      </w:tr>
      <w:tr w:rsidR="00913A91" w14:paraId="1523C2A5" w14:textId="77777777" w:rsidTr="00913A91">
        <w:tc>
          <w:tcPr>
            <w:tcW w:w="1601" w:type="dxa"/>
            <w:vMerge/>
          </w:tcPr>
          <w:p w14:paraId="3CAB8E99" w14:textId="77777777" w:rsidR="00913A91" w:rsidRDefault="00913A91">
            <w:pPr>
              <w:spacing w:before="40" w:after="40"/>
              <w:ind w:left="72" w:right="72"/>
              <w:rPr>
                <w:sz w:val="18"/>
                <w:szCs w:val="18"/>
              </w:rPr>
            </w:pPr>
          </w:p>
        </w:tc>
        <w:tc>
          <w:tcPr>
            <w:tcW w:w="2178" w:type="dxa"/>
          </w:tcPr>
          <w:p w14:paraId="1C8A65AA" w14:textId="77777777" w:rsidR="00913A91" w:rsidRDefault="00913A91">
            <w:pPr>
              <w:spacing w:before="0"/>
              <w:rPr>
                <w:sz w:val="18"/>
                <w:szCs w:val="18"/>
              </w:rPr>
            </w:pPr>
            <w:r>
              <w:rPr>
                <w:sz w:val="18"/>
                <w:szCs w:val="18"/>
              </w:rPr>
              <w:t xml:space="preserve">Closest Relative/Guardian Country </w:t>
            </w:r>
          </w:p>
          <w:p w14:paraId="046AFBAF" w14:textId="77777777" w:rsidR="00913A91" w:rsidRDefault="00913A91">
            <w:pPr>
              <w:spacing w:before="0"/>
              <w:rPr>
                <w:sz w:val="18"/>
                <w:szCs w:val="18"/>
              </w:rPr>
            </w:pPr>
          </w:p>
        </w:tc>
        <w:tc>
          <w:tcPr>
            <w:tcW w:w="2346" w:type="dxa"/>
          </w:tcPr>
          <w:p w14:paraId="174622A5" w14:textId="77777777" w:rsidR="00913A91" w:rsidRDefault="00913A91">
            <w:pPr>
              <w:spacing w:before="0"/>
              <w:rPr>
                <w:sz w:val="18"/>
                <w:szCs w:val="18"/>
              </w:rPr>
            </w:pPr>
            <w:r>
              <w:rPr>
                <w:sz w:val="18"/>
                <w:szCs w:val="18"/>
              </w:rPr>
              <w:t>None</w:t>
            </w:r>
          </w:p>
          <w:p w14:paraId="78ABE503" w14:textId="77777777" w:rsidR="00913A91" w:rsidRDefault="00913A91">
            <w:pPr>
              <w:spacing w:before="0"/>
              <w:rPr>
                <w:sz w:val="18"/>
                <w:szCs w:val="18"/>
              </w:rPr>
            </w:pPr>
          </w:p>
        </w:tc>
        <w:tc>
          <w:tcPr>
            <w:tcW w:w="3338" w:type="dxa"/>
          </w:tcPr>
          <w:p w14:paraId="6D6881C5" w14:textId="77777777" w:rsidR="00913A91" w:rsidRDefault="00913A91">
            <w:pPr>
              <w:spacing w:before="0"/>
              <w:rPr>
                <w:sz w:val="18"/>
                <w:szCs w:val="18"/>
              </w:rPr>
            </w:pPr>
            <w:r>
              <w:rPr>
                <w:sz w:val="18"/>
                <w:szCs w:val="18"/>
              </w:rPr>
              <w:t>The country of residence of the patient's closest relative or guardian.</w:t>
            </w:r>
          </w:p>
          <w:p w14:paraId="5D4758BA" w14:textId="77777777" w:rsidR="00913A91" w:rsidRDefault="00913A91">
            <w:pPr>
              <w:spacing w:before="0"/>
              <w:rPr>
                <w:sz w:val="18"/>
                <w:szCs w:val="18"/>
              </w:rPr>
            </w:pPr>
          </w:p>
        </w:tc>
      </w:tr>
      <w:tr w:rsidR="00913A91" w14:paraId="66E56C2E" w14:textId="77777777" w:rsidTr="00913A91">
        <w:tc>
          <w:tcPr>
            <w:tcW w:w="1601" w:type="dxa"/>
            <w:vMerge/>
          </w:tcPr>
          <w:p w14:paraId="17EEFD13" w14:textId="77777777" w:rsidR="00913A91" w:rsidRDefault="00913A91">
            <w:pPr>
              <w:spacing w:before="40" w:after="40"/>
              <w:ind w:left="72" w:right="72"/>
              <w:rPr>
                <w:sz w:val="18"/>
                <w:szCs w:val="18"/>
              </w:rPr>
            </w:pPr>
          </w:p>
        </w:tc>
        <w:tc>
          <w:tcPr>
            <w:tcW w:w="2178" w:type="dxa"/>
          </w:tcPr>
          <w:p w14:paraId="466F802B" w14:textId="77777777" w:rsidR="00913A91" w:rsidRDefault="00913A91">
            <w:pPr>
              <w:spacing w:before="0"/>
              <w:rPr>
                <w:sz w:val="18"/>
                <w:szCs w:val="18"/>
              </w:rPr>
            </w:pPr>
            <w:r>
              <w:rPr>
                <w:sz w:val="18"/>
                <w:szCs w:val="18"/>
              </w:rPr>
              <w:t xml:space="preserve">Closest Relative/Guardian </w:t>
            </w:r>
            <w:r>
              <w:rPr>
                <w:sz w:val="18"/>
                <w:szCs w:val="18"/>
              </w:rPr>
              <w:lastRenderedPageBreak/>
              <w:t xml:space="preserve">Phone Number </w:t>
            </w:r>
          </w:p>
          <w:p w14:paraId="3E94C94A" w14:textId="77777777" w:rsidR="00913A91" w:rsidRDefault="00913A91">
            <w:pPr>
              <w:spacing w:before="0"/>
              <w:rPr>
                <w:sz w:val="18"/>
                <w:szCs w:val="18"/>
              </w:rPr>
            </w:pPr>
          </w:p>
        </w:tc>
        <w:tc>
          <w:tcPr>
            <w:tcW w:w="2346" w:type="dxa"/>
          </w:tcPr>
          <w:p w14:paraId="6CFAE349" w14:textId="77777777" w:rsidR="00913A91" w:rsidRDefault="00913A91">
            <w:pPr>
              <w:spacing w:before="0"/>
              <w:rPr>
                <w:sz w:val="18"/>
                <w:szCs w:val="18"/>
              </w:rPr>
            </w:pPr>
            <w:r>
              <w:rPr>
                <w:sz w:val="18"/>
                <w:szCs w:val="18"/>
              </w:rPr>
              <w:lastRenderedPageBreak/>
              <w:t>Version2 Element - E07_25</w:t>
            </w:r>
          </w:p>
          <w:p w14:paraId="6FEE6BB1" w14:textId="77777777" w:rsidR="00913A91" w:rsidRDefault="00913A91">
            <w:pPr>
              <w:spacing w:before="0"/>
              <w:rPr>
                <w:sz w:val="18"/>
                <w:szCs w:val="18"/>
              </w:rPr>
            </w:pPr>
          </w:p>
        </w:tc>
        <w:tc>
          <w:tcPr>
            <w:tcW w:w="3338" w:type="dxa"/>
          </w:tcPr>
          <w:p w14:paraId="0F327E69" w14:textId="77777777" w:rsidR="00913A91" w:rsidRDefault="00913A91">
            <w:pPr>
              <w:spacing w:before="0"/>
              <w:rPr>
                <w:sz w:val="18"/>
                <w:szCs w:val="18"/>
              </w:rPr>
            </w:pPr>
            <w:r>
              <w:rPr>
                <w:sz w:val="18"/>
                <w:szCs w:val="18"/>
              </w:rPr>
              <w:lastRenderedPageBreak/>
              <w:t xml:space="preserve">The phone number of the patient's closest </w:t>
            </w:r>
            <w:r>
              <w:rPr>
                <w:sz w:val="18"/>
                <w:szCs w:val="18"/>
              </w:rPr>
              <w:lastRenderedPageBreak/>
              <w:t>relative or guardian</w:t>
            </w:r>
          </w:p>
          <w:p w14:paraId="1F2844D5" w14:textId="77777777" w:rsidR="00913A91" w:rsidRDefault="00913A91">
            <w:pPr>
              <w:spacing w:before="0"/>
              <w:rPr>
                <w:sz w:val="18"/>
                <w:szCs w:val="18"/>
              </w:rPr>
            </w:pPr>
          </w:p>
        </w:tc>
      </w:tr>
      <w:tr w:rsidR="00913A91" w14:paraId="6426CA4C" w14:textId="77777777" w:rsidTr="00913A91">
        <w:tc>
          <w:tcPr>
            <w:tcW w:w="1601" w:type="dxa"/>
            <w:vMerge/>
          </w:tcPr>
          <w:p w14:paraId="0A740186" w14:textId="77777777" w:rsidR="00913A91" w:rsidRDefault="00913A91">
            <w:pPr>
              <w:spacing w:before="40" w:after="40"/>
              <w:ind w:left="72" w:right="72"/>
              <w:rPr>
                <w:sz w:val="18"/>
                <w:szCs w:val="18"/>
              </w:rPr>
            </w:pPr>
          </w:p>
        </w:tc>
        <w:tc>
          <w:tcPr>
            <w:tcW w:w="2178" w:type="dxa"/>
          </w:tcPr>
          <w:p w14:paraId="1F6B18DF" w14:textId="77777777" w:rsidR="00913A91" w:rsidRDefault="00913A91">
            <w:pPr>
              <w:spacing w:before="0"/>
              <w:rPr>
                <w:sz w:val="18"/>
                <w:szCs w:val="18"/>
              </w:rPr>
            </w:pPr>
            <w:r>
              <w:rPr>
                <w:sz w:val="18"/>
                <w:szCs w:val="18"/>
              </w:rPr>
              <w:t>Closest Relative/Guardian Relationship</w:t>
            </w:r>
          </w:p>
          <w:p w14:paraId="6AA5D669" w14:textId="77777777" w:rsidR="00913A91" w:rsidRDefault="00913A91">
            <w:pPr>
              <w:spacing w:before="0"/>
              <w:rPr>
                <w:sz w:val="18"/>
                <w:szCs w:val="18"/>
              </w:rPr>
            </w:pPr>
          </w:p>
        </w:tc>
        <w:tc>
          <w:tcPr>
            <w:tcW w:w="2346" w:type="dxa"/>
          </w:tcPr>
          <w:p w14:paraId="771F6B35" w14:textId="77777777" w:rsidR="00913A91" w:rsidRDefault="00913A91">
            <w:pPr>
              <w:spacing w:before="0"/>
              <w:rPr>
                <w:sz w:val="18"/>
                <w:szCs w:val="18"/>
              </w:rPr>
            </w:pPr>
            <w:r>
              <w:rPr>
                <w:sz w:val="18"/>
                <w:szCs w:val="18"/>
              </w:rPr>
              <w:t>Version2 Element - E07_26</w:t>
            </w:r>
          </w:p>
          <w:p w14:paraId="0B60D422" w14:textId="77777777" w:rsidR="00913A91" w:rsidRDefault="00913A91">
            <w:pPr>
              <w:spacing w:before="0"/>
              <w:rPr>
                <w:sz w:val="18"/>
                <w:szCs w:val="18"/>
              </w:rPr>
            </w:pPr>
          </w:p>
        </w:tc>
        <w:tc>
          <w:tcPr>
            <w:tcW w:w="3338" w:type="dxa"/>
          </w:tcPr>
          <w:p w14:paraId="2A83DE62" w14:textId="77777777" w:rsidR="00913A91" w:rsidRDefault="00913A91">
            <w:pPr>
              <w:spacing w:before="0"/>
              <w:rPr>
                <w:sz w:val="18"/>
                <w:szCs w:val="18"/>
              </w:rPr>
            </w:pPr>
            <w:r>
              <w:rPr>
                <w:sz w:val="18"/>
                <w:szCs w:val="18"/>
              </w:rPr>
              <w:t>The relationship of the patient's closest relative or guardian</w:t>
            </w:r>
          </w:p>
          <w:p w14:paraId="1FF70FD3" w14:textId="77777777" w:rsidR="00913A91" w:rsidRDefault="00913A91">
            <w:pPr>
              <w:spacing w:before="0"/>
              <w:rPr>
                <w:sz w:val="18"/>
                <w:szCs w:val="18"/>
              </w:rPr>
            </w:pPr>
          </w:p>
        </w:tc>
      </w:tr>
      <w:tr w:rsidR="00913A91" w14:paraId="4B0E1E60" w14:textId="77777777" w:rsidTr="00913A91">
        <w:tc>
          <w:tcPr>
            <w:tcW w:w="1601" w:type="dxa"/>
            <w:vMerge/>
          </w:tcPr>
          <w:p w14:paraId="3F2BABBD" w14:textId="77777777" w:rsidR="00913A91" w:rsidRDefault="00913A91">
            <w:pPr>
              <w:spacing w:before="40" w:after="40"/>
              <w:ind w:left="72" w:right="72"/>
              <w:rPr>
                <w:sz w:val="18"/>
                <w:szCs w:val="18"/>
              </w:rPr>
            </w:pPr>
          </w:p>
        </w:tc>
        <w:tc>
          <w:tcPr>
            <w:tcW w:w="2178" w:type="dxa"/>
          </w:tcPr>
          <w:p w14:paraId="09683B3E" w14:textId="77777777" w:rsidR="00913A91" w:rsidRDefault="00913A91">
            <w:pPr>
              <w:spacing w:before="0"/>
              <w:rPr>
                <w:sz w:val="18"/>
                <w:szCs w:val="18"/>
              </w:rPr>
            </w:pPr>
            <w:r>
              <w:rPr>
                <w:sz w:val="18"/>
                <w:szCs w:val="18"/>
              </w:rPr>
              <w:t xml:space="preserve">Patient's Employer </w:t>
            </w:r>
          </w:p>
          <w:p w14:paraId="7EB57B3B" w14:textId="77777777" w:rsidR="00913A91" w:rsidRDefault="00913A91">
            <w:pPr>
              <w:spacing w:before="0"/>
              <w:rPr>
                <w:sz w:val="18"/>
                <w:szCs w:val="18"/>
              </w:rPr>
            </w:pPr>
          </w:p>
        </w:tc>
        <w:tc>
          <w:tcPr>
            <w:tcW w:w="2346" w:type="dxa"/>
          </w:tcPr>
          <w:p w14:paraId="1345921A" w14:textId="77777777" w:rsidR="00913A91" w:rsidRDefault="00913A91">
            <w:pPr>
              <w:spacing w:before="0"/>
              <w:rPr>
                <w:sz w:val="18"/>
                <w:szCs w:val="18"/>
              </w:rPr>
            </w:pPr>
            <w:r>
              <w:rPr>
                <w:sz w:val="18"/>
                <w:szCs w:val="18"/>
              </w:rPr>
              <w:t>Version2 Element - E07_27</w:t>
            </w:r>
          </w:p>
          <w:p w14:paraId="6F02B919" w14:textId="77777777" w:rsidR="00913A91" w:rsidRDefault="00913A91">
            <w:pPr>
              <w:spacing w:before="0"/>
              <w:rPr>
                <w:sz w:val="18"/>
                <w:szCs w:val="18"/>
              </w:rPr>
            </w:pPr>
          </w:p>
        </w:tc>
        <w:tc>
          <w:tcPr>
            <w:tcW w:w="3338" w:type="dxa"/>
          </w:tcPr>
          <w:p w14:paraId="1CAD23F6" w14:textId="77777777" w:rsidR="00913A91" w:rsidRDefault="00913A91">
            <w:pPr>
              <w:spacing w:before="0"/>
              <w:rPr>
                <w:sz w:val="18"/>
                <w:szCs w:val="18"/>
              </w:rPr>
            </w:pPr>
            <w:r>
              <w:rPr>
                <w:sz w:val="18"/>
                <w:szCs w:val="18"/>
              </w:rPr>
              <w:t>The patient's employers Name</w:t>
            </w:r>
          </w:p>
          <w:p w14:paraId="394945F8" w14:textId="77777777" w:rsidR="00913A91" w:rsidRDefault="00913A91">
            <w:pPr>
              <w:spacing w:before="0"/>
              <w:rPr>
                <w:sz w:val="18"/>
                <w:szCs w:val="18"/>
              </w:rPr>
            </w:pPr>
          </w:p>
        </w:tc>
      </w:tr>
      <w:tr w:rsidR="00913A91" w14:paraId="2234D96F" w14:textId="77777777" w:rsidTr="00913A91">
        <w:tc>
          <w:tcPr>
            <w:tcW w:w="1601" w:type="dxa"/>
            <w:vMerge/>
          </w:tcPr>
          <w:p w14:paraId="77B01633" w14:textId="77777777" w:rsidR="00913A91" w:rsidRDefault="00913A91">
            <w:pPr>
              <w:spacing w:before="40" w:after="40"/>
              <w:ind w:left="72" w:right="72"/>
              <w:rPr>
                <w:sz w:val="18"/>
                <w:szCs w:val="18"/>
              </w:rPr>
            </w:pPr>
          </w:p>
        </w:tc>
        <w:tc>
          <w:tcPr>
            <w:tcW w:w="2178" w:type="dxa"/>
          </w:tcPr>
          <w:p w14:paraId="39508DC0" w14:textId="77777777" w:rsidR="00913A91" w:rsidRDefault="00913A91">
            <w:pPr>
              <w:spacing w:before="0"/>
              <w:rPr>
                <w:sz w:val="18"/>
                <w:szCs w:val="18"/>
              </w:rPr>
            </w:pPr>
            <w:r>
              <w:rPr>
                <w:sz w:val="18"/>
                <w:szCs w:val="18"/>
              </w:rPr>
              <w:t>Patient's Employer's Address</w:t>
            </w:r>
          </w:p>
          <w:p w14:paraId="625AD5E4" w14:textId="77777777" w:rsidR="00913A91" w:rsidRDefault="00913A91">
            <w:pPr>
              <w:spacing w:before="0"/>
              <w:rPr>
                <w:sz w:val="18"/>
                <w:szCs w:val="18"/>
              </w:rPr>
            </w:pPr>
          </w:p>
        </w:tc>
        <w:tc>
          <w:tcPr>
            <w:tcW w:w="2346" w:type="dxa"/>
          </w:tcPr>
          <w:p w14:paraId="51CC6F2F" w14:textId="77777777" w:rsidR="00913A91" w:rsidRDefault="00913A91">
            <w:pPr>
              <w:spacing w:before="0"/>
              <w:rPr>
                <w:sz w:val="18"/>
                <w:szCs w:val="18"/>
              </w:rPr>
            </w:pPr>
            <w:r>
              <w:rPr>
                <w:sz w:val="18"/>
                <w:szCs w:val="18"/>
              </w:rPr>
              <w:t>Version2 Element - E07_28</w:t>
            </w:r>
          </w:p>
          <w:p w14:paraId="2AD2325F" w14:textId="77777777" w:rsidR="00913A91" w:rsidRDefault="00913A91">
            <w:pPr>
              <w:spacing w:before="0"/>
              <w:rPr>
                <w:sz w:val="18"/>
                <w:szCs w:val="18"/>
              </w:rPr>
            </w:pPr>
          </w:p>
        </w:tc>
        <w:tc>
          <w:tcPr>
            <w:tcW w:w="3338" w:type="dxa"/>
          </w:tcPr>
          <w:p w14:paraId="116599B2" w14:textId="77777777" w:rsidR="00913A91" w:rsidRDefault="00913A91">
            <w:pPr>
              <w:spacing w:before="0"/>
              <w:rPr>
                <w:sz w:val="18"/>
                <w:szCs w:val="18"/>
              </w:rPr>
            </w:pPr>
            <w:r>
              <w:rPr>
                <w:sz w:val="18"/>
                <w:szCs w:val="18"/>
              </w:rPr>
              <w:t>The street address of the patient's employer</w:t>
            </w:r>
          </w:p>
          <w:p w14:paraId="01C5F42B" w14:textId="77777777" w:rsidR="00913A91" w:rsidRDefault="00913A91">
            <w:pPr>
              <w:spacing w:before="0"/>
              <w:rPr>
                <w:sz w:val="18"/>
                <w:szCs w:val="18"/>
              </w:rPr>
            </w:pPr>
          </w:p>
        </w:tc>
      </w:tr>
      <w:tr w:rsidR="00913A91" w14:paraId="2AA3B0B3" w14:textId="77777777" w:rsidTr="00913A91">
        <w:tc>
          <w:tcPr>
            <w:tcW w:w="1601" w:type="dxa"/>
            <w:vMerge/>
          </w:tcPr>
          <w:p w14:paraId="60863990" w14:textId="77777777" w:rsidR="00913A91" w:rsidRDefault="00913A91">
            <w:pPr>
              <w:spacing w:before="40" w:after="40"/>
              <w:ind w:left="72" w:right="72"/>
              <w:rPr>
                <w:sz w:val="18"/>
                <w:szCs w:val="18"/>
              </w:rPr>
            </w:pPr>
          </w:p>
        </w:tc>
        <w:tc>
          <w:tcPr>
            <w:tcW w:w="2178" w:type="dxa"/>
          </w:tcPr>
          <w:p w14:paraId="185B29AC" w14:textId="77777777" w:rsidR="00913A91" w:rsidRDefault="00913A91">
            <w:pPr>
              <w:spacing w:before="0"/>
              <w:rPr>
                <w:sz w:val="18"/>
                <w:szCs w:val="18"/>
              </w:rPr>
            </w:pPr>
            <w:r>
              <w:rPr>
                <w:sz w:val="18"/>
                <w:szCs w:val="18"/>
              </w:rPr>
              <w:t xml:space="preserve">Patient's Employer's City  </w:t>
            </w:r>
          </w:p>
          <w:p w14:paraId="7C5A7596" w14:textId="77777777" w:rsidR="00913A91" w:rsidRDefault="00913A91">
            <w:pPr>
              <w:spacing w:before="0"/>
              <w:rPr>
                <w:sz w:val="18"/>
                <w:szCs w:val="18"/>
              </w:rPr>
            </w:pPr>
          </w:p>
        </w:tc>
        <w:tc>
          <w:tcPr>
            <w:tcW w:w="2346" w:type="dxa"/>
          </w:tcPr>
          <w:p w14:paraId="355DEDFC" w14:textId="77777777" w:rsidR="00913A91" w:rsidRDefault="00913A91">
            <w:pPr>
              <w:spacing w:before="0"/>
              <w:rPr>
                <w:sz w:val="18"/>
                <w:szCs w:val="18"/>
              </w:rPr>
            </w:pPr>
            <w:r>
              <w:rPr>
                <w:sz w:val="18"/>
                <w:szCs w:val="18"/>
              </w:rPr>
              <w:t>Version2 Element - E07_29</w:t>
            </w:r>
          </w:p>
          <w:p w14:paraId="6F7FA500" w14:textId="77777777" w:rsidR="00913A91" w:rsidRDefault="00913A91">
            <w:pPr>
              <w:spacing w:before="0"/>
              <w:rPr>
                <w:sz w:val="18"/>
                <w:szCs w:val="18"/>
              </w:rPr>
            </w:pPr>
          </w:p>
        </w:tc>
        <w:tc>
          <w:tcPr>
            <w:tcW w:w="3338" w:type="dxa"/>
          </w:tcPr>
          <w:p w14:paraId="3DCEE11F" w14:textId="77777777" w:rsidR="00913A91" w:rsidRDefault="00913A91">
            <w:pPr>
              <w:spacing w:before="0"/>
              <w:rPr>
                <w:sz w:val="18"/>
                <w:szCs w:val="18"/>
              </w:rPr>
            </w:pPr>
            <w:r>
              <w:rPr>
                <w:sz w:val="18"/>
                <w:szCs w:val="18"/>
              </w:rPr>
              <w:t>The city or township of the patient's employer used for mailing purposes</w:t>
            </w:r>
          </w:p>
          <w:p w14:paraId="449F343C" w14:textId="77777777" w:rsidR="00913A91" w:rsidRDefault="00913A91">
            <w:pPr>
              <w:spacing w:before="0"/>
              <w:rPr>
                <w:sz w:val="18"/>
                <w:szCs w:val="18"/>
              </w:rPr>
            </w:pPr>
          </w:p>
        </w:tc>
      </w:tr>
      <w:tr w:rsidR="00913A91" w14:paraId="70CD7B09" w14:textId="77777777" w:rsidTr="00913A91">
        <w:tc>
          <w:tcPr>
            <w:tcW w:w="1601" w:type="dxa"/>
            <w:vMerge/>
          </w:tcPr>
          <w:p w14:paraId="64BE80C4" w14:textId="77777777" w:rsidR="00913A91" w:rsidRDefault="00913A91">
            <w:pPr>
              <w:spacing w:before="40" w:after="40"/>
              <w:ind w:left="72" w:right="72"/>
              <w:rPr>
                <w:sz w:val="18"/>
                <w:szCs w:val="18"/>
              </w:rPr>
            </w:pPr>
          </w:p>
        </w:tc>
        <w:tc>
          <w:tcPr>
            <w:tcW w:w="2178" w:type="dxa"/>
          </w:tcPr>
          <w:p w14:paraId="7B5ED2D0" w14:textId="77777777" w:rsidR="00913A91" w:rsidRDefault="00913A91">
            <w:pPr>
              <w:spacing w:before="0"/>
              <w:rPr>
                <w:sz w:val="18"/>
                <w:szCs w:val="18"/>
              </w:rPr>
            </w:pPr>
            <w:r>
              <w:rPr>
                <w:sz w:val="18"/>
                <w:szCs w:val="18"/>
              </w:rPr>
              <w:t>Patient's Employer's State</w:t>
            </w:r>
          </w:p>
          <w:p w14:paraId="7FCA802D" w14:textId="77777777" w:rsidR="00913A91" w:rsidRDefault="00913A91">
            <w:pPr>
              <w:spacing w:before="0"/>
              <w:rPr>
                <w:sz w:val="18"/>
                <w:szCs w:val="18"/>
              </w:rPr>
            </w:pPr>
          </w:p>
        </w:tc>
        <w:tc>
          <w:tcPr>
            <w:tcW w:w="2346" w:type="dxa"/>
          </w:tcPr>
          <w:p w14:paraId="16A4400D" w14:textId="77777777" w:rsidR="00913A91" w:rsidRDefault="00913A91">
            <w:pPr>
              <w:spacing w:before="0"/>
              <w:rPr>
                <w:sz w:val="18"/>
                <w:szCs w:val="18"/>
              </w:rPr>
            </w:pPr>
            <w:r>
              <w:rPr>
                <w:sz w:val="18"/>
                <w:szCs w:val="18"/>
              </w:rPr>
              <w:t>Version2 Element - E07_30</w:t>
            </w:r>
          </w:p>
          <w:p w14:paraId="3639F662" w14:textId="77777777" w:rsidR="00913A91" w:rsidRDefault="00913A91">
            <w:pPr>
              <w:spacing w:before="0"/>
              <w:rPr>
                <w:sz w:val="18"/>
                <w:szCs w:val="18"/>
              </w:rPr>
            </w:pPr>
          </w:p>
        </w:tc>
        <w:tc>
          <w:tcPr>
            <w:tcW w:w="3338" w:type="dxa"/>
          </w:tcPr>
          <w:p w14:paraId="72B44A4C" w14:textId="77777777" w:rsidR="00913A91" w:rsidRDefault="00913A91">
            <w:pPr>
              <w:spacing w:before="0"/>
              <w:rPr>
                <w:sz w:val="18"/>
                <w:szCs w:val="18"/>
              </w:rPr>
            </w:pPr>
            <w:r>
              <w:rPr>
                <w:sz w:val="18"/>
                <w:szCs w:val="18"/>
              </w:rPr>
              <w:t>The state of the patient's employer</w:t>
            </w:r>
          </w:p>
          <w:p w14:paraId="09933E66" w14:textId="77777777" w:rsidR="00913A91" w:rsidRDefault="00913A91">
            <w:pPr>
              <w:spacing w:before="0"/>
              <w:rPr>
                <w:sz w:val="18"/>
                <w:szCs w:val="18"/>
              </w:rPr>
            </w:pPr>
          </w:p>
        </w:tc>
      </w:tr>
      <w:tr w:rsidR="00913A91" w14:paraId="648447D2" w14:textId="77777777" w:rsidTr="00913A91">
        <w:tc>
          <w:tcPr>
            <w:tcW w:w="1601" w:type="dxa"/>
            <w:vMerge/>
          </w:tcPr>
          <w:p w14:paraId="15F5FA03" w14:textId="77777777" w:rsidR="00913A91" w:rsidRDefault="00913A91">
            <w:pPr>
              <w:spacing w:before="40" w:after="40"/>
              <w:ind w:left="72" w:right="72"/>
              <w:rPr>
                <w:sz w:val="18"/>
                <w:szCs w:val="18"/>
              </w:rPr>
            </w:pPr>
          </w:p>
        </w:tc>
        <w:tc>
          <w:tcPr>
            <w:tcW w:w="2178" w:type="dxa"/>
          </w:tcPr>
          <w:p w14:paraId="188514BE" w14:textId="77777777" w:rsidR="00913A91" w:rsidRDefault="00913A91">
            <w:pPr>
              <w:spacing w:before="0"/>
              <w:rPr>
                <w:sz w:val="18"/>
                <w:szCs w:val="18"/>
              </w:rPr>
            </w:pPr>
            <w:r>
              <w:rPr>
                <w:sz w:val="18"/>
                <w:szCs w:val="18"/>
              </w:rPr>
              <w:t xml:space="preserve">Patient's Employer's Zip code </w:t>
            </w:r>
          </w:p>
          <w:p w14:paraId="447973B9" w14:textId="77777777" w:rsidR="00913A91" w:rsidRDefault="00913A91">
            <w:pPr>
              <w:spacing w:before="0"/>
              <w:rPr>
                <w:sz w:val="18"/>
                <w:szCs w:val="18"/>
              </w:rPr>
            </w:pPr>
          </w:p>
        </w:tc>
        <w:tc>
          <w:tcPr>
            <w:tcW w:w="2346" w:type="dxa"/>
          </w:tcPr>
          <w:p w14:paraId="02594A9D" w14:textId="77777777" w:rsidR="00913A91" w:rsidRDefault="00913A91">
            <w:pPr>
              <w:spacing w:before="0"/>
              <w:rPr>
                <w:sz w:val="18"/>
                <w:szCs w:val="18"/>
              </w:rPr>
            </w:pPr>
            <w:r>
              <w:rPr>
                <w:sz w:val="18"/>
                <w:szCs w:val="18"/>
              </w:rPr>
              <w:t>Version2 Element - E07_31</w:t>
            </w:r>
          </w:p>
          <w:p w14:paraId="36902AAC" w14:textId="77777777" w:rsidR="00913A91" w:rsidRDefault="00913A91">
            <w:pPr>
              <w:spacing w:before="0"/>
              <w:rPr>
                <w:sz w:val="18"/>
                <w:szCs w:val="18"/>
              </w:rPr>
            </w:pPr>
          </w:p>
        </w:tc>
        <w:tc>
          <w:tcPr>
            <w:tcW w:w="3338" w:type="dxa"/>
          </w:tcPr>
          <w:p w14:paraId="50C0EB11" w14:textId="77777777" w:rsidR="00913A91" w:rsidRDefault="00913A91">
            <w:pPr>
              <w:spacing w:before="0"/>
              <w:rPr>
                <w:sz w:val="18"/>
                <w:szCs w:val="18"/>
              </w:rPr>
            </w:pPr>
            <w:r>
              <w:rPr>
                <w:sz w:val="18"/>
                <w:szCs w:val="18"/>
              </w:rPr>
              <w:t>The ZIP Code of the patient's employer</w:t>
            </w:r>
          </w:p>
          <w:p w14:paraId="1406D0C8" w14:textId="77777777" w:rsidR="00913A91" w:rsidRDefault="00913A91">
            <w:pPr>
              <w:spacing w:before="0"/>
              <w:rPr>
                <w:sz w:val="18"/>
                <w:szCs w:val="18"/>
              </w:rPr>
            </w:pPr>
          </w:p>
        </w:tc>
      </w:tr>
      <w:tr w:rsidR="00913A91" w14:paraId="165F4E45" w14:textId="77777777" w:rsidTr="00913A91">
        <w:tc>
          <w:tcPr>
            <w:tcW w:w="1601" w:type="dxa"/>
            <w:vMerge/>
          </w:tcPr>
          <w:p w14:paraId="41C421D9" w14:textId="77777777" w:rsidR="00913A91" w:rsidRDefault="00913A91">
            <w:pPr>
              <w:spacing w:before="40" w:after="40"/>
              <w:ind w:left="72" w:right="72"/>
              <w:rPr>
                <w:sz w:val="18"/>
                <w:szCs w:val="18"/>
              </w:rPr>
            </w:pPr>
          </w:p>
        </w:tc>
        <w:tc>
          <w:tcPr>
            <w:tcW w:w="2178" w:type="dxa"/>
          </w:tcPr>
          <w:p w14:paraId="1C536484" w14:textId="77777777" w:rsidR="00913A91" w:rsidRDefault="00913A91">
            <w:pPr>
              <w:spacing w:before="0"/>
              <w:rPr>
                <w:sz w:val="18"/>
                <w:szCs w:val="18"/>
              </w:rPr>
            </w:pPr>
            <w:r>
              <w:rPr>
                <w:sz w:val="18"/>
                <w:szCs w:val="18"/>
              </w:rPr>
              <w:t xml:space="preserve">Patient's Employer's Country </w:t>
            </w:r>
          </w:p>
          <w:p w14:paraId="4643D7E5" w14:textId="77777777" w:rsidR="00913A91" w:rsidRDefault="00913A91">
            <w:pPr>
              <w:spacing w:before="0"/>
              <w:rPr>
                <w:sz w:val="18"/>
                <w:szCs w:val="18"/>
              </w:rPr>
            </w:pPr>
          </w:p>
        </w:tc>
        <w:tc>
          <w:tcPr>
            <w:tcW w:w="2346" w:type="dxa"/>
          </w:tcPr>
          <w:p w14:paraId="33BE5205" w14:textId="77777777" w:rsidR="00913A91" w:rsidRDefault="00913A91">
            <w:pPr>
              <w:spacing w:before="0"/>
              <w:rPr>
                <w:sz w:val="18"/>
                <w:szCs w:val="18"/>
              </w:rPr>
            </w:pPr>
            <w:r>
              <w:rPr>
                <w:sz w:val="18"/>
                <w:szCs w:val="18"/>
              </w:rPr>
              <w:t>None</w:t>
            </w:r>
          </w:p>
        </w:tc>
        <w:tc>
          <w:tcPr>
            <w:tcW w:w="3338" w:type="dxa"/>
          </w:tcPr>
          <w:p w14:paraId="43E79FA9" w14:textId="77777777" w:rsidR="00913A91" w:rsidRDefault="00913A91">
            <w:pPr>
              <w:spacing w:before="0"/>
              <w:rPr>
                <w:sz w:val="18"/>
                <w:szCs w:val="18"/>
              </w:rPr>
            </w:pPr>
            <w:r>
              <w:rPr>
                <w:sz w:val="18"/>
                <w:szCs w:val="18"/>
              </w:rPr>
              <w:t>The country of the patient's employer</w:t>
            </w:r>
          </w:p>
          <w:p w14:paraId="27E4FA33" w14:textId="77777777" w:rsidR="00913A91" w:rsidRDefault="00913A91">
            <w:pPr>
              <w:spacing w:before="0"/>
              <w:rPr>
                <w:sz w:val="18"/>
                <w:szCs w:val="18"/>
              </w:rPr>
            </w:pPr>
          </w:p>
        </w:tc>
      </w:tr>
      <w:tr w:rsidR="00913A91" w14:paraId="3BAD85E5" w14:textId="77777777" w:rsidTr="00913A91">
        <w:tc>
          <w:tcPr>
            <w:tcW w:w="1601" w:type="dxa"/>
            <w:vMerge/>
          </w:tcPr>
          <w:p w14:paraId="614A7B71" w14:textId="77777777" w:rsidR="00913A91" w:rsidRDefault="00913A91">
            <w:pPr>
              <w:spacing w:before="40" w:after="40"/>
              <w:ind w:left="72" w:right="72"/>
              <w:rPr>
                <w:sz w:val="18"/>
                <w:szCs w:val="18"/>
              </w:rPr>
            </w:pPr>
          </w:p>
        </w:tc>
        <w:tc>
          <w:tcPr>
            <w:tcW w:w="2178" w:type="dxa"/>
          </w:tcPr>
          <w:p w14:paraId="016E77BE" w14:textId="77777777" w:rsidR="00913A91" w:rsidRDefault="00913A91">
            <w:pPr>
              <w:spacing w:before="0"/>
              <w:rPr>
                <w:sz w:val="18"/>
                <w:szCs w:val="18"/>
              </w:rPr>
            </w:pPr>
            <w:r>
              <w:rPr>
                <w:sz w:val="18"/>
                <w:szCs w:val="18"/>
              </w:rPr>
              <w:t xml:space="preserve">Patient's Employer's Primary Phone Number </w:t>
            </w:r>
          </w:p>
          <w:p w14:paraId="05F477C3" w14:textId="77777777" w:rsidR="00913A91" w:rsidRDefault="00913A91">
            <w:pPr>
              <w:spacing w:before="0"/>
              <w:rPr>
                <w:sz w:val="18"/>
                <w:szCs w:val="18"/>
              </w:rPr>
            </w:pPr>
          </w:p>
        </w:tc>
        <w:tc>
          <w:tcPr>
            <w:tcW w:w="2346" w:type="dxa"/>
          </w:tcPr>
          <w:p w14:paraId="0EA32F1D" w14:textId="77777777" w:rsidR="00913A91" w:rsidRDefault="00913A91">
            <w:pPr>
              <w:spacing w:before="0"/>
              <w:rPr>
                <w:sz w:val="18"/>
                <w:szCs w:val="18"/>
              </w:rPr>
            </w:pPr>
            <w:r>
              <w:rPr>
                <w:sz w:val="18"/>
                <w:szCs w:val="18"/>
              </w:rPr>
              <w:t>Version2 Element - E07_32</w:t>
            </w:r>
          </w:p>
          <w:p w14:paraId="25531E26" w14:textId="77777777" w:rsidR="00913A91" w:rsidRDefault="00913A91">
            <w:pPr>
              <w:spacing w:before="0"/>
              <w:rPr>
                <w:sz w:val="18"/>
                <w:szCs w:val="18"/>
              </w:rPr>
            </w:pPr>
          </w:p>
        </w:tc>
        <w:tc>
          <w:tcPr>
            <w:tcW w:w="3338" w:type="dxa"/>
          </w:tcPr>
          <w:p w14:paraId="392C22E1" w14:textId="77777777" w:rsidR="00913A91" w:rsidRDefault="00913A91">
            <w:pPr>
              <w:spacing w:before="0"/>
              <w:rPr>
                <w:sz w:val="18"/>
                <w:szCs w:val="18"/>
              </w:rPr>
            </w:pPr>
            <w:r>
              <w:rPr>
                <w:sz w:val="18"/>
                <w:szCs w:val="18"/>
              </w:rPr>
              <w:t>The employer's primary phone number.</w:t>
            </w:r>
          </w:p>
          <w:p w14:paraId="6D42EDE6" w14:textId="77777777" w:rsidR="00913A91" w:rsidRDefault="00913A91">
            <w:pPr>
              <w:spacing w:before="0"/>
              <w:rPr>
                <w:sz w:val="18"/>
                <w:szCs w:val="18"/>
              </w:rPr>
            </w:pPr>
          </w:p>
        </w:tc>
      </w:tr>
      <w:tr w:rsidR="00913A91" w14:paraId="3CE22E10" w14:textId="77777777" w:rsidTr="00913A91">
        <w:tc>
          <w:tcPr>
            <w:tcW w:w="1601" w:type="dxa"/>
            <w:vMerge/>
          </w:tcPr>
          <w:p w14:paraId="0AF6670E" w14:textId="77777777" w:rsidR="00913A91" w:rsidRDefault="00913A91">
            <w:pPr>
              <w:spacing w:before="40" w:after="40"/>
              <w:ind w:left="72" w:right="72"/>
              <w:rPr>
                <w:sz w:val="18"/>
                <w:szCs w:val="18"/>
              </w:rPr>
            </w:pPr>
          </w:p>
        </w:tc>
        <w:tc>
          <w:tcPr>
            <w:tcW w:w="2178" w:type="dxa"/>
          </w:tcPr>
          <w:p w14:paraId="29DC34CA" w14:textId="77777777" w:rsidR="00913A91" w:rsidRDefault="00913A91">
            <w:pPr>
              <w:spacing w:before="0"/>
              <w:rPr>
                <w:sz w:val="18"/>
                <w:szCs w:val="18"/>
              </w:rPr>
            </w:pPr>
            <w:r>
              <w:rPr>
                <w:sz w:val="18"/>
                <w:szCs w:val="18"/>
              </w:rPr>
              <w:t>Incident Facility or Location Name</w:t>
            </w:r>
          </w:p>
          <w:p w14:paraId="7FE205C4" w14:textId="77777777" w:rsidR="00913A91" w:rsidRDefault="00913A91">
            <w:pPr>
              <w:spacing w:before="0"/>
              <w:rPr>
                <w:sz w:val="18"/>
                <w:szCs w:val="18"/>
              </w:rPr>
            </w:pPr>
          </w:p>
        </w:tc>
        <w:tc>
          <w:tcPr>
            <w:tcW w:w="2346" w:type="dxa"/>
          </w:tcPr>
          <w:p w14:paraId="1D042EFC" w14:textId="77777777" w:rsidR="00913A91" w:rsidRDefault="00913A91">
            <w:pPr>
              <w:spacing w:before="0"/>
              <w:rPr>
                <w:sz w:val="18"/>
                <w:szCs w:val="18"/>
              </w:rPr>
            </w:pPr>
            <w:r>
              <w:rPr>
                <w:sz w:val="18"/>
                <w:szCs w:val="18"/>
              </w:rPr>
              <w:t>None</w:t>
            </w:r>
          </w:p>
          <w:p w14:paraId="448B39E9" w14:textId="77777777" w:rsidR="00913A91" w:rsidRDefault="00913A91">
            <w:pPr>
              <w:spacing w:before="0"/>
              <w:rPr>
                <w:sz w:val="18"/>
                <w:szCs w:val="18"/>
              </w:rPr>
            </w:pPr>
          </w:p>
        </w:tc>
        <w:tc>
          <w:tcPr>
            <w:tcW w:w="3338" w:type="dxa"/>
          </w:tcPr>
          <w:p w14:paraId="342179C8" w14:textId="77777777" w:rsidR="00913A91" w:rsidRDefault="00913A91">
            <w:pPr>
              <w:spacing w:before="0"/>
              <w:rPr>
                <w:sz w:val="18"/>
                <w:szCs w:val="18"/>
              </w:rPr>
            </w:pPr>
            <w:r>
              <w:rPr>
                <w:sz w:val="18"/>
                <w:szCs w:val="18"/>
              </w:rPr>
              <w:t>The name of the facility, business, building, etc. associated with the scene of the EMS event.</w:t>
            </w:r>
          </w:p>
          <w:p w14:paraId="0349AF99" w14:textId="77777777" w:rsidR="00913A91" w:rsidRDefault="00913A91">
            <w:pPr>
              <w:spacing w:before="0"/>
              <w:rPr>
                <w:sz w:val="18"/>
                <w:szCs w:val="18"/>
              </w:rPr>
            </w:pPr>
          </w:p>
        </w:tc>
      </w:tr>
      <w:tr w:rsidR="00913A91" w14:paraId="28C871A4" w14:textId="77777777" w:rsidTr="00913A91">
        <w:tc>
          <w:tcPr>
            <w:tcW w:w="1601" w:type="dxa"/>
            <w:vMerge w:val="restart"/>
          </w:tcPr>
          <w:p w14:paraId="4C0DFF78" w14:textId="77777777" w:rsidR="00913A91" w:rsidRDefault="00913A91">
            <w:pPr>
              <w:spacing w:before="40" w:after="40"/>
              <w:ind w:left="72" w:right="72"/>
              <w:rPr>
                <w:sz w:val="18"/>
                <w:szCs w:val="18"/>
              </w:rPr>
            </w:pPr>
            <w:r>
              <w:rPr>
                <w:b/>
                <w:sz w:val="18"/>
                <w:szCs w:val="18"/>
              </w:rPr>
              <w:t xml:space="preserve">History </w:t>
            </w:r>
          </w:p>
        </w:tc>
        <w:tc>
          <w:tcPr>
            <w:tcW w:w="2178" w:type="dxa"/>
          </w:tcPr>
          <w:p w14:paraId="500E7F67" w14:textId="77777777" w:rsidR="00913A91" w:rsidRPr="00913A91" w:rsidRDefault="00913A91">
            <w:pPr>
              <w:spacing w:before="0"/>
              <w:rPr>
                <w:sz w:val="18"/>
                <w:szCs w:val="18"/>
              </w:rPr>
            </w:pPr>
            <w:r w:rsidRPr="00913A91">
              <w:rPr>
                <w:sz w:val="18"/>
                <w:szCs w:val="18"/>
              </w:rPr>
              <w:t>Last Name of Patient's Practitioner</w:t>
            </w:r>
          </w:p>
          <w:p w14:paraId="573A5FF8" w14:textId="77777777" w:rsidR="00913A91" w:rsidRPr="00913A91" w:rsidRDefault="00913A91">
            <w:pPr>
              <w:spacing w:before="0"/>
              <w:rPr>
                <w:sz w:val="18"/>
                <w:szCs w:val="18"/>
              </w:rPr>
            </w:pPr>
          </w:p>
        </w:tc>
        <w:tc>
          <w:tcPr>
            <w:tcW w:w="2346" w:type="dxa"/>
          </w:tcPr>
          <w:p w14:paraId="758086DB" w14:textId="77777777" w:rsidR="00913A91" w:rsidRPr="00913A91" w:rsidRDefault="00913A91">
            <w:pPr>
              <w:spacing w:before="0"/>
              <w:rPr>
                <w:sz w:val="18"/>
                <w:szCs w:val="18"/>
              </w:rPr>
            </w:pPr>
            <w:r w:rsidRPr="00913A91">
              <w:rPr>
                <w:sz w:val="18"/>
                <w:szCs w:val="18"/>
              </w:rPr>
              <w:t>Version2 Element - E12_01</w:t>
            </w:r>
          </w:p>
          <w:p w14:paraId="5EC270A0" w14:textId="77777777" w:rsidR="00913A91" w:rsidRPr="00913A91" w:rsidRDefault="00913A91">
            <w:pPr>
              <w:spacing w:before="0"/>
              <w:rPr>
                <w:sz w:val="18"/>
                <w:szCs w:val="18"/>
              </w:rPr>
            </w:pPr>
          </w:p>
        </w:tc>
        <w:tc>
          <w:tcPr>
            <w:tcW w:w="3338" w:type="dxa"/>
          </w:tcPr>
          <w:p w14:paraId="72CE25EF" w14:textId="77777777" w:rsidR="00913A91" w:rsidRPr="00913A91" w:rsidRDefault="00913A91">
            <w:pPr>
              <w:spacing w:before="0"/>
              <w:rPr>
                <w:sz w:val="18"/>
                <w:szCs w:val="18"/>
              </w:rPr>
            </w:pPr>
            <w:r w:rsidRPr="00913A91">
              <w:rPr>
                <w:sz w:val="18"/>
                <w:szCs w:val="18"/>
              </w:rPr>
              <w:t>Indication of whether or not there were any patient specific barriers to serving the patient at the scene</w:t>
            </w:r>
          </w:p>
          <w:p w14:paraId="69923357" w14:textId="77777777" w:rsidR="00913A91" w:rsidRPr="00913A91" w:rsidRDefault="00913A91">
            <w:pPr>
              <w:spacing w:before="0"/>
              <w:rPr>
                <w:sz w:val="18"/>
                <w:szCs w:val="18"/>
              </w:rPr>
            </w:pPr>
          </w:p>
        </w:tc>
      </w:tr>
      <w:tr w:rsidR="00913A91" w14:paraId="5400ABFA" w14:textId="77777777" w:rsidTr="00913A91">
        <w:tc>
          <w:tcPr>
            <w:tcW w:w="1601" w:type="dxa"/>
            <w:vMerge/>
          </w:tcPr>
          <w:p w14:paraId="2CBC5CAC" w14:textId="77777777" w:rsidR="00913A91" w:rsidRDefault="00913A91">
            <w:pPr>
              <w:spacing w:before="40" w:after="40"/>
              <w:ind w:left="72" w:right="72"/>
              <w:rPr>
                <w:sz w:val="18"/>
                <w:szCs w:val="18"/>
              </w:rPr>
            </w:pPr>
          </w:p>
        </w:tc>
        <w:tc>
          <w:tcPr>
            <w:tcW w:w="2178" w:type="dxa"/>
          </w:tcPr>
          <w:p w14:paraId="513BFFE2" w14:textId="77777777" w:rsidR="00913A91" w:rsidRPr="00913A91" w:rsidRDefault="00913A91">
            <w:pPr>
              <w:spacing w:before="0"/>
              <w:rPr>
                <w:sz w:val="18"/>
                <w:szCs w:val="18"/>
              </w:rPr>
            </w:pPr>
            <w:r w:rsidRPr="00913A91">
              <w:rPr>
                <w:sz w:val="18"/>
                <w:szCs w:val="18"/>
              </w:rPr>
              <w:t>First Name of Patient's Practitioner</w:t>
            </w:r>
          </w:p>
          <w:p w14:paraId="05D4734C" w14:textId="77777777" w:rsidR="00913A91" w:rsidRPr="00913A91" w:rsidRDefault="00913A91">
            <w:pPr>
              <w:spacing w:before="0"/>
              <w:rPr>
                <w:sz w:val="18"/>
                <w:szCs w:val="18"/>
              </w:rPr>
            </w:pPr>
          </w:p>
        </w:tc>
        <w:tc>
          <w:tcPr>
            <w:tcW w:w="2346" w:type="dxa"/>
          </w:tcPr>
          <w:p w14:paraId="4257D731" w14:textId="77777777" w:rsidR="00913A91" w:rsidRPr="00913A91" w:rsidRDefault="00913A91">
            <w:pPr>
              <w:spacing w:before="0"/>
              <w:rPr>
                <w:sz w:val="18"/>
                <w:szCs w:val="18"/>
              </w:rPr>
            </w:pPr>
            <w:r w:rsidRPr="00913A91">
              <w:rPr>
                <w:sz w:val="18"/>
                <w:szCs w:val="18"/>
              </w:rPr>
              <w:t>Version2 Element - E12_06</w:t>
            </w:r>
          </w:p>
          <w:p w14:paraId="3EE74F90" w14:textId="77777777" w:rsidR="00913A91" w:rsidRPr="00913A91" w:rsidRDefault="00913A91">
            <w:pPr>
              <w:spacing w:before="0"/>
              <w:rPr>
                <w:sz w:val="18"/>
                <w:szCs w:val="18"/>
              </w:rPr>
            </w:pPr>
          </w:p>
        </w:tc>
        <w:tc>
          <w:tcPr>
            <w:tcW w:w="3338" w:type="dxa"/>
          </w:tcPr>
          <w:p w14:paraId="2C1AEF60" w14:textId="77777777" w:rsidR="00913A91" w:rsidRPr="00913A91" w:rsidRDefault="00913A91">
            <w:pPr>
              <w:spacing w:before="0"/>
              <w:rPr>
                <w:sz w:val="18"/>
                <w:szCs w:val="18"/>
              </w:rPr>
            </w:pPr>
            <w:r w:rsidRPr="00913A91">
              <w:rPr>
                <w:sz w:val="18"/>
                <w:szCs w:val="18"/>
              </w:rPr>
              <w:t>The last name of the patient's practitioner</w:t>
            </w:r>
          </w:p>
          <w:p w14:paraId="205E12B7" w14:textId="77777777" w:rsidR="00913A91" w:rsidRPr="00913A91" w:rsidRDefault="00913A91">
            <w:pPr>
              <w:spacing w:before="0"/>
              <w:rPr>
                <w:sz w:val="18"/>
                <w:szCs w:val="18"/>
              </w:rPr>
            </w:pPr>
          </w:p>
        </w:tc>
      </w:tr>
      <w:tr w:rsidR="00913A91" w14:paraId="44B92B06" w14:textId="77777777" w:rsidTr="00913A91">
        <w:tc>
          <w:tcPr>
            <w:tcW w:w="1601" w:type="dxa"/>
            <w:vMerge/>
          </w:tcPr>
          <w:p w14:paraId="38D28A2F" w14:textId="77777777" w:rsidR="00913A91" w:rsidRDefault="00913A91">
            <w:pPr>
              <w:spacing w:before="40" w:after="40"/>
              <w:ind w:left="72" w:right="72"/>
              <w:rPr>
                <w:sz w:val="18"/>
                <w:szCs w:val="18"/>
              </w:rPr>
            </w:pPr>
          </w:p>
        </w:tc>
        <w:tc>
          <w:tcPr>
            <w:tcW w:w="2178" w:type="dxa"/>
          </w:tcPr>
          <w:p w14:paraId="000C0A4A" w14:textId="77777777" w:rsidR="00913A91" w:rsidRPr="00913A91" w:rsidRDefault="00913A91">
            <w:pPr>
              <w:spacing w:before="0"/>
              <w:rPr>
                <w:sz w:val="18"/>
                <w:szCs w:val="18"/>
              </w:rPr>
            </w:pPr>
            <w:r w:rsidRPr="00913A91">
              <w:rPr>
                <w:sz w:val="18"/>
                <w:szCs w:val="18"/>
              </w:rPr>
              <w:t>Middle Initial/Name of Patient's Practitioner</w:t>
            </w:r>
          </w:p>
          <w:p w14:paraId="68F36ADC" w14:textId="77777777" w:rsidR="00913A91" w:rsidRPr="00913A91" w:rsidRDefault="00913A91">
            <w:pPr>
              <w:spacing w:before="0"/>
              <w:rPr>
                <w:sz w:val="18"/>
                <w:szCs w:val="18"/>
              </w:rPr>
            </w:pPr>
          </w:p>
        </w:tc>
        <w:tc>
          <w:tcPr>
            <w:tcW w:w="2346" w:type="dxa"/>
          </w:tcPr>
          <w:p w14:paraId="5D5759AE" w14:textId="77777777" w:rsidR="00913A91" w:rsidRPr="00913A91" w:rsidRDefault="00913A91">
            <w:pPr>
              <w:spacing w:before="0"/>
              <w:rPr>
                <w:sz w:val="18"/>
                <w:szCs w:val="18"/>
              </w:rPr>
            </w:pPr>
            <w:r w:rsidRPr="00913A91">
              <w:rPr>
                <w:sz w:val="18"/>
                <w:szCs w:val="18"/>
              </w:rPr>
              <w:t>Version2 Element - E12_04</w:t>
            </w:r>
          </w:p>
          <w:p w14:paraId="7B1854EE" w14:textId="77777777" w:rsidR="00913A91" w:rsidRPr="00913A91" w:rsidRDefault="00913A91">
            <w:pPr>
              <w:spacing w:before="0"/>
              <w:rPr>
                <w:sz w:val="18"/>
                <w:szCs w:val="18"/>
              </w:rPr>
            </w:pPr>
          </w:p>
        </w:tc>
        <w:tc>
          <w:tcPr>
            <w:tcW w:w="3338" w:type="dxa"/>
          </w:tcPr>
          <w:p w14:paraId="7AA73EAD" w14:textId="77777777" w:rsidR="00913A91" w:rsidRPr="00913A91" w:rsidRDefault="00913A91">
            <w:pPr>
              <w:spacing w:before="0"/>
              <w:rPr>
                <w:sz w:val="18"/>
                <w:szCs w:val="18"/>
              </w:rPr>
            </w:pPr>
            <w:r w:rsidRPr="00913A91">
              <w:rPr>
                <w:sz w:val="18"/>
                <w:szCs w:val="18"/>
              </w:rPr>
              <w:t>The first name of the patient's practitioner</w:t>
            </w:r>
          </w:p>
          <w:p w14:paraId="7D1C60C4" w14:textId="77777777" w:rsidR="00913A91" w:rsidRPr="00913A91" w:rsidRDefault="00913A91">
            <w:pPr>
              <w:spacing w:before="0"/>
              <w:rPr>
                <w:sz w:val="18"/>
                <w:szCs w:val="18"/>
              </w:rPr>
            </w:pPr>
          </w:p>
        </w:tc>
      </w:tr>
      <w:tr w:rsidR="00913A91" w14:paraId="2883AEF2" w14:textId="77777777" w:rsidTr="00913A91">
        <w:tc>
          <w:tcPr>
            <w:tcW w:w="1601" w:type="dxa"/>
            <w:vMerge/>
          </w:tcPr>
          <w:p w14:paraId="0EB46DB5" w14:textId="77777777" w:rsidR="00913A91" w:rsidRDefault="00913A91">
            <w:pPr>
              <w:spacing w:before="40" w:after="40"/>
              <w:ind w:left="72" w:right="72"/>
              <w:rPr>
                <w:sz w:val="18"/>
                <w:szCs w:val="18"/>
              </w:rPr>
            </w:pPr>
          </w:p>
        </w:tc>
        <w:tc>
          <w:tcPr>
            <w:tcW w:w="2178" w:type="dxa"/>
          </w:tcPr>
          <w:p w14:paraId="3AE17B24" w14:textId="77777777" w:rsidR="00913A91" w:rsidRPr="00913A91" w:rsidRDefault="00913A91">
            <w:pPr>
              <w:spacing w:before="0"/>
              <w:rPr>
                <w:sz w:val="18"/>
                <w:szCs w:val="18"/>
              </w:rPr>
            </w:pPr>
            <w:r w:rsidRPr="00913A91">
              <w:rPr>
                <w:sz w:val="18"/>
                <w:szCs w:val="18"/>
              </w:rPr>
              <w:t xml:space="preserve">Advanced Directives </w:t>
            </w:r>
          </w:p>
          <w:p w14:paraId="773DEB5E" w14:textId="77777777" w:rsidR="00913A91" w:rsidRPr="00913A91" w:rsidRDefault="00913A91">
            <w:pPr>
              <w:spacing w:before="0"/>
              <w:rPr>
                <w:sz w:val="18"/>
                <w:szCs w:val="18"/>
              </w:rPr>
            </w:pPr>
          </w:p>
        </w:tc>
        <w:tc>
          <w:tcPr>
            <w:tcW w:w="2346" w:type="dxa"/>
          </w:tcPr>
          <w:p w14:paraId="1D7B6671" w14:textId="77777777" w:rsidR="00913A91" w:rsidRPr="00913A91" w:rsidRDefault="00913A91">
            <w:pPr>
              <w:spacing w:before="0"/>
              <w:rPr>
                <w:sz w:val="18"/>
                <w:szCs w:val="18"/>
              </w:rPr>
            </w:pPr>
            <w:r w:rsidRPr="00913A91">
              <w:rPr>
                <w:sz w:val="18"/>
                <w:szCs w:val="18"/>
              </w:rPr>
              <w:t>Version2 Element - E12_07</w:t>
            </w:r>
          </w:p>
          <w:p w14:paraId="2215C91B" w14:textId="77777777" w:rsidR="00913A91" w:rsidRPr="00913A91" w:rsidRDefault="00913A91">
            <w:pPr>
              <w:spacing w:before="0"/>
              <w:rPr>
                <w:sz w:val="18"/>
                <w:szCs w:val="18"/>
              </w:rPr>
            </w:pPr>
          </w:p>
        </w:tc>
        <w:tc>
          <w:tcPr>
            <w:tcW w:w="3338" w:type="dxa"/>
          </w:tcPr>
          <w:p w14:paraId="3E207E02" w14:textId="77777777" w:rsidR="00913A91" w:rsidRPr="00913A91" w:rsidRDefault="00913A91">
            <w:pPr>
              <w:spacing w:before="0"/>
              <w:rPr>
                <w:sz w:val="18"/>
                <w:szCs w:val="18"/>
              </w:rPr>
            </w:pPr>
            <w:r w:rsidRPr="00913A91">
              <w:rPr>
                <w:sz w:val="18"/>
                <w:szCs w:val="18"/>
              </w:rPr>
              <w:t>The presence of a valid DNR form, living will, or document directing end of life or healthcare treatment decisions.</w:t>
            </w:r>
          </w:p>
          <w:p w14:paraId="7F8EE8BE" w14:textId="77777777" w:rsidR="00913A91" w:rsidRPr="00913A91" w:rsidRDefault="00913A91">
            <w:pPr>
              <w:spacing w:before="0"/>
              <w:rPr>
                <w:sz w:val="18"/>
                <w:szCs w:val="18"/>
              </w:rPr>
            </w:pPr>
          </w:p>
        </w:tc>
      </w:tr>
      <w:tr w:rsidR="00913A91" w14:paraId="3F0A1FCB" w14:textId="77777777" w:rsidTr="00913A91">
        <w:tc>
          <w:tcPr>
            <w:tcW w:w="1601" w:type="dxa"/>
            <w:vMerge/>
          </w:tcPr>
          <w:p w14:paraId="5EDB3F5F" w14:textId="77777777" w:rsidR="00913A91" w:rsidRDefault="00913A91">
            <w:pPr>
              <w:spacing w:before="40" w:after="40"/>
              <w:ind w:left="72" w:right="72"/>
              <w:rPr>
                <w:sz w:val="18"/>
                <w:szCs w:val="18"/>
              </w:rPr>
            </w:pPr>
          </w:p>
        </w:tc>
        <w:tc>
          <w:tcPr>
            <w:tcW w:w="2178" w:type="dxa"/>
          </w:tcPr>
          <w:p w14:paraId="1C1B07F7" w14:textId="77777777" w:rsidR="00913A91" w:rsidRPr="00913A91" w:rsidRDefault="00913A91">
            <w:pPr>
              <w:spacing w:before="0"/>
              <w:rPr>
                <w:sz w:val="18"/>
                <w:szCs w:val="18"/>
              </w:rPr>
            </w:pPr>
            <w:r w:rsidRPr="00913A91">
              <w:rPr>
                <w:sz w:val="18"/>
                <w:szCs w:val="18"/>
              </w:rPr>
              <w:t xml:space="preserve">Medication Allergies </w:t>
            </w:r>
          </w:p>
          <w:p w14:paraId="540D4A26" w14:textId="77777777" w:rsidR="00913A91" w:rsidRPr="00913A91" w:rsidRDefault="00913A91">
            <w:pPr>
              <w:spacing w:before="0"/>
              <w:rPr>
                <w:sz w:val="18"/>
                <w:szCs w:val="18"/>
              </w:rPr>
            </w:pPr>
          </w:p>
        </w:tc>
        <w:tc>
          <w:tcPr>
            <w:tcW w:w="2346" w:type="dxa"/>
          </w:tcPr>
          <w:p w14:paraId="1CE26F38" w14:textId="77777777" w:rsidR="00913A91" w:rsidRPr="00913A91" w:rsidRDefault="00913A91">
            <w:pPr>
              <w:spacing w:before="0"/>
              <w:rPr>
                <w:sz w:val="18"/>
                <w:szCs w:val="18"/>
              </w:rPr>
            </w:pPr>
            <w:r w:rsidRPr="00913A91">
              <w:rPr>
                <w:sz w:val="18"/>
                <w:szCs w:val="18"/>
              </w:rPr>
              <w:t>Version2 Element - E12_08</w:t>
            </w:r>
          </w:p>
          <w:p w14:paraId="35D181E6" w14:textId="77777777" w:rsidR="00913A91" w:rsidRPr="00913A91" w:rsidRDefault="00913A91">
            <w:pPr>
              <w:spacing w:before="0"/>
              <w:rPr>
                <w:sz w:val="18"/>
                <w:szCs w:val="18"/>
              </w:rPr>
            </w:pPr>
          </w:p>
        </w:tc>
        <w:tc>
          <w:tcPr>
            <w:tcW w:w="3338" w:type="dxa"/>
          </w:tcPr>
          <w:p w14:paraId="2C83DC15" w14:textId="77777777" w:rsidR="00913A91" w:rsidRPr="00913A91" w:rsidRDefault="00913A91">
            <w:pPr>
              <w:spacing w:before="0"/>
              <w:rPr>
                <w:sz w:val="18"/>
                <w:szCs w:val="18"/>
              </w:rPr>
            </w:pPr>
            <w:r w:rsidRPr="00913A91">
              <w:rPr>
                <w:sz w:val="18"/>
                <w:szCs w:val="18"/>
              </w:rPr>
              <w:t>The patient's medication allergies</w:t>
            </w:r>
          </w:p>
          <w:p w14:paraId="599EE027" w14:textId="77777777" w:rsidR="00913A91" w:rsidRPr="00913A91" w:rsidRDefault="00913A91">
            <w:pPr>
              <w:spacing w:before="0"/>
              <w:rPr>
                <w:sz w:val="18"/>
                <w:szCs w:val="18"/>
              </w:rPr>
            </w:pPr>
          </w:p>
        </w:tc>
      </w:tr>
      <w:tr w:rsidR="00913A91" w14:paraId="512EA14C" w14:textId="77777777" w:rsidTr="00913A91">
        <w:tc>
          <w:tcPr>
            <w:tcW w:w="1601" w:type="dxa"/>
            <w:vMerge/>
          </w:tcPr>
          <w:p w14:paraId="0272909B" w14:textId="77777777" w:rsidR="00913A91" w:rsidRDefault="00913A91">
            <w:pPr>
              <w:spacing w:before="40" w:after="40"/>
              <w:ind w:left="72" w:right="72"/>
              <w:rPr>
                <w:sz w:val="18"/>
                <w:szCs w:val="18"/>
              </w:rPr>
            </w:pPr>
          </w:p>
        </w:tc>
        <w:tc>
          <w:tcPr>
            <w:tcW w:w="2178" w:type="dxa"/>
          </w:tcPr>
          <w:p w14:paraId="00224655" w14:textId="77777777" w:rsidR="00913A91" w:rsidRPr="00913A91" w:rsidRDefault="00913A91">
            <w:pPr>
              <w:spacing w:before="0"/>
              <w:rPr>
                <w:sz w:val="18"/>
                <w:szCs w:val="18"/>
              </w:rPr>
            </w:pPr>
            <w:r w:rsidRPr="00913A91">
              <w:rPr>
                <w:sz w:val="18"/>
                <w:szCs w:val="18"/>
              </w:rPr>
              <w:t xml:space="preserve">Environmental/Food Allergies </w:t>
            </w:r>
          </w:p>
          <w:p w14:paraId="3DF0CAF3" w14:textId="77777777" w:rsidR="00913A91" w:rsidRPr="00913A91" w:rsidRDefault="00913A91">
            <w:pPr>
              <w:spacing w:before="0"/>
              <w:rPr>
                <w:sz w:val="18"/>
                <w:szCs w:val="18"/>
              </w:rPr>
            </w:pPr>
          </w:p>
        </w:tc>
        <w:tc>
          <w:tcPr>
            <w:tcW w:w="2346" w:type="dxa"/>
          </w:tcPr>
          <w:p w14:paraId="59A6B339" w14:textId="77777777" w:rsidR="00913A91" w:rsidRPr="00913A91" w:rsidRDefault="00913A91">
            <w:pPr>
              <w:spacing w:before="0"/>
              <w:rPr>
                <w:sz w:val="18"/>
                <w:szCs w:val="18"/>
              </w:rPr>
            </w:pPr>
            <w:r w:rsidRPr="00913A91">
              <w:rPr>
                <w:sz w:val="18"/>
                <w:szCs w:val="18"/>
              </w:rPr>
              <w:t>Version2 Element - E12_09</w:t>
            </w:r>
          </w:p>
          <w:p w14:paraId="6B367150" w14:textId="77777777" w:rsidR="00913A91" w:rsidRPr="00913A91" w:rsidRDefault="00913A91">
            <w:pPr>
              <w:spacing w:before="0"/>
              <w:rPr>
                <w:sz w:val="18"/>
                <w:szCs w:val="18"/>
              </w:rPr>
            </w:pPr>
          </w:p>
        </w:tc>
        <w:tc>
          <w:tcPr>
            <w:tcW w:w="3338" w:type="dxa"/>
          </w:tcPr>
          <w:p w14:paraId="55973373" w14:textId="77777777" w:rsidR="00913A91" w:rsidRPr="00913A91" w:rsidRDefault="00913A91">
            <w:pPr>
              <w:spacing w:before="0"/>
              <w:rPr>
                <w:sz w:val="18"/>
                <w:szCs w:val="18"/>
              </w:rPr>
            </w:pPr>
            <w:r w:rsidRPr="00913A91">
              <w:rPr>
                <w:sz w:val="18"/>
                <w:szCs w:val="18"/>
              </w:rPr>
              <w:t>The patient's known allergies to food or environmental agents.</w:t>
            </w:r>
          </w:p>
          <w:p w14:paraId="249DB4D2" w14:textId="77777777" w:rsidR="00913A91" w:rsidRPr="00913A91" w:rsidRDefault="00913A91">
            <w:pPr>
              <w:spacing w:before="0"/>
              <w:rPr>
                <w:sz w:val="18"/>
                <w:szCs w:val="18"/>
              </w:rPr>
            </w:pPr>
          </w:p>
        </w:tc>
      </w:tr>
      <w:tr w:rsidR="00913A91" w14:paraId="6C78F632" w14:textId="77777777" w:rsidTr="00913A91">
        <w:tc>
          <w:tcPr>
            <w:tcW w:w="1601" w:type="dxa"/>
            <w:vMerge/>
          </w:tcPr>
          <w:p w14:paraId="04EEC59E" w14:textId="77777777" w:rsidR="00913A91" w:rsidRDefault="00913A91">
            <w:pPr>
              <w:spacing w:before="40" w:after="40"/>
              <w:ind w:left="72" w:right="72"/>
              <w:rPr>
                <w:sz w:val="18"/>
                <w:szCs w:val="18"/>
              </w:rPr>
            </w:pPr>
          </w:p>
        </w:tc>
        <w:tc>
          <w:tcPr>
            <w:tcW w:w="2178" w:type="dxa"/>
          </w:tcPr>
          <w:p w14:paraId="571FEC2E" w14:textId="77777777" w:rsidR="00913A91" w:rsidRPr="00913A91" w:rsidRDefault="00913A91">
            <w:pPr>
              <w:spacing w:before="0"/>
              <w:rPr>
                <w:sz w:val="18"/>
                <w:szCs w:val="18"/>
              </w:rPr>
            </w:pPr>
            <w:r w:rsidRPr="00913A91">
              <w:rPr>
                <w:sz w:val="18"/>
                <w:szCs w:val="18"/>
              </w:rPr>
              <w:t xml:space="preserve">Medical/Surgical History </w:t>
            </w:r>
          </w:p>
          <w:p w14:paraId="7EB479DF" w14:textId="77777777" w:rsidR="00913A91" w:rsidRPr="00913A91" w:rsidRDefault="00913A91">
            <w:pPr>
              <w:spacing w:before="0"/>
              <w:rPr>
                <w:sz w:val="18"/>
                <w:szCs w:val="18"/>
              </w:rPr>
            </w:pPr>
          </w:p>
        </w:tc>
        <w:tc>
          <w:tcPr>
            <w:tcW w:w="2346" w:type="dxa"/>
          </w:tcPr>
          <w:p w14:paraId="6CB4660E" w14:textId="77777777" w:rsidR="00913A91" w:rsidRPr="00913A91" w:rsidRDefault="00913A91">
            <w:pPr>
              <w:spacing w:before="0"/>
              <w:rPr>
                <w:sz w:val="18"/>
                <w:szCs w:val="18"/>
              </w:rPr>
            </w:pPr>
            <w:r w:rsidRPr="00913A91">
              <w:rPr>
                <w:sz w:val="18"/>
                <w:szCs w:val="18"/>
              </w:rPr>
              <w:t>Version2 Element - E12_10</w:t>
            </w:r>
          </w:p>
          <w:p w14:paraId="5FBC25A3" w14:textId="77777777" w:rsidR="00913A91" w:rsidRPr="00913A91" w:rsidRDefault="00913A91">
            <w:pPr>
              <w:spacing w:before="0"/>
              <w:rPr>
                <w:sz w:val="18"/>
                <w:szCs w:val="18"/>
              </w:rPr>
            </w:pPr>
          </w:p>
        </w:tc>
        <w:tc>
          <w:tcPr>
            <w:tcW w:w="3338" w:type="dxa"/>
          </w:tcPr>
          <w:p w14:paraId="31BCCE41" w14:textId="77777777" w:rsidR="00913A91" w:rsidRPr="00913A91" w:rsidRDefault="00913A91">
            <w:pPr>
              <w:spacing w:before="0"/>
              <w:rPr>
                <w:sz w:val="18"/>
                <w:szCs w:val="18"/>
              </w:rPr>
            </w:pPr>
            <w:r w:rsidRPr="00913A91">
              <w:rPr>
                <w:sz w:val="18"/>
                <w:szCs w:val="18"/>
              </w:rPr>
              <w:t>The patient's pre-existing medical and surgery history of the patient</w:t>
            </w:r>
          </w:p>
          <w:p w14:paraId="3341557A" w14:textId="77777777" w:rsidR="00913A91" w:rsidRPr="00913A91" w:rsidRDefault="00913A91">
            <w:pPr>
              <w:spacing w:before="0"/>
              <w:rPr>
                <w:sz w:val="18"/>
                <w:szCs w:val="18"/>
              </w:rPr>
            </w:pPr>
          </w:p>
        </w:tc>
      </w:tr>
      <w:tr w:rsidR="00913A91" w14:paraId="7499B96E" w14:textId="77777777" w:rsidTr="00913A91">
        <w:tc>
          <w:tcPr>
            <w:tcW w:w="1601" w:type="dxa"/>
            <w:vMerge/>
          </w:tcPr>
          <w:p w14:paraId="7789C3F0" w14:textId="77777777" w:rsidR="00913A91" w:rsidRDefault="00913A91">
            <w:pPr>
              <w:spacing w:before="40" w:after="40"/>
              <w:ind w:left="72" w:right="72"/>
              <w:rPr>
                <w:sz w:val="18"/>
                <w:szCs w:val="18"/>
              </w:rPr>
            </w:pPr>
          </w:p>
        </w:tc>
        <w:tc>
          <w:tcPr>
            <w:tcW w:w="2178" w:type="dxa"/>
          </w:tcPr>
          <w:p w14:paraId="7B2EBE0D" w14:textId="77777777" w:rsidR="00913A91" w:rsidRPr="00913A91" w:rsidRDefault="00913A91">
            <w:pPr>
              <w:spacing w:before="0"/>
              <w:rPr>
                <w:sz w:val="18"/>
                <w:szCs w:val="18"/>
              </w:rPr>
            </w:pPr>
            <w:r w:rsidRPr="00913A91">
              <w:rPr>
                <w:sz w:val="18"/>
                <w:szCs w:val="18"/>
              </w:rPr>
              <w:t xml:space="preserve">The Patient's Type of Immunization </w:t>
            </w:r>
          </w:p>
          <w:p w14:paraId="4B3E0045" w14:textId="77777777" w:rsidR="00913A91" w:rsidRPr="00913A91" w:rsidRDefault="00913A91">
            <w:pPr>
              <w:spacing w:before="0"/>
              <w:rPr>
                <w:sz w:val="18"/>
                <w:szCs w:val="18"/>
              </w:rPr>
            </w:pPr>
          </w:p>
        </w:tc>
        <w:tc>
          <w:tcPr>
            <w:tcW w:w="2346" w:type="dxa"/>
          </w:tcPr>
          <w:p w14:paraId="249D212C" w14:textId="77777777" w:rsidR="00913A91" w:rsidRPr="00913A91" w:rsidRDefault="00913A91">
            <w:pPr>
              <w:spacing w:before="0"/>
              <w:rPr>
                <w:sz w:val="18"/>
                <w:szCs w:val="18"/>
              </w:rPr>
            </w:pPr>
            <w:r w:rsidRPr="00913A91">
              <w:rPr>
                <w:sz w:val="18"/>
                <w:szCs w:val="18"/>
              </w:rPr>
              <w:t>Version2 Element - E12_12</w:t>
            </w:r>
          </w:p>
          <w:p w14:paraId="3B0E611D" w14:textId="77777777" w:rsidR="00913A91" w:rsidRPr="00913A91" w:rsidRDefault="00913A91">
            <w:pPr>
              <w:spacing w:before="0"/>
              <w:rPr>
                <w:sz w:val="18"/>
                <w:szCs w:val="18"/>
              </w:rPr>
            </w:pPr>
          </w:p>
        </w:tc>
        <w:tc>
          <w:tcPr>
            <w:tcW w:w="3338" w:type="dxa"/>
          </w:tcPr>
          <w:p w14:paraId="5612A58D" w14:textId="77777777" w:rsidR="00913A91" w:rsidRPr="00913A91" w:rsidRDefault="00913A91">
            <w:pPr>
              <w:spacing w:before="0"/>
              <w:rPr>
                <w:sz w:val="18"/>
                <w:szCs w:val="18"/>
              </w:rPr>
            </w:pPr>
            <w:r w:rsidRPr="00913A91">
              <w:rPr>
                <w:sz w:val="18"/>
                <w:szCs w:val="18"/>
              </w:rPr>
              <w:t>The immunization type of the patient.</w:t>
            </w:r>
          </w:p>
          <w:p w14:paraId="2465E89E" w14:textId="77777777" w:rsidR="00913A91" w:rsidRPr="00913A91" w:rsidRDefault="00913A91">
            <w:pPr>
              <w:spacing w:before="0"/>
              <w:rPr>
                <w:sz w:val="18"/>
                <w:szCs w:val="18"/>
              </w:rPr>
            </w:pPr>
          </w:p>
        </w:tc>
      </w:tr>
      <w:tr w:rsidR="00913A91" w14:paraId="62DFBBC7" w14:textId="77777777" w:rsidTr="00913A91">
        <w:tc>
          <w:tcPr>
            <w:tcW w:w="1601" w:type="dxa"/>
            <w:vMerge/>
          </w:tcPr>
          <w:p w14:paraId="486BAE77" w14:textId="77777777" w:rsidR="00913A91" w:rsidRDefault="00913A91">
            <w:pPr>
              <w:spacing w:before="40" w:after="40"/>
              <w:ind w:left="72" w:right="72"/>
              <w:rPr>
                <w:sz w:val="18"/>
                <w:szCs w:val="18"/>
              </w:rPr>
            </w:pPr>
          </w:p>
        </w:tc>
        <w:tc>
          <w:tcPr>
            <w:tcW w:w="2178" w:type="dxa"/>
          </w:tcPr>
          <w:p w14:paraId="6610EEA9" w14:textId="77777777" w:rsidR="00913A91" w:rsidRPr="00913A91" w:rsidRDefault="00913A91">
            <w:pPr>
              <w:spacing w:before="0"/>
              <w:rPr>
                <w:sz w:val="18"/>
                <w:szCs w:val="18"/>
              </w:rPr>
            </w:pPr>
            <w:r w:rsidRPr="00913A91">
              <w:rPr>
                <w:sz w:val="18"/>
                <w:szCs w:val="18"/>
              </w:rPr>
              <w:t xml:space="preserve">Immunization Year </w:t>
            </w:r>
          </w:p>
          <w:p w14:paraId="32A0A4A9" w14:textId="77777777" w:rsidR="00913A91" w:rsidRPr="00913A91" w:rsidRDefault="00913A91">
            <w:pPr>
              <w:spacing w:before="0"/>
              <w:rPr>
                <w:sz w:val="18"/>
                <w:szCs w:val="18"/>
              </w:rPr>
            </w:pPr>
          </w:p>
        </w:tc>
        <w:tc>
          <w:tcPr>
            <w:tcW w:w="2346" w:type="dxa"/>
          </w:tcPr>
          <w:p w14:paraId="57D9A403" w14:textId="77777777" w:rsidR="00913A91" w:rsidRPr="00913A91" w:rsidRDefault="00913A91">
            <w:pPr>
              <w:spacing w:before="0"/>
              <w:rPr>
                <w:sz w:val="18"/>
                <w:szCs w:val="18"/>
              </w:rPr>
            </w:pPr>
            <w:r w:rsidRPr="00913A91">
              <w:rPr>
                <w:sz w:val="18"/>
                <w:szCs w:val="18"/>
              </w:rPr>
              <w:lastRenderedPageBreak/>
              <w:t>Version2 Element - E12_13</w:t>
            </w:r>
          </w:p>
          <w:p w14:paraId="5375DEE8" w14:textId="77777777" w:rsidR="00913A91" w:rsidRPr="00913A91" w:rsidRDefault="00913A91">
            <w:pPr>
              <w:spacing w:before="0"/>
              <w:rPr>
                <w:sz w:val="18"/>
                <w:szCs w:val="18"/>
              </w:rPr>
            </w:pPr>
          </w:p>
        </w:tc>
        <w:tc>
          <w:tcPr>
            <w:tcW w:w="3338" w:type="dxa"/>
          </w:tcPr>
          <w:p w14:paraId="3A96B2B2" w14:textId="77777777" w:rsidR="00913A91" w:rsidRPr="00913A91" w:rsidRDefault="00913A91">
            <w:pPr>
              <w:spacing w:before="0"/>
              <w:rPr>
                <w:sz w:val="18"/>
                <w:szCs w:val="18"/>
              </w:rPr>
            </w:pPr>
            <w:r w:rsidRPr="00913A91">
              <w:rPr>
                <w:sz w:val="18"/>
                <w:szCs w:val="18"/>
              </w:rPr>
              <w:lastRenderedPageBreak/>
              <w:t xml:space="preserve">The year associated with each </w:t>
            </w:r>
            <w:r w:rsidRPr="00913A91">
              <w:rPr>
                <w:sz w:val="18"/>
                <w:szCs w:val="18"/>
              </w:rPr>
              <w:lastRenderedPageBreak/>
              <w:t>immunization type</w:t>
            </w:r>
          </w:p>
          <w:p w14:paraId="42521AED" w14:textId="77777777" w:rsidR="00913A91" w:rsidRPr="00913A91" w:rsidRDefault="00913A91">
            <w:pPr>
              <w:spacing w:before="0"/>
              <w:rPr>
                <w:sz w:val="18"/>
                <w:szCs w:val="18"/>
              </w:rPr>
            </w:pPr>
          </w:p>
        </w:tc>
      </w:tr>
      <w:tr w:rsidR="00913A91" w14:paraId="7E3780F9" w14:textId="77777777" w:rsidTr="00913A91">
        <w:tc>
          <w:tcPr>
            <w:tcW w:w="1601" w:type="dxa"/>
            <w:vMerge/>
          </w:tcPr>
          <w:p w14:paraId="3C33BEA6" w14:textId="77777777" w:rsidR="00913A91" w:rsidRDefault="00913A91">
            <w:pPr>
              <w:spacing w:before="40" w:after="40"/>
              <w:ind w:left="72" w:right="72"/>
              <w:rPr>
                <w:sz w:val="18"/>
                <w:szCs w:val="18"/>
              </w:rPr>
            </w:pPr>
          </w:p>
        </w:tc>
        <w:tc>
          <w:tcPr>
            <w:tcW w:w="2178" w:type="dxa"/>
          </w:tcPr>
          <w:p w14:paraId="2825BBBA" w14:textId="77777777" w:rsidR="00913A91" w:rsidRPr="00913A91" w:rsidRDefault="00913A91">
            <w:pPr>
              <w:spacing w:before="0"/>
              <w:rPr>
                <w:sz w:val="18"/>
                <w:szCs w:val="18"/>
              </w:rPr>
            </w:pPr>
            <w:r w:rsidRPr="00913A91">
              <w:rPr>
                <w:sz w:val="18"/>
                <w:szCs w:val="18"/>
              </w:rPr>
              <w:t xml:space="preserve">Current Medications </w:t>
            </w:r>
          </w:p>
          <w:p w14:paraId="4A9F84BE" w14:textId="77777777" w:rsidR="00913A91" w:rsidRPr="00913A91" w:rsidRDefault="00913A91">
            <w:pPr>
              <w:spacing w:before="0"/>
              <w:rPr>
                <w:sz w:val="18"/>
                <w:szCs w:val="18"/>
              </w:rPr>
            </w:pPr>
          </w:p>
        </w:tc>
        <w:tc>
          <w:tcPr>
            <w:tcW w:w="2346" w:type="dxa"/>
          </w:tcPr>
          <w:p w14:paraId="64B45360" w14:textId="77777777" w:rsidR="00913A91" w:rsidRPr="00913A91" w:rsidRDefault="00913A91">
            <w:pPr>
              <w:spacing w:before="0"/>
              <w:rPr>
                <w:sz w:val="18"/>
                <w:szCs w:val="18"/>
              </w:rPr>
            </w:pPr>
            <w:r w:rsidRPr="00913A91">
              <w:rPr>
                <w:sz w:val="18"/>
                <w:szCs w:val="18"/>
              </w:rPr>
              <w:t>Version2 Element - E12_14</w:t>
            </w:r>
          </w:p>
          <w:p w14:paraId="74EF685B" w14:textId="77777777" w:rsidR="00913A91" w:rsidRPr="00913A91" w:rsidRDefault="00913A91">
            <w:pPr>
              <w:spacing w:before="0"/>
              <w:rPr>
                <w:sz w:val="18"/>
                <w:szCs w:val="18"/>
              </w:rPr>
            </w:pPr>
          </w:p>
        </w:tc>
        <w:tc>
          <w:tcPr>
            <w:tcW w:w="3338" w:type="dxa"/>
          </w:tcPr>
          <w:p w14:paraId="0FFE97C8" w14:textId="77777777" w:rsidR="00913A91" w:rsidRPr="00913A91" w:rsidRDefault="00913A91">
            <w:pPr>
              <w:spacing w:before="0"/>
              <w:rPr>
                <w:sz w:val="18"/>
                <w:szCs w:val="18"/>
              </w:rPr>
            </w:pPr>
            <w:r w:rsidRPr="00913A91">
              <w:rPr>
                <w:sz w:val="18"/>
                <w:szCs w:val="18"/>
              </w:rPr>
              <w:t>The medications the patient currently takes</w:t>
            </w:r>
          </w:p>
          <w:p w14:paraId="351192BF" w14:textId="77777777" w:rsidR="00913A91" w:rsidRPr="00913A91" w:rsidRDefault="00913A91">
            <w:pPr>
              <w:spacing w:before="0"/>
              <w:rPr>
                <w:sz w:val="18"/>
                <w:szCs w:val="18"/>
              </w:rPr>
            </w:pPr>
          </w:p>
        </w:tc>
      </w:tr>
      <w:tr w:rsidR="00913A91" w14:paraId="0A5FE1D0" w14:textId="77777777" w:rsidTr="00913A91">
        <w:tc>
          <w:tcPr>
            <w:tcW w:w="1601" w:type="dxa"/>
            <w:vMerge/>
          </w:tcPr>
          <w:p w14:paraId="325BDDA0" w14:textId="77777777" w:rsidR="00913A91" w:rsidRDefault="00913A91">
            <w:pPr>
              <w:spacing w:before="40" w:after="40"/>
              <w:ind w:left="72" w:right="72"/>
              <w:rPr>
                <w:sz w:val="18"/>
                <w:szCs w:val="18"/>
              </w:rPr>
            </w:pPr>
          </w:p>
        </w:tc>
        <w:tc>
          <w:tcPr>
            <w:tcW w:w="2178" w:type="dxa"/>
          </w:tcPr>
          <w:p w14:paraId="0951FEB2" w14:textId="77777777" w:rsidR="00913A91" w:rsidRPr="00913A91" w:rsidRDefault="00913A91">
            <w:pPr>
              <w:spacing w:before="0"/>
              <w:rPr>
                <w:sz w:val="18"/>
                <w:szCs w:val="18"/>
              </w:rPr>
            </w:pPr>
            <w:r w:rsidRPr="00913A91">
              <w:rPr>
                <w:sz w:val="18"/>
                <w:szCs w:val="18"/>
              </w:rPr>
              <w:t xml:space="preserve">Current Medication Dose </w:t>
            </w:r>
          </w:p>
          <w:p w14:paraId="29A4B5A7" w14:textId="77777777" w:rsidR="00913A91" w:rsidRPr="00913A91" w:rsidRDefault="00913A91">
            <w:pPr>
              <w:spacing w:before="0"/>
              <w:rPr>
                <w:sz w:val="18"/>
                <w:szCs w:val="18"/>
              </w:rPr>
            </w:pPr>
          </w:p>
        </w:tc>
        <w:tc>
          <w:tcPr>
            <w:tcW w:w="2346" w:type="dxa"/>
          </w:tcPr>
          <w:p w14:paraId="2ED989FB" w14:textId="77777777" w:rsidR="00913A91" w:rsidRPr="00913A91" w:rsidRDefault="00913A91">
            <w:pPr>
              <w:spacing w:before="0"/>
              <w:rPr>
                <w:sz w:val="18"/>
                <w:szCs w:val="18"/>
              </w:rPr>
            </w:pPr>
            <w:r w:rsidRPr="00913A91">
              <w:rPr>
                <w:sz w:val="18"/>
                <w:szCs w:val="18"/>
              </w:rPr>
              <w:t>Version2 Element - E12_15</w:t>
            </w:r>
          </w:p>
          <w:p w14:paraId="6A8F3281" w14:textId="77777777" w:rsidR="00913A91" w:rsidRPr="00913A91" w:rsidRDefault="00913A91">
            <w:pPr>
              <w:spacing w:before="0"/>
              <w:rPr>
                <w:sz w:val="18"/>
                <w:szCs w:val="18"/>
              </w:rPr>
            </w:pPr>
          </w:p>
        </w:tc>
        <w:tc>
          <w:tcPr>
            <w:tcW w:w="3338" w:type="dxa"/>
          </w:tcPr>
          <w:p w14:paraId="71269378" w14:textId="77777777" w:rsidR="00913A91" w:rsidRPr="00913A91" w:rsidRDefault="00913A91">
            <w:pPr>
              <w:spacing w:before="0"/>
              <w:rPr>
                <w:sz w:val="18"/>
                <w:szCs w:val="18"/>
              </w:rPr>
            </w:pPr>
            <w:r w:rsidRPr="00913A91">
              <w:rPr>
                <w:sz w:val="18"/>
                <w:szCs w:val="18"/>
              </w:rPr>
              <w:t>The numeric dose or amount of the patient's current medication</w:t>
            </w:r>
          </w:p>
          <w:p w14:paraId="6FF44DF7" w14:textId="77777777" w:rsidR="00913A91" w:rsidRPr="00913A91" w:rsidRDefault="00913A91">
            <w:pPr>
              <w:spacing w:before="0"/>
              <w:rPr>
                <w:sz w:val="18"/>
                <w:szCs w:val="18"/>
              </w:rPr>
            </w:pPr>
          </w:p>
        </w:tc>
      </w:tr>
      <w:tr w:rsidR="00913A91" w14:paraId="767F2DCF" w14:textId="77777777" w:rsidTr="00913A91">
        <w:tc>
          <w:tcPr>
            <w:tcW w:w="1601" w:type="dxa"/>
            <w:vMerge/>
          </w:tcPr>
          <w:p w14:paraId="1B669D64" w14:textId="77777777" w:rsidR="00913A91" w:rsidRDefault="00913A91">
            <w:pPr>
              <w:spacing w:before="40" w:after="40"/>
              <w:ind w:left="72" w:right="72"/>
              <w:rPr>
                <w:sz w:val="18"/>
                <w:szCs w:val="18"/>
              </w:rPr>
            </w:pPr>
          </w:p>
        </w:tc>
        <w:tc>
          <w:tcPr>
            <w:tcW w:w="2178" w:type="dxa"/>
          </w:tcPr>
          <w:p w14:paraId="4AB0BAFA" w14:textId="77777777" w:rsidR="00913A91" w:rsidRPr="00913A91" w:rsidRDefault="00913A91">
            <w:pPr>
              <w:spacing w:before="0"/>
              <w:rPr>
                <w:sz w:val="18"/>
                <w:szCs w:val="18"/>
              </w:rPr>
            </w:pPr>
            <w:r w:rsidRPr="00913A91">
              <w:rPr>
                <w:sz w:val="18"/>
                <w:szCs w:val="18"/>
              </w:rPr>
              <w:t xml:space="preserve">Current Medication Dosage Unit </w:t>
            </w:r>
          </w:p>
          <w:p w14:paraId="7901E4C1" w14:textId="77777777" w:rsidR="00913A91" w:rsidRPr="00913A91" w:rsidRDefault="00913A91">
            <w:pPr>
              <w:spacing w:before="0"/>
              <w:rPr>
                <w:sz w:val="18"/>
                <w:szCs w:val="18"/>
              </w:rPr>
            </w:pPr>
          </w:p>
        </w:tc>
        <w:tc>
          <w:tcPr>
            <w:tcW w:w="2346" w:type="dxa"/>
          </w:tcPr>
          <w:p w14:paraId="58B1BB72" w14:textId="77777777" w:rsidR="00913A91" w:rsidRPr="00913A91" w:rsidRDefault="00913A91">
            <w:pPr>
              <w:spacing w:before="0"/>
              <w:rPr>
                <w:sz w:val="18"/>
                <w:szCs w:val="18"/>
              </w:rPr>
            </w:pPr>
            <w:r w:rsidRPr="00913A91">
              <w:rPr>
                <w:sz w:val="18"/>
                <w:szCs w:val="18"/>
              </w:rPr>
              <w:t>Version2 Element - E12_16</w:t>
            </w:r>
          </w:p>
          <w:p w14:paraId="3570DDA8" w14:textId="77777777" w:rsidR="00913A91" w:rsidRPr="00913A91" w:rsidRDefault="00913A91">
            <w:pPr>
              <w:spacing w:before="0"/>
              <w:rPr>
                <w:sz w:val="18"/>
                <w:szCs w:val="18"/>
              </w:rPr>
            </w:pPr>
          </w:p>
        </w:tc>
        <w:tc>
          <w:tcPr>
            <w:tcW w:w="3338" w:type="dxa"/>
          </w:tcPr>
          <w:p w14:paraId="44D4BBC9" w14:textId="77777777" w:rsidR="00913A91" w:rsidRPr="00913A91" w:rsidRDefault="00913A91">
            <w:pPr>
              <w:spacing w:before="0"/>
              <w:rPr>
                <w:sz w:val="18"/>
                <w:szCs w:val="18"/>
              </w:rPr>
            </w:pPr>
            <w:r w:rsidRPr="00913A91">
              <w:rPr>
                <w:sz w:val="18"/>
                <w:szCs w:val="18"/>
              </w:rPr>
              <w:t>The dosage unit of the patient's current medication</w:t>
            </w:r>
          </w:p>
          <w:p w14:paraId="3034D940" w14:textId="77777777" w:rsidR="00913A91" w:rsidRPr="00913A91" w:rsidRDefault="00913A91">
            <w:pPr>
              <w:spacing w:before="0"/>
              <w:rPr>
                <w:sz w:val="18"/>
                <w:szCs w:val="18"/>
              </w:rPr>
            </w:pPr>
          </w:p>
        </w:tc>
      </w:tr>
      <w:tr w:rsidR="00913A91" w14:paraId="417FC227" w14:textId="77777777" w:rsidTr="00913A91">
        <w:tc>
          <w:tcPr>
            <w:tcW w:w="1601" w:type="dxa"/>
            <w:vMerge/>
          </w:tcPr>
          <w:p w14:paraId="080D5BEF" w14:textId="77777777" w:rsidR="00913A91" w:rsidRDefault="00913A91">
            <w:pPr>
              <w:spacing w:before="40" w:after="40"/>
              <w:ind w:left="72" w:right="72"/>
              <w:rPr>
                <w:sz w:val="18"/>
                <w:szCs w:val="18"/>
              </w:rPr>
            </w:pPr>
          </w:p>
        </w:tc>
        <w:tc>
          <w:tcPr>
            <w:tcW w:w="2178" w:type="dxa"/>
          </w:tcPr>
          <w:p w14:paraId="038C8B83" w14:textId="77777777" w:rsidR="00913A91" w:rsidRPr="00913A91" w:rsidRDefault="00913A91">
            <w:pPr>
              <w:spacing w:before="0"/>
              <w:rPr>
                <w:sz w:val="18"/>
                <w:szCs w:val="18"/>
              </w:rPr>
            </w:pPr>
            <w:r w:rsidRPr="00913A91">
              <w:rPr>
                <w:sz w:val="18"/>
                <w:szCs w:val="18"/>
              </w:rPr>
              <w:t xml:space="preserve">Current Medication Administration Route </w:t>
            </w:r>
          </w:p>
          <w:p w14:paraId="41D0D018" w14:textId="77777777" w:rsidR="00913A91" w:rsidRPr="00913A91" w:rsidRDefault="00913A91">
            <w:pPr>
              <w:spacing w:before="0"/>
              <w:rPr>
                <w:sz w:val="18"/>
                <w:szCs w:val="18"/>
              </w:rPr>
            </w:pPr>
          </w:p>
        </w:tc>
        <w:tc>
          <w:tcPr>
            <w:tcW w:w="2346" w:type="dxa"/>
          </w:tcPr>
          <w:p w14:paraId="02CC08B5" w14:textId="77777777" w:rsidR="00913A91" w:rsidRPr="00913A91" w:rsidRDefault="00913A91">
            <w:pPr>
              <w:spacing w:before="0"/>
              <w:rPr>
                <w:sz w:val="18"/>
                <w:szCs w:val="18"/>
              </w:rPr>
            </w:pPr>
            <w:r w:rsidRPr="00913A91">
              <w:rPr>
                <w:sz w:val="18"/>
                <w:szCs w:val="18"/>
              </w:rPr>
              <w:t>Version2 Element - E12_17</w:t>
            </w:r>
          </w:p>
          <w:p w14:paraId="6876AF04" w14:textId="77777777" w:rsidR="00913A91" w:rsidRPr="00913A91" w:rsidRDefault="00913A91">
            <w:pPr>
              <w:spacing w:before="0"/>
              <w:rPr>
                <w:sz w:val="18"/>
                <w:szCs w:val="18"/>
              </w:rPr>
            </w:pPr>
          </w:p>
        </w:tc>
        <w:tc>
          <w:tcPr>
            <w:tcW w:w="3338" w:type="dxa"/>
          </w:tcPr>
          <w:p w14:paraId="2477C806" w14:textId="77777777" w:rsidR="00913A91" w:rsidRPr="00913A91" w:rsidRDefault="00913A91">
            <w:pPr>
              <w:spacing w:before="0"/>
              <w:rPr>
                <w:sz w:val="18"/>
                <w:szCs w:val="18"/>
              </w:rPr>
            </w:pPr>
            <w:r w:rsidRPr="00913A91">
              <w:rPr>
                <w:sz w:val="18"/>
                <w:szCs w:val="18"/>
              </w:rPr>
              <w:t>The administration route (po, SQ, etc.) of the patient's current medication</w:t>
            </w:r>
          </w:p>
          <w:p w14:paraId="22416300" w14:textId="77777777" w:rsidR="00913A91" w:rsidRPr="00913A91" w:rsidRDefault="00913A91">
            <w:pPr>
              <w:spacing w:before="0"/>
              <w:rPr>
                <w:sz w:val="18"/>
                <w:szCs w:val="18"/>
              </w:rPr>
            </w:pPr>
          </w:p>
        </w:tc>
      </w:tr>
      <w:tr w:rsidR="00913A91" w14:paraId="0101E960" w14:textId="77777777" w:rsidTr="00913A91">
        <w:tc>
          <w:tcPr>
            <w:tcW w:w="1601" w:type="dxa"/>
            <w:vMerge/>
          </w:tcPr>
          <w:p w14:paraId="5D483320" w14:textId="77777777" w:rsidR="00913A91" w:rsidRDefault="00913A91">
            <w:pPr>
              <w:spacing w:before="40" w:after="40"/>
              <w:ind w:left="72" w:right="72"/>
              <w:rPr>
                <w:sz w:val="18"/>
                <w:szCs w:val="18"/>
              </w:rPr>
            </w:pPr>
          </w:p>
        </w:tc>
        <w:tc>
          <w:tcPr>
            <w:tcW w:w="2178" w:type="dxa"/>
          </w:tcPr>
          <w:p w14:paraId="35DE2E1D" w14:textId="77777777" w:rsidR="00913A91" w:rsidRPr="00913A91" w:rsidRDefault="00913A91">
            <w:pPr>
              <w:spacing w:before="0"/>
              <w:rPr>
                <w:sz w:val="18"/>
                <w:szCs w:val="18"/>
              </w:rPr>
            </w:pPr>
            <w:r w:rsidRPr="00913A91">
              <w:rPr>
                <w:sz w:val="18"/>
                <w:szCs w:val="18"/>
              </w:rPr>
              <w:t xml:space="preserve">Pregnancy </w:t>
            </w:r>
          </w:p>
          <w:p w14:paraId="279BE00F" w14:textId="77777777" w:rsidR="00913A91" w:rsidRPr="00913A91" w:rsidRDefault="00913A91">
            <w:pPr>
              <w:spacing w:before="0"/>
              <w:rPr>
                <w:sz w:val="18"/>
                <w:szCs w:val="18"/>
              </w:rPr>
            </w:pPr>
          </w:p>
        </w:tc>
        <w:tc>
          <w:tcPr>
            <w:tcW w:w="2346" w:type="dxa"/>
          </w:tcPr>
          <w:p w14:paraId="21EF6AE7" w14:textId="77777777" w:rsidR="00913A91" w:rsidRPr="00913A91" w:rsidRDefault="00913A91">
            <w:pPr>
              <w:spacing w:before="0"/>
              <w:rPr>
                <w:sz w:val="18"/>
                <w:szCs w:val="18"/>
              </w:rPr>
            </w:pPr>
            <w:r w:rsidRPr="00913A91">
              <w:rPr>
                <w:sz w:val="18"/>
                <w:szCs w:val="18"/>
              </w:rPr>
              <w:t>Version2 Element - E12_20</w:t>
            </w:r>
          </w:p>
          <w:p w14:paraId="78E4F662" w14:textId="77777777" w:rsidR="00913A91" w:rsidRPr="00913A91" w:rsidRDefault="00913A91">
            <w:pPr>
              <w:spacing w:before="0"/>
              <w:rPr>
                <w:sz w:val="18"/>
                <w:szCs w:val="18"/>
              </w:rPr>
            </w:pPr>
          </w:p>
        </w:tc>
        <w:tc>
          <w:tcPr>
            <w:tcW w:w="3338" w:type="dxa"/>
          </w:tcPr>
          <w:p w14:paraId="0D5E4331" w14:textId="77777777" w:rsidR="00913A91" w:rsidRPr="00913A91" w:rsidRDefault="00913A91">
            <w:pPr>
              <w:spacing w:before="0"/>
              <w:rPr>
                <w:sz w:val="18"/>
                <w:szCs w:val="18"/>
              </w:rPr>
            </w:pPr>
            <w:r w:rsidRPr="00913A91">
              <w:rPr>
                <w:sz w:val="18"/>
                <w:szCs w:val="18"/>
              </w:rPr>
              <w:t>Indication of the possibility by the patient's history of current pregnancy.</w:t>
            </w:r>
          </w:p>
          <w:p w14:paraId="74447323" w14:textId="77777777" w:rsidR="00913A91" w:rsidRPr="00913A91" w:rsidRDefault="00913A91">
            <w:pPr>
              <w:spacing w:before="0"/>
              <w:rPr>
                <w:sz w:val="18"/>
                <w:szCs w:val="18"/>
              </w:rPr>
            </w:pPr>
          </w:p>
        </w:tc>
      </w:tr>
      <w:tr w:rsidR="00913A91" w14:paraId="5A9909CC" w14:textId="77777777" w:rsidTr="00913A91">
        <w:tc>
          <w:tcPr>
            <w:tcW w:w="1601" w:type="dxa"/>
            <w:vMerge w:val="restart"/>
          </w:tcPr>
          <w:p w14:paraId="4162AB77" w14:textId="77777777" w:rsidR="00913A91" w:rsidRDefault="00913A91">
            <w:pPr>
              <w:spacing w:before="40" w:after="40"/>
              <w:ind w:left="72" w:right="72"/>
              <w:rPr>
                <w:sz w:val="18"/>
                <w:szCs w:val="18"/>
              </w:rPr>
            </w:pPr>
            <w:r>
              <w:rPr>
                <w:b/>
                <w:sz w:val="18"/>
                <w:szCs w:val="18"/>
              </w:rPr>
              <w:t>Vitals</w:t>
            </w:r>
          </w:p>
        </w:tc>
        <w:tc>
          <w:tcPr>
            <w:tcW w:w="2178" w:type="dxa"/>
          </w:tcPr>
          <w:p w14:paraId="0158D8CA" w14:textId="77777777" w:rsidR="00913A91" w:rsidRPr="00913A91" w:rsidRDefault="00913A91">
            <w:pPr>
              <w:spacing w:before="0"/>
              <w:rPr>
                <w:sz w:val="18"/>
                <w:szCs w:val="18"/>
              </w:rPr>
            </w:pPr>
            <w:r w:rsidRPr="00913A91">
              <w:rPr>
                <w:sz w:val="18"/>
                <w:szCs w:val="18"/>
              </w:rPr>
              <w:t xml:space="preserve">Date/Time Vital Signs Taken </w:t>
            </w:r>
          </w:p>
          <w:p w14:paraId="4881732E" w14:textId="77777777" w:rsidR="00913A91" w:rsidRPr="00913A91" w:rsidRDefault="00913A91">
            <w:pPr>
              <w:spacing w:before="0"/>
              <w:rPr>
                <w:sz w:val="18"/>
                <w:szCs w:val="18"/>
              </w:rPr>
            </w:pPr>
          </w:p>
        </w:tc>
        <w:tc>
          <w:tcPr>
            <w:tcW w:w="2346" w:type="dxa"/>
          </w:tcPr>
          <w:p w14:paraId="292C9596" w14:textId="77777777" w:rsidR="00913A91" w:rsidRPr="00913A91" w:rsidRDefault="00913A91">
            <w:pPr>
              <w:spacing w:before="0"/>
              <w:rPr>
                <w:sz w:val="18"/>
                <w:szCs w:val="18"/>
              </w:rPr>
            </w:pPr>
            <w:r w:rsidRPr="00913A91">
              <w:rPr>
                <w:sz w:val="18"/>
                <w:szCs w:val="18"/>
              </w:rPr>
              <w:t>Version2 Element - E14_01</w:t>
            </w:r>
          </w:p>
          <w:p w14:paraId="2E7373AF" w14:textId="77777777" w:rsidR="00913A91" w:rsidRPr="00913A91" w:rsidRDefault="00913A91">
            <w:pPr>
              <w:spacing w:before="0"/>
              <w:rPr>
                <w:sz w:val="18"/>
                <w:szCs w:val="18"/>
              </w:rPr>
            </w:pPr>
          </w:p>
        </w:tc>
        <w:tc>
          <w:tcPr>
            <w:tcW w:w="3338" w:type="dxa"/>
          </w:tcPr>
          <w:p w14:paraId="45795404" w14:textId="77777777" w:rsidR="00913A91" w:rsidRPr="00913A91" w:rsidRDefault="00913A91">
            <w:pPr>
              <w:spacing w:before="0"/>
              <w:rPr>
                <w:sz w:val="18"/>
                <w:szCs w:val="18"/>
              </w:rPr>
            </w:pPr>
            <w:r w:rsidRPr="00913A91">
              <w:rPr>
                <w:sz w:val="18"/>
                <w:szCs w:val="18"/>
              </w:rPr>
              <w:t>The date/time vital signs were taken on the patient.</w:t>
            </w:r>
          </w:p>
        </w:tc>
      </w:tr>
      <w:tr w:rsidR="00913A91" w14:paraId="089A4AA9" w14:textId="77777777" w:rsidTr="00913A91">
        <w:tc>
          <w:tcPr>
            <w:tcW w:w="1601" w:type="dxa"/>
            <w:vMerge/>
          </w:tcPr>
          <w:p w14:paraId="3C19C9FA" w14:textId="77777777" w:rsidR="00913A91" w:rsidRDefault="00913A91">
            <w:pPr>
              <w:spacing w:before="40" w:after="40"/>
              <w:ind w:left="72" w:right="72"/>
              <w:rPr>
                <w:sz w:val="18"/>
                <w:szCs w:val="18"/>
              </w:rPr>
            </w:pPr>
          </w:p>
        </w:tc>
        <w:tc>
          <w:tcPr>
            <w:tcW w:w="2178" w:type="dxa"/>
          </w:tcPr>
          <w:p w14:paraId="446640C1" w14:textId="77777777" w:rsidR="00913A91" w:rsidRPr="00913A91" w:rsidRDefault="00913A91">
            <w:pPr>
              <w:spacing w:before="0"/>
              <w:rPr>
                <w:sz w:val="18"/>
                <w:szCs w:val="18"/>
              </w:rPr>
            </w:pPr>
            <w:r w:rsidRPr="00913A91">
              <w:rPr>
                <w:sz w:val="18"/>
                <w:szCs w:val="18"/>
              </w:rPr>
              <w:t>Cardiac Rhythm / Electrocardiography (ECG)</w:t>
            </w:r>
          </w:p>
          <w:p w14:paraId="21CF0A27" w14:textId="77777777" w:rsidR="00913A91" w:rsidRPr="00913A91" w:rsidRDefault="00913A91">
            <w:pPr>
              <w:spacing w:before="0"/>
              <w:rPr>
                <w:sz w:val="18"/>
                <w:szCs w:val="18"/>
              </w:rPr>
            </w:pPr>
          </w:p>
        </w:tc>
        <w:tc>
          <w:tcPr>
            <w:tcW w:w="2346" w:type="dxa"/>
          </w:tcPr>
          <w:p w14:paraId="1EC52C13" w14:textId="77777777" w:rsidR="00913A91" w:rsidRPr="00913A91" w:rsidRDefault="00913A91">
            <w:pPr>
              <w:spacing w:before="0"/>
              <w:rPr>
                <w:sz w:val="18"/>
                <w:szCs w:val="18"/>
              </w:rPr>
            </w:pPr>
            <w:r w:rsidRPr="00913A91">
              <w:rPr>
                <w:sz w:val="18"/>
                <w:szCs w:val="18"/>
              </w:rPr>
              <w:t>Version2 Element - E14_02</w:t>
            </w:r>
          </w:p>
          <w:p w14:paraId="0D388755" w14:textId="77777777" w:rsidR="00913A91" w:rsidRPr="00913A91" w:rsidRDefault="00913A91">
            <w:pPr>
              <w:spacing w:before="0"/>
              <w:rPr>
                <w:sz w:val="18"/>
                <w:szCs w:val="18"/>
              </w:rPr>
            </w:pPr>
          </w:p>
        </w:tc>
        <w:tc>
          <w:tcPr>
            <w:tcW w:w="3338" w:type="dxa"/>
          </w:tcPr>
          <w:p w14:paraId="116C7391" w14:textId="77777777" w:rsidR="00913A91" w:rsidRPr="00913A91" w:rsidRDefault="00913A91">
            <w:pPr>
              <w:spacing w:before="0"/>
              <w:rPr>
                <w:sz w:val="18"/>
                <w:szCs w:val="18"/>
              </w:rPr>
            </w:pPr>
            <w:r w:rsidRPr="00913A91">
              <w:rPr>
                <w:sz w:val="18"/>
                <w:szCs w:val="18"/>
              </w:rPr>
              <w:t>Indicates that the information which is documented was obtained prior to the documenting EMS units care.</w:t>
            </w:r>
          </w:p>
        </w:tc>
      </w:tr>
      <w:tr w:rsidR="00913A91" w14:paraId="005C7879" w14:textId="77777777" w:rsidTr="00913A91">
        <w:tc>
          <w:tcPr>
            <w:tcW w:w="1601" w:type="dxa"/>
            <w:vMerge/>
          </w:tcPr>
          <w:p w14:paraId="222EE5BA" w14:textId="77777777" w:rsidR="00913A91" w:rsidRDefault="00913A91">
            <w:pPr>
              <w:spacing w:before="40" w:after="40"/>
              <w:ind w:left="72" w:right="72"/>
              <w:rPr>
                <w:sz w:val="18"/>
                <w:szCs w:val="18"/>
              </w:rPr>
            </w:pPr>
          </w:p>
        </w:tc>
        <w:tc>
          <w:tcPr>
            <w:tcW w:w="2178" w:type="dxa"/>
          </w:tcPr>
          <w:p w14:paraId="7C2FCA1D" w14:textId="77777777" w:rsidR="00913A91" w:rsidRPr="00913A91" w:rsidRDefault="00913A91">
            <w:pPr>
              <w:spacing w:before="0"/>
              <w:rPr>
                <w:sz w:val="18"/>
                <w:szCs w:val="18"/>
              </w:rPr>
            </w:pPr>
            <w:r w:rsidRPr="00913A91">
              <w:rPr>
                <w:sz w:val="18"/>
                <w:szCs w:val="18"/>
              </w:rPr>
              <w:t xml:space="preserve">ECG Type </w:t>
            </w:r>
          </w:p>
          <w:p w14:paraId="5069A78E" w14:textId="77777777" w:rsidR="00913A91" w:rsidRPr="00913A91" w:rsidRDefault="00913A91">
            <w:pPr>
              <w:spacing w:before="0"/>
              <w:rPr>
                <w:sz w:val="18"/>
                <w:szCs w:val="18"/>
              </w:rPr>
            </w:pPr>
          </w:p>
        </w:tc>
        <w:tc>
          <w:tcPr>
            <w:tcW w:w="2346" w:type="dxa"/>
          </w:tcPr>
          <w:p w14:paraId="004DD785" w14:textId="77777777" w:rsidR="00913A91" w:rsidRPr="00913A91" w:rsidRDefault="00913A91">
            <w:pPr>
              <w:spacing w:before="0"/>
              <w:rPr>
                <w:sz w:val="18"/>
                <w:szCs w:val="18"/>
              </w:rPr>
            </w:pPr>
            <w:r w:rsidRPr="00913A91">
              <w:rPr>
                <w:sz w:val="18"/>
                <w:szCs w:val="18"/>
              </w:rPr>
              <w:t>Version2 Element - E14_03</w:t>
            </w:r>
          </w:p>
          <w:p w14:paraId="4551B021" w14:textId="77777777" w:rsidR="00913A91" w:rsidRPr="00913A91" w:rsidRDefault="00913A91">
            <w:pPr>
              <w:spacing w:before="0"/>
              <w:rPr>
                <w:sz w:val="18"/>
                <w:szCs w:val="18"/>
              </w:rPr>
            </w:pPr>
          </w:p>
        </w:tc>
        <w:tc>
          <w:tcPr>
            <w:tcW w:w="3338" w:type="dxa"/>
          </w:tcPr>
          <w:p w14:paraId="215CCE20" w14:textId="77777777" w:rsidR="00913A91" w:rsidRPr="00913A91" w:rsidRDefault="00913A91">
            <w:pPr>
              <w:spacing w:before="0"/>
              <w:rPr>
                <w:sz w:val="18"/>
                <w:szCs w:val="18"/>
              </w:rPr>
            </w:pPr>
            <w:r w:rsidRPr="00913A91">
              <w:rPr>
                <w:sz w:val="18"/>
                <w:szCs w:val="18"/>
              </w:rPr>
              <w:t>The cardiac rhythm / ECG and other electrocardiography findings of the patient as interpreted by EMS personnel.</w:t>
            </w:r>
          </w:p>
        </w:tc>
      </w:tr>
      <w:tr w:rsidR="00913A91" w14:paraId="7AF24054" w14:textId="77777777" w:rsidTr="00913A91">
        <w:tc>
          <w:tcPr>
            <w:tcW w:w="1601" w:type="dxa"/>
            <w:vMerge/>
          </w:tcPr>
          <w:p w14:paraId="76865B13" w14:textId="77777777" w:rsidR="00913A91" w:rsidRDefault="00913A91">
            <w:pPr>
              <w:spacing w:before="40" w:after="40"/>
              <w:ind w:left="72" w:right="72"/>
              <w:rPr>
                <w:sz w:val="18"/>
                <w:szCs w:val="18"/>
              </w:rPr>
            </w:pPr>
          </w:p>
        </w:tc>
        <w:tc>
          <w:tcPr>
            <w:tcW w:w="2178" w:type="dxa"/>
          </w:tcPr>
          <w:p w14:paraId="1B60CCAF" w14:textId="77777777" w:rsidR="00913A91" w:rsidRPr="00913A91" w:rsidRDefault="00913A91">
            <w:pPr>
              <w:spacing w:before="0"/>
              <w:rPr>
                <w:sz w:val="18"/>
                <w:szCs w:val="18"/>
              </w:rPr>
            </w:pPr>
            <w:r w:rsidRPr="00913A91">
              <w:rPr>
                <w:sz w:val="18"/>
                <w:szCs w:val="18"/>
              </w:rPr>
              <w:t>Method of ECG Interpretation</w:t>
            </w:r>
          </w:p>
          <w:p w14:paraId="6B992346" w14:textId="77777777" w:rsidR="00913A91" w:rsidRPr="00913A91" w:rsidRDefault="00913A91">
            <w:pPr>
              <w:spacing w:before="0"/>
              <w:rPr>
                <w:sz w:val="18"/>
                <w:szCs w:val="18"/>
              </w:rPr>
            </w:pPr>
          </w:p>
        </w:tc>
        <w:tc>
          <w:tcPr>
            <w:tcW w:w="2346" w:type="dxa"/>
          </w:tcPr>
          <w:p w14:paraId="6CEB1C21" w14:textId="77777777" w:rsidR="00913A91" w:rsidRPr="00913A91" w:rsidRDefault="00913A91">
            <w:pPr>
              <w:spacing w:before="0"/>
              <w:rPr>
                <w:sz w:val="18"/>
                <w:szCs w:val="18"/>
              </w:rPr>
            </w:pPr>
            <w:r w:rsidRPr="00913A91">
              <w:rPr>
                <w:sz w:val="18"/>
                <w:szCs w:val="18"/>
              </w:rPr>
              <w:t>None</w:t>
            </w:r>
          </w:p>
        </w:tc>
        <w:tc>
          <w:tcPr>
            <w:tcW w:w="3338" w:type="dxa"/>
          </w:tcPr>
          <w:p w14:paraId="134937E6" w14:textId="77777777" w:rsidR="00913A91" w:rsidRPr="00913A91" w:rsidRDefault="00913A91">
            <w:pPr>
              <w:spacing w:before="0"/>
              <w:rPr>
                <w:sz w:val="18"/>
                <w:szCs w:val="18"/>
              </w:rPr>
            </w:pPr>
            <w:r w:rsidRPr="00913A91">
              <w:rPr>
                <w:sz w:val="18"/>
                <w:szCs w:val="18"/>
              </w:rPr>
              <w:t>The method of ECG interpretation.</w:t>
            </w:r>
          </w:p>
        </w:tc>
      </w:tr>
      <w:tr w:rsidR="00913A91" w14:paraId="0034166F" w14:textId="77777777" w:rsidTr="00913A91">
        <w:tc>
          <w:tcPr>
            <w:tcW w:w="1601" w:type="dxa"/>
            <w:vMerge/>
          </w:tcPr>
          <w:p w14:paraId="3A9AC52F" w14:textId="77777777" w:rsidR="00913A91" w:rsidRDefault="00913A91">
            <w:pPr>
              <w:spacing w:before="40" w:after="40"/>
              <w:ind w:left="72" w:right="72"/>
              <w:rPr>
                <w:sz w:val="18"/>
                <w:szCs w:val="18"/>
              </w:rPr>
            </w:pPr>
          </w:p>
        </w:tc>
        <w:tc>
          <w:tcPr>
            <w:tcW w:w="2178" w:type="dxa"/>
          </w:tcPr>
          <w:p w14:paraId="5E8B80DA" w14:textId="77777777" w:rsidR="00913A91" w:rsidRPr="00913A91" w:rsidRDefault="00913A91">
            <w:pPr>
              <w:spacing w:before="0"/>
              <w:rPr>
                <w:sz w:val="18"/>
                <w:szCs w:val="18"/>
              </w:rPr>
            </w:pPr>
            <w:r w:rsidRPr="00913A91">
              <w:rPr>
                <w:sz w:val="18"/>
                <w:szCs w:val="18"/>
              </w:rPr>
              <w:t>SBP (Systolic Blood Pressure)</w:t>
            </w:r>
          </w:p>
          <w:p w14:paraId="28DB10CD" w14:textId="77777777" w:rsidR="00913A91" w:rsidRPr="00913A91" w:rsidRDefault="00913A91">
            <w:pPr>
              <w:spacing w:before="0"/>
              <w:rPr>
                <w:sz w:val="18"/>
                <w:szCs w:val="18"/>
              </w:rPr>
            </w:pPr>
          </w:p>
        </w:tc>
        <w:tc>
          <w:tcPr>
            <w:tcW w:w="2346" w:type="dxa"/>
          </w:tcPr>
          <w:p w14:paraId="772047A2" w14:textId="77777777" w:rsidR="00913A91" w:rsidRPr="00913A91" w:rsidRDefault="00913A91">
            <w:pPr>
              <w:spacing w:before="0"/>
              <w:rPr>
                <w:sz w:val="18"/>
                <w:szCs w:val="18"/>
              </w:rPr>
            </w:pPr>
            <w:r w:rsidRPr="00913A91">
              <w:rPr>
                <w:sz w:val="18"/>
                <w:szCs w:val="18"/>
              </w:rPr>
              <w:t>Version2 Element - E14_04</w:t>
            </w:r>
          </w:p>
          <w:p w14:paraId="2C6916C7" w14:textId="77777777" w:rsidR="00913A91" w:rsidRPr="00913A91" w:rsidRDefault="00913A91">
            <w:pPr>
              <w:spacing w:before="0"/>
              <w:rPr>
                <w:sz w:val="18"/>
                <w:szCs w:val="18"/>
              </w:rPr>
            </w:pPr>
          </w:p>
        </w:tc>
        <w:tc>
          <w:tcPr>
            <w:tcW w:w="3338" w:type="dxa"/>
          </w:tcPr>
          <w:p w14:paraId="2873DEB9" w14:textId="77777777" w:rsidR="00913A91" w:rsidRPr="00913A91" w:rsidRDefault="00913A91">
            <w:pPr>
              <w:spacing w:before="0"/>
              <w:rPr>
                <w:sz w:val="18"/>
                <w:szCs w:val="18"/>
              </w:rPr>
            </w:pPr>
            <w:r w:rsidRPr="00913A91">
              <w:rPr>
                <w:sz w:val="18"/>
                <w:szCs w:val="18"/>
              </w:rPr>
              <w:t>The patient's systolic blood pressure.</w:t>
            </w:r>
          </w:p>
        </w:tc>
      </w:tr>
      <w:tr w:rsidR="00913A91" w14:paraId="3D3C3C69" w14:textId="77777777" w:rsidTr="00913A91">
        <w:tc>
          <w:tcPr>
            <w:tcW w:w="1601" w:type="dxa"/>
            <w:vMerge/>
          </w:tcPr>
          <w:p w14:paraId="694D4EC7" w14:textId="77777777" w:rsidR="00913A91" w:rsidRDefault="00913A91">
            <w:pPr>
              <w:spacing w:before="40" w:after="40"/>
              <w:ind w:left="72" w:right="72"/>
              <w:rPr>
                <w:sz w:val="18"/>
                <w:szCs w:val="18"/>
              </w:rPr>
            </w:pPr>
          </w:p>
        </w:tc>
        <w:tc>
          <w:tcPr>
            <w:tcW w:w="2178" w:type="dxa"/>
          </w:tcPr>
          <w:p w14:paraId="55D419CF" w14:textId="77777777" w:rsidR="00913A91" w:rsidRPr="00913A91" w:rsidRDefault="00913A91">
            <w:pPr>
              <w:spacing w:before="0"/>
              <w:rPr>
                <w:sz w:val="18"/>
                <w:szCs w:val="18"/>
              </w:rPr>
            </w:pPr>
            <w:r w:rsidRPr="00913A91">
              <w:rPr>
                <w:sz w:val="18"/>
                <w:szCs w:val="18"/>
              </w:rPr>
              <w:t>DBP (Diastolic Blood Pressure)</w:t>
            </w:r>
          </w:p>
          <w:p w14:paraId="44EF098B" w14:textId="77777777" w:rsidR="00913A91" w:rsidRPr="00913A91" w:rsidRDefault="00913A91">
            <w:pPr>
              <w:spacing w:before="0"/>
              <w:rPr>
                <w:sz w:val="18"/>
                <w:szCs w:val="18"/>
              </w:rPr>
            </w:pPr>
          </w:p>
        </w:tc>
        <w:tc>
          <w:tcPr>
            <w:tcW w:w="2346" w:type="dxa"/>
          </w:tcPr>
          <w:p w14:paraId="214DF031" w14:textId="77777777" w:rsidR="00913A91" w:rsidRPr="00913A91" w:rsidRDefault="00913A91">
            <w:pPr>
              <w:spacing w:before="0"/>
              <w:rPr>
                <w:sz w:val="18"/>
                <w:szCs w:val="18"/>
              </w:rPr>
            </w:pPr>
            <w:r w:rsidRPr="00913A91">
              <w:rPr>
                <w:sz w:val="18"/>
                <w:szCs w:val="18"/>
              </w:rPr>
              <w:t>Version2 Element - E14_05</w:t>
            </w:r>
          </w:p>
          <w:p w14:paraId="46044158" w14:textId="77777777" w:rsidR="00913A91" w:rsidRPr="00913A91" w:rsidRDefault="00913A91">
            <w:pPr>
              <w:spacing w:before="0"/>
              <w:rPr>
                <w:sz w:val="18"/>
                <w:szCs w:val="18"/>
              </w:rPr>
            </w:pPr>
          </w:p>
        </w:tc>
        <w:tc>
          <w:tcPr>
            <w:tcW w:w="3338" w:type="dxa"/>
          </w:tcPr>
          <w:p w14:paraId="702B03C3" w14:textId="77777777" w:rsidR="00913A91" w:rsidRPr="00913A91" w:rsidRDefault="00913A91">
            <w:pPr>
              <w:spacing w:before="0"/>
              <w:rPr>
                <w:sz w:val="18"/>
                <w:szCs w:val="18"/>
              </w:rPr>
            </w:pPr>
            <w:r w:rsidRPr="00913A91">
              <w:rPr>
                <w:sz w:val="18"/>
                <w:szCs w:val="18"/>
              </w:rPr>
              <w:t>The patient's diastolic blood pressure.</w:t>
            </w:r>
          </w:p>
        </w:tc>
      </w:tr>
      <w:tr w:rsidR="00913A91" w14:paraId="5951E13C" w14:textId="77777777" w:rsidTr="00913A91">
        <w:tc>
          <w:tcPr>
            <w:tcW w:w="1601" w:type="dxa"/>
            <w:vMerge/>
          </w:tcPr>
          <w:p w14:paraId="4AE669A0" w14:textId="77777777" w:rsidR="00913A91" w:rsidRDefault="00913A91">
            <w:pPr>
              <w:spacing w:before="40" w:after="40"/>
              <w:ind w:left="72" w:right="72"/>
              <w:rPr>
                <w:sz w:val="18"/>
                <w:szCs w:val="18"/>
              </w:rPr>
            </w:pPr>
          </w:p>
        </w:tc>
        <w:tc>
          <w:tcPr>
            <w:tcW w:w="2178" w:type="dxa"/>
          </w:tcPr>
          <w:p w14:paraId="046F0508" w14:textId="77777777" w:rsidR="00913A91" w:rsidRPr="00913A91" w:rsidRDefault="00913A91">
            <w:pPr>
              <w:spacing w:before="0"/>
              <w:rPr>
                <w:sz w:val="18"/>
                <w:szCs w:val="18"/>
              </w:rPr>
            </w:pPr>
            <w:r w:rsidRPr="00913A91">
              <w:rPr>
                <w:sz w:val="18"/>
                <w:szCs w:val="18"/>
              </w:rPr>
              <w:t>Method of Blood Pressure Measurement</w:t>
            </w:r>
          </w:p>
          <w:p w14:paraId="3220B895" w14:textId="77777777" w:rsidR="00913A91" w:rsidRPr="00913A91" w:rsidRDefault="00913A91">
            <w:pPr>
              <w:spacing w:before="0"/>
              <w:rPr>
                <w:sz w:val="18"/>
                <w:szCs w:val="18"/>
              </w:rPr>
            </w:pPr>
          </w:p>
        </w:tc>
        <w:tc>
          <w:tcPr>
            <w:tcW w:w="2346" w:type="dxa"/>
          </w:tcPr>
          <w:p w14:paraId="2C55FA35" w14:textId="77777777" w:rsidR="00913A91" w:rsidRPr="00913A91" w:rsidRDefault="00913A91">
            <w:pPr>
              <w:spacing w:before="0"/>
              <w:rPr>
                <w:sz w:val="18"/>
                <w:szCs w:val="18"/>
              </w:rPr>
            </w:pPr>
            <w:r w:rsidRPr="00913A91">
              <w:rPr>
                <w:sz w:val="18"/>
                <w:szCs w:val="18"/>
              </w:rPr>
              <w:t>Version2 Element - E14_06</w:t>
            </w:r>
          </w:p>
          <w:p w14:paraId="796C8111" w14:textId="77777777" w:rsidR="00913A91" w:rsidRPr="00913A91" w:rsidRDefault="00913A91">
            <w:pPr>
              <w:spacing w:before="0"/>
              <w:rPr>
                <w:sz w:val="18"/>
                <w:szCs w:val="18"/>
              </w:rPr>
            </w:pPr>
          </w:p>
        </w:tc>
        <w:tc>
          <w:tcPr>
            <w:tcW w:w="3338" w:type="dxa"/>
          </w:tcPr>
          <w:p w14:paraId="6E1FE99B" w14:textId="77777777" w:rsidR="00913A91" w:rsidRPr="00913A91" w:rsidRDefault="00913A91">
            <w:pPr>
              <w:spacing w:before="0"/>
              <w:rPr>
                <w:sz w:val="18"/>
                <w:szCs w:val="18"/>
              </w:rPr>
            </w:pPr>
            <w:r w:rsidRPr="00913A91">
              <w:rPr>
                <w:sz w:val="18"/>
                <w:szCs w:val="18"/>
              </w:rPr>
              <w:t>Indication of method of blood pressure measurement.</w:t>
            </w:r>
          </w:p>
        </w:tc>
      </w:tr>
      <w:tr w:rsidR="00913A91" w14:paraId="07279CC1" w14:textId="77777777" w:rsidTr="00913A91">
        <w:trPr>
          <w:trHeight w:val="920"/>
        </w:trPr>
        <w:tc>
          <w:tcPr>
            <w:tcW w:w="1601" w:type="dxa"/>
            <w:vMerge/>
          </w:tcPr>
          <w:p w14:paraId="353A9370" w14:textId="77777777" w:rsidR="00913A91" w:rsidRDefault="00913A91">
            <w:pPr>
              <w:spacing w:before="40" w:after="40"/>
              <w:ind w:left="72" w:right="72"/>
              <w:rPr>
                <w:sz w:val="18"/>
                <w:szCs w:val="18"/>
              </w:rPr>
            </w:pPr>
          </w:p>
        </w:tc>
        <w:tc>
          <w:tcPr>
            <w:tcW w:w="2178" w:type="dxa"/>
          </w:tcPr>
          <w:p w14:paraId="233704F5" w14:textId="77777777" w:rsidR="00913A91" w:rsidRPr="00913A91" w:rsidRDefault="00913A91">
            <w:pPr>
              <w:spacing w:before="0"/>
              <w:rPr>
                <w:sz w:val="18"/>
                <w:szCs w:val="18"/>
              </w:rPr>
            </w:pPr>
            <w:r w:rsidRPr="00913A91">
              <w:rPr>
                <w:sz w:val="18"/>
                <w:szCs w:val="18"/>
              </w:rPr>
              <w:t xml:space="preserve">Heart Rate </w:t>
            </w:r>
          </w:p>
          <w:p w14:paraId="10C5F99B" w14:textId="77777777" w:rsidR="00913A91" w:rsidRPr="00913A91" w:rsidRDefault="00913A91">
            <w:pPr>
              <w:spacing w:before="0"/>
              <w:rPr>
                <w:sz w:val="18"/>
                <w:szCs w:val="18"/>
              </w:rPr>
            </w:pPr>
          </w:p>
        </w:tc>
        <w:tc>
          <w:tcPr>
            <w:tcW w:w="2346" w:type="dxa"/>
          </w:tcPr>
          <w:p w14:paraId="1605778B" w14:textId="77777777" w:rsidR="00913A91" w:rsidRPr="00913A91" w:rsidRDefault="00913A91">
            <w:pPr>
              <w:spacing w:before="0"/>
              <w:rPr>
                <w:sz w:val="18"/>
                <w:szCs w:val="18"/>
              </w:rPr>
            </w:pPr>
            <w:r w:rsidRPr="00913A91">
              <w:rPr>
                <w:sz w:val="18"/>
                <w:szCs w:val="18"/>
              </w:rPr>
              <w:t>Version2 Element - E14_07</w:t>
            </w:r>
          </w:p>
          <w:p w14:paraId="6AC7C6DE" w14:textId="77777777" w:rsidR="00913A91" w:rsidRPr="00913A91" w:rsidRDefault="00913A91">
            <w:pPr>
              <w:spacing w:before="0"/>
              <w:rPr>
                <w:sz w:val="18"/>
                <w:szCs w:val="18"/>
              </w:rPr>
            </w:pPr>
          </w:p>
        </w:tc>
        <w:tc>
          <w:tcPr>
            <w:tcW w:w="3338" w:type="dxa"/>
          </w:tcPr>
          <w:p w14:paraId="62B2F9D7" w14:textId="77777777" w:rsidR="00913A91" w:rsidRPr="00913A91" w:rsidRDefault="00913A91">
            <w:pPr>
              <w:spacing w:before="0"/>
              <w:rPr>
                <w:sz w:val="18"/>
                <w:szCs w:val="18"/>
              </w:rPr>
            </w:pPr>
            <w:r w:rsidRPr="00913A91">
              <w:rPr>
                <w:sz w:val="18"/>
                <w:szCs w:val="18"/>
              </w:rPr>
              <w:t>The patient's heart rate expressed as a number per minute.</w:t>
            </w:r>
          </w:p>
        </w:tc>
      </w:tr>
      <w:tr w:rsidR="00913A91" w14:paraId="1FC7538D" w14:textId="77777777" w:rsidTr="00913A91">
        <w:tc>
          <w:tcPr>
            <w:tcW w:w="1601" w:type="dxa"/>
            <w:vMerge/>
          </w:tcPr>
          <w:p w14:paraId="15B53DF4" w14:textId="77777777" w:rsidR="00913A91" w:rsidRDefault="00913A91">
            <w:pPr>
              <w:spacing w:before="40" w:after="40"/>
              <w:ind w:left="72" w:right="72"/>
              <w:rPr>
                <w:sz w:val="18"/>
                <w:szCs w:val="18"/>
              </w:rPr>
            </w:pPr>
          </w:p>
        </w:tc>
        <w:tc>
          <w:tcPr>
            <w:tcW w:w="2178" w:type="dxa"/>
          </w:tcPr>
          <w:p w14:paraId="65168910" w14:textId="77777777" w:rsidR="00913A91" w:rsidRPr="00913A91" w:rsidRDefault="00913A91">
            <w:pPr>
              <w:spacing w:before="0"/>
              <w:rPr>
                <w:sz w:val="18"/>
                <w:szCs w:val="18"/>
              </w:rPr>
            </w:pPr>
            <w:r w:rsidRPr="00913A91">
              <w:rPr>
                <w:sz w:val="18"/>
                <w:szCs w:val="18"/>
              </w:rPr>
              <w:t xml:space="preserve">Pulse Oximetry </w:t>
            </w:r>
          </w:p>
          <w:p w14:paraId="2C951955" w14:textId="77777777" w:rsidR="00913A91" w:rsidRPr="00913A91" w:rsidRDefault="00913A91">
            <w:pPr>
              <w:spacing w:before="0"/>
              <w:rPr>
                <w:sz w:val="18"/>
                <w:szCs w:val="18"/>
              </w:rPr>
            </w:pPr>
          </w:p>
        </w:tc>
        <w:tc>
          <w:tcPr>
            <w:tcW w:w="2346" w:type="dxa"/>
          </w:tcPr>
          <w:p w14:paraId="6EF9A8A5" w14:textId="77777777" w:rsidR="00913A91" w:rsidRPr="00913A91" w:rsidRDefault="00913A91">
            <w:pPr>
              <w:spacing w:before="0"/>
              <w:rPr>
                <w:sz w:val="18"/>
                <w:szCs w:val="18"/>
              </w:rPr>
            </w:pPr>
            <w:r w:rsidRPr="00913A91">
              <w:rPr>
                <w:sz w:val="18"/>
                <w:szCs w:val="18"/>
              </w:rPr>
              <w:t>Version2 Element - E14_09</w:t>
            </w:r>
          </w:p>
          <w:p w14:paraId="7AC7A8D1" w14:textId="77777777" w:rsidR="00913A91" w:rsidRPr="00913A91" w:rsidRDefault="00913A91">
            <w:pPr>
              <w:spacing w:before="0"/>
              <w:rPr>
                <w:sz w:val="18"/>
                <w:szCs w:val="18"/>
              </w:rPr>
            </w:pPr>
          </w:p>
        </w:tc>
        <w:tc>
          <w:tcPr>
            <w:tcW w:w="3338" w:type="dxa"/>
          </w:tcPr>
          <w:p w14:paraId="30A75DD4" w14:textId="77777777" w:rsidR="00913A91" w:rsidRPr="00913A91" w:rsidRDefault="00913A91">
            <w:pPr>
              <w:spacing w:before="0"/>
              <w:rPr>
                <w:sz w:val="18"/>
                <w:szCs w:val="18"/>
              </w:rPr>
            </w:pPr>
            <w:r w:rsidRPr="00913A91">
              <w:rPr>
                <w:sz w:val="18"/>
                <w:szCs w:val="18"/>
              </w:rPr>
              <w:t>The patient's oxygen saturation.</w:t>
            </w:r>
          </w:p>
        </w:tc>
      </w:tr>
      <w:tr w:rsidR="00913A91" w14:paraId="09403937" w14:textId="77777777" w:rsidTr="00913A91">
        <w:tc>
          <w:tcPr>
            <w:tcW w:w="1601" w:type="dxa"/>
            <w:vMerge/>
          </w:tcPr>
          <w:p w14:paraId="3CDD1147" w14:textId="77777777" w:rsidR="00913A91" w:rsidRDefault="00913A91">
            <w:pPr>
              <w:spacing w:before="40" w:after="40"/>
              <w:ind w:left="72" w:right="72"/>
              <w:rPr>
                <w:sz w:val="18"/>
                <w:szCs w:val="18"/>
              </w:rPr>
            </w:pPr>
          </w:p>
        </w:tc>
        <w:tc>
          <w:tcPr>
            <w:tcW w:w="2178" w:type="dxa"/>
          </w:tcPr>
          <w:p w14:paraId="07ECAE75" w14:textId="77777777" w:rsidR="00913A91" w:rsidRPr="00913A91" w:rsidRDefault="00913A91">
            <w:pPr>
              <w:spacing w:before="0"/>
              <w:rPr>
                <w:sz w:val="18"/>
                <w:szCs w:val="18"/>
              </w:rPr>
            </w:pPr>
            <w:r w:rsidRPr="00913A91">
              <w:rPr>
                <w:sz w:val="18"/>
                <w:szCs w:val="18"/>
              </w:rPr>
              <w:t>Pulse Rhythm</w:t>
            </w:r>
          </w:p>
        </w:tc>
        <w:tc>
          <w:tcPr>
            <w:tcW w:w="2346" w:type="dxa"/>
          </w:tcPr>
          <w:p w14:paraId="1DED73EE" w14:textId="77777777" w:rsidR="00913A91" w:rsidRPr="00913A91" w:rsidRDefault="00913A91">
            <w:pPr>
              <w:spacing w:before="0"/>
              <w:rPr>
                <w:sz w:val="18"/>
                <w:szCs w:val="18"/>
              </w:rPr>
            </w:pPr>
            <w:r w:rsidRPr="00913A91">
              <w:rPr>
                <w:sz w:val="18"/>
                <w:szCs w:val="18"/>
              </w:rPr>
              <w:t>Version2 Element - E14_10</w:t>
            </w:r>
          </w:p>
          <w:p w14:paraId="3985387E" w14:textId="77777777" w:rsidR="00913A91" w:rsidRPr="00913A91" w:rsidRDefault="00913A91">
            <w:pPr>
              <w:spacing w:before="0"/>
              <w:rPr>
                <w:sz w:val="18"/>
                <w:szCs w:val="18"/>
              </w:rPr>
            </w:pPr>
          </w:p>
        </w:tc>
        <w:tc>
          <w:tcPr>
            <w:tcW w:w="3338" w:type="dxa"/>
          </w:tcPr>
          <w:p w14:paraId="787DB2C5" w14:textId="77777777" w:rsidR="00913A91" w:rsidRPr="00913A91" w:rsidRDefault="00913A91">
            <w:pPr>
              <w:spacing w:before="0"/>
              <w:rPr>
                <w:sz w:val="18"/>
                <w:szCs w:val="18"/>
              </w:rPr>
            </w:pPr>
            <w:r w:rsidRPr="00913A91">
              <w:rPr>
                <w:sz w:val="18"/>
                <w:szCs w:val="18"/>
              </w:rPr>
              <w:t>The clinical rhythm of the patient's pulse.</w:t>
            </w:r>
          </w:p>
        </w:tc>
      </w:tr>
      <w:tr w:rsidR="00913A91" w14:paraId="7BC83F1A" w14:textId="77777777" w:rsidTr="00913A91">
        <w:tc>
          <w:tcPr>
            <w:tcW w:w="1601" w:type="dxa"/>
            <w:vMerge/>
          </w:tcPr>
          <w:p w14:paraId="7FDF9A04" w14:textId="77777777" w:rsidR="00913A91" w:rsidRDefault="00913A91">
            <w:pPr>
              <w:spacing w:before="40" w:after="40"/>
              <w:ind w:left="72" w:right="72"/>
              <w:rPr>
                <w:sz w:val="18"/>
                <w:szCs w:val="18"/>
              </w:rPr>
            </w:pPr>
          </w:p>
        </w:tc>
        <w:tc>
          <w:tcPr>
            <w:tcW w:w="2178" w:type="dxa"/>
          </w:tcPr>
          <w:p w14:paraId="40247DA5" w14:textId="77777777" w:rsidR="00913A91" w:rsidRPr="00913A91" w:rsidRDefault="00913A91">
            <w:pPr>
              <w:spacing w:before="0"/>
              <w:rPr>
                <w:sz w:val="18"/>
                <w:szCs w:val="18"/>
              </w:rPr>
            </w:pPr>
            <w:r w:rsidRPr="00913A91">
              <w:rPr>
                <w:sz w:val="18"/>
                <w:szCs w:val="18"/>
              </w:rPr>
              <w:t>Respiratory Rate</w:t>
            </w:r>
          </w:p>
        </w:tc>
        <w:tc>
          <w:tcPr>
            <w:tcW w:w="2346" w:type="dxa"/>
          </w:tcPr>
          <w:p w14:paraId="52F4F5E3" w14:textId="77777777" w:rsidR="00913A91" w:rsidRPr="00913A91" w:rsidRDefault="00913A91">
            <w:pPr>
              <w:spacing w:before="0"/>
              <w:rPr>
                <w:sz w:val="18"/>
                <w:szCs w:val="18"/>
              </w:rPr>
            </w:pPr>
            <w:r w:rsidRPr="00913A91">
              <w:rPr>
                <w:sz w:val="18"/>
                <w:szCs w:val="18"/>
              </w:rPr>
              <w:t>Version2 Element - E14_11</w:t>
            </w:r>
          </w:p>
          <w:p w14:paraId="1A89E23B" w14:textId="77777777" w:rsidR="00913A91" w:rsidRPr="00913A91" w:rsidRDefault="00913A91">
            <w:pPr>
              <w:spacing w:before="0"/>
              <w:rPr>
                <w:sz w:val="18"/>
                <w:szCs w:val="18"/>
              </w:rPr>
            </w:pPr>
          </w:p>
        </w:tc>
        <w:tc>
          <w:tcPr>
            <w:tcW w:w="3338" w:type="dxa"/>
          </w:tcPr>
          <w:p w14:paraId="63DD98DA" w14:textId="77777777" w:rsidR="00913A91" w:rsidRDefault="00913A91">
            <w:pPr>
              <w:spacing w:before="0" w:line="276" w:lineRule="auto"/>
              <w:rPr>
                <w:sz w:val="18"/>
                <w:szCs w:val="18"/>
              </w:rPr>
            </w:pPr>
          </w:p>
          <w:tbl>
            <w:tblPr>
              <w:tblStyle w:val="a6"/>
              <w:tblW w:w="1845" w:type="dxa"/>
              <w:tblLayout w:type="fixed"/>
              <w:tblLook w:val="0000" w:firstRow="0" w:lastRow="0" w:firstColumn="0" w:lastColumn="0" w:noHBand="0" w:noVBand="0"/>
            </w:tblPr>
            <w:tblGrid>
              <w:gridCol w:w="1845"/>
            </w:tblGrid>
            <w:tr w:rsidR="00913A91" w:rsidRPr="00913A91" w14:paraId="6F497B11" w14:textId="77777777">
              <w:tc>
                <w:tcPr>
                  <w:tcW w:w="1845" w:type="dxa"/>
                </w:tcPr>
                <w:p w14:paraId="473DC008" w14:textId="77777777" w:rsidR="00913A91" w:rsidRDefault="00913A91">
                  <w:pPr>
                    <w:spacing w:before="0" w:line="276" w:lineRule="auto"/>
                    <w:rPr>
                      <w:sz w:val="18"/>
                      <w:szCs w:val="18"/>
                    </w:rPr>
                  </w:pPr>
                </w:p>
                <w:tbl>
                  <w:tblPr>
                    <w:tblStyle w:val="a5"/>
                    <w:tblW w:w="1845" w:type="dxa"/>
                    <w:tblLayout w:type="fixed"/>
                    <w:tblLook w:val="0000" w:firstRow="0" w:lastRow="0" w:firstColumn="0" w:lastColumn="0" w:noHBand="0" w:noVBand="0"/>
                  </w:tblPr>
                  <w:tblGrid>
                    <w:gridCol w:w="1845"/>
                  </w:tblGrid>
                  <w:tr w:rsidR="00913A91" w:rsidRPr="00913A91" w14:paraId="3D6F0698" w14:textId="77777777">
                    <w:tc>
                      <w:tcPr>
                        <w:tcW w:w="1845" w:type="dxa"/>
                      </w:tcPr>
                      <w:p w14:paraId="26FCCEC5" w14:textId="77777777" w:rsidR="00913A91" w:rsidRDefault="00913A91">
                        <w:pPr>
                          <w:spacing w:before="0" w:line="276" w:lineRule="auto"/>
                          <w:rPr>
                            <w:sz w:val="18"/>
                            <w:szCs w:val="18"/>
                          </w:rPr>
                        </w:pPr>
                      </w:p>
                      <w:tbl>
                        <w:tblPr>
                          <w:tblStyle w:val="a4"/>
                          <w:tblW w:w="1845" w:type="dxa"/>
                          <w:tblLayout w:type="fixed"/>
                          <w:tblLook w:val="0000" w:firstRow="0" w:lastRow="0" w:firstColumn="0" w:lastColumn="0" w:noHBand="0" w:noVBand="0"/>
                        </w:tblPr>
                        <w:tblGrid>
                          <w:gridCol w:w="1845"/>
                        </w:tblGrid>
                        <w:tr w:rsidR="00913A91" w:rsidRPr="00913A91" w14:paraId="34687CE3" w14:textId="77777777">
                          <w:tc>
                            <w:tcPr>
                              <w:tcW w:w="1845" w:type="dxa"/>
                              <w:tcMar>
                                <w:left w:w="75" w:type="dxa"/>
                                <w:right w:w="0" w:type="dxa"/>
                              </w:tcMar>
                              <w:vAlign w:val="center"/>
                            </w:tcPr>
                            <w:p w14:paraId="4B952991" w14:textId="77777777" w:rsidR="00913A91" w:rsidRPr="00913A91" w:rsidRDefault="00913A91">
                              <w:pPr>
                                <w:spacing w:before="0"/>
                                <w:rPr>
                                  <w:sz w:val="18"/>
                                  <w:szCs w:val="18"/>
                                </w:rPr>
                              </w:pPr>
                              <w:r w:rsidRPr="00913A91">
                                <w:rPr>
                                  <w:sz w:val="18"/>
                                  <w:szCs w:val="18"/>
                                </w:rPr>
                                <w:t>The patient's respiratory rate expressed as a number per minute.</w:t>
                              </w:r>
                            </w:p>
                          </w:tc>
                        </w:tr>
                      </w:tbl>
                      <w:p w14:paraId="278BE8CF" w14:textId="77777777" w:rsidR="00913A91" w:rsidRDefault="00913A91">
                        <w:pPr>
                          <w:spacing w:before="0"/>
                          <w:rPr>
                            <w:sz w:val="18"/>
                            <w:szCs w:val="18"/>
                          </w:rPr>
                        </w:pPr>
                      </w:p>
                    </w:tc>
                  </w:tr>
                </w:tbl>
                <w:p w14:paraId="675CD44D" w14:textId="77777777" w:rsidR="00913A91" w:rsidRPr="00913A91" w:rsidRDefault="00913A91">
                  <w:pPr>
                    <w:spacing w:before="0"/>
                    <w:rPr>
                      <w:sz w:val="18"/>
                      <w:szCs w:val="18"/>
                    </w:rPr>
                  </w:pPr>
                </w:p>
              </w:tc>
            </w:tr>
            <w:tr w:rsidR="00913A91" w:rsidRPr="00913A91" w14:paraId="20FBED2A" w14:textId="77777777">
              <w:tc>
                <w:tcPr>
                  <w:tcW w:w="1845" w:type="dxa"/>
                  <w:vAlign w:val="center"/>
                </w:tcPr>
                <w:p w14:paraId="710326FF" w14:textId="77777777" w:rsidR="00913A91" w:rsidRPr="00913A91" w:rsidRDefault="00913A91">
                  <w:pPr>
                    <w:spacing w:before="0"/>
                    <w:rPr>
                      <w:sz w:val="18"/>
                      <w:szCs w:val="18"/>
                    </w:rPr>
                  </w:pPr>
                </w:p>
              </w:tc>
            </w:tr>
          </w:tbl>
          <w:p w14:paraId="7BC626B7" w14:textId="77777777" w:rsidR="00913A91" w:rsidRPr="00913A91" w:rsidRDefault="00913A91">
            <w:pPr>
              <w:spacing w:before="0"/>
              <w:rPr>
                <w:sz w:val="18"/>
                <w:szCs w:val="18"/>
              </w:rPr>
            </w:pPr>
          </w:p>
        </w:tc>
      </w:tr>
      <w:tr w:rsidR="00913A91" w14:paraId="752BB391" w14:textId="77777777" w:rsidTr="00913A91">
        <w:tc>
          <w:tcPr>
            <w:tcW w:w="1601" w:type="dxa"/>
            <w:vMerge/>
          </w:tcPr>
          <w:p w14:paraId="4C29B5C4" w14:textId="77777777" w:rsidR="00913A91" w:rsidRDefault="00913A91">
            <w:pPr>
              <w:spacing w:before="40" w:after="40"/>
              <w:ind w:left="72" w:right="72"/>
              <w:rPr>
                <w:sz w:val="18"/>
                <w:szCs w:val="18"/>
              </w:rPr>
            </w:pPr>
          </w:p>
        </w:tc>
        <w:tc>
          <w:tcPr>
            <w:tcW w:w="2178" w:type="dxa"/>
          </w:tcPr>
          <w:p w14:paraId="772EFAA3" w14:textId="77777777" w:rsidR="00913A91" w:rsidRPr="00913A91" w:rsidRDefault="00913A91">
            <w:pPr>
              <w:spacing w:before="0"/>
              <w:rPr>
                <w:sz w:val="18"/>
                <w:szCs w:val="18"/>
              </w:rPr>
            </w:pPr>
            <w:r w:rsidRPr="00913A91">
              <w:rPr>
                <w:sz w:val="18"/>
                <w:szCs w:val="18"/>
              </w:rPr>
              <w:t>Respiratory Effort</w:t>
            </w:r>
          </w:p>
        </w:tc>
        <w:tc>
          <w:tcPr>
            <w:tcW w:w="2346" w:type="dxa"/>
          </w:tcPr>
          <w:p w14:paraId="605248A2" w14:textId="77777777" w:rsidR="00913A91" w:rsidRPr="00913A91" w:rsidRDefault="00913A91">
            <w:pPr>
              <w:spacing w:before="0"/>
              <w:rPr>
                <w:sz w:val="18"/>
                <w:szCs w:val="18"/>
              </w:rPr>
            </w:pPr>
            <w:r w:rsidRPr="00913A91">
              <w:rPr>
                <w:sz w:val="18"/>
                <w:szCs w:val="18"/>
              </w:rPr>
              <w:t>Version2 Element - E14_12</w:t>
            </w:r>
          </w:p>
          <w:p w14:paraId="4FB94DC9" w14:textId="77777777" w:rsidR="00913A91" w:rsidRPr="00913A91" w:rsidRDefault="00913A91">
            <w:pPr>
              <w:spacing w:before="0"/>
              <w:rPr>
                <w:sz w:val="18"/>
                <w:szCs w:val="18"/>
              </w:rPr>
            </w:pPr>
          </w:p>
        </w:tc>
        <w:tc>
          <w:tcPr>
            <w:tcW w:w="3338" w:type="dxa"/>
          </w:tcPr>
          <w:p w14:paraId="34BC6D6A" w14:textId="77777777" w:rsidR="00913A91" w:rsidRDefault="00913A91">
            <w:pPr>
              <w:spacing w:before="0" w:line="276" w:lineRule="auto"/>
              <w:rPr>
                <w:sz w:val="18"/>
                <w:szCs w:val="18"/>
              </w:rPr>
            </w:pPr>
          </w:p>
          <w:tbl>
            <w:tblPr>
              <w:tblStyle w:val="a9"/>
              <w:tblW w:w="1845" w:type="dxa"/>
              <w:tblLayout w:type="fixed"/>
              <w:tblLook w:val="0000" w:firstRow="0" w:lastRow="0" w:firstColumn="0" w:lastColumn="0" w:noHBand="0" w:noVBand="0"/>
            </w:tblPr>
            <w:tblGrid>
              <w:gridCol w:w="1845"/>
            </w:tblGrid>
            <w:tr w:rsidR="00913A91" w:rsidRPr="00913A91" w14:paraId="0B16FF01" w14:textId="77777777">
              <w:tc>
                <w:tcPr>
                  <w:tcW w:w="1845" w:type="dxa"/>
                </w:tcPr>
                <w:p w14:paraId="3BBE3CD9" w14:textId="77777777" w:rsidR="00913A91" w:rsidRDefault="00913A91">
                  <w:pPr>
                    <w:spacing w:before="0" w:line="276" w:lineRule="auto"/>
                    <w:rPr>
                      <w:sz w:val="18"/>
                      <w:szCs w:val="18"/>
                    </w:rPr>
                  </w:pPr>
                </w:p>
                <w:tbl>
                  <w:tblPr>
                    <w:tblStyle w:val="a8"/>
                    <w:tblW w:w="1845" w:type="dxa"/>
                    <w:tblLayout w:type="fixed"/>
                    <w:tblLook w:val="0000" w:firstRow="0" w:lastRow="0" w:firstColumn="0" w:lastColumn="0" w:noHBand="0" w:noVBand="0"/>
                  </w:tblPr>
                  <w:tblGrid>
                    <w:gridCol w:w="1845"/>
                  </w:tblGrid>
                  <w:tr w:rsidR="00913A91" w:rsidRPr="00913A91" w14:paraId="141CDDFF" w14:textId="77777777">
                    <w:tc>
                      <w:tcPr>
                        <w:tcW w:w="1845" w:type="dxa"/>
                      </w:tcPr>
                      <w:p w14:paraId="0C31134C" w14:textId="77777777" w:rsidR="00913A91" w:rsidRDefault="00913A91">
                        <w:pPr>
                          <w:spacing w:before="0" w:line="276" w:lineRule="auto"/>
                          <w:rPr>
                            <w:sz w:val="18"/>
                            <w:szCs w:val="18"/>
                          </w:rPr>
                        </w:pPr>
                      </w:p>
                      <w:tbl>
                        <w:tblPr>
                          <w:tblStyle w:val="a7"/>
                          <w:tblW w:w="1845" w:type="dxa"/>
                          <w:tblLayout w:type="fixed"/>
                          <w:tblLook w:val="0000" w:firstRow="0" w:lastRow="0" w:firstColumn="0" w:lastColumn="0" w:noHBand="0" w:noVBand="0"/>
                        </w:tblPr>
                        <w:tblGrid>
                          <w:gridCol w:w="1845"/>
                        </w:tblGrid>
                        <w:tr w:rsidR="00913A91" w:rsidRPr="00913A91" w14:paraId="0172FC0A" w14:textId="77777777">
                          <w:tc>
                            <w:tcPr>
                              <w:tcW w:w="1845" w:type="dxa"/>
                              <w:tcMar>
                                <w:left w:w="75" w:type="dxa"/>
                                <w:right w:w="0" w:type="dxa"/>
                              </w:tcMar>
                              <w:vAlign w:val="center"/>
                            </w:tcPr>
                            <w:p w14:paraId="51BE0281" w14:textId="77777777" w:rsidR="00913A91" w:rsidRPr="00913A91" w:rsidRDefault="00913A91">
                              <w:pPr>
                                <w:spacing w:before="0"/>
                                <w:rPr>
                                  <w:sz w:val="18"/>
                                  <w:szCs w:val="18"/>
                                </w:rPr>
                              </w:pPr>
                              <w:r w:rsidRPr="00913A91">
                                <w:rPr>
                                  <w:sz w:val="18"/>
                                  <w:szCs w:val="18"/>
                                </w:rPr>
                                <w:t>The patient's respiratory effort.</w:t>
                              </w:r>
                            </w:p>
                          </w:tc>
                        </w:tr>
                      </w:tbl>
                      <w:p w14:paraId="333BB1B3" w14:textId="77777777" w:rsidR="00913A91" w:rsidRDefault="00913A91">
                        <w:pPr>
                          <w:spacing w:before="0"/>
                          <w:rPr>
                            <w:sz w:val="18"/>
                            <w:szCs w:val="18"/>
                          </w:rPr>
                        </w:pPr>
                      </w:p>
                    </w:tc>
                  </w:tr>
                </w:tbl>
                <w:p w14:paraId="327D46EF" w14:textId="77777777" w:rsidR="00913A91" w:rsidRPr="00913A91" w:rsidRDefault="00913A91">
                  <w:pPr>
                    <w:spacing w:before="0"/>
                    <w:rPr>
                      <w:sz w:val="18"/>
                      <w:szCs w:val="18"/>
                    </w:rPr>
                  </w:pPr>
                </w:p>
              </w:tc>
            </w:tr>
            <w:tr w:rsidR="00913A91" w:rsidRPr="00913A91" w14:paraId="47CDC0CC" w14:textId="77777777">
              <w:tc>
                <w:tcPr>
                  <w:tcW w:w="1845" w:type="dxa"/>
                  <w:vAlign w:val="center"/>
                </w:tcPr>
                <w:p w14:paraId="0C417FBA" w14:textId="77777777" w:rsidR="00913A91" w:rsidRPr="00913A91" w:rsidRDefault="00913A91">
                  <w:pPr>
                    <w:spacing w:before="0"/>
                    <w:rPr>
                      <w:sz w:val="18"/>
                      <w:szCs w:val="18"/>
                    </w:rPr>
                  </w:pPr>
                </w:p>
              </w:tc>
            </w:tr>
          </w:tbl>
          <w:p w14:paraId="3B6A3979" w14:textId="77777777" w:rsidR="00913A91" w:rsidRPr="00913A91" w:rsidRDefault="00913A91">
            <w:pPr>
              <w:spacing w:before="0"/>
              <w:rPr>
                <w:sz w:val="18"/>
                <w:szCs w:val="18"/>
              </w:rPr>
            </w:pPr>
          </w:p>
        </w:tc>
      </w:tr>
      <w:tr w:rsidR="00913A91" w14:paraId="3460BA22" w14:textId="77777777" w:rsidTr="00913A91">
        <w:tc>
          <w:tcPr>
            <w:tcW w:w="1601" w:type="dxa"/>
            <w:vMerge/>
          </w:tcPr>
          <w:p w14:paraId="2894AEFF" w14:textId="77777777" w:rsidR="00913A91" w:rsidRDefault="00913A91">
            <w:pPr>
              <w:spacing w:before="40" w:after="40"/>
              <w:ind w:left="72" w:right="72"/>
              <w:rPr>
                <w:sz w:val="18"/>
                <w:szCs w:val="18"/>
              </w:rPr>
            </w:pPr>
          </w:p>
        </w:tc>
        <w:tc>
          <w:tcPr>
            <w:tcW w:w="2178" w:type="dxa"/>
          </w:tcPr>
          <w:p w14:paraId="6B0A4713" w14:textId="77777777" w:rsidR="00913A91" w:rsidRPr="00913A91" w:rsidRDefault="00913A91">
            <w:pPr>
              <w:spacing w:before="0"/>
              <w:rPr>
                <w:sz w:val="18"/>
                <w:szCs w:val="18"/>
              </w:rPr>
            </w:pPr>
            <w:r w:rsidRPr="00913A91">
              <w:rPr>
                <w:sz w:val="18"/>
                <w:szCs w:val="18"/>
              </w:rPr>
              <w:t>Blood Glucose Level</w:t>
            </w:r>
          </w:p>
        </w:tc>
        <w:tc>
          <w:tcPr>
            <w:tcW w:w="2346" w:type="dxa"/>
          </w:tcPr>
          <w:p w14:paraId="045586F6" w14:textId="77777777" w:rsidR="00913A91" w:rsidRPr="00913A91" w:rsidRDefault="00913A91">
            <w:pPr>
              <w:spacing w:before="0"/>
              <w:rPr>
                <w:sz w:val="18"/>
                <w:szCs w:val="18"/>
              </w:rPr>
            </w:pPr>
            <w:r w:rsidRPr="00913A91">
              <w:rPr>
                <w:sz w:val="18"/>
                <w:szCs w:val="18"/>
              </w:rPr>
              <w:t>Version2 Element - E14_14</w:t>
            </w:r>
          </w:p>
          <w:p w14:paraId="602743F0" w14:textId="77777777" w:rsidR="00913A91" w:rsidRPr="00913A91" w:rsidRDefault="00913A91">
            <w:pPr>
              <w:spacing w:before="0"/>
              <w:rPr>
                <w:sz w:val="18"/>
                <w:szCs w:val="18"/>
              </w:rPr>
            </w:pPr>
          </w:p>
        </w:tc>
        <w:tc>
          <w:tcPr>
            <w:tcW w:w="3338" w:type="dxa"/>
          </w:tcPr>
          <w:p w14:paraId="33E67D09" w14:textId="77777777" w:rsidR="00913A91" w:rsidRPr="00913A91" w:rsidRDefault="00913A91">
            <w:pPr>
              <w:spacing w:before="0"/>
              <w:rPr>
                <w:sz w:val="18"/>
                <w:szCs w:val="18"/>
              </w:rPr>
            </w:pPr>
            <w:r w:rsidRPr="00913A91">
              <w:rPr>
                <w:sz w:val="18"/>
                <w:szCs w:val="18"/>
              </w:rPr>
              <w:br/>
              <w:t>The patient's blood glucose level.</w:t>
            </w:r>
          </w:p>
          <w:p w14:paraId="2C57839C" w14:textId="77777777" w:rsidR="00913A91" w:rsidRPr="00913A91" w:rsidRDefault="00913A91">
            <w:pPr>
              <w:spacing w:before="0"/>
              <w:rPr>
                <w:sz w:val="18"/>
                <w:szCs w:val="18"/>
              </w:rPr>
            </w:pPr>
          </w:p>
        </w:tc>
      </w:tr>
      <w:tr w:rsidR="00913A91" w14:paraId="4E91C162" w14:textId="77777777" w:rsidTr="00913A91">
        <w:tc>
          <w:tcPr>
            <w:tcW w:w="1601" w:type="dxa"/>
            <w:vMerge/>
          </w:tcPr>
          <w:p w14:paraId="7DD1889C" w14:textId="77777777" w:rsidR="00913A91" w:rsidRDefault="00913A91">
            <w:pPr>
              <w:spacing w:before="40" w:after="40"/>
              <w:ind w:left="72" w:right="72"/>
              <w:rPr>
                <w:sz w:val="18"/>
                <w:szCs w:val="18"/>
              </w:rPr>
            </w:pPr>
          </w:p>
        </w:tc>
        <w:tc>
          <w:tcPr>
            <w:tcW w:w="2178" w:type="dxa"/>
          </w:tcPr>
          <w:p w14:paraId="6A72B5D7" w14:textId="77777777" w:rsidR="00913A91" w:rsidRPr="00913A91" w:rsidRDefault="00913A91">
            <w:pPr>
              <w:spacing w:before="0"/>
              <w:rPr>
                <w:sz w:val="18"/>
                <w:szCs w:val="18"/>
              </w:rPr>
            </w:pPr>
            <w:r w:rsidRPr="00913A91">
              <w:rPr>
                <w:sz w:val="18"/>
                <w:szCs w:val="18"/>
              </w:rPr>
              <w:t>Glasgow Coma Score-Eye</w:t>
            </w:r>
          </w:p>
        </w:tc>
        <w:tc>
          <w:tcPr>
            <w:tcW w:w="2346" w:type="dxa"/>
          </w:tcPr>
          <w:p w14:paraId="4DB6EBF8" w14:textId="77777777" w:rsidR="00913A91" w:rsidRPr="00913A91" w:rsidRDefault="00913A91">
            <w:pPr>
              <w:spacing w:before="0"/>
              <w:rPr>
                <w:sz w:val="18"/>
                <w:szCs w:val="18"/>
              </w:rPr>
            </w:pPr>
            <w:r w:rsidRPr="00913A91">
              <w:rPr>
                <w:sz w:val="18"/>
                <w:szCs w:val="18"/>
              </w:rPr>
              <w:t>Version2 Element - E14_15</w:t>
            </w:r>
          </w:p>
          <w:p w14:paraId="7D877463" w14:textId="77777777" w:rsidR="00913A91" w:rsidRPr="00913A91" w:rsidRDefault="00913A91">
            <w:pPr>
              <w:spacing w:before="0"/>
              <w:rPr>
                <w:sz w:val="18"/>
                <w:szCs w:val="18"/>
              </w:rPr>
            </w:pPr>
          </w:p>
        </w:tc>
        <w:tc>
          <w:tcPr>
            <w:tcW w:w="3338" w:type="dxa"/>
          </w:tcPr>
          <w:p w14:paraId="32930E20" w14:textId="77777777" w:rsidR="00913A91" w:rsidRPr="00913A91" w:rsidRDefault="00913A91">
            <w:pPr>
              <w:spacing w:before="0"/>
              <w:rPr>
                <w:sz w:val="18"/>
                <w:szCs w:val="18"/>
              </w:rPr>
            </w:pPr>
            <w:r w:rsidRPr="00913A91">
              <w:rPr>
                <w:sz w:val="18"/>
                <w:szCs w:val="18"/>
              </w:rPr>
              <w:t>The patient's Glasgow Coma Score Eye opening.</w:t>
            </w:r>
          </w:p>
        </w:tc>
      </w:tr>
      <w:tr w:rsidR="00913A91" w14:paraId="3914A418" w14:textId="77777777" w:rsidTr="00913A91">
        <w:tc>
          <w:tcPr>
            <w:tcW w:w="1601" w:type="dxa"/>
            <w:vMerge/>
          </w:tcPr>
          <w:p w14:paraId="48B4ABAF" w14:textId="77777777" w:rsidR="00913A91" w:rsidRDefault="00913A91">
            <w:pPr>
              <w:spacing w:before="40" w:after="40"/>
              <w:ind w:left="72" w:right="72"/>
              <w:rPr>
                <w:sz w:val="18"/>
                <w:szCs w:val="18"/>
              </w:rPr>
            </w:pPr>
          </w:p>
        </w:tc>
        <w:tc>
          <w:tcPr>
            <w:tcW w:w="2178" w:type="dxa"/>
          </w:tcPr>
          <w:p w14:paraId="562B45AB" w14:textId="77777777" w:rsidR="00913A91" w:rsidRPr="00913A91" w:rsidRDefault="00913A91">
            <w:pPr>
              <w:spacing w:before="0"/>
              <w:rPr>
                <w:sz w:val="18"/>
                <w:szCs w:val="18"/>
              </w:rPr>
            </w:pPr>
            <w:r w:rsidRPr="00913A91">
              <w:rPr>
                <w:sz w:val="18"/>
                <w:szCs w:val="18"/>
              </w:rPr>
              <w:t>Glasgow Coma Score-Verbal</w:t>
            </w:r>
          </w:p>
        </w:tc>
        <w:tc>
          <w:tcPr>
            <w:tcW w:w="2346" w:type="dxa"/>
          </w:tcPr>
          <w:p w14:paraId="551C9CF1" w14:textId="77777777" w:rsidR="00913A91" w:rsidRPr="00913A91" w:rsidRDefault="00913A91">
            <w:pPr>
              <w:spacing w:before="0"/>
              <w:rPr>
                <w:sz w:val="18"/>
                <w:szCs w:val="18"/>
              </w:rPr>
            </w:pPr>
            <w:r w:rsidRPr="00913A91">
              <w:rPr>
                <w:sz w:val="18"/>
                <w:szCs w:val="18"/>
              </w:rPr>
              <w:t>Version2 Element - E14_16</w:t>
            </w:r>
          </w:p>
          <w:p w14:paraId="45BDB200" w14:textId="77777777" w:rsidR="00913A91" w:rsidRPr="00913A91" w:rsidRDefault="00913A91">
            <w:pPr>
              <w:spacing w:before="0"/>
              <w:rPr>
                <w:sz w:val="18"/>
                <w:szCs w:val="18"/>
              </w:rPr>
            </w:pPr>
          </w:p>
        </w:tc>
        <w:tc>
          <w:tcPr>
            <w:tcW w:w="3338" w:type="dxa"/>
          </w:tcPr>
          <w:p w14:paraId="74995311" w14:textId="77777777" w:rsidR="00913A91" w:rsidRPr="00913A91" w:rsidRDefault="00913A91">
            <w:pPr>
              <w:spacing w:before="0"/>
              <w:rPr>
                <w:sz w:val="18"/>
                <w:szCs w:val="18"/>
              </w:rPr>
            </w:pPr>
            <w:r w:rsidRPr="00913A91">
              <w:rPr>
                <w:sz w:val="18"/>
                <w:szCs w:val="18"/>
              </w:rPr>
              <w:t>The patient's Glasgow Coma Score Verbal.</w:t>
            </w:r>
          </w:p>
        </w:tc>
      </w:tr>
      <w:tr w:rsidR="00913A91" w14:paraId="5017A713" w14:textId="77777777" w:rsidTr="00913A91">
        <w:tc>
          <w:tcPr>
            <w:tcW w:w="1601" w:type="dxa"/>
            <w:vMerge/>
          </w:tcPr>
          <w:p w14:paraId="67E7FC5E" w14:textId="77777777" w:rsidR="00913A91" w:rsidRDefault="00913A91">
            <w:pPr>
              <w:spacing w:before="40" w:after="40"/>
              <w:ind w:left="72" w:right="72"/>
              <w:rPr>
                <w:sz w:val="18"/>
                <w:szCs w:val="18"/>
              </w:rPr>
            </w:pPr>
          </w:p>
        </w:tc>
        <w:tc>
          <w:tcPr>
            <w:tcW w:w="2178" w:type="dxa"/>
          </w:tcPr>
          <w:p w14:paraId="49C97F36" w14:textId="77777777" w:rsidR="00913A91" w:rsidRPr="00913A91" w:rsidRDefault="00913A91">
            <w:pPr>
              <w:spacing w:before="0"/>
              <w:rPr>
                <w:sz w:val="18"/>
                <w:szCs w:val="18"/>
              </w:rPr>
            </w:pPr>
            <w:r w:rsidRPr="00913A91">
              <w:rPr>
                <w:sz w:val="18"/>
                <w:szCs w:val="18"/>
              </w:rPr>
              <w:t>Glasgow Coma Score-Motor</w:t>
            </w:r>
          </w:p>
        </w:tc>
        <w:tc>
          <w:tcPr>
            <w:tcW w:w="2346" w:type="dxa"/>
          </w:tcPr>
          <w:p w14:paraId="52220505" w14:textId="77777777" w:rsidR="00913A91" w:rsidRPr="00913A91" w:rsidRDefault="00913A91">
            <w:pPr>
              <w:spacing w:before="0"/>
              <w:rPr>
                <w:sz w:val="18"/>
                <w:szCs w:val="18"/>
              </w:rPr>
            </w:pPr>
            <w:r w:rsidRPr="00913A91">
              <w:rPr>
                <w:sz w:val="18"/>
                <w:szCs w:val="18"/>
              </w:rPr>
              <w:t>Version2 Element - E14_17</w:t>
            </w:r>
          </w:p>
          <w:p w14:paraId="7E2778D0" w14:textId="77777777" w:rsidR="00913A91" w:rsidRPr="00913A91" w:rsidRDefault="00913A91">
            <w:pPr>
              <w:spacing w:before="0"/>
              <w:rPr>
                <w:sz w:val="18"/>
                <w:szCs w:val="18"/>
              </w:rPr>
            </w:pPr>
          </w:p>
        </w:tc>
        <w:tc>
          <w:tcPr>
            <w:tcW w:w="3338" w:type="dxa"/>
          </w:tcPr>
          <w:p w14:paraId="41D98031" w14:textId="77777777" w:rsidR="00913A91" w:rsidRPr="00913A91" w:rsidRDefault="00913A91">
            <w:pPr>
              <w:spacing w:before="0"/>
              <w:rPr>
                <w:sz w:val="18"/>
                <w:szCs w:val="18"/>
              </w:rPr>
            </w:pPr>
            <w:r w:rsidRPr="00913A91">
              <w:rPr>
                <w:sz w:val="18"/>
                <w:szCs w:val="18"/>
              </w:rPr>
              <w:t>The patient's Glasgow Coma Score Motor</w:t>
            </w:r>
          </w:p>
        </w:tc>
      </w:tr>
      <w:tr w:rsidR="00913A91" w14:paraId="7A111DB3" w14:textId="77777777" w:rsidTr="00913A91">
        <w:tc>
          <w:tcPr>
            <w:tcW w:w="1601" w:type="dxa"/>
            <w:vMerge/>
          </w:tcPr>
          <w:p w14:paraId="3671647C" w14:textId="77777777" w:rsidR="00913A91" w:rsidRDefault="00913A91">
            <w:pPr>
              <w:spacing w:before="40" w:after="40"/>
              <w:ind w:left="72" w:right="72"/>
              <w:rPr>
                <w:sz w:val="18"/>
                <w:szCs w:val="18"/>
              </w:rPr>
            </w:pPr>
          </w:p>
        </w:tc>
        <w:tc>
          <w:tcPr>
            <w:tcW w:w="2178" w:type="dxa"/>
          </w:tcPr>
          <w:p w14:paraId="3728C80F" w14:textId="77777777" w:rsidR="00913A91" w:rsidRPr="00913A91" w:rsidRDefault="00913A91">
            <w:pPr>
              <w:spacing w:before="0"/>
              <w:rPr>
                <w:sz w:val="18"/>
                <w:szCs w:val="18"/>
              </w:rPr>
            </w:pPr>
            <w:r w:rsidRPr="00913A91">
              <w:rPr>
                <w:sz w:val="18"/>
                <w:szCs w:val="18"/>
              </w:rPr>
              <w:t>Glasgow Coma Score-Qualifier</w:t>
            </w:r>
          </w:p>
        </w:tc>
        <w:tc>
          <w:tcPr>
            <w:tcW w:w="2346" w:type="dxa"/>
          </w:tcPr>
          <w:p w14:paraId="328FA737" w14:textId="77777777" w:rsidR="00913A91" w:rsidRPr="00913A91" w:rsidRDefault="00913A91">
            <w:pPr>
              <w:spacing w:before="0"/>
              <w:rPr>
                <w:sz w:val="18"/>
                <w:szCs w:val="18"/>
              </w:rPr>
            </w:pPr>
            <w:r w:rsidRPr="00913A91">
              <w:rPr>
                <w:sz w:val="18"/>
                <w:szCs w:val="18"/>
              </w:rPr>
              <w:t>Version2 Element - E14_18</w:t>
            </w:r>
          </w:p>
          <w:p w14:paraId="4C0EB28F" w14:textId="77777777" w:rsidR="00913A91" w:rsidRPr="00913A91" w:rsidRDefault="00913A91">
            <w:pPr>
              <w:spacing w:before="0"/>
              <w:rPr>
                <w:sz w:val="18"/>
                <w:szCs w:val="18"/>
              </w:rPr>
            </w:pPr>
          </w:p>
        </w:tc>
        <w:tc>
          <w:tcPr>
            <w:tcW w:w="3338" w:type="dxa"/>
          </w:tcPr>
          <w:p w14:paraId="6E3ECB7B" w14:textId="77777777" w:rsidR="00913A91" w:rsidRPr="00913A91" w:rsidRDefault="00913A91">
            <w:pPr>
              <w:spacing w:before="0"/>
              <w:rPr>
                <w:sz w:val="18"/>
                <w:szCs w:val="18"/>
              </w:rPr>
            </w:pPr>
            <w:r w:rsidRPr="00913A91">
              <w:rPr>
                <w:sz w:val="18"/>
                <w:szCs w:val="18"/>
              </w:rPr>
              <w:t>Documentation of factors which make the GCS score more meaningful.</w:t>
            </w:r>
          </w:p>
        </w:tc>
      </w:tr>
      <w:tr w:rsidR="00913A91" w14:paraId="147AC7B0" w14:textId="77777777" w:rsidTr="00913A91">
        <w:tc>
          <w:tcPr>
            <w:tcW w:w="1601" w:type="dxa"/>
            <w:vMerge/>
          </w:tcPr>
          <w:p w14:paraId="7DAD4B24" w14:textId="77777777" w:rsidR="00913A91" w:rsidRDefault="00913A91">
            <w:pPr>
              <w:spacing w:before="40" w:after="40"/>
              <w:ind w:left="72" w:right="72"/>
              <w:rPr>
                <w:sz w:val="18"/>
                <w:szCs w:val="18"/>
              </w:rPr>
            </w:pPr>
          </w:p>
        </w:tc>
        <w:tc>
          <w:tcPr>
            <w:tcW w:w="2178" w:type="dxa"/>
          </w:tcPr>
          <w:p w14:paraId="7C28B2AA" w14:textId="77777777" w:rsidR="00913A91" w:rsidRPr="00913A91" w:rsidRDefault="00913A91">
            <w:pPr>
              <w:spacing w:before="0"/>
              <w:rPr>
                <w:sz w:val="18"/>
                <w:szCs w:val="18"/>
              </w:rPr>
            </w:pPr>
            <w:r w:rsidRPr="00913A91">
              <w:rPr>
                <w:sz w:val="18"/>
                <w:szCs w:val="18"/>
              </w:rPr>
              <w:t>Total Glasgow Coma Score</w:t>
            </w:r>
          </w:p>
        </w:tc>
        <w:tc>
          <w:tcPr>
            <w:tcW w:w="2346" w:type="dxa"/>
          </w:tcPr>
          <w:p w14:paraId="405B1713" w14:textId="77777777" w:rsidR="00913A91" w:rsidRPr="00913A91" w:rsidRDefault="00913A91">
            <w:pPr>
              <w:spacing w:before="0"/>
              <w:rPr>
                <w:sz w:val="18"/>
                <w:szCs w:val="18"/>
              </w:rPr>
            </w:pPr>
            <w:r w:rsidRPr="00913A91">
              <w:rPr>
                <w:sz w:val="18"/>
                <w:szCs w:val="18"/>
              </w:rPr>
              <w:t>Version2 Element - E14_19</w:t>
            </w:r>
          </w:p>
          <w:p w14:paraId="0190FC5D" w14:textId="77777777" w:rsidR="00913A91" w:rsidRPr="00913A91" w:rsidRDefault="00913A91">
            <w:pPr>
              <w:spacing w:before="0"/>
              <w:rPr>
                <w:sz w:val="18"/>
                <w:szCs w:val="18"/>
              </w:rPr>
            </w:pPr>
          </w:p>
        </w:tc>
        <w:tc>
          <w:tcPr>
            <w:tcW w:w="3338" w:type="dxa"/>
          </w:tcPr>
          <w:p w14:paraId="2ECFA66C" w14:textId="77777777" w:rsidR="00913A91" w:rsidRDefault="00913A91">
            <w:pPr>
              <w:spacing w:before="0" w:line="276" w:lineRule="auto"/>
              <w:rPr>
                <w:sz w:val="18"/>
                <w:szCs w:val="18"/>
              </w:rPr>
            </w:pPr>
          </w:p>
          <w:tbl>
            <w:tblPr>
              <w:tblStyle w:val="ac"/>
              <w:tblW w:w="1845" w:type="dxa"/>
              <w:tblLayout w:type="fixed"/>
              <w:tblLook w:val="0000" w:firstRow="0" w:lastRow="0" w:firstColumn="0" w:lastColumn="0" w:noHBand="0" w:noVBand="0"/>
            </w:tblPr>
            <w:tblGrid>
              <w:gridCol w:w="1845"/>
            </w:tblGrid>
            <w:tr w:rsidR="00913A91" w:rsidRPr="00913A91" w14:paraId="53F43266" w14:textId="77777777">
              <w:tc>
                <w:tcPr>
                  <w:tcW w:w="1845" w:type="dxa"/>
                </w:tcPr>
                <w:p w14:paraId="6F304CC5" w14:textId="77777777" w:rsidR="00913A91" w:rsidRDefault="00913A91">
                  <w:pPr>
                    <w:spacing w:before="0" w:line="276" w:lineRule="auto"/>
                    <w:rPr>
                      <w:sz w:val="18"/>
                      <w:szCs w:val="18"/>
                    </w:rPr>
                  </w:pPr>
                </w:p>
                <w:tbl>
                  <w:tblPr>
                    <w:tblStyle w:val="ab"/>
                    <w:tblW w:w="1845" w:type="dxa"/>
                    <w:tblLayout w:type="fixed"/>
                    <w:tblLook w:val="0000" w:firstRow="0" w:lastRow="0" w:firstColumn="0" w:lastColumn="0" w:noHBand="0" w:noVBand="0"/>
                  </w:tblPr>
                  <w:tblGrid>
                    <w:gridCol w:w="1845"/>
                  </w:tblGrid>
                  <w:tr w:rsidR="00913A91" w:rsidRPr="00913A91" w14:paraId="30FE0E44" w14:textId="77777777">
                    <w:tc>
                      <w:tcPr>
                        <w:tcW w:w="1845" w:type="dxa"/>
                      </w:tcPr>
                      <w:p w14:paraId="2AFE075C" w14:textId="77777777" w:rsidR="00913A91" w:rsidRDefault="00913A91">
                        <w:pPr>
                          <w:spacing w:before="0" w:line="276" w:lineRule="auto"/>
                          <w:rPr>
                            <w:sz w:val="18"/>
                            <w:szCs w:val="18"/>
                          </w:rPr>
                        </w:pPr>
                      </w:p>
                      <w:tbl>
                        <w:tblPr>
                          <w:tblStyle w:val="aa"/>
                          <w:tblW w:w="1845" w:type="dxa"/>
                          <w:tblLayout w:type="fixed"/>
                          <w:tblLook w:val="0000" w:firstRow="0" w:lastRow="0" w:firstColumn="0" w:lastColumn="0" w:noHBand="0" w:noVBand="0"/>
                        </w:tblPr>
                        <w:tblGrid>
                          <w:gridCol w:w="1845"/>
                        </w:tblGrid>
                        <w:tr w:rsidR="00913A91" w:rsidRPr="00913A91" w14:paraId="695602E5" w14:textId="77777777">
                          <w:tc>
                            <w:tcPr>
                              <w:tcW w:w="1845" w:type="dxa"/>
                              <w:tcMar>
                                <w:left w:w="75" w:type="dxa"/>
                                <w:right w:w="0" w:type="dxa"/>
                              </w:tcMar>
                              <w:vAlign w:val="center"/>
                            </w:tcPr>
                            <w:p w14:paraId="6E6D11EF" w14:textId="77777777" w:rsidR="00913A91" w:rsidRPr="00913A91" w:rsidRDefault="00913A91">
                              <w:pPr>
                                <w:spacing w:before="0"/>
                                <w:rPr>
                                  <w:sz w:val="18"/>
                                  <w:szCs w:val="18"/>
                                </w:rPr>
                              </w:pPr>
                              <w:r w:rsidRPr="00913A91">
                                <w:rPr>
                                  <w:sz w:val="18"/>
                                  <w:szCs w:val="18"/>
                                </w:rPr>
                                <w:br/>
                                <w:t>The patient's total Glasgow Coma Score.</w:t>
                              </w:r>
                            </w:p>
                          </w:tc>
                        </w:tr>
                      </w:tbl>
                      <w:p w14:paraId="23B9FBD0" w14:textId="77777777" w:rsidR="00913A91" w:rsidRDefault="00913A91">
                        <w:pPr>
                          <w:spacing w:before="0"/>
                          <w:rPr>
                            <w:sz w:val="18"/>
                            <w:szCs w:val="18"/>
                          </w:rPr>
                        </w:pPr>
                      </w:p>
                    </w:tc>
                  </w:tr>
                </w:tbl>
                <w:p w14:paraId="1D7606EB" w14:textId="77777777" w:rsidR="00913A91" w:rsidRPr="00913A91" w:rsidRDefault="00913A91">
                  <w:pPr>
                    <w:spacing w:before="0"/>
                    <w:rPr>
                      <w:sz w:val="18"/>
                      <w:szCs w:val="18"/>
                    </w:rPr>
                  </w:pPr>
                </w:p>
              </w:tc>
            </w:tr>
            <w:tr w:rsidR="00913A91" w:rsidRPr="00913A91" w14:paraId="218650F9" w14:textId="77777777">
              <w:tc>
                <w:tcPr>
                  <w:tcW w:w="1845" w:type="dxa"/>
                  <w:vAlign w:val="center"/>
                </w:tcPr>
                <w:p w14:paraId="5A3E4267" w14:textId="77777777" w:rsidR="00913A91" w:rsidRPr="00913A91" w:rsidRDefault="00913A91">
                  <w:pPr>
                    <w:spacing w:before="0"/>
                    <w:rPr>
                      <w:sz w:val="18"/>
                      <w:szCs w:val="18"/>
                    </w:rPr>
                  </w:pPr>
                </w:p>
              </w:tc>
            </w:tr>
          </w:tbl>
          <w:p w14:paraId="38DD14FC" w14:textId="77777777" w:rsidR="00913A91" w:rsidRPr="00913A91" w:rsidRDefault="00913A91">
            <w:pPr>
              <w:spacing w:before="0"/>
              <w:rPr>
                <w:sz w:val="18"/>
                <w:szCs w:val="18"/>
              </w:rPr>
            </w:pPr>
          </w:p>
        </w:tc>
      </w:tr>
      <w:tr w:rsidR="00913A91" w14:paraId="715DD71A" w14:textId="77777777" w:rsidTr="00913A91">
        <w:tc>
          <w:tcPr>
            <w:tcW w:w="1601" w:type="dxa"/>
            <w:vMerge/>
          </w:tcPr>
          <w:p w14:paraId="454B70FF" w14:textId="77777777" w:rsidR="00913A91" w:rsidRDefault="00913A91">
            <w:pPr>
              <w:spacing w:before="40" w:after="40"/>
              <w:ind w:left="72" w:right="72"/>
              <w:rPr>
                <w:sz w:val="18"/>
                <w:szCs w:val="18"/>
              </w:rPr>
            </w:pPr>
          </w:p>
        </w:tc>
        <w:tc>
          <w:tcPr>
            <w:tcW w:w="2178" w:type="dxa"/>
          </w:tcPr>
          <w:p w14:paraId="7A3ABA1B" w14:textId="77777777" w:rsidR="00913A91" w:rsidRPr="00913A91" w:rsidRDefault="00913A91">
            <w:pPr>
              <w:spacing w:before="0"/>
              <w:rPr>
                <w:sz w:val="18"/>
                <w:szCs w:val="18"/>
              </w:rPr>
            </w:pPr>
            <w:r w:rsidRPr="00913A91">
              <w:rPr>
                <w:sz w:val="18"/>
                <w:szCs w:val="18"/>
              </w:rPr>
              <w:t>Temperature</w:t>
            </w:r>
          </w:p>
        </w:tc>
        <w:tc>
          <w:tcPr>
            <w:tcW w:w="2346" w:type="dxa"/>
          </w:tcPr>
          <w:p w14:paraId="3A0284FC" w14:textId="77777777" w:rsidR="00913A91" w:rsidRPr="00913A91" w:rsidRDefault="00913A91">
            <w:pPr>
              <w:spacing w:before="0"/>
              <w:rPr>
                <w:sz w:val="18"/>
                <w:szCs w:val="18"/>
              </w:rPr>
            </w:pPr>
            <w:r w:rsidRPr="00913A91">
              <w:rPr>
                <w:sz w:val="18"/>
                <w:szCs w:val="18"/>
              </w:rPr>
              <w:t>Version2 Element - E14_20</w:t>
            </w:r>
          </w:p>
          <w:p w14:paraId="0DB49609" w14:textId="77777777" w:rsidR="00913A91" w:rsidRPr="00913A91" w:rsidRDefault="00913A91">
            <w:pPr>
              <w:spacing w:before="0"/>
              <w:rPr>
                <w:sz w:val="18"/>
                <w:szCs w:val="18"/>
              </w:rPr>
            </w:pPr>
          </w:p>
        </w:tc>
        <w:tc>
          <w:tcPr>
            <w:tcW w:w="3338" w:type="dxa"/>
          </w:tcPr>
          <w:p w14:paraId="04DB6FD4" w14:textId="77777777" w:rsidR="00913A91" w:rsidRPr="00913A91" w:rsidRDefault="00913A91">
            <w:pPr>
              <w:spacing w:before="0"/>
              <w:rPr>
                <w:sz w:val="18"/>
                <w:szCs w:val="18"/>
              </w:rPr>
            </w:pPr>
            <w:r w:rsidRPr="00913A91">
              <w:rPr>
                <w:sz w:val="18"/>
                <w:szCs w:val="18"/>
              </w:rPr>
              <w:t>The patient's body temperature in degrees Celsius/centigrade.</w:t>
            </w:r>
          </w:p>
        </w:tc>
      </w:tr>
      <w:tr w:rsidR="00913A91" w14:paraId="2E98209F" w14:textId="77777777" w:rsidTr="00913A91">
        <w:tc>
          <w:tcPr>
            <w:tcW w:w="1601" w:type="dxa"/>
            <w:vMerge/>
          </w:tcPr>
          <w:p w14:paraId="3811FE67" w14:textId="77777777" w:rsidR="00913A91" w:rsidRDefault="00913A91">
            <w:pPr>
              <w:spacing w:before="40" w:after="40"/>
              <w:ind w:left="72" w:right="72"/>
              <w:rPr>
                <w:sz w:val="18"/>
                <w:szCs w:val="18"/>
              </w:rPr>
            </w:pPr>
          </w:p>
        </w:tc>
        <w:tc>
          <w:tcPr>
            <w:tcW w:w="2178" w:type="dxa"/>
          </w:tcPr>
          <w:p w14:paraId="255975EF" w14:textId="77777777" w:rsidR="00913A91" w:rsidRPr="00913A91" w:rsidRDefault="00913A91">
            <w:pPr>
              <w:spacing w:before="0"/>
              <w:rPr>
                <w:sz w:val="18"/>
                <w:szCs w:val="18"/>
              </w:rPr>
            </w:pPr>
            <w:r w:rsidRPr="00913A91">
              <w:rPr>
                <w:sz w:val="18"/>
                <w:szCs w:val="18"/>
              </w:rPr>
              <w:t>Temperature Method</w:t>
            </w:r>
          </w:p>
        </w:tc>
        <w:tc>
          <w:tcPr>
            <w:tcW w:w="2346" w:type="dxa"/>
          </w:tcPr>
          <w:p w14:paraId="740E145C" w14:textId="77777777" w:rsidR="00913A91" w:rsidRPr="00913A91" w:rsidRDefault="00913A91">
            <w:pPr>
              <w:spacing w:before="0"/>
              <w:rPr>
                <w:sz w:val="18"/>
                <w:szCs w:val="18"/>
              </w:rPr>
            </w:pPr>
            <w:r w:rsidRPr="00913A91">
              <w:rPr>
                <w:sz w:val="18"/>
                <w:szCs w:val="18"/>
              </w:rPr>
              <w:t>Version2 Element - E14_21</w:t>
            </w:r>
          </w:p>
          <w:p w14:paraId="5B2FF2A6" w14:textId="77777777" w:rsidR="00913A91" w:rsidRPr="00913A91" w:rsidRDefault="00913A91">
            <w:pPr>
              <w:spacing w:before="0"/>
              <w:rPr>
                <w:sz w:val="18"/>
                <w:szCs w:val="18"/>
              </w:rPr>
            </w:pPr>
          </w:p>
        </w:tc>
        <w:tc>
          <w:tcPr>
            <w:tcW w:w="3338" w:type="dxa"/>
          </w:tcPr>
          <w:p w14:paraId="1FFC56BC" w14:textId="77777777" w:rsidR="00913A91" w:rsidRPr="00913A91" w:rsidRDefault="00913A91">
            <w:pPr>
              <w:spacing w:before="0"/>
              <w:rPr>
                <w:sz w:val="18"/>
                <w:szCs w:val="18"/>
              </w:rPr>
            </w:pPr>
            <w:r w:rsidRPr="00913A91">
              <w:rPr>
                <w:sz w:val="18"/>
                <w:szCs w:val="18"/>
              </w:rPr>
              <w:t>The method used to obtain the patient's body temperature.</w:t>
            </w:r>
          </w:p>
        </w:tc>
      </w:tr>
      <w:tr w:rsidR="00913A91" w14:paraId="5AEE63CD" w14:textId="77777777" w:rsidTr="00913A91">
        <w:tc>
          <w:tcPr>
            <w:tcW w:w="1601" w:type="dxa"/>
            <w:vMerge/>
          </w:tcPr>
          <w:p w14:paraId="1D2841B1" w14:textId="77777777" w:rsidR="00913A91" w:rsidRDefault="00913A91">
            <w:pPr>
              <w:spacing w:before="40" w:after="40"/>
              <w:ind w:left="72" w:right="72"/>
              <w:rPr>
                <w:sz w:val="18"/>
                <w:szCs w:val="18"/>
              </w:rPr>
            </w:pPr>
          </w:p>
        </w:tc>
        <w:tc>
          <w:tcPr>
            <w:tcW w:w="2178" w:type="dxa"/>
          </w:tcPr>
          <w:p w14:paraId="2C6CD32E" w14:textId="77777777" w:rsidR="00913A91" w:rsidRPr="00913A91" w:rsidRDefault="00913A91">
            <w:pPr>
              <w:spacing w:before="0"/>
              <w:rPr>
                <w:sz w:val="18"/>
                <w:szCs w:val="18"/>
              </w:rPr>
            </w:pPr>
            <w:r w:rsidRPr="00913A91">
              <w:rPr>
                <w:sz w:val="18"/>
                <w:szCs w:val="18"/>
              </w:rPr>
              <w:t>Level of Responsiveness (AVPU)</w:t>
            </w:r>
          </w:p>
        </w:tc>
        <w:tc>
          <w:tcPr>
            <w:tcW w:w="2346" w:type="dxa"/>
          </w:tcPr>
          <w:p w14:paraId="65EE682C" w14:textId="77777777" w:rsidR="00913A91" w:rsidRPr="00913A91" w:rsidRDefault="00913A91">
            <w:pPr>
              <w:spacing w:before="0"/>
              <w:rPr>
                <w:sz w:val="18"/>
                <w:szCs w:val="18"/>
              </w:rPr>
            </w:pPr>
            <w:r w:rsidRPr="00913A91">
              <w:rPr>
                <w:sz w:val="18"/>
                <w:szCs w:val="18"/>
              </w:rPr>
              <w:t>Version2 Element - E14_22</w:t>
            </w:r>
          </w:p>
          <w:p w14:paraId="061F3F5F" w14:textId="77777777" w:rsidR="00913A91" w:rsidRPr="00913A91" w:rsidRDefault="00913A91">
            <w:pPr>
              <w:spacing w:before="0"/>
              <w:rPr>
                <w:sz w:val="18"/>
                <w:szCs w:val="18"/>
              </w:rPr>
            </w:pPr>
          </w:p>
        </w:tc>
        <w:tc>
          <w:tcPr>
            <w:tcW w:w="3338" w:type="dxa"/>
          </w:tcPr>
          <w:p w14:paraId="55D15673" w14:textId="77777777" w:rsidR="00913A91" w:rsidRPr="00913A91" w:rsidRDefault="00913A91">
            <w:pPr>
              <w:spacing w:before="0"/>
              <w:rPr>
                <w:sz w:val="18"/>
                <w:szCs w:val="18"/>
              </w:rPr>
            </w:pPr>
            <w:r w:rsidRPr="00913A91">
              <w:rPr>
                <w:sz w:val="18"/>
                <w:szCs w:val="18"/>
              </w:rPr>
              <w:t>The patient's highest level of responsiveness.</w:t>
            </w:r>
          </w:p>
        </w:tc>
      </w:tr>
      <w:tr w:rsidR="00913A91" w14:paraId="01741E98" w14:textId="77777777" w:rsidTr="00913A91">
        <w:tc>
          <w:tcPr>
            <w:tcW w:w="1601" w:type="dxa"/>
            <w:vMerge/>
          </w:tcPr>
          <w:p w14:paraId="06778A24" w14:textId="77777777" w:rsidR="00913A91" w:rsidRDefault="00913A91">
            <w:pPr>
              <w:spacing w:before="40" w:after="40"/>
              <w:ind w:left="72" w:right="72"/>
              <w:rPr>
                <w:sz w:val="18"/>
                <w:szCs w:val="18"/>
              </w:rPr>
            </w:pPr>
          </w:p>
        </w:tc>
        <w:tc>
          <w:tcPr>
            <w:tcW w:w="2178" w:type="dxa"/>
          </w:tcPr>
          <w:p w14:paraId="32FB3250" w14:textId="77777777" w:rsidR="00913A91" w:rsidRPr="00913A91" w:rsidRDefault="00913A91">
            <w:pPr>
              <w:spacing w:before="0"/>
              <w:rPr>
                <w:sz w:val="18"/>
                <w:szCs w:val="18"/>
              </w:rPr>
            </w:pPr>
            <w:r w:rsidRPr="00913A91">
              <w:rPr>
                <w:sz w:val="18"/>
                <w:szCs w:val="18"/>
              </w:rPr>
              <w:t>Pain Scale Score</w:t>
            </w:r>
          </w:p>
        </w:tc>
        <w:tc>
          <w:tcPr>
            <w:tcW w:w="2346" w:type="dxa"/>
          </w:tcPr>
          <w:p w14:paraId="69C5F97B" w14:textId="77777777" w:rsidR="00913A91" w:rsidRPr="00913A91" w:rsidRDefault="00913A91">
            <w:pPr>
              <w:spacing w:before="0"/>
              <w:rPr>
                <w:sz w:val="18"/>
                <w:szCs w:val="18"/>
              </w:rPr>
            </w:pPr>
            <w:r w:rsidRPr="00913A91">
              <w:rPr>
                <w:sz w:val="18"/>
                <w:szCs w:val="18"/>
              </w:rPr>
              <w:t>Version2 Element - E14_23</w:t>
            </w:r>
          </w:p>
          <w:p w14:paraId="6B00DC64" w14:textId="77777777" w:rsidR="00913A91" w:rsidRPr="00913A91" w:rsidRDefault="00913A91">
            <w:pPr>
              <w:spacing w:before="0"/>
              <w:rPr>
                <w:sz w:val="18"/>
                <w:szCs w:val="18"/>
              </w:rPr>
            </w:pPr>
          </w:p>
        </w:tc>
        <w:tc>
          <w:tcPr>
            <w:tcW w:w="3338" w:type="dxa"/>
          </w:tcPr>
          <w:p w14:paraId="63A1B430" w14:textId="77777777" w:rsidR="00913A91" w:rsidRDefault="00913A91">
            <w:pPr>
              <w:spacing w:before="0" w:line="276" w:lineRule="auto"/>
              <w:rPr>
                <w:sz w:val="18"/>
                <w:szCs w:val="18"/>
              </w:rPr>
            </w:pPr>
          </w:p>
          <w:tbl>
            <w:tblPr>
              <w:tblStyle w:val="ae"/>
              <w:tblW w:w="1845" w:type="dxa"/>
              <w:tblLayout w:type="fixed"/>
              <w:tblLook w:val="0000" w:firstRow="0" w:lastRow="0" w:firstColumn="0" w:lastColumn="0" w:noHBand="0" w:noVBand="0"/>
            </w:tblPr>
            <w:tblGrid>
              <w:gridCol w:w="1845"/>
            </w:tblGrid>
            <w:tr w:rsidR="00913A91" w:rsidRPr="00913A91" w14:paraId="7282E587" w14:textId="77777777">
              <w:tc>
                <w:tcPr>
                  <w:tcW w:w="1845" w:type="dxa"/>
                </w:tcPr>
                <w:p w14:paraId="4D8A727F" w14:textId="77777777" w:rsidR="00913A91" w:rsidRDefault="00913A91">
                  <w:pPr>
                    <w:spacing w:before="0" w:line="276" w:lineRule="auto"/>
                    <w:rPr>
                      <w:sz w:val="18"/>
                      <w:szCs w:val="18"/>
                    </w:rPr>
                  </w:pPr>
                </w:p>
                <w:tbl>
                  <w:tblPr>
                    <w:tblStyle w:val="ad"/>
                    <w:tblW w:w="6" w:type="dxa"/>
                    <w:tblLayout w:type="fixed"/>
                    <w:tblLook w:val="0000" w:firstRow="0" w:lastRow="0" w:firstColumn="0" w:lastColumn="0" w:noHBand="0" w:noVBand="0"/>
                  </w:tblPr>
                  <w:tblGrid>
                    <w:gridCol w:w="20"/>
                  </w:tblGrid>
                  <w:tr w:rsidR="00913A91" w:rsidRPr="00913A91" w14:paraId="5A7A1FEB" w14:textId="77777777">
                    <w:tc>
                      <w:tcPr>
                        <w:tcW w:w="6" w:type="dxa"/>
                        <w:vAlign w:val="center"/>
                      </w:tcPr>
                      <w:p w14:paraId="535762E7" w14:textId="77777777" w:rsidR="00913A91" w:rsidRPr="00913A91" w:rsidRDefault="00913A91">
                        <w:pPr>
                          <w:spacing w:before="0"/>
                          <w:rPr>
                            <w:sz w:val="18"/>
                            <w:szCs w:val="18"/>
                          </w:rPr>
                        </w:pPr>
                      </w:p>
                    </w:tc>
                  </w:tr>
                </w:tbl>
                <w:p w14:paraId="1A2758B5" w14:textId="77777777" w:rsidR="00913A91" w:rsidRPr="00913A91" w:rsidRDefault="00913A91">
                  <w:pPr>
                    <w:spacing w:before="0"/>
                    <w:rPr>
                      <w:sz w:val="18"/>
                      <w:szCs w:val="18"/>
                    </w:rPr>
                  </w:pPr>
                </w:p>
              </w:tc>
            </w:tr>
            <w:tr w:rsidR="00913A91" w:rsidRPr="00913A91" w14:paraId="4920DCE5" w14:textId="77777777">
              <w:tc>
                <w:tcPr>
                  <w:tcW w:w="1845" w:type="dxa"/>
                  <w:vAlign w:val="center"/>
                </w:tcPr>
                <w:p w14:paraId="22AC5AB7" w14:textId="77777777" w:rsidR="00913A91" w:rsidRPr="00913A91" w:rsidRDefault="00913A91">
                  <w:pPr>
                    <w:spacing w:before="0"/>
                    <w:rPr>
                      <w:sz w:val="18"/>
                      <w:szCs w:val="18"/>
                    </w:rPr>
                  </w:pPr>
                </w:p>
              </w:tc>
            </w:tr>
            <w:tr w:rsidR="00913A91" w:rsidRPr="00913A91" w14:paraId="4E8EAB46" w14:textId="77777777">
              <w:tc>
                <w:tcPr>
                  <w:tcW w:w="1845" w:type="dxa"/>
                  <w:tcMar>
                    <w:left w:w="75" w:type="dxa"/>
                    <w:right w:w="0" w:type="dxa"/>
                  </w:tcMar>
                  <w:vAlign w:val="center"/>
                </w:tcPr>
                <w:p w14:paraId="0CC722CC" w14:textId="77777777" w:rsidR="00913A91" w:rsidRPr="00913A91" w:rsidRDefault="00913A91">
                  <w:pPr>
                    <w:spacing w:before="0"/>
                    <w:rPr>
                      <w:sz w:val="18"/>
                      <w:szCs w:val="18"/>
                    </w:rPr>
                  </w:pPr>
                  <w:r w:rsidRPr="00913A91">
                    <w:rPr>
                      <w:sz w:val="18"/>
                      <w:szCs w:val="18"/>
                    </w:rPr>
                    <w:t>The patient's indication of pain from a scale of 0-10.</w:t>
                  </w:r>
                </w:p>
              </w:tc>
            </w:tr>
          </w:tbl>
          <w:p w14:paraId="524D7AFD" w14:textId="77777777" w:rsidR="00913A91" w:rsidRPr="00913A91" w:rsidRDefault="00913A91">
            <w:pPr>
              <w:spacing w:before="0"/>
              <w:rPr>
                <w:sz w:val="18"/>
                <w:szCs w:val="18"/>
              </w:rPr>
            </w:pPr>
          </w:p>
        </w:tc>
      </w:tr>
      <w:tr w:rsidR="00913A91" w14:paraId="11081EA4" w14:textId="77777777" w:rsidTr="00913A91">
        <w:tc>
          <w:tcPr>
            <w:tcW w:w="1601" w:type="dxa"/>
            <w:vMerge/>
          </w:tcPr>
          <w:p w14:paraId="5EC66929" w14:textId="77777777" w:rsidR="00913A91" w:rsidRDefault="00913A91">
            <w:pPr>
              <w:spacing w:before="40" w:after="40"/>
              <w:ind w:left="72" w:right="72"/>
              <w:rPr>
                <w:sz w:val="18"/>
                <w:szCs w:val="18"/>
              </w:rPr>
            </w:pPr>
          </w:p>
        </w:tc>
        <w:tc>
          <w:tcPr>
            <w:tcW w:w="2178" w:type="dxa"/>
          </w:tcPr>
          <w:p w14:paraId="7CBD2FB8" w14:textId="77777777" w:rsidR="00913A91" w:rsidRPr="00913A91" w:rsidRDefault="00913A91">
            <w:pPr>
              <w:spacing w:before="0"/>
              <w:rPr>
                <w:sz w:val="18"/>
                <w:szCs w:val="18"/>
              </w:rPr>
            </w:pPr>
            <w:r w:rsidRPr="00913A91">
              <w:rPr>
                <w:sz w:val="18"/>
                <w:szCs w:val="18"/>
              </w:rPr>
              <w:t>Pain Scale Type</w:t>
            </w:r>
          </w:p>
        </w:tc>
        <w:tc>
          <w:tcPr>
            <w:tcW w:w="2346" w:type="dxa"/>
          </w:tcPr>
          <w:p w14:paraId="00DCABBF" w14:textId="77777777" w:rsidR="00913A91" w:rsidRPr="00913A91" w:rsidRDefault="00913A91">
            <w:pPr>
              <w:spacing w:before="0"/>
              <w:rPr>
                <w:sz w:val="18"/>
                <w:szCs w:val="18"/>
              </w:rPr>
            </w:pPr>
            <w:r w:rsidRPr="00913A91">
              <w:rPr>
                <w:sz w:val="18"/>
                <w:szCs w:val="18"/>
              </w:rPr>
              <w:t>None</w:t>
            </w:r>
          </w:p>
        </w:tc>
        <w:tc>
          <w:tcPr>
            <w:tcW w:w="3338" w:type="dxa"/>
          </w:tcPr>
          <w:p w14:paraId="458817DC" w14:textId="77777777" w:rsidR="00913A91" w:rsidRPr="00913A91" w:rsidRDefault="00913A91">
            <w:pPr>
              <w:spacing w:before="0"/>
              <w:rPr>
                <w:sz w:val="18"/>
                <w:szCs w:val="18"/>
              </w:rPr>
            </w:pPr>
            <w:r w:rsidRPr="00913A91">
              <w:rPr>
                <w:sz w:val="18"/>
                <w:szCs w:val="18"/>
              </w:rPr>
              <w:t>The type of pain scale used.</w:t>
            </w:r>
          </w:p>
        </w:tc>
      </w:tr>
      <w:tr w:rsidR="00913A91" w14:paraId="210F49B7" w14:textId="77777777" w:rsidTr="00913A91">
        <w:tc>
          <w:tcPr>
            <w:tcW w:w="1601" w:type="dxa"/>
            <w:vMerge/>
          </w:tcPr>
          <w:p w14:paraId="7F8C2EEC" w14:textId="77777777" w:rsidR="00913A91" w:rsidRDefault="00913A91">
            <w:pPr>
              <w:spacing w:before="40" w:after="40"/>
              <w:ind w:left="72" w:right="72"/>
              <w:rPr>
                <w:sz w:val="18"/>
                <w:szCs w:val="18"/>
              </w:rPr>
            </w:pPr>
          </w:p>
        </w:tc>
        <w:tc>
          <w:tcPr>
            <w:tcW w:w="2178" w:type="dxa"/>
          </w:tcPr>
          <w:p w14:paraId="3FF12086" w14:textId="77777777" w:rsidR="00913A91" w:rsidRPr="00913A91" w:rsidRDefault="00913A91">
            <w:pPr>
              <w:spacing w:before="0"/>
              <w:rPr>
                <w:sz w:val="18"/>
                <w:szCs w:val="18"/>
              </w:rPr>
            </w:pPr>
            <w:r w:rsidRPr="00913A91">
              <w:rPr>
                <w:sz w:val="18"/>
                <w:szCs w:val="18"/>
              </w:rPr>
              <w:t>Stroke Scale Score</w:t>
            </w:r>
          </w:p>
        </w:tc>
        <w:tc>
          <w:tcPr>
            <w:tcW w:w="2346" w:type="dxa"/>
          </w:tcPr>
          <w:p w14:paraId="20799A36" w14:textId="77777777" w:rsidR="00913A91" w:rsidRPr="00913A91" w:rsidRDefault="00913A91">
            <w:pPr>
              <w:spacing w:before="0"/>
              <w:rPr>
                <w:sz w:val="18"/>
                <w:szCs w:val="18"/>
              </w:rPr>
            </w:pPr>
            <w:r w:rsidRPr="00913A91">
              <w:rPr>
                <w:sz w:val="18"/>
                <w:szCs w:val="18"/>
              </w:rPr>
              <w:t>Version2 Element - E14_24</w:t>
            </w:r>
          </w:p>
          <w:p w14:paraId="741DC1D0" w14:textId="77777777" w:rsidR="00913A91" w:rsidRPr="00913A91" w:rsidRDefault="00913A91">
            <w:pPr>
              <w:spacing w:before="0"/>
              <w:rPr>
                <w:sz w:val="18"/>
                <w:szCs w:val="18"/>
              </w:rPr>
            </w:pPr>
          </w:p>
        </w:tc>
        <w:tc>
          <w:tcPr>
            <w:tcW w:w="3338" w:type="dxa"/>
          </w:tcPr>
          <w:p w14:paraId="2604CBE8" w14:textId="77777777" w:rsidR="00913A91" w:rsidRPr="00913A91" w:rsidRDefault="00913A91">
            <w:pPr>
              <w:spacing w:before="0"/>
              <w:rPr>
                <w:sz w:val="18"/>
                <w:szCs w:val="18"/>
              </w:rPr>
            </w:pPr>
            <w:r w:rsidRPr="00913A91">
              <w:rPr>
                <w:sz w:val="18"/>
                <w:szCs w:val="18"/>
              </w:rPr>
              <w:t>The findings or results of the Stroke Scale Type (eVitals.30) used to assess the patient exhibiting stroke-like symptoms.</w:t>
            </w:r>
          </w:p>
        </w:tc>
      </w:tr>
      <w:tr w:rsidR="00913A91" w14:paraId="63936EDD" w14:textId="77777777" w:rsidTr="00913A91">
        <w:tc>
          <w:tcPr>
            <w:tcW w:w="1601" w:type="dxa"/>
            <w:vMerge/>
          </w:tcPr>
          <w:p w14:paraId="628BC16D" w14:textId="77777777" w:rsidR="00913A91" w:rsidRDefault="00913A91">
            <w:pPr>
              <w:spacing w:before="40" w:after="40"/>
              <w:ind w:left="72" w:right="72"/>
              <w:rPr>
                <w:sz w:val="18"/>
                <w:szCs w:val="18"/>
              </w:rPr>
            </w:pPr>
          </w:p>
        </w:tc>
        <w:tc>
          <w:tcPr>
            <w:tcW w:w="2178" w:type="dxa"/>
          </w:tcPr>
          <w:p w14:paraId="26886B89" w14:textId="77777777" w:rsidR="00913A91" w:rsidRPr="00913A91" w:rsidRDefault="00913A91">
            <w:pPr>
              <w:spacing w:before="0"/>
              <w:rPr>
                <w:sz w:val="18"/>
                <w:szCs w:val="18"/>
              </w:rPr>
            </w:pPr>
            <w:r w:rsidRPr="00913A91">
              <w:rPr>
                <w:sz w:val="18"/>
                <w:szCs w:val="18"/>
              </w:rPr>
              <w:t>Reperfusion Checklist</w:t>
            </w:r>
          </w:p>
        </w:tc>
        <w:tc>
          <w:tcPr>
            <w:tcW w:w="2346" w:type="dxa"/>
          </w:tcPr>
          <w:p w14:paraId="5A9220B0" w14:textId="77777777" w:rsidR="00913A91" w:rsidRPr="00913A91" w:rsidRDefault="00913A91">
            <w:pPr>
              <w:spacing w:before="0"/>
              <w:rPr>
                <w:sz w:val="18"/>
                <w:szCs w:val="18"/>
              </w:rPr>
            </w:pPr>
            <w:r w:rsidRPr="00913A91">
              <w:rPr>
                <w:sz w:val="18"/>
                <w:szCs w:val="18"/>
              </w:rPr>
              <w:t>Version2 Element - E14_25</w:t>
            </w:r>
          </w:p>
          <w:p w14:paraId="32FCE970" w14:textId="77777777" w:rsidR="00913A91" w:rsidRPr="00913A91" w:rsidRDefault="00913A91">
            <w:pPr>
              <w:spacing w:before="0"/>
              <w:rPr>
                <w:sz w:val="18"/>
                <w:szCs w:val="18"/>
              </w:rPr>
            </w:pPr>
          </w:p>
        </w:tc>
        <w:tc>
          <w:tcPr>
            <w:tcW w:w="3338" w:type="dxa"/>
          </w:tcPr>
          <w:p w14:paraId="7118E844" w14:textId="77777777" w:rsidR="00913A91" w:rsidRPr="00913A91" w:rsidRDefault="00913A91">
            <w:pPr>
              <w:spacing w:before="0"/>
              <w:rPr>
                <w:sz w:val="18"/>
                <w:szCs w:val="18"/>
              </w:rPr>
            </w:pPr>
            <w:r w:rsidRPr="00913A91">
              <w:rPr>
                <w:sz w:val="18"/>
                <w:szCs w:val="18"/>
              </w:rPr>
              <w:t>The results of the patient's Reperfusion Checklist for potential Thrombolysis use.</w:t>
            </w:r>
          </w:p>
        </w:tc>
      </w:tr>
      <w:tr w:rsidR="00913A91" w14:paraId="5438ECE5" w14:textId="77777777" w:rsidTr="00913A91">
        <w:trPr>
          <w:trHeight w:val="880"/>
        </w:trPr>
        <w:tc>
          <w:tcPr>
            <w:tcW w:w="1601" w:type="dxa"/>
            <w:vMerge/>
          </w:tcPr>
          <w:p w14:paraId="2A10FF5C" w14:textId="77777777" w:rsidR="00913A91" w:rsidRDefault="00913A91">
            <w:pPr>
              <w:spacing w:before="40" w:after="40"/>
              <w:ind w:left="72" w:right="72"/>
              <w:rPr>
                <w:sz w:val="18"/>
                <w:szCs w:val="18"/>
              </w:rPr>
            </w:pPr>
          </w:p>
        </w:tc>
        <w:tc>
          <w:tcPr>
            <w:tcW w:w="2178" w:type="dxa"/>
          </w:tcPr>
          <w:p w14:paraId="6921358D" w14:textId="77777777" w:rsidR="00913A91" w:rsidRPr="00913A91" w:rsidRDefault="00913A91">
            <w:pPr>
              <w:spacing w:before="0"/>
              <w:rPr>
                <w:sz w:val="18"/>
                <w:szCs w:val="18"/>
              </w:rPr>
            </w:pPr>
            <w:r w:rsidRPr="00913A91">
              <w:rPr>
                <w:sz w:val="18"/>
                <w:szCs w:val="18"/>
              </w:rPr>
              <w:t>APGAR</w:t>
            </w:r>
          </w:p>
        </w:tc>
        <w:tc>
          <w:tcPr>
            <w:tcW w:w="2346" w:type="dxa"/>
          </w:tcPr>
          <w:p w14:paraId="3A1046DA" w14:textId="77777777" w:rsidR="00913A91" w:rsidRPr="00913A91" w:rsidRDefault="00913A91">
            <w:pPr>
              <w:spacing w:before="0"/>
              <w:rPr>
                <w:sz w:val="18"/>
                <w:szCs w:val="18"/>
              </w:rPr>
            </w:pPr>
            <w:r w:rsidRPr="00913A91">
              <w:rPr>
                <w:sz w:val="18"/>
                <w:szCs w:val="18"/>
              </w:rPr>
              <w:t>Version2 Element - E14_26</w:t>
            </w:r>
          </w:p>
          <w:p w14:paraId="1D7AF0DD" w14:textId="77777777" w:rsidR="00913A91" w:rsidRPr="00913A91" w:rsidRDefault="00913A91">
            <w:pPr>
              <w:spacing w:before="0"/>
              <w:rPr>
                <w:sz w:val="18"/>
                <w:szCs w:val="18"/>
              </w:rPr>
            </w:pPr>
          </w:p>
        </w:tc>
        <w:tc>
          <w:tcPr>
            <w:tcW w:w="3338" w:type="dxa"/>
          </w:tcPr>
          <w:p w14:paraId="4388051C" w14:textId="77777777" w:rsidR="00913A91" w:rsidRPr="00913A91" w:rsidRDefault="00913A91">
            <w:pPr>
              <w:spacing w:before="0"/>
              <w:rPr>
                <w:sz w:val="18"/>
                <w:szCs w:val="18"/>
              </w:rPr>
            </w:pPr>
            <w:r w:rsidRPr="00913A91">
              <w:rPr>
                <w:sz w:val="18"/>
                <w:szCs w:val="18"/>
              </w:rPr>
              <w:t>The patient's total APGAR score (0-10).</w:t>
            </w:r>
          </w:p>
        </w:tc>
      </w:tr>
      <w:tr w:rsidR="00913A91" w14:paraId="743433B7" w14:textId="77777777" w:rsidTr="00913A91">
        <w:tc>
          <w:tcPr>
            <w:tcW w:w="1601" w:type="dxa"/>
            <w:vMerge/>
          </w:tcPr>
          <w:p w14:paraId="26E4F259" w14:textId="77777777" w:rsidR="00913A91" w:rsidRDefault="00913A91">
            <w:pPr>
              <w:spacing w:before="40" w:after="40"/>
              <w:ind w:left="72" w:right="72"/>
              <w:rPr>
                <w:sz w:val="18"/>
                <w:szCs w:val="18"/>
              </w:rPr>
            </w:pPr>
          </w:p>
        </w:tc>
        <w:tc>
          <w:tcPr>
            <w:tcW w:w="2178" w:type="dxa"/>
          </w:tcPr>
          <w:p w14:paraId="3831FC0D" w14:textId="77777777" w:rsidR="00913A91" w:rsidRPr="00913A91" w:rsidRDefault="00913A91">
            <w:pPr>
              <w:spacing w:before="0"/>
              <w:rPr>
                <w:sz w:val="18"/>
                <w:szCs w:val="18"/>
              </w:rPr>
            </w:pPr>
            <w:r w:rsidRPr="00913A91">
              <w:rPr>
                <w:sz w:val="18"/>
                <w:szCs w:val="18"/>
              </w:rPr>
              <w:t>Revised Trauma Score</w:t>
            </w:r>
          </w:p>
        </w:tc>
        <w:tc>
          <w:tcPr>
            <w:tcW w:w="2346" w:type="dxa"/>
          </w:tcPr>
          <w:p w14:paraId="709F4FA4" w14:textId="77777777" w:rsidR="00913A91" w:rsidRPr="00913A91" w:rsidRDefault="00913A91">
            <w:pPr>
              <w:spacing w:before="0"/>
              <w:rPr>
                <w:sz w:val="18"/>
                <w:szCs w:val="18"/>
              </w:rPr>
            </w:pPr>
            <w:r w:rsidRPr="00913A91">
              <w:rPr>
                <w:sz w:val="18"/>
                <w:szCs w:val="18"/>
              </w:rPr>
              <w:t>Version2 Element - E14_27</w:t>
            </w:r>
          </w:p>
          <w:p w14:paraId="2ABF4D60" w14:textId="77777777" w:rsidR="00913A91" w:rsidRPr="00913A91" w:rsidRDefault="00913A91">
            <w:pPr>
              <w:spacing w:before="0"/>
              <w:rPr>
                <w:sz w:val="18"/>
                <w:szCs w:val="18"/>
              </w:rPr>
            </w:pPr>
          </w:p>
        </w:tc>
        <w:tc>
          <w:tcPr>
            <w:tcW w:w="3338" w:type="dxa"/>
          </w:tcPr>
          <w:p w14:paraId="3CB40E28" w14:textId="77777777" w:rsidR="00913A91" w:rsidRDefault="00913A91">
            <w:pPr>
              <w:spacing w:before="0" w:line="276" w:lineRule="auto"/>
              <w:rPr>
                <w:sz w:val="18"/>
                <w:szCs w:val="18"/>
              </w:rPr>
            </w:pPr>
          </w:p>
          <w:tbl>
            <w:tblPr>
              <w:tblStyle w:val="af0"/>
              <w:tblW w:w="1845" w:type="dxa"/>
              <w:tblLayout w:type="fixed"/>
              <w:tblLook w:val="0000" w:firstRow="0" w:lastRow="0" w:firstColumn="0" w:lastColumn="0" w:noHBand="0" w:noVBand="0"/>
            </w:tblPr>
            <w:tblGrid>
              <w:gridCol w:w="1845"/>
            </w:tblGrid>
            <w:tr w:rsidR="00913A91" w:rsidRPr="00913A91" w14:paraId="16F0E534" w14:textId="77777777">
              <w:tc>
                <w:tcPr>
                  <w:tcW w:w="1845" w:type="dxa"/>
                </w:tcPr>
                <w:p w14:paraId="628FD93D" w14:textId="77777777" w:rsidR="00913A91" w:rsidRDefault="00913A91">
                  <w:pPr>
                    <w:spacing w:before="0" w:line="276" w:lineRule="auto"/>
                    <w:rPr>
                      <w:sz w:val="18"/>
                      <w:szCs w:val="18"/>
                    </w:rPr>
                  </w:pPr>
                </w:p>
                <w:tbl>
                  <w:tblPr>
                    <w:tblStyle w:val="af"/>
                    <w:tblW w:w="6" w:type="dxa"/>
                    <w:tblLayout w:type="fixed"/>
                    <w:tblLook w:val="0000" w:firstRow="0" w:lastRow="0" w:firstColumn="0" w:lastColumn="0" w:noHBand="0" w:noVBand="0"/>
                  </w:tblPr>
                  <w:tblGrid>
                    <w:gridCol w:w="20"/>
                  </w:tblGrid>
                  <w:tr w:rsidR="00913A91" w:rsidRPr="00913A91" w14:paraId="3623334C" w14:textId="77777777">
                    <w:tc>
                      <w:tcPr>
                        <w:tcW w:w="6" w:type="dxa"/>
                        <w:vAlign w:val="center"/>
                      </w:tcPr>
                      <w:p w14:paraId="438DE8A7" w14:textId="77777777" w:rsidR="00913A91" w:rsidRPr="00913A91" w:rsidRDefault="00913A91">
                        <w:pPr>
                          <w:spacing w:before="0"/>
                          <w:rPr>
                            <w:sz w:val="18"/>
                            <w:szCs w:val="18"/>
                          </w:rPr>
                        </w:pPr>
                      </w:p>
                    </w:tc>
                  </w:tr>
                </w:tbl>
                <w:p w14:paraId="7F73C246" w14:textId="77777777" w:rsidR="00913A91" w:rsidRPr="00913A91" w:rsidRDefault="00913A91">
                  <w:pPr>
                    <w:spacing w:before="0"/>
                    <w:rPr>
                      <w:sz w:val="18"/>
                      <w:szCs w:val="18"/>
                    </w:rPr>
                  </w:pPr>
                </w:p>
              </w:tc>
            </w:tr>
            <w:tr w:rsidR="00913A91" w:rsidRPr="00913A91" w14:paraId="3410B3D6" w14:textId="77777777">
              <w:tc>
                <w:tcPr>
                  <w:tcW w:w="1845" w:type="dxa"/>
                  <w:vAlign w:val="center"/>
                </w:tcPr>
                <w:p w14:paraId="3295B36A" w14:textId="77777777" w:rsidR="00913A91" w:rsidRPr="00913A91" w:rsidRDefault="00913A91">
                  <w:pPr>
                    <w:spacing w:before="0"/>
                    <w:rPr>
                      <w:sz w:val="18"/>
                      <w:szCs w:val="18"/>
                    </w:rPr>
                  </w:pPr>
                </w:p>
              </w:tc>
            </w:tr>
            <w:tr w:rsidR="00913A91" w:rsidRPr="00913A91" w14:paraId="68AE0362" w14:textId="77777777">
              <w:tc>
                <w:tcPr>
                  <w:tcW w:w="1845" w:type="dxa"/>
                  <w:tcMar>
                    <w:left w:w="75" w:type="dxa"/>
                    <w:right w:w="0" w:type="dxa"/>
                  </w:tcMar>
                  <w:vAlign w:val="center"/>
                </w:tcPr>
                <w:p w14:paraId="7FCFF9C5" w14:textId="77777777" w:rsidR="00913A91" w:rsidRPr="00913A91" w:rsidRDefault="00913A91">
                  <w:pPr>
                    <w:spacing w:before="0"/>
                    <w:rPr>
                      <w:sz w:val="18"/>
                      <w:szCs w:val="18"/>
                    </w:rPr>
                  </w:pPr>
                  <w:r w:rsidRPr="00913A91">
                    <w:rPr>
                      <w:sz w:val="18"/>
                      <w:szCs w:val="18"/>
                    </w:rPr>
                    <w:t xml:space="preserve">The patient's Revised </w:t>
                  </w:r>
                  <w:r w:rsidRPr="00913A91">
                    <w:rPr>
                      <w:sz w:val="18"/>
                      <w:szCs w:val="18"/>
                    </w:rPr>
                    <w:lastRenderedPageBreak/>
                    <w:t>Trauma Score.</w:t>
                  </w:r>
                </w:p>
              </w:tc>
            </w:tr>
          </w:tbl>
          <w:p w14:paraId="76C4BA83" w14:textId="77777777" w:rsidR="00913A91" w:rsidRPr="00913A91" w:rsidRDefault="00913A91">
            <w:pPr>
              <w:spacing w:before="0"/>
              <w:rPr>
                <w:sz w:val="18"/>
                <w:szCs w:val="18"/>
              </w:rPr>
            </w:pPr>
          </w:p>
        </w:tc>
      </w:tr>
      <w:tr w:rsidR="00913A91" w14:paraId="487A923E" w14:textId="77777777" w:rsidTr="00913A91">
        <w:tc>
          <w:tcPr>
            <w:tcW w:w="1601" w:type="dxa"/>
            <w:vMerge w:val="restart"/>
          </w:tcPr>
          <w:p w14:paraId="11B0E4B3" w14:textId="77777777" w:rsidR="00913A91" w:rsidRDefault="00913A91">
            <w:pPr>
              <w:spacing w:before="40" w:after="40"/>
              <w:ind w:left="72" w:right="72"/>
              <w:rPr>
                <w:sz w:val="18"/>
                <w:szCs w:val="18"/>
              </w:rPr>
            </w:pPr>
            <w:r>
              <w:rPr>
                <w:b/>
                <w:sz w:val="18"/>
                <w:szCs w:val="18"/>
              </w:rPr>
              <w:lastRenderedPageBreak/>
              <w:t xml:space="preserve">Labs </w:t>
            </w:r>
          </w:p>
        </w:tc>
        <w:tc>
          <w:tcPr>
            <w:tcW w:w="2178" w:type="dxa"/>
          </w:tcPr>
          <w:p w14:paraId="4A426C30" w14:textId="77777777" w:rsidR="00913A91" w:rsidRPr="00913A91" w:rsidRDefault="00913A91">
            <w:pPr>
              <w:spacing w:before="0"/>
              <w:rPr>
                <w:sz w:val="18"/>
                <w:szCs w:val="18"/>
              </w:rPr>
            </w:pPr>
            <w:r w:rsidRPr="00913A91">
              <w:rPr>
                <w:sz w:val="18"/>
                <w:szCs w:val="18"/>
              </w:rPr>
              <w:t>Laboratory Result Type</w:t>
            </w:r>
          </w:p>
          <w:p w14:paraId="713D3A03" w14:textId="77777777" w:rsidR="00913A91" w:rsidRPr="00913A91" w:rsidRDefault="00913A91">
            <w:pPr>
              <w:spacing w:before="0"/>
              <w:rPr>
                <w:sz w:val="18"/>
                <w:szCs w:val="18"/>
              </w:rPr>
            </w:pPr>
          </w:p>
        </w:tc>
        <w:tc>
          <w:tcPr>
            <w:tcW w:w="2346" w:type="dxa"/>
          </w:tcPr>
          <w:p w14:paraId="54E7775B" w14:textId="77777777" w:rsidR="00913A91" w:rsidRPr="00913A91" w:rsidRDefault="00913A91">
            <w:pPr>
              <w:spacing w:before="0"/>
              <w:rPr>
                <w:sz w:val="18"/>
                <w:szCs w:val="18"/>
              </w:rPr>
            </w:pPr>
            <w:r w:rsidRPr="00913A91">
              <w:rPr>
                <w:sz w:val="18"/>
                <w:szCs w:val="18"/>
              </w:rPr>
              <w:t>None</w:t>
            </w:r>
          </w:p>
        </w:tc>
        <w:tc>
          <w:tcPr>
            <w:tcW w:w="3338" w:type="dxa"/>
          </w:tcPr>
          <w:p w14:paraId="37D383F8" w14:textId="77777777" w:rsidR="00913A91" w:rsidRPr="00913A91" w:rsidRDefault="00913A91">
            <w:pPr>
              <w:spacing w:before="0"/>
              <w:rPr>
                <w:sz w:val="18"/>
                <w:szCs w:val="18"/>
              </w:rPr>
            </w:pPr>
            <w:r w:rsidRPr="00913A91">
              <w:rPr>
                <w:sz w:val="18"/>
                <w:szCs w:val="18"/>
              </w:rPr>
              <w:t>The type of the laboratory value.</w:t>
            </w:r>
          </w:p>
        </w:tc>
      </w:tr>
      <w:tr w:rsidR="00913A91" w14:paraId="4B7AB2D2" w14:textId="77777777" w:rsidTr="00913A91">
        <w:tc>
          <w:tcPr>
            <w:tcW w:w="1601" w:type="dxa"/>
            <w:vMerge/>
          </w:tcPr>
          <w:p w14:paraId="21492380" w14:textId="77777777" w:rsidR="00913A91" w:rsidRDefault="00913A91">
            <w:pPr>
              <w:spacing w:before="40" w:after="40"/>
              <w:ind w:left="72" w:right="72"/>
              <w:rPr>
                <w:sz w:val="18"/>
                <w:szCs w:val="18"/>
              </w:rPr>
            </w:pPr>
          </w:p>
        </w:tc>
        <w:tc>
          <w:tcPr>
            <w:tcW w:w="2178" w:type="dxa"/>
          </w:tcPr>
          <w:p w14:paraId="0DE3AA36" w14:textId="77777777" w:rsidR="00913A91" w:rsidRPr="00913A91" w:rsidRDefault="00913A91">
            <w:pPr>
              <w:spacing w:before="0"/>
              <w:rPr>
                <w:sz w:val="18"/>
                <w:szCs w:val="18"/>
              </w:rPr>
            </w:pPr>
            <w:r w:rsidRPr="00913A91">
              <w:rPr>
                <w:sz w:val="18"/>
                <w:szCs w:val="18"/>
              </w:rPr>
              <w:t>Laboratory Result</w:t>
            </w:r>
          </w:p>
          <w:p w14:paraId="7205A2BF" w14:textId="77777777" w:rsidR="00913A91" w:rsidRPr="00913A91" w:rsidRDefault="00913A91">
            <w:pPr>
              <w:spacing w:before="0"/>
              <w:rPr>
                <w:sz w:val="18"/>
                <w:szCs w:val="18"/>
              </w:rPr>
            </w:pPr>
          </w:p>
        </w:tc>
        <w:tc>
          <w:tcPr>
            <w:tcW w:w="2346" w:type="dxa"/>
          </w:tcPr>
          <w:p w14:paraId="5D415E04" w14:textId="77777777" w:rsidR="00913A91" w:rsidRPr="00913A91" w:rsidRDefault="00913A91">
            <w:pPr>
              <w:spacing w:before="0"/>
              <w:rPr>
                <w:sz w:val="18"/>
                <w:szCs w:val="18"/>
              </w:rPr>
            </w:pPr>
            <w:r w:rsidRPr="00913A91">
              <w:rPr>
                <w:sz w:val="18"/>
                <w:szCs w:val="18"/>
              </w:rPr>
              <w:t>None</w:t>
            </w:r>
          </w:p>
        </w:tc>
        <w:tc>
          <w:tcPr>
            <w:tcW w:w="3338" w:type="dxa"/>
          </w:tcPr>
          <w:p w14:paraId="0A75278B" w14:textId="77777777" w:rsidR="00913A91" w:rsidRPr="00913A91" w:rsidRDefault="00913A91">
            <w:pPr>
              <w:spacing w:before="0"/>
              <w:rPr>
                <w:sz w:val="18"/>
                <w:szCs w:val="18"/>
              </w:rPr>
            </w:pPr>
            <w:r w:rsidRPr="00913A91">
              <w:rPr>
                <w:sz w:val="18"/>
                <w:szCs w:val="18"/>
              </w:rPr>
              <w:t>The value or result of the laboratory test (Units may vary).</w:t>
            </w:r>
          </w:p>
        </w:tc>
      </w:tr>
      <w:tr w:rsidR="00913A91" w14:paraId="2F9C58FD" w14:textId="77777777" w:rsidTr="00913A91">
        <w:tc>
          <w:tcPr>
            <w:tcW w:w="1601" w:type="dxa"/>
            <w:vMerge/>
          </w:tcPr>
          <w:p w14:paraId="3D2B0C63" w14:textId="77777777" w:rsidR="00913A91" w:rsidRDefault="00913A91">
            <w:pPr>
              <w:spacing w:before="40" w:after="40"/>
              <w:ind w:left="72" w:right="72"/>
              <w:rPr>
                <w:sz w:val="18"/>
                <w:szCs w:val="18"/>
              </w:rPr>
            </w:pPr>
          </w:p>
        </w:tc>
        <w:tc>
          <w:tcPr>
            <w:tcW w:w="2178" w:type="dxa"/>
          </w:tcPr>
          <w:p w14:paraId="37871399" w14:textId="77777777" w:rsidR="00913A91" w:rsidRPr="00913A91" w:rsidRDefault="00913A91">
            <w:pPr>
              <w:spacing w:before="0"/>
              <w:rPr>
                <w:sz w:val="18"/>
                <w:szCs w:val="18"/>
              </w:rPr>
            </w:pPr>
            <w:r w:rsidRPr="00913A91">
              <w:rPr>
                <w:sz w:val="18"/>
                <w:szCs w:val="18"/>
              </w:rPr>
              <w:t>Imaging Study File or Waveform Graphic Type</w:t>
            </w:r>
          </w:p>
          <w:p w14:paraId="5407A20F" w14:textId="77777777" w:rsidR="00913A91" w:rsidRPr="00913A91" w:rsidRDefault="00913A91">
            <w:pPr>
              <w:spacing w:before="0"/>
              <w:rPr>
                <w:sz w:val="18"/>
                <w:szCs w:val="18"/>
              </w:rPr>
            </w:pPr>
          </w:p>
        </w:tc>
        <w:tc>
          <w:tcPr>
            <w:tcW w:w="2346" w:type="dxa"/>
          </w:tcPr>
          <w:p w14:paraId="43E0EC3F" w14:textId="77777777" w:rsidR="00913A91" w:rsidRPr="00913A91" w:rsidRDefault="00913A91">
            <w:pPr>
              <w:spacing w:before="0"/>
              <w:rPr>
                <w:sz w:val="18"/>
                <w:szCs w:val="18"/>
              </w:rPr>
            </w:pPr>
            <w:r w:rsidRPr="00913A91">
              <w:rPr>
                <w:sz w:val="18"/>
                <w:szCs w:val="18"/>
              </w:rPr>
              <w:t>None</w:t>
            </w:r>
          </w:p>
        </w:tc>
        <w:tc>
          <w:tcPr>
            <w:tcW w:w="3338" w:type="dxa"/>
          </w:tcPr>
          <w:p w14:paraId="2D6C5241" w14:textId="77777777" w:rsidR="00913A91" w:rsidRPr="00913A91" w:rsidRDefault="00913A91">
            <w:pPr>
              <w:spacing w:before="0"/>
              <w:rPr>
                <w:sz w:val="18"/>
                <w:szCs w:val="18"/>
              </w:rPr>
            </w:pPr>
            <w:r w:rsidRPr="00913A91">
              <w:rPr>
                <w:sz w:val="18"/>
                <w:szCs w:val="18"/>
              </w:rPr>
              <w:t>The description of the image study file or waveform graphic stored in Imaging Study File or Waveform Graphic (eLabs.08)</w:t>
            </w:r>
          </w:p>
        </w:tc>
      </w:tr>
      <w:tr w:rsidR="00913A91" w14:paraId="468042FE" w14:textId="77777777" w:rsidTr="00913A91">
        <w:tc>
          <w:tcPr>
            <w:tcW w:w="1601" w:type="dxa"/>
            <w:vMerge/>
          </w:tcPr>
          <w:p w14:paraId="1C0E9F6E" w14:textId="77777777" w:rsidR="00913A91" w:rsidRDefault="00913A91">
            <w:pPr>
              <w:spacing w:before="40" w:after="40"/>
              <w:ind w:left="72" w:right="72"/>
              <w:rPr>
                <w:sz w:val="18"/>
                <w:szCs w:val="18"/>
              </w:rPr>
            </w:pPr>
          </w:p>
        </w:tc>
        <w:tc>
          <w:tcPr>
            <w:tcW w:w="2178" w:type="dxa"/>
          </w:tcPr>
          <w:p w14:paraId="7806F74E" w14:textId="77777777" w:rsidR="00913A91" w:rsidRPr="00913A91" w:rsidRDefault="00913A91">
            <w:pPr>
              <w:spacing w:before="0"/>
              <w:rPr>
                <w:sz w:val="18"/>
                <w:szCs w:val="18"/>
              </w:rPr>
            </w:pPr>
            <w:r w:rsidRPr="00913A91">
              <w:rPr>
                <w:sz w:val="18"/>
                <w:szCs w:val="18"/>
              </w:rPr>
              <w:t>Imaging Study File or Waveform Graphic</w:t>
            </w:r>
          </w:p>
          <w:p w14:paraId="3E4A5BF4" w14:textId="77777777" w:rsidR="00913A91" w:rsidRPr="00913A91" w:rsidRDefault="00913A91">
            <w:pPr>
              <w:spacing w:before="0"/>
              <w:rPr>
                <w:sz w:val="18"/>
                <w:szCs w:val="18"/>
              </w:rPr>
            </w:pPr>
          </w:p>
        </w:tc>
        <w:tc>
          <w:tcPr>
            <w:tcW w:w="2346" w:type="dxa"/>
          </w:tcPr>
          <w:p w14:paraId="45B679C8" w14:textId="77777777" w:rsidR="00913A91" w:rsidRPr="00913A91" w:rsidRDefault="00913A91">
            <w:pPr>
              <w:spacing w:before="0"/>
              <w:rPr>
                <w:sz w:val="18"/>
                <w:szCs w:val="18"/>
              </w:rPr>
            </w:pPr>
            <w:r w:rsidRPr="00913A91">
              <w:rPr>
                <w:sz w:val="18"/>
                <w:szCs w:val="18"/>
              </w:rPr>
              <w:t>None</w:t>
            </w:r>
          </w:p>
        </w:tc>
        <w:tc>
          <w:tcPr>
            <w:tcW w:w="3338" w:type="dxa"/>
          </w:tcPr>
          <w:p w14:paraId="0CA86504" w14:textId="77777777" w:rsidR="00913A91" w:rsidRDefault="00913A91">
            <w:pPr>
              <w:spacing w:before="0" w:line="276" w:lineRule="auto"/>
              <w:rPr>
                <w:sz w:val="18"/>
                <w:szCs w:val="18"/>
              </w:rPr>
            </w:pPr>
          </w:p>
          <w:tbl>
            <w:tblPr>
              <w:tblStyle w:val="af2"/>
              <w:tblW w:w="1845" w:type="dxa"/>
              <w:tblLayout w:type="fixed"/>
              <w:tblLook w:val="0000" w:firstRow="0" w:lastRow="0" w:firstColumn="0" w:lastColumn="0" w:noHBand="0" w:noVBand="0"/>
            </w:tblPr>
            <w:tblGrid>
              <w:gridCol w:w="1845"/>
            </w:tblGrid>
            <w:tr w:rsidR="00913A91" w:rsidRPr="00913A91" w14:paraId="7E23CD2F" w14:textId="77777777">
              <w:tc>
                <w:tcPr>
                  <w:tcW w:w="1845" w:type="dxa"/>
                </w:tcPr>
                <w:p w14:paraId="3337F3D1" w14:textId="77777777" w:rsidR="00913A91" w:rsidRDefault="00913A91">
                  <w:pPr>
                    <w:spacing w:before="0" w:line="276" w:lineRule="auto"/>
                    <w:rPr>
                      <w:sz w:val="18"/>
                      <w:szCs w:val="18"/>
                    </w:rPr>
                  </w:pPr>
                </w:p>
                <w:tbl>
                  <w:tblPr>
                    <w:tblStyle w:val="af1"/>
                    <w:tblW w:w="6" w:type="dxa"/>
                    <w:tblLayout w:type="fixed"/>
                    <w:tblLook w:val="0000" w:firstRow="0" w:lastRow="0" w:firstColumn="0" w:lastColumn="0" w:noHBand="0" w:noVBand="0"/>
                  </w:tblPr>
                  <w:tblGrid>
                    <w:gridCol w:w="20"/>
                  </w:tblGrid>
                  <w:tr w:rsidR="00913A91" w:rsidRPr="00913A91" w14:paraId="56B3CB80" w14:textId="77777777">
                    <w:tc>
                      <w:tcPr>
                        <w:tcW w:w="6" w:type="dxa"/>
                        <w:vAlign w:val="center"/>
                      </w:tcPr>
                      <w:p w14:paraId="04915699" w14:textId="77777777" w:rsidR="00913A91" w:rsidRPr="00913A91" w:rsidRDefault="00913A91">
                        <w:pPr>
                          <w:spacing w:before="0"/>
                          <w:rPr>
                            <w:sz w:val="18"/>
                            <w:szCs w:val="18"/>
                          </w:rPr>
                        </w:pPr>
                      </w:p>
                    </w:tc>
                  </w:tr>
                </w:tbl>
                <w:p w14:paraId="4A92D5E0" w14:textId="77777777" w:rsidR="00913A91" w:rsidRPr="00913A91" w:rsidRDefault="00913A91">
                  <w:pPr>
                    <w:spacing w:before="0"/>
                    <w:rPr>
                      <w:sz w:val="18"/>
                      <w:szCs w:val="18"/>
                    </w:rPr>
                  </w:pPr>
                </w:p>
              </w:tc>
            </w:tr>
            <w:tr w:rsidR="00913A91" w:rsidRPr="00913A91" w14:paraId="5750DFB6" w14:textId="77777777">
              <w:tc>
                <w:tcPr>
                  <w:tcW w:w="1845" w:type="dxa"/>
                  <w:vAlign w:val="center"/>
                </w:tcPr>
                <w:p w14:paraId="3E8389F9" w14:textId="77777777" w:rsidR="00913A91" w:rsidRPr="00913A91" w:rsidRDefault="00913A91">
                  <w:pPr>
                    <w:spacing w:before="0"/>
                    <w:rPr>
                      <w:sz w:val="18"/>
                      <w:szCs w:val="18"/>
                    </w:rPr>
                  </w:pPr>
                </w:p>
              </w:tc>
            </w:tr>
            <w:tr w:rsidR="00913A91" w:rsidRPr="00913A91" w14:paraId="1189824A" w14:textId="77777777">
              <w:tc>
                <w:tcPr>
                  <w:tcW w:w="1845" w:type="dxa"/>
                  <w:tcMar>
                    <w:left w:w="75" w:type="dxa"/>
                    <w:right w:w="0" w:type="dxa"/>
                  </w:tcMar>
                  <w:vAlign w:val="center"/>
                </w:tcPr>
                <w:p w14:paraId="54A3232E" w14:textId="77777777" w:rsidR="00913A91" w:rsidRPr="00913A91" w:rsidRDefault="00913A91">
                  <w:pPr>
                    <w:spacing w:before="0"/>
                    <w:rPr>
                      <w:sz w:val="18"/>
                      <w:szCs w:val="18"/>
                    </w:rPr>
                  </w:pPr>
                  <w:r w:rsidRPr="00913A91">
                    <w:rPr>
                      <w:sz w:val="18"/>
                      <w:szCs w:val="18"/>
                    </w:rPr>
                    <w:t>The imaging study file.</w:t>
                  </w:r>
                </w:p>
              </w:tc>
            </w:tr>
          </w:tbl>
          <w:p w14:paraId="63581DE8" w14:textId="77777777" w:rsidR="00913A91" w:rsidRPr="00913A91" w:rsidRDefault="00913A91">
            <w:pPr>
              <w:spacing w:before="0"/>
              <w:rPr>
                <w:sz w:val="18"/>
                <w:szCs w:val="18"/>
              </w:rPr>
            </w:pPr>
          </w:p>
        </w:tc>
      </w:tr>
      <w:tr w:rsidR="00913A91" w14:paraId="465B19D6" w14:textId="77777777" w:rsidTr="00913A91">
        <w:tc>
          <w:tcPr>
            <w:tcW w:w="1601" w:type="dxa"/>
            <w:vMerge w:val="restart"/>
          </w:tcPr>
          <w:p w14:paraId="4196F1D3" w14:textId="77777777" w:rsidR="00913A91" w:rsidRDefault="00913A91">
            <w:pPr>
              <w:spacing w:before="40" w:after="40"/>
              <w:ind w:left="72" w:right="72"/>
              <w:rPr>
                <w:sz w:val="18"/>
                <w:szCs w:val="18"/>
              </w:rPr>
            </w:pPr>
            <w:r>
              <w:rPr>
                <w:b/>
                <w:sz w:val="18"/>
                <w:szCs w:val="18"/>
              </w:rPr>
              <w:t>Destination</w:t>
            </w:r>
          </w:p>
        </w:tc>
        <w:tc>
          <w:tcPr>
            <w:tcW w:w="2178" w:type="dxa"/>
          </w:tcPr>
          <w:p w14:paraId="56C8068A" w14:textId="77777777" w:rsidR="00913A91" w:rsidRPr="00913A91" w:rsidRDefault="00913A91">
            <w:pPr>
              <w:spacing w:before="0"/>
              <w:rPr>
                <w:sz w:val="18"/>
                <w:szCs w:val="18"/>
              </w:rPr>
            </w:pPr>
            <w:r w:rsidRPr="00913A91">
              <w:rPr>
                <w:sz w:val="18"/>
                <w:szCs w:val="18"/>
              </w:rPr>
              <w:t>Destination Street Address</w:t>
            </w:r>
          </w:p>
          <w:p w14:paraId="52AFC2A2" w14:textId="77777777" w:rsidR="00913A91" w:rsidRPr="00913A91" w:rsidRDefault="00913A91">
            <w:pPr>
              <w:spacing w:before="0"/>
              <w:rPr>
                <w:sz w:val="18"/>
                <w:szCs w:val="18"/>
              </w:rPr>
            </w:pPr>
          </w:p>
        </w:tc>
        <w:tc>
          <w:tcPr>
            <w:tcW w:w="2346" w:type="dxa"/>
          </w:tcPr>
          <w:p w14:paraId="3BCAAD46" w14:textId="77777777" w:rsidR="00913A91" w:rsidRPr="00913A91" w:rsidRDefault="00913A91">
            <w:pPr>
              <w:spacing w:before="0"/>
              <w:rPr>
                <w:sz w:val="18"/>
                <w:szCs w:val="18"/>
              </w:rPr>
            </w:pPr>
            <w:r w:rsidRPr="00913A91">
              <w:rPr>
                <w:sz w:val="18"/>
                <w:szCs w:val="18"/>
              </w:rPr>
              <w:t>Version2 Element - E20_03</w:t>
            </w:r>
          </w:p>
          <w:p w14:paraId="696629E6" w14:textId="77777777" w:rsidR="00913A91" w:rsidRPr="00913A91" w:rsidRDefault="00913A91">
            <w:pPr>
              <w:spacing w:before="0"/>
              <w:rPr>
                <w:sz w:val="18"/>
                <w:szCs w:val="18"/>
              </w:rPr>
            </w:pPr>
          </w:p>
        </w:tc>
        <w:tc>
          <w:tcPr>
            <w:tcW w:w="3338" w:type="dxa"/>
          </w:tcPr>
          <w:p w14:paraId="276A73B7" w14:textId="77777777" w:rsidR="00913A91" w:rsidRPr="00913A91" w:rsidRDefault="00913A91">
            <w:pPr>
              <w:spacing w:before="0"/>
              <w:rPr>
                <w:sz w:val="18"/>
                <w:szCs w:val="18"/>
              </w:rPr>
            </w:pPr>
            <w:r w:rsidRPr="00913A91">
              <w:rPr>
                <w:sz w:val="18"/>
                <w:szCs w:val="18"/>
              </w:rPr>
              <w:t>The street address of the destination the patient was delivered or transferred to</w:t>
            </w:r>
          </w:p>
          <w:p w14:paraId="39E5F7AA" w14:textId="77777777" w:rsidR="00913A91" w:rsidRPr="00913A91" w:rsidRDefault="00913A91">
            <w:pPr>
              <w:spacing w:before="0"/>
              <w:rPr>
                <w:sz w:val="18"/>
                <w:szCs w:val="18"/>
              </w:rPr>
            </w:pPr>
          </w:p>
        </w:tc>
      </w:tr>
      <w:tr w:rsidR="00913A91" w14:paraId="46FCF437" w14:textId="77777777" w:rsidTr="00913A91">
        <w:tc>
          <w:tcPr>
            <w:tcW w:w="1601" w:type="dxa"/>
            <w:vMerge/>
          </w:tcPr>
          <w:p w14:paraId="2FFB01DB" w14:textId="77777777" w:rsidR="00913A91" w:rsidRDefault="00913A91">
            <w:pPr>
              <w:spacing w:before="40" w:after="40"/>
              <w:ind w:left="72" w:right="72"/>
              <w:rPr>
                <w:sz w:val="18"/>
                <w:szCs w:val="18"/>
              </w:rPr>
            </w:pPr>
          </w:p>
        </w:tc>
        <w:tc>
          <w:tcPr>
            <w:tcW w:w="2178" w:type="dxa"/>
          </w:tcPr>
          <w:p w14:paraId="4B83039A" w14:textId="77777777" w:rsidR="00913A91" w:rsidRPr="00913A91" w:rsidRDefault="00913A91">
            <w:pPr>
              <w:spacing w:before="0"/>
              <w:rPr>
                <w:sz w:val="18"/>
                <w:szCs w:val="18"/>
              </w:rPr>
            </w:pPr>
            <w:r w:rsidRPr="00913A91">
              <w:rPr>
                <w:sz w:val="18"/>
                <w:szCs w:val="18"/>
              </w:rPr>
              <w:t>Destination City</w:t>
            </w:r>
          </w:p>
          <w:p w14:paraId="7C2E0B00" w14:textId="77777777" w:rsidR="00913A91" w:rsidRPr="00913A91" w:rsidRDefault="00913A91">
            <w:pPr>
              <w:spacing w:before="0"/>
              <w:rPr>
                <w:sz w:val="18"/>
                <w:szCs w:val="18"/>
              </w:rPr>
            </w:pPr>
          </w:p>
        </w:tc>
        <w:tc>
          <w:tcPr>
            <w:tcW w:w="2346" w:type="dxa"/>
          </w:tcPr>
          <w:p w14:paraId="0D68F9F6" w14:textId="77777777" w:rsidR="00913A91" w:rsidRPr="00913A91" w:rsidRDefault="00913A91">
            <w:pPr>
              <w:spacing w:before="0"/>
              <w:rPr>
                <w:sz w:val="18"/>
                <w:szCs w:val="18"/>
              </w:rPr>
            </w:pPr>
            <w:r w:rsidRPr="00913A91">
              <w:rPr>
                <w:sz w:val="18"/>
                <w:szCs w:val="18"/>
              </w:rPr>
              <w:t>Version2 Element - E20_04</w:t>
            </w:r>
          </w:p>
          <w:p w14:paraId="0F4A08B2" w14:textId="77777777" w:rsidR="00913A91" w:rsidRPr="00913A91" w:rsidRDefault="00913A91">
            <w:pPr>
              <w:spacing w:before="0"/>
              <w:rPr>
                <w:sz w:val="18"/>
                <w:szCs w:val="18"/>
              </w:rPr>
            </w:pPr>
          </w:p>
        </w:tc>
        <w:tc>
          <w:tcPr>
            <w:tcW w:w="3338" w:type="dxa"/>
          </w:tcPr>
          <w:p w14:paraId="6FDF534F" w14:textId="77777777" w:rsidR="00913A91" w:rsidRPr="00913A91" w:rsidRDefault="00913A91">
            <w:pPr>
              <w:spacing w:before="0"/>
              <w:rPr>
                <w:sz w:val="18"/>
                <w:szCs w:val="18"/>
              </w:rPr>
            </w:pPr>
            <w:r w:rsidRPr="00913A91">
              <w:rPr>
                <w:sz w:val="18"/>
                <w:szCs w:val="18"/>
              </w:rPr>
              <w:t>The city of the destination the patient was delivered or transferred to (physical address).</w:t>
            </w:r>
          </w:p>
          <w:p w14:paraId="658C0086" w14:textId="77777777" w:rsidR="00913A91" w:rsidRPr="00913A91" w:rsidRDefault="00913A91">
            <w:pPr>
              <w:spacing w:before="0"/>
              <w:rPr>
                <w:sz w:val="18"/>
                <w:szCs w:val="18"/>
              </w:rPr>
            </w:pPr>
          </w:p>
        </w:tc>
      </w:tr>
      <w:tr w:rsidR="00913A91" w14:paraId="660A37E7" w14:textId="77777777" w:rsidTr="00913A91">
        <w:tc>
          <w:tcPr>
            <w:tcW w:w="1601" w:type="dxa"/>
            <w:vMerge/>
          </w:tcPr>
          <w:p w14:paraId="7131AC28" w14:textId="77777777" w:rsidR="00913A91" w:rsidRDefault="00913A91">
            <w:pPr>
              <w:spacing w:before="40" w:after="40"/>
              <w:ind w:left="72" w:right="72"/>
              <w:rPr>
                <w:sz w:val="18"/>
                <w:szCs w:val="18"/>
              </w:rPr>
            </w:pPr>
          </w:p>
        </w:tc>
        <w:tc>
          <w:tcPr>
            <w:tcW w:w="2178" w:type="dxa"/>
          </w:tcPr>
          <w:p w14:paraId="19A673FE" w14:textId="77777777" w:rsidR="00913A91" w:rsidRPr="00913A91" w:rsidRDefault="00913A91">
            <w:pPr>
              <w:spacing w:before="0"/>
              <w:rPr>
                <w:sz w:val="18"/>
                <w:szCs w:val="18"/>
              </w:rPr>
            </w:pPr>
            <w:r w:rsidRPr="00913A91">
              <w:rPr>
                <w:sz w:val="18"/>
                <w:szCs w:val="18"/>
              </w:rPr>
              <w:t>Destination State</w:t>
            </w:r>
          </w:p>
          <w:p w14:paraId="21BC9BAF" w14:textId="77777777" w:rsidR="00913A91" w:rsidRPr="00913A91" w:rsidRDefault="00913A91">
            <w:pPr>
              <w:spacing w:before="0"/>
              <w:rPr>
                <w:sz w:val="18"/>
                <w:szCs w:val="18"/>
              </w:rPr>
            </w:pPr>
          </w:p>
        </w:tc>
        <w:tc>
          <w:tcPr>
            <w:tcW w:w="2346" w:type="dxa"/>
          </w:tcPr>
          <w:p w14:paraId="5BAD5C31" w14:textId="77777777" w:rsidR="00913A91" w:rsidRPr="00913A91" w:rsidRDefault="00913A91">
            <w:pPr>
              <w:spacing w:before="0"/>
              <w:rPr>
                <w:sz w:val="18"/>
                <w:szCs w:val="18"/>
              </w:rPr>
            </w:pPr>
            <w:r w:rsidRPr="00913A91">
              <w:rPr>
                <w:sz w:val="18"/>
                <w:szCs w:val="18"/>
              </w:rPr>
              <w:t>Version2 Element - E20_05</w:t>
            </w:r>
          </w:p>
          <w:p w14:paraId="24B6B8EA" w14:textId="77777777" w:rsidR="00913A91" w:rsidRPr="00913A91" w:rsidRDefault="00913A91">
            <w:pPr>
              <w:spacing w:before="0"/>
              <w:rPr>
                <w:sz w:val="18"/>
                <w:szCs w:val="18"/>
              </w:rPr>
            </w:pPr>
          </w:p>
        </w:tc>
        <w:tc>
          <w:tcPr>
            <w:tcW w:w="3338" w:type="dxa"/>
          </w:tcPr>
          <w:p w14:paraId="1912F6D8" w14:textId="77777777" w:rsidR="00913A91" w:rsidRPr="00913A91" w:rsidRDefault="00913A91">
            <w:pPr>
              <w:spacing w:before="0"/>
              <w:rPr>
                <w:sz w:val="18"/>
                <w:szCs w:val="18"/>
              </w:rPr>
            </w:pPr>
            <w:r w:rsidRPr="00913A91">
              <w:rPr>
                <w:sz w:val="18"/>
                <w:szCs w:val="18"/>
              </w:rPr>
              <w:t>The state of the destination the patient was delivered or transferred to.</w:t>
            </w:r>
          </w:p>
          <w:p w14:paraId="0794799D" w14:textId="77777777" w:rsidR="00913A91" w:rsidRPr="00913A91" w:rsidRDefault="00913A91">
            <w:pPr>
              <w:spacing w:before="0"/>
              <w:rPr>
                <w:sz w:val="18"/>
                <w:szCs w:val="18"/>
              </w:rPr>
            </w:pPr>
          </w:p>
        </w:tc>
      </w:tr>
      <w:tr w:rsidR="00913A91" w14:paraId="1557C4F7" w14:textId="77777777" w:rsidTr="00913A91">
        <w:tc>
          <w:tcPr>
            <w:tcW w:w="1601" w:type="dxa"/>
            <w:vMerge/>
          </w:tcPr>
          <w:p w14:paraId="310F77C7" w14:textId="77777777" w:rsidR="00913A91" w:rsidRDefault="00913A91">
            <w:pPr>
              <w:spacing w:before="40" w:after="40"/>
              <w:ind w:left="72" w:right="72"/>
              <w:rPr>
                <w:sz w:val="18"/>
                <w:szCs w:val="18"/>
              </w:rPr>
            </w:pPr>
          </w:p>
        </w:tc>
        <w:tc>
          <w:tcPr>
            <w:tcW w:w="2178" w:type="dxa"/>
          </w:tcPr>
          <w:p w14:paraId="3972E57C" w14:textId="77777777" w:rsidR="00913A91" w:rsidRPr="00913A91" w:rsidRDefault="00913A91">
            <w:pPr>
              <w:spacing w:before="0"/>
              <w:rPr>
                <w:sz w:val="18"/>
                <w:szCs w:val="18"/>
              </w:rPr>
            </w:pPr>
            <w:r w:rsidRPr="00913A91">
              <w:rPr>
                <w:sz w:val="18"/>
                <w:szCs w:val="18"/>
              </w:rPr>
              <w:t>Destination County</w:t>
            </w:r>
          </w:p>
          <w:p w14:paraId="07DA97DF" w14:textId="77777777" w:rsidR="00913A91" w:rsidRPr="00913A91" w:rsidRDefault="00913A91">
            <w:pPr>
              <w:spacing w:before="0"/>
              <w:rPr>
                <w:sz w:val="18"/>
                <w:szCs w:val="18"/>
              </w:rPr>
            </w:pPr>
          </w:p>
        </w:tc>
        <w:tc>
          <w:tcPr>
            <w:tcW w:w="2346" w:type="dxa"/>
          </w:tcPr>
          <w:p w14:paraId="680106F9" w14:textId="77777777" w:rsidR="00913A91" w:rsidRPr="00913A91" w:rsidRDefault="00913A91">
            <w:pPr>
              <w:spacing w:before="0"/>
              <w:rPr>
                <w:sz w:val="18"/>
                <w:szCs w:val="18"/>
              </w:rPr>
            </w:pPr>
            <w:r w:rsidRPr="00913A91">
              <w:rPr>
                <w:sz w:val="18"/>
                <w:szCs w:val="18"/>
              </w:rPr>
              <w:t>Version2 Element - E20_06</w:t>
            </w:r>
          </w:p>
          <w:p w14:paraId="0A756ACF" w14:textId="77777777" w:rsidR="00913A91" w:rsidRPr="00913A91" w:rsidRDefault="00913A91">
            <w:pPr>
              <w:spacing w:before="0"/>
              <w:rPr>
                <w:sz w:val="18"/>
                <w:szCs w:val="18"/>
              </w:rPr>
            </w:pPr>
          </w:p>
        </w:tc>
        <w:tc>
          <w:tcPr>
            <w:tcW w:w="3338" w:type="dxa"/>
          </w:tcPr>
          <w:p w14:paraId="70CB2789" w14:textId="77777777" w:rsidR="00913A91" w:rsidRPr="00913A91" w:rsidRDefault="00913A91">
            <w:pPr>
              <w:spacing w:before="0"/>
              <w:rPr>
                <w:sz w:val="18"/>
                <w:szCs w:val="18"/>
              </w:rPr>
            </w:pPr>
            <w:r w:rsidRPr="00913A91">
              <w:rPr>
                <w:sz w:val="18"/>
                <w:szCs w:val="18"/>
              </w:rPr>
              <w:t>The destination county in which the patient was delivered or transferred to.</w:t>
            </w:r>
          </w:p>
          <w:p w14:paraId="3CB8B72B" w14:textId="77777777" w:rsidR="00913A91" w:rsidRPr="00913A91" w:rsidRDefault="00913A91">
            <w:pPr>
              <w:spacing w:before="0"/>
              <w:rPr>
                <w:sz w:val="18"/>
                <w:szCs w:val="18"/>
              </w:rPr>
            </w:pPr>
          </w:p>
        </w:tc>
      </w:tr>
      <w:tr w:rsidR="00913A91" w14:paraId="16CEF345" w14:textId="77777777" w:rsidTr="00913A91">
        <w:tc>
          <w:tcPr>
            <w:tcW w:w="1601" w:type="dxa"/>
            <w:vMerge/>
          </w:tcPr>
          <w:p w14:paraId="632BF120" w14:textId="77777777" w:rsidR="00913A91" w:rsidRDefault="00913A91">
            <w:pPr>
              <w:spacing w:before="40" w:after="40"/>
              <w:ind w:left="72" w:right="72"/>
              <w:rPr>
                <w:sz w:val="18"/>
                <w:szCs w:val="18"/>
              </w:rPr>
            </w:pPr>
          </w:p>
        </w:tc>
        <w:tc>
          <w:tcPr>
            <w:tcW w:w="2178" w:type="dxa"/>
          </w:tcPr>
          <w:p w14:paraId="27CE37B6" w14:textId="77777777" w:rsidR="00913A91" w:rsidRPr="00913A91" w:rsidRDefault="00913A91">
            <w:pPr>
              <w:spacing w:before="0"/>
              <w:rPr>
                <w:sz w:val="18"/>
                <w:szCs w:val="18"/>
              </w:rPr>
            </w:pPr>
            <w:r w:rsidRPr="00913A91">
              <w:rPr>
                <w:sz w:val="18"/>
                <w:szCs w:val="18"/>
              </w:rPr>
              <w:t>Destination ZIP Code</w:t>
            </w:r>
          </w:p>
          <w:p w14:paraId="2D3C07DA" w14:textId="77777777" w:rsidR="00913A91" w:rsidRPr="00913A91" w:rsidRDefault="00913A91">
            <w:pPr>
              <w:spacing w:before="0"/>
              <w:rPr>
                <w:sz w:val="18"/>
                <w:szCs w:val="18"/>
              </w:rPr>
            </w:pPr>
          </w:p>
        </w:tc>
        <w:tc>
          <w:tcPr>
            <w:tcW w:w="2346" w:type="dxa"/>
          </w:tcPr>
          <w:p w14:paraId="7305FBA7" w14:textId="77777777" w:rsidR="00913A91" w:rsidRPr="00913A91" w:rsidRDefault="00913A91">
            <w:pPr>
              <w:spacing w:before="0"/>
              <w:rPr>
                <w:sz w:val="18"/>
                <w:szCs w:val="18"/>
              </w:rPr>
            </w:pPr>
            <w:r w:rsidRPr="00913A91">
              <w:rPr>
                <w:sz w:val="18"/>
                <w:szCs w:val="18"/>
              </w:rPr>
              <w:t>Version2 Element - E20_07</w:t>
            </w:r>
          </w:p>
          <w:p w14:paraId="47941E1E" w14:textId="77777777" w:rsidR="00913A91" w:rsidRPr="00913A91" w:rsidRDefault="00913A91">
            <w:pPr>
              <w:spacing w:before="0"/>
              <w:rPr>
                <w:sz w:val="18"/>
                <w:szCs w:val="18"/>
              </w:rPr>
            </w:pPr>
          </w:p>
        </w:tc>
        <w:tc>
          <w:tcPr>
            <w:tcW w:w="3338" w:type="dxa"/>
          </w:tcPr>
          <w:p w14:paraId="742E1C5D" w14:textId="77777777" w:rsidR="00913A91" w:rsidRPr="00913A91" w:rsidRDefault="00913A91">
            <w:pPr>
              <w:spacing w:before="0"/>
              <w:rPr>
                <w:sz w:val="18"/>
                <w:szCs w:val="18"/>
              </w:rPr>
            </w:pPr>
            <w:r w:rsidRPr="00913A91">
              <w:rPr>
                <w:sz w:val="18"/>
                <w:szCs w:val="18"/>
              </w:rPr>
              <w:t>The destination ZIP code in which the patient was delivered or transferred to.</w:t>
            </w:r>
          </w:p>
          <w:p w14:paraId="28030476" w14:textId="77777777" w:rsidR="00913A91" w:rsidRPr="00913A91" w:rsidRDefault="00913A91">
            <w:pPr>
              <w:spacing w:before="0"/>
              <w:rPr>
                <w:sz w:val="18"/>
                <w:szCs w:val="18"/>
              </w:rPr>
            </w:pPr>
          </w:p>
        </w:tc>
      </w:tr>
      <w:tr w:rsidR="00913A91" w14:paraId="41938D3A" w14:textId="77777777" w:rsidTr="00913A91">
        <w:tc>
          <w:tcPr>
            <w:tcW w:w="1601" w:type="dxa"/>
            <w:vMerge/>
          </w:tcPr>
          <w:p w14:paraId="1C574DB9" w14:textId="77777777" w:rsidR="00913A91" w:rsidRDefault="00913A91">
            <w:pPr>
              <w:spacing w:before="40" w:after="40"/>
              <w:ind w:left="72" w:right="72"/>
              <w:rPr>
                <w:sz w:val="18"/>
                <w:szCs w:val="18"/>
              </w:rPr>
            </w:pPr>
          </w:p>
        </w:tc>
        <w:tc>
          <w:tcPr>
            <w:tcW w:w="2178" w:type="dxa"/>
          </w:tcPr>
          <w:p w14:paraId="5C4D79C3" w14:textId="77777777" w:rsidR="00913A91" w:rsidRPr="00913A91" w:rsidRDefault="00913A91">
            <w:pPr>
              <w:spacing w:before="0"/>
              <w:rPr>
                <w:sz w:val="18"/>
                <w:szCs w:val="18"/>
              </w:rPr>
            </w:pPr>
            <w:r w:rsidRPr="00913A91">
              <w:rPr>
                <w:sz w:val="18"/>
                <w:szCs w:val="18"/>
              </w:rPr>
              <w:t>Destination Country</w:t>
            </w:r>
          </w:p>
          <w:p w14:paraId="23451997" w14:textId="77777777" w:rsidR="00913A91" w:rsidRPr="00913A91" w:rsidRDefault="00913A91">
            <w:pPr>
              <w:spacing w:before="0"/>
              <w:rPr>
                <w:sz w:val="18"/>
                <w:szCs w:val="18"/>
              </w:rPr>
            </w:pPr>
          </w:p>
        </w:tc>
        <w:tc>
          <w:tcPr>
            <w:tcW w:w="2346" w:type="dxa"/>
          </w:tcPr>
          <w:p w14:paraId="2CF370FA" w14:textId="77777777" w:rsidR="00913A91" w:rsidRPr="00913A91" w:rsidRDefault="00913A91">
            <w:pPr>
              <w:spacing w:before="0"/>
              <w:rPr>
                <w:sz w:val="18"/>
                <w:szCs w:val="18"/>
              </w:rPr>
            </w:pPr>
            <w:r w:rsidRPr="00913A91">
              <w:rPr>
                <w:sz w:val="18"/>
                <w:szCs w:val="18"/>
              </w:rPr>
              <w:t>None</w:t>
            </w:r>
          </w:p>
          <w:p w14:paraId="1241E65D" w14:textId="77777777" w:rsidR="00913A91" w:rsidRPr="00913A91" w:rsidRDefault="00913A91">
            <w:pPr>
              <w:spacing w:before="0"/>
              <w:rPr>
                <w:sz w:val="18"/>
                <w:szCs w:val="18"/>
              </w:rPr>
            </w:pPr>
          </w:p>
        </w:tc>
        <w:tc>
          <w:tcPr>
            <w:tcW w:w="3338" w:type="dxa"/>
          </w:tcPr>
          <w:p w14:paraId="7EAFA6F0" w14:textId="77777777" w:rsidR="00913A91" w:rsidRPr="00913A91" w:rsidRDefault="00913A91">
            <w:pPr>
              <w:spacing w:before="0"/>
              <w:rPr>
                <w:sz w:val="18"/>
                <w:szCs w:val="18"/>
              </w:rPr>
            </w:pPr>
            <w:r w:rsidRPr="00913A91">
              <w:rPr>
                <w:sz w:val="18"/>
                <w:szCs w:val="18"/>
              </w:rPr>
              <w:t>The country of the destination.</w:t>
            </w:r>
          </w:p>
          <w:p w14:paraId="33A44FBB" w14:textId="3E7996A7" w:rsidR="00913A91" w:rsidRPr="00913A91" w:rsidRDefault="00913A91">
            <w:pPr>
              <w:spacing w:before="0"/>
              <w:rPr>
                <w:sz w:val="18"/>
                <w:szCs w:val="18"/>
              </w:rPr>
            </w:pPr>
          </w:p>
        </w:tc>
      </w:tr>
    </w:tbl>
    <w:p w14:paraId="549DD12C" w14:textId="77777777" w:rsidR="00725E11" w:rsidRDefault="00725E11">
      <w:bookmarkStart w:id="88" w:name="_49x2ik5" w:colFirst="0" w:colLast="0"/>
      <w:bookmarkEnd w:id="88"/>
    </w:p>
    <w:p w14:paraId="25ACB60F" w14:textId="77777777" w:rsidR="00725E11" w:rsidRDefault="002E428D">
      <w:r>
        <w:br w:type="page"/>
      </w:r>
    </w:p>
    <w:p w14:paraId="6DD133EA" w14:textId="77777777" w:rsidR="00725E11" w:rsidRDefault="002E428D">
      <w:pPr>
        <w:keepNext/>
        <w:pBdr>
          <w:bottom w:val="single" w:sz="2" w:space="0" w:color="000000"/>
        </w:pBdr>
        <w:spacing w:before="240" w:after="60"/>
        <w:jc w:val="center"/>
        <w:rPr>
          <w:rFonts w:ascii="Arial" w:eastAsia="Arial" w:hAnsi="Arial" w:cs="Arial"/>
          <w:b/>
          <w:sz w:val="44"/>
          <w:szCs w:val="44"/>
        </w:rPr>
      </w:pPr>
      <w:bookmarkStart w:id="89" w:name="_3o7alnk" w:colFirst="0" w:colLast="0"/>
      <w:bookmarkEnd w:id="89"/>
      <w:r>
        <w:rPr>
          <w:rFonts w:ascii="Arial" w:eastAsia="Arial" w:hAnsi="Arial" w:cs="Arial"/>
          <w:b/>
          <w:sz w:val="44"/>
          <w:szCs w:val="44"/>
        </w:rPr>
        <w:lastRenderedPageBreak/>
        <w:t>Volume 2 – Transactions</w:t>
      </w:r>
    </w:p>
    <w:p w14:paraId="0DC18961"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 xml:space="preserve">Add section 3.Y </w:t>
      </w:r>
    </w:p>
    <w:p w14:paraId="54BFFAF8" w14:textId="3DD5CA4B" w:rsidR="00725E11" w:rsidRDefault="002E428D">
      <w:pPr>
        <w:pStyle w:val="Heading2"/>
      </w:pPr>
      <w:bookmarkStart w:id="90" w:name="_23ckvvd" w:colFirst="0" w:colLast="0"/>
      <w:bookmarkEnd w:id="90"/>
      <w:r>
        <w:t xml:space="preserve">3.Y </w:t>
      </w:r>
      <w:r w:rsidR="00913A91" w:rsidRPr="00913A91">
        <w:t xml:space="preserve">Query for </w:t>
      </w:r>
      <w:r w:rsidRPr="00913A91">
        <w:t>Transport Data [</w:t>
      </w:r>
      <w:commentRangeStart w:id="91"/>
      <w:r w:rsidR="00913A91" w:rsidRPr="00913A91">
        <w:t>PCC-x</w:t>
      </w:r>
      <w:commentRangeEnd w:id="91"/>
      <w:r w:rsidR="00913A91">
        <w:rPr>
          <w:rStyle w:val="CommentReference"/>
          <w:rFonts w:ascii="Times New Roman" w:eastAsia="Times New Roman" w:hAnsi="Times New Roman" w:cs="Times New Roman"/>
          <w:b w:val="0"/>
        </w:rPr>
        <w:commentReference w:id="91"/>
      </w:r>
      <w:r w:rsidRPr="00913A91">
        <w:t>]&gt;</w:t>
      </w:r>
    </w:p>
    <w:p w14:paraId="640BE6CA" w14:textId="77777777" w:rsidR="00725E11" w:rsidRDefault="002E428D">
      <w:bookmarkStart w:id="92" w:name="_ihv636" w:colFirst="0" w:colLast="0"/>
      <w:bookmarkEnd w:id="92"/>
      <w:r>
        <w:t>The Transport Data Consumer</w:t>
      </w:r>
      <w:r>
        <w:rPr>
          <w:i/>
        </w:rPr>
        <w:t xml:space="preserve"> </w:t>
      </w:r>
      <w:r>
        <w:t>retrieves specific patient information from the Transport Data Responder.</w:t>
      </w:r>
    </w:p>
    <w:p w14:paraId="37A1C666" w14:textId="77777777" w:rsidR="00725E11" w:rsidRDefault="002E428D">
      <w:pPr>
        <w:pStyle w:val="Heading3"/>
      </w:pPr>
      <w:bookmarkStart w:id="93" w:name="_32hioqz" w:colFirst="0" w:colLast="0"/>
      <w:bookmarkEnd w:id="93"/>
      <w:r>
        <w:t>3.Y.1 Scope</w:t>
      </w:r>
    </w:p>
    <w:p w14:paraId="544509ED" w14:textId="77777777" w:rsidR="00725E11" w:rsidRDefault="002E428D" w:rsidP="00A7289D">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This transaction is used to connect transport systems to patient care facility systems in support of those systems responding to retrieve requests for data needed by the transport providers to carry out their patient care duties during transport.</w:t>
      </w:r>
    </w:p>
    <w:p w14:paraId="779A9EE3" w14:textId="77777777" w:rsidR="00725E11" w:rsidRDefault="002E428D">
      <w:pPr>
        <w:pStyle w:val="Heading3"/>
      </w:pPr>
      <w:r>
        <w:t>3.Y.2 Actor Rol</w:t>
      </w:r>
      <w:commentRangeStart w:id="94"/>
      <w:r>
        <w:t>es</w:t>
      </w:r>
      <w:commentRangeEnd w:id="94"/>
      <w:r w:rsidR="003739C6">
        <w:rPr>
          <w:rStyle w:val="CommentReference"/>
          <w:rFonts w:ascii="Times New Roman" w:eastAsia="Times New Roman" w:hAnsi="Times New Roman" w:cs="Times New Roman"/>
          <w:b w:val="0"/>
        </w:rPr>
        <w:commentReference w:id="94"/>
      </w:r>
    </w:p>
    <w:p w14:paraId="01CE69D9" w14:textId="77777777" w:rsidR="00725E11" w:rsidRDefault="002E428D">
      <w:pPr>
        <w:jc w:val="center"/>
      </w:pPr>
      <w:r>
        <w:rPr>
          <w:noProof/>
        </w:rPr>
        <mc:AlternateContent>
          <mc:Choice Requires="wpg">
            <w:drawing>
              <wp:anchor distT="0" distB="0" distL="114300" distR="114300" simplePos="0" relativeHeight="251662336" behindDoc="1" locked="0" layoutInCell="0" hidden="0" allowOverlap="1" wp14:anchorId="4ADAADFB" wp14:editId="42514695">
                <wp:simplePos x="0" y="0"/>
                <wp:positionH relativeFrom="margin">
                  <wp:posOffset>0</wp:posOffset>
                </wp:positionH>
                <wp:positionV relativeFrom="paragraph">
                  <wp:posOffset>0</wp:posOffset>
                </wp:positionV>
                <wp:extent cx="3721100" cy="1536700"/>
                <wp:effectExtent l="0" t="0" r="0" b="0"/>
                <wp:wrapTopAndBottom distT="0" distB="0"/>
                <wp:docPr id="43" name="Group 43"/>
                <wp:cNvGraphicFramePr/>
                <a:graphic xmlns:a="http://schemas.openxmlformats.org/drawingml/2006/main">
                  <a:graphicData uri="http://schemas.microsoft.com/office/word/2010/wordprocessingGroup">
                    <wpg:wgp>
                      <wpg:cNvGrpSpPr/>
                      <wpg:grpSpPr>
                        <a:xfrm>
                          <a:off x="0" y="0"/>
                          <a:ext cx="3721100" cy="1536700"/>
                          <a:chOff x="3482909" y="3010379"/>
                          <a:chExt cx="3726179" cy="1539239"/>
                        </a:xfrm>
                      </wpg:grpSpPr>
                      <wpg:grpSp>
                        <wpg:cNvPr id="44" name="Group 44"/>
                        <wpg:cNvGrpSpPr/>
                        <wpg:grpSpPr>
                          <a:xfrm>
                            <a:off x="3482909" y="3010379"/>
                            <a:ext cx="3726179" cy="1539239"/>
                            <a:chOff x="3545" y="5731"/>
                            <a:chExt cx="5867" cy="2423"/>
                          </a:xfrm>
                        </wpg:grpSpPr>
                        <wps:wsp>
                          <wps:cNvPr id="45" name="Rectangle 45"/>
                          <wps:cNvSpPr/>
                          <wps:spPr>
                            <a:xfrm>
                              <a:off x="3545" y="5731"/>
                              <a:ext cx="5850" cy="2400"/>
                            </a:xfrm>
                            <a:prstGeom prst="rect">
                              <a:avLst/>
                            </a:prstGeom>
                            <a:noFill/>
                            <a:ln>
                              <a:noFill/>
                            </a:ln>
                          </wps:spPr>
                          <wps:txbx>
                            <w:txbxContent>
                              <w:p w14:paraId="04D15A16" w14:textId="77777777" w:rsidR="003C038A" w:rsidRDefault="003C038A">
                                <w:pPr>
                                  <w:spacing w:before="0"/>
                                  <w:textDirection w:val="btLr"/>
                                </w:pPr>
                              </w:p>
                            </w:txbxContent>
                          </wps:txbx>
                          <wps:bodyPr lIns="91425" tIns="91425" rIns="91425" bIns="91425" anchor="ctr" anchorCtr="0"/>
                        </wps:wsp>
                        <wps:wsp>
                          <wps:cNvPr id="46" name="Rectangle 46"/>
                          <wps:cNvSpPr/>
                          <wps:spPr>
                            <a:xfrm>
                              <a:off x="3545" y="5731"/>
                              <a:ext cx="5867" cy="2423"/>
                            </a:xfrm>
                            <a:prstGeom prst="rect">
                              <a:avLst/>
                            </a:prstGeom>
                            <a:noFill/>
                            <a:ln>
                              <a:noFill/>
                            </a:ln>
                          </wps:spPr>
                          <wps:txbx>
                            <w:txbxContent>
                              <w:p w14:paraId="50297CC7" w14:textId="77777777" w:rsidR="003C038A" w:rsidRDefault="003C038A">
                                <w:pPr>
                                  <w:spacing w:before="0"/>
                                  <w:textDirection w:val="btLr"/>
                                </w:pPr>
                              </w:p>
                            </w:txbxContent>
                          </wps:txbx>
                          <wps:bodyPr lIns="91425" tIns="91425" rIns="91425" bIns="91425" anchor="ctr" anchorCtr="0"/>
                        </wps:wsp>
                        <wps:wsp>
                          <wps:cNvPr id="47" name="Oval 47"/>
                          <wps:cNvSpPr/>
                          <wps:spPr>
                            <a:xfrm>
                              <a:off x="5400" y="7151"/>
                              <a:ext cx="2254" cy="926"/>
                            </a:xfrm>
                            <a:prstGeom prst="ellipse">
                              <a:avLst/>
                            </a:prstGeom>
                            <a:solidFill>
                              <a:srgbClr val="FFFFFF"/>
                            </a:solidFill>
                            <a:ln w="9525" cap="flat" cmpd="sng">
                              <a:solidFill>
                                <a:srgbClr val="000000"/>
                              </a:solidFill>
                              <a:prstDash val="solid"/>
                              <a:miter/>
                              <a:headEnd type="none" w="med" len="med"/>
                              <a:tailEnd type="none" w="med" len="med"/>
                            </a:ln>
                          </wps:spPr>
                          <wps:txbx>
                            <w:txbxContent>
                              <w:p w14:paraId="6718A0EA" w14:textId="77777777" w:rsidR="003C038A" w:rsidRDefault="003C038A">
                                <w:pPr>
                                  <w:textDirection w:val="btLr"/>
                                </w:pPr>
                                <w:r>
                                  <w:rPr>
                                    <w:rFonts w:ascii="Arial" w:eastAsia="Arial" w:hAnsi="Arial" w:cs="Arial"/>
                                    <w:sz w:val="18"/>
                                  </w:rPr>
                                  <w:t xml:space="preserve">Retrieve Transport Data </w:t>
                                </w:r>
                                <w:r>
                                  <w:rPr>
                                    <w:rFonts w:ascii="Arial" w:eastAsia="Arial" w:hAnsi="Arial" w:cs="Arial"/>
                                    <w:sz w:val="18"/>
                                    <w:highlight w:val="cyan"/>
                                  </w:rPr>
                                  <w:t>[DOM-#]</w:t>
                                </w:r>
                              </w:p>
                              <w:p w14:paraId="36E21D94" w14:textId="77777777" w:rsidR="003C038A" w:rsidRDefault="003C038A">
                                <w:pPr>
                                  <w:textDirection w:val="btLr"/>
                                </w:pPr>
                              </w:p>
                              <w:p w14:paraId="1B95982D" w14:textId="77777777" w:rsidR="003C038A" w:rsidRDefault="003C038A">
                                <w:pPr>
                                  <w:jc w:val="center"/>
                                  <w:textDirection w:val="btLr"/>
                                </w:pPr>
                                <w:r>
                                  <w:rPr>
                                    <w:rFonts w:ascii="Arial" w:eastAsia="Arial" w:hAnsi="Arial" w:cs="Arial"/>
                                    <w:sz w:val="18"/>
                                  </w:rPr>
                                  <w:t>Transaction Name [DOM-#]</w:t>
                                </w:r>
                              </w:p>
                              <w:p w14:paraId="54FBAEEB" w14:textId="77777777" w:rsidR="003C038A" w:rsidRDefault="003C038A">
                                <w:pPr>
                                  <w:textDirection w:val="btLr"/>
                                </w:pPr>
                              </w:p>
                            </w:txbxContent>
                          </wps:txbx>
                          <wps:bodyPr lIns="91425" tIns="45700" rIns="91425" bIns="45700" anchor="t" anchorCtr="0"/>
                        </wps:wsp>
                        <wps:wsp>
                          <wps:cNvPr id="48" name="Rectangle 48"/>
                          <wps:cNvSpPr/>
                          <wps:spPr>
                            <a:xfrm>
                              <a:off x="3815" y="5997"/>
                              <a:ext cx="1441" cy="71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9EECB1B" w14:textId="77777777" w:rsidR="003C038A" w:rsidRDefault="003C038A">
                                <w:pPr>
                                  <w:textDirection w:val="btLr"/>
                                </w:pPr>
                                <w:r>
                                  <w:rPr>
                                    <w:rFonts w:ascii="Arial" w:eastAsia="Arial" w:hAnsi="Arial" w:cs="Arial"/>
                                    <w:sz w:val="18"/>
                                  </w:rPr>
                                  <w:t xml:space="preserve">Transport Data Consumer </w:t>
                                </w:r>
                              </w:p>
                              <w:p w14:paraId="58F2B282" w14:textId="77777777" w:rsidR="003C038A" w:rsidRDefault="003C038A">
                                <w:pPr>
                                  <w:textDirection w:val="btLr"/>
                                </w:pPr>
                              </w:p>
                              <w:p w14:paraId="71B70E0C" w14:textId="77777777" w:rsidR="003C038A" w:rsidRDefault="003C038A">
                                <w:pPr>
                                  <w:textDirection w:val="btLr"/>
                                </w:pPr>
                                <w:r>
                                  <w:rPr>
                                    <w:rFonts w:ascii="Arial" w:eastAsia="Arial" w:hAnsi="Arial" w:cs="Arial"/>
                                    <w:sz w:val="18"/>
                                  </w:rPr>
                                  <w:t>Actor ABC</w:t>
                                </w:r>
                              </w:p>
                              <w:p w14:paraId="16A2E6FC" w14:textId="77777777" w:rsidR="003C038A" w:rsidRDefault="003C038A">
                                <w:pPr>
                                  <w:textDirection w:val="btLr"/>
                                </w:pPr>
                              </w:p>
                            </w:txbxContent>
                          </wps:txbx>
                          <wps:bodyPr lIns="91425" tIns="45700" rIns="91425" bIns="45700" anchor="t" anchorCtr="0"/>
                        </wps:wsp>
                        <wps:wsp>
                          <wps:cNvPr id="49" name="Straight Arrow Connector 49"/>
                          <wps:cNvCnPr/>
                          <wps:spPr>
                            <a:xfrm>
                              <a:off x="5256" y="6716"/>
                              <a:ext cx="554" cy="536"/>
                            </a:xfrm>
                            <a:prstGeom prst="straightConnector1">
                              <a:avLst/>
                            </a:prstGeom>
                            <a:noFill/>
                            <a:ln w="9525" cap="flat" cmpd="sng">
                              <a:solidFill>
                                <a:srgbClr val="000000"/>
                              </a:solidFill>
                              <a:prstDash val="solid"/>
                              <a:miter/>
                              <a:headEnd type="none" w="med" len="med"/>
                              <a:tailEnd type="none" w="med" len="med"/>
                            </a:ln>
                          </wps:spPr>
                          <wps:bodyPr/>
                        </wps:wsp>
                        <wps:wsp>
                          <wps:cNvPr id="50" name="Rectangle 50"/>
                          <wps:cNvSpPr/>
                          <wps:spPr>
                            <a:xfrm>
                              <a:off x="7716" y="5997"/>
                              <a:ext cx="1441" cy="71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0ACE73B" w14:textId="77777777" w:rsidR="003C038A" w:rsidRDefault="003C038A">
                                <w:pPr>
                                  <w:textDirection w:val="btLr"/>
                                </w:pPr>
                                <w:r>
                                  <w:rPr>
                                    <w:rFonts w:ascii="Arial" w:eastAsia="Arial" w:hAnsi="Arial" w:cs="Arial"/>
                                    <w:sz w:val="18"/>
                                  </w:rPr>
                                  <w:t xml:space="preserve">Transport Data Responder </w:t>
                                </w:r>
                              </w:p>
                              <w:p w14:paraId="242F7829" w14:textId="77777777" w:rsidR="003C038A" w:rsidRDefault="003C038A">
                                <w:pPr>
                                  <w:textDirection w:val="btLr"/>
                                </w:pPr>
                              </w:p>
                              <w:p w14:paraId="4C219070" w14:textId="77777777" w:rsidR="003C038A" w:rsidRDefault="003C038A">
                                <w:pPr>
                                  <w:textDirection w:val="btLr"/>
                                </w:pPr>
                                <w:r>
                                  <w:rPr>
                                    <w:rFonts w:ascii="Arial" w:eastAsia="Arial" w:hAnsi="Arial" w:cs="Arial"/>
                                    <w:sz w:val="18"/>
                                  </w:rPr>
                                  <w:t>Actor DEF</w:t>
                                </w:r>
                              </w:p>
                              <w:p w14:paraId="3EAF06D5" w14:textId="77777777" w:rsidR="003C038A" w:rsidRDefault="003C038A">
                                <w:pPr>
                                  <w:textDirection w:val="btLr"/>
                                </w:pPr>
                              </w:p>
                            </w:txbxContent>
                          </wps:txbx>
                          <wps:bodyPr lIns="91425" tIns="45700" rIns="91425" bIns="45700" anchor="t" anchorCtr="0"/>
                        </wps:wsp>
                        <wps:wsp>
                          <wps:cNvPr id="51" name="Straight Arrow Connector 51"/>
                          <wps:cNvCnPr/>
                          <wps:spPr>
                            <a:xfrm flipH="1">
                              <a:off x="7221" y="6716"/>
                              <a:ext cx="495" cy="536"/>
                            </a:xfrm>
                            <a:prstGeom prst="straightConnector1">
                              <a:avLst/>
                            </a:prstGeom>
                            <a:noFill/>
                            <a:ln w="9525" cap="flat" cmpd="sng">
                              <a:solidFill>
                                <a:srgbClr val="000000"/>
                              </a:solidFill>
                              <a:prstDash val="solid"/>
                              <a:miter/>
                              <a:headEnd type="none" w="med" len="med"/>
                              <a:tailEnd type="none" w="med" len="med"/>
                            </a:ln>
                          </wps:spPr>
                          <wps:bodyPr/>
                        </wps:wsp>
                      </wpg:grpSp>
                    </wpg:wgp>
                  </a:graphicData>
                </a:graphic>
              </wp:anchor>
            </w:drawing>
          </mc:Choice>
          <mc:Fallback>
            <w:pict>
              <v:group w14:anchorId="4ADAADFB" id="Group 43" o:spid="_x0000_s1067" style="position:absolute;left:0;text-align:left;margin-left:0;margin-top:0;width:293pt;height:121pt;z-index:-251654144;mso-position-horizontal-relative:margin" coordorigin="34829,30103"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" o:allowincell="f">
                <v:group id="Group 44" o:spid="_x0000_s1068" style="position:absolute;left:34829;top:30103;width:37261;height:15393" coordorigin="3545,5731" coordsize="5867,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69" style="position:absolute;left:3545;top:5731;width:585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04D15A16" w14:textId="77777777" w:rsidR="003C038A" w:rsidRDefault="003C038A">
                          <w:pPr>
                            <w:spacing w:before="0"/>
                            <w:textDirection w:val="btLr"/>
                          </w:pPr>
                        </w:p>
                      </w:txbxContent>
                    </v:textbox>
                  </v:rect>
                  <v:rect id="Rectangle 46" o:spid="_x0000_s1070" style="position:absolute;left:3545;top:5731;width:5867;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50297CC7" w14:textId="77777777" w:rsidR="003C038A" w:rsidRDefault="003C038A">
                          <w:pPr>
                            <w:spacing w:before="0"/>
                            <w:textDirection w:val="btLr"/>
                          </w:pPr>
                        </w:p>
                      </w:txbxContent>
                    </v:textbox>
                  </v:rect>
                  <v:oval id="Oval 47" o:spid="_x0000_s1071" style="position:absolute;left:5400;top:7151;width:2254;height: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">
                    <v:stroke joinstyle="miter"/>
                    <v:textbox inset="2.53958mm,1.2694mm,2.53958mm,1.2694mm">
                      <w:txbxContent>
                        <w:p w14:paraId="6718A0EA" w14:textId="77777777" w:rsidR="003C038A" w:rsidRDefault="003C038A">
                          <w:pPr>
                            <w:textDirection w:val="btLr"/>
                          </w:pPr>
                          <w:r>
                            <w:rPr>
                              <w:rFonts w:ascii="Arial" w:eastAsia="Arial" w:hAnsi="Arial" w:cs="Arial"/>
                              <w:sz w:val="18"/>
                            </w:rPr>
                            <w:t xml:space="preserve">Retrieve Transport Data </w:t>
                          </w:r>
                          <w:r>
                            <w:rPr>
                              <w:rFonts w:ascii="Arial" w:eastAsia="Arial" w:hAnsi="Arial" w:cs="Arial"/>
                              <w:sz w:val="18"/>
                              <w:highlight w:val="cyan"/>
                            </w:rPr>
                            <w:t>[DOM-#]</w:t>
                          </w:r>
                        </w:p>
                        <w:p w14:paraId="36E21D94" w14:textId="77777777" w:rsidR="003C038A" w:rsidRDefault="003C038A">
                          <w:pPr>
                            <w:textDirection w:val="btLr"/>
                          </w:pPr>
                        </w:p>
                        <w:p w14:paraId="1B95982D" w14:textId="77777777" w:rsidR="003C038A" w:rsidRDefault="003C038A">
                          <w:pPr>
                            <w:jc w:val="center"/>
                            <w:textDirection w:val="btLr"/>
                          </w:pPr>
                          <w:r>
                            <w:rPr>
                              <w:rFonts w:ascii="Arial" w:eastAsia="Arial" w:hAnsi="Arial" w:cs="Arial"/>
                              <w:sz w:val="18"/>
                            </w:rPr>
                            <w:t>Transaction Name [DOM-#]</w:t>
                          </w:r>
                        </w:p>
                        <w:p w14:paraId="54FBAEEB" w14:textId="77777777" w:rsidR="003C038A" w:rsidRDefault="003C038A">
                          <w:pPr>
                            <w:textDirection w:val="btLr"/>
                          </w:pPr>
                        </w:p>
                      </w:txbxContent>
                    </v:textbox>
                  </v:oval>
                  <v:rect id="Rectangle 48" o:spid="_x0000_s1072" style="position:absolute;left:3815;top:5997;width:1441;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">
                    <v:textbox inset="2.53958mm,1.2694mm,2.53958mm,1.2694mm">
                      <w:txbxContent>
                        <w:p w14:paraId="79EECB1B" w14:textId="77777777" w:rsidR="003C038A" w:rsidRDefault="003C038A">
                          <w:pPr>
                            <w:textDirection w:val="btLr"/>
                          </w:pPr>
                          <w:r>
                            <w:rPr>
                              <w:rFonts w:ascii="Arial" w:eastAsia="Arial" w:hAnsi="Arial" w:cs="Arial"/>
                              <w:sz w:val="18"/>
                            </w:rPr>
                            <w:t xml:space="preserve">Transport Data Consumer </w:t>
                          </w:r>
                        </w:p>
                        <w:p w14:paraId="58F2B282" w14:textId="77777777" w:rsidR="003C038A" w:rsidRDefault="003C038A">
                          <w:pPr>
                            <w:textDirection w:val="btLr"/>
                          </w:pPr>
                        </w:p>
                        <w:p w14:paraId="71B70E0C" w14:textId="77777777" w:rsidR="003C038A" w:rsidRDefault="003C038A">
                          <w:pPr>
                            <w:textDirection w:val="btLr"/>
                          </w:pPr>
                          <w:r>
                            <w:rPr>
                              <w:rFonts w:ascii="Arial" w:eastAsia="Arial" w:hAnsi="Arial" w:cs="Arial"/>
                              <w:sz w:val="18"/>
                            </w:rPr>
                            <w:t>Actor ABC</w:t>
                          </w:r>
                        </w:p>
                        <w:p w14:paraId="16A2E6FC" w14:textId="77777777" w:rsidR="003C038A" w:rsidRDefault="003C038A">
                          <w:pPr>
                            <w:textDirection w:val="btLr"/>
                          </w:pPr>
                        </w:p>
                      </w:txbxContent>
                    </v:textbox>
                  </v:rect>
                  <v:shape id="Straight Arrow Connector 49" o:spid="_x0000_s1073" type="#_x0000_t32" style="position:absolute;left:5256;top:6716;width:554;height: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">
                    <v:stroke joinstyle="miter"/>
                  </v:shape>
                  <v:rect id="Rectangle 50" o:spid="_x0000_s1074" style="position:absolute;left:7716;top:5997;width:1441;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">
                    <v:textbox inset="2.53958mm,1.2694mm,2.53958mm,1.2694mm">
                      <w:txbxContent>
                        <w:p w14:paraId="20ACE73B" w14:textId="77777777" w:rsidR="003C038A" w:rsidRDefault="003C038A">
                          <w:pPr>
                            <w:textDirection w:val="btLr"/>
                          </w:pPr>
                          <w:r>
                            <w:rPr>
                              <w:rFonts w:ascii="Arial" w:eastAsia="Arial" w:hAnsi="Arial" w:cs="Arial"/>
                              <w:sz w:val="18"/>
                            </w:rPr>
                            <w:t xml:space="preserve">Transport Data Responder </w:t>
                          </w:r>
                        </w:p>
                        <w:p w14:paraId="242F7829" w14:textId="77777777" w:rsidR="003C038A" w:rsidRDefault="003C038A">
                          <w:pPr>
                            <w:textDirection w:val="btLr"/>
                          </w:pPr>
                        </w:p>
                        <w:p w14:paraId="4C219070" w14:textId="77777777" w:rsidR="003C038A" w:rsidRDefault="003C038A">
                          <w:pPr>
                            <w:textDirection w:val="btLr"/>
                          </w:pPr>
                          <w:r>
                            <w:rPr>
                              <w:rFonts w:ascii="Arial" w:eastAsia="Arial" w:hAnsi="Arial" w:cs="Arial"/>
                              <w:sz w:val="18"/>
                            </w:rPr>
                            <w:t>Actor DEF</w:t>
                          </w:r>
                        </w:p>
                        <w:p w14:paraId="3EAF06D5" w14:textId="77777777" w:rsidR="003C038A" w:rsidRDefault="003C038A">
                          <w:pPr>
                            <w:textDirection w:val="btLr"/>
                          </w:pPr>
                        </w:p>
                      </w:txbxContent>
                    </v:textbox>
                  </v:rect>
                  <v:shape id="Straight Arrow Connector 51" o:spid="_x0000_s1075" type="#_x0000_t32" style="position:absolute;left:7221;top:6716;width:495;height:5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">
                    <v:stroke joinstyle="miter"/>
                  </v:shape>
                </v:group>
                <w10:wrap type="topAndBottom" anchorx="margin"/>
              </v:group>
            </w:pict>
          </mc:Fallback>
        </mc:AlternateContent>
      </w:r>
    </w:p>
    <w:p w14:paraId="66BF5537" w14:textId="77777777" w:rsidR="00725E11" w:rsidRDefault="002E428D">
      <w:pPr>
        <w:keepLines/>
        <w:spacing w:before="60" w:after="60"/>
        <w:jc w:val="center"/>
        <w:rPr>
          <w:rFonts w:ascii="Arial" w:eastAsia="Arial" w:hAnsi="Arial" w:cs="Arial"/>
          <w:b/>
          <w:sz w:val="22"/>
          <w:szCs w:val="22"/>
        </w:rPr>
      </w:pPr>
      <w:r>
        <w:rPr>
          <w:rFonts w:ascii="Arial" w:eastAsia="Arial" w:hAnsi="Arial" w:cs="Arial"/>
          <w:b/>
          <w:sz w:val="22"/>
          <w:szCs w:val="22"/>
        </w:rPr>
        <w:t>Figure 3.Y.2-1: Use Case Diagram</w:t>
      </w:r>
    </w:p>
    <w:p w14:paraId="5534FF57" w14:textId="77777777" w:rsidR="00725E11" w:rsidRDefault="00725E11">
      <w:pPr>
        <w:keepNext/>
        <w:spacing w:before="60" w:after="60"/>
        <w:jc w:val="center"/>
        <w:rPr>
          <w:rFonts w:ascii="Arial" w:eastAsia="Arial" w:hAnsi="Arial" w:cs="Arial"/>
          <w:b/>
          <w:sz w:val="22"/>
          <w:szCs w:val="22"/>
        </w:rPr>
      </w:pPr>
    </w:p>
    <w:p w14:paraId="6D348DB6"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3.Y.2-1: Actor Roles</w:t>
      </w:r>
    </w:p>
    <w:p w14:paraId="142D688B" w14:textId="77777777" w:rsidR="00725E11" w:rsidRDefault="002E428D">
      <w:r>
        <w:t>The Roles in this transaction are defined in the following table and may be played by the actors shown here:</w:t>
      </w:r>
    </w:p>
    <w:p w14:paraId="2D1065DA" w14:textId="77777777" w:rsidR="00725E11" w:rsidRDefault="00725E11">
      <w:pPr>
        <w:keepNext/>
        <w:spacing w:before="60" w:after="60"/>
        <w:jc w:val="center"/>
        <w:rPr>
          <w:rFonts w:ascii="Arial" w:eastAsia="Arial" w:hAnsi="Arial" w:cs="Arial"/>
          <w:b/>
          <w:sz w:val="22"/>
          <w:szCs w:val="22"/>
        </w:rPr>
      </w:pPr>
    </w:p>
    <w:tbl>
      <w:tblPr>
        <w:tblStyle w:val="af4"/>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8568"/>
      </w:tblGrid>
      <w:tr w:rsidR="00725E11" w14:paraId="4F3FCEAC" w14:textId="77777777">
        <w:tc>
          <w:tcPr>
            <w:tcW w:w="1008" w:type="dxa"/>
          </w:tcPr>
          <w:p w14:paraId="69202F5D" w14:textId="77777777" w:rsidR="00725E11" w:rsidRDefault="002E428D">
            <w:r>
              <w:rPr>
                <w:b/>
              </w:rPr>
              <w:t>Actor:</w:t>
            </w:r>
          </w:p>
        </w:tc>
        <w:tc>
          <w:tcPr>
            <w:tcW w:w="8568" w:type="dxa"/>
          </w:tcPr>
          <w:p w14:paraId="12C5F474" w14:textId="77777777" w:rsidR="00725E11" w:rsidRDefault="002E428D">
            <w:r>
              <w:t xml:space="preserve">Transport Data Consumer </w:t>
            </w:r>
          </w:p>
        </w:tc>
      </w:tr>
      <w:tr w:rsidR="00725E11" w14:paraId="2F6D54AA" w14:textId="77777777">
        <w:tc>
          <w:tcPr>
            <w:tcW w:w="1008" w:type="dxa"/>
          </w:tcPr>
          <w:p w14:paraId="5DE86FBA" w14:textId="77777777" w:rsidR="00725E11" w:rsidRDefault="002E428D">
            <w:r>
              <w:rPr>
                <w:b/>
              </w:rPr>
              <w:t>Role:</w:t>
            </w:r>
          </w:p>
        </w:tc>
        <w:tc>
          <w:tcPr>
            <w:tcW w:w="8568" w:type="dxa"/>
          </w:tcPr>
          <w:p w14:paraId="39132B35" w14:textId="34DAB634" w:rsidR="00725E11" w:rsidRDefault="002E428D">
            <w:r>
              <w:t xml:space="preserve">Transport provider sends a </w:t>
            </w:r>
            <w:del w:id="95" w:author="Andrea K. Fourquet" w:date="2017-04-25T22:54:00Z">
              <w:r w:rsidDel="002742D6">
                <w:delText xml:space="preserve">retrieve </w:delText>
              </w:r>
            </w:del>
            <w:ins w:id="96" w:author="Andrea K. Fourquet" w:date="2017-04-25T22:54:00Z">
              <w:r w:rsidR="002742D6">
                <w:t xml:space="preserve">Query </w:t>
              </w:r>
            </w:ins>
            <w:r>
              <w:t xml:space="preserve">request for required transport information. </w:t>
            </w:r>
          </w:p>
        </w:tc>
      </w:tr>
      <w:tr w:rsidR="00725E11" w14:paraId="20B97414" w14:textId="77777777">
        <w:tc>
          <w:tcPr>
            <w:tcW w:w="1008" w:type="dxa"/>
          </w:tcPr>
          <w:p w14:paraId="1055D162" w14:textId="77777777" w:rsidR="00725E11" w:rsidRDefault="002E428D">
            <w:r>
              <w:rPr>
                <w:b/>
              </w:rPr>
              <w:t>Actor:</w:t>
            </w:r>
          </w:p>
        </w:tc>
        <w:tc>
          <w:tcPr>
            <w:tcW w:w="8568" w:type="dxa"/>
          </w:tcPr>
          <w:p w14:paraId="474E44FD" w14:textId="77777777" w:rsidR="00725E11" w:rsidRDefault="002E428D">
            <w:r>
              <w:t xml:space="preserve">Transport Data Responder </w:t>
            </w:r>
          </w:p>
        </w:tc>
      </w:tr>
    </w:tbl>
    <w:p w14:paraId="254C3C31" w14:textId="2565760A" w:rsidR="00725E11" w:rsidRDefault="002E428D">
      <w:bookmarkStart w:id="97" w:name="_1hmsyys" w:colFirst="0" w:colLast="0"/>
      <w:bookmarkEnd w:id="97"/>
      <w:r>
        <w:t>Transaction text specifies behavior for each Role. The behavior of specific Actors may also be specified when it goes beyond that of the general Role.</w:t>
      </w:r>
    </w:p>
    <w:p w14:paraId="406E177A" w14:textId="77777777" w:rsidR="003739C6" w:rsidRDefault="003739C6"/>
    <w:p w14:paraId="78ADE104" w14:textId="77777777" w:rsidR="00725E11" w:rsidRDefault="002E428D">
      <w:pPr>
        <w:pStyle w:val="Heading3"/>
      </w:pPr>
      <w:r>
        <w:t>3.Y.3 Referenced Standards</w:t>
      </w:r>
    </w:p>
    <w:p w14:paraId="419E3FA7" w14:textId="77777777" w:rsidR="00725E11" w:rsidRDefault="002E428D">
      <w:r>
        <w:t>NEMSIS</w:t>
      </w:r>
    </w:p>
    <w:p w14:paraId="6EFCC467" w14:textId="77777777" w:rsidR="00725E11" w:rsidRDefault="002E428D">
      <w:r>
        <w:t xml:space="preserve">IHE PCC: Transport Record Summary </w:t>
      </w:r>
      <w:commentRangeStart w:id="98"/>
      <w:r>
        <w:t>Profiles (E</w:t>
      </w:r>
      <w:commentRangeEnd w:id="98"/>
      <w:r w:rsidR="00F84F3D">
        <w:rPr>
          <w:rStyle w:val="CommentReference"/>
        </w:rPr>
        <w:commentReference w:id="98"/>
      </w:r>
      <w:r>
        <w:t>TS and ITS)</w:t>
      </w:r>
    </w:p>
    <w:p w14:paraId="7207A258" w14:textId="77777777" w:rsidR="00725E11" w:rsidRDefault="002E428D">
      <w:r>
        <w:t>HL7 Version 3 Domain Analysis Model, Emergency Medical Services, Release 1</w:t>
      </w:r>
    </w:p>
    <w:p w14:paraId="29EBFEC9" w14:textId="77777777" w:rsidR="00725E11" w:rsidRDefault="002E428D">
      <w:r>
        <w:t>HL7 version 3 Domain Information Model; Emergency Model Services, release 1</w:t>
      </w:r>
    </w:p>
    <w:p w14:paraId="5D9A1F63" w14:textId="77777777" w:rsidR="00725E11" w:rsidRDefault="002E428D">
      <w:r>
        <w:t xml:space="preserve">HL7® FHIR® standard DSTU2 (v1.0.2) </w:t>
      </w:r>
      <w:hyperlink r:id="rId11">
        <w:r>
          <w:t>http://hl7.org/fhir/DSTU2/index.html</w:t>
        </w:r>
      </w:hyperlink>
      <w:r>
        <w:t xml:space="preserve">  </w:t>
      </w:r>
    </w:p>
    <w:p w14:paraId="616CC0CF" w14:textId="77777777" w:rsidR="00725E11" w:rsidRDefault="002E428D">
      <w:pPr>
        <w:pStyle w:val="Heading3"/>
      </w:pPr>
      <w:bookmarkStart w:id="99" w:name="_2grqrue" w:colFirst="0" w:colLast="0"/>
      <w:bookmarkEnd w:id="99"/>
      <w:r>
        <w:t xml:space="preserve">3.Y.4 Interaction Diagram </w:t>
      </w:r>
      <w:r>
        <w:rPr>
          <w:noProof/>
        </w:rPr>
        <mc:AlternateContent>
          <mc:Choice Requires="wpg">
            <w:drawing>
              <wp:anchor distT="0" distB="0" distL="114300" distR="114300" simplePos="0" relativeHeight="251663360" behindDoc="1" locked="0" layoutInCell="0" hidden="0" allowOverlap="1" wp14:anchorId="430D9826" wp14:editId="7B92B15C">
                <wp:simplePos x="0" y="0"/>
                <wp:positionH relativeFrom="margin">
                  <wp:posOffset>0</wp:posOffset>
                </wp:positionH>
                <wp:positionV relativeFrom="paragraph">
                  <wp:posOffset>0</wp:posOffset>
                </wp:positionV>
                <wp:extent cx="5943600" cy="2400300"/>
                <wp:effectExtent l="0" t="0" r="0" b="0"/>
                <wp:wrapTopAndBottom distT="0" distB="0"/>
                <wp:docPr id="52" name="Group 52"/>
                <wp:cNvGraphicFramePr/>
                <a:graphic xmlns:a="http://schemas.openxmlformats.org/drawingml/2006/main">
                  <a:graphicData uri="http://schemas.microsoft.com/office/word/2010/wordprocessingGroup">
                    <wpg:wgp>
                      <wpg:cNvGrpSpPr/>
                      <wpg:grpSpPr>
                        <a:xfrm>
                          <a:off x="0" y="0"/>
                          <a:ext cx="5943600" cy="2400300"/>
                          <a:chOff x="2374200" y="2579850"/>
                          <a:chExt cx="5943600" cy="2400300"/>
                        </a:xfrm>
                      </wpg:grpSpPr>
                      <wpg:grpSp>
                        <wpg:cNvPr id="53" name="Group 53"/>
                        <wpg:cNvGrpSpPr/>
                        <wpg:grpSpPr>
                          <a:xfrm>
                            <a:off x="2374200" y="2579850"/>
                            <a:ext cx="5943600" cy="2400300"/>
                            <a:chOff x="1800" y="7931"/>
                            <a:chExt cx="9360" cy="3780"/>
                          </a:xfrm>
                        </wpg:grpSpPr>
                        <wps:wsp>
                          <wps:cNvPr id="54" name="Rectangle 54"/>
                          <wps:cNvSpPr/>
                          <wps:spPr>
                            <a:xfrm>
                              <a:off x="1800" y="7931"/>
                              <a:ext cx="9350" cy="3775"/>
                            </a:xfrm>
                            <a:prstGeom prst="rect">
                              <a:avLst/>
                            </a:prstGeom>
                            <a:noFill/>
                            <a:ln>
                              <a:noFill/>
                            </a:ln>
                          </wps:spPr>
                          <wps:txbx>
                            <w:txbxContent>
                              <w:p w14:paraId="0881BC3E" w14:textId="77777777" w:rsidR="003C038A" w:rsidRDefault="003C038A">
                                <w:pPr>
                                  <w:spacing w:before="0"/>
                                  <w:textDirection w:val="btLr"/>
                                </w:pPr>
                              </w:p>
                            </w:txbxContent>
                          </wps:txbx>
                          <wps:bodyPr lIns="91425" tIns="91425" rIns="91425" bIns="91425" anchor="ctr" anchorCtr="0"/>
                        </wps:wsp>
                        <wps:wsp>
                          <wps:cNvPr id="55" name="Rectangle 55"/>
                          <wps:cNvSpPr/>
                          <wps:spPr>
                            <a:xfrm>
                              <a:off x="1800" y="7931"/>
                              <a:ext cx="9360" cy="3780"/>
                            </a:xfrm>
                            <a:prstGeom prst="rect">
                              <a:avLst/>
                            </a:prstGeom>
                            <a:noFill/>
                            <a:ln>
                              <a:noFill/>
                            </a:ln>
                          </wps:spPr>
                          <wps:txbx>
                            <w:txbxContent>
                              <w:p w14:paraId="71609CE8" w14:textId="77777777" w:rsidR="003C038A" w:rsidRDefault="003C038A">
                                <w:pPr>
                                  <w:spacing w:before="0"/>
                                  <w:textDirection w:val="btLr"/>
                                </w:pPr>
                              </w:p>
                            </w:txbxContent>
                          </wps:txbx>
                          <wps:bodyPr lIns="91425" tIns="91425" rIns="91425" bIns="91425" anchor="ctr" anchorCtr="0"/>
                        </wps:wsp>
                        <wps:wsp>
                          <wps:cNvPr id="56" name="Rectangle 56"/>
                          <wps:cNvSpPr/>
                          <wps:spPr>
                            <a:xfrm>
                              <a:off x="4029" y="8156"/>
                              <a:ext cx="1439" cy="1088"/>
                            </a:xfrm>
                            <a:prstGeom prst="rect">
                              <a:avLst/>
                            </a:prstGeom>
                            <a:solidFill>
                              <a:srgbClr val="FFFFFF"/>
                            </a:solidFill>
                            <a:ln>
                              <a:noFill/>
                            </a:ln>
                          </wps:spPr>
                          <wps:txbx>
                            <w:txbxContent>
                              <w:p w14:paraId="4F16911A" w14:textId="77777777" w:rsidR="003C038A" w:rsidRDefault="003C038A">
                                <w:pPr>
                                  <w:jc w:val="center"/>
                                  <w:textDirection w:val="btLr"/>
                                </w:pPr>
                                <w:r>
                                  <w:rPr>
                                    <w:rFonts w:ascii="Arial" w:eastAsia="Arial" w:hAnsi="Arial" w:cs="Arial"/>
                                    <w:sz w:val="22"/>
                                  </w:rPr>
                                  <w:t xml:space="preserve">Transport Data Consumer </w:t>
                                </w:r>
                              </w:p>
                              <w:p w14:paraId="2FC97D4B" w14:textId="77777777" w:rsidR="003C038A" w:rsidRDefault="003C038A">
                                <w:pPr>
                                  <w:textDirection w:val="btLr"/>
                                </w:pPr>
                              </w:p>
                              <w:p w14:paraId="5FD880D5" w14:textId="77777777" w:rsidR="003C038A" w:rsidRDefault="003C038A">
                                <w:pPr>
                                  <w:jc w:val="center"/>
                                  <w:textDirection w:val="btLr"/>
                                </w:pPr>
                                <w:r>
                                  <w:rPr>
                                    <w:rFonts w:ascii="Arial" w:eastAsia="Arial" w:hAnsi="Arial" w:cs="Arial"/>
                                    <w:sz w:val="22"/>
                                  </w:rPr>
                                  <w:t>Actor A</w:t>
                                </w:r>
                              </w:p>
                              <w:p w14:paraId="0FD35C60" w14:textId="77777777" w:rsidR="003C038A" w:rsidRDefault="003C038A">
                                <w:pPr>
                                  <w:textDirection w:val="btLr"/>
                                </w:pPr>
                              </w:p>
                            </w:txbxContent>
                          </wps:txbx>
                          <wps:bodyPr lIns="91425" tIns="45700" rIns="91425" bIns="45700" anchor="t" anchorCtr="0"/>
                        </wps:wsp>
                        <wps:wsp>
                          <wps:cNvPr id="57" name="Straight Arrow Connector 57"/>
                          <wps:cNvCnPr/>
                          <wps:spPr>
                            <a:xfrm>
                              <a:off x="4761" y="9130"/>
                              <a:ext cx="0" cy="2015"/>
                            </a:xfrm>
                            <a:prstGeom prst="straightConnector1">
                              <a:avLst/>
                            </a:prstGeom>
                            <a:noFill/>
                            <a:ln w="9525" cap="flat" cmpd="sng">
                              <a:solidFill>
                                <a:srgbClr val="000000"/>
                              </a:solidFill>
                              <a:prstDash val="solid"/>
                              <a:miter/>
                              <a:headEnd type="none" w="med" len="med"/>
                              <a:tailEnd type="none" w="med" len="med"/>
                            </a:ln>
                          </wps:spPr>
                          <wps:bodyPr/>
                        </wps:wsp>
                        <wps:wsp>
                          <wps:cNvPr id="58" name="Rectangle 58"/>
                          <wps:cNvSpPr/>
                          <wps:spPr>
                            <a:xfrm>
                              <a:off x="5427" y="9112"/>
                              <a:ext cx="2315" cy="450"/>
                            </a:xfrm>
                            <a:prstGeom prst="rect">
                              <a:avLst/>
                            </a:prstGeom>
                            <a:noFill/>
                            <a:ln>
                              <a:noFill/>
                            </a:ln>
                          </wps:spPr>
                          <wps:txbx>
                            <w:txbxContent>
                              <w:p w14:paraId="14960E0F" w14:textId="77777777" w:rsidR="003C038A" w:rsidRDefault="003C038A">
                                <w:pPr>
                                  <w:textDirection w:val="btLr"/>
                                </w:pPr>
                                <w:r>
                                  <w:rPr>
                                    <w:rFonts w:ascii="Arial" w:eastAsia="Arial" w:hAnsi="Arial" w:cs="Arial"/>
                                    <w:sz w:val="22"/>
                                  </w:rPr>
                                  <w:t>Retrieve Transport Data</w:t>
                                </w:r>
                              </w:p>
                              <w:p w14:paraId="5BA62459" w14:textId="77777777" w:rsidR="003C038A" w:rsidRDefault="003C038A">
                                <w:pPr>
                                  <w:textDirection w:val="btLr"/>
                                </w:pPr>
                              </w:p>
                              <w:p w14:paraId="0FCD4E71" w14:textId="77777777" w:rsidR="003C038A" w:rsidRDefault="003C038A">
                                <w:pPr>
                                  <w:textDirection w:val="btLr"/>
                                </w:pPr>
                                <w:r>
                                  <w:rPr>
                                    <w:rFonts w:ascii="Arial" w:eastAsia="Arial" w:hAnsi="Arial" w:cs="Arial"/>
                                    <w:sz w:val="22"/>
                                  </w:rPr>
                                  <w:t>Message 1</w:t>
                                </w:r>
                              </w:p>
                              <w:p w14:paraId="5246EBF0" w14:textId="77777777" w:rsidR="003C038A" w:rsidRDefault="003C038A">
                                <w:pPr>
                                  <w:textDirection w:val="btLr"/>
                                </w:pPr>
                              </w:p>
                            </w:txbxContent>
                          </wps:txbx>
                          <wps:bodyPr lIns="91425" tIns="45700" rIns="91425" bIns="45700" anchor="t" anchorCtr="0"/>
                        </wps:wsp>
                        <wps:wsp>
                          <wps:cNvPr id="59" name="Straight Arrow Connector 59"/>
                          <wps:cNvCnPr/>
                          <wps:spPr>
                            <a:xfrm>
                              <a:off x="8240" y="9094"/>
                              <a:ext cx="0" cy="1937"/>
                            </a:xfrm>
                            <a:prstGeom prst="straightConnector1">
                              <a:avLst/>
                            </a:prstGeom>
                            <a:noFill/>
                            <a:ln w="9525" cap="flat" cmpd="sng">
                              <a:solidFill>
                                <a:srgbClr val="000000"/>
                              </a:solidFill>
                              <a:prstDash val="solid"/>
                              <a:miter/>
                              <a:headEnd type="none" w="med" len="med"/>
                              <a:tailEnd type="none" w="med" len="med"/>
                            </a:ln>
                          </wps:spPr>
                          <wps:bodyPr/>
                        </wps:wsp>
                        <wps:wsp>
                          <wps:cNvPr id="60" name="Rectangle 60"/>
                          <wps:cNvSpPr/>
                          <wps:spPr>
                            <a:xfrm>
                              <a:off x="4647" y="9380"/>
                              <a:ext cx="267" cy="1344"/>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68CDC3E" w14:textId="77777777" w:rsidR="003C038A" w:rsidRDefault="003C038A">
                                <w:pPr>
                                  <w:spacing w:before="0"/>
                                  <w:textDirection w:val="btLr"/>
                                </w:pPr>
                              </w:p>
                            </w:txbxContent>
                          </wps:txbx>
                          <wps:bodyPr lIns="91425" tIns="91425" rIns="91425" bIns="91425" anchor="ctr" anchorCtr="0"/>
                        </wps:wsp>
                        <wps:wsp>
                          <wps:cNvPr id="61" name="Rectangle 61"/>
                          <wps:cNvSpPr/>
                          <wps:spPr>
                            <a:xfrm>
                              <a:off x="8094" y="9380"/>
                              <a:ext cx="320" cy="1366"/>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D162FEB" w14:textId="77777777" w:rsidR="003C038A" w:rsidRDefault="003C038A">
                                <w:pPr>
                                  <w:spacing w:before="0"/>
                                  <w:textDirection w:val="btLr"/>
                                </w:pPr>
                              </w:p>
                            </w:txbxContent>
                          </wps:txbx>
                          <wps:bodyPr lIns="91425" tIns="91425" rIns="91425" bIns="91425" anchor="ctr" anchorCtr="0"/>
                        </wps:wsp>
                        <wps:wsp>
                          <wps:cNvPr id="62" name="Straight Arrow Connector 62"/>
                          <wps:cNvCnPr/>
                          <wps:spPr>
                            <a:xfrm>
                              <a:off x="4933" y="9595"/>
                              <a:ext cx="3161" cy="0"/>
                            </a:xfrm>
                            <a:prstGeom prst="straightConnector1">
                              <a:avLst/>
                            </a:prstGeom>
                            <a:noFill/>
                            <a:ln w="9525" cap="flat" cmpd="sng">
                              <a:solidFill>
                                <a:srgbClr val="000000"/>
                              </a:solidFill>
                              <a:prstDash val="solid"/>
                              <a:miter/>
                              <a:headEnd type="none" w="med" len="med"/>
                              <a:tailEnd type="triangle" w="lg" len="lg"/>
                            </a:ln>
                          </wps:spPr>
                          <wps:bodyPr/>
                        </wps:wsp>
                        <wps:wsp>
                          <wps:cNvPr id="63" name="Rectangle 63"/>
                          <wps:cNvSpPr/>
                          <wps:spPr>
                            <a:xfrm>
                              <a:off x="7525" y="8119"/>
                              <a:ext cx="1439" cy="1113"/>
                            </a:xfrm>
                            <a:prstGeom prst="rect">
                              <a:avLst/>
                            </a:prstGeom>
                            <a:solidFill>
                              <a:srgbClr val="FFFFFF"/>
                            </a:solidFill>
                            <a:ln>
                              <a:noFill/>
                            </a:ln>
                          </wps:spPr>
                          <wps:txbx>
                            <w:txbxContent>
                              <w:p w14:paraId="4B33E3A1" w14:textId="77777777" w:rsidR="003C038A" w:rsidRDefault="003C038A">
                                <w:pPr>
                                  <w:jc w:val="center"/>
                                  <w:textDirection w:val="btLr"/>
                                </w:pPr>
                                <w:r>
                                  <w:rPr>
                                    <w:rFonts w:ascii="Arial" w:eastAsia="Arial" w:hAnsi="Arial" w:cs="Arial"/>
                                    <w:sz w:val="22"/>
                                  </w:rPr>
                                  <w:t xml:space="preserve">Transport Data Responder </w:t>
                                </w:r>
                              </w:p>
                              <w:p w14:paraId="20B07E24" w14:textId="77777777" w:rsidR="003C038A" w:rsidRDefault="003C038A">
                                <w:pPr>
                                  <w:textDirection w:val="btLr"/>
                                </w:pPr>
                              </w:p>
                              <w:p w14:paraId="2DE3FF13" w14:textId="77777777" w:rsidR="003C038A" w:rsidRDefault="003C038A">
                                <w:pPr>
                                  <w:jc w:val="center"/>
                                  <w:textDirection w:val="btLr"/>
                                </w:pPr>
                                <w:r>
                                  <w:rPr>
                                    <w:rFonts w:ascii="Arial" w:eastAsia="Arial" w:hAnsi="Arial" w:cs="Arial"/>
                                    <w:sz w:val="22"/>
                                  </w:rPr>
                                  <w:t>Actor D</w:t>
                                </w:r>
                              </w:p>
                              <w:p w14:paraId="1EBD4722" w14:textId="77777777" w:rsidR="003C038A" w:rsidRDefault="003C038A">
                                <w:pPr>
                                  <w:textDirection w:val="btLr"/>
                                </w:pPr>
                              </w:p>
                            </w:txbxContent>
                          </wps:txbx>
                          <wps:bodyPr lIns="91425" tIns="45700" rIns="91425" bIns="45700" anchor="t" anchorCtr="0"/>
                        </wps:wsp>
                      </wpg:grpSp>
                    </wpg:wgp>
                  </a:graphicData>
                </a:graphic>
              </wp:anchor>
            </w:drawing>
          </mc:Choice>
          <mc:Fallback>
            <w:pict>
              <v:group w14:anchorId="430D9826" id="Group 52" o:spid="_x0000_s1076" style="position:absolute;left:0;text-align:left;margin-left:0;margin-top:0;width:468pt;height:189pt;z-index:-251653120;mso-position-horizontal-relative:margin" coordorigin="23742,25798"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" o:allowincell="f">
                <v:group id="Group 53" o:spid="_x0000_s1077" style="position:absolute;left:23742;top:25798;width:59436;height:24003" coordorigin="1800,7931" coordsize="93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8" style="position:absolute;left:1800;top:7931;width:9350;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" filled="f" stroked="f">
                    <v:textbox inset="2.53958mm,2.53958mm,2.53958mm,2.53958mm">
                      <w:txbxContent>
                        <w:p w14:paraId="0881BC3E" w14:textId="77777777" w:rsidR="003C038A" w:rsidRDefault="003C038A">
                          <w:pPr>
                            <w:spacing w:before="0"/>
                            <w:textDirection w:val="btLr"/>
                          </w:pPr>
                        </w:p>
                      </w:txbxContent>
                    </v:textbox>
                  </v:rect>
                  <v:rect id="Rectangle 55" o:spid="_x0000_s1079" style="position:absolute;left:1800;top:7931;width:9360;height:3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" filled="f" stroked="f">
                    <v:textbox inset="2.53958mm,2.53958mm,2.53958mm,2.53958mm">
                      <w:txbxContent>
                        <w:p w14:paraId="71609CE8" w14:textId="77777777" w:rsidR="003C038A" w:rsidRDefault="003C038A">
                          <w:pPr>
                            <w:spacing w:before="0"/>
                            <w:textDirection w:val="btLr"/>
                          </w:pPr>
                        </w:p>
                      </w:txbxContent>
                    </v:textbox>
                  </v:rect>
                  <v:rect id="Rectangle 56" o:spid="_x0000_s1080" style="position:absolute;left:4029;top:8156;width:1439;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" stroked="f">
                    <v:textbox inset="2.53958mm,1.2694mm,2.53958mm,1.2694mm">
                      <w:txbxContent>
                        <w:p w14:paraId="4F16911A" w14:textId="77777777" w:rsidR="003C038A" w:rsidRDefault="003C038A">
                          <w:pPr>
                            <w:jc w:val="center"/>
                            <w:textDirection w:val="btLr"/>
                          </w:pPr>
                          <w:r>
                            <w:rPr>
                              <w:rFonts w:ascii="Arial" w:eastAsia="Arial" w:hAnsi="Arial" w:cs="Arial"/>
                              <w:sz w:val="22"/>
                            </w:rPr>
                            <w:t xml:space="preserve">Transport Data Consumer </w:t>
                          </w:r>
                        </w:p>
                        <w:p w14:paraId="2FC97D4B" w14:textId="77777777" w:rsidR="003C038A" w:rsidRDefault="003C038A">
                          <w:pPr>
                            <w:textDirection w:val="btLr"/>
                          </w:pPr>
                        </w:p>
                        <w:p w14:paraId="5FD880D5" w14:textId="77777777" w:rsidR="003C038A" w:rsidRDefault="003C038A">
                          <w:pPr>
                            <w:jc w:val="center"/>
                            <w:textDirection w:val="btLr"/>
                          </w:pPr>
                          <w:r>
                            <w:rPr>
                              <w:rFonts w:ascii="Arial" w:eastAsia="Arial" w:hAnsi="Arial" w:cs="Arial"/>
                              <w:sz w:val="22"/>
                            </w:rPr>
                            <w:t>Actor A</w:t>
                          </w:r>
                        </w:p>
                        <w:p w14:paraId="0FD35C60" w14:textId="77777777" w:rsidR="003C038A" w:rsidRDefault="003C038A">
                          <w:pPr>
                            <w:textDirection w:val="btLr"/>
                          </w:pPr>
                        </w:p>
                      </w:txbxContent>
                    </v:textbox>
                  </v:rect>
                  <v:shape id="Straight Arrow Connector 57" o:spid="_x0000_s1081" type="#_x0000_t32" style="position:absolute;left:4761;top:9130;width:0;height:20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">
                    <v:stroke joinstyle="miter"/>
                  </v:shape>
                  <v:rect id="Rectangle 58" o:spid="_x0000_s1082" style="position:absolute;left:5427;top:9112;width:231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" filled="f" stroked="f">
                    <v:textbox inset="2.53958mm,1.2694mm,2.53958mm,1.2694mm">
                      <w:txbxContent>
                        <w:p w14:paraId="14960E0F" w14:textId="77777777" w:rsidR="003C038A" w:rsidRDefault="003C038A">
                          <w:pPr>
                            <w:textDirection w:val="btLr"/>
                          </w:pPr>
                          <w:r>
                            <w:rPr>
                              <w:rFonts w:ascii="Arial" w:eastAsia="Arial" w:hAnsi="Arial" w:cs="Arial"/>
                              <w:sz w:val="22"/>
                            </w:rPr>
                            <w:t>Retrieve Transport Data</w:t>
                          </w:r>
                        </w:p>
                        <w:p w14:paraId="5BA62459" w14:textId="77777777" w:rsidR="003C038A" w:rsidRDefault="003C038A">
                          <w:pPr>
                            <w:textDirection w:val="btLr"/>
                          </w:pPr>
                        </w:p>
                        <w:p w14:paraId="0FCD4E71" w14:textId="77777777" w:rsidR="003C038A" w:rsidRDefault="003C038A">
                          <w:pPr>
                            <w:textDirection w:val="btLr"/>
                          </w:pPr>
                          <w:r>
                            <w:rPr>
                              <w:rFonts w:ascii="Arial" w:eastAsia="Arial" w:hAnsi="Arial" w:cs="Arial"/>
                              <w:sz w:val="22"/>
                            </w:rPr>
                            <w:t>Message 1</w:t>
                          </w:r>
                        </w:p>
                        <w:p w14:paraId="5246EBF0" w14:textId="77777777" w:rsidR="003C038A" w:rsidRDefault="003C038A">
                          <w:pPr>
                            <w:textDirection w:val="btLr"/>
                          </w:pPr>
                        </w:p>
                      </w:txbxContent>
                    </v:textbox>
                  </v:rect>
                  <v:shape id="Straight Arrow Connector 59" o:spid="_x0000_s1083" type="#_x0000_t32" style="position:absolute;left:8240;top:9094;width:0;height:1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">
                    <v:stroke joinstyle="miter"/>
                  </v:shape>
                  <v:rect id="Rectangle 60" o:spid="_x0000_s1084" style="position:absolute;left:4647;top:9380;width:267;height: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">
                    <v:textbox inset="2.53958mm,2.53958mm,2.53958mm,2.53958mm">
                      <w:txbxContent>
                        <w:p w14:paraId="068CDC3E" w14:textId="77777777" w:rsidR="003C038A" w:rsidRDefault="003C038A">
                          <w:pPr>
                            <w:spacing w:before="0"/>
                            <w:textDirection w:val="btLr"/>
                          </w:pPr>
                        </w:p>
                      </w:txbxContent>
                    </v:textbox>
                  </v:rect>
                  <v:rect id="Rectangle 61" o:spid="_x0000_s1085" style="position:absolute;left:8094;top:9380;width:320;height: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">
                    <v:textbox inset="2.53958mm,2.53958mm,2.53958mm,2.53958mm">
                      <w:txbxContent>
                        <w:p w14:paraId="7D162FEB" w14:textId="77777777" w:rsidR="003C038A" w:rsidRDefault="003C038A">
                          <w:pPr>
                            <w:spacing w:before="0"/>
                            <w:textDirection w:val="btLr"/>
                          </w:pPr>
                        </w:p>
                      </w:txbxContent>
                    </v:textbox>
                  </v:rect>
                  <v:shape id="Straight Arrow Connector 62" o:spid="_x0000_s1086" type="#_x0000_t32" style="position:absolute;left:4933;top:9595;width:3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">
                    <v:stroke endarrow="block" endarrowwidth="wide" endarrowlength="long" joinstyle="miter"/>
                  </v:shape>
                  <v:rect id="Rectangle 63" o:spid="_x0000_s1087" style="position:absolute;left:7525;top:8119;width:1439;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" stroked="f">
                    <v:textbox inset="2.53958mm,1.2694mm,2.53958mm,1.2694mm">
                      <w:txbxContent>
                        <w:p w14:paraId="4B33E3A1" w14:textId="77777777" w:rsidR="003C038A" w:rsidRDefault="003C038A">
                          <w:pPr>
                            <w:jc w:val="center"/>
                            <w:textDirection w:val="btLr"/>
                          </w:pPr>
                          <w:r>
                            <w:rPr>
                              <w:rFonts w:ascii="Arial" w:eastAsia="Arial" w:hAnsi="Arial" w:cs="Arial"/>
                              <w:sz w:val="22"/>
                            </w:rPr>
                            <w:t xml:space="preserve">Transport Data Responder </w:t>
                          </w:r>
                        </w:p>
                        <w:p w14:paraId="20B07E24" w14:textId="77777777" w:rsidR="003C038A" w:rsidRDefault="003C038A">
                          <w:pPr>
                            <w:textDirection w:val="btLr"/>
                          </w:pPr>
                        </w:p>
                        <w:p w14:paraId="2DE3FF13" w14:textId="77777777" w:rsidR="003C038A" w:rsidRDefault="003C038A">
                          <w:pPr>
                            <w:jc w:val="center"/>
                            <w:textDirection w:val="btLr"/>
                          </w:pPr>
                          <w:r>
                            <w:rPr>
                              <w:rFonts w:ascii="Arial" w:eastAsia="Arial" w:hAnsi="Arial" w:cs="Arial"/>
                              <w:sz w:val="22"/>
                            </w:rPr>
                            <w:t>Actor D</w:t>
                          </w:r>
                        </w:p>
                        <w:p w14:paraId="1EBD4722" w14:textId="77777777" w:rsidR="003C038A" w:rsidRDefault="003C038A">
                          <w:pPr>
                            <w:textDirection w:val="btLr"/>
                          </w:pPr>
                        </w:p>
                      </w:txbxContent>
                    </v:textbox>
                  </v:rect>
                </v:group>
                <w10:wrap type="topAndBottom" anchorx="margin"/>
              </v:group>
            </w:pict>
          </mc:Fallback>
        </mc:AlternateContent>
      </w:r>
    </w:p>
    <w:p w14:paraId="242DAD47" w14:textId="77777777" w:rsidR="00725E11" w:rsidRDefault="002E428D">
      <w:pPr>
        <w:pStyle w:val="Heading4"/>
      </w:pPr>
      <w:r>
        <w:t xml:space="preserve">3.Y.4.1 Retrieve for Transport Data </w:t>
      </w:r>
    </w:p>
    <w:p w14:paraId="2F32AD53" w14:textId="77777777" w:rsidR="00725E11" w:rsidRDefault="002E428D">
      <w:bookmarkStart w:id="100" w:name="_vx1227" w:colFirst="0" w:colLast="0"/>
      <w:bookmarkEnd w:id="100"/>
      <w:r>
        <w:t xml:space="preserve">Transport Data Consumer retrieves the required information needed for a patient’s transport from the Transport Data Responder. </w:t>
      </w:r>
    </w:p>
    <w:p w14:paraId="463003F9" w14:textId="77777777" w:rsidR="00725E11" w:rsidRDefault="002E428D">
      <w:pPr>
        <w:pStyle w:val="Heading5"/>
      </w:pPr>
      <w:r>
        <w:t>3.Y.4.1.1 Trigger Events</w:t>
      </w:r>
    </w:p>
    <w:p w14:paraId="37184D92" w14:textId="77777777" w:rsidR="00725E11" w:rsidRDefault="002E428D">
      <w:bookmarkStart w:id="101" w:name="_3fwokq0" w:colFirst="0" w:colLast="0"/>
      <w:bookmarkEnd w:id="101"/>
      <w:r>
        <w:t xml:space="preserve">Any time there is a transport request from a facility and the transport provider needs to retrieve the patient information to populate the Patient Care Record. </w:t>
      </w:r>
    </w:p>
    <w:p w14:paraId="3A64A69E" w14:textId="77777777" w:rsidR="00725E11" w:rsidRDefault="002E428D">
      <w:pPr>
        <w:pStyle w:val="Heading5"/>
      </w:pPr>
      <w:r>
        <w:t>3.Y.4.1.2 Message Semantics</w:t>
      </w:r>
    </w:p>
    <w:p w14:paraId="4055C814" w14:textId="77777777" w:rsidR="00725E11" w:rsidDel="00EB383F" w:rsidRDefault="002E428D">
      <w:pPr>
        <w:rPr>
          <w:del w:id="102" w:author="Andrea K. Fourquet" w:date="2017-04-24T13:38:00Z"/>
        </w:rPr>
      </w:pPr>
      <w:r>
        <w:t xml:space="preserve">The message is a FHIR HTTP or HTTPS GET of Transport Data where the parameter provided is the TransportData.id with an option to ask for a specific version of the current information needed for patient transport. </w:t>
      </w:r>
    </w:p>
    <w:p w14:paraId="35E975DE" w14:textId="429C18B5" w:rsidR="00725E11" w:rsidRDefault="002E428D">
      <w:bookmarkStart w:id="103" w:name="_1v1yuxt" w:colFirst="0" w:colLast="0"/>
      <w:bookmarkEnd w:id="103"/>
      <w:r>
        <w:lastRenderedPageBreak/>
        <w:t>The URL for this operation i</w:t>
      </w:r>
      <w:ins w:id="104" w:author="Andrea K. Fourquet" w:date="2017-04-24T13:38:00Z">
        <w:r w:rsidR="00EB383F">
          <w:t xml:space="preserve">s </w:t>
        </w:r>
        <w:r w:rsidR="00EB383F">
          <w:rPr>
            <w:rFonts w:ascii="Arial" w:eastAsia="Arial" w:hAnsi="Arial" w:cs="Arial"/>
            <w:sz w:val="22"/>
            <w:szCs w:val="22"/>
          </w:rPr>
          <w:t>[base]/TransportData/[id].</w:t>
        </w:r>
      </w:ins>
      <w:del w:id="105" w:author="Andrea K. Fourquet" w:date="2017-04-24T13:38:00Z">
        <w:r w:rsidDel="00EB383F">
          <w:delText>s….</w:delText>
        </w:r>
      </w:del>
    </w:p>
    <w:p w14:paraId="585B8DE1" w14:textId="77777777" w:rsidR="00725E11" w:rsidRDefault="002E428D">
      <w:pPr>
        <w:pStyle w:val="Heading5"/>
      </w:pPr>
      <w:r>
        <w:t>3.Y.4.1.3 Expected Actions</w:t>
      </w:r>
    </w:p>
    <w:p w14:paraId="2164FCB7" w14:textId="058AEB9B" w:rsidR="00725E11" w:rsidRDefault="002E428D">
      <w:bookmarkStart w:id="106" w:name="_4f1mdlm" w:colFirst="0" w:colLast="0"/>
      <w:bookmarkEnd w:id="106"/>
      <w:r>
        <w:t xml:space="preserve">The Transport Data Consumer initiates the </w:t>
      </w:r>
      <w:del w:id="107" w:author="Andrea K. Fourquet" w:date="2017-04-25T23:00:00Z">
        <w:r w:rsidDel="00F84F3D">
          <w:delText xml:space="preserve">retrieve </w:delText>
        </w:r>
      </w:del>
      <w:ins w:id="108" w:author="Andrea K. Fourquet" w:date="2017-04-25T23:23:00Z">
        <w:r w:rsidR="003C038A">
          <w:t>query</w:t>
        </w:r>
      </w:ins>
      <w:ins w:id="109" w:author="Andrea K. Fourquet" w:date="2017-04-25T23:00:00Z">
        <w:r w:rsidR="00F84F3D">
          <w:t xml:space="preserve"> </w:t>
        </w:r>
      </w:ins>
      <w:r>
        <w:t xml:space="preserve">request for the resources specified in PCC TF-3 </w:t>
      </w:r>
      <w:r w:rsidR="004A4909">
        <w:t xml:space="preserve">6.6.3 </w:t>
      </w:r>
      <w:del w:id="110" w:author="Andrea K. Fourquet" w:date="2017-04-25T23:23:00Z">
        <w:r w:rsidR="004A4909" w:rsidDel="003C038A">
          <w:delText>RIPT Emergency</w:delText>
        </w:r>
      </w:del>
      <w:ins w:id="111" w:author="Andrea K. Fourquet" w:date="2017-04-25T23:23:00Z">
        <w:r w:rsidR="003C038A">
          <w:t>Transport</w:t>
        </w:r>
      </w:ins>
      <w:r w:rsidR="004A4909">
        <w:t xml:space="preserve"> Content</w:t>
      </w:r>
      <w:ins w:id="112" w:author="Andrea K. Fourquet" w:date="2017-04-25T23:23:00Z">
        <w:r w:rsidR="003C038A">
          <w:t xml:space="preserve"> </w:t>
        </w:r>
      </w:ins>
      <w:del w:id="113" w:author="Andrea K. Fourquet" w:date="2017-04-25T23:23:00Z">
        <w:r w:rsidR="004A4909" w:rsidDel="003C038A">
          <w:delText xml:space="preserve"> </w:delText>
        </w:r>
        <w:commentRangeStart w:id="114"/>
        <w:r w:rsidR="004A4909" w:rsidDel="003C038A">
          <w:delText>Re</w:delText>
        </w:r>
        <w:commentRangeEnd w:id="114"/>
        <w:r w:rsidR="004A4909" w:rsidDel="003C038A">
          <w:rPr>
            <w:rStyle w:val="CommentReference"/>
          </w:rPr>
          <w:commentReference w:id="114"/>
        </w:r>
        <w:r w:rsidR="004A4909" w:rsidDel="003C038A">
          <w:delText xml:space="preserve">source </w:delText>
        </w:r>
      </w:del>
      <w:r>
        <w:t xml:space="preserve">using HTTP or HTTPS GET, and the Transport Data Responder responds using the resources specified in PCC TF-3 </w:t>
      </w:r>
      <w:r w:rsidR="004A4909">
        <w:t xml:space="preserve">6.6.3 RIPT </w:t>
      </w:r>
      <w:ins w:id="115" w:author="Andrea K. Fourquet" w:date="2017-04-25T23:23:00Z">
        <w:r w:rsidR="003C038A">
          <w:t>Transport Content</w:t>
        </w:r>
      </w:ins>
      <w:del w:id="116" w:author="Andrea K. Fourquet" w:date="2017-04-25T23:23:00Z">
        <w:r w:rsidR="004A4909" w:rsidDel="003C038A">
          <w:delText xml:space="preserve">Emergency Content </w:delText>
        </w:r>
        <w:commentRangeStart w:id="117"/>
        <w:r w:rsidR="004A4909" w:rsidDel="003C038A">
          <w:delText>Re</w:delText>
        </w:r>
        <w:commentRangeEnd w:id="117"/>
        <w:r w:rsidR="004A4909" w:rsidDel="003C038A">
          <w:rPr>
            <w:rStyle w:val="CommentReference"/>
          </w:rPr>
          <w:commentReference w:id="117"/>
        </w:r>
        <w:r w:rsidR="004A4909" w:rsidDel="003C038A">
          <w:delText>source</w:delText>
        </w:r>
      </w:del>
      <w:r w:rsidR="004A4909">
        <w:t xml:space="preserve"> </w:t>
      </w:r>
      <w:r>
        <w:t xml:space="preserve">according to the FHIR GET specification with the requested transport information or an error message. See: </w:t>
      </w:r>
      <w:ins w:id="118" w:author="Andrea K. Fourquet" w:date="2017-04-25T23:24:00Z">
        <w:r w:rsidR="003C038A">
          <w:rPr>
            <w:color w:val="0000FF"/>
            <w:u w:val="single"/>
          </w:rPr>
          <w:fldChar w:fldCharType="begin"/>
        </w:r>
        <w:r w:rsidR="003C038A">
          <w:rPr>
            <w:color w:val="0000FF"/>
            <w:u w:val="single"/>
          </w:rPr>
          <w:instrText xml:space="preserve"> HYPERLINK "</w:instrText>
        </w:r>
      </w:ins>
      <w:commentRangeStart w:id="119"/>
      <w:r w:rsidR="003C038A" w:rsidRPr="003C038A">
        <w:rPr>
          <w:color w:val="0000FF"/>
          <w:u w:val="single"/>
          <w:rPrChange w:id="120" w:author="Andrea K. Fourquet" w:date="2017-04-25T23:24:00Z">
            <w:rPr>
              <w:rStyle w:val="Hyperlink"/>
            </w:rPr>
          </w:rPrChange>
        </w:rPr>
        <w:instrText>http://hl7.org/fhir/</w:instrText>
      </w:r>
      <w:ins w:id="121" w:author="Andrea K. Fourquet" w:date="2017-04-24T10:23:00Z">
        <w:r w:rsidR="003C038A" w:rsidRPr="003C038A" w:rsidDel="00A7289D">
          <w:rPr>
            <w:color w:val="0000FF"/>
            <w:u w:val="single"/>
            <w:rPrChange w:id="122" w:author="Andrea K. Fourquet" w:date="2017-04-25T23:24:00Z">
              <w:rPr>
                <w:rStyle w:val="Hyperlink"/>
              </w:rPr>
            </w:rPrChange>
          </w:rPr>
          <w:instrText xml:space="preserve"> </w:instrText>
        </w:r>
      </w:ins>
      <w:ins w:id="123" w:author="Andrea K. Fourquet" w:date="2017-04-25T23:23:00Z">
        <w:r w:rsidR="003C038A" w:rsidRPr="003C038A">
          <w:rPr>
            <w:color w:val="0000FF"/>
            <w:u w:val="single"/>
            <w:rPrChange w:id="124" w:author="Andrea K. Fourquet" w:date="2017-04-25T23:24:00Z">
              <w:rPr>
                <w:rStyle w:val="Hyperlink"/>
              </w:rPr>
            </w:rPrChange>
          </w:rPr>
          <w:instrText>….</w:instrText>
        </w:r>
      </w:ins>
      <w:r w:rsidR="003C038A" w:rsidRPr="003C038A">
        <w:rPr>
          <w:color w:val="0000FF"/>
          <w:u w:val="single"/>
          <w:rPrChange w:id="125" w:author="Andrea K. Fourquet" w:date="2017-04-25T23:24:00Z">
            <w:rPr>
              <w:rStyle w:val="Hyperlink"/>
            </w:rPr>
          </w:rPrChange>
        </w:rPr>
        <w:instrText>/http.html#read</w:instrText>
      </w:r>
      <w:commentRangeEnd w:id="119"/>
      <w:ins w:id="126" w:author="Andrea K. Fourquet" w:date="2017-04-25T23:24:00Z">
        <w:r w:rsidR="003C038A">
          <w:rPr>
            <w:color w:val="0000FF"/>
            <w:u w:val="single"/>
          </w:rPr>
          <w:instrText xml:space="preserve">" </w:instrText>
        </w:r>
        <w:r w:rsidR="003C038A">
          <w:rPr>
            <w:color w:val="0000FF"/>
            <w:u w:val="single"/>
          </w:rPr>
          <w:fldChar w:fldCharType="separate"/>
        </w:r>
      </w:ins>
      <w:r w:rsidR="003C038A" w:rsidRPr="00A40395">
        <w:rPr>
          <w:rStyle w:val="Hyperlink"/>
          <w:rPrChange w:id="127" w:author="Andrea K. Fourquet" w:date="2017-04-25T23:24:00Z">
            <w:rPr>
              <w:rStyle w:val="Hyperlink"/>
            </w:rPr>
          </w:rPrChange>
        </w:rPr>
        <w:t>http://hl7.org/fhir/</w:t>
      </w:r>
      <w:r w:rsidR="003C038A" w:rsidRPr="00A40395" w:rsidDel="00A7289D">
        <w:rPr>
          <w:rStyle w:val="Hyperlink"/>
          <w:rPrChange w:id="128" w:author="Andrea K. Fourquet" w:date="2017-04-25T23:24:00Z">
            <w:rPr>
              <w:rStyle w:val="Hyperlink"/>
            </w:rPr>
          </w:rPrChange>
        </w:rPr>
        <w:t xml:space="preserve"> </w:t>
      </w:r>
      <w:r w:rsidR="003C038A" w:rsidRPr="00A40395">
        <w:rPr>
          <w:rStyle w:val="Hyperlink"/>
          <w:rPrChange w:id="129" w:author="Andrea K. Fourquet" w:date="2017-04-25T23:24:00Z">
            <w:rPr>
              <w:rStyle w:val="Hyperlink"/>
            </w:rPr>
          </w:rPrChange>
        </w:rPr>
        <w:t>….</w:t>
      </w:r>
      <w:r w:rsidR="003C038A" w:rsidRPr="00A40395" w:rsidDel="00A7289D">
        <w:rPr>
          <w:rStyle w:val="Hyperlink"/>
          <w:rPrChange w:id="130" w:author="Andrea K. Fourquet" w:date="2017-04-25T23:24:00Z">
            <w:rPr>
              <w:rStyle w:val="Hyperlink"/>
            </w:rPr>
          </w:rPrChange>
        </w:rPr>
        <w:t>DSTU2</w:t>
      </w:r>
      <w:r w:rsidR="003C038A" w:rsidRPr="00A40395">
        <w:rPr>
          <w:rStyle w:val="Hyperlink"/>
          <w:rPrChange w:id="131" w:author="Andrea K. Fourquet" w:date="2017-04-25T23:24:00Z">
            <w:rPr>
              <w:rStyle w:val="Hyperlink"/>
            </w:rPr>
          </w:rPrChange>
        </w:rPr>
        <w:t>/http.html#read</w:t>
      </w:r>
      <w:ins w:id="132" w:author="Andrea K. Fourquet" w:date="2017-04-25T23:24:00Z">
        <w:r w:rsidR="003C038A">
          <w:rPr>
            <w:color w:val="0000FF"/>
            <w:u w:val="single"/>
          </w:rPr>
          <w:fldChar w:fldCharType="end"/>
        </w:r>
      </w:ins>
      <w:ins w:id="133" w:author="Andrea K. Fourquet" w:date="2017-04-24T10:23:00Z">
        <w:r w:rsidR="00A7289D">
          <w:rPr>
            <w:rStyle w:val="CommentReference"/>
          </w:rPr>
          <w:commentReference w:id="119"/>
        </w:r>
      </w:ins>
      <w:r>
        <w:t xml:space="preserve">. </w:t>
      </w:r>
    </w:p>
    <w:p w14:paraId="3A3FC73B" w14:textId="77777777" w:rsidR="00725E11" w:rsidDel="003C038A" w:rsidRDefault="002E428D">
      <w:pPr>
        <w:pStyle w:val="Heading3"/>
        <w:rPr>
          <w:del w:id="134" w:author="Andrea K. Fourquet" w:date="2017-04-25T23:24:00Z"/>
        </w:rPr>
      </w:pPr>
      <w:r>
        <w:t>3.Y.5 Security Considerations</w:t>
      </w:r>
    </w:p>
    <w:p w14:paraId="3BCAF89A" w14:textId="01C38FA8" w:rsidR="00725E11" w:rsidRDefault="002E428D" w:rsidP="003C038A">
      <w:pPr>
        <w:pStyle w:val="Heading3"/>
        <w:pPrChange w:id="135" w:author="Andrea K. Fourquet" w:date="2017-04-25T23:24:00Z">
          <w:pPr/>
        </w:pPrChange>
      </w:pPr>
      <w:del w:id="136" w:author="Andrea K. Fourquet" w:date="2017-04-25T23:24:00Z">
        <w:r w:rsidDel="003C038A">
          <w:rPr>
            <w:highlight w:val="lightGray"/>
          </w:rPr>
          <w:delText>&lt;Description of the transaction specific security consideration; such as use of security profiles.&gt;</w:delText>
        </w:r>
      </w:del>
    </w:p>
    <w:p w14:paraId="74B00170" w14:textId="1FB0E43E" w:rsidR="00725E11" w:rsidRDefault="002E428D">
      <w:pPr>
        <w:rPr>
          <w:i/>
        </w:rPr>
      </w:pPr>
      <w:bookmarkStart w:id="137" w:name="_2u6wntf" w:colFirst="0" w:colLast="0"/>
      <w:bookmarkEnd w:id="137"/>
      <w:r>
        <w:rPr>
          <w:i/>
        </w:rPr>
        <w:t>See X.5 DCP for Security Considerations</w:t>
      </w:r>
      <w:del w:id="138" w:author="Andrea K. Fourquet" w:date="2017-04-25T23:24:00Z">
        <w:r w:rsidDel="003C038A">
          <w:rPr>
            <w:i/>
          </w:rPr>
          <w:delText xml:space="preserve">…….. </w:delText>
        </w:r>
      </w:del>
      <w:r>
        <w:rPr>
          <w:i/>
        </w:rPr>
        <w:tab/>
      </w:r>
    </w:p>
    <w:p w14:paraId="1F340932" w14:textId="77777777" w:rsidR="00725E11" w:rsidRDefault="002E428D">
      <w:pPr>
        <w:pStyle w:val="Heading4"/>
      </w:pPr>
      <w:r>
        <w:t>3.Y.5.1 Security Audit Considerations</w:t>
      </w:r>
    </w:p>
    <w:p w14:paraId="2CCB7A15" w14:textId="1A460F26" w:rsidR="004A4909" w:rsidRDefault="004A4909" w:rsidP="004A4909">
      <w:bookmarkStart w:id="139" w:name="_19c6y18" w:colFirst="0" w:colLast="0"/>
      <w:bookmarkEnd w:id="139"/>
      <w:r>
        <w:t xml:space="preserve">There has to be a trusted connection between the Transport Data Consumer and Transport Data Responder. This will be carried out in implementation and can either be a business relationship or a secured connection done through ATNA. The Transport Data Responder has control of what information can be accessed. </w:t>
      </w:r>
      <w:commentRangeStart w:id="140"/>
      <w:ins w:id="141" w:author="Andrea K. Fourquet" w:date="2017-04-24T10:24:00Z">
        <w:r w:rsidR="00A7289D">
          <w:t>See</w:t>
        </w:r>
      </w:ins>
      <w:ins w:id="142" w:author="Andrea K. Fourquet" w:date="2017-04-24T10:26:00Z">
        <w:r w:rsidR="000C15FF">
          <w:t xml:space="preserve"> X.5.</w:t>
        </w:r>
        <w:commentRangeEnd w:id="140"/>
        <w:r w:rsidR="000C15FF">
          <w:rPr>
            <w:rStyle w:val="CommentReference"/>
          </w:rPr>
          <w:commentReference w:id="140"/>
        </w:r>
      </w:ins>
    </w:p>
    <w:p w14:paraId="138334C5" w14:textId="6943B788" w:rsidR="00725E11" w:rsidRDefault="004A4909">
      <w:pPr>
        <w:pStyle w:val="Heading5"/>
      </w:pPr>
      <w:r>
        <w:t>3.Y.5.1.1Transport Data Consumer</w:t>
      </w:r>
      <w:r w:rsidR="002E428D">
        <w:t xml:space="preserve"> Specific Security Considerations</w:t>
      </w:r>
    </w:p>
    <w:p w14:paraId="60705FEA" w14:textId="630BB4FC" w:rsidR="00725E11" w:rsidRDefault="004A4909">
      <w:r w:rsidRPr="004A4909">
        <w:t xml:space="preserve">None </w:t>
      </w:r>
    </w:p>
    <w:p w14:paraId="2650EE09" w14:textId="08A21D33" w:rsidR="004A4909" w:rsidRDefault="004A4909" w:rsidP="004A4909">
      <w:pPr>
        <w:pStyle w:val="Heading5"/>
      </w:pPr>
      <w:r>
        <w:t>3.Y.5.1.2 Transport Data Responder Specific Security Considerations</w:t>
      </w:r>
    </w:p>
    <w:p w14:paraId="532B201B" w14:textId="51425636" w:rsidR="004A4909" w:rsidRDefault="004A4909">
      <w:r>
        <w:t>None</w:t>
      </w:r>
    </w:p>
    <w:p w14:paraId="521C805A" w14:textId="77777777" w:rsidR="00725E11" w:rsidRDefault="002E428D">
      <w:pPr>
        <w:keepNext/>
        <w:pBdr>
          <w:bottom w:val="single" w:sz="2" w:space="0" w:color="000000"/>
        </w:pBdr>
        <w:spacing w:before="240" w:after="60"/>
        <w:jc w:val="center"/>
        <w:rPr>
          <w:rFonts w:ascii="Arial" w:eastAsia="Arial" w:hAnsi="Arial" w:cs="Arial"/>
          <w:b/>
          <w:sz w:val="44"/>
          <w:szCs w:val="44"/>
          <w:highlight w:val="yellow"/>
        </w:rPr>
      </w:pPr>
      <w:r>
        <w:rPr>
          <w:rFonts w:ascii="Arial" w:eastAsia="Arial" w:hAnsi="Arial" w:cs="Arial"/>
          <w:b/>
          <w:sz w:val="44"/>
          <w:szCs w:val="44"/>
        </w:rPr>
        <w:t>Appendices</w:t>
      </w:r>
      <w:r>
        <w:rPr>
          <w:rFonts w:ascii="Arial" w:eastAsia="Arial" w:hAnsi="Arial" w:cs="Arial"/>
          <w:b/>
          <w:sz w:val="44"/>
          <w:szCs w:val="44"/>
          <w:highlight w:val="yellow"/>
        </w:rPr>
        <w:t xml:space="preserve"> </w:t>
      </w:r>
    </w:p>
    <w:p w14:paraId="0E3C27F8" w14:textId="1735175D" w:rsidR="00725E11" w:rsidRPr="00231377" w:rsidRDefault="00231377">
      <w:bookmarkStart w:id="143" w:name="_46r0co2" w:colFirst="0" w:colLast="0"/>
      <w:bookmarkEnd w:id="143"/>
      <w:r w:rsidRPr="00231377">
        <w:t>None</w:t>
      </w:r>
    </w:p>
    <w:p w14:paraId="34D60413" w14:textId="77777777" w:rsidR="00725E11" w:rsidRPr="00231377" w:rsidRDefault="002E428D">
      <w:pPr>
        <w:tabs>
          <w:tab w:val="left" w:pos="900"/>
        </w:tabs>
        <w:spacing w:before="240" w:after="60"/>
        <w:rPr>
          <w:rFonts w:ascii="Arial" w:eastAsia="Arial" w:hAnsi="Arial" w:cs="Arial"/>
          <w:b/>
          <w:sz w:val="28"/>
          <w:szCs w:val="28"/>
        </w:rPr>
      </w:pPr>
      <w:r w:rsidRPr="00231377">
        <w:rPr>
          <w:rFonts w:ascii="Arial" w:eastAsia="Arial" w:hAnsi="Arial" w:cs="Arial"/>
          <w:b/>
          <w:sz w:val="28"/>
          <w:szCs w:val="28"/>
        </w:rPr>
        <w:t>Volume 2 Namespace Additions</w:t>
      </w:r>
    </w:p>
    <w:p w14:paraId="11672279" w14:textId="77777777" w:rsidR="00725E11" w:rsidRPr="00231377" w:rsidRDefault="002E428D">
      <w:pPr>
        <w:pBdr>
          <w:top w:val="single" w:sz="4" w:space="1" w:color="000000"/>
          <w:left w:val="single" w:sz="4" w:space="4" w:color="000000"/>
          <w:bottom w:val="single" w:sz="4" w:space="1" w:color="000000"/>
          <w:right w:val="single" w:sz="4" w:space="4" w:color="000000"/>
        </w:pBdr>
        <w:rPr>
          <w:i/>
        </w:rPr>
      </w:pPr>
      <w:r w:rsidRPr="00231377">
        <w:rPr>
          <w:i/>
        </w:rPr>
        <w:t>Add the following terms to the IHE General Introduction Appendix G:</w:t>
      </w:r>
    </w:p>
    <w:p w14:paraId="3CA24011" w14:textId="3B0B5618" w:rsidR="00725E11" w:rsidDel="001B24B6" w:rsidRDefault="002E428D">
      <w:pPr>
        <w:rPr>
          <w:del w:id="144" w:author="Andrea K. Fourquet" w:date="2017-04-25T23:25:00Z"/>
          <w:i/>
          <w:highlight w:val="lightGray"/>
        </w:rPr>
      </w:pPr>
      <w:del w:id="145" w:author="Andrea K. Fourquet" w:date="2017-04-25T23:25:00Z">
        <w:r w:rsidDel="001B24B6">
          <w:rPr>
            <w:i/>
            <w:highlight w:val="lightGray"/>
          </w:rPr>
          <w:delText>&lt;Please explicitly identify all new OIDs, UIDs, URNs, etc., defined specifically for this profile. These will be added to the IHE TF General Introduction namespace appendix when it becomes available. These items should be collected from the sections above, and listed here as additions when this document is published for Trial Implementation. This section will be deleted prior to inclusion into the Technical Framework as Final Text, but should be present for publication of Public Comment and Trial Implementation.&gt;</w:delText>
        </w:r>
      </w:del>
    </w:p>
    <w:p w14:paraId="03454F3F" w14:textId="47309A40" w:rsidR="00231377" w:rsidRDefault="00231377">
      <w:pPr>
        <w:rPr>
          <w:i/>
        </w:rPr>
      </w:pPr>
      <w:r w:rsidRPr="00231377">
        <w:rPr>
          <w:i/>
        </w:rPr>
        <w:lastRenderedPageBreak/>
        <w:t>None</w:t>
      </w:r>
    </w:p>
    <w:p w14:paraId="3780AA49" w14:textId="77777777" w:rsidR="00725E11" w:rsidRDefault="00725E11"/>
    <w:p w14:paraId="5E1191C0" w14:textId="77777777" w:rsidR="00725E11" w:rsidRDefault="00725E11"/>
    <w:p w14:paraId="63116DC8" w14:textId="77777777" w:rsidR="00725E11" w:rsidRDefault="00725E11">
      <w:bookmarkStart w:id="146" w:name="_2lwamvv" w:colFirst="0" w:colLast="0"/>
      <w:bookmarkEnd w:id="146"/>
    </w:p>
    <w:p w14:paraId="2EAD753D" w14:textId="77777777" w:rsidR="00725E11" w:rsidRDefault="002E428D">
      <w:r>
        <w:br w:type="page"/>
      </w:r>
    </w:p>
    <w:p w14:paraId="4F7767FF" w14:textId="77777777" w:rsidR="00725E11" w:rsidRDefault="002E428D">
      <w:pPr>
        <w:keepNext/>
        <w:pBdr>
          <w:bottom w:val="single" w:sz="2" w:space="0" w:color="000000"/>
        </w:pBdr>
        <w:spacing w:before="240" w:after="60"/>
        <w:jc w:val="center"/>
        <w:rPr>
          <w:rFonts w:ascii="Arial" w:eastAsia="Arial" w:hAnsi="Arial" w:cs="Arial"/>
          <w:b/>
          <w:sz w:val="44"/>
          <w:szCs w:val="44"/>
        </w:rPr>
      </w:pPr>
      <w:r>
        <w:rPr>
          <w:rFonts w:ascii="Arial" w:eastAsia="Arial" w:hAnsi="Arial" w:cs="Arial"/>
          <w:b/>
          <w:sz w:val="44"/>
          <w:szCs w:val="44"/>
        </w:rPr>
        <w:lastRenderedPageBreak/>
        <w:t>Volume 3 – Content Modules</w:t>
      </w:r>
    </w:p>
    <w:p w14:paraId="77368859" w14:textId="77777777" w:rsidR="00725E11" w:rsidRDefault="002E428D">
      <w:r>
        <w:br w:type="page"/>
      </w:r>
    </w:p>
    <w:p w14:paraId="0219B77F" w14:textId="77777777" w:rsidR="00725E11" w:rsidRDefault="002E428D">
      <w:pPr>
        <w:pStyle w:val="Heading1"/>
      </w:pPr>
      <w:r>
        <w:lastRenderedPageBreak/>
        <w:t>5. Namespaces and Vocabularies</w:t>
      </w:r>
    </w:p>
    <w:p w14:paraId="2FA12BAD" w14:textId="77777777" w:rsidR="00725E11" w:rsidRDefault="002E428D">
      <w:pPr>
        <w:pBdr>
          <w:top w:val="single" w:sz="4" w:space="1" w:color="000000"/>
          <w:left w:val="single" w:sz="4" w:space="4" w:color="000000"/>
          <w:bottom w:val="single" w:sz="4" w:space="1" w:color="000000"/>
          <w:right w:val="single" w:sz="4" w:space="4" w:color="000000"/>
        </w:pBdr>
        <w:rPr>
          <w:i/>
        </w:rPr>
      </w:pPr>
      <w:bookmarkStart w:id="147" w:name="_3l18frh" w:colFirst="0" w:colLast="0"/>
      <w:bookmarkEnd w:id="147"/>
      <w:r>
        <w:rPr>
          <w:i/>
        </w:rPr>
        <w:t>Add to section 5 Namespaces and Vocabularies</w:t>
      </w:r>
    </w:p>
    <w:p w14:paraId="55154997" w14:textId="77777777" w:rsidR="00725E11" w:rsidRDefault="002E428D">
      <w:pPr>
        <w:rPr>
          <w:i/>
          <w:shd w:val="clear" w:color="auto" w:fill="999999"/>
        </w:rPr>
      </w:pPr>
      <w:r>
        <w:rPr>
          <w:i/>
          <w:shd w:val="clear" w:color="auto" w:fill="999999"/>
        </w:rPr>
        <w:t>&lt;Note that the code systems already defined in the Technical Framework of this domain may (but not required) be replicated here just to aid in the supplement review as a standalone document. Also note that the Section 5 table numbers and names are already defined in the TF Volume 3.&gt;</w:t>
      </w:r>
    </w:p>
    <w:p w14:paraId="2CB50A1C" w14:textId="77777777" w:rsidR="00725E11" w:rsidRDefault="00725E11"/>
    <w:tbl>
      <w:tblPr>
        <w:tblStyle w:val="af5"/>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3"/>
        <w:gridCol w:w="2210"/>
        <w:gridCol w:w="4503"/>
      </w:tblGrid>
      <w:tr w:rsidR="00725E11" w14:paraId="0B8E9D50" w14:textId="77777777">
        <w:trPr>
          <w:jc w:val="center"/>
        </w:trPr>
        <w:tc>
          <w:tcPr>
            <w:tcW w:w="1853" w:type="dxa"/>
            <w:shd w:val="clear" w:color="auto" w:fill="D9D9D9"/>
          </w:tcPr>
          <w:p w14:paraId="3851AF5C"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codeSystem </w:t>
            </w:r>
          </w:p>
        </w:tc>
        <w:tc>
          <w:tcPr>
            <w:tcW w:w="2210" w:type="dxa"/>
            <w:shd w:val="clear" w:color="auto" w:fill="D9D9D9"/>
          </w:tcPr>
          <w:p w14:paraId="30C1386F"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codeSystemName </w:t>
            </w:r>
          </w:p>
        </w:tc>
        <w:tc>
          <w:tcPr>
            <w:tcW w:w="4503" w:type="dxa"/>
            <w:shd w:val="clear" w:color="auto" w:fill="D9D9D9"/>
          </w:tcPr>
          <w:p w14:paraId="7F9ED642"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Description </w:t>
            </w:r>
          </w:p>
        </w:tc>
      </w:tr>
      <w:tr w:rsidR="00725E11" w14:paraId="778EE969" w14:textId="77777777">
        <w:trPr>
          <w:jc w:val="center"/>
        </w:trPr>
        <w:tc>
          <w:tcPr>
            <w:tcW w:w="1853" w:type="dxa"/>
          </w:tcPr>
          <w:p w14:paraId="7935B8F0" w14:textId="77777777" w:rsidR="00725E11" w:rsidRDefault="002E428D">
            <w:pPr>
              <w:spacing w:before="40" w:after="40"/>
              <w:ind w:left="72" w:right="72"/>
              <w:rPr>
                <w:rFonts w:ascii="Arimo" w:eastAsia="Arimo" w:hAnsi="Arimo" w:cs="Arimo"/>
              </w:rPr>
            </w:pPr>
            <w:r>
              <w:rPr>
                <w:sz w:val="18"/>
                <w:szCs w:val="18"/>
              </w:rPr>
              <w:t>&lt;</w:t>
            </w:r>
            <w:commentRangeStart w:id="148"/>
            <w:r>
              <w:rPr>
                <w:sz w:val="18"/>
                <w:szCs w:val="18"/>
              </w:rPr>
              <w:t>oid or uid&gt;</w:t>
            </w:r>
            <w:commentRangeEnd w:id="148"/>
            <w:r w:rsidR="001B24B6">
              <w:rPr>
                <w:rStyle w:val="CommentReference"/>
              </w:rPr>
              <w:commentReference w:id="148"/>
            </w:r>
            <w:r>
              <w:rPr>
                <w:sz w:val="18"/>
                <w:szCs w:val="18"/>
              </w:rPr>
              <w:t xml:space="preserve"> </w:t>
            </w:r>
          </w:p>
        </w:tc>
        <w:tc>
          <w:tcPr>
            <w:tcW w:w="2210" w:type="dxa"/>
          </w:tcPr>
          <w:p w14:paraId="1D04B5D7" w14:textId="7FC28551" w:rsidR="00725E11" w:rsidRDefault="00CE055D">
            <w:pPr>
              <w:spacing w:before="40" w:after="40"/>
              <w:ind w:left="72" w:right="72"/>
              <w:rPr>
                <w:rFonts w:ascii="Arimo" w:eastAsia="Arimo" w:hAnsi="Arimo" w:cs="Arimo"/>
              </w:rPr>
            </w:pPr>
            <w:r>
              <w:rPr>
                <w:sz w:val="18"/>
                <w:szCs w:val="18"/>
              </w:rPr>
              <w:t>ICD10</w:t>
            </w:r>
            <w:r w:rsidR="002E428D">
              <w:rPr>
                <w:sz w:val="18"/>
                <w:szCs w:val="18"/>
              </w:rPr>
              <w:t xml:space="preserve"> </w:t>
            </w:r>
          </w:p>
        </w:tc>
        <w:tc>
          <w:tcPr>
            <w:tcW w:w="4503" w:type="dxa"/>
          </w:tcPr>
          <w:p w14:paraId="58C0CD40" w14:textId="77777777" w:rsidR="00725E11" w:rsidRDefault="002E428D">
            <w:pPr>
              <w:spacing w:before="40" w:after="40"/>
              <w:ind w:left="72" w:right="72"/>
              <w:rPr>
                <w:rFonts w:ascii="Arimo" w:eastAsia="Arimo" w:hAnsi="Arimo" w:cs="Arimo"/>
              </w:rPr>
            </w:pPr>
            <w:r>
              <w:rPr>
                <w:sz w:val="18"/>
                <w:szCs w:val="18"/>
              </w:rPr>
              <w:t xml:space="preserve">&lt;short description or pointer to more detailed description&gt; </w:t>
            </w:r>
          </w:p>
        </w:tc>
      </w:tr>
      <w:tr w:rsidR="00725E11" w14:paraId="652F840B" w14:textId="77777777">
        <w:trPr>
          <w:jc w:val="center"/>
        </w:trPr>
        <w:tc>
          <w:tcPr>
            <w:tcW w:w="1853" w:type="dxa"/>
          </w:tcPr>
          <w:p w14:paraId="409D6731" w14:textId="77777777" w:rsidR="00725E11" w:rsidRDefault="002E428D">
            <w:pPr>
              <w:spacing w:before="40" w:after="40"/>
              <w:ind w:left="72" w:right="72"/>
              <w:rPr>
                <w:rFonts w:ascii="Arimo" w:eastAsia="Arimo" w:hAnsi="Arimo" w:cs="Arimo"/>
              </w:rPr>
            </w:pPr>
            <w:r>
              <w:rPr>
                <w:sz w:val="18"/>
                <w:szCs w:val="18"/>
              </w:rPr>
              <w:t xml:space="preserve">&lt;oid or uid&gt; </w:t>
            </w:r>
          </w:p>
        </w:tc>
        <w:tc>
          <w:tcPr>
            <w:tcW w:w="2210" w:type="dxa"/>
          </w:tcPr>
          <w:p w14:paraId="718C9AFD" w14:textId="4324FA19" w:rsidR="00725E11" w:rsidRDefault="00CE055D">
            <w:pPr>
              <w:spacing w:before="40" w:after="40"/>
              <w:ind w:left="72" w:right="72"/>
              <w:rPr>
                <w:rFonts w:ascii="Arimo" w:eastAsia="Arimo" w:hAnsi="Arimo" w:cs="Arimo"/>
              </w:rPr>
            </w:pPr>
            <w:r>
              <w:rPr>
                <w:sz w:val="18"/>
                <w:szCs w:val="18"/>
              </w:rPr>
              <w:t>RxNorm</w:t>
            </w:r>
            <w:r w:rsidR="002E428D">
              <w:rPr>
                <w:sz w:val="18"/>
                <w:szCs w:val="18"/>
              </w:rPr>
              <w:t xml:space="preserve"> </w:t>
            </w:r>
          </w:p>
        </w:tc>
        <w:tc>
          <w:tcPr>
            <w:tcW w:w="4503" w:type="dxa"/>
          </w:tcPr>
          <w:p w14:paraId="3A22D419" w14:textId="77777777" w:rsidR="00725E11" w:rsidRDefault="002E428D">
            <w:pPr>
              <w:spacing w:before="40" w:after="40"/>
              <w:ind w:left="72" w:right="72"/>
              <w:rPr>
                <w:rFonts w:ascii="Arimo" w:eastAsia="Arimo" w:hAnsi="Arimo" w:cs="Arimo"/>
              </w:rPr>
            </w:pPr>
            <w:r>
              <w:rPr>
                <w:sz w:val="18"/>
                <w:szCs w:val="18"/>
              </w:rPr>
              <w:t xml:space="preserve">&lt;short description or pointer to more detailed description&gt; </w:t>
            </w:r>
          </w:p>
        </w:tc>
      </w:tr>
      <w:tr w:rsidR="00725E11" w:rsidDel="001B24B6" w14:paraId="7F41F0BB" w14:textId="71FCDC65">
        <w:trPr>
          <w:jc w:val="center"/>
          <w:del w:id="149" w:author="Andrea K. Fourquet" w:date="2017-04-25T23:27:00Z"/>
        </w:trPr>
        <w:tc>
          <w:tcPr>
            <w:tcW w:w="1853" w:type="dxa"/>
          </w:tcPr>
          <w:p w14:paraId="6AE98657" w14:textId="6162A39E" w:rsidR="00725E11" w:rsidDel="001B24B6" w:rsidRDefault="002E428D">
            <w:pPr>
              <w:spacing w:before="40" w:after="40"/>
              <w:ind w:left="72" w:right="72"/>
              <w:rPr>
                <w:del w:id="150" w:author="Andrea K. Fourquet" w:date="2017-04-25T23:27:00Z"/>
                <w:rFonts w:ascii="Arimo" w:eastAsia="Arimo" w:hAnsi="Arimo" w:cs="Arimo"/>
              </w:rPr>
            </w:pPr>
            <w:del w:id="151" w:author="Andrea K. Fourquet" w:date="2017-04-25T23:27:00Z">
              <w:r w:rsidDel="001B24B6">
                <w:rPr>
                  <w:sz w:val="18"/>
                  <w:szCs w:val="18"/>
                </w:rPr>
                <w:delText xml:space="preserve">&lt;oid or uid&gt; </w:delText>
              </w:r>
            </w:del>
          </w:p>
        </w:tc>
        <w:tc>
          <w:tcPr>
            <w:tcW w:w="2210" w:type="dxa"/>
          </w:tcPr>
          <w:p w14:paraId="1BD3AA79" w14:textId="0403D6AA" w:rsidR="00725E11" w:rsidDel="001B24B6" w:rsidRDefault="00CE055D">
            <w:pPr>
              <w:spacing w:before="40" w:after="40"/>
              <w:ind w:left="72" w:right="72"/>
              <w:rPr>
                <w:del w:id="152" w:author="Andrea K. Fourquet" w:date="2017-04-25T23:27:00Z"/>
                <w:rFonts w:ascii="Arimo" w:eastAsia="Arimo" w:hAnsi="Arimo" w:cs="Arimo"/>
              </w:rPr>
            </w:pPr>
            <w:commentRangeStart w:id="153"/>
            <w:del w:id="154" w:author="Andrea K. Fourquet" w:date="2017-04-25T23:27:00Z">
              <w:r w:rsidDel="001B24B6">
                <w:rPr>
                  <w:sz w:val="18"/>
                  <w:szCs w:val="18"/>
                </w:rPr>
                <w:delText>NTDS</w:delText>
              </w:r>
              <w:commentRangeEnd w:id="153"/>
              <w:r w:rsidR="00975135" w:rsidDel="001B24B6">
                <w:rPr>
                  <w:rStyle w:val="CommentReference"/>
                </w:rPr>
                <w:commentReference w:id="153"/>
              </w:r>
            </w:del>
          </w:p>
        </w:tc>
        <w:tc>
          <w:tcPr>
            <w:tcW w:w="4503" w:type="dxa"/>
          </w:tcPr>
          <w:p w14:paraId="223FA8F8" w14:textId="4A8BD87C" w:rsidR="00725E11" w:rsidDel="001B24B6" w:rsidRDefault="002E428D">
            <w:pPr>
              <w:spacing w:before="40" w:after="40"/>
              <w:ind w:left="72" w:right="72"/>
              <w:rPr>
                <w:del w:id="155" w:author="Andrea K. Fourquet" w:date="2017-04-25T23:27:00Z"/>
                <w:rFonts w:ascii="Arimo" w:eastAsia="Arimo" w:hAnsi="Arimo" w:cs="Arimo"/>
              </w:rPr>
            </w:pPr>
            <w:del w:id="156" w:author="Andrea K. Fourquet" w:date="2017-04-25T23:27:00Z">
              <w:r w:rsidDel="001B24B6">
                <w:rPr>
                  <w:sz w:val="18"/>
                  <w:szCs w:val="18"/>
                </w:rPr>
                <w:delText xml:space="preserve">&lt;short description or pointer to more detTailed description&gt; </w:delText>
              </w:r>
            </w:del>
          </w:p>
        </w:tc>
      </w:tr>
      <w:tr w:rsidR="00CE055D" w14:paraId="767E6BFA" w14:textId="77777777">
        <w:trPr>
          <w:jc w:val="center"/>
        </w:trPr>
        <w:tc>
          <w:tcPr>
            <w:tcW w:w="1853" w:type="dxa"/>
          </w:tcPr>
          <w:p w14:paraId="592A3399" w14:textId="77777777" w:rsidR="00CE055D" w:rsidRDefault="00CE055D">
            <w:pPr>
              <w:spacing w:before="40" w:after="40"/>
              <w:ind w:left="72" w:right="72"/>
              <w:rPr>
                <w:sz w:val="18"/>
                <w:szCs w:val="18"/>
              </w:rPr>
            </w:pPr>
          </w:p>
        </w:tc>
        <w:tc>
          <w:tcPr>
            <w:tcW w:w="2210" w:type="dxa"/>
          </w:tcPr>
          <w:p w14:paraId="430A48BA" w14:textId="52B1BB57" w:rsidR="00CE055D" w:rsidRDefault="00CE055D">
            <w:pPr>
              <w:spacing w:before="40" w:after="40"/>
              <w:ind w:left="72" w:right="72"/>
              <w:rPr>
                <w:sz w:val="18"/>
                <w:szCs w:val="18"/>
              </w:rPr>
            </w:pPr>
            <w:r>
              <w:rPr>
                <w:sz w:val="18"/>
                <w:szCs w:val="18"/>
              </w:rPr>
              <w:t>SNO</w:t>
            </w:r>
            <w:del w:id="157" w:author="Andrea K. Fourquet" w:date="2017-04-24T10:29:00Z">
              <w:r w:rsidDel="000C15FF">
                <w:rPr>
                  <w:sz w:val="18"/>
                  <w:szCs w:val="18"/>
                </w:rPr>
                <w:delText>W</w:delText>
              </w:r>
            </w:del>
            <w:r>
              <w:rPr>
                <w:sz w:val="18"/>
                <w:szCs w:val="18"/>
              </w:rPr>
              <w:t>MED-CT</w:t>
            </w:r>
          </w:p>
        </w:tc>
        <w:tc>
          <w:tcPr>
            <w:tcW w:w="4503" w:type="dxa"/>
          </w:tcPr>
          <w:p w14:paraId="7C94E0BB" w14:textId="77777777" w:rsidR="00CE055D" w:rsidRDefault="00CE055D">
            <w:pPr>
              <w:spacing w:before="40" w:after="40"/>
              <w:ind w:left="72" w:right="72"/>
              <w:rPr>
                <w:sz w:val="18"/>
                <w:szCs w:val="18"/>
              </w:rPr>
            </w:pPr>
          </w:p>
        </w:tc>
      </w:tr>
      <w:tr w:rsidR="00CE055D" w:rsidDel="001B24B6" w14:paraId="6C04EA72" w14:textId="7CE9C6EC">
        <w:trPr>
          <w:jc w:val="center"/>
          <w:del w:id="158" w:author="Andrea K. Fourquet" w:date="2017-04-25T23:29:00Z"/>
        </w:trPr>
        <w:tc>
          <w:tcPr>
            <w:tcW w:w="1853" w:type="dxa"/>
          </w:tcPr>
          <w:p w14:paraId="1FA3EEDA" w14:textId="4B81F25F" w:rsidR="00CE055D" w:rsidDel="001B24B6" w:rsidRDefault="00CE055D">
            <w:pPr>
              <w:spacing w:before="40" w:after="40"/>
              <w:ind w:left="72" w:right="72"/>
              <w:rPr>
                <w:del w:id="159" w:author="Andrea K. Fourquet" w:date="2017-04-25T23:29:00Z"/>
                <w:sz w:val="18"/>
                <w:szCs w:val="18"/>
              </w:rPr>
            </w:pPr>
          </w:p>
        </w:tc>
        <w:tc>
          <w:tcPr>
            <w:tcW w:w="2210" w:type="dxa"/>
          </w:tcPr>
          <w:p w14:paraId="6F0EDB43" w14:textId="423393DB" w:rsidR="00CE055D" w:rsidDel="001B24B6" w:rsidRDefault="002B1656">
            <w:pPr>
              <w:spacing w:before="40" w:after="40"/>
              <w:ind w:left="72" w:right="72"/>
              <w:rPr>
                <w:del w:id="160" w:author="Andrea K. Fourquet" w:date="2017-04-25T23:29:00Z"/>
                <w:sz w:val="18"/>
                <w:szCs w:val="18"/>
              </w:rPr>
            </w:pPr>
            <w:del w:id="161" w:author="Andrea K. Fourquet" w:date="2017-04-25T23:29:00Z">
              <w:r w:rsidDel="001B24B6">
                <w:rPr>
                  <w:sz w:val="18"/>
                  <w:szCs w:val="18"/>
                </w:rPr>
                <w:delText>GNIS</w:delText>
              </w:r>
            </w:del>
          </w:p>
        </w:tc>
        <w:tc>
          <w:tcPr>
            <w:tcW w:w="4503" w:type="dxa"/>
          </w:tcPr>
          <w:p w14:paraId="27FE90C7" w14:textId="4FBC1120" w:rsidR="00CE055D" w:rsidDel="001B24B6" w:rsidRDefault="00CE055D">
            <w:pPr>
              <w:spacing w:before="40" w:after="40"/>
              <w:ind w:left="72" w:right="72"/>
              <w:rPr>
                <w:del w:id="162" w:author="Andrea K. Fourquet" w:date="2017-04-25T23:29:00Z"/>
                <w:sz w:val="18"/>
                <w:szCs w:val="18"/>
              </w:rPr>
            </w:pPr>
          </w:p>
        </w:tc>
      </w:tr>
      <w:tr w:rsidR="00975135" w14:paraId="7ABFCFF9" w14:textId="77777777">
        <w:trPr>
          <w:jc w:val="center"/>
        </w:trPr>
        <w:tc>
          <w:tcPr>
            <w:tcW w:w="1853" w:type="dxa"/>
          </w:tcPr>
          <w:p w14:paraId="6D727657" w14:textId="77777777" w:rsidR="00975135" w:rsidRDefault="00975135">
            <w:pPr>
              <w:spacing w:before="40" w:after="40"/>
              <w:ind w:left="72" w:right="72"/>
              <w:rPr>
                <w:sz w:val="18"/>
                <w:szCs w:val="18"/>
              </w:rPr>
            </w:pPr>
          </w:p>
        </w:tc>
        <w:tc>
          <w:tcPr>
            <w:tcW w:w="2210" w:type="dxa"/>
          </w:tcPr>
          <w:p w14:paraId="5B32DF31" w14:textId="78E2D9E4" w:rsidR="00975135" w:rsidRDefault="00975135">
            <w:pPr>
              <w:spacing w:before="40" w:after="40"/>
              <w:ind w:left="72" w:right="72"/>
              <w:rPr>
                <w:sz w:val="18"/>
                <w:szCs w:val="18"/>
              </w:rPr>
            </w:pPr>
            <w:r>
              <w:rPr>
                <w:sz w:val="18"/>
                <w:szCs w:val="18"/>
              </w:rPr>
              <w:t>NEMSIS</w:t>
            </w:r>
          </w:p>
        </w:tc>
        <w:tc>
          <w:tcPr>
            <w:tcW w:w="4503" w:type="dxa"/>
          </w:tcPr>
          <w:p w14:paraId="49A930BE" w14:textId="77777777" w:rsidR="00975135" w:rsidRDefault="00975135">
            <w:pPr>
              <w:spacing w:before="40" w:after="40"/>
              <w:ind w:left="72" w:right="72"/>
              <w:rPr>
                <w:sz w:val="18"/>
                <w:szCs w:val="18"/>
              </w:rPr>
            </w:pPr>
          </w:p>
        </w:tc>
      </w:tr>
    </w:tbl>
    <w:p w14:paraId="1FBD3072" w14:textId="77777777" w:rsidR="00725E11" w:rsidRDefault="00725E11"/>
    <w:p w14:paraId="37F8384B"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to section 5.1.1 IHE Format Codes</w:t>
      </w:r>
    </w:p>
    <w:p w14:paraId="48945589" w14:textId="77777777" w:rsidR="00725E11" w:rsidRDefault="00725E11"/>
    <w:tbl>
      <w:tblPr>
        <w:tblStyle w:val="af6"/>
        <w:tblW w:w="95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0"/>
        <w:gridCol w:w="2078"/>
        <w:gridCol w:w="1891"/>
        <w:gridCol w:w="1948"/>
      </w:tblGrid>
      <w:tr w:rsidR="00725E11" w14:paraId="3717D547" w14:textId="77777777">
        <w:trPr>
          <w:jc w:val="center"/>
        </w:trPr>
        <w:tc>
          <w:tcPr>
            <w:tcW w:w="3660" w:type="dxa"/>
            <w:shd w:val="clear" w:color="auto" w:fill="D9D9D9"/>
          </w:tcPr>
          <w:p w14:paraId="7DA23CC3"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Profile </w:t>
            </w:r>
          </w:p>
        </w:tc>
        <w:tc>
          <w:tcPr>
            <w:tcW w:w="2078" w:type="dxa"/>
            <w:shd w:val="clear" w:color="auto" w:fill="D9D9D9"/>
          </w:tcPr>
          <w:p w14:paraId="5401F66E"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Format Code</w:t>
            </w:r>
          </w:p>
        </w:tc>
        <w:tc>
          <w:tcPr>
            <w:tcW w:w="1891" w:type="dxa"/>
            <w:shd w:val="clear" w:color="auto" w:fill="D9D9D9"/>
          </w:tcPr>
          <w:p w14:paraId="6A57C1E2"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Media Type</w:t>
            </w:r>
          </w:p>
        </w:tc>
        <w:tc>
          <w:tcPr>
            <w:tcW w:w="1948" w:type="dxa"/>
            <w:shd w:val="clear" w:color="auto" w:fill="D9D9D9"/>
          </w:tcPr>
          <w:p w14:paraId="43B5F8D5"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Template ID </w:t>
            </w:r>
          </w:p>
        </w:tc>
      </w:tr>
      <w:tr w:rsidR="00725E11" w14:paraId="7EA12DC3" w14:textId="77777777">
        <w:trPr>
          <w:jc w:val="center"/>
        </w:trPr>
        <w:tc>
          <w:tcPr>
            <w:tcW w:w="3660" w:type="dxa"/>
          </w:tcPr>
          <w:p w14:paraId="285DCCBA" w14:textId="77777777" w:rsidR="00725E11" w:rsidRDefault="002E428D">
            <w:pPr>
              <w:spacing w:before="40" w:after="40"/>
              <w:ind w:left="72" w:right="72"/>
              <w:rPr>
                <w:sz w:val="18"/>
                <w:szCs w:val="18"/>
              </w:rPr>
            </w:pPr>
            <w:r>
              <w:rPr>
                <w:sz w:val="18"/>
                <w:szCs w:val="18"/>
              </w:rPr>
              <w:t>Routine Interfacility Patient Transport RIPT(RIPT)</w:t>
            </w:r>
          </w:p>
        </w:tc>
        <w:tc>
          <w:tcPr>
            <w:tcW w:w="2078" w:type="dxa"/>
          </w:tcPr>
          <w:p w14:paraId="3183BD6F" w14:textId="77777777" w:rsidR="00725E11" w:rsidRDefault="002E428D">
            <w:pPr>
              <w:spacing w:before="40" w:after="40"/>
              <w:ind w:left="72" w:right="72"/>
              <w:rPr>
                <w:sz w:val="18"/>
                <w:szCs w:val="18"/>
              </w:rPr>
            </w:pPr>
            <w:r>
              <w:rPr>
                <w:sz w:val="18"/>
                <w:szCs w:val="18"/>
              </w:rPr>
              <w:t>urn:ihe:pcc:ript:2017</w:t>
            </w:r>
          </w:p>
        </w:tc>
        <w:tc>
          <w:tcPr>
            <w:tcW w:w="1891" w:type="dxa"/>
          </w:tcPr>
          <w:p w14:paraId="26071834" w14:textId="77777777" w:rsidR="00725E11" w:rsidRDefault="002E428D">
            <w:pPr>
              <w:spacing w:before="40" w:after="40"/>
              <w:ind w:left="72" w:right="72"/>
              <w:rPr>
                <w:sz w:val="18"/>
                <w:szCs w:val="18"/>
              </w:rPr>
            </w:pPr>
            <w:r>
              <w:rPr>
                <w:sz w:val="18"/>
                <w:szCs w:val="18"/>
              </w:rPr>
              <w:t>text/</w:t>
            </w:r>
            <w:commentRangeStart w:id="163"/>
            <w:r>
              <w:rPr>
                <w:sz w:val="18"/>
                <w:szCs w:val="18"/>
              </w:rPr>
              <w:t>xml</w:t>
            </w:r>
            <w:commentRangeEnd w:id="163"/>
            <w:r>
              <w:commentReference w:id="163"/>
            </w:r>
          </w:p>
        </w:tc>
        <w:tc>
          <w:tcPr>
            <w:tcW w:w="1948" w:type="dxa"/>
          </w:tcPr>
          <w:p w14:paraId="7938444D" w14:textId="77777777" w:rsidR="00725E11" w:rsidRDefault="002E428D">
            <w:pPr>
              <w:spacing w:before="40" w:after="40"/>
              <w:ind w:right="72"/>
              <w:rPr>
                <w:sz w:val="18"/>
                <w:szCs w:val="18"/>
              </w:rPr>
            </w:pPr>
            <w:r>
              <w:rPr>
                <w:sz w:val="18"/>
                <w:szCs w:val="18"/>
              </w:rPr>
              <w:t>&lt;oids&gt;</w:t>
            </w:r>
          </w:p>
        </w:tc>
      </w:tr>
    </w:tbl>
    <w:p w14:paraId="08659258" w14:textId="77777777" w:rsidR="00725E11" w:rsidRDefault="00725E11"/>
    <w:p w14:paraId="3BAC013A" w14:textId="4B4FF5E3" w:rsidR="00725E11" w:rsidDel="001B24B6" w:rsidRDefault="002E428D">
      <w:pPr>
        <w:pBdr>
          <w:top w:val="single" w:sz="4" w:space="1" w:color="000000"/>
          <w:left w:val="single" w:sz="4" w:space="4" w:color="000000"/>
          <w:bottom w:val="single" w:sz="4" w:space="1" w:color="000000"/>
          <w:right w:val="single" w:sz="4" w:space="4" w:color="000000"/>
        </w:pBdr>
        <w:rPr>
          <w:del w:id="164" w:author="Andrea K. Fourquet" w:date="2017-04-25T23:30:00Z"/>
          <w:i/>
        </w:rPr>
      </w:pPr>
      <w:del w:id="165" w:author="Andrea K. Fourquet" w:date="2017-04-25T23:30:00Z">
        <w:r w:rsidDel="001B24B6">
          <w:rPr>
            <w:i/>
          </w:rPr>
          <w:delText>Add to section 5.1.2 IHE ActCode Vocabulary</w:delText>
        </w:r>
      </w:del>
    </w:p>
    <w:p w14:paraId="50B7DDF1" w14:textId="5598D45D" w:rsidR="00725E11" w:rsidDel="001B24B6" w:rsidRDefault="00725E11">
      <w:pPr>
        <w:rPr>
          <w:del w:id="166" w:author="Andrea K. Fourquet" w:date="2017-04-25T23:30:00Z"/>
        </w:rPr>
      </w:pPr>
    </w:p>
    <w:tbl>
      <w:tblPr>
        <w:tblStyle w:val="af7"/>
        <w:tblW w:w="79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2"/>
        <w:gridCol w:w="6483"/>
      </w:tblGrid>
      <w:tr w:rsidR="00725E11" w:rsidDel="001B24B6" w14:paraId="7158202E" w14:textId="6272F208">
        <w:trPr>
          <w:jc w:val="center"/>
          <w:del w:id="167" w:author="Andrea K. Fourquet" w:date="2017-04-25T23:30:00Z"/>
        </w:trPr>
        <w:tc>
          <w:tcPr>
            <w:tcW w:w="1422" w:type="dxa"/>
            <w:shd w:val="clear" w:color="auto" w:fill="D9D9D9"/>
          </w:tcPr>
          <w:p w14:paraId="38CA5884" w14:textId="1D002B82" w:rsidR="00725E11" w:rsidDel="001B24B6" w:rsidRDefault="002E428D">
            <w:pPr>
              <w:spacing w:before="40" w:after="40"/>
              <w:ind w:left="72" w:right="72"/>
              <w:jc w:val="center"/>
              <w:rPr>
                <w:del w:id="168" w:author="Andrea K. Fourquet" w:date="2017-04-25T23:30:00Z"/>
                <w:rFonts w:ascii="Arial" w:eastAsia="Arial" w:hAnsi="Arial" w:cs="Arial"/>
                <w:b/>
                <w:sz w:val="20"/>
                <w:szCs w:val="20"/>
              </w:rPr>
            </w:pPr>
            <w:commentRangeStart w:id="169"/>
            <w:del w:id="170" w:author="Andrea K. Fourquet" w:date="2017-04-25T23:30:00Z">
              <w:r w:rsidDel="001B24B6">
                <w:rPr>
                  <w:rFonts w:ascii="Arial" w:eastAsia="Arial" w:hAnsi="Arial" w:cs="Arial"/>
                  <w:b/>
                  <w:sz w:val="20"/>
                  <w:szCs w:val="20"/>
                </w:rPr>
                <w:delText>Cod</w:delText>
              </w:r>
              <w:commentRangeEnd w:id="169"/>
              <w:r w:rsidDel="001B24B6">
                <w:commentReference w:id="169"/>
              </w:r>
              <w:r w:rsidDel="001B24B6">
                <w:rPr>
                  <w:rFonts w:ascii="Arial" w:eastAsia="Arial" w:hAnsi="Arial" w:cs="Arial"/>
                  <w:b/>
                  <w:sz w:val="20"/>
                  <w:szCs w:val="20"/>
                </w:rPr>
                <w:delText xml:space="preserve">e </w:delText>
              </w:r>
            </w:del>
          </w:p>
        </w:tc>
        <w:tc>
          <w:tcPr>
            <w:tcW w:w="6484" w:type="dxa"/>
            <w:shd w:val="clear" w:color="auto" w:fill="D9D9D9"/>
          </w:tcPr>
          <w:p w14:paraId="45B2A45B" w14:textId="36E0A050" w:rsidR="00725E11" w:rsidDel="001B24B6" w:rsidRDefault="002E428D">
            <w:pPr>
              <w:spacing w:before="40" w:after="40"/>
              <w:ind w:left="72" w:right="72"/>
              <w:jc w:val="center"/>
              <w:rPr>
                <w:del w:id="171" w:author="Andrea K. Fourquet" w:date="2017-04-25T23:30:00Z"/>
                <w:rFonts w:ascii="Arial" w:eastAsia="Arial" w:hAnsi="Arial" w:cs="Arial"/>
                <w:b/>
                <w:sz w:val="20"/>
                <w:szCs w:val="20"/>
              </w:rPr>
            </w:pPr>
            <w:del w:id="172" w:author="Andrea K. Fourquet" w:date="2017-04-25T23:30:00Z">
              <w:r w:rsidDel="001B24B6">
                <w:rPr>
                  <w:rFonts w:ascii="Arial" w:eastAsia="Arial" w:hAnsi="Arial" w:cs="Arial"/>
                  <w:b/>
                  <w:sz w:val="20"/>
                  <w:szCs w:val="20"/>
                </w:rPr>
                <w:delText xml:space="preserve">Description </w:delText>
              </w:r>
            </w:del>
          </w:p>
        </w:tc>
      </w:tr>
      <w:tr w:rsidR="00725E11" w:rsidDel="001B24B6" w14:paraId="3080E933" w14:textId="05272FF2">
        <w:trPr>
          <w:jc w:val="center"/>
          <w:del w:id="173" w:author="Andrea K. Fourquet" w:date="2017-04-25T23:30:00Z"/>
        </w:trPr>
        <w:tc>
          <w:tcPr>
            <w:tcW w:w="1422" w:type="dxa"/>
          </w:tcPr>
          <w:p w14:paraId="5CD77ED8" w14:textId="3BD9105A" w:rsidR="00725E11" w:rsidDel="001B24B6" w:rsidRDefault="002E428D">
            <w:pPr>
              <w:spacing w:before="40" w:after="40"/>
              <w:ind w:left="72" w:right="72"/>
              <w:rPr>
                <w:del w:id="174" w:author="Andrea K. Fourquet" w:date="2017-04-25T23:30:00Z"/>
                <w:rFonts w:ascii="Arimo" w:eastAsia="Arimo" w:hAnsi="Arimo" w:cs="Arimo"/>
              </w:rPr>
            </w:pPr>
            <w:del w:id="175" w:author="Andrea K. Fourquet" w:date="2017-04-25T23:30:00Z">
              <w:r w:rsidDel="001B24B6">
                <w:rPr>
                  <w:sz w:val="18"/>
                  <w:szCs w:val="18"/>
                </w:rPr>
                <w:delText>&lt;Code name&gt;</w:delText>
              </w:r>
            </w:del>
          </w:p>
        </w:tc>
        <w:tc>
          <w:tcPr>
            <w:tcW w:w="6484" w:type="dxa"/>
          </w:tcPr>
          <w:p w14:paraId="522A014E" w14:textId="0B10234E" w:rsidR="00725E11" w:rsidDel="001B24B6" w:rsidRDefault="002E428D">
            <w:pPr>
              <w:spacing w:before="40" w:after="40"/>
              <w:ind w:left="72" w:right="72"/>
              <w:rPr>
                <w:del w:id="176" w:author="Andrea K. Fourquet" w:date="2017-04-25T23:30:00Z"/>
                <w:rFonts w:ascii="Arimo" w:eastAsia="Arimo" w:hAnsi="Arimo" w:cs="Arimo"/>
              </w:rPr>
            </w:pPr>
            <w:del w:id="177" w:author="Andrea K. Fourquet" w:date="2017-04-25T23:30:00Z">
              <w:r w:rsidDel="001B24B6">
                <w:rPr>
                  <w:sz w:val="18"/>
                  <w:szCs w:val="18"/>
                </w:rPr>
                <w:delText xml:space="preserve">&lt;short one sentence description or reference to longer description (not preferred)&gt; </w:delText>
              </w:r>
            </w:del>
          </w:p>
        </w:tc>
      </w:tr>
      <w:tr w:rsidR="00725E11" w:rsidDel="001B24B6" w14:paraId="7C705CF3" w14:textId="355C31FD">
        <w:trPr>
          <w:jc w:val="center"/>
          <w:del w:id="178" w:author="Andrea K. Fourquet" w:date="2017-04-25T23:30:00Z"/>
        </w:trPr>
        <w:tc>
          <w:tcPr>
            <w:tcW w:w="1422" w:type="dxa"/>
          </w:tcPr>
          <w:p w14:paraId="5C7F1787" w14:textId="4B14CF5A" w:rsidR="00725E11" w:rsidDel="001B24B6" w:rsidRDefault="002E428D">
            <w:pPr>
              <w:spacing w:before="40" w:after="40"/>
              <w:ind w:left="72" w:right="72"/>
              <w:rPr>
                <w:del w:id="179" w:author="Andrea K. Fourquet" w:date="2017-04-25T23:30:00Z"/>
                <w:rFonts w:ascii="Arimo" w:eastAsia="Arimo" w:hAnsi="Arimo" w:cs="Arimo"/>
              </w:rPr>
            </w:pPr>
            <w:del w:id="180" w:author="Andrea K. Fourquet" w:date="2017-04-25T23:30:00Z">
              <w:r w:rsidDel="001B24B6">
                <w:rPr>
                  <w:sz w:val="18"/>
                  <w:szCs w:val="18"/>
                </w:rPr>
                <w:delText>&lt;Code name&gt;</w:delText>
              </w:r>
            </w:del>
          </w:p>
        </w:tc>
        <w:tc>
          <w:tcPr>
            <w:tcW w:w="6484" w:type="dxa"/>
          </w:tcPr>
          <w:p w14:paraId="12B67342" w14:textId="24463B43" w:rsidR="00725E11" w:rsidDel="001B24B6" w:rsidRDefault="002E428D">
            <w:pPr>
              <w:spacing w:before="40" w:after="40"/>
              <w:ind w:left="72" w:right="72"/>
              <w:rPr>
                <w:del w:id="181" w:author="Andrea K. Fourquet" w:date="2017-04-25T23:30:00Z"/>
                <w:rFonts w:ascii="Arimo" w:eastAsia="Arimo" w:hAnsi="Arimo" w:cs="Arimo"/>
              </w:rPr>
            </w:pPr>
            <w:del w:id="182" w:author="Andrea K. Fourquet" w:date="2017-04-25T23:30:00Z">
              <w:r w:rsidDel="001B24B6">
                <w:rPr>
                  <w:sz w:val="18"/>
                  <w:szCs w:val="18"/>
                </w:rPr>
                <w:delText xml:space="preserve">&lt;short one sentence description or reference to longer description (not preferred)&gt; </w:delText>
              </w:r>
            </w:del>
          </w:p>
        </w:tc>
      </w:tr>
      <w:tr w:rsidR="00725E11" w:rsidDel="001B24B6" w14:paraId="15D52FA1" w14:textId="7F38F709">
        <w:trPr>
          <w:jc w:val="center"/>
          <w:del w:id="183" w:author="Andrea K. Fourquet" w:date="2017-04-25T23:30:00Z"/>
        </w:trPr>
        <w:tc>
          <w:tcPr>
            <w:tcW w:w="1422" w:type="dxa"/>
          </w:tcPr>
          <w:p w14:paraId="7DAADC65" w14:textId="0633946E" w:rsidR="00725E11" w:rsidDel="001B24B6" w:rsidRDefault="002E428D">
            <w:pPr>
              <w:spacing w:before="40" w:after="40"/>
              <w:ind w:left="72" w:right="72"/>
              <w:rPr>
                <w:del w:id="184" w:author="Andrea K. Fourquet" w:date="2017-04-25T23:30:00Z"/>
                <w:rFonts w:ascii="Arimo" w:eastAsia="Arimo" w:hAnsi="Arimo" w:cs="Arimo"/>
              </w:rPr>
            </w:pPr>
            <w:del w:id="185" w:author="Andrea K. Fourquet" w:date="2017-04-25T23:30:00Z">
              <w:r w:rsidDel="001B24B6">
                <w:rPr>
                  <w:sz w:val="18"/>
                  <w:szCs w:val="18"/>
                </w:rPr>
                <w:delText>&lt;Code name&gt;</w:delText>
              </w:r>
            </w:del>
          </w:p>
        </w:tc>
        <w:tc>
          <w:tcPr>
            <w:tcW w:w="6484" w:type="dxa"/>
          </w:tcPr>
          <w:p w14:paraId="1ED6144A" w14:textId="2A9708CA" w:rsidR="00725E11" w:rsidDel="001B24B6" w:rsidRDefault="002E428D">
            <w:pPr>
              <w:spacing w:before="40" w:after="40"/>
              <w:ind w:left="72" w:right="72"/>
              <w:rPr>
                <w:del w:id="186" w:author="Andrea K. Fourquet" w:date="2017-04-25T23:30:00Z"/>
                <w:rFonts w:ascii="Arimo" w:eastAsia="Arimo" w:hAnsi="Arimo" w:cs="Arimo"/>
              </w:rPr>
            </w:pPr>
            <w:del w:id="187" w:author="Andrea K. Fourquet" w:date="2017-04-25T23:30:00Z">
              <w:r w:rsidDel="001B24B6">
                <w:rPr>
                  <w:sz w:val="18"/>
                  <w:szCs w:val="18"/>
                </w:rPr>
                <w:delText xml:space="preserve">&lt;short one sentence description or reference to longer description (not preferred)&gt; </w:delText>
              </w:r>
            </w:del>
          </w:p>
        </w:tc>
      </w:tr>
    </w:tbl>
    <w:p w14:paraId="2E90F7AD" w14:textId="476A0350" w:rsidR="00725E11" w:rsidDel="001B24B6" w:rsidRDefault="00725E11">
      <w:pPr>
        <w:rPr>
          <w:del w:id="188" w:author="Andrea K. Fourquet" w:date="2017-04-25T23:30:00Z"/>
        </w:rPr>
      </w:pPr>
    </w:p>
    <w:p w14:paraId="0A7A6691" w14:textId="378BFBA8" w:rsidR="00725E11" w:rsidDel="001B24B6" w:rsidRDefault="002E428D">
      <w:pPr>
        <w:pBdr>
          <w:top w:val="single" w:sz="4" w:space="1" w:color="000000"/>
          <w:left w:val="single" w:sz="4" w:space="4" w:color="000000"/>
          <w:bottom w:val="single" w:sz="4" w:space="1" w:color="000000"/>
          <w:right w:val="single" w:sz="4" w:space="4" w:color="000000"/>
        </w:pBdr>
        <w:rPr>
          <w:del w:id="189" w:author="Andrea K. Fourquet" w:date="2017-04-25T23:30:00Z"/>
          <w:i/>
        </w:rPr>
      </w:pPr>
      <w:del w:id="190" w:author="Andrea K. Fourquet" w:date="2017-04-25T23:30:00Z">
        <w:r w:rsidDel="001B24B6">
          <w:rPr>
            <w:i/>
          </w:rPr>
          <w:delText>Add to section 5.1.3 IHE RoleCode Vocabulary</w:delText>
        </w:r>
      </w:del>
    </w:p>
    <w:p w14:paraId="14BD7D6E" w14:textId="10423F51" w:rsidR="00725E11" w:rsidDel="001B24B6" w:rsidRDefault="00725E11">
      <w:pPr>
        <w:rPr>
          <w:del w:id="191" w:author="Andrea K. Fourquet" w:date="2017-04-25T23:30:00Z"/>
        </w:rPr>
      </w:pPr>
    </w:p>
    <w:tbl>
      <w:tblPr>
        <w:tblStyle w:val="af8"/>
        <w:tblW w:w="7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6088"/>
      </w:tblGrid>
      <w:tr w:rsidR="00725E11" w:rsidDel="001B24B6" w14:paraId="271573D0" w14:textId="3E62E832">
        <w:trPr>
          <w:jc w:val="center"/>
          <w:del w:id="192" w:author="Andrea K. Fourquet" w:date="2017-04-25T23:30:00Z"/>
        </w:trPr>
        <w:tc>
          <w:tcPr>
            <w:tcW w:w="1717" w:type="dxa"/>
            <w:shd w:val="clear" w:color="auto" w:fill="D9D9D9"/>
          </w:tcPr>
          <w:p w14:paraId="448193A4" w14:textId="691E86AA" w:rsidR="00725E11" w:rsidDel="001B24B6" w:rsidRDefault="002E428D">
            <w:pPr>
              <w:spacing w:before="40" w:after="40"/>
              <w:ind w:left="72" w:right="72"/>
              <w:jc w:val="center"/>
              <w:rPr>
                <w:del w:id="193" w:author="Andrea K. Fourquet" w:date="2017-04-25T23:30:00Z"/>
                <w:rFonts w:ascii="Arial" w:eastAsia="Arial" w:hAnsi="Arial" w:cs="Arial"/>
                <w:b/>
                <w:sz w:val="20"/>
                <w:szCs w:val="20"/>
              </w:rPr>
            </w:pPr>
            <w:commentRangeStart w:id="194"/>
            <w:commentRangeStart w:id="195"/>
            <w:del w:id="196" w:author="Andrea K. Fourquet" w:date="2017-04-25T23:30:00Z">
              <w:r w:rsidDel="001B24B6">
                <w:rPr>
                  <w:rFonts w:ascii="Arial" w:eastAsia="Arial" w:hAnsi="Arial" w:cs="Arial"/>
                  <w:b/>
                  <w:sz w:val="20"/>
                  <w:szCs w:val="20"/>
                </w:rPr>
                <w:delText>Code</w:delText>
              </w:r>
              <w:commentRangeEnd w:id="194"/>
              <w:r w:rsidDel="001B24B6">
                <w:commentReference w:id="194"/>
              </w:r>
              <w:commentRangeEnd w:id="195"/>
              <w:r w:rsidR="000C15FF" w:rsidDel="001B24B6">
                <w:rPr>
                  <w:rStyle w:val="CommentReference"/>
                </w:rPr>
                <w:commentReference w:id="195"/>
              </w:r>
              <w:r w:rsidDel="001B24B6">
                <w:rPr>
                  <w:rFonts w:ascii="Arial" w:eastAsia="Arial" w:hAnsi="Arial" w:cs="Arial"/>
                  <w:b/>
                  <w:sz w:val="20"/>
                  <w:szCs w:val="20"/>
                </w:rPr>
                <w:delText xml:space="preserve"> </w:delText>
              </w:r>
            </w:del>
          </w:p>
        </w:tc>
        <w:tc>
          <w:tcPr>
            <w:tcW w:w="6089" w:type="dxa"/>
            <w:shd w:val="clear" w:color="auto" w:fill="D9D9D9"/>
          </w:tcPr>
          <w:p w14:paraId="3A09DAA3" w14:textId="36358603" w:rsidR="00725E11" w:rsidDel="001B24B6" w:rsidRDefault="002E428D">
            <w:pPr>
              <w:spacing w:before="40" w:after="40"/>
              <w:ind w:left="72" w:right="72"/>
              <w:jc w:val="center"/>
              <w:rPr>
                <w:del w:id="197" w:author="Andrea K. Fourquet" w:date="2017-04-25T23:30:00Z"/>
                <w:rFonts w:ascii="Arial" w:eastAsia="Arial" w:hAnsi="Arial" w:cs="Arial"/>
                <w:b/>
                <w:sz w:val="20"/>
                <w:szCs w:val="20"/>
              </w:rPr>
            </w:pPr>
            <w:del w:id="198" w:author="Andrea K. Fourquet" w:date="2017-04-25T23:30:00Z">
              <w:r w:rsidDel="001B24B6">
                <w:rPr>
                  <w:rFonts w:ascii="Arial" w:eastAsia="Arial" w:hAnsi="Arial" w:cs="Arial"/>
                  <w:b/>
                  <w:sz w:val="20"/>
                  <w:szCs w:val="20"/>
                </w:rPr>
                <w:delText xml:space="preserve">Description </w:delText>
              </w:r>
            </w:del>
          </w:p>
        </w:tc>
      </w:tr>
      <w:tr w:rsidR="00725E11" w:rsidDel="001B24B6" w14:paraId="67D79AC1" w14:textId="060D9315">
        <w:trPr>
          <w:jc w:val="center"/>
          <w:del w:id="199" w:author="Andrea K. Fourquet" w:date="2017-04-25T23:30:00Z"/>
        </w:trPr>
        <w:tc>
          <w:tcPr>
            <w:tcW w:w="1717" w:type="dxa"/>
          </w:tcPr>
          <w:p w14:paraId="7D08A8CF" w14:textId="119BDF14" w:rsidR="00725E11" w:rsidDel="001B24B6" w:rsidRDefault="002E428D">
            <w:pPr>
              <w:spacing w:before="40" w:after="40"/>
              <w:ind w:left="72" w:right="72"/>
              <w:rPr>
                <w:del w:id="200" w:author="Andrea K. Fourquet" w:date="2017-04-25T23:30:00Z"/>
                <w:rFonts w:ascii="Arimo" w:eastAsia="Arimo" w:hAnsi="Arimo" w:cs="Arimo"/>
              </w:rPr>
            </w:pPr>
            <w:del w:id="201" w:author="Andrea K. Fourquet" w:date="2017-04-25T23:30:00Z">
              <w:r w:rsidDel="001B24B6">
                <w:rPr>
                  <w:sz w:val="18"/>
                  <w:szCs w:val="18"/>
                </w:rPr>
                <w:lastRenderedPageBreak/>
                <w:delText>&lt;name of role&gt;</w:delText>
              </w:r>
            </w:del>
          </w:p>
        </w:tc>
        <w:tc>
          <w:tcPr>
            <w:tcW w:w="6089" w:type="dxa"/>
          </w:tcPr>
          <w:p w14:paraId="5040FA85" w14:textId="05721EA0" w:rsidR="00725E11" w:rsidDel="001B24B6" w:rsidRDefault="002E428D">
            <w:pPr>
              <w:spacing w:before="40" w:after="40"/>
              <w:ind w:left="72" w:right="72"/>
              <w:rPr>
                <w:del w:id="202" w:author="Andrea K. Fourquet" w:date="2017-04-25T23:30:00Z"/>
                <w:rFonts w:ascii="Arimo" w:eastAsia="Arimo" w:hAnsi="Arimo" w:cs="Arimo"/>
              </w:rPr>
            </w:pPr>
            <w:del w:id="203" w:author="Andrea K. Fourquet" w:date="2017-04-25T23:30:00Z">
              <w:r w:rsidDel="001B24B6">
                <w:rPr>
                  <w:sz w:val="18"/>
                  <w:szCs w:val="18"/>
                </w:rPr>
                <w:delText>&lt;Short, one sentence description of role or reference to more info.&gt;</w:delText>
              </w:r>
            </w:del>
          </w:p>
        </w:tc>
      </w:tr>
      <w:tr w:rsidR="00725E11" w:rsidDel="001B24B6" w14:paraId="572D0001" w14:textId="6232DE3A">
        <w:trPr>
          <w:jc w:val="center"/>
          <w:del w:id="204" w:author="Andrea K. Fourquet" w:date="2017-04-25T23:30:00Z"/>
        </w:trPr>
        <w:tc>
          <w:tcPr>
            <w:tcW w:w="1717" w:type="dxa"/>
          </w:tcPr>
          <w:p w14:paraId="5558C12B" w14:textId="3A6F3D8E" w:rsidR="00725E11" w:rsidDel="001B24B6" w:rsidRDefault="002E428D">
            <w:pPr>
              <w:spacing w:before="40" w:after="40"/>
              <w:ind w:left="72" w:right="72"/>
              <w:rPr>
                <w:del w:id="205" w:author="Andrea K. Fourquet" w:date="2017-04-25T23:30:00Z"/>
                <w:rFonts w:ascii="Arimo" w:eastAsia="Arimo" w:hAnsi="Arimo" w:cs="Arimo"/>
              </w:rPr>
            </w:pPr>
            <w:del w:id="206" w:author="Andrea K. Fourquet" w:date="2017-04-25T23:30:00Z">
              <w:r w:rsidDel="001B24B6">
                <w:rPr>
                  <w:sz w:val="18"/>
                  <w:szCs w:val="18"/>
                </w:rPr>
                <w:delText>&lt;name of role&gt;</w:delText>
              </w:r>
            </w:del>
          </w:p>
        </w:tc>
        <w:tc>
          <w:tcPr>
            <w:tcW w:w="6089" w:type="dxa"/>
          </w:tcPr>
          <w:p w14:paraId="48F76D68" w14:textId="09A6E1D8" w:rsidR="00725E11" w:rsidDel="001B24B6" w:rsidRDefault="002E428D">
            <w:pPr>
              <w:spacing w:before="40" w:after="40"/>
              <w:ind w:left="72" w:right="72"/>
              <w:rPr>
                <w:del w:id="207" w:author="Andrea K. Fourquet" w:date="2017-04-25T23:30:00Z"/>
                <w:rFonts w:ascii="Arimo" w:eastAsia="Arimo" w:hAnsi="Arimo" w:cs="Arimo"/>
              </w:rPr>
            </w:pPr>
            <w:del w:id="208" w:author="Andrea K. Fourquet" w:date="2017-04-25T23:30:00Z">
              <w:r w:rsidDel="001B24B6">
                <w:rPr>
                  <w:sz w:val="18"/>
                  <w:szCs w:val="18"/>
                </w:rPr>
                <w:delText>&lt;Short, one sentence description of role or reference to more info.&gt;</w:delText>
              </w:r>
            </w:del>
          </w:p>
        </w:tc>
      </w:tr>
      <w:tr w:rsidR="00725E11" w:rsidDel="001B24B6" w14:paraId="4C8F9789" w14:textId="62589408">
        <w:trPr>
          <w:jc w:val="center"/>
          <w:del w:id="209" w:author="Andrea K. Fourquet" w:date="2017-04-25T23:30:00Z"/>
        </w:trPr>
        <w:tc>
          <w:tcPr>
            <w:tcW w:w="1717" w:type="dxa"/>
          </w:tcPr>
          <w:p w14:paraId="7465FC4E" w14:textId="732C1493" w:rsidR="00725E11" w:rsidDel="001B24B6" w:rsidRDefault="002E428D">
            <w:pPr>
              <w:spacing w:before="40" w:after="40"/>
              <w:ind w:left="72" w:right="72"/>
              <w:rPr>
                <w:del w:id="210" w:author="Andrea K. Fourquet" w:date="2017-04-25T23:30:00Z"/>
                <w:rFonts w:ascii="Arimo" w:eastAsia="Arimo" w:hAnsi="Arimo" w:cs="Arimo"/>
              </w:rPr>
            </w:pPr>
            <w:del w:id="211" w:author="Andrea K. Fourquet" w:date="2017-04-25T23:30:00Z">
              <w:r w:rsidDel="001B24B6">
                <w:rPr>
                  <w:sz w:val="18"/>
                  <w:szCs w:val="18"/>
                </w:rPr>
                <w:delText>&lt;name of role&gt;</w:delText>
              </w:r>
            </w:del>
          </w:p>
        </w:tc>
        <w:tc>
          <w:tcPr>
            <w:tcW w:w="6089" w:type="dxa"/>
          </w:tcPr>
          <w:p w14:paraId="078D234B" w14:textId="0C7E3F8C" w:rsidR="00725E11" w:rsidDel="001B24B6" w:rsidRDefault="002E428D">
            <w:pPr>
              <w:spacing w:before="40" w:after="40"/>
              <w:ind w:left="72" w:right="72"/>
              <w:rPr>
                <w:del w:id="212" w:author="Andrea K. Fourquet" w:date="2017-04-25T23:30:00Z"/>
                <w:rFonts w:ascii="Arimo" w:eastAsia="Arimo" w:hAnsi="Arimo" w:cs="Arimo"/>
              </w:rPr>
            </w:pPr>
            <w:del w:id="213" w:author="Andrea K. Fourquet" w:date="2017-04-25T23:30:00Z">
              <w:r w:rsidDel="001B24B6">
                <w:rPr>
                  <w:sz w:val="18"/>
                  <w:szCs w:val="18"/>
                </w:rPr>
                <w:delText>&lt;Short, one sentence description of role or reference to more info.&gt;</w:delText>
              </w:r>
            </w:del>
          </w:p>
        </w:tc>
      </w:tr>
    </w:tbl>
    <w:p w14:paraId="3BB551D0" w14:textId="77777777" w:rsidR="00725E11" w:rsidRDefault="002E428D">
      <w:r>
        <w:br w:type="page"/>
      </w:r>
    </w:p>
    <w:p w14:paraId="361079BF" w14:textId="09B1B6D9" w:rsidR="00725E11" w:rsidRDefault="002E428D">
      <w:pPr>
        <w:pStyle w:val="Heading1"/>
        <w:rPr>
          <w:ins w:id="214" w:author="Andrea K. Fourquet" w:date="2017-04-24T10:57:00Z"/>
        </w:rPr>
      </w:pPr>
      <w:bookmarkStart w:id="215" w:name="_206ipza" w:colFirst="0" w:colLast="0"/>
      <w:bookmarkEnd w:id="215"/>
      <w:r>
        <w:lastRenderedPageBreak/>
        <w:t>6. Content Modules</w:t>
      </w:r>
    </w:p>
    <w:p w14:paraId="01C06778" w14:textId="5D6399CB" w:rsidR="002D7343" w:rsidRPr="002D7343" w:rsidRDefault="002D7343">
      <w:pPr>
        <w:pPrChange w:id="216" w:author="Andrea K. Fourquet" w:date="2017-04-24T10:57:00Z">
          <w:pPr>
            <w:pStyle w:val="Heading1"/>
          </w:pPr>
        </w:pPrChange>
      </w:pPr>
      <w:ins w:id="217" w:author="Andrea K. Fourquet" w:date="2017-04-24T10:57:00Z">
        <w:r>
          <w:t xml:space="preserve">Add consideration for consuming systems to be </w:t>
        </w:r>
      </w:ins>
      <w:ins w:id="218" w:author="Andrea K. Fourquet" w:date="2017-04-24T10:58:00Z">
        <w:r>
          <w:t>responsible</w:t>
        </w:r>
      </w:ins>
      <w:ins w:id="219" w:author="Andrea K. Fourquet" w:date="2017-04-24T10:57:00Z">
        <w:r>
          <w:t xml:space="preserve"> for translating </w:t>
        </w:r>
      </w:ins>
      <w:ins w:id="220" w:author="Andrea K. Fourquet" w:date="2017-04-24T10:58:00Z">
        <w:r>
          <w:t>Standard</w:t>
        </w:r>
      </w:ins>
      <w:ins w:id="221" w:author="Andrea K. Fourquet" w:date="2017-04-24T10:57:00Z">
        <w:r>
          <w:t xml:space="preserve"> </w:t>
        </w:r>
      </w:ins>
      <w:ins w:id="222" w:author="Andrea K. Fourquet" w:date="2017-04-24T10:58:00Z">
        <w:r>
          <w:t xml:space="preserve">specific codes to NEMSIS codes </w:t>
        </w:r>
      </w:ins>
    </w:p>
    <w:p w14:paraId="31A1EB5D" w14:textId="77777777" w:rsidR="00725E11" w:rsidRDefault="002E428D" w:rsidP="002B1656">
      <w:pPr>
        <w:pStyle w:val="Heading2"/>
      </w:pPr>
      <w:r>
        <w:t>6.3.1 CDA Document Content Modules</w:t>
      </w:r>
      <w:bookmarkStart w:id="223" w:name="_2zbgiuw" w:colFirst="0" w:colLast="0"/>
      <w:bookmarkEnd w:id="223"/>
    </w:p>
    <w:p w14:paraId="2BCF16F1" w14:textId="77777777" w:rsidR="00725E11" w:rsidRDefault="002E428D">
      <w:pPr>
        <w:pStyle w:val="Heading4"/>
      </w:pPr>
      <w:bookmarkStart w:id="224" w:name="_1egqt2p" w:colFirst="0" w:colLast="0"/>
      <w:bookmarkEnd w:id="224"/>
      <w:r>
        <w:t xml:space="preserve">6.3.1.D Routine Interfacility Patient Transport (RIPT) Document Content Module </w:t>
      </w:r>
    </w:p>
    <w:p w14:paraId="42AFF251" w14:textId="77777777" w:rsidR="00725E11" w:rsidRDefault="002E428D">
      <w:pPr>
        <w:pStyle w:val="Heading5"/>
      </w:pPr>
      <w:r>
        <w:t>6.3.1.D.1 Format Code</w:t>
      </w:r>
    </w:p>
    <w:p w14:paraId="72EFF44D" w14:textId="77777777" w:rsidR="00725E11" w:rsidRDefault="002E428D">
      <w:pPr>
        <w:rPr>
          <w:i/>
        </w:rPr>
      </w:pPr>
      <w:bookmarkStart w:id="225" w:name="_czx681bt1wzc" w:colFirst="0" w:colLast="0"/>
      <w:bookmarkEnd w:id="225"/>
      <w:r>
        <w:t>The XDSDocumentEntry format code for this content is</w:t>
      </w:r>
      <w:r>
        <w:rPr>
          <w:b/>
        </w:rPr>
        <w:t xml:space="preserve"> urn:ihe:pcc:ript:2017 </w:t>
      </w:r>
    </w:p>
    <w:p w14:paraId="7A7C16DE" w14:textId="77777777" w:rsidR="00725E11" w:rsidRDefault="002E428D">
      <w:pPr>
        <w:pStyle w:val="Heading5"/>
        <w:rPr>
          <w:shd w:val="clear" w:color="auto" w:fill="B7B7B7"/>
        </w:rPr>
      </w:pPr>
      <w:r>
        <w:t>6.3.1.D.2 Parent Template</w:t>
      </w:r>
    </w:p>
    <w:p w14:paraId="05864E3E" w14:textId="77777777" w:rsidR="00725E11" w:rsidRDefault="002E428D">
      <w:bookmarkStart w:id="226" w:name="_pv8uw8t8bt7x" w:colFirst="0" w:colLast="0"/>
      <w:bookmarkEnd w:id="226"/>
      <w:r>
        <w:t>Medical Summary Specification (1.3.6.1.4.1.19376.1.5.3.1.1.2)</w:t>
      </w:r>
    </w:p>
    <w:p w14:paraId="0C74634A" w14:textId="77777777" w:rsidR="00725E11" w:rsidRDefault="002E428D">
      <w:pPr>
        <w:pStyle w:val="Heading5"/>
      </w:pPr>
      <w:r>
        <w:t>6.3.1.D.3 Referenced Standards</w:t>
      </w:r>
    </w:p>
    <w:p w14:paraId="0B4AE293" w14:textId="77777777" w:rsidR="00725E11" w:rsidRDefault="002E428D">
      <w:r>
        <w:t xml:space="preserve">All standards which are referenced in this document are listed below with their common abbreviation, full title, and link to the standard. </w:t>
      </w:r>
    </w:p>
    <w:p w14:paraId="52E2C8F7" w14:textId="77777777" w:rsidR="00725E11" w:rsidRDefault="00725E11">
      <w:pPr>
        <w:rPr>
          <w:highlight w:val="yellow"/>
        </w:rPr>
      </w:pPr>
    </w:p>
    <w:p w14:paraId="614481F9"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6.3.1.D.3-1: Routine Interfacility Patient Transport Document - Referenced Standards</w:t>
      </w:r>
    </w:p>
    <w:tbl>
      <w:tblPr>
        <w:tblStyle w:val="af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4500"/>
        <w:gridCol w:w="3708"/>
      </w:tblGrid>
      <w:tr w:rsidR="00725E11" w14:paraId="081AB72F" w14:textId="77777777">
        <w:tc>
          <w:tcPr>
            <w:tcW w:w="1368" w:type="dxa"/>
            <w:shd w:val="clear" w:color="auto" w:fill="D9D9D9"/>
          </w:tcPr>
          <w:p w14:paraId="1C3B09EC"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Abbreviation</w:t>
            </w:r>
          </w:p>
        </w:tc>
        <w:tc>
          <w:tcPr>
            <w:tcW w:w="4500" w:type="dxa"/>
            <w:shd w:val="clear" w:color="auto" w:fill="D9D9D9"/>
          </w:tcPr>
          <w:p w14:paraId="1FF85BC2"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Title</w:t>
            </w:r>
          </w:p>
        </w:tc>
        <w:tc>
          <w:tcPr>
            <w:tcW w:w="3708" w:type="dxa"/>
            <w:shd w:val="clear" w:color="auto" w:fill="D9D9D9"/>
          </w:tcPr>
          <w:p w14:paraId="15E4DDB9"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URL</w:t>
            </w:r>
          </w:p>
        </w:tc>
      </w:tr>
      <w:tr w:rsidR="00725E11" w14:paraId="772CDEF2" w14:textId="77777777">
        <w:tc>
          <w:tcPr>
            <w:tcW w:w="1368" w:type="dxa"/>
          </w:tcPr>
          <w:p w14:paraId="03F249AA" w14:textId="77777777" w:rsidR="00725E11" w:rsidRDefault="002E428D">
            <w:pPr>
              <w:spacing w:before="40" w:after="40"/>
              <w:ind w:left="72" w:right="72"/>
              <w:rPr>
                <w:sz w:val="18"/>
                <w:szCs w:val="18"/>
              </w:rPr>
            </w:pPr>
            <w:r>
              <w:rPr>
                <w:sz w:val="18"/>
                <w:szCs w:val="18"/>
              </w:rPr>
              <w:t xml:space="preserve">NEMSIS </w:t>
            </w:r>
          </w:p>
        </w:tc>
        <w:tc>
          <w:tcPr>
            <w:tcW w:w="4500" w:type="dxa"/>
          </w:tcPr>
          <w:p w14:paraId="0100AC18" w14:textId="77777777" w:rsidR="00725E11" w:rsidRDefault="002E428D">
            <w:pPr>
              <w:spacing w:before="40" w:after="40"/>
              <w:ind w:left="72" w:right="72"/>
              <w:rPr>
                <w:sz w:val="18"/>
                <w:szCs w:val="18"/>
              </w:rPr>
            </w:pPr>
            <w:r>
              <w:rPr>
                <w:sz w:val="18"/>
                <w:szCs w:val="18"/>
              </w:rPr>
              <w:t>National EMS Information Services</w:t>
            </w:r>
          </w:p>
        </w:tc>
        <w:tc>
          <w:tcPr>
            <w:tcW w:w="3708" w:type="dxa"/>
          </w:tcPr>
          <w:p w14:paraId="11D6C414" w14:textId="77777777" w:rsidR="00725E11" w:rsidRDefault="002E428D">
            <w:pPr>
              <w:spacing w:before="40" w:after="40"/>
              <w:ind w:left="72" w:right="72"/>
              <w:rPr>
                <w:sz w:val="20"/>
                <w:szCs w:val="20"/>
              </w:rPr>
            </w:pPr>
            <w:r>
              <w:rPr>
                <w:sz w:val="20"/>
                <w:szCs w:val="20"/>
              </w:rPr>
              <w:t>&lt;link to standard&gt;</w:t>
            </w:r>
          </w:p>
        </w:tc>
      </w:tr>
      <w:tr w:rsidR="00725E11" w14:paraId="43A0EF82" w14:textId="77777777">
        <w:tc>
          <w:tcPr>
            <w:tcW w:w="1368" w:type="dxa"/>
          </w:tcPr>
          <w:p w14:paraId="0F71F1A6" w14:textId="77777777" w:rsidR="00725E11" w:rsidRDefault="002E428D">
            <w:pPr>
              <w:spacing w:before="40" w:after="40"/>
              <w:ind w:left="72" w:right="72"/>
              <w:rPr>
                <w:sz w:val="18"/>
                <w:szCs w:val="18"/>
              </w:rPr>
            </w:pPr>
            <w:r>
              <w:rPr>
                <w:sz w:val="18"/>
                <w:szCs w:val="18"/>
              </w:rPr>
              <w:t>HL7 FHIR</w:t>
            </w:r>
          </w:p>
        </w:tc>
        <w:tc>
          <w:tcPr>
            <w:tcW w:w="4500" w:type="dxa"/>
          </w:tcPr>
          <w:p w14:paraId="2150359D" w14:textId="77777777" w:rsidR="00725E11" w:rsidRDefault="002E428D">
            <w:pPr>
              <w:spacing w:before="40" w:after="40"/>
              <w:ind w:left="72" w:right="72"/>
              <w:rPr>
                <w:sz w:val="18"/>
                <w:szCs w:val="18"/>
              </w:rPr>
            </w:pPr>
            <w:r>
              <w:rPr>
                <w:sz w:val="18"/>
                <w:szCs w:val="18"/>
              </w:rPr>
              <w:t>&lt;</w:t>
            </w:r>
            <w:commentRangeStart w:id="227"/>
            <w:r>
              <w:rPr>
                <w:sz w:val="18"/>
                <w:szCs w:val="18"/>
              </w:rPr>
              <w:t>full name of standard</w:t>
            </w:r>
            <w:commentRangeEnd w:id="227"/>
            <w:r w:rsidR="001B24B6">
              <w:rPr>
                <w:rStyle w:val="CommentReference"/>
              </w:rPr>
              <w:commentReference w:id="227"/>
            </w:r>
            <w:r>
              <w:rPr>
                <w:sz w:val="18"/>
                <w:szCs w:val="18"/>
              </w:rPr>
              <w:t>&gt;</w:t>
            </w:r>
          </w:p>
        </w:tc>
        <w:tc>
          <w:tcPr>
            <w:tcW w:w="3708" w:type="dxa"/>
          </w:tcPr>
          <w:p w14:paraId="1D258661" w14:textId="77777777" w:rsidR="00725E11" w:rsidRDefault="002E428D">
            <w:pPr>
              <w:spacing w:before="40" w:after="40"/>
              <w:ind w:left="72" w:right="72"/>
              <w:rPr>
                <w:sz w:val="20"/>
                <w:szCs w:val="20"/>
              </w:rPr>
            </w:pPr>
            <w:r>
              <w:rPr>
                <w:sz w:val="20"/>
                <w:szCs w:val="20"/>
              </w:rPr>
              <w:t>&lt;link to standard&gt;</w:t>
            </w:r>
          </w:p>
        </w:tc>
      </w:tr>
      <w:tr w:rsidR="00725E11" w14:paraId="17B966B8" w14:textId="77777777">
        <w:tc>
          <w:tcPr>
            <w:tcW w:w="1368" w:type="dxa"/>
          </w:tcPr>
          <w:p w14:paraId="101137E1" w14:textId="77777777" w:rsidR="00725E11" w:rsidRDefault="002E428D">
            <w:pPr>
              <w:spacing w:before="40" w:after="40"/>
              <w:ind w:left="72" w:right="72"/>
              <w:rPr>
                <w:sz w:val="18"/>
                <w:szCs w:val="18"/>
              </w:rPr>
            </w:pPr>
            <w:r>
              <w:rPr>
                <w:sz w:val="18"/>
                <w:szCs w:val="18"/>
              </w:rPr>
              <w:t>CDAR2</w:t>
            </w:r>
          </w:p>
        </w:tc>
        <w:tc>
          <w:tcPr>
            <w:tcW w:w="4500" w:type="dxa"/>
          </w:tcPr>
          <w:p w14:paraId="7F996A8E" w14:textId="77777777" w:rsidR="00725E11" w:rsidRDefault="002E428D">
            <w:pPr>
              <w:spacing w:before="40" w:after="40"/>
              <w:ind w:left="72" w:right="72"/>
              <w:rPr>
                <w:sz w:val="18"/>
                <w:szCs w:val="18"/>
              </w:rPr>
            </w:pPr>
            <w:r>
              <w:rPr>
                <w:sz w:val="18"/>
                <w:szCs w:val="18"/>
              </w:rPr>
              <w:t>HL7 CDA Release 2.0</w:t>
            </w:r>
          </w:p>
        </w:tc>
        <w:tc>
          <w:tcPr>
            <w:tcW w:w="3708" w:type="dxa"/>
          </w:tcPr>
          <w:p w14:paraId="3B99D627" w14:textId="77777777" w:rsidR="00725E11" w:rsidRDefault="002E428D">
            <w:pPr>
              <w:spacing w:before="40" w:after="40"/>
              <w:ind w:left="72" w:right="72"/>
              <w:rPr>
                <w:sz w:val="18"/>
                <w:szCs w:val="18"/>
              </w:rPr>
            </w:pPr>
            <w:r>
              <w:rPr>
                <w:sz w:val="18"/>
                <w:szCs w:val="18"/>
              </w:rPr>
              <w:t>&lt;e.g., http://www.hl7.org/documentcenter/public/standards/dstu/CDAR2_IG_PROCNOTE_DSTU_R1_2010JUL.zip&gt;</w:t>
            </w:r>
          </w:p>
        </w:tc>
      </w:tr>
    </w:tbl>
    <w:p w14:paraId="3EA65E6F" w14:textId="77777777" w:rsidR="00725E11" w:rsidRDefault="00725E11">
      <w:bookmarkStart w:id="228" w:name="_sqyw64" w:colFirst="0" w:colLast="0"/>
      <w:bookmarkEnd w:id="228"/>
    </w:p>
    <w:p w14:paraId="0F81AE01" w14:textId="77777777" w:rsidR="00725E11" w:rsidRDefault="002E428D">
      <w:pPr>
        <w:pStyle w:val="Heading5"/>
      </w:pPr>
      <w:r>
        <w:t>6.3.1.D.4 Data Element Requirement Mappings to CDA</w:t>
      </w:r>
    </w:p>
    <w:p w14:paraId="372E3E9F" w14:textId="1EBE6984" w:rsidR="00725E11" w:rsidRDefault="002E428D">
      <w:r>
        <w:t>This section identifies the mapping of data between referenced standards into the CDA implementation guide.</w:t>
      </w:r>
    </w:p>
    <w:p w14:paraId="09E29C9C" w14:textId="77777777" w:rsidR="00975135" w:rsidRDefault="00975135"/>
    <w:p w14:paraId="042538ED" w14:textId="77777777"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 xml:space="preserve">Table 6.3.1.D.4-1: Routine Interfacility Patient Transport (RIPT) - Data Element </w:t>
      </w:r>
      <w:r>
        <w:rPr>
          <w:rFonts w:ascii="Arial" w:eastAsia="Arial" w:hAnsi="Arial" w:cs="Arial"/>
          <w:b/>
          <w:sz w:val="22"/>
          <w:szCs w:val="22"/>
        </w:rPr>
        <w:lastRenderedPageBreak/>
        <w:t>Requirement Mappings to CDA</w:t>
      </w:r>
    </w:p>
    <w:tbl>
      <w:tblPr>
        <w:tblStyle w:val="afb"/>
        <w:tblW w:w="8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93"/>
        <w:gridCol w:w="4818"/>
      </w:tblGrid>
      <w:tr w:rsidR="00725E11" w14:paraId="254FCC02" w14:textId="77777777" w:rsidTr="00924087">
        <w:trPr>
          <w:jc w:val="center"/>
        </w:trPr>
        <w:tc>
          <w:tcPr>
            <w:tcW w:w="3293" w:type="dxa"/>
            <w:tcBorders>
              <w:bottom w:val="single" w:sz="4" w:space="0" w:color="000000"/>
            </w:tcBorders>
            <w:shd w:val="clear" w:color="auto" w:fill="D9D9D9"/>
          </w:tcPr>
          <w:p w14:paraId="23058370" w14:textId="7FB26857" w:rsidR="00725E11" w:rsidRDefault="002B1656">
            <w:pPr>
              <w:spacing w:before="40" w:after="40"/>
              <w:ind w:left="72" w:right="72"/>
              <w:jc w:val="center"/>
              <w:rPr>
                <w:rFonts w:ascii="Arial" w:eastAsia="Arial" w:hAnsi="Arial" w:cs="Arial"/>
                <w:b/>
                <w:sz w:val="20"/>
                <w:szCs w:val="20"/>
              </w:rPr>
            </w:pPr>
            <w:r>
              <w:rPr>
                <w:rFonts w:ascii="Arial" w:eastAsia="Arial" w:hAnsi="Arial" w:cs="Arial"/>
                <w:b/>
                <w:sz w:val="20"/>
                <w:szCs w:val="20"/>
              </w:rPr>
              <w:t>Clinical Data Element NEMSIS</w:t>
            </w:r>
          </w:p>
        </w:tc>
        <w:tc>
          <w:tcPr>
            <w:tcW w:w="4818" w:type="dxa"/>
            <w:tcBorders>
              <w:bottom w:val="single" w:sz="4" w:space="0" w:color="000000"/>
            </w:tcBorders>
            <w:shd w:val="clear" w:color="auto" w:fill="D9D9D9"/>
          </w:tcPr>
          <w:p w14:paraId="25902107" w14:textId="336944B5" w:rsidR="00725E11" w:rsidRDefault="00923DE6">
            <w:pPr>
              <w:spacing w:before="40" w:after="40"/>
              <w:ind w:left="72" w:right="72"/>
              <w:jc w:val="center"/>
              <w:rPr>
                <w:rFonts w:ascii="Arial" w:eastAsia="Arial" w:hAnsi="Arial" w:cs="Arial"/>
                <w:b/>
                <w:sz w:val="20"/>
                <w:szCs w:val="20"/>
              </w:rPr>
            </w:pPr>
            <w:r>
              <w:rPr>
                <w:rFonts w:ascii="Arial" w:eastAsia="Arial" w:hAnsi="Arial" w:cs="Arial"/>
                <w:b/>
                <w:sz w:val="20"/>
                <w:szCs w:val="20"/>
              </w:rPr>
              <w:t>RIPT CDA</w:t>
            </w:r>
            <w:r w:rsidR="002E428D">
              <w:rPr>
                <w:rFonts w:ascii="Arial" w:eastAsia="Arial" w:hAnsi="Arial" w:cs="Arial"/>
                <w:b/>
                <w:sz w:val="20"/>
                <w:szCs w:val="20"/>
              </w:rPr>
              <w:t xml:space="preserve"> </w:t>
            </w:r>
          </w:p>
        </w:tc>
      </w:tr>
      <w:tr w:rsidR="00923DE6" w14:paraId="77257D40" w14:textId="77777777" w:rsidTr="00975135">
        <w:trPr>
          <w:jc w:val="center"/>
        </w:trPr>
        <w:tc>
          <w:tcPr>
            <w:tcW w:w="3293" w:type="dxa"/>
          </w:tcPr>
          <w:p w14:paraId="015220A1" w14:textId="24B378B5" w:rsidR="00923DE6" w:rsidRDefault="00923DE6" w:rsidP="00975135">
            <w:pPr>
              <w:spacing w:before="40" w:after="40"/>
              <w:ind w:left="72" w:right="72"/>
              <w:rPr>
                <w:sz w:val="18"/>
                <w:szCs w:val="18"/>
              </w:rPr>
            </w:pPr>
            <w:r w:rsidRPr="00975135">
              <w:rPr>
                <w:sz w:val="18"/>
                <w:szCs w:val="18"/>
              </w:rPr>
              <w:t xml:space="preserve">Last name </w:t>
            </w:r>
          </w:p>
        </w:tc>
        <w:tc>
          <w:tcPr>
            <w:tcW w:w="4818" w:type="dxa"/>
          </w:tcPr>
          <w:p w14:paraId="46BA60EF" w14:textId="143DDF7D" w:rsidR="00923DE6" w:rsidRDefault="00923DE6" w:rsidP="00975135">
            <w:pPr>
              <w:spacing w:before="40" w:after="40"/>
              <w:ind w:left="72" w:right="72"/>
              <w:rPr>
                <w:sz w:val="18"/>
                <w:szCs w:val="18"/>
              </w:rPr>
            </w:pPr>
            <w:r w:rsidRPr="00975135">
              <w:rPr>
                <w:sz w:val="18"/>
                <w:szCs w:val="18"/>
              </w:rPr>
              <w:t>Header</w:t>
            </w:r>
          </w:p>
        </w:tc>
      </w:tr>
      <w:tr w:rsidR="00923DE6" w14:paraId="5A14F5F8" w14:textId="77777777" w:rsidTr="00975135">
        <w:trPr>
          <w:jc w:val="center"/>
        </w:trPr>
        <w:tc>
          <w:tcPr>
            <w:tcW w:w="3293" w:type="dxa"/>
          </w:tcPr>
          <w:p w14:paraId="7442F00A" w14:textId="3B93129D" w:rsidR="00923DE6" w:rsidRDefault="00923DE6" w:rsidP="00975135">
            <w:pPr>
              <w:spacing w:before="40" w:after="40"/>
              <w:ind w:left="72" w:right="72"/>
              <w:rPr>
                <w:sz w:val="18"/>
                <w:szCs w:val="18"/>
              </w:rPr>
            </w:pPr>
            <w:r w:rsidRPr="00975135">
              <w:rPr>
                <w:sz w:val="18"/>
                <w:szCs w:val="18"/>
              </w:rPr>
              <w:t>First name</w:t>
            </w:r>
          </w:p>
        </w:tc>
        <w:tc>
          <w:tcPr>
            <w:tcW w:w="4818" w:type="dxa"/>
          </w:tcPr>
          <w:p w14:paraId="46FFB022" w14:textId="2F71CB5A" w:rsidR="00923DE6" w:rsidRDefault="00923DE6" w:rsidP="00975135">
            <w:pPr>
              <w:spacing w:before="40" w:after="40"/>
              <w:ind w:left="72" w:right="72"/>
              <w:rPr>
                <w:sz w:val="18"/>
                <w:szCs w:val="18"/>
              </w:rPr>
            </w:pPr>
            <w:r w:rsidRPr="00975135">
              <w:rPr>
                <w:sz w:val="18"/>
                <w:szCs w:val="18"/>
              </w:rPr>
              <w:t>Header</w:t>
            </w:r>
          </w:p>
        </w:tc>
      </w:tr>
      <w:tr w:rsidR="00923DE6" w14:paraId="0A61A42B" w14:textId="77777777" w:rsidTr="00975135">
        <w:trPr>
          <w:jc w:val="center"/>
        </w:trPr>
        <w:tc>
          <w:tcPr>
            <w:tcW w:w="3293" w:type="dxa"/>
          </w:tcPr>
          <w:p w14:paraId="712D2154" w14:textId="03B41AB9" w:rsidR="00923DE6" w:rsidRDefault="00923DE6" w:rsidP="00975135">
            <w:pPr>
              <w:spacing w:before="40" w:after="40"/>
              <w:ind w:left="72" w:right="72"/>
              <w:rPr>
                <w:sz w:val="18"/>
                <w:szCs w:val="18"/>
              </w:rPr>
            </w:pPr>
            <w:r w:rsidRPr="00975135">
              <w:rPr>
                <w:sz w:val="18"/>
                <w:szCs w:val="18"/>
              </w:rPr>
              <w:t xml:space="preserve">middle initial </w:t>
            </w:r>
          </w:p>
        </w:tc>
        <w:tc>
          <w:tcPr>
            <w:tcW w:w="4818" w:type="dxa"/>
          </w:tcPr>
          <w:p w14:paraId="6B64857B" w14:textId="0C6B193E" w:rsidR="00923DE6" w:rsidRDefault="00923DE6" w:rsidP="00975135">
            <w:pPr>
              <w:spacing w:before="40" w:after="40"/>
              <w:ind w:left="72" w:right="72"/>
              <w:rPr>
                <w:sz w:val="18"/>
                <w:szCs w:val="18"/>
              </w:rPr>
            </w:pPr>
            <w:r w:rsidRPr="00975135">
              <w:rPr>
                <w:sz w:val="18"/>
                <w:szCs w:val="18"/>
              </w:rPr>
              <w:t>Header</w:t>
            </w:r>
          </w:p>
        </w:tc>
      </w:tr>
      <w:tr w:rsidR="00923DE6" w14:paraId="5E12D1E6" w14:textId="77777777" w:rsidTr="00975135">
        <w:trPr>
          <w:jc w:val="center"/>
        </w:trPr>
        <w:tc>
          <w:tcPr>
            <w:tcW w:w="3293" w:type="dxa"/>
          </w:tcPr>
          <w:p w14:paraId="5EE3A910" w14:textId="5B552C9C" w:rsidR="00923DE6" w:rsidRDefault="00923DE6" w:rsidP="00975135">
            <w:pPr>
              <w:spacing w:before="40" w:after="40"/>
              <w:ind w:left="72" w:right="72"/>
              <w:rPr>
                <w:sz w:val="18"/>
                <w:szCs w:val="18"/>
              </w:rPr>
            </w:pPr>
            <w:r w:rsidRPr="00975135">
              <w:rPr>
                <w:sz w:val="18"/>
                <w:szCs w:val="18"/>
              </w:rPr>
              <w:t xml:space="preserve">home </w:t>
            </w:r>
            <w:r w:rsidR="00924087" w:rsidRPr="00975135">
              <w:rPr>
                <w:sz w:val="18"/>
                <w:szCs w:val="18"/>
              </w:rPr>
              <w:t>address</w:t>
            </w:r>
            <w:r w:rsidRPr="00975135">
              <w:rPr>
                <w:sz w:val="18"/>
                <w:szCs w:val="18"/>
              </w:rPr>
              <w:t xml:space="preserve"> </w:t>
            </w:r>
          </w:p>
        </w:tc>
        <w:tc>
          <w:tcPr>
            <w:tcW w:w="4818" w:type="dxa"/>
          </w:tcPr>
          <w:p w14:paraId="5ED9A16E" w14:textId="3754A51E" w:rsidR="00923DE6" w:rsidRDefault="00923DE6" w:rsidP="00975135">
            <w:pPr>
              <w:spacing w:before="40" w:after="40"/>
              <w:ind w:left="72" w:right="72"/>
              <w:rPr>
                <w:sz w:val="18"/>
                <w:szCs w:val="18"/>
              </w:rPr>
            </w:pPr>
            <w:r w:rsidRPr="00975135">
              <w:rPr>
                <w:sz w:val="18"/>
                <w:szCs w:val="18"/>
              </w:rPr>
              <w:t>Header</w:t>
            </w:r>
          </w:p>
        </w:tc>
      </w:tr>
      <w:tr w:rsidR="00923DE6" w14:paraId="149EBF2C" w14:textId="77777777" w:rsidTr="00975135">
        <w:trPr>
          <w:jc w:val="center"/>
        </w:trPr>
        <w:tc>
          <w:tcPr>
            <w:tcW w:w="3293" w:type="dxa"/>
          </w:tcPr>
          <w:p w14:paraId="130B55B3" w14:textId="4D4DA8E1" w:rsidR="00923DE6" w:rsidRDefault="00923DE6" w:rsidP="00975135">
            <w:pPr>
              <w:spacing w:before="40" w:after="40"/>
              <w:ind w:left="72" w:right="72"/>
              <w:rPr>
                <w:sz w:val="18"/>
                <w:szCs w:val="18"/>
              </w:rPr>
            </w:pPr>
            <w:r w:rsidRPr="00975135">
              <w:rPr>
                <w:sz w:val="18"/>
                <w:szCs w:val="18"/>
              </w:rPr>
              <w:t>home city</w:t>
            </w:r>
          </w:p>
        </w:tc>
        <w:tc>
          <w:tcPr>
            <w:tcW w:w="4818" w:type="dxa"/>
          </w:tcPr>
          <w:p w14:paraId="34E37225" w14:textId="60A24C15" w:rsidR="00923DE6" w:rsidRDefault="00923DE6" w:rsidP="00975135">
            <w:pPr>
              <w:spacing w:before="40" w:after="40"/>
              <w:ind w:left="72" w:right="72"/>
              <w:rPr>
                <w:sz w:val="18"/>
                <w:szCs w:val="18"/>
              </w:rPr>
            </w:pPr>
            <w:r w:rsidRPr="00975135">
              <w:rPr>
                <w:sz w:val="18"/>
                <w:szCs w:val="18"/>
              </w:rPr>
              <w:t>Header</w:t>
            </w:r>
          </w:p>
        </w:tc>
      </w:tr>
      <w:tr w:rsidR="00923DE6" w14:paraId="42782C69" w14:textId="77777777" w:rsidTr="00975135">
        <w:trPr>
          <w:jc w:val="center"/>
        </w:trPr>
        <w:tc>
          <w:tcPr>
            <w:tcW w:w="3293" w:type="dxa"/>
          </w:tcPr>
          <w:p w14:paraId="2918CAA3" w14:textId="2D52E830" w:rsidR="00923DE6" w:rsidRDefault="00923DE6" w:rsidP="00975135">
            <w:pPr>
              <w:spacing w:before="40" w:after="40"/>
              <w:ind w:left="72" w:right="72"/>
              <w:rPr>
                <w:sz w:val="18"/>
                <w:szCs w:val="18"/>
              </w:rPr>
            </w:pPr>
            <w:r w:rsidRPr="00975135">
              <w:rPr>
                <w:sz w:val="18"/>
                <w:szCs w:val="18"/>
              </w:rPr>
              <w:t>home country</w:t>
            </w:r>
          </w:p>
        </w:tc>
        <w:tc>
          <w:tcPr>
            <w:tcW w:w="4818" w:type="dxa"/>
          </w:tcPr>
          <w:p w14:paraId="372285EA" w14:textId="7174EA71" w:rsidR="00923DE6" w:rsidRDefault="00923DE6" w:rsidP="00975135">
            <w:pPr>
              <w:spacing w:before="40" w:after="40"/>
              <w:ind w:left="72" w:right="72"/>
              <w:rPr>
                <w:sz w:val="18"/>
                <w:szCs w:val="18"/>
              </w:rPr>
            </w:pPr>
            <w:r w:rsidRPr="00975135">
              <w:rPr>
                <w:sz w:val="18"/>
                <w:szCs w:val="18"/>
              </w:rPr>
              <w:t>Header</w:t>
            </w:r>
          </w:p>
        </w:tc>
      </w:tr>
      <w:tr w:rsidR="00923DE6" w14:paraId="4566E20F" w14:textId="77777777" w:rsidTr="00975135">
        <w:trPr>
          <w:jc w:val="center"/>
        </w:trPr>
        <w:tc>
          <w:tcPr>
            <w:tcW w:w="3293" w:type="dxa"/>
          </w:tcPr>
          <w:p w14:paraId="5A054432" w14:textId="3B316823" w:rsidR="00923DE6" w:rsidRDefault="00923DE6" w:rsidP="00975135">
            <w:pPr>
              <w:spacing w:before="40" w:after="40"/>
              <w:ind w:left="72" w:right="72"/>
              <w:rPr>
                <w:sz w:val="18"/>
                <w:szCs w:val="18"/>
              </w:rPr>
            </w:pPr>
            <w:r w:rsidRPr="00975135">
              <w:rPr>
                <w:sz w:val="18"/>
                <w:szCs w:val="18"/>
              </w:rPr>
              <w:t xml:space="preserve">home state </w:t>
            </w:r>
          </w:p>
        </w:tc>
        <w:tc>
          <w:tcPr>
            <w:tcW w:w="4818" w:type="dxa"/>
          </w:tcPr>
          <w:p w14:paraId="1716166C" w14:textId="7DF1AAC6" w:rsidR="00923DE6" w:rsidRDefault="00923DE6" w:rsidP="00975135">
            <w:pPr>
              <w:spacing w:before="40" w:after="40"/>
              <w:ind w:left="72" w:right="72"/>
              <w:rPr>
                <w:sz w:val="18"/>
                <w:szCs w:val="18"/>
              </w:rPr>
            </w:pPr>
            <w:r w:rsidRPr="00975135">
              <w:rPr>
                <w:sz w:val="18"/>
                <w:szCs w:val="18"/>
              </w:rPr>
              <w:t>Header</w:t>
            </w:r>
          </w:p>
        </w:tc>
      </w:tr>
      <w:tr w:rsidR="00923DE6" w14:paraId="054665B2" w14:textId="77777777" w:rsidTr="00975135">
        <w:trPr>
          <w:jc w:val="center"/>
        </w:trPr>
        <w:tc>
          <w:tcPr>
            <w:tcW w:w="3293" w:type="dxa"/>
          </w:tcPr>
          <w:p w14:paraId="1B4D2B62" w14:textId="3A46267C" w:rsidR="00923DE6" w:rsidRDefault="00923DE6" w:rsidP="00975135">
            <w:pPr>
              <w:spacing w:before="40" w:after="40"/>
              <w:ind w:left="72" w:right="72"/>
              <w:rPr>
                <w:sz w:val="18"/>
                <w:szCs w:val="18"/>
              </w:rPr>
            </w:pPr>
            <w:r w:rsidRPr="00975135">
              <w:rPr>
                <w:sz w:val="18"/>
                <w:szCs w:val="18"/>
              </w:rPr>
              <w:t xml:space="preserve">home </w:t>
            </w:r>
            <w:r w:rsidR="00924087" w:rsidRPr="00975135">
              <w:rPr>
                <w:sz w:val="18"/>
                <w:szCs w:val="18"/>
              </w:rPr>
              <w:t>zip code</w:t>
            </w:r>
            <w:r w:rsidRPr="00975135">
              <w:rPr>
                <w:sz w:val="18"/>
                <w:szCs w:val="18"/>
              </w:rPr>
              <w:t xml:space="preserve"> </w:t>
            </w:r>
          </w:p>
        </w:tc>
        <w:tc>
          <w:tcPr>
            <w:tcW w:w="4818" w:type="dxa"/>
          </w:tcPr>
          <w:p w14:paraId="7A8617A7" w14:textId="0CF487D3" w:rsidR="00923DE6" w:rsidRDefault="00923DE6" w:rsidP="00975135">
            <w:pPr>
              <w:spacing w:before="40" w:after="40"/>
              <w:ind w:left="72" w:right="72"/>
              <w:rPr>
                <w:sz w:val="18"/>
                <w:szCs w:val="18"/>
              </w:rPr>
            </w:pPr>
            <w:r w:rsidRPr="00975135">
              <w:rPr>
                <w:sz w:val="18"/>
                <w:szCs w:val="18"/>
              </w:rPr>
              <w:t>Header</w:t>
            </w:r>
          </w:p>
        </w:tc>
      </w:tr>
      <w:tr w:rsidR="00923DE6" w14:paraId="1533338E" w14:textId="77777777" w:rsidTr="00975135">
        <w:trPr>
          <w:jc w:val="center"/>
        </w:trPr>
        <w:tc>
          <w:tcPr>
            <w:tcW w:w="3293" w:type="dxa"/>
          </w:tcPr>
          <w:p w14:paraId="7713CC3F" w14:textId="444E5A8C" w:rsidR="00923DE6" w:rsidRDefault="00923DE6" w:rsidP="00975135">
            <w:pPr>
              <w:spacing w:before="40" w:after="40"/>
              <w:ind w:left="72" w:right="72"/>
              <w:rPr>
                <w:sz w:val="18"/>
                <w:szCs w:val="18"/>
              </w:rPr>
            </w:pPr>
            <w:r w:rsidRPr="00975135">
              <w:rPr>
                <w:sz w:val="18"/>
                <w:szCs w:val="18"/>
              </w:rPr>
              <w:t xml:space="preserve">country of residence </w:t>
            </w:r>
          </w:p>
        </w:tc>
        <w:tc>
          <w:tcPr>
            <w:tcW w:w="4818" w:type="dxa"/>
          </w:tcPr>
          <w:p w14:paraId="4D8F8020" w14:textId="5E3221FA" w:rsidR="00923DE6" w:rsidRDefault="00923DE6" w:rsidP="00975135">
            <w:pPr>
              <w:spacing w:before="40" w:after="40"/>
              <w:ind w:left="72" w:right="72"/>
              <w:rPr>
                <w:sz w:val="18"/>
                <w:szCs w:val="18"/>
              </w:rPr>
            </w:pPr>
            <w:r w:rsidRPr="00975135">
              <w:rPr>
                <w:sz w:val="18"/>
                <w:szCs w:val="18"/>
              </w:rPr>
              <w:t>Header</w:t>
            </w:r>
          </w:p>
        </w:tc>
      </w:tr>
      <w:tr w:rsidR="00923DE6" w14:paraId="043AC072" w14:textId="77777777" w:rsidTr="00975135">
        <w:trPr>
          <w:jc w:val="center"/>
        </w:trPr>
        <w:tc>
          <w:tcPr>
            <w:tcW w:w="3293" w:type="dxa"/>
          </w:tcPr>
          <w:p w14:paraId="2CBC61CD" w14:textId="4AC0B6D0" w:rsidR="00923DE6" w:rsidRDefault="00923DE6" w:rsidP="00975135">
            <w:pPr>
              <w:spacing w:before="40" w:after="40"/>
              <w:ind w:left="72" w:right="72"/>
              <w:rPr>
                <w:sz w:val="18"/>
                <w:szCs w:val="18"/>
              </w:rPr>
            </w:pPr>
            <w:r w:rsidRPr="00975135">
              <w:rPr>
                <w:sz w:val="18"/>
                <w:szCs w:val="18"/>
              </w:rPr>
              <w:t xml:space="preserve">home census tract </w:t>
            </w:r>
          </w:p>
        </w:tc>
        <w:tc>
          <w:tcPr>
            <w:tcW w:w="4818" w:type="dxa"/>
          </w:tcPr>
          <w:p w14:paraId="5200D00F" w14:textId="3B7D2351" w:rsidR="00923DE6" w:rsidRDefault="00923DE6" w:rsidP="00975135">
            <w:pPr>
              <w:spacing w:before="40" w:after="40"/>
              <w:ind w:left="72" w:right="72"/>
              <w:rPr>
                <w:sz w:val="18"/>
                <w:szCs w:val="18"/>
              </w:rPr>
            </w:pPr>
            <w:r w:rsidRPr="00975135">
              <w:rPr>
                <w:sz w:val="18"/>
                <w:szCs w:val="18"/>
              </w:rPr>
              <w:t>Header</w:t>
            </w:r>
          </w:p>
        </w:tc>
      </w:tr>
      <w:tr w:rsidR="00923DE6" w14:paraId="52EA516F" w14:textId="77777777" w:rsidTr="00975135">
        <w:trPr>
          <w:jc w:val="center"/>
        </w:trPr>
        <w:tc>
          <w:tcPr>
            <w:tcW w:w="3293" w:type="dxa"/>
          </w:tcPr>
          <w:p w14:paraId="4467124E" w14:textId="418C3940" w:rsidR="00923DE6" w:rsidRDefault="00923DE6" w:rsidP="00975135">
            <w:pPr>
              <w:spacing w:before="40" w:after="40"/>
              <w:ind w:left="72" w:right="72"/>
              <w:rPr>
                <w:sz w:val="18"/>
                <w:szCs w:val="18"/>
              </w:rPr>
            </w:pPr>
            <w:r w:rsidRPr="00975135">
              <w:rPr>
                <w:sz w:val="18"/>
                <w:szCs w:val="18"/>
              </w:rPr>
              <w:t xml:space="preserve">social security number </w:t>
            </w:r>
          </w:p>
        </w:tc>
        <w:tc>
          <w:tcPr>
            <w:tcW w:w="4818" w:type="dxa"/>
          </w:tcPr>
          <w:p w14:paraId="413615AC" w14:textId="1758B7B4" w:rsidR="00923DE6" w:rsidRDefault="00923DE6" w:rsidP="00975135">
            <w:pPr>
              <w:spacing w:before="40" w:after="40"/>
              <w:ind w:left="72" w:right="72"/>
              <w:rPr>
                <w:sz w:val="18"/>
                <w:szCs w:val="18"/>
              </w:rPr>
            </w:pPr>
            <w:r w:rsidRPr="00975135">
              <w:rPr>
                <w:sz w:val="18"/>
                <w:szCs w:val="18"/>
              </w:rPr>
              <w:t>Header</w:t>
            </w:r>
          </w:p>
        </w:tc>
      </w:tr>
      <w:tr w:rsidR="00923DE6" w14:paraId="09EBA6D6" w14:textId="77777777" w:rsidTr="00975135">
        <w:trPr>
          <w:jc w:val="center"/>
        </w:trPr>
        <w:tc>
          <w:tcPr>
            <w:tcW w:w="3293" w:type="dxa"/>
          </w:tcPr>
          <w:p w14:paraId="572C7D76" w14:textId="1C5C2DE0" w:rsidR="00923DE6" w:rsidRDefault="00923DE6" w:rsidP="00975135">
            <w:pPr>
              <w:spacing w:before="40" w:after="40"/>
              <w:ind w:left="72" w:right="72"/>
              <w:rPr>
                <w:sz w:val="18"/>
                <w:szCs w:val="18"/>
              </w:rPr>
            </w:pPr>
            <w:r w:rsidRPr="00975135">
              <w:rPr>
                <w:sz w:val="18"/>
                <w:szCs w:val="18"/>
              </w:rPr>
              <w:t xml:space="preserve">gender </w:t>
            </w:r>
          </w:p>
        </w:tc>
        <w:tc>
          <w:tcPr>
            <w:tcW w:w="4818" w:type="dxa"/>
          </w:tcPr>
          <w:p w14:paraId="60D5ECD6" w14:textId="0BDF9B79" w:rsidR="00923DE6" w:rsidRDefault="00923DE6" w:rsidP="00975135">
            <w:pPr>
              <w:spacing w:before="40" w:after="40"/>
              <w:ind w:left="72" w:right="72"/>
              <w:rPr>
                <w:sz w:val="18"/>
                <w:szCs w:val="18"/>
              </w:rPr>
            </w:pPr>
            <w:r w:rsidRPr="00975135">
              <w:rPr>
                <w:sz w:val="18"/>
                <w:szCs w:val="18"/>
              </w:rPr>
              <w:t>Header</w:t>
            </w:r>
          </w:p>
        </w:tc>
      </w:tr>
      <w:tr w:rsidR="00923DE6" w14:paraId="13E1BC77" w14:textId="77777777" w:rsidTr="00975135">
        <w:trPr>
          <w:jc w:val="center"/>
        </w:trPr>
        <w:tc>
          <w:tcPr>
            <w:tcW w:w="3293" w:type="dxa"/>
          </w:tcPr>
          <w:p w14:paraId="1DF18683" w14:textId="13DC7776" w:rsidR="00923DE6" w:rsidRDefault="00923DE6" w:rsidP="00975135">
            <w:pPr>
              <w:spacing w:before="40" w:after="40"/>
              <w:ind w:left="72" w:right="72"/>
              <w:rPr>
                <w:sz w:val="18"/>
                <w:szCs w:val="18"/>
              </w:rPr>
            </w:pPr>
            <w:r w:rsidRPr="00975135">
              <w:rPr>
                <w:sz w:val="18"/>
                <w:szCs w:val="18"/>
              </w:rPr>
              <w:t>race</w:t>
            </w:r>
          </w:p>
        </w:tc>
        <w:tc>
          <w:tcPr>
            <w:tcW w:w="4818" w:type="dxa"/>
          </w:tcPr>
          <w:p w14:paraId="55C223BC" w14:textId="25644CA1" w:rsidR="00923DE6" w:rsidRDefault="00923DE6" w:rsidP="00975135">
            <w:pPr>
              <w:spacing w:before="40" w:after="40"/>
              <w:ind w:left="72" w:right="72"/>
              <w:rPr>
                <w:sz w:val="18"/>
                <w:szCs w:val="18"/>
              </w:rPr>
            </w:pPr>
            <w:r w:rsidRPr="00975135">
              <w:rPr>
                <w:sz w:val="18"/>
                <w:szCs w:val="18"/>
              </w:rPr>
              <w:t>Header</w:t>
            </w:r>
          </w:p>
        </w:tc>
      </w:tr>
      <w:tr w:rsidR="00923DE6" w14:paraId="1345CEC9" w14:textId="77777777" w:rsidTr="00975135">
        <w:trPr>
          <w:jc w:val="center"/>
        </w:trPr>
        <w:tc>
          <w:tcPr>
            <w:tcW w:w="3293" w:type="dxa"/>
          </w:tcPr>
          <w:p w14:paraId="47841F55" w14:textId="26AF1278" w:rsidR="00923DE6" w:rsidRDefault="00923DE6" w:rsidP="00975135">
            <w:pPr>
              <w:spacing w:before="40" w:after="40"/>
              <w:ind w:left="72" w:right="72"/>
              <w:rPr>
                <w:sz w:val="18"/>
                <w:szCs w:val="18"/>
              </w:rPr>
            </w:pPr>
            <w:r w:rsidRPr="00975135">
              <w:rPr>
                <w:sz w:val="18"/>
                <w:szCs w:val="18"/>
              </w:rPr>
              <w:t>Age</w:t>
            </w:r>
          </w:p>
        </w:tc>
        <w:tc>
          <w:tcPr>
            <w:tcW w:w="4818" w:type="dxa"/>
          </w:tcPr>
          <w:p w14:paraId="32B2DFF0" w14:textId="24608A87" w:rsidR="00923DE6" w:rsidRDefault="00923DE6" w:rsidP="00975135">
            <w:pPr>
              <w:spacing w:before="40" w:after="40"/>
              <w:ind w:left="72" w:right="72"/>
              <w:rPr>
                <w:sz w:val="18"/>
                <w:szCs w:val="18"/>
              </w:rPr>
            </w:pPr>
            <w:r w:rsidRPr="00975135">
              <w:rPr>
                <w:sz w:val="18"/>
                <w:szCs w:val="18"/>
              </w:rPr>
              <w:t>Header</w:t>
            </w:r>
          </w:p>
        </w:tc>
      </w:tr>
      <w:tr w:rsidR="00923DE6" w14:paraId="516A6542" w14:textId="77777777" w:rsidTr="00975135">
        <w:trPr>
          <w:jc w:val="center"/>
        </w:trPr>
        <w:tc>
          <w:tcPr>
            <w:tcW w:w="3293" w:type="dxa"/>
          </w:tcPr>
          <w:p w14:paraId="698769EC" w14:textId="3E8C3881" w:rsidR="00923DE6" w:rsidRDefault="00923DE6" w:rsidP="00975135">
            <w:pPr>
              <w:spacing w:before="40" w:after="40"/>
              <w:ind w:left="72" w:right="72"/>
              <w:rPr>
                <w:sz w:val="18"/>
                <w:szCs w:val="18"/>
              </w:rPr>
            </w:pPr>
            <w:r w:rsidRPr="00975135">
              <w:rPr>
                <w:sz w:val="18"/>
                <w:szCs w:val="18"/>
              </w:rPr>
              <w:t>Age Units</w:t>
            </w:r>
          </w:p>
        </w:tc>
        <w:tc>
          <w:tcPr>
            <w:tcW w:w="4818" w:type="dxa"/>
          </w:tcPr>
          <w:p w14:paraId="0AF76F02" w14:textId="393EF00F" w:rsidR="00923DE6" w:rsidRDefault="00923DE6" w:rsidP="00975135">
            <w:pPr>
              <w:spacing w:before="40" w:after="40"/>
              <w:ind w:left="72" w:right="72"/>
              <w:rPr>
                <w:sz w:val="18"/>
                <w:szCs w:val="18"/>
              </w:rPr>
            </w:pPr>
            <w:r w:rsidRPr="00975135">
              <w:rPr>
                <w:sz w:val="18"/>
                <w:szCs w:val="18"/>
              </w:rPr>
              <w:t>Header</w:t>
            </w:r>
          </w:p>
        </w:tc>
      </w:tr>
      <w:tr w:rsidR="00923DE6" w14:paraId="7FDC315F" w14:textId="77777777" w:rsidTr="00975135">
        <w:trPr>
          <w:jc w:val="center"/>
        </w:trPr>
        <w:tc>
          <w:tcPr>
            <w:tcW w:w="3293" w:type="dxa"/>
          </w:tcPr>
          <w:p w14:paraId="47FBFE8A" w14:textId="067E603E" w:rsidR="00923DE6" w:rsidRDefault="00923DE6" w:rsidP="00975135">
            <w:pPr>
              <w:spacing w:before="40" w:after="40"/>
              <w:ind w:left="72" w:right="72"/>
              <w:rPr>
                <w:sz w:val="18"/>
                <w:szCs w:val="18"/>
              </w:rPr>
            </w:pPr>
            <w:r w:rsidRPr="00975135">
              <w:rPr>
                <w:sz w:val="18"/>
                <w:szCs w:val="18"/>
              </w:rPr>
              <w:t>Date of Birth</w:t>
            </w:r>
          </w:p>
        </w:tc>
        <w:tc>
          <w:tcPr>
            <w:tcW w:w="4818" w:type="dxa"/>
          </w:tcPr>
          <w:p w14:paraId="2960C116" w14:textId="19A91459" w:rsidR="00923DE6" w:rsidRDefault="00923DE6" w:rsidP="00975135">
            <w:pPr>
              <w:spacing w:before="40" w:after="40"/>
              <w:ind w:left="72" w:right="72"/>
              <w:rPr>
                <w:sz w:val="18"/>
                <w:szCs w:val="18"/>
              </w:rPr>
            </w:pPr>
            <w:r w:rsidRPr="00975135">
              <w:rPr>
                <w:sz w:val="18"/>
                <w:szCs w:val="18"/>
              </w:rPr>
              <w:t>Header</w:t>
            </w:r>
          </w:p>
        </w:tc>
      </w:tr>
      <w:tr w:rsidR="00923DE6" w14:paraId="5CDC0065" w14:textId="77777777" w:rsidTr="00975135">
        <w:trPr>
          <w:jc w:val="center"/>
        </w:trPr>
        <w:tc>
          <w:tcPr>
            <w:tcW w:w="3293" w:type="dxa"/>
          </w:tcPr>
          <w:p w14:paraId="73773166" w14:textId="0B8F75DB" w:rsidR="00923DE6" w:rsidRDefault="00923DE6" w:rsidP="00975135">
            <w:pPr>
              <w:spacing w:before="40" w:after="40"/>
              <w:ind w:left="72" w:right="72"/>
              <w:rPr>
                <w:sz w:val="18"/>
                <w:szCs w:val="18"/>
              </w:rPr>
            </w:pPr>
            <w:r w:rsidRPr="00975135">
              <w:rPr>
                <w:sz w:val="18"/>
                <w:szCs w:val="18"/>
              </w:rPr>
              <w:t>Patient's Phone Number</w:t>
            </w:r>
          </w:p>
        </w:tc>
        <w:tc>
          <w:tcPr>
            <w:tcW w:w="4818" w:type="dxa"/>
          </w:tcPr>
          <w:p w14:paraId="3EAF0EEA" w14:textId="3A773DED" w:rsidR="00923DE6" w:rsidRDefault="00923DE6" w:rsidP="00975135">
            <w:pPr>
              <w:spacing w:before="40" w:after="40"/>
              <w:ind w:left="72" w:right="72"/>
              <w:rPr>
                <w:sz w:val="18"/>
                <w:szCs w:val="18"/>
              </w:rPr>
            </w:pPr>
            <w:r w:rsidRPr="00975135">
              <w:rPr>
                <w:sz w:val="18"/>
                <w:szCs w:val="18"/>
              </w:rPr>
              <w:t>Header</w:t>
            </w:r>
          </w:p>
        </w:tc>
      </w:tr>
      <w:tr w:rsidR="00923DE6" w14:paraId="73783470" w14:textId="77777777" w:rsidTr="00975135">
        <w:trPr>
          <w:jc w:val="center"/>
        </w:trPr>
        <w:tc>
          <w:tcPr>
            <w:tcW w:w="3293" w:type="dxa"/>
          </w:tcPr>
          <w:p w14:paraId="3B7F79C9" w14:textId="7EED0F20" w:rsidR="00923DE6" w:rsidRDefault="00923DE6" w:rsidP="00975135">
            <w:pPr>
              <w:spacing w:before="40" w:after="40"/>
              <w:ind w:left="72" w:right="72"/>
              <w:rPr>
                <w:sz w:val="18"/>
                <w:szCs w:val="18"/>
              </w:rPr>
            </w:pPr>
            <w:r w:rsidRPr="00975135">
              <w:rPr>
                <w:sz w:val="18"/>
                <w:szCs w:val="18"/>
              </w:rPr>
              <w:t xml:space="preserve">Primary Method of Payment </w:t>
            </w:r>
          </w:p>
        </w:tc>
        <w:tc>
          <w:tcPr>
            <w:tcW w:w="4818" w:type="dxa"/>
          </w:tcPr>
          <w:p w14:paraId="246FE385" w14:textId="0770542D" w:rsidR="00923DE6" w:rsidRDefault="00923DE6" w:rsidP="00975135">
            <w:pPr>
              <w:spacing w:before="40" w:after="40"/>
              <w:ind w:left="72" w:right="72"/>
              <w:rPr>
                <w:sz w:val="18"/>
                <w:szCs w:val="18"/>
              </w:rPr>
            </w:pPr>
            <w:r w:rsidRPr="00975135">
              <w:rPr>
                <w:sz w:val="18"/>
                <w:szCs w:val="18"/>
              </w:rPr>
              <w:t xml:space="preserve">Payer </w:t>
            </w:r>
          </w:p>
        </w:tc>
      </w:tr>
      <w:tr w:rsidR="00923DE6" w14:paraId="3794A5F7" w14:textId="77777777" w:rsidTr="00975135">
        <w:trPr>
          <w:jc w:val="center"/>
        </w:trPr>
        <w:tc>
          <w:tcPr>
            <w:tcW w:w="3293" w:type="dxa"/>
          </w:tcPr>
          <w:p w14:paraId="34341392" w14:textId="42B2560C" w:rsidR="00923DE6" w:rsidRDefault="00924087" w:rsidP="00975135">
            <w:pPr>
              <w:spacing w:before="40" w:after="40"/>
              <w:ind w:left="72" w:right="72"/>
              <w:rPr>
                <w:sz w:val="18"/>
                <w:szCs w:val="18"/>
              </w:rPr>
            </w:pPr>
            <w:r w:rsidRPr="00975135">
              <w:rPr>
                <w:sz w:val="18"/>
                <w:szCs w:val="18"/>
              </w:rPr>
              <w:t>Document</w:t>
            </w:r>
            <w:r w:rsidR="00923DE6" w:rsidRPr="00975135">
              <w:rPr>
                <w:sz w:val="18"/>
                <w:szCs w:val="18"/>
              </w:rPr>
              <w:t xml:space="preserve"> type: Certificate of medical necessity (CMN)</w:t>
            </w:r>
          </w:p>
        </w:tc>
        <w:tc>
          <w:tcPr>
            <w:tcW w:w="4818" w:type="dxa"/>
          </w:tcPr>
          <w:p w14:paraId="4CDF8F98" w14:textId="53AFA0A5" w:rsidR="00923DE6" w:rsidRDefault="00923DE6" w:rsidP="00975135">
            <w:pPr>
              <w:spacing w:before="40" w:after="40"/>
              <w:ind w:left="72" w:right="72"/>
              <w:rPr>
                <w:sz w:val="18"/>
                <w:szCs w:val="18"/>
              </w:rPr>
            </w:pPr>
            <w:del w:id="229" w:author="Lori Reed-Fourquet" w:date="2017-04-25T08:55:00Z">
              <w:r w:rsidRPr="00975135" w:rsidDel="000418B7">
                <w:rPr>
                  <w:sz w:val="18"/>
                  <w:szCs w:val="18"/>
                </w:rPr>
                <w:delText xml:space="preserve">New: </w:delText>
              </w:r>
            </w:del>
            <w:r w:rsidRPr="00975135">
              <w:rPr>
                <w:sz w:val="18"/>
                <w:szCs w:val="18"/>
              </w:rPr>
              <w:t>Certificat</w:t>
            </w:r>
            <w:ins w:id="230" w:author="Lori Reed-Fourquet" w:date="2017-04-25T08:55:00Z">
              <w:r w:rsidR="000418B7">
                <w:rPr>
                  <w:sz w:val="18"/>
                  <w:szCs w:val="18"/>
                </w:rPr>
                <w:t>ion</w:t>
              </w:r>
            </w:ins>
            <w:del w:id="231" w:author="Lori Reed-Fourquet" w:date="2017-04-25T08:55:00Z">
              <w:r w:rsidRPr="00975135" w:rsidDel="000418B7">
                <w:rPr>
                  <w:sz w:val="18"/>
                  <w:szCs w:val="18"/>
                </w:rPr>
                <w:delText>e</w:delText>
              </w:r>
            </w:del>
            <w:r w:rsidRPr="00975135">
              <w:rPr>
                <w:sz w:val="18"/>
                <w:szCs w:val="18"/>
              </w:rPr>
              <w:t xml:space="preserve"> of Medical Necessity Section (</w:t>
            </w:r>
            <w:r w:rsidR="00924087" w:rsidRPr="00975135">
              <w:rPr>
                <w:sz w:val="18"/>
                <w:szCs w:val="18"/>
              </w:rPr>
              <w:t>LOINC</w:t>
            </w:r>
            <w:r w:rsidRPr="00975135">
              <w:rPr>
                <w:sz w:val="18"/>
                <w:szCs w:val="18"/>
              </w:rPr>
              <w:t xml:space="preserve"> code = 52016-3)</w:t>
            </w:r>
          </w:p>
        </w:tc>
      </w:tr>
      <w:tr w:rsidR="00923DE6" w14:paraId="596E942E" w14:textId="77777777" w:rsidTr="00975135">
        <w:trPr>
          <w:jc w:val="center"/>
        </w:trPr>
        <w:tc>
          <w:tcPr>
            <w:tcW w:w="3293" w:type="dxa"/>
          </w:tcPr>
          <w:p w14:paraId="1B02A90C" w14:textId="56454F41" w:rsidR="00923DE6" w:rsidRDefault="00923DE6" w:rsidP="00975135">
            <w:pPr>
              <w:spacing w:before="40" w:after="40"/>
              <w:ind w:left="72" w:right="72"/>
              <w:rPr>
                <w:sz w:val="18"/>
                <w:szCs w:val="18"/>
              </w:rPr>
            </w:pPr>
            <w:r w:rsidRPr="00975135">
              <w:rPr>
                <w:sz w:val="18"/>
                <w:szCs w:val="18"/>
              </w:rPr>
              <w:t>Physician Certification Statement Signed</w:t>
            </w:r>
          </w:p>
        </w:tc>
        <w:tc>
          <w:tcPr>
            <w:tcW w:w="4818" w:type="dxa"/>
          </w:tcPr>
          <w:p w14:paraId="501BE6B5" w14:textId="13B2CB9C" w:rsidR="00923DE6" w:rsidRDefault="00923DE6" w:rsidP="000418B7">
            <w:pPr>
              <w:spacing w:before="40" w:after="40"/>
              <w:ind w:left="72" w:right="72"/>
              <w:rPr>
                <w:sz w:val="18"/>
                <w:szCs w:val="18"/>
              </w:rPr>
            </w:pPr>
            <w:del w:id="232" w:author="Lori Reed-Fourquet" w:date="2017-04-25T08:56:00Z">
              <w:r w:rsidRPr="00975135" w:rsidDel="000418B7">
                <w:rPr>
                  <w:sz w:val="18"/>
                  <w:szCs w:val="18"/>
                </w:rPr>
                <w:delText xml:space="preserve">New: </w:delText>
              </w:r>
            </w:del>
            <w:del w:id="233" w:author="Lori Reed-Fourquet" w:date="2017-04-25T08:55:00Z">
              <w:r w:rsidRPr="00975135" w:rsidDel="000418B7">
                <w:rPr>
                  <w:sz w:val="18"/>
                  <w:szCs w:val="18"/>
                </w:rPr>
                <w:delText xml:space="preserve">Certificate </w:delText>
              </w:r>
            </w:del>
            <w:ins w:id="234" w:author="Lori Reed-Fourquet" w:date="2017-04-25T08:55:00Z">
              <w:r w:rsidR="000418B7" w:rsidRPr="00975135">
                <w:rPr>
                  <w:sz w:val="18"/>
                  <w:szCs w:val="18"/>
                </w:rPr>
                <w:t>Certificat</w:t>
              </w:r>
              <w:r w:rsidR="000418B7">
                <w:rPr>
                  <w:sz w:val="18"/>
                  <w:szCs w:val="18"/>
                </w:rPr>
                <w:t>ion</w:t>
              </w:r>
              <w:r w:rsidR="000418B7" w:rsidRPr="00975135">
                <w:rPr>
                  <w:sz w:val="18"/>
                  <w:szCs w:val="18"/>
                </w:rPr>
                <w:t xml:space="preserve"> </w:t>
              </w:r>
            </w:ins>
            <w:r w:rsidRPr="00975135">
              <w:rPr>
                <w:sz w:val="18"/>
                <w:szCs w:val="18"/>
              </w:rPr>
              <w:t>of Medical Necessity Section (</w:t>
            </w:r>
            <w:r w:rsidR="00924087" w:rsidRPr="00975135">
              <w:rPr>
                <w:sz w:val="18"/>
                <w:szCs w:val="18"/>
              </w:rPr>
              <w:t>LOINC</w:t>
            </w:r>
            <w:r w:rsidRPr="00975135">
              <w:rPr>
                <w:sz w:val="18"/>
                <w:szCs w:val="18"/>
              </w:rPr>
              <w:t xml:space="preserve"> code = 52016-3)</w:t>
            </w:r>
          </w:p>
        </w:tc>
      </w:tr>
      <w:tr w:rsidR="00923DE6" w14:paraId="05E1D186" w14:textId="77777777" w:rsidTr="00975135">
        <w:trPr>
          <w:jc w:val="center"/>
        </w:trPr>
        <w:tc>
          <w:tcPr>
            <w:tcW w:w="3293" w:type="dxa"/>
          </w:tcPr>
          <w:p w14:paraId="6C09084C" w14:textId="35C01254" w:rsidR="00923DE6" w:rsidRDefault="00923DE6" w:rsidP="00975135">
            <w:pPr>
              <w:spacing w:before="40" w:after="40"/>
              <w:ind w:left="72" w:right="72"/>
              <w:rPr>
                <w:sz w:val="18"/>
                <w:szCs w:val="18"/>
              </w:rPr>
            </w:pPr>
            <w:r w:rsidRPr="00975135">
              <w:rPr>
                <w:sz w:val="18"/>
                <w:szCs w:val="18"/>
              </w:rPr>
              <w:t xml:space="preserve">Date </w:t>
            </w:r>
            <w:r w:rsidR="00924087" w:rsidRPr="00975135">
              <w:rPr>
                <w:sz w:val="18"/>
                <w:szCs w:val="18"/>
              </w:rPr>
              <w:t>Physician</w:t>
            </w:r>
            <w:r w:rsidRPr="00975135">
              <w:rPr>
                <w:sz w:val="18"/>
                <w:szCs w:val="18"/>
              </w:rPr>
              <w:t xml:space="preserve"> Certification Statement Signed </w:t>
            </w:r>
          </w:p>
        </w:tc>
        <w:tc>
          <w:tcPr>
            <w:tcW w:w="4818" w:type="dxa"/>
          </w:tcPr>
          <w:p w14:paraId="31903F86" w14:textId="4D39E834" w:rsidR="00923DE6" w:rsidRDefault="00923DE6" w:rsidP="000418B7">
            <w:pPr>
              <w:spacing w:before="40" w:after="40"/>
              <w:ind w:left="72" w:right="72"/>
              <w:rPr>
                <w:sz w:val="18"/>
                <w:szCs w:val="18"/>
              </w:rPr>
            </w:pPr>
            <w:del w:id="235" w:author="Lori Reed-Fourquet" w:date="2017-04-25T08:56:00Z">
              <w:r w:rsidRPr="00975135" w:rsidDel="000418B7">
                <w:rPr>
                  <w:sz w:val="18"/>
                  <w:szCs w:val="18"/>
                </w:rPr>
                <w:delText xml:space="preserve">New: </w:delText>
              </w:r>
            </w:del>
            <w:del w:id="236" w:author="Lori Reed-Fourquet" w:date="2017-04-25T08:55:00Z">
              <w:r w:rsidRPr="00975135" w:rsidDel="000418B7">
                <w:rPr>
                  <w:sz w:val="18"/>
                  <w:szCs w:val="18"/>
                </w:rPr>
                <w:delText xml:space="preserve">Certificate </w:delText>
              </w:r>
            </w:del>
            <w:ins w:id="237" w:author="Lori Reed-Fourquet" w:date="2017-04-25T08:55:00Z">
              <w:r w:rsidR="000418B7" w:rsidRPr="00975135">
                <w:rPr>
                  <w:sz w:val="18"/>
                  <w:szCs w:val="18"/>
                </w:rPr>
                <w:t>Certificat</w:t>
              </w:r>
              <w:r w:rsidR="000418B7">
                <w:rPr>
                  <w:sz w:val="18"/>
                  <w:szCs w:val="18"/>
                </w:rPr>
                <w:t>ion</w:t>
              </w:r>
              <w:r w:rsidR="000418B7" w:rsidRPr="00975135">
                <w:rPr>
                  <w:sz w:val="18"/>
                  <w:szCs w:val="18"/>
                </w:rPr>
                <w:t xml:space="preserve"> </w:t>
              </w:r>
            </w:ins>
            <w:r w:rsidRPr="00975135">
              <w:rPr>
                <w:sz w:val="18"/>
                <w:szCs w:val="18"/>
              </w:rPr>
              <w:t>of Medical Necessity Section (</w:t>
            </w:r>
            <w:r w:rsidR="00924087" w:rsidRPr="00975135">
              <w:rPr>
                <w:sz w:val="18"/>
                <w:szCs w:val="18"/>
              </w:rPr>
              <w:t>LOINC</w:t>
            </w:r>
            <w:r w:rsidRPr="00975135">
              <w:rPr>
                <w:sz w:val="18"/>
                <w:szCs w:val="18"/>
              </w:rPr>
              <w:t xml:space="preserve"> code = 52016-3)</w:t>
            </w:r>
          </w:p>
        </w:tc>
      </w:tr>
      <w:tr w:rsidR="00923DE6" w14:paraId="63013B63" w14:textId="77777777" w:rsidTr="00975135">
        <w:trPr>
          <w:jc w:val="center"/>
        </w:trPr>
        <w:tc>
          <w:tcPr>
            <w:tcW w:w="3293" w:type="dxa"/>
          </w:tcPr>
          <w:p w14:paraId="4A5ACAAF" w14:textId="6912830B" w:rsidR="00923DE6" w:rsidRDefault="00923DE6" w:rsidP="00975135">
            <w:pPr>
              <w:spacing w:before="40" w:after="40"/>
              <w:ind w:left="72" w:right="72"/>
              <w:rPr>
                <w:sz w:val="18"/>
                <w:szCs w:val="18"/>
              </w:rPr>
            </w:pPr>
            <w:r w:rsidRPr="00975135">
              <w:rPr>
                <w:sz w:val="18"/>
                <w:szCs w:val="18"/>
              </w:rPr>
              <w:t xml:space="preserve">Reason for Physician Certification Statement </w:t>
            </w:r>
          </w:p>
        </w:tc>
        <w:tc>
          <w:tcPr>
            <w:tcW w:w="4818" w:type="dxa"/>
          </w:tcPr>
          <w:p w14:paraId="181E71D2" w14:textId="2F257B63" w:rsidR="00923DE6" w:rsidRDefault="00923DE6" w:rsidP="000418B7">
            <w:pPr>
              <w:spacing w:before="40" w:after="40"/>
              <w:ind w:left="72" w:right="72"/>
              <w:rPr>
                <w:sz w:val="18"/>
                <w:szCs w:val="18"/>
              </w:rPr>
            </w:pPr>
            <w:del w:id="238" w:author="Lori Reed-Fourquet" w:date="2017-04-25T08:55:00Z">
              <w:r w:rsidRPr="00975135" w:rsidDel="000418B7">
                <w:rPr>
                  <w:sz w:val="18"/>
                  <w:szCs w:val="18"/>
                </w:rPr>
                <w:delText xml:space="preserve">New: Certificate </w:delText>
              </w:r>
            </w:del>
            <w:ins w:id="239" w:author="Lori Reed-Fourquet" w:date="2017-04-25T08:55:00Z">
              <w:r w:rsidR="000418B7" w:rsidRPr="00975135">
                <w:rPr>
                  <w:sz w:val="18"/>
                  <w:szCs w:val="18"/>
                </w:rPr>
                <w:t>Certificat</w:t>
              </w:r>
              <w:r w:rsidR="000418B7">
                <w:rPr>
                  <w:sz w:val="18"/>
                  <w:szCs w:val="18"/>
                </w:rPr>
                <w:t>ion</w:t>
              </w:r>
              <w:r w:rsidR="000418B7" w:rsidRPr="00975135">
                <w:rPr>
                  <w:sz w:val="18"/>
                  <w:szCs w:val="18"/>
                </w:rPr>
                <w:t xml:space="preserve"> </w:t>
              </w:r>
            </w:ins>
            <w:r w:rsidRPr="00975135">
              <w:rPr>
                <w:sz w:val="18"/>
                <w:szCs w:val="18"/>
              </w:rPr>
              <w:t xml:space="preserve">of </w:t>
            </w:r>
            <w:r w:rsidR="00924087" w:rsidRPr="00975135">
              <w:rPr>
                <w:sz w:val="18"/>
                <w:szCs w:val="18"/>
              </w:rPr>
              <w:t>Medical Necessity Section (LOINC</w:t>
            </w:r>
            <w:r w:rsidRPr="00975135">
              <w:rPr>
                <w:sz w:val="18"/>
                <w:szCs w:val="18"/>
              </w:rPr>
              <w:t xml:space="preserve"> code = 52016-3)</w:t>
            </w:r>
          </w:p>
        </w:tc>
      </w:tr>
      <w:tr w:rsidR="00923DE6" w14:paraId="32BE481D" w14:textId="77777777" w:rsidTr="00975135">
        <w:trPr>
          <w:jc w:val="center"/>
        </w:trPr>
        <w:tc>
          <w:tcPr>
            <w:tcW w:w="3293" w:type="dxa"/>
          </w:tcPr>
          <w:p w14:paraId="2CC814CC" w14:textId="27C0799C" w:rsidR="00923DE6" w:rsidRDefault="00923DE6" w:rsidP="00975135">
            <w:pPr>
              <w:spacing w:before="40" w:after="40"/>
              <w:ind w:left="72" w:right="72"/>
              <w:rPr>
                <w:sz w:val="18"/>
                <w:szCs w:val="18"/>
              </w:rPr>
            </w:pPr>
            <w:r w:rsidRPr="00975135">
              <w:rPr>
                <w:sz w:val="18"/>
                <w:szCs w:val="18"/>
              </w:rPr>
              <w:t>Healthcare Provider Type Signing Physician Certification Statement</w:t>
            </w:r>
          </w:p>
        </w:tc>
        <w:tc>
          <w:tcPr>
            <w:tcW w:w="4818" w:type="dxa"/>
          </w:tcPr>
          <w:p w14:paraId="12D28ED5" w14:textId="79E39784" w:rsidR="00923DE6" w:rsidRDefault="00923DE6" w:rsidP="00975135">
            <w:pPr>
              <w:spacing w:before="40" w:after="40"/>
              <w:ind w:left="72" w:right="72"/>
              <w:rPr>
                <w:sz w:val="18"/>
                <w:szCs w:val="18"/>
              </w:rPr>
            </w:pPr>
            <w:del w:id="240" w:author="Lori Reed-Fourquet" w:date="2017-04-25T08:55:00Z">
              <w:r w:rsidRPr="00975135" w:rsidDel="000418B7">
                <w:rPr>
                  <w:sz w:val="18"/>
                  <w:szCs w:val="18"/>
                </w:rPr>
                <w:delText xml:space="preserve">New: </w:delText>
              </w:r>
            </w:del>
            <w:r w:rsidRPr="00975135">
              <w:rPr>
                <w:sz w:val="18"/>
                <w:szCs w:val="18"/>
              </w:rPr>
              <w:t>Certificat</w:t>
            </w:r>
            <w:ins w:id="241" w:author="Lori Reed-Fourquet" w:date="2017-04-25T08:55:00Z">
              <w:r w:rsidR="000418B7">
                <w:rPr>
                  <w:sz w:val="18"/>
                  <w:szCs w:val="18"/>
                </w:rPr>
                <w:t>ion</w:t>
              </w:r>
            </w:ins>
            <w:del w:id="242" w:author="Lori Reed-Fourquet" w:date="2017-04-25T08:55:00Z">
              <w:r w:rsidRPr="00975135" w:rsidDel="000418B7">
                <w:rPr>
                  <w:sz w:val="18"/>
                  <w:szCs w:val="18"/>
                </w:rPr>
                <w:delText>e</w:delText>
              </w:r>
            </w:del>
            <w:r w:rsidRPr="00975135">
              <w:rPr>
                <w:sz w:val="18"/>
                <w:szCs w:val="18"/>
              </w:rPr>
              <w:t xml:space="preserve"> of </w:t>
            </w:r>
            <w:r w:rsidR="00924087" w:rsidRPr="00975135">
              <w:rPr>
                <w:sz w:val="18"/>
                <w:szCs w:val="18"/>
              </w:rPr>
              <w:t>Medical Necessity Section (LOINC</w:t>
            </w:r>
            <w:r w:rsidRPr="00975135">
              <w:rPr>
                <w:sz w:val="18"/>
                <w:szCs w:val="18"/>
              </w:rPr>
              <w:t xml:space="preserve"> code = 52016-3)</w:t>
            </w:r>
          </w:p>
        </w:tc>
      </w:tr>
      <w:tr w:rsidR="00923DE6" w14:paraId="0EA3E754" w14:textId="77777777" w:rsidTr="00975135">
        <w:trPr>
          <w:jc w:val="center"/>
        </w:trPr>
        <w:tc>
          <w:tcPr>
            <w:tcW w:w="3293" w:type="dxa"/>
          </w:tcPr>
          <w:p w14:paraId="0D1EC642" w14:textId="3862550F" w:rsidR="00923DE6" w:rsidRDefault="00924087" w:rsidP="00975135">
            <w:pPr>
              <w:spacing w:before="40" w:after="40"/>
              <w:ind w:left="72" w:right="72"/>
              <w:rPr>
                <w:sz w:val="18"/>
                <w:szCs w:val="18"/>
              </w:rPr>
            </w:pPr>
            <w:r w:rsidRPr="00975135">
              <w:rPr>
                <w:sz w:val="18"/>
                <w:szCs w:val="18"/>
              </w:rPr>
              <w:t>Insurance</w:t>
            </w:r>
            <w:r w:rsidR="00923DE6" w:rsidRPr="00975135">
              <w:rPr>
                <w:sz w:val="18"/>
                <w:szCs w:val="18"/>
              </w:rPr>
              <w:t xml:space="preserve"> Company ID </w:t>
            </w:r>
          </w:p>
        </w:tc>
        <w:tc>
          <w:tcPr>
            <w:tcW w:w="4818" w:type="dxa"/>
          </w:tcPr>
          <w:p w14:paraId="70A89689" w14:textId="4ED034CC" w:rsidR="00923DE6" w:rsidRDefault="00923DE6" w:rsidP="00975135">
            <w:pPr>
              <w:spacing w:before="40" w:after="40"/>
              <w:ind w:left="72" w:right="72"/>
              <w:rPr>
                <w:sz w:val="18"/>
                <w:szCs w:val="18"/>
              </w:rPr>
            </w:pPr>
            <w:r w:rsidRPr="00975135">
              <w:rPr>
                <w:sz w:val="18"/>
                <w:szCs w:val="18"/>
              </w:rPr>
              <w:t xml:space="preserve">Payer </w:t>
            </w:r>
          </w:p>
        </w:tc>
      </w:tr>
      <w:tr w:rsidR="00923DE6" w14:paraId="7F2D7F83" w14:textId="77777777" w:rsidTr="00975135">
        <w:trPr>
          <w:jc w:val="center"/>
        </w:trPr>
        <w:tc>
          <w:tcPr>
            <w:tcW w:w="3293" w:type="dxa"/>
          </w:tcPr>
          <w:p w14:paraId="2AE20F6B" w14:textId="29C27203" w:rsidR="00923DE6" w:rsidRDefault="00924087" w:rsidP="00975135">
            <w:pPr>
              <w:spacing w:before="40" w:after="40"/>
              <w:ind w:left="72" w:right="72"/>
              <w:rPr>
                <w:sz w:val="18"/>
                <w:szCs w:val="18"/>
              </w:rPr>
            </w:pPr>
            <w:r w:rsidRPr="00975135">
              <w:rPr>
                <w:sz w:val="18"/>
                <w:szCs w:val="18"/>
              </w:rPr>
              <w:t>Insurance</w:t>
            </w:r>
            <w:r w:rsidR="00923DE6" w:rsidRPr="00975135">
              <w:rPr>
                <w:sz w:val="18"/>
                <w:szCs w:val="18"/>
              </w:rPr>
              <w:t xml:space="preserve"> Company Name </w:t>
            </w:r>
          </w:p>
        </w:tc>
        <w:tc>
          <w:tcPr>
            <w:tcW w:w="4818" w:type="dxa"/>
          </w:tcPr>
          <w:p w14:paraId="3D7651D0" w14:textId="670D1641" w:rsidR="00923DE6" w:rsidRDefault="00923DE6" w:rsidP="00975135">
            <w:pPr>
              <w:spacing w:before="40" w:after="40"/>
              <w:ind w:left="72" w:right="72"/>
              <w:rPr>
                <w:sz w:val="18"/>
                <w:szCs w:val="18"/>
              </w:rPr>
            </w:pPr>
            <w:r w:rsidRPr="00975135">
              <w:rPr>
                <w:sz w:val="18"/>
                <w:szCs w:val="18"/>
              </w:rPr>
              <w:t xml:space="preserve">Payer </w:t>
            </w:r>
          </w:p>
        </w:tc>
      </w:tr>
      <w:tr w:rsidR="00923DE6" w14:paraId="70DA2380" w14:textId="77777777" w:rsidTr="00975135">
        <w:trPr>
          <w:jc w:val="center"/>
        </w:trPr>
        <w:tc>
          <w:tcPr>
            <w:tcW w:w="3293" w:type="dxa"/>
          </w:tcPr>
          <w:p w14:paraId="04AFDA58" w14:textId="5E7FC749" w:rsidR="00923DE6" w:rsidRDefault="00923DE6" w:rsidP="00975135">
            <w:pPr>
              <w:spacing w:before="40" w:after="40"/>
              <w:ind w:left="72" w:right="72"/>
              <w:rPr>
                <w:sz w:val="18"/>
                <w:szCs w:val="18"/>
              </w:rPr>
            </w:pPr>
            <w:r w:rsidRPr="00975135">
              <w:rPr>
                <w:sz w:val="18"/>
                <w:szCs w:val="18"/>
              </w:rPr>
              <w:t xml:space="preserve">Insurance Company Billing Priority </w:t>
            </w:r>
          </w:p>
        </w:tc>
        <w:tc>
          <w:tcPr>
            <w:tcW w:w="4818" w:type="dxa"/>
          </w:tcPr>
          <w:p w14:paraId="6958058F" w14:textId="09FD890F" w:rsidR="00923DE6" w:rsidRDefault="00923DE6" w:rsidP="00975135">
            <w:pPr>
              <w:spacing w:before="40" w:after="40"/>
              <w:ind w:left="72" w:right="72"/>
              <w:rPr>
                <w:sz w:val="18"/>
                <w:szCs w:val="18"/>
              </w:rPr>
            </w:pPr>
            <w:r w:rsidRPr="00975135">
              <w:rPr>
                <w:sz w:val="18"/>
                <w:szCs w:val="18"/>
              </w:rPr>
              <w:t xml:space="preserve">Payer </w:t>
            </w:r>
          </w:p>
        </w:tc>
      </w:tr>
      <w:tr w:rsidR="00923DE6" w14:paraId="43E39849" w14:textId="77777777" w:rsidTr="00975135">
        <w:trPr>
          <w:jc w:val="center"/>
        </w:trPr>
        <w:tc>
          <w:tcPr>
            <w:tcW w:w="3293" w:type="dxa"/>
          </w:tcPr>
          <w:p w14:paraId="1F041C8D" w14:textId="6962AFC2" w:rsidR="00923DE6" w:rsidRDefault="00923DE6" w:rsidP="00975135">
            <w:pPr>
              <w:spacing w:before="40" w:after="40"/>
              <w:ind w:left="72" w:right="72"/>
              <w:rPr>
                <w:sz w:val="18"/>
                <w:szCs w:val="18"/>
              </w:rPr>
            </w:pPr>
            <w:r w:rsidRPr="00975135">
              <w:rPr>
                <w:sz w:val="18"/>
                <w:szCs w:val="18"/>
              </w:rPr>
              <w:t xml:space="preserve">Insurance Company Address </w:t>
            </w:r>
          </w:p>
        </w:tc>
        <w:tc>
          <w:tcPr>
            <w:tcW w:w="4818" w:type="dxa"/>
          </w:tcPr>
          <w:p w14:paraId="7BC807E3" w14:textId="1A848804" w:rsidR="00923DE6" w:rsidRDefault="00923DE6" w:rsidP="00975135">
            <w:pPr>
              <w:spacing w:before="40" w:after="40"/>
              <w:ind w:left="72" w:right="72"/>
              <w:rPr>
                <w:sz w:val="18"/>
                <w:szCs w:val="18"/>
              </w:rPr>
            </w:pPr>
            <w:r w:rsidRPr="00975135">
              <w:rPr>
                <w:sz w:val="18"/>
                <w:szCs w:val="18"/>
              </w:rPr>
              <w:t xml:space="preserve">Payer </w:t>
            </w:r>
          </w:p>
        </w:tc>
      </w:tr>
      <w:tr w:rsidR="00923DE6" w14:paraId="228B7DA0" w14:textId="77777777" w:rsidTr="00975135">
        <w:trPr>
          <w:jc w:val="center"/>
        </w:trPr>
        <w:tc>
          <w:tcPr>
            <w:tcW w:w="3293" w:type="dxa"/>
          </w:tcPr>
          <w:p w14:paraId="3277B286" w14:textId="502AB6E6" w:rsidR="00923DE6" w:rsidRDefault="00924087" w:rsidP="00975135">
            <w:pPr>
              <w:spacing w:before="40" w:after="40"/>
              <w:ind w:left="72" w:right="72"/>
              <w:rPr>
                <w:sz w:val="18"/>
                <w:szCs w:val="18"/>
              </w:rPr>
            </w:pPr>
            <w:r w:rsidRPr="00975135">
              <w:rPr>
                <w:sz w:val="18"/>
                <w:szCs w:val="18"/>
              </w:rPr>
              <w:t>Insurance</w:t>
            </w:r>
            <w:r w:rsidR="00923DE6" w:rsidRPr="00975135">
              <w:rPr>
                <w:sz w:val="18"/>
                <w:szCs w:val="18"/>
              </w:rPr>
              <w:t xml:space="preserve"> Company City </w:t>
            </w:r>
          </w:p>
        </w:tc>
        <w:tc>
          <w:tcPr>
            <w:tcW w:w="4818" w:type="dxa"/>
          </w:tcPr>
          <w:p w14:paraId="350882B7" w14:textId="1AB17D44" w:rsidR="00923DE6" w:rsidRDefault="00923DE6" w:rsidP="00975135">
            <w:pPr>
              <w:spacing w:before="40" w:after="40"/>
              <w:ind w:left="72" w:right="72"/>
              <w:rPr>
                <w:sz w:val="18"/>
                <w:szCs w:val="18"/>
              </w:rPr>
            </w:pPr>
            <w:r w:rsidRPr="00975135">
              <w:rPr>
                <w:sz w:val="18"/>
                <w:szCs w:val="18"/>
              </w:rPr>
              <w:t xml:space="preserve">Payer </w:t>
            </w:r>
          </w:p>
        </w:tc>
      </w:tr>
      <w:tr w:rsidR="00923DE6" w14:paraId="58CA0F81" w14:textId="77777777" w:rsidTr="00975135">
        <w:trPr>
          <w:jc w:val="center"/>
        </w:trPr>
        <w:tc>
          <w:tcPr>
            <w:tcW w:w="3293" w:type="dxa"/>
          </w:tcPr>
          <w:p w14:paraId="2E8911F9" w14:textId="3CC2DD53" w:rsidR="00923DE6" w:rsidRDefault="00923DE6" w:rsidP="00975135">
            <w:pPr>
              <w:spacing w:before="40" w:after="40"/>
              <w:ind w:left="72" w:right="72"/>
              <w:rPr>
                <w:sz w:val="18"/>
                <w:szCs w:val="18"/>
              </w:rPr>
            </w:pPr>
            <w:r w:rsidRPr="00975135">
              <w:rPr>
                <w:sz w:val="18"/>
                <w:szCs w:val="18"/>
              </w:rPr>
              <w:t>Insurance Company State</w:t>
            </w:r>
          </w:p>
        </w:tc>
        <w:tc>
          <w:tcPr>
            <w:tcW w:w="4818" w:type="dxa"/>
          </w:tcPr>
          <w:p w14:paraId="5B8357BF" w14:textId="4B8808B5" w:rsidR="00923DE6" w:rsidRDefault="00923DE6" w:rsidP="00975135">
            <w:pPr>
              <w:spacing w:before="40" w:after="40"/>
              <w:ind w:left="72" w:right="72"/>
              <w:rPr>
                <w:sz w:val="18"/>
                <w:szCs w:val="18"/>
              </w:rPr>
            </w:pPr>
            <w:r w:rsidRPr="00975135">
              <w:rPr>
                <w:sz w:val="18"/>
                <w:szCs w:val="18"/>
              </w:rPr>
              <w:t xml:space="preserve">Payer </w:t>
            </w:r>
          </w:p>
        </w:tc>
      </w:tr>
      <w:tr w:rsidR="00923DE6" w14:paraId="5DC22876" w14:textId="77777777" w:rsidTr="00975135">
        <w:trPr>
          <w:jc w:val="center"/>
        </w:trPr>
        <w:tc>
          <w:tcPr>
            <w:tcW w:w="3293" w:type="dxa"/>
          </w:tcPr>
          <w:p w14:paraId="104D10F1" w14:textId="0CA3F0AA" w:rsidR="00923DE6" w:rsidRDefault="00923DE6" w:rsidP="00975135">
            <w:pPr>
              <w:spacing w:before="40" w:after="40"/>
              <w:ind w:left="72" w:right="72"/>
              <w:rPr>
                <w:sz w:val="18"/>
                <w:szCs w:val="18"/>
              </w:rPr>
            </w:pPr>
            <w:r w:rsidRPr="00975135">
              <w:rPr>
                <w:sz w:val="18"/>
                <w:szCs w:val="18"/>
              </w:rPr>
              <w:t xml:space="preserve">Insurance Company </w:t>
            </w:r>
            <w:r w:rsidR="00924087" w:rsidRPr="00975135">
              <w:rPr>
                <w:sz w:val="18"/>
                <w:szCs w:val="18"/>
              </w:rPr>
              <w:t>Zip code</w:t>
            </w:r>
            <w:r w:rsidRPr="00975135">
              <w:rPr>
                <w:sz w:val="18"/>
                <w:szCs w:val="18"/>
              </w:rPr>
              <w:t xml:space="preserve"> </w:t>
            </w:r>
          </w:p>
        </w:tc>
        <w:tc>
          <w:tcPr>
            <w:tcW w:w="4818" w:type="dxa"/>
          </w:tcPr>
          <w:p w14:paraId="778FABE3" w14:textId="71921A00" w:rsidR="00923DE6" w:rsidRDefault="00923DE6" w:rsidP="00975135">
            <w:pPr>
              <w:spacing w:before="40" w:after="40"/>
              <w:ind w:left="72" w:right="72"/>
              <w:rPr>
                <w:sz w:val="18"/>
                <w:szCs w:val="18"/>
              </w:rPr>
            </w:pPr>
            <w:r w:rsidRPr="00975135">
              <w:rPr>
                <w:sz w:val="18"/>
                <w:szCs w:val="18"/>
              </w:rPr>
              <w:t xml:space="preserve">Payer </w:t>
            </w:r>
          </w:p>
        </w:tc>
      </w:tr>
      <w:tr w:rsidR="00923DE6" w14:paraId="5BADF8EE" w14:textId="77777777" w:rsidTr="00975135">
        <w:trPr>
          <w:jc w:val="center"/>
        </w:trPr>
        <w:tc>
          <w:tcPr>
            <w:tcW w:w="3293" w:type="dxa"/>
          </w:tcPr>
          <w:p w14:paraId="24CB96C5" w14:textId="1F113104" w:rsidR="00923DE6" w:rsidRDefault="00923DE6" w:rsidP="00975135">
            <w:pPr>
              <w:spacing w:before="40" w:after="40"/>
              <w:ind w:left="72" w:right="72"/>
              <w:rPr>
                <w:sz w:val="18"/>
                <w:szCs w:val="18"/>
              </w:rPr>
            </w:pPr>
            <w:r w:rsidRPr="00975135">
              <w:rPr>
                <w:sz w:val="18"/>
                <w:szCs w:val="18"/>
              </w:rPr>
              <w:t xml:space="preserve">Insurance Company Country </w:t>
            </w:r>
          </w:p>
        </w:tc>
        <w:tc>
          <w:tcPr>
            <w:tcW w:w="4818" w:type="dxa"/>
          </w:tcPr>
          <w:p w14:paraId="3163C5F4" w14:textId="69CE0135" w:rsidR="00923DE6" w:rsidRDefault="00923DE6" w:rsidP="00975135">
            <w:pPr>
              <w:spacing w:before="40" w:after="40"/>
              <w:ind w:left="72" w:right="72"/>
              <w:rPr>
                <w:sz w:val="18"/>
                <w:szCs w:val="18"/>
              </w:rPr>
            </w:pPr>
            <w:r w:rsidRPr="00975135">
              <w:rPr>
                <w:sz w:val="18"/>
                <w:szCs w:val="18"/>
              </w:rPr>
              <w:t xml:space="preserve">Payer </w:t>
            </w:r>
          </w:p>
        </w:tc>
      </w:tr>
      <w:tr w:rsidR="00923DE6" w14:paraId="4F97D487" w14:textId="77777777" w:rsidTr="00975135">
        <w:trPr>
          <w:jc w:val="center"/>
        </w:trPr>
        <w:tc>
          <w:tcPr>
            <w:tcW w:w="3293" w:type="dxa"/>
          </w:tcPr>
          <w:p w14:paraId="0E8912C6" w14:textId="02CF67CE" w:rsidR="00923DE6" w:rsidRDefault="00923DE6" w:rsidP="00975135">
            <w:pPr>
              <w:spacing w:before="40" w:after="40"/>
              <w:ind w:left="72" w:right="72"/>
              <w:rPr>
                <w:sz w:val="18"/>
                <w:szCs w:val="18"/>
              </w:rPr>
            </w:pPr>
            <w:r w:rsidRPr="00975135">
              <w:rPr>
                <w:sz w:val="18"/>
                <w:szCs w:val="18"/>
              </w:rPr>
              <w:t>Insurance Group ID</w:t>
            </w:r>
          </w:p>
        </w:tc>
        <w:tc>
          <w:tcPr>
            <w:tcW w:w="4818" w:type="dxa"/>
          </w:tcPr>
          <w:p w14:paraId="3BA1F745" w14:textId="6655C0B9" w:rsidR="00923DE6" w:rsidRDefault="00923DE6" w:rsidP="00975135">
            <w:pPr>
              <w:spacing w:before="40" w:after="40"/>
              <w:ind w:left="72" w:right="72"/>
              <w:rPr>
                <w:sz w:val="18"/>
                <w:szCs w:val="18"/>
              </w:rPr>
            </w:pPr>
            <w:r w:rsidRPr="00975135">
              <w:rPr>
                <w:sz w:val="18"/>
                <w:szCs w:val="18"/>
              </w:rPr>
              <w:t xml:space="preserve">Payer </w:t>
            </w:r>
          </w:p>
        </w:tc>
      </w:tr>
      <w:tr w:rsidR="00923DE6" w14:paraId="387C13FF" w14:textId="77777777" w:rsidTr="00975135">
        <w:trPr>
          <w:jc w:val="center"/>
        </w:trPr>
        <w:tc>
          <w:tcPr>
            <w:tcW w:w="3293" w:type="dxa"/>
          </w:tcPr>
          <w:p w14:paraId="3A816903" w14:textId="33F558A0" w:rsidR="00923DE6" w:rsidRPr="00975135" w:rsidRDefault="00923DE6" w:rsidP="00975135">
            <w:pPr>
              <w:spacing w:before="40" w:after="40"/>
              <w:ind w:left="72" w:right="72"/>
              <w:rPr>
                <w:sz w:val="18"/>
                <w:szCs w:val="18"/>
              </w:rPr>
            </w:pPr>
            <w:r w:rsidRPr="00975135">
              <w:rPr>
                <w:sz w:val="18"/>
                <w:szCs w:val="18"/>
              </w:rPr>
              <w:lastRenderedPageBreak/>
              <w:t xml:space="preserve">Insurance Policy ID Number </w:t>
            </w:r>
          </w:p>
        </w:tc>
        <w:tc>
          <w:tcPr>
            <w:tcW w:w="4818" w:type="dxa"/>
          </w:tcPr>
          <w:p w14:paraId="11A66BA3" w14:textId="03E64518" w:rsidR="00923DE6" w:rsidRDefault="00923DE6" w:rsidP="00975135">
            <w:pPr>
              <w:spacing w:before="40" w:after="40"/>
              <w:ind w:left="72" w:right="72"/>
              <w:rPr>
                <w:sz w:val="18"/>
                <w:szCs w:val="18"/>
              </w:rPr>
            </w:pPr>
            <w:r w:rsidRPr="00975135">
              <w:rPr>
                <w:sz w:val="18"/>
                <w:szCs w:val="18"/>
              </w:rPr>
              <w:t xml:space="preserve">Payer </w:t>
            </w:r>
          </w:p>
        </w:tc>
      </w:tr>
      <w:tr w:rsidR="00923DE6" w14:paraId="00938A21" w14:textId="77777777" w:rsidTr="00975135">
        <w:trPr>
          <w:jc w:val="center"/>
        </w:trPr>
        <w:tc>
          <w:tcPr>
            <w:tcW w:w="3293" w:type="dxa"/>
          </w:tcPr>
          <w:p w14:paraId="403BF3A3" w14:textId="24C7110F" w:rsidR="00923DE6" w:rsidRPr="00975135" w:rsidRDefault="00923DE6" w:rsidP="00975135">
            <w:pPr>
              <w:spacing w:before="40" w:after="40"/>
              <w:ind w:left="72" w:right="72"/>
              <w:rPr>
                <w:sz w:val="18"/>
                <w:szCs w:val="18"/>
              </w:rPr>
            </w:pPr>
            <w:r w:rsidRPr="00975135">
              <w:rPr>
                <w:sz w:val="18"/>
                <w:szCs w:val="18"/>
              </w:rPr>
              <w:t xml:space="preserve">Last Name of the Insured </w:t>
            </w:r>
          </w:p>
        </w:tc>
        <w:tc>
          <w:tcPr>
            <w:tcW w:w="4818" w:type="dxa"/>
          </w:tcPr>
          <w:p w14:paraId="56FE9B2A" w14:textId="0756B76A" w:rsidR="00923DE6" w:rsidRDefault="00923DE6" w:rsidP="00975135">
            <w:pPr>
              <w:spacing w:before="40" w:after="40"/>
              <w:ind w:left="72" w:right="72"/>
              <w:rPr>
                <w:sz w:val="18"/>
                <w:szCs w:val="18"/>
              </w:rPr>
            </w:pPr>
            <w:r w:rsidRPr="00975135">
              <w:rPr>
                <w:sz w:val="18"/>
                <w:szCs w:val="18"/>
              </w:rPr>
              <w:t xml:space="preserve">Payer </w:t>
            </w:r>
          </w:p>
        </w:tc>
      </w:tr>
      <w:tr w:rsidR="00923DE6" w14:paraId="4CCBD1D3" w14:textId="77777777" w:rsidTr="00975135">
        <w:trPr>
          <w:jc w:val="center"/>
        </w:trPr>
        <w:tc>
          <w:tcPr>
            <w:tcW w:w="3293" w:type="dxa"/>
          </w:tcPr>
          <w:p w14:paraId="749CF54C" w14:textId="164F9D6A" w:rsidR="00923DE6" w:rsidRPr="00975135" w:rsidRDefault="00923DE6" w:rsidP="00975135">
            <w:pPr>
              <w:spacing w:before="40" w:after="40"/>
              <w:ind w:left="72" w:right="72"/>
              <w:rPr>
                <w:sz w:val="18"/>
                <w:szCs w:val="18"/>
              </w:rPr>
            </w:pPr>
            <w:r w:rsidRPr="00975135">
              <w:rPr>
                <w:sz w:val="18"/>
                <w:szCs w:val="18"/>
              </w:rPr>
              <w:t xml:space="preserve">First Name of the Insured </w:t>
            </w:r>
          </w:p>
        </w:tc>
        <w:tc>
          <w:tcPr>
            <w:tcW w:w="4818" w:type="dxa"/>
          </w:tcPr>
          <w:p w14:paraId="447B6483" w14:textId="7026A9DE" w:rsidR="00923DE6" w:rsidRDefault="00923DE6" w:rsidP="00975135">
            <w:pPr>
              <w:spacing w:before="40" w:after="40"/>
              <w:ind w:left="72" w:right="72"/>
              <w:rPr>
                <w:sz w:val="18"/>
                <w:szCs w:val="18"/>
              </w:rPr>
            </w:pPr>
            <w:r w:rsidRPr="00975135">
              <w:rPr>
                <w:sz w:val="18"/>
                <w:szCs w:val="18"/>
              </w:rPr>
              <w:t xml:space="preserve">Payer </w:t>
            </w:r>
          </w:p>
        </w:tc>
      </w:tr>
      <w:tr w:rsidR="00923DE6" w14:paraId="7B9E160C" w14:textId="77777777" w:rsidTr="00975135">
        <w:trPr>
          <w:jc w:val="center"/>
        </w:trPr>
        <w:tc>
          <w:tcPr>
            <w:tcW w:w="3293" w:type="dxa"/>
          </w:tcPr>
          <w:p w14:paraId="2E3B4C53" w14:textId="54FC5A72" w:rsidR="00923DE6" w:rsidRPr="00975135" w:rsidRDefault="00923DE6" w:rsidP="00975135">
            <w:pPr>
              <w:spacing w:before="40" w:after="40"/>
              <w:ind w:left="72" w:right="72"/>
              <w:rPr>
                <w:sz w:val="18"/>
                <w:szCs w:val="18"/>
              </w:rPr>
            </w:pPr>
            <w:r w:rsidRPr="00975135">
              <w:rPr>
                <w:sz w:val="18"/>
                <w:szCs w:val="18"/>
              </w:rPr>
              <w:t xml:space="preserve">Middle initial/name of the Insured </w:t>
            </w:r>
          </w:p>
        </w:tc>
        <w:tc>
          <w:tcPr>
            <w:tcW w:w="4818" w:type="dxa"/>
          </w:tcPr>
          <w:p w14:paraId="33EBE432" w14:textId="4229B472" w:rsidR="00923DE6" w:rsidRDefault="00923DE6" w:rsidP="00975135">
            <w:pPr>
              <w:spacing w:before="40" w:after="40"/>
              <w:ind w:left="72" w:right="72"/>
              <w:rPr>
                <w:sz w:val="18"/>
                <w:szCs w:val="18"/>
              </w:rPr>
            </w:pPr>
            <w:r w:rsidRPr="00975135">
              <w:rPr>
                <w:sz w:val="18"/>
                <w:szCs w:val="18"/>
              </w:rPr>
              <w:t xml:space="preserve">Payer </w:t>
            </w:r>
          </w:p>
        </w:tc>
      </w:tr>
      <w:tr w:rsidR="00923DE6" w14:paraId="0836B74F" w14:textId="77777777" w:rsidTr="00975135">
        <w:trPr>
          <w:jc w:val="center"/>
        </w:trPr>
        <w:tc>
          <w:tcPr>
            <w:tcW w:w="3293" w:type="dxa"/>
          </w:tcPr>
          <w:p w14:paraId="2DF62A45" w14:textId="6325F4B5" w:rsidR="00923DE6" w:rsidRPr="00975135" w:rsidRDefault="00923DE6" w:rsidP="00975135">
            <w:pPr>
              <w:spacing w:before="40" w:after="40"/>
              <w:ind w:left="72" w:right="72"/>
              <w:rPr>
                <w:sz w:val="18"/>
                <w:szCs w:val="18"/>
              </w:rPr>
            </w:pPr>
            <w:r w:rsidRPr="00975135">
              <w:rPr>
                <w:sz w:val="18"/>
                <w:szCs w:val="18"/>
              </w:rPr>
              <w:t>Relationship to the Insured</w:t>
            </w:r>
          </w:p>
        </w:tc>
        <w:tc>
          <w:tcPr>
            <w:tcW w:w="4818" w:type="dxa"/>
          </w:tcPr>
          <w:p w14:paraId="57C052D6" w14:textId="2129FEF0" w:rsidR="00923DE6" w:rsidRDefault="00923DE6" w:rsidP="00975135">
            <w:pPr>
              <w:spacing w:before="40" w:after="40"/>
              <w:ind w:left="72" w:right="72"/>
              <w:rPr>
                <w:sz w:val="18"/>
                <w:szCs w:val="18"/>
              </w:rPr>
            </w:pPr>
            <w:r w:rsidRPr="00975135">
              <w:rPr>
                <w:sz w:val="18"/>
                <w:szCs w:val="18"/>
              </w:rPr>
              <w:t xml:space="preserve">Payer </w:t>
            </w:r>
          </w:p>
        </w:tc>
      </w:tr>
      <w:tr w:rsidR="00923DE6" w14:paraId="6FA9699E" w14:textId="77777777" w:rsidTr="00975135">
        <w:trPr>
          <w:jc w:val="center"/>
        </w:trPr>
        <w:tc>
          <w:tcPr>
            <w:tcW w:w="3293" w:type="dxa"/>
          </w:tcPr>
          <w:p w14:paraId="18C970AC" w14:textId="48B6A021" w:rsidR="00923DE6" w:rsidRPr="00975135" w:rsidRDefault="00923DE6" w:rsidP="00975135">
            <w:pPr>
              <w:spacing w:before="40" w:after="40"/>
              <w:ind w:left="72" w:right="72"/>
              <w:rPr>
                <w:sz w:val="18"/>
                <w:szCs w:val="18"/>
              </w:rPr>
            </w:pPr>
            <w:r w:rsidRPr="00975135">
              <w:rPr>
                <w:sz w:val="18"/>
                <w:szCs w:val="18"/>
              </w:rPr>
              <w:t xml:space="preserve">Insurance Group Name </w:t>
            </w:r>
          </w:p>
        </w:tc>
        <w:tc>
          <w:tcPr>
            <w:tcW w:w="4818" w:type="dxa"/>
          </w:tcPr>
          <w:p w14:paraId="02F4428A" w14:textId="08553A9F" w:rsidR="00923DE6" w:rsidRDefault="00923DE6" w:rsidP="00975135">
            <w:pPr>
              <w:spacing w:before="40" w:after="40"/>
              <w:ind w:left="72" w:right="72"/>
              <w:rPr>
                <w:sz w:val="18"/>
                <w:szCs w:val="18"/>
              </w:rPr>
            </w:pPr>
            <w:r w:rsidRPr="00975135">
              <w:rPr>
                <w:sz w:val="18"/>
                <w:szCs w:val="18"/>
              </w:rPr>
              <w:t xml:space="preserve">Payer </w:t>
            </w:r>
          </w:p>
        </w:tc>
      </w:tr>
      <w:tr w:rsidR="00923DE6" w14:paraId="26858102" w14:textId="77777777" w:rsidTr="00975135">
        <w:trPr>
          <w:jc w:val="center"/>
        </w:trPr>
        <w:tc>
          <w:tcPr>
            <w:tcW w:w="3293" w:type="dxa"/>
          </w:tcPr>
          <w:p w14:paraId="22D15D9D" w14:textId="0163973A" w:rsidR="00923DE6" w:rsidRPr="00975135" w:rsidRDefault="00923DE6" w:rsidP="00975135">
            <w:pPr>
              <w:spacing w:before="40" w:after="40"/>
              <w:ind w:left="72" w:right="72"/>
              <w:rPr>
                <w:sz w:val="18"/>
                <w:szCs w:val="18"/>
              </w:rPr>
            </w:pPr>
            <w:r w:rsidRPr="00975135">
              <w:rPr>
                <w:sz w:val="18"/>
                <w:szCs w:val="18"/>
              </w:rPr>
              <w:t xml:space="preserve">Closest Relative/Guardian Last Name </w:t>
            </w:r>
          </w:p>
        </w:tc>
        <w:tc>
          <w:tcPr>
            <w:tcW w:w="4818" w:type="dxa"/>
          </w:tcPr>
          <w:p w14:paraId="55011B69" w14:textId="1E270E24" w:rsidR="00923DE6" w:rsidRDefault="00923DE6" w:rsidP="00975135">
            <w:pPr>
              <w:spacing w:before="40" w:after="40"/>
              <w:ind w:left="72" w:right="72"/>
              <w:rPr>
                <w:sz w:val="18"/>
                <w:szCs w:val="18"/>
              </w:rPr>
            </w:pPr>
            <w:r w:rsidRPr="00975135">
              <w:rPr>
                <w:sz w:val="18"/>
                <w:szCs w:val="18"/>
              </w:rPr>
              <w:t>Patient contacts</w:t>
            </w:r>
          </w:p>
        </w:tc>
      </w:tr>
      <w:tr w:rsidR="00923DE6" w14:paraId="1817B510" w14:textId="77777777" w:rsidTr="00975135">
        <w:trPr>
          <w:jc w:val="center"/>
        </w:trPr>
        <w:tc>
          <w:tcPr>
            <w:tcW w:w="3293" w:type="dxa"/>
          </w:tcPr>
          <w:p w14:paraId="2B1C4D46" w14:textId="4E425900" w:rsidR="00923DE6" w:rsidRPr="00975135" w:rsidRDefault="00923DE6" w:rsidP="00975135">
            <w:pPr>
              <w:spacing w:before="40" w:after="40"/>
              <w:ind w:left="72" w:right="72"/>
              <w:rPr>
                <w:sz w:val="18"/>
                <w:szCs w:val="18"/>
              </w:rPr>
            </w:pPr>
            <w:r w:rsidRPr="00975135">
              <w:rPr>
                <w:sz w:val="18"/>
                <w:szCs w:val="18"/>
              </w:rPr>
              <w:t xml:space="preserve">Closest Relative/Guardian First Name </w:t>
            </w:r>
          </w:p>
        </w:tc>
        <w:tc>
          <w:tcPr>
            <w:tcW w:w="4818" w:type="dxa"/>
          </w:tcPr>
          <w:p w14:paraId="77CD3FDB" w14:textId="380C6318" w:rsidR="00923DE6" w:rsidRDefault="00923DE6" w:rsidP="00975135">
            <w:pPr>
              <w:spacing w:before="40" w:after="40"/>
              <w:ind w:left="72" w:right="72"/>
              <w:rPr>
                <w:sz w:val="18"/>
                <w:szCs w:val="18"/>
              </w:rPr>
            </w:pPr>
            <w:r w:rsidRPr="00975135">
              <w:rPr>
                <w:sz w:val="18"/>
                <w:szCs w:val="18"/>
              </w:rPr>
              <w:t>Patient contacts</w:t>
            </w:r>
          </w:p>
        </w:tc>
      </w:tr>
      <w:tr w:rsidR="00923DE6" w14:paraId="0F9B5B5D" w14:textId="77777777" w:rsidTr="00975135">
        <w:trPr>
          <w:jc w:val="center"/>
        </w:trPr>
        <w:tc>
          <w:tcPr>
            <w:tcW w:w="3293" w:type="dxa"/>
          </w:tcPr>
          <w:p w14:paraId="42226DE1" w14:textId="2CD30FA8" w:rsidR="00923DE6" w:rsidRPr="00975135" w:rsidRDefault="00923DE6" w:rsidP="00975135">
            <w:pPr>
              <w:spacing w:before="40" w:after="40"/>
              <w:ind w:left="72" w:right="72"/>
              <w:rPr>
                <w:sz w:val="18"/>
                <w:szCs w:val="18"/>
              </w:rPr>
            </w:pPr>
            <w:r w:rsidRPr="00975135">
              <w:rPr>
                <w:sz w:val="18"/>
                <w:szCs w:val="18"/>
              </w:rPr>
              <w:t>Closest Relative/Guardian Middle Initial/Name</w:t>
            </w:r>
          </w:p>
        </w:tc>
        <w:tc>
          <w:tcPr>
            <w:tcW w:w="4818" w:type="dxa"/>
          </w:tcPr>
          <w:p w14:paraId="3DDE2E19" w14:textId="65E567FC" w:rsidR="00923DE6" w:rsidRDefault="00923DE6" w:rsidP="00975135">
            <w:pPr>
              <w:spacing w:before="40" w:after="40"/>
              <w:ind w:left="72" w:right="72"/>
              <w:rPr>
                <w:sz w:val="18"/>
                <w:szCs w:val="18"/>
              </w:rPr>
            </w:pPr>
            <w:r w:rsidRPr="00975135">
              <w:rPr>
                <w:sz w:val="18"/>
                <w:szCs w:val="18"/>
              </w:rPr>
              <w:t>Patient contacts</w:t>
            </w:r>
          </w:p>
        </w:tc>
      </w:tr>
      <w:tr w:rsidR="00923DE6" w14:paraId="77957882" w14:textId="77777777" w:rsidTr="00975135">
        <w:trPr>
          <w:jc w:val="center"/>
        </w:trPr>
        <w:tc>
          <w:tcPr>
            <w:tcW w:w="3293" w:type="dxa"/>
          </w:tcPr>
          <w:p w14:paraId="78301BA0" w14:textId="19BEC7D7" w:rsidR="00923DE6" w:rsidRPr="00975135" w:rsidRDefault="00923DE6" w:rsidP="00975135">
            <w:pPr>
              <w:spacing w:before="40" w:after="40"/>
              <w:ind w:left="72" w:right="72"/>
              <w:rPr>
                <w:sz w:val="18"/>
                <w:szCs w:val="18"/>
              </w:rPr>
            </w:pPr>
            <w:r w:rsidRPr="00975135">
              <w:rPr>
                <w:sz w:val="18"/>
                <w:szCs w:val="18"/>
              </w:rPr>
              <w:t xml:space="preserve">Closest Relative/Guardian </w:t>
            </w:r>
            <w:r w:rsidR="00924087" w:rsidRPr="00975135">
              <w:rPr>
                <w:sz w:val="18"/>
                <w:szCs w:val="18"/>
              </w:rPr>
              <w:t>Street</w:t>
            </w:r>
            <w:r w:rsidRPr="00975135">
              <w:rPr>
                <w:sz w:val="18"/>
                <w:szCs w:val="18"/>
              </w:rPr>
              <w:t xml:space="preserve"> Address</w:t>
            </w:r>
          </w:p>
        </w:tc>
        <w:tc>
          <w:tcPr>
            <w:tcW w:w="4818" w:type="dxa"/>
          </w:tcPr>
          <w:p w14:paraId="68A0B039" w14:textId="28CCA0A0" w:rsidR="00923DE6" w:rsidRDefault="00923DE6" w:rsidP="00975135">
            <w:pPr>
              <w:spacing w:before="40" w:after="40"/>
              <w:ind w:left="72" w:right="72"/>
              <w:rPr>
                <w:sz w:val="18"/>
                <w:szCs w:val="18"/>
              </w:rPr>
            </w:pPr>
            <w:r w:rsidRPr="00975135">
              <w:rPr>
                <w:sz w:val="18"/>
                <w:szCs w:val="18"/>
              </w:rPr>
              <w:t>Patient contacts</w:t>
            </w:r>
          </w:p>
        </w:tc>
      </w:tr>
      <w:tr w:rsidR="00923DE6" w14:paraId="3E859EC2" w14:textId="77777777" w:rsidTr="00975135">
        <w:trPr>
          <w:jc w:val="center"/>
        </w:trPr>
        <w:tc>
          <w:tcPr>
            <w:tcW w:w="3293" w:type="dxa"/>
          </w:tcPr>
          <w:p w14:paraId="56E86B90" w14:textId="47732E86" w:rsidR="00923DE6" w:rsidRPr="00975135" w:rsidRDefault="00923DE6" w:rsidP="00975135">
            <w:pPr>
              <w:spacing w:before="40" w:after="40"/>
              <w:ind w:left="72" w:right="72"/>
              <w:rPr>
                <w:sz w:val="18"/>
                <w:szCs w:val="18"/>
              </w:rPr>
            </w:pPr>
            <w:r w:rsidRPr="00975135">
              <w:rPr>
                <w:sz w:val="18"/>
                <w:szCs w:val="18"/>
              </w:rPr>
              <w:t xml:space="preserve">Closest Relative/Guardian City </w:t>
            </w:r>
          </w:p>
        </w:tc>
        <w:tc>
          <w:tcPr>
            <w:tcW w:w="4818" w:type="dxa"/>
          </w:tcPr>
          <w:p w14:paraId="2D73620F" w14:textId="542FC3B1" w:rsidR="00923DE6" w:rsidRDefault="00923DE6" w:rsidP="00975135">
            <w:pPr>
              <w:spacing w:before="40" w:after="40"/>
              <w:ind w:left="72" w:right="72"/>
              <w:rPr>
                <w:sz w:val="18"/>
                <w:szCs w:val="18"/>
              </w:rPr>
            </w:pPr>
            <w:r w:rsidRPr="00975135">
              <w:rPr>
                <w:sz w:val="18"/>
                <w:szCs w:val="18"/>
              </w:rPr>
              <w:t>Patient contacts</w:t>
            </w:r>
          </w:p>
        </w:tc>
      </w:tr>
      <w:tr w:rsidR="00923DE6" w14:paraId="61058D95" w14:textId="77777777" w:rsidTr="00975135">
        <w:trPr>
          <w:jc w:val="center"/>
        </w:trPr>
        <w:tc>
          <w:tcPr>
            <w:tcW w:w="3293" w:type="dxa"/>
          </w:tcPr>
          <w:p w14:paraId="0DBF8C6B" w14:textId="35E95A08" w:rsidR="00923DE6" w:rsidRPr="00975135" w:rsidRDefault="00923DE6" w:rsidP="00975135">
            <w:pPr>
              <w:spacing w:before="40" w:after="40"/>
              <w:ind w:left="72" w:right="72"/>
              <w:rPr>
                <w:sz w:val="18"/>
                <w:szCs w:val="18"/>
              </w:rPr>
            </w:pPr>
            <w:r w:rsidRPr="00975135">
              <w:rPr>
                <w:sz w:val="18"/>
                <w:szCs w:val="18"/>
              </w:rPr>
              <w:t>Closest Relative/Guardian State</w:t>
            </w:r>
          </w:p>
        </w:tc>
        <w:tc>
          <w:tcPr>
            <w:tcW w:w="4818" w:type="dxa"/>
          </w:tcPr>
          <w:p w14:paraId="087A907C" w14:textId="276DAF43" w:rsidR="00923DE6" w:rsidRDefault="00923DE6" w:rsidP="00975135">
            <w:pPr>
              <w:spacing w:before="40" w:after="40"/>
              <w:ind w:left="72" w:right="72"/>
              <w:rPr>
                <w:sz w:val="18"/>
                <w:szCs w:val="18"/>
              </w:rPr>
            </w:pPr>
            <w:r w:rsidRPr="00975135">
              <w:rPr>
                <w:sz w:val="18"/>
                <w:szCs w:val="18"/>
              </w:rPr>
              <w:t>Patient contacts</w:t>
            </w:r>
          </w:p>
        </w:tc>
      </w:tr>
      <w:tr w:rsidR="00923DE6" w14:paraId="33B86D3A" w14:textId="77777777" w:rsidTr="00975135">
        <w:trPr>
          <w:jc w:val="center"/>
        </w:trPr>
        <w:tc>
          <w:tcPr>
            <w:tcW w:w="3293" w:type="dxa"/>
          </w:tcPr>
          <w:p w14:paraId="1BF28012" w14:textId="064DB30D" w:rsidR="00923DE6" w:rsidRPr="00975135" w:rsidRDefault="00923DE6" w:rsidP="00975135">
            <w:pPr>
              <w:spacing w:before="40" w:after="40"/>
              <w:ind w:left="72" w:right="72"/>
              <w:rPr>
                <w:sz w:val="18"/>
                <w:szCs w:val="18"/>
              </w:rPr>
            </w:pPr>
            <w:r w:rsidRPr="00975135">
              <w:rPr>
                <w:sz w:val="18"/>
                <w:szCs w:val="18"/>
              </w:rPr>
              <w:t xml:space="preserve">Closest Relative/Guardian </w:t>
            </w:r>
            <w:r w:rsidR="00924087" w:rsidRPr="00975135">
              <w:rPr>
                <w:sz w:val="18"/>
                <w:szCs w:val="18"/>
              </w:rPr>
              <w:t>Zip code</w:t>
            </w:r>
            <w:r w:rsidRPr="00975135">
              <w:rPr>
                <w:sz w:val="18"/>
                <w:szCs w:val="18"/>
              </w:rPr>
              <w:t xml:space="preserve"> </w:t>
            </w:r>
          </w:p>
        </w:tc>
        <w:tc>
          <w:tcPr>
            <w:tcW w:w="4818" w:type="dxa"/>
          </w:tcPr>
          <w:p w14:paraId="4127ECE9" w14:textId="652336B7" w:rsidR="00923DE6" w:rsidRDefault="00923DE6" w:rsidP="00975135">
            <w:pPr>
              <w:spacing w:before="40" w:after="40"/>
              <w:ind w:left="72" w:right="72"/>
              <w:rPr>
                <w:sz w:val="18"/>
                <w:szCs w:val="18"/>
              </w:rPr>
            </w:pPr>
            <w:r w:rsidRPr="00975135">
              <w:rPr>
                <w:sz w:val="18"/>
                <w:szCs w:val="18"/>
              </w:rPr>
              <w:t>Patient contacts</w:t>
            </w:r>
          </w:p>
        </w:tc>
      </w:tr>
      <w:tr w:rsidR="00923DE6" w14:paraId="0174F011" w14:textId="77777777" w:rsidTr="00975135">
        <w:trPr>
          <w:jc w:val="center"/>
        </w:trPr>
        <w:tc>
          <w:tcPr>
            <w:tcW w:w="3293" w:type="dxa"/>
          </w:tcPr>
          <w:p w14:paraId="14F41980" w14:textId="231B3093" w:rsidR="00923DE6" w:rsidRPr="00975135" w:rsidRDefault="00923DE6" w:rsidP="00975135">
            <w:pPr>
              <w:spacing w:before="40" w:after="40"/>
              <w:ind w:left="72" w:right="72"/>
              <w:rPr>
                <w:sz w:val="18"/>
                <w:szCs w:val="18"/>
              </w:rPr>
            </w:pPr>
            <w:r w:rsidRPr="00975135">
              <w:rPr>
                <w:sz w:val="18"/>
                <w:szCs w:val="18"/>
              </w:rPr>
              <w:t xml:space="preserve">Closest Relative/Guardian Country </w:t>
            </w:r>
          </w:p>
        </w:tc>
        <w:tc>
          <w:tcPr>
            <w:tcW w:w="4818" w:type="dxa"/>
          </w:tcPr>
          <w:p w14:paraId="7382F16E" w14:textId="7B87C846" w:rsidR="00923DE6" w:rsidRDefault="00923DE6" w:rsidP="00975135">
            <w:pPr>
              <w:spacing w:before="40" w:after="40"/>
              <w:ind w:left="72" w:right="72"/>
              <w:rPr>
                <w:sz w:val="18"/>
                <w:szCs w:val="18"/>
              </w:rPr>
            </w:pPr>
            <w:r w:rsidRPr="00975135">
              <w:rPr>
                <w:sz w:val="18"/>
                <w:szCs w:val="18"/>
              </w:rPr>
              <w:t>Patient contacts</w:t>
            </w:r>
          </w:p>
        </w:tc>
      </w:tr>
      <w:tr w:rsidR="00923DE6" w14:paraId="66121F1C" w14:textId="77777777" w:rsidTr="00975135">
        <w:trPr>
          <w:jc w:val="center"/>
        </w:trPr>
        <w:tc>
          <w:tcPr>
            <w:tcW w:w="3293" w:type="dxa"/>
          </w:tcPr>
          <w:p w14:paraId="5F536671" w14:textId="5CB3DF3B" w:rsidR="00923DE6" w:rsidRPr="00975135" w:rsidRDefault="00923DE6" w:rsidP="00975135">
            <w:pPr>
              <w:spacing w:before="40" w:after="40"/>
              <w:ind w:left="72" w:right="72"/>
              <w:rPr>
                <w:sz w:val="18"/>
                <w:szCs w:val="18"/>
              </w:rPr>
            </w:pPr>
            <w:r w:rsidRPr="00975135">
              <w:rPr>
                <w:sz w:val="18"/>
                <w:szCs w:val="18"/>
              </w:rPr>
              <w:t xml:space="preserve">Closest Relative/Guardian Phone Number </w:t>
            </w:r>
          </w:p>
        </w:tc>
        <w:tc>
          <w:tcPr>
            <w:tcW w:w="4818" w:type="dxa"/>
          </w:tcPr>
          <w:p w14:paraId="1D8DDADD" w14:textId="52FD5BB4" w:rsidR="00923DE6" w:rsidRDefault="00923DE6" w:rsidP="00975135">
            <w:pPr>
              <w:spacing w:before="40" w:after="40"/>
              <w:ind w:left="72" w:right="72"/>
              <w:rPr>
                <w:sz w:val="18"/>
                <w:szCs w:val="18"/>
              </w:rPr>
            </w:pPr>
            <w:r w:rsidRPr="00975135">
              <w:rPr>
                <w:sz w:val="18"/>
                <w:szCs w:val="18"/>
              </w:rPr>
              <w:t>Patient contacts</w:t>
            </w:r>
          </w:p>
        </w:tc>
      </w:tr>
      <w:tr w:rsidR="00923DE6" w14:paraId="7F96C706" w14:textId="77777777" w:rsidTr="00975135">
        <w:trPr>
          <w:jc w:val="center"/>
        </w:trPr>
        <w:tc>
          <w:tcPr>
            <w:tcW w:w="3293" w:type="dxa"/>
          </w:tcPr>
          <w:p w14:paraId="7DA7A974" w14:textId="6DD301EA" w:rsidR="00923DE6" w:rsidRPr="00975135" w:rsidRDefault="00923DE6" w:rsidP="00975135">
            <w:pPr>
              <w:spacing w:before="40" w:after="40"/>
              <w:ind w:left="72" w:right="72"/>
              <w:rPr>
                <w:sz w:val="18"/>
                <w:szCs w:val="18"/>
              </w:rPr>
            </w:pPr>
            <w:r w:rsidRPr="00975135">
              <w:rPr>
                <w:sz w:val="18"/>
                <w:szCs w:val="18"/>
              </w:rPr>
              <w:t>Closest Relative/Guardian Relationship</w:t>
            </w:r>
          </w:p>
        </w:tc>
        <w:tc>
          <w:tcPr>
            <w:tcW w:w="4818" w:type="dxa"/>
          </w:tcPr>
          <w:p w14:paraId="241CCAA4" w14:textId="0935BE52" w:rsidR="00923DE6" w:rsidRDefault="00923DE6" w:rsidP="00975135">
            <w:pPr>
              <w:spacing w:before="40" w:after="40"/>
              <w:ind w:left="72" w:right="72"/>
              <w:rPr>
                <w:sz w:val="18"/>
                <w:szCs w:val="18"/>
              </w:rPr>
            </w:pPr>
            <w:r w:rsidRPr="00975135">
              <w:rPr>
                <w:sz w:val="18"/>
                <w:szCs w:val="18"/>
              </w:rPr>
              <w:t>Patient contacts</w:t>
            </w:r>
          </w:p>
        </w:tc>
      </w:tr>
      <w:tr w:rsidR="00924087" w14:paraId="720F3D16" w14:textId="77777777" w:rsidTr="00975135">
        <w:trPr>
          <w:jc w:val="center"/>
        </w:trPr>
        <w:tc>
          <w:tcPr>
            <w:tcW w:w="3293" w:type="dxa"/>
          </w:tcPr>
          <w:p w14:paraId="7771F311" w14:textId="01779C43" w:rsidR="00924087" w:rsidRPr="00975135" w:rsidRDefault="00924087" w:rsidP="00975135">
            <w:pPr>
              <w:spacing w:before="40" w:after="40"/>
              <w:ind w:left="72" w:right="72"/>
              <w:rPr>
                <w:sz w:val="18"/>
                <w:szCs w:val="18"/>
              </w:rPr>
            </w:pPr>
            <w:r w:rsidRPr="00975135">
              <w:rPr>
                <w:sz w:val="18"/>
                <w:szCs w:val="18"/>
              </w:rPr>
              <w:t xml:space="preserve">Patient's Employer </w:t>
            </w:r>
          </w:p>
        </w:tc>
        <w:tc>
          <w:tcPr>
            <w:tcW w:w="4818" w:type="dxa"/>
          </w:tcPr>
          <w:p w14:paraId="6986C3B7" w14:textId="3ACDBA7A"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5C5203EA" w14:textId="77777777" w:rsidTr="00975135">
        <w:trPr>
          <w:jc w:val="center"/>
        </w:trPr>
        <w:tc>
          <w:tcPr>
            <w:tcW w:w="3293" w:type="dxa"/>
          </w:tcPr>
          <w:p w14:paraId="5646E59F" w14:textId="555F0EF5" w:rsidR="00924087" w:rsidRPr="00975135" w:rsidRDefault="00924087" w:rsidP="00975135">
            <w:pPr>
              <w:spacing w:before="40" w:after="40"/>
              <w:ind w:left="72" w:right="72"/>
              <w:rPr>
                <w:sz w:val="18"/>
                <w:szCs w:val="18"/>
              </w:rPr>
            </w:pPr>
            <w:r w:rsidRPr="00975135">
              <w:rPr>
                <w:sz w:val="18"/>
                <w:szCs w:val="18"/>
              </w:rPr>
              <w:t>Patient's Employer's Address</w:t>
            </w:r>
          </w:p>
        </w:tc>
        <w:tc>
          <w:tcPr>
            <w:tcW w:w="4818" w:type="dxa"/>
          </w:tcPr>
          <w:p w14:paraId="78E3F59A" w14:textId="27ADE60B"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06E885D4" w14:textId="77777777" w:rsidTr="00975135">
        <w:trPr>
          <w:jc w:val="center"/>
        </w:trPr>
        <w:tc>
          <w:tcPr>
            <w:tcW w:w="3293" w:type="dxa"/>
          </w:tcPr>
          <w:p w14:paraId="21BA1682" w14:textId="3BAE4585" w:rsidR="00924087" w:rsidRPr="00975135" w:rsidRDefault="00924087" w:rsidP="00975135">
            <w:pPr>
              <w:spacing w:before="40" w:after="40"/>
              <w:ind w:left="72" w:right="72"/>
              <w:rPr>
                <w:sz w:val="18"/>
                <w:szCs w:val="18"/>
              </w:rPr>
            </w:pPr>
            <w:r w:rsidRPr="00975135">
              <w:rPr>
                <w:sz w:val="18"/>
                <w:szCs w:val="18"/>
              </w:rPr>
              <w:t xml:space="preserve">Patient's Employer's City </w:t>
            </w:r>
          </w:p>
        </w:tc>
        <w:tc>
          <w:tcPr>
            <w:tcW w:w="4818" w:type="dxa"/>
          </w:tcPr>
          <w:p w14:paraId="7AFE3FF5" w14:textId="7514D7F8"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4A8C22EB" w14:textId="77777777" w:rsidTr="00975135">
        <w:trPr>
          <w:jc w:val="center"/>
        </w:trPr>
        <w:tc>
          <w:tcPr>
            <w:tcW w:w="3293" w:type="dxa"/>
          </w:tcPr>
          <w:p w14:paraId="11B4E8F1" w14:textId="5444F917" w:rsidR="00924087" w:rsidRPr="00975135" w:rsidRDefault="00924087" w:rsidP="00975135">
            <w:pPr>
              <w:spacing w:before="40" w:after="40"/>
              <w:ind w:left="72" w:right="72"/>
              <w:rPr>
                <w:sz w:val="18"/>
                <w:szCs w:val="18"/>
              </w:rPr>
            </w:pPr>
            <w:r w:rsidRPr="00975135">
              <w:rPr>
                <w:sz w:val="18"/>
                <w:szCs w:val="18"/>
              </w:rPr>
              <w:t>Patient's Employer's State</w:t>
            </w:r>
          </w:p>
        </w:tc>
        <w:tc>
          <w:tcPr>
            <w:tcW w:w="4818" w:type="dxa"/>
          </w:tcPr>
          <w:p w14:paraId="64592277" w14:textId="2799D9CB"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55F06FD6" w14:textId="77777777" w:rsidTr="00975135">
        <w:trPr>
          <w:jc w:val="center"/>
        </w:trPr>
        <w:tc>
          <w:tcPr>
            <w:tcW w:w="3293" w:type="dxa"/>
          </w:tcPr>
          <w:p w14:paraId="2A80839D" w14:textId="490A83C8" w:rsidR="00924087" w:rsidRPr="00975135" w:rsidRDefault="00924087" w:rsidP="00975135">
            <w:pPr>
              <w:spacing w:before="40" w:after="40"/>
              <w:ind w:left="72" w:right="72"/>
              <w:rPr>
                <w:sz w:val="18"/>
                <w:szCs w:val="18"/>
              </w:rPr>
            </w:pPr>
            <w:r w:rsidRPr="00975135">
              <w:rPr>
                <w:sz w:val="18"/>
                <w:szCs w:val="18"/>
              </w:rPr>
              <w:t xml:space="preserve">Patient's Employer's Zip code </w:t>
            </w:r>
          </w:p>
        </w:tc>
        <w:tc>
          <w:tcPr>
            <w:tcW w:w="4818" w:type="dxa"/>
          </w:tcPr>
          <w:p w14:paraId="1F45DB07" w14:textId="347AA436"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3307EDDE" w14:textId="77777777" w:rsidTr="00975135">
        <w:trPr>
          <w:jc w:val="center"/>
        </w:trPr>
        <w:tc>
          <w:tcPr>
            <w:tcW w:w="3293" w:type="dxa"/>
          </w:tcPr>
          <w:p w14:paraId="66F0E594" w14:textId="3B9DEC2F" w:rsidR="00924087" w:rsidRPr="00975135" w:rsidRDefault="00924087" w:rsidP="00975135">
            <w:pPr>
              <w:spacing w:before="40" w:after="40"/>
              <w:ind w:left="72" w:right="72"/>
              <w:rPr>
                <w:sz w:val="18"/>
                <w:szCs w:val="18"/>
              </w:rPr>
            </w:pPr>
            <w:r w:rsidRPr="00975135">
              <w:rPr>
                <w:sz w:val="18"/>
                <w:szCs w:val="18"/>
              </w:rPr>
              <w:t xml:space="preserve">Patient's Employer's Country </w:t>
            </w:r>
          </w:p>
        </w:tc>
        <w:tc>
          <w:tcPr>
            <w:tcW w:w="4818" w:type="dxa"/>
          </w:tcPr>
          <w:p w14:paraId="42A4456B" w14:textId="6FEB941C"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4087" w14:paraId="6CD71CF2" w14:textId="77777777" w:rsidTr="00975135">
        <w:trPr>
          <w:jc w:val="center"/>
        </w:trPr>
        <w:tc>
          <w:tcPr>
            <w:tcW w:w="3293" w:type="dxa"/>
          </w:tcPr>
          <w:p w14:paraId="62036C2D" w14:textId="6DBC67EB" w:rsidR="00924087" w:rsidRPr="00975135" w:rsidRDefault="00924087" w:rsidP="00975135">
            <w:pPr>
              <w:spacing w:before="40" w:after="40"/>
              <w:ind w:left="72" w:right="72"/>
              <w:rPr>
                <w:sz w:val="18"/>
                <w:szCs w:val="18"/>
              </w:rPr>
            </w:pPr>
            <w:r w:rsidRPr="00975135">
              <w:rPr>
                <w:sz w:val="18"/>
                <w:szCs w:val="18"/>
              </w:rPr>
              <w:t xml:space="preserve">Patient's Employer's Primary Phone Number </w:t>
            </w:r>
          </w:p>
        </w:tc>
        <w:tc>
          <w:tcPr>
            <w:tcW w:w="4818" w:type="dxa"/>
          </w:tcPr>
          <w:p w14:paraId="3859EC9D" w14:textId="555D0CAF" w:rsidR="00924087" w:rsidRPr="00975135" w:rsidRDefault="00924087" w:rsidP="00975135">
            <w:pPr>
              <w:spacing w:before="40" w:after="40"/>
              <w:ind w:left="72" w:right="72"/>
              <w:rPr>
                <w:sz w:val="18"/>
                <w:szCs w:val="18"/>
              </w:rPr>
            </w:pPr>
            <w:r w:rsidRPr="00975135">
              <w:rPr>
                <w:sz w:val="18"/>
                <w:szCs w:val="18"/>
              </w:rPr>
              <w:t>Employer and School Information</w:t>
            </w:r>
          </w:p>
        </w:tc>
      </w:tr>
      <w:tr w:rsidR="00923DE6" w14:paraId="72F9FAF4" w14:textId="77777777" w:rsidTr="00975135">
        <w:trPr>
          <w:jc w:val="center"/>
        </w:trPr>
        <w:tc>
          <w:tcPr>
            <w:tcW w:w="3293" w:type="dxa"/>
          </w:tcPr>
          <w:p w14:paraId="10A466A0" w14:textId="6AD026B6" w:rsidR="00923DE6" w:rsidRPr="00975135" w:rsidRDefault="00924087" w:rsidP="00975135">
            <w:pPr>
              <w:spacing w:before="40" w:after="40"/>
              <w:ind w:left="72" w:right="72"/>
              <w:rPr>
                <w:sz w:val="18"/>
                <w:szCs w:val="18"/>
              </w:rPr>
            </w:pPr>
            <w:r w:rsidRPr="00975135">
              <w:rPr>
                <w:sz w:val="18"/>
                <w:szCs w:val="18"/>
              </w:rPr>
              <w:t>Barriers to Care</w:t>
            </w:r>
          </w:p>
        </w:tc>
        <w:tc>
          <w:tcPr>
            <w:tcW w:w="4818" w:type="dxa"/>
          </w:tcPr>
          <w:p w14:paraId="0E01B7EF" w14:textId="36B8EF15" w:rsidR="00923DE6" w:rsidRPr="00975135" w:rsidRDefault="00924087" w:rsidP="00975135">
            <w:pPr>
              <w:spacing w:before="40" w:after="40"/>
              <w:ind w:left="72" w:right="72"/>
              <w:rPr>
                <w:sz w:val="18"/>
                <w:szCs w:val="18"/>
              </w:rPr>
            </w:pPr>
            <w:r w:rsidRPr="00975135">
              <w:rPr>
                <w:sz w:val="18"/>
                <w:szCs w:val="18"/>
              </w:rPr>
              <w:t>Active Problems</w:t>
            </w:r>
          </w:p>
        </w:tc>
      </w:tr>
      <w:tr w:rsidR="00924087" w14:paraId="5981BE87" w14:textId="77777777" w:rsidTr="00975135">
        <w:trPr>
          <w:jc w:val="center"/>
        </w:trPr>
        <w:tc>
          <w:tcPr>
            <w:tcW w:w="3293" w:type="dxa"/>
          </w:tcPr>
          <w:p w14:paraId="5F2514DF" w14:textId="7DFFE603" w:rsidR="00924087" w:rsidRPr="00975135" w:rsidRDefault="00924087" w:rsidP="00975135">
            <w:pPr>
              <w:spacing w:before="40" w:after="40"/>
              <w:ind w:left="72" w:right="72"/>
              <w:rPr>
                <w:sz w:val="18"/>
                <w:szCs w:val="18"/>
              </w:rPr>
            </w:pPr>
            <w:r w:rsidRPr="00975135">
              <w:rPr>
                <w:sz w:val="18"/>
                <w:szCs w:val="18"/>
              </w:rPr>
              <w:t>Last Name of Patient's Practitioner</w:t>
            </w:r>
          </w:p>
        </w:tc>
        <w:tc>
          <w:tcPr>
            <w:tcW w:w="4818" w:type="dxa"/>
          </w:tcPr>
          <w:p w14:paraId="2C9E8C86" w14:textId="3F4CBD1D" w:rsidR="00924087" w:rsidRPr="00975135" w:rsidRDefault="00924087" w:rsidP="00975135">
            <w:pPr>
              <w:spacing w:before="40" w:after="40"/>
              <w:ind w:left="72" w:right="72"/>
              <w:rPr>
                <w:sz w:val="18"/>
                <w:szCs w:val="18"/>
              </w:rPr>
            </w:pPr>
            <w:r w:rsidRPr="00975135">
              <w:rPr>
                <w:sz w:val="18"/>
                <w:szCs w:val="18"/>
              </w:rPr>
              <w:t>Header</w:t>
            </w:r>
          </w:p>
        </w:tc>
      </w:tr>
      <w:tr w:rsidR="00924087" w14:paraId="21740F33" w14:textId="77777777" w:rsidTr="00975135">
        <w:trPr>
          <w:jc w:val="center"/>
        </w:trPr>
        <w:tc>
          <w:tcPr>
            <w:tcW w:w="3293" w:type="dxa"/>
          </w:tcPr>
          <w:p w14:paraId="65A270B2" w14:textId="44FD2A4E" w:rsidR="00924087" w:rsidRPr="00975135" w:rsidRDefault="00924087" w:rsidP="00975135">
            <w:pPr>
              <w:spacing w:before="40" w:after="40"/>
              <w:ind w:left="72" w:right="72"/>
              <w:rPr>
                <w:sz w:val="18"/>
                <w:szCs w:val="18"/>
              </w:rPr>
            </w:pPr>
            <w:r w:rsidRPr="00975135">
              <w:rPr>
                <w:sz w:val="18"/>
                <w:szCs w:val="18"/>
              </w:rPr>
              <w:t>First Name of Patient's Practitioner</w:t>
            </w:r>
          </w:p>
        </w:tc>
        <w:tc>
          <w:tcPr>
            <w:tcW w:w="4818" w:type="dxa"/>
          </w:tcPr>
          <w:p w14:paraId="23CA42DE" w14:textId="42F82701" w:rsidR="00924087" w:rsidRPr="00975135" w:rsidRDefault="00924087" w:rsidP="00975135">
            <w:pPr>
              <w:spacing w:before="40" w:after="40"/>
              <w:ind w:left="72" w:right="72"/>
              <w:rPr>
                <w:sz w:val="18"/>
                <w:szCs w:val="18"/>
              </w:rPr>
            </w:pPr>
            <w:r w:rsidRPr="00975135">
              <w:rPr>
                <w:sz w:val="18"/>
                <w:szCs w:val="18"/>
              </w:rPr>
              <w:t>Header</w:t>
            </w:r>
          </w:p>
        </w:tc>
      </w:tr>
      <w:tr w:rsidR="00924087" w14:paraId="2E5A9C6F" w14:textId="77777777" w:rsidTr="00975135">
        <w:trPr>
          <w:jc w:val="center"/>
        </w:trPr>
        <w:tc>
          <w:tcPr>
            <w:tcW w:w="3293" w:type="dxa"/>
          </w:tcPr>
          <w:p w14:paraId="30F435E2" w14:textId="757274CF" w:rsidR="00924087" w:rsidRPr="00975135" w:rsidRDefault="00924087" w:rsidP="00975135">
            <w:pPr>
              <w:spacing w:before="40" w:after="40"/>
              <w:ind w:left="72" w:right="72"/>
              <w:rPr>
                <w:sz w:val="18"/>
                <w:szCs w:val="18"/>
              </w:rPr>
            </w:pPr>
            <w:r w:rsidRPr="00975135">
              <w:rPr>
                <w:sz w:val="18"/>
                <w:szCs w:val="18"/>
              </w:rPr>
              <w:t>Middle Initial/Name of Patient's Practitioner</w:t>
            </w:r>
          </w:p>
        </w:tc>
        <w:tc>
          <w:tcPr>
            <w:tcW w:w="4818" w:type="dxa"/>
          </w:tcPr>
          <w:p w14:paraId="23C3ECA8" w14:textId="3D7CBD2E" w:rsidR="00924087" w:rsidRPr="00975135" w:rsidRDefault="00924087" w:rsidP="00975135">
            <w:pPr>
              <w:spacing w:before="40" w:after="40"/>
              <w:ind w:left="72" w:right="72"/>
              <w:rPr>
                <w:sz w:val="18"/>
                <w:szCs w:val="18"/>
              </w:rPr>
            </w:pPr>
            <w:r w:rsidRPr="00975135">
              <w:rPr>
                <w:sz w:val="18"/>
                <w:szCs w:val="18"/>
              </w:rPr>
              <w:t>Header</w:t>
            </w:r>
          </w:p>
        </w:tc>
      </w:tr>
      <w:tr w:rsidR="00924087" w14:paraId="52C3005A" w14:textId="77777777" w:rsidTr="00975135">
        <w:trPr>
          <w:jc w:val="center"/>
        </w:trPr>
        <w:tc>
          <w:tcPr>
            <w:tcW w:w="3293" w:type="dxa"/>
          </w:tcPr>
          <w:p w14:paraId="7EAAE742" w14:textId="59A8D83F" w:rsidR="00924087" w:rsidRPr="00975135" w:rsidRDefault="00924087" w:rsidP="00975135">
            <w:pPr>
              <w:spacing w:before="40" w:after="40"/>
              <w:ind w:left="72" w:right="72"/>
              <w:rPr>
                <w:sz w:val="18"/>
                <w:szCs w:val="18"/>
              </w:rPr>
            </w:pPr>
            <w:r w:rsidRPr="00975135">
              <w:rPr>
                <w:sz w:val="18"/>
                <w:szCs w:val="18"/>
              </w:rPr>
              <w:t xml:space="preserve">Advanced Directives </w:t>
            </w:r>
          </w:p>
        </w:tc>
        <w:tc>
          <w:tcPr>
            <w:tcW w:w="4818" w:type="dxa"/>
          </w:tcPr>
          <w:p w14:paraId="7D76D47F" w14:textId="360E3234" w:rsidR="00924087" w:rsidRPr="00975135" w:rsidRDefault="00924087" w:rsidP="00975135">
            <w:pPr>
              <w:spacing w:before="40" w:after="40"/>
              <w:ind w:left="72" w:right="72"/>
              <w:rPr>
                <w:sz w:val="18"/>
                <w:szCs w:val="18"/>
              </w:rPr>
            </w:pPr>
            <w:r w:rsidRPr="00975135">
              <w:rPr>
                <w:sz w:val="18"/>
                <w:szCs w:val="18"/>
              </w:rPr>
              <w:t>Coded Advanced Directives</w:t>
            </w:r>
          </w:p>
        </w:tc>
      </w:tr>
      <w:tr w:rsidR="00924087" w14:paraId="63599FB8" w14:textId="77777777" w:rsidTr="00975135">
        <w:trPr>
          <w:jc w:val="center"/>
        </w:trPr>
        <w:tc>
          <w:tcPr>
            <w:tcW w:w="3293" w:type="dxa"/>
          </w:tcPr>
          <w:p w14:paraId="2DB48613" w14:textId="3CF8F650" w:rsidR="00924087" w:rsidRPr="00975135" w:rsidRDefault="00924087" w:rsidP="00975135">
            <w:pPr>
              <w:spacing w:before="40" w:after="40"/>
              <w:ind w:left="72" w:right="72"/>
              <w:rPr>
                <w:sz w:val="18"/>
                <w:szCs w:val="18"/>
              </w:rPr>
            </w:pPr>
            <w:r w:rsidRPr="00975135">
              <w:rPr>
                <w:sz w:val="18"/>
                <w:szCs w:val="18"/>
              </w:rPr>
              <w:t xml:space="preserve">Medication Allergies </w:t>
            </w:r>
          </w:p>
        </w:tc>
        <w:tc>
          <w:tcPr>
            <w:tcW w:w="4818" w:type="dxa"/>
          </w:tcPr>
          <w:p w14:paraId="01884206" w14:textId="70B07803" w:rsidR="00924087" w:rsidRPr="00975135" w:rsidRDefault="00924087" w:rsidP="00975135">
            <w:pPr>
              <w:spacing w:before="40" w:after="40"/>
              <w:ind w:left="72" w:right="72"/>
              <w:rPr>
                <w:sz w:val="18"/>
                <w:szCs w:val="18"/>
              </w:rPr>
            </w:pPr>
            <w:r w:rsidRPr="00975135">
              <w:rPr>
                <w:sz w:val="18"/>
                <w:szCs w:val="18"/>
              </w:rPr>
              <w:t>Allergies and other Adverse Reactions</w:t>
            </w:r>
          </w:p>
        </w:tc>
      </w:tr>
      <w:tr w:rsidR="00924087" w14:paraId="3EF1D245" w14:textId="77777777" w:rsidTr="00975135">
        <w:trPr>
          <w:jc w:val="center"/>
        </w:trPr>
        <w:tc>
          <w:tcPr>
            <w:tcW w:w="3293" w:type="dxa"/>
          </w:tcPr>
          <w:p w14:paraId="1BC9B949" w14:textId="54AC4A6F" w:rsidR="00924087" w:rsidRPr="00975135" w:rsidRDefault="00924087" w:rsidP="00975135">
            <w:pPr>
              <w:spacing w:before="40" w:after="40"/>
              <w:ind w:left="72" w:right="72"/>
              <w:rPr>
                <w:sz w:val="18"/>
                <w:szCs w:val="18"/>
              </w:rPr>
            </w:pPr>
            <w:r w:rsidRPr="00975135">
              <w:rPr>
                <w:sz w:val="18"/>
                <w:szCs w:val="18"/>
              </w:rPr>
              <w:t xml:space="preserve">Environmental/Food Allergies </w:t>
            </w:r>
          </w:p>
        </w:tc>
        <w:tc>
          <w:tcPr>
            <w:tcW w:w="4818" w:type="dxa"/>
          </w:tcPr>
          <w:p w14:paraId="24D5F3AC" w14:textId="63C34148" w:rsidR="00924087" w:rsidRPr="00975135" w:rsidRDefault="00924087" w:rsidP="00975135">
            <w:pPr>
              <w:spacing w:before="40" w:after="40"/>
              <w:ind w:left="72" w:right="72"/>
              <w:rPr>
                <w:sz w:val="18"/>
                <w:szCs w:val="18"/>
              </w:rPr>
            </w:pPr>
            <w:r w:rsidRPr="00975135">
              <w:rPr>
                <w:sz w:val="18"/>
                <w:szCs w:val="18"/>
              </w:rPr>
              <w:t>Allergies and other Adverse Reactions</w:t>
            </w:r>
          </w:p>
        </w:tc>
      </w:tr>
      <w:tr w:rsidR="00924087" w14:paraId="24E0BDCF" w14:textId="77777777" w:rsidTr="00975135">
        <w:trPr>
          <w:jc w:val="center"/>
        </w:trPr>
        <w:tc>
          <w:tcPr>
            <w:tcW w:w="3293" w:type="dxa"/>
          </w:tcPr>
          <w:p w14:paraId="57E60C2C" w14:textId="69FBF304" w:rsidR="00924087" w:rsidRPr="00975135" w:rsidRDefault="00924087" w:rsidP="00975135">
            <w:pPr>
              <w:spacing w:before="40" w:after="40"/>
              <w:ind w:left="72" w:right="72"/>
              <w:rPr>
                <w:sz w:val="18"/>
                <w:szCs w:val="18"/>
              </w:rPr>
            </w:pPr>
            <w:r w:rsidRPr="00975135">
              <w:rPr>
                <w:sz w:val="18"/>
                <w:szCs w:val="18"/>
              </w:rPr>
              <w:t xml:space="preserve">Medical/Surgical History </w:t>
            </w:r>
          </w:p>
        </w:tc>
        <w:tc>
          <w:tcPr>
            <w:tcW w:w="4818" w:type="dxa"/>
          </w:tcPr>
          <w:p w14:paraId="2F6DDDBF" w14:textId="13F96BF1" w:rsidR="00924087" w:rsidRPr="00975135" w:rsidRDefault="00924087" w:rsidP="00975135">
            <w:pPr>
              <w:spacing w:before="40" w:after="40"/>
              <w:ind w:left="72" w:right="72"/>
              <w:rPr>
                <w:sz w:val="18"/>
                <w:szCs w:val="18"/>
              </w:rPr>
            </w:pPr>
            <w:r w:rsidRPr="00975135">
              <w:rPr>
                <w:sz w:val="18"/>
                <w:szCs w:val="18"/>
              </w:rPr>
              <w:t xml:space="preserve">Active Problems </w:t>
            </w:r>
          </w:p>
        </w:tc>
      </w:tr>
      <w:tr w:rsidR="00924087" w14:paraId="4A184CAC" w14:textId="77777777" w:rsidTr="00975135">
        <w:trPr>
          <w:jc w:val="center"/>
        </w:trPr>
        <w:tc>
          <w:tcPr>
            <w:tcW w:w="3293" w:type="dxa"/>
          </w:tcPr>
          <w:p w14:paraId="0C0CE349" w14:textId="626CD199" w:rsidR="00924087" w:rsidRPr="00975135" w:rsidRDefault="00924087" w:rsidP="00975135">
            <w:pPr>
              <w:spacing w:before="40" w:after="40"/>
              <w:ind w:left="72" w:right="72"/>
              <w:rPr>
                <w:sz w:val="18"/>
                <w:szCs w:val="18"/>
              </w:rPr>
            </w:pPr>
            <w:r w:rsidRPr="00975135">
              <w:rPr>
                <w:sz w:val="18"/>
                <w:szCs w:val="18"/>
              </w:rPr>
              <w:t xml:space="preserve">Medical/Surgical History </w:t>
            </w:r>
          </w:p>
        </w:tc>
        <w:tc>
          <w:tcPr>
            <w:tcW w:w="4818" w:type="dxa"/>
          </w:tcPr>
          <w:p w14:paraId="6578105A" w14:textId="32CCFDC7" w:rsidR="00924087" w:rsidRPr="00975135" w:rsidRDefault="00924087" w:rsidP="00975135">
            <w:pPr>
              <w:spacing w:before="40" w:after="40"/>
              <w:ind w:left="72" w:right="72"/>
              <w:rPr>
                <w:sz w:val="18"/>
                <w:szCs w:val="18"/>
              </w:rPr>
            </w:pPr>
            <w:r w:rsidRPr="00975135">
              <w:rPr>
                <w:sz w:val="18"/>
                <w:szCs w:val="18"/>
              </w:rPr>
              <w:t xml:space="preserve">Procedures and Interventions </w:t>
            </w:r>
          </w:p>
        </w:tc>
      </w:tr>
      <w:tr w:rsidR="00924087" w14:paraId="46BD1247" w14:textId="77777777" w:rsidTr="00975135">
        <w:trPr>
          <w:jc w:val="center"/>
        </w:trPr>
        <w:tc>
          <w:tcPr>
            <w:tcW w:w="3293" w:type="dxa"/>
          </w:tcPr>
          <w:p w14:paraId="5049C4FE" w14:textId="58C34CD7" w:rsidR="00924087" w:rsidRPr="00975135" w:rsidRDefault="00924087" w:rsidP="00975135">
            <w:pPr>
              <w:spacing w:before="40" w:after="40"/>
              <w:ind w:left="72" w:right="72"/>
              <w:rPr>
                <w:sz w:val="18"/>
                <w:szCs w:val="18"/>
              </w:rPr>
            </w:pPr>
            <w:r w:rsidRPr="00975135">
              <w:rPr>
                <w:sz w:val="18"/>
                <w:szCs w:val="18"/>
              </w:rPr>
              <w:t xml:space="preserve">The Patient's Type of Immunization </w:t>
            </w:r>
          </w:p>
        </w:tc>
        <w:tc>
          <w:tcPr>
            <w:tcW w:w="4818" w:type="dxa"/>
          </w:tcPr>
          <w:p w14:paraId="39171CEA" w14:textId="70CF38CF" w:rsidR="00924087" w:rsidRPr="00975135" w:rsidRDefault="00924087" w:rsidP="00975135">
            <w:pPr>
              <w:spacing w:before="40" w:after="40"/>
              <w:ind w:left="72" w:right="72"/>
              <w:rPr>
                <w:sz w:val="18"/>
                <w:szCs w:val="18"/>
              </w:rPr>
            </w:pPr>
            <w:r w:rsidRPr="00975135">
              <w:rPr>
                <w:sz w:val="18"/>
                <w:szCs w:val="18"/>
              </w:rPr>
              <w:t>Immunizations Section</w:t>
            </w:r>
          </w:p>
        </w:tc>
      </w:tr>
      <w:tr w:rsidR="00924087" w14:paraId="44F82885" w14:textId="77777777" w:rsidTr="00975135">
        <w:trPr>
          <w:jc w:val="center"/>
        </w:trPr>
        <w:tc>
          <w:tcPr>
            <w:tcW w:w="3293" w:type="dxa"/>
          </w:tcPr>
          <w:p w14:paraId="422F340E" w14:textId="292B8292" w:rsidR="00924087" w:rsidRPr="00975135" w:rsidRDefault="00924087" w:rsidP="00975135">
            <w:pPr>
              <w:spacing w:before="40" w:after="40"/>
              <w:ind w:left="72" w:right="72"/>
              <w:rPr>
                <w:sz w:val="18"/>
                <w:szCs w:val="18"/>
              </w:rPr>
            </w:pPr>
            <w:r w:rsidRPr="00975135">
              <w:rPr>
                <w:sz w:val="18"/>
                <w:szCs w:val="18"/>
              </w:rPr>
              <w:t xml:space="preserve">Immunization Year </w:t>
            </w:r>
          </w:p>
        </w:tc>
        <w:tc>
          <w:tcPr>
            <w:tcW w:w="4818" w:type="dxa"/>
          </w:tcPr>
          <w:p w14:paraId="27ECDD72" w14:textId="078C3720" w:rsidR="00924087" w:rsidRPr="00975135" w:rsidRDefault="00924087" w:rsidP="00975135">
            <w:pPr>
              <w:spacing w:before="40" w:after="40"/>
              <w:ind w:left="72" w:right="72"/>
              <w:rPr>
                <w:sz w:val="18"/>
                <w:szCs w:val="18"/>
              </w:rPr>
            </w:pPr>
            <w:r w:rsidRPr="00975135">
              <w:rPr>
                <w:sz w:val="18"/>
                <w:szCs w:val="18"/>
              </w:rPr>
              <w:t>Immunizations Section</w:t>
            </w:r>
          </w:p>
        </w:tc>
      </w:tr>
      <w:tr w:rsidR="00924087" w14:paraId="193C8195" w14:textId="77777777" w:rsidTr="00975135">
        <w:trPr>
          <w:jc w:val="center"/>
        </w:trPr>
        <w:tc>
          <w:tcPr>
            <w:tcW w:w="3293" w:type="dxa"/>
          </w:tcPr>
          <w:p w14:paraId="63F0C1CA" w14:textId="451CA031" w:rsidR="00924087" w:rsidRPr="00975135" w:rsidRDefault="00924087" w:rsidP="00975135">
            <w:pPr>
              <w:spacing w:before="40" w:after="40"/>
              <w:ind w:left="72" w:right="72"/>
              <w:rPr>
                <w:sz w:val="18"/>
                <w:szCs w:val="18"/>
              </w:rPr>
            </w:pPr>
            <w:r w:rsidRPr="00975135">
              <w:rPr>
                <w:sz w:val="18"/>
                <w:szCs w:val="18"/>
              </w:rPr>
              <w:t xml:space="preserve">Current Medications </w:t>
            </w:r>
          </w:p>
        </w:tc>
        <w:tc>
          <w:tcPr>
            <w:tcW w:w="4818" w:type="dxa"/>
          </w:tcPr>
          <w:p w14:paraId="264752B4" w14:textId="78AAA22D" w:rsidR="00924087" w:rsidRPr="00975135" w:rsidRDefault="00924087" w:rsidP="00975135">
            <w:pPr>
              <w:spacing w:before="40" w:after="40"/>
              <w:ind w:left="72" w:right="72"/>
              <w:rPr>
                <w:sz w:val="18"/>
                <w:szCs w:val="18"/>
              </w:rPr>
            </w:pPr>
            <w:r w:rsidRPr="00975135">
              <w:rPr>
                <w:sz w:val="18"/>
                <w:szCs w:val="18"/>
              </w:rPr>
              <w:t xml:space="preserve">Medications Section </w:t>
            </w:r>
          </w:p>
        </w:tc>
      </w:tr>
      <w:tr w:rsidR="00924087" w14:paraId="6644C136" w14:textId="77777777" w:rsidTr="00975135">
        <w:trPr>
          <w:jc w:val="center"/>
        </w:trPr>
        <w:tc>
          <w:tcPr>
            <w:tcW w:w="3293" w:type="dxa"/>
          </w:tcPr>
          <w:p w14:paraId="6C3D1DD6" w14:textId="12FC6B3C" w:rsidR="00924087" w:rsidRPr="00975135" w:rsidRDefault="00924087" w:rsidP="00975135">
            <w:pPr>
              <w:spacing w:before="40" w:after="40"/>
              <w:ind w:left="72" w:right="72"/>
              <w:rPr>
                <w:sz w:val="18"/>
                <w:szCs w:val="18"/>
              </w:rPr>
            </w:pPr>
            <w:r w:rsidRPr="00975135">
              <w:rPr>
                <w:sz w:val="18"/>
                <w:szCs w:val="18"/>
              </w:rPr>
              <w:lastRenderedPageBreak/>
              <w:t xml:space="preserve">Current Medication Dose </w:t>
            </w:r>
          </w:p>
        </w:tc>
        <w:tc>
          <w:tcPr>
            <w:tcW w:w="4818" w:type="dxa"/>
          </w:tcPr>
          <w:p w14:paraId="7FAE8C2E" w14:textId="1AB0FD91" w:rsidR="00924087" w:rsidRPr="00975135" w:rsidRDefault="00924087" w:rsidP="00975135">
            <w:pPr>
              <w:spacing w:before="40" w:after="40"/>
              <w:ind w:left="72" w:right="72"/>
              <w:rPr>
                <w:sz w:val="18"/>
                <w:szCs w:val="18"/>
              </w:rPr>
            </w:pPr>
            <w:r w:rsidRPr="00975135">
              <w:rPr>
                <w:sz w:val="18"/>
                <w:szCs w:val="18"/>
              </w:rPr>
              <w:t xml:space="preserve">Medications Section </w:t>
            </w:r>
          </w:p>
        </w:tc>
      </w:tr>
      <w:tr w:rsidR="00924087" w14:paraId="765B6727" w14:textId="77777777" w:rsidTr="00975135">
        <w:trPr>
          <w:jc w:val="center"/>
        </w:trPr>
        <w:tc>
          <w:tcPr>
            <w:tcW w:w="3293" w:type="dxa"/>
          </w:tcPr>
          <w:p w14:paraId="7FAC1560" w14:textId="0449B4FD" w:rsidR="00924087" w:rsidRPr="00975135" w:rsidRDefault="00924087" w:rsidP="00975135">
            <w:pPr>
              <w:spacing w:before="40" w:after="40"/>
              <w:ind w:left="72" w:right="72"/>
              <w:rPr>
                <w:sz w:val="18"/>
                <w:szCs w:val="18"/>
              </w:rPr>
            </w:pPr>
            <w:r w:rsidRPr="00975135">
              <w:rPr>
                <w:sz w:val="18"/>
                <w:szCs w:val="18"/>
              </w:rPr>
              <w:t xml:space="preserve">Current Medication Dosage Unit </w:t>
            </w:r>
          </w:p>
        </w:tc>
        <w:tc>
          <w:tcPr>
            <w:tcW w:w="4818" w:type="dxa"/>
          </w:tcPr>
          <w:p w14:paraId="07BCF04D" w14:textId="5272418E" w:rsidR="00924087" w:rsidRPr="00975135" w:rsidRDefault="00924087" w:rsidP="00975135">
            <w:pPr>
              <w:spacing w:before="40" w:after="40"/>
              <w:ind w:left="72" w:right="72"/>
              <w:rPr>
                <w:sz w:val="18"/>
                <w:szCs w:val="18"/>
              </w:rPr>
            </w:pPr>
            <w:r w:rsidRPr="00975135">
              <w:rPr>
                <w:sz w:val="18"/>
                <w:szCs w:val="18"/>
              </w:rPr>
              <w:t xml:space="preserve">Medications Section </w:t>
            </w:r>
          </w:p>
        </w:tc>
      </w:tr>
      <w:tr w:rsidR="00924087" w14:paraId="50F703D1" w14:textId="77777777" w:rsidTr="00975135">
        <w:trPr>
          <w:jc w:val="center"/>
        </w:trPr>
        <w:tc>
          <w:tcPr>
            <w:tcW w:w="3293" w:type="dxa"/>
          </w:tcPr>
          <w:p w14:paraId="2F944CAF" w14:textId="35A33D45" w:rsidR="00924087" w:rsidRPr="00975135" w:rsidRDefault="00924087" w:rsidP="00975135">
            <w:pPr>
              <w:spacing w:before="40" w:after="40"/>
              <w:ind w:left="72" w:right="72"/>
              <w:rPr>
                <w:sz w:val="18"/>
                <w:szCs w:val="18"/>
              </w:rPr>
            </w:pPr>
            <w:r w:rsidRPr="00975135">
              <w:rPr>
                <w:sz w:val="18"/>
                <w:szCs w:val="18"/>
              </w:rPr>
              <w:t xml:space="preserve">Current Medication Administration Route </w:t>
            </w:r>
          </w:p>
        </w:tc>
        <w:tc>
          <w:tcPr>
            <w:tcW w:w="4818" w:type="dxa"/>
          </w:tcPr>
          <w:p w14:paraId="674EB15C" w14:textId="280DD4A3" w:rsidR="00924087" w:rsidRPr="00975135" w:rsidRDefault="00924087" w:rsidP="00975135">
            <w:pPr>
              <w:spacing w:before="40" w:after="40"/>
              <w:ind w:left="72" w:right="72"/>
              <w:rPr>
                <w:sz w:val="18"/>
                <w:szCs w:val="18"/>
              </w:rPr>
            </w:pPr>
            <w:r w:rsidRPr="00975135">
              <w:rPr>
                <w:sz w:val="18"/>
                <w:szCs w:val="18"/>
              </w:rPr>
              <w:t xml:space="preserve">Medications Section </w:t>
            </w:r>
          </w:p>
        </w:tc>
      </w:tr>
      <w:tr w:rsidR="00924087" w14:paraId="6115F9C4" w14:textId="77777777" w:rsidTr="00975135">
        <w:trPr>
          <w:jc w:val="center"/>
        </w:trPr>
        <w:tc>
          <w:tcPr>
            <w:tcW w:w="3293" w:type="dxa"/>
          </w:tcPr>
          <w:p w14:paraId="3411C424" w14:textId="0E748B39" w:rsidR="00924087" w:rsidRPr="00975135" w:rsidRDefault="00924087" w:rsidP="00975135">
            <w:pPr>
              <w:spacing w:before="40" w:after="40"/>
              <w:ind w:left="72" w:right="72"/>
              <w:rPr>
                <w:sz w:val="18"/>
                <w:szCs w:val="18"/>
              </w:rPr>
            </w:pPr>
            <w:r w:rsidRPr="00975135">
              <w:rPr>
                <w:sz w:val="18"/>
                <w:szCs w:val="18"/>
              </w:rPr>
              <w:t xml:space="preserve">Presence of Emergency Information Form </w:t>
            </w:r>
          </w:p>
        </w:tc>
        <w:tc>
          <w:tcPr>
            <w:tcW w:w="4818" w:type="dxa"/>
          </w:tcPr>
          <w:p w14:paraId="289E6F06" w14:textId="76BB9E40" w:rsidR="00924087" w:rsidRPr="00975135" w:rsidRDefault="00924087" w:rsidP="00975135">
            <w:pPr>
              <w:spacing w:before="40" w:after="40"/>
              <w:ind w:left="72" w:right="72"/>
              <w:rPr>
                <w:sz w:val="18"/>
                <w:szCs w:val="18"/>
              </w:rPr>
            </w:pPr>
            <w:r w:rsidRPr="00975135">
              <w:rPr>
                <w:sz w:val="18"/>
                <w:szCs w:val="18"/>
              </w:rPr>
              <w:t>Active Problems</w:t>
            </w:r>
          </w:p>
        </w:tc>
      </w:tr>
      <w:tr w:rsidR="00924087" w14:paraId="000E4E83" w14:textId="77777777" w:rsidTr="00975135">
        <w:trPr>
          <w:jc w:val="center"/>
        </w:trPr>
        <w:tc>
          <w:tcPr>
            <w:tcW w:w="3293" w:type="dxa"/>
          </w:tcPr>
          <w:p w14:paraId="72EE4022" w14:textId="01876815" w:rsidR="00924087" w:rsidRPr="00975135" w:rsidRDefault="00924087" w:rsidP="00975135">
            <w:pPr>
              <w:spacing w:before="40" w:after="40"/>
              <w:ind w:left="72" w:right="72"/>
              <w:rPr>
                <w:sz w:val="18"/>
                <w:szCs w:val="18"/>
              </w:rPr>
            </w:pPr>
            <w:r w:rsidRPr="00975135">
              <w:rPr>
                <w:sz w:val="18"/>
                <w:szCs w:val="18"/>
              </w:rPr>
              <w:t xml:space="preserve">Pregnancy </w:t>
            </w:r>
          </w:p>
        </w:tc>
        <w:tc>
          <w:tcPr>
            <w:tcW w:w="4818" w:type="dxa"/>
          </w:tcPr>
          <w:p w14:paraId="391F47B2" w14:textId="58E26D49" w:rsidR="00924087" w:rsidRPr="00975135" w:rsidRDefault="00924087" w:rsidP="00975135">
            <w:pPr>
              <w:spacing w:before="40" w:after="40"/>
              <w:ind w:left="72" w:right="72"/>
              <w:rPr>
                <w:sz w:val="18"/>
                <w:szCs w:val="18"/>
              </w:rPr>
            </w:pPr>
            <w:r w:rsidRPr="00975135">
              <w:rPr>
                <w:sz w:val="18"/>
                <w:szCs w:val="18"/>
              </w:rPr>
              <w:t xml:space="preserve">Active Problems </w:t>
            </w:r>
          </w:p>
        </w:tc>
      </w:tr>
      <w:tr w:rsidR="00924087" w14:paraId="2D0D4328" w14:textId="77777777" w:rsidTr="00975135">
        <w:trPr>
          <w:jc w:val="center"/>
        </w:trPr>
        <w:tc>
          <w:tcPr>
            <w:tcW w:w="3293" w:type="dxa"/>
          </w:tcPr>
          <w:p w14:paraId="3B36573B" w14:textId="3B0F66AA" w:rsidR="00924087" w:rsidRPr="00975135" w:rsidRDefault="00924087" w:rsidP="00975135">
            <w:pPr>
              <w:spacing w:before="40" w:after="40"/>
              <w:ind w:left="72" w:right="72"/>
              <w:rPr>
                <w:sz w:val="18"/>
                <w:szCs w:val="18"/>
              </w:rPr>
            </w:pPr>
            <w:r w:rsidRPr="00975135">
              <w:rPr>
                <w:sz w:val="18"/>
                <w:szCs w:val="18"/>
              </w:rPr>
              <w:t xml:space="preserve">Last Oral Intake </w:t>
            </w:r>
          </w:p>
        </w:tc>
        <w:tc>
          <w:tcPr>
            <w:tcW w:w="4818" w:type="dxa"/>
          </w:tcPr>
          <w:p w14:paraId="2EBD3E56" w14:textId="6AE05450" w:rsidR="00924087" w:rsidRPr="00975135" w:rsidRDefault="00924087" w:rsidP="00975135">
            <w:pPr>
              <w:spacing w:before="40" w:after="40"/>
              <w:ind w:left="72" w:right="72"/>
              <w:rPr>
                <w:sz w:val="18"/>
                <w:szCs w:val="18"/>
              </w:rPr>
            </w:pPr>
            <w:r w:rsidRPr="00975135">
              <w:rPr>
                <w:sz w:val="18"/>
                <w:szCs w:val="18"/>
              </w:rPr>
              <w:t>Intake and Output</w:t>
            </w:r>
          </w:p>
        </w:tc>
      </w:tr>
      <w:tr w:rsidR="00924087" w14:paraId="11EDAC0C" w14:textId="77777777" w:rsidTr="00975135">
        <w:trPr>
          <w:jc w:val="center"/>
        </w:trPr>
        <w:tc>
          <w:tcPr>
            <w:tcW w:w="3293" w:type="dxa"/>
          </w:tcPr>
          <w:p w14:paraId="351578E6" w14:textId="39B70297" w:rsidR="00924087" w:rsidRPr="00975135" w:rsidRDefault="00924087" w:rsidP="00975135">
            <w:pPr>
              <w:spacing w:before="40" w:after="40"/>
              <w:ind w:left="72" w:right="72"/>
              <w:rPr>
                <w:sz w:val="18"/>
                <w:szCs w:val="18"/>
              </w:rPr>
            </w:pPr>
            <w:r w:rsidRPr="00975135">
              <w:rPr>
                <w:sz w:val="18"/>
                <w:szCs w:val="18"/>
              </w:rPr>
              <w:t>Date/Time Vital Signs Taken</w:t>
            </w:r>
          </w:p>
        </w:tc>
        <w:tc>
          <w:tcPr>
            <w:tcW w:w="4818" w:type="dxa"/>
          </w:tcPr>
          <w:p w14:paraId="13CBF11D" w14:textId="5D3E7D7E" w:rsidR="00924087" w:rsidRPr="00975135" w:rsidRDefault="00924087" w:rsidP="00975135">
            <w:pPr>
              <w:spacing w:before="40" w:after="40"/>
              <w:ind w:left="72" w:right="72"/>
              <w:rPr>
                <w:sz w:val="18"/>
                <w:szCs w:val="18"/>
              </w:rPr>
            </w:pPr>
            <w:r w:rsidRPr="00975135">
              <w:rPr>
                <w:sz w:val="18"/>
                <w:szCs w:val="18"/>
              </w:rPr>
              <w:t>Vital Signs</w:t>
            </w:r>
          </w:p>
        </w:tc>
      </w:tr>
      <w:tr w:rsidR="00924087" w14:paraId="4FC40623" w14:textId="77777777" w:rsidTr="00975135">
        <w:trPr>
          <w:jc w:val="center"/>
        </w:trPr>
        <w:tc>
          <w:tcPr>
            <w:tcW w:w="3293" w:type="dxa"/>
          </w:tcPr>
          <w:p w14:paraId="0EB9E5AB" w14:textId="5863104E" w:rsidR="00924087" w:rsidRPr="00975135" w:rsidRDefault="00924087" w:rsidP="00975135">
            <w:pPr>
              <w:spacing w:before="40" w:after="40"/>
              <w:ind w:left="72" w:right="72"/>
              <w:rPr>
                <w:sz w:val="18"/>
                <w:szCs w:val="18"/>
              </w:rPr>
            </w:pPr>
            <w:r w:rsidRPr="00975135">
              <w:rPr>
                <w:sz w:val="18"/>
                <w:szCs w:val="18"/>
              </w:rPr>
              <w:t>Method of ECG Interpretation</w:t>
            </w:r>
          </w:p>
        </w:tc>
        <w:tc>
          <w:tcPr>
            <w:tcW w:w="4818" w:type="dxa"/>
          </w:tcPr>
          <w:p w14:paraId="0CAC79A9" w14:textId="5E6B6087" w:rsidR="00924087" w:rsidRPr="00975135" w:rsidRDefault="00924087" w:rsidP="00975135">
            <w:pPr>
              <w:spacing w:before="40" w:after="40"/>
              <w:ind w:left="72" w:right="72"/>
              <w:rPr>
                <w:sz w:val="18"/>
                <w:szCs w:val="18"/>
              </w:rPr>
            </w:pPr>
            <w:r w:rsidRPr="00975135">
              <w:rPr>
                <w:sz w:val="18"/>
                <w:szCs w:val="18"/>
              </w:rPr>
              <w:t>Coded Vital Signs</w:t>
            </w:r>
          </w:p>
        </w:tc>
      </w:tr>
      <w:tr w:rsidR="00924087" w14:paraId="4841D586" w14:textId="77777777" w:rsidTr="00975135">
        <w:trPr>
          <w:jc w:val="center"/>
        </w:trPr>
        <w:tc>
          <w:tcPr>
            <w:tcW w:w="3293" w:type="dxa"/>
          </w:tcPr>
          <w:p w14:paraId="60C26E7F" w14:textId="433EE1DB" w:rsidR="00924087" w:rsidRPr="00975135" w:rsidRDefault="00924087" w:rsidP="00975135">
            <w:pPr>
              <w:spacing w:before="40" w:after="40"/>
              <w:ind w:left="72" w:right="72"/>
              <w:rPr>
                <w:sz w:val="18"/>
                <w:szCs w:val="18"/>
              </w:rPr>
            </w:pPr>
            <w:r w:rsidRPr="00975135">
              <w:rPr>
                <w:sz w:val="18"/>
                <w:szCs w:val="18"/>
              </w:rPr>
              <w:t>SBP (Systolic Blood Pressure)</w:t>
            </w:r>
          </w:p>
        </w:tc>
        <w:tc>
          <w:tcPr>
            <w:tcW w:w="4818" w:type="dxa"/>
          </w:tcPr>
          <w:p w14:paraId="1E15E012" w14:textId="0CF8E391" w:rsidR="00924087" w:rsidRPr="00975135" w:rsidRDefault="00924087" w:rsidP="00975135">
            <w:pPr>
              <w:spacing w:before="40" w:after="40"/>
              <w:ind w:left="72" w:right="72"/>
              <w:rPr>
                <w:sz w:val="18"/>
                <w:szCs w:val="18"/>
              </w:rPr>
            </w:pPr>
            <w:r w:rsidRPr="00975135">
              <w:rPr>
                <w:sz w:val="18"/>
                <w:szCs w:val="18"/>
              </w:rPr>
              <w:t>Coded Vital Signs</w:t>
            </w:r>
          </w:p>
        </w:tc>
      </w:tr>
      <w:tr w:rsidR="00924087" w14:paraId="3F642A15" w14:textId="77777777" w:rsidTr="00975135">
        <w:trPr>
          <w:jc w:val="center"/>
        </w:trPr>
        <w:tc>
          <w:tcPr>
            <w:tcW w:w="3293" w:type="dxa"/>
          </w:tcPr>
          <w:p w14:paraId="07054AEC" w14:textId="3F892FBB" w:rsidR="00924087" w:rsidRPr="00975135" w:rsidRDefault="00924087" w:rsidP="00975135">
            <w:pPr>
              <w:spacing w:before="40" w:after="40"/>
              <w:ind w:left="72" w:right="72"/>
              <w:rPr>
                <w:sz w:val="18"/>
                <w:szCs w:val="18"/>
              </w:rPr>
            </w:pPr>
            <w:r w:rsidRPr="00975135">
              <w:rPr>
                <w:sz w:val="18"/>
                <w:szCs w:val="18"/>
              </w:rPr>
              <w:t>DBP (Diastolic Blood Pressure)</w:t>
            </w:r>
          </w:p>
        </w:tc>
        <w:tc>
          <w:tcPr>
            <w:tcW w:w="4818" w:type="dxa"/>
          </w:tcPr>
          <w:p w14:paraId="7117F6CE" w14:textId="41218F74" w:rsidR="00924087" w:rsidRPr="00975135" w:rsidRDefault="00924087" w:rsidP="00975135">
            <w:pPr>
              <w:spacing w:before="40" w:after="40"/>
              <w:ind w:left="72" w:right="72"/>
              <w:rPr>
                <w:sz w:val="18"/>
                <w:szCs w:val="18"/>
              </w:rPr>
            </w:pPr>
            <w:r w:rsidRPr="00975135">
              <w:rPr>
                <w:sz w:val="18"/>
                <w:szCs w:val="18"/>
              </w:rPr>
              <w:t>Coded Vital Signs</w:t>
            </w:r>
          </w:p>
        </w:tc>
      </w:tr>
      <w:tr w:rsidR="00924087" w14:paraId="0BB2C728" w14:textId="77777777" w:rsidTr="00975135">
        <w:trPr>
          <w:jc w:val="center"/>
        </w:trPr>
        <w:tc>
          <w:tcPr>
            <w:tcW w:w="3293" w:type="dxa"/>
          </w:tcPr>
          <w:p w14:paraId="79B1C7F1" w14:textId="31165758" w:rsidR="00924087" w:rsidRPr="00975135" w:rsidRDefault="00924087" w:rsidP="00975135">
            <w:pPr>
              <w:spacing w:before="40" w:after="40"/>
              <w:ind w:left="72" w:right="72"/>
              <w:rPr>
                <w:sz w:val="18"/>
                <w:szCs w:val="18"/>
              </w:rPr>
            </w:pPr>
            <w:r w:rsidRPr="00975135">
              <w:rPr>
                <w:sz w:val="18"/>
                <w:szCs w:val="18"/>
              </w:rPr>
              <w:t>Method of Blood Pressure Measurement</w:t>
            </w:r>
          </w:p>
        </w:tc>
        <w:tc>
          <w:tcPr>
            <w:tcW w:w="4818" w:type="dxa"/>
          </w:tcPr>
          <w:p w14:paraId="34506801" w14:textId="3CF8D529" w:rsidR="00924087" w:rsidRPr="00975135" w:rsidRDefault="00924087" w:rsidP="00975135">
            <w:pPr>
              <w:spacing w:before="40" w:after="40"/>
              <w:ind w:left="72" w:right="72"/>
              <w:rPr>
                <w:sz w:val="18"/>
                <w:szCs w:val="18"/>
              </w:rPr>
            </w:pPr>
            <w:r w:rsidRPr="00975135">
              <w:rPr>
                <w:sz w:val="18"/>
                <w:szCs w:val="18"/>
              </w:rPr>
              <w:t>Coded Vital Signs</w:t>
            </w:r>
          </w:p>
        </w:tc>
      </w:tr>
      <w:tr w:rsidR="00924087" w14:paraId="2FBEC405" w14:textId="77777777" w:rsidTr="00975135">
        <w:trPr>
          <w:jc w:val="center"/>
        </w:trPr>
        <w:tc>
          <w:tcPr>
            <w:tcW w:w="3293" w:type="dxa"/>
          </w:tcPr>
          <w:p w14:paraId="2420FB3D" w14:textId="780D9ACE" w:rsidR="00924087" w:rsidRPr="00975135" w:rsidRDefault="00924087" w:rsidP="00975135">
            <w:pPr>
              <w:spacing w:before="40" w:after="40"/>
              <w:ind w:left="72" w:right="72"/>
              <w:rPr>
                <w:sz w:val="18"/>
                <w:szCs w:val="18"/>
              </w:rPr>
            </w:pPr>
            <w:r w:rsidRPr="00975135">
              <w:rPr>
                <w:sz w:val="18"/>
                <w:szCs w:val="18"/>
              </w:rPr>
              <w:t>Mean Arterial Pressure</w:t>
            </w:r>
          </w:p>
        </w:tc>
        <w:tc>
          <w:tcPr>
            <w:tcW w:w="4818" w:type="dxa"/>
          </w:tcPr>
          <w:p w14:paraId="20531E51" w14:textId="31251E71" w:rsidR="00924087" w:rsidRPr="00975135" w:rsidRDefault="00924087" w:rsidP="00975135">
            <w:pPr>
              <w:spacing w:before="40" w:after="40"/>
              <w:ind w:left="72" w:right="72"/>
              <w:rPr>
                <w:sz w:val="18"/>
                <w:szCs w:val="18"/>
              </w:rPr>
            </w:pPr>
            <w:r w:rsidRPr="00975135">
              <w:rPr>
                <w:sz w:val="18"/>
                <w:szCs w:val="18"/>
              </w:rPr>
              <w:t>Coded Vital Signs</w:t>
            </w:r>
          </w:p>
        </w:tc>
      </w:tr>
      <w:tr w:rsidR="00975135" w14:paraId="233E7500" w14:textId="77777777" w:rsidTr="00975135">
        <w:trPr>
          <w:jc w:val="center"/>
        </w:trPr>
        <w:tc>
          <w:tcPr>
            <w:tcW w:w="3293" w:type="dxa"/>
          </w:tcPr>
          <w:p w14:paraId="3E4C527F" w14:textId="3BE8CA7C" w:rsidR="00975135" w:rsidRPr="00975135" w:rsidRDefault="00975135" w:rsidP="00975135">
            <w:pPr>
              <w:spacing w:before="40" w:after="40"/>
              <w:ind w:left="72" w:right="72"/>
              <w:rPr>
                <w:sz w:val="18"/>
                <w:szCs w:val="18"/>
              </w:rPr>
            </w:pPr>
            <w:r w:rsidRPr="00975135">
              <w:rPr>
                <w:sz w:val="18"/>
                <w:szCs w:val="18"/>
              </w:rPr>
              <w:t xml:space="preserve">Heart Rate </w:t>
            </w:r>
          </w:p>
        </w:tc>
        <w:tc>
          <w:tcPr>
            <w:tcW w:w="4818" w:type="dxa"/>
          </w:tcPr>
          <w:p w14:paraId="1105B6B2" w14:textId="202B65B0"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5F42F044" w14:textId="77777777" w:rsidTr="00975135">
        <w:trPr>
          <w:jc w:val="center"/>
        </w:trPr>
        <w:tc>
          <w:tcPr>
            <w:tcW w:w="3293" w:type="dxa"/>
          </w:tcPr>
          <w:p w14:paraId="35491730" w14:textId="4EEE1F16" w:rsidR="00975135" w:rsidRPr="00975135" w:rsidRDefault="00975135" w:rsidP="00975135">
            <w:pPr>
              <w:spacing w:before="40" w:after="40"/>
              <w:ind w:left="72" w:right="72"/>
              <w:rPr>
                <w:sz w:val="18"/>
                <w:szCs w:val="18"/>
              </w:rPr>
            </w:pPr>
            <w:r w:rsidRPr="00975135">
              <w:rPr>
                <w:sz w:val="18"/>
                <w:szCs w:val="18"/>
              </w:rPr>
              <w:t xml:space="preserve">Method of Heart Rate Measurement </w:t>
            </w:r>
          </w:p>
        </w:tc>
        <w:tc>
          <w:tcPr>
            <w:tcW w:w="4818" w:type="dxa"/>
          </w:tcPr>
          <w:p w14:paraId="500B5EDC" w14:textId="798DC5E7"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9BE3F93" w14:textId="77777777" w:rsidTr="00975135">
        <w:trPr>
          <w:jc w:val="center"/>
        </w:trPr>
        <w:tc>
          <w:tcPr>
            <w:tcW w:w="3293" w:type="dxa"/>
          </w:tcPr>
          <w:p w14:paraId="371A2623" w14:textId="4EE9C740" w:rsidR="00975135" w:rsidRPr="00975135" w:rsidRDefault="00975135" w:rsidP="00975135">
            <w:pPr>
              <w:spacing w:before="40" w:after="40"/>
              <w:ind w:left="72" w:right="72"/>
              <w:rPr>
                <w:sz w:val="18"/>
                <w:szCs w:val="18"/>
              </w:rPr>
            </w:pPr>
            <w:r w:rsidRPr="00975135">
              <w:rPr>
                <w:sz w:val="18"/>
                <w:szCs w:val="18"/>
              </w:rPr>
              <w:t xml:space="preserve">Pulse Oximetry </w:t>
            </w:r>
          </w:p>
        </w:tc>
        <w:tc>
          <w:tcPr>
            <w:tcW w:w="4818" w:type="dxa"/>
          </w:tcPr>
          <w:p w14:paraId="0135D879" w14:textId="06FDBA89"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7897A476" w14:textId="77777777" w:rsidTr="00975135">
        <w:trPr>
          <w:jc w:val="center"/>
        </w:trPr>
        <w:tc>
          <w:tcPr>
            <w:tcW w:w="3293" w:type="dxa"/>
          </w:tcPr>
          <w:p w14:paraId="002FA09B" w14:textId="19D12178" w:rsidR="00975135" w:rsidRPr="00975135" w:rsidRDefault="00975135" w:rsidP="00975135">
            <w:pPr>
              <w:spacing w:before="40" w:after="40"/>
              <w:ind w:left="72" w:right="72"/>
              <w:rPr>
                <w:sz w:val="18"/>
                <w:szCs w:val="18"/>
              </w:rPr>
            </w:pPr>
            <w:r w:rsidRPr="00975135">
              <w:rPr>
                <w:sz w:val="18"/>
                <w:szCs w:val="18"/>
              </w:rPr>
              <w:t xml:space="preserve">Pulse Rhythm </w:t>
            </w:r>
          </w:p>
        </w:tc>
        <w:tc>
          <w:tcPr>
            <w:tcW w:w="4818" w:type="dxa"/>
          </w:tcPr>
          <w:p w14:paraId="3E30FE46" w14:textId="12C7E60C"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20AE85FF" w14:textId="77777777" w:rsidTr="00975135">
        <w:trPr>
          <w:jc w:val="center"/>
        </w:trPr>
        <w:tc>
          <w:tcPr>
            <w:tcW w:w="3293" w:type="dxa"/>
          </w:tcPr>
          <w:p w14:paraId="1A0E541A" w14:textId="1B07BC1A" w:rsidR="00975135" w:rsidRPr="00975135" w:rsidRDefault="00975135" w:rsidP="00975135">
            <w:pPr>
              <w:spacing w:before="40" w:after="40"/>
              <w:ind w:left="72" w:right="72"/>
              <w:rPr>
                <w:sz w:val="18"/>
                <w:szCs w:val="18"/>
              </w:rPr>
            </w:pPr>
            <w:r w:rsidRPr="00975135">
              <w:rPr>
                <w:sz w:val="18"/>
                <w:szCs w:val="18"/>
              </w:rPr>
              <w:t xml:space="preserve">Respiratory Rate </w:t>
            </w:r>
          </w:p>
        </w:tc>
        <w:tc>
          <w:tcPr>
            <w:tcW w:w="4818" w:type="dxa"/>
          </w:tcPr>
          <w:p w14:paraId="32BD3BDE" w14:textId="5AC036EB"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34BC5031" w14:textId="77777777" w:rsidTr="00975135">
        <w:trPr>
          <w:jc w:val="center"/>
        </w:trPr>
        <w:tc>
          <w:tcPr>
            <w:tcW w:w="3293" w:type="dxa"/>
          </w:tcPr>
          <w:p w14:paraId="129B9364" w14:textId="6B4BEC96" w:rsidR="00975135" w:rsidRPr="00975135" w:rsidRDefault="00975135" w:rsidP="00975135">
            <w:pPr>
              <w:spacing w:before="40" w:after="40"/>
              <w:ind w:left="72" w:right="72"/>
              <w:rPr>
                <w:sz w:val="18"/>
                <w:szCs w:val="18"/>
              </w:rPr>
            </w:pPr>
            <w:r w:rsidRPr="00975135">
              <w:rPr>
                <w:sz w:val="18"/>
                <w:szCs w:val="18"/>
              </w:rPr>
              <w:t xml:space="preserve">Respiratory Effort </w:t>
            </w:r>
          </w:p>
        </w:tc>
        <w:tc>
          <w:tcPr>
            <w:tcW w:w="4818" w:type="dxa"/>
          </w:tcPr>
          <w:p w14:paraId="757215D4" w14:textId="5CA61A4D"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35BBDB5D" w14:textId="77777777" w:rsidTr="00975135">
        <w:trPr>
          <w:jc w:val="center"/>
        </w:trPr>
        <w:tc>
          <w:tcPr>
            <w:tcW w:w="3293" w:type="dxa"/>
          </w:tcPr>
          <w:p w14:paraId="04C4750E" w14:textId="38B04078" w:rsidR="00975135" w:rsidRPr="00975135" w:rsidRDefault="00975135" w:rsidP="00975135">
            <w:pPr>
              <w:spacing w:before="40" w:after="40"/>
              <w:ind w:left="72" w:right="72"/>
              <w:rPr>
                <w:sz w:val="18"/>
                <w:szCs w:val="18"/>
              </w:rPr>
            </w:pPr>
            <w:r w:rsidRPr="00975135">
              <w:rPr>
                <w:sz w:val="18"/>
                <w:szCs w:val="18"/>
              </w:rPr>
              <w:t>End Title Carbon Dioxide (ETCO2)</w:t>
            </w:r>
          </w:p>
        </w:tc>
        <w:tc>
          <w:tcPr>
            <w:tcW w:w="4818" w:type="dxa"/>
          </w:tcPr>
          <w:p w14:paraId="7FCB4FA8" w14:textId="39FCF783"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89CAC36" w14:textId="77777777" w:rsidTr="00975135">
        <w:trPr>
          <w:jc w:val="center"/>
        </w:trPr>
        <w:tc>
          <w:tcPr>
            <w:tcW w:w="3293" w:type="dxa"/>
          </w:tcPr>
          <w:p w14:paraId="150CB7BE" w14:textId="7B3BA384" w:rsidR="00975135" w:rsidRPr="00975135" w:rsidRDefault="00975135" w:rsidP="00975135">
            <w:pPr>
              <w:spacing w:before="40" w:after="40"/>
              <w:ind w:left="72" w:right="72"/>
              <w:rPr>
                <w:sz w:val="18"/>
                <w:szCs w:val="18"/>
              </w:rPr>
            </w:pPr>
            <w:r w:rsidRPr="00975135">
              <w:rPr>
                <w:sz w:val="18"/>
                <w:szCs w:val="18"/>
              </w:rPr>
              <w:t>Carbon Monoxide (CO)</w:t>
            </w:r>
          </w:p>
        </w:tc>
        <w:tc>
          <w:tcPr>
            <w:tcW w:w="4818" w:type="dxa"/>
          </w:tcPr>
          <w:p w14:paraId="23F1A6E7" w14:textId="6FCBDF1F"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1D2FFEFA" w14:textId="77777777" w:rsidTr="00975135">
        <w:trPr>
          <w:jc w:val="center"/>
        </w:trPr>
        <w:tc>
          <w:tcPr>
            <w:tcW w:w="3293" w:type="dxa"/>
          </w:tcPr>
          <w:p w14:paraId="2046EAC9" w14:textId="6C1EAC7B" w:rsidR="00975135" w:rsidRPr="00975135" w:rsidRDefault="00975135" w:rsidP="00975135">
            <w:pPr>
              <w:spacing w:before="40" w:after="40"/>
              <w:ind w:left="72" w:right="72"/>
              <w:rPr>
                <w:sz w:val="18"/>
                <w:szCs w:val="18"/>
              </w:rPr>
            </w:pPr>
            <w:r w:rsidRPr="00975135">
              <w:rPr>
                <w:sz w:val="18"/>
                <w:szCs w:val="18"/>
              </w:rPr>
              <w:t>Blood Glucose Level</w:t>
            </w:r>
          </w:p>
        </w:tc>
        <w:tc>
          <w:tcPr>
            <w:tcW w:w="4818" w:type="dxa"/>
          </w:tcPr>
          <w:p w14:paraId="5BA9D3D2" w14:textId="030EDC1B"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50D6253E" w14:textId="77777777" w:rsidTr="00975135">
        <w:trPr>
          <w:jc w:val="center"/>
        </w:trPr>
        <w:tc>
          <w:tcPr>
            <w:tcW w:w="3293" w:type="dxa"/>
          </w:tcPr>
          <w:p w14:paraId="05981B60" w14:textId="273DA5D0" w:rsidR="00975135" w:rsidRPr="00975135" w:rsidRDefault="00975135" w:rsidP="00975135">
            <w:pPr>
              <w:spacing w:before="40" w:after="40"/>
              <w:ind w:left="72" w:right="72"/>
              <w:rPr>
                <w:sz w:val="18"/>
                <w:szCs w:val="18"/>
              </w:rPr>
            </w:pPr>
            <w:r w:rsidRPr="00975135">
              <w:rPr>
                <w:sz w:val="18"/>
                <w:szCs w:val="18"/>
              </w:rPr>
              <w:t>Glasgow Coma Score-Eye</w:t>
            </w:r>
          </w:p>
        </w:tc>
        <w:tc>
          <w:tcPr>
            <w:tcW w:w="4818" w:type="dxa"/>
          </w:tcPr>
          <w:p w14:paraId="375EF47D" w14:textId="0DFC6865"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75C24AB3" w14:textId="77777777" w:rsidTr="00975135">
        <w:trPr>
          <w:jc w:val="center"/>
        </w:trPr>
        <w:tc>
          <w:tcPr>
            <w:tcW w:w="3293" w:type="dxa"/>
          </w:tcPr>
          <w:p w14:paraId="47F50A22" w14:textId="49D1BAE9" w:rsidR="00975135" w:rsidRPr="00975135" w:rsidRDefault="00975135" w:rsidP="00975135">
            <w:pPr>
              <w:spacing w:before="40" w:after="40"/>
              <w:ind w:left="72" w:right="72"/>
              <w:rPr>
                <w:sz w:val="18"/>
                <w:szCs w:val="18"/>
              </w:rPr>
            </w:pPr>
            <w:r w:rsidRPr="00975135">
              <w:rPr>
                <w:sz w:val="18"/>
                <w:szCs w:val="18"/>
              </w:rPr>
              <w:t>Glasgow Coma Score-Verbal</w:t>
            </w:r>
          </w:p>
        </w:tc>
        <w:tc>
          <w:tcPr>
            <w:tcW w:w="4818" w:type="dxa"/>
          </w:tcPr>
          <w:p w14:paraId="1E928342" w14:textId="2C8D7517"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6109B696" w14:textId="77777777" w:rsidTr="00975135">
        <w:trPr>
          <w:jc w:val="center"/>
        </w:trPr>
        <w:tc>
          <w:tcPr>
            <w:tcW w:w="3293" w:type="dxa"/>
          </w:tcPr>
          <w:p w14:paraId="579D7A14" w14:textId="6E3CC639" w:rsidR="00975135" w:rsidRPr="00975135" w:rsidRDefault="00975135" w:rsidP="00975135">
            <w:pPr>
              <w:spacing w:before="40" w:after="40"/>
              <w:ind w:left="72" w:right="72"/>
              <w:rPr>
                <w:sz w:val="18"/>
                <w:szCs w:val="18"/>
              </w:rPr>
            </w:pPr>
            <w:r w:rsidRPr="00975135">
              <w:rPr>
                <w:sz w:val="18"/>
                <w:szCs w:val="18"/>
              </w:rPr>
              <w:t>Glasgow Coma Score-Motor</w:t>
            </w:r>
          </w:p>
        </w:tc>
        <w:tc>
          <w:tcPr>
            <w:tcW w:w="4818" w:type="dxa"/>
          </w:tcPr>
          <w:p w14:paraId="4F61410F" w14:textId="4F7247E4"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EE9E8BE" w14:textId="77777777" w:rsidTr="00975135">
        <w:trPr>
          <w:jc w:val="center"/>
        </w:trPr>
        <w:tc>
          <w:tcPr>
            <w:tcW w:w="3293" w:type="dxa"/>
          </w:tcPr>
          <w:p w14:paraId="288EC64E" w14:textId="246B9CFC" w:rsidR="00975135" w:rsidRPr="00975135" w:rsidRDefault="00975135" w:rsidP="00975135">
            <w:pPr>
              <w:spacing w:before="40" w:after="40"/>
              <w:ind w:left="72" w:right="72"/>
              <w:rPr>
                <w:sz w:val="18"/>
                <w:szCs w:val="18"/>
              </w:rPr>
            </w:pPr>
            <w:r w:rsidRPr="00975135">
              <w:rPr>
                <w:sz w:val="18"/>
                <w:szCs w:val="18"/>
              </w:rPr>
              <w:t>Glasgow Coma Score-Qualifier</w:t>
            </w:r>
          </w:p>
        </w:tc>
        <w:tc>
          <w:tcPr>
            <w:tcW w:w="4818" w:type="dxa"/>
          </w:tcPr>
          <w:p w14:paraId="085A6539" w14:textId="0241767F"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2552916B" w14:textId="77777777" w:rsidTr="00975135">
        <w:trPr>
          <w:jc w:val="center"/>
        </w:trPr>
        <w:tc>
          <w:tcPr>
            <w:tcW w:w="3293" w:type="dxa"/>
          </w:tcPr>
          <w:p w14:paraId="5F5073A8" w14:textId="2B980696" w:rsidR="00975135" w:rsidRPr="00975135" w:rsidRDefault="00975135" w:rsidP="00975135">
            <w:pPr>
              <w:spacing w:before="40" w:after="40"/>
              <w:ind w:left="72" w:right="72"/>
              <w:rPr>
                <w:sz w:val="18"/>
                <w:szCs w:val="18"/>
              </w:rPr>
            </w:pPr>
            <w:r w:rsidRPr="00975135">
              <w:rPr>
                <w:sz w:val="18"/>
                <w:szCs w:val="18"/>
              </w:rPr>
              <w:t>Total Glasgow Coma Score</w:t>
            </w:r>
          </w:p>
        </w:tc>
        <w:tc>
          <w:tcPr>
            <w:tcW w:w="4818" w:type="dxa"/>
          </w:tcPr>
          <w:p w14:paraId="2C71D058" w14:textId="2135E4D2"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7F6C36E2" w14:textId="77777777" w:rsidTr="00975135">
        <w:trPr>
          <w:jc w:val="center"/>
        </w:trPr>
        <w:tc>
          <w:tcPr>
            <w:tcW w:w="3293" w:type="dxa"/>
          </w:tcPr>
          <w:p w14:paraId="464327C0" w14:textId="003F8DF7" w:rsidR="00975135" w:rsidRPr="00975135" w:rsidRDefault="00975135" w:rsidP="00975135">
            <w:pPr>
              <w:spacing w:before="40" w:after="40"/>
              <w:ind w:left="72" w:right="72"/>
              <w:rPr>
                <w:sz w:val="18"/>
                <w:szCs w:val="18"/>
              </w:rPr>
            </w:pPr>
            <w:r w:rsidRPr="00975135">
              <w:rPr>
                <w:sz w:val="18"/>
                <w:szCs w:val="18"/>
              </w:rPr>
              <w:t>Temperature</w:t>
            </w:r>
          </w:p>
        </w:tc>
        <w:tc>
          <w:tcPr>
            <w:tcW w:w="4818" w:type="dxa"/>
          </w:tcPr>
          <w:p w14:paraId="1958D190" w14:textId="700EBB97"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13866220" w14:textId="77777777" w:rsidTr="00975135">
        <w:trPr>
          <w:jc w:val="center"/>
        </w:trPr>
        <w:tc>
          <w:tcPr>
            <w:tcW w:w="3293" w:type="dxa"/>
          </w:tcPr>
          <w:p w14:paraId="47A62841" w14:textId="756CF563" w:rsidR="00975135" w:rsidRPr="00975135" w:rsidRDefault="00975135" w:rsidP="00975135">
            <w:pPr>
              <w:spacing w:before="40" w:after="40"/>
              <w:ind w:left="72" w:right="72"/>
              <w:rPr>
                <w:sz w:val="18"/>
                <w:szCs w:val="18"/>
              </w:rPr>
            </w:pPr>
            <w:r w:rsidRPr="00975135">
              <w:rPr>
                <w:sz w:val="18"/>
                <w:szCs w:val="18"/>
              </w:rPr>
              <w:t>Temperature Method</w:t>
            </w:r>
          </w:p>
        </w:tc>
        <w:tc>
          <w:tcPr>
            <w:tcW w:w="4818" w:type="dxa"/>
          </w:tcPr>
          <w:p w14:paraId="4C632B71" w14:textId="50415529"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232C1F31" w14:textId="77777777" w:rsidTr="00975135">
        <w:trPr>
          <w:jc w:val="center"/>
        </w:trPr>
        <w:tc>
          <w:tcPr>
            <w:tcW w:w="3293" w:type="dxa"/>
          </w:tcPr>
          <w:p w14:paraId="39732E25" w14:textId="5DF66303" w:rsidR="00975135" w:rsidRPr="00975135" w:rsidRDefault="00975135" w:rsidP="00975135">
            <w:pPr>
              <w:spacing w:before="40" w:after="40"/>
              <w:ind w:left="72" w:right="72"/>
              <w:rPr>
                <w:sz w:val="18"/>
                <w:szCs w:val="18"/>
              </w:rPr>
            </w:pPr>
            <w:r w:rsidRPr="00975135">
              <w:rPr>
                <w:sz w:val="18"/>
                <w:szCs w:val="18"/>
              </w:rPr>
              <w:t>Level of Responsiveness (AVPU)</w:t>
            </w:r>
          </w:p>
        </w:tc>
        <w:tc>
          <w:tcPr>
            <w:tcW w:w="4818" w:type="dxa"/>
          </w:tcPr>
          <w:p w14:paraId="12BE2207" w14:textId="09214F93"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956D449" w14:textId="77777777" w:rsidTr="00975135">
        <w:trPr>
          <w:jc w:val="center"/>
        </w:trPr>
        <w:tc>
          <w:tcPr>
            <w:tcW w:w="3293" w:type="dxa"/>
          </w:tcPr>
          <w:p w14:paraId="0BCCA5A8" w14:textId="2BAC395C" w:rsidR="00975135" w:rsidRPr="00975135" w:rsidRDefault="00975135" w:rsidP="00975135">
            <w:pPr>
              <w:spacing w:before="40" w:after="40"/>
              <w:ind w:left="72" w:right="72"/>
              <w:rPr>
                <w:sz w:val="18"/>
                <w:szCs w:val="18"/>
              </w:rPr>
            </w:pPr>
            <w:r w:rsidRPr="00975135">
              <w:rPr>
                <w:sz w:val="18"/>
                <w:szCs w:val="18"/>
              </w:rPr>
              <w:t xml:space="preserve">Pain Scale Score </w:t>
            </w:r>
          </w:p>
        </w:tc>
        <w:tc>
          <w:tcPr>
            <w:tcW w:w="4818" w:type="dxa"/>
          </w:tcPr>
          <w:p w14:paraId="44FBC239" w14:textId="1ABBA4C1"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D5724A4" w14:textId="77777777" w:rsidTr="00975135">
        <w:trPr>
          <w:jc w:val="center"/>
        </w:trPr>
        <w:tc>
          <w:tcPr>
            <w:tcW w:w="3293" w:type="dxa"/>
          </w:tcPr>
          <w:p w14:paraId="2C60FE0C" w14:textId="5A697508" w:rsidR="00975135" w:rsidRPr="00975135" w:rsidRDefault="00975135" w:rsidP="00975135">
            <w:pPr>
              <w:spacing w:before="40" w:after="40"/>
              <w:ind w:left="72" w:right="72"/>
              <w:rPr>
                <w:sz w:val="18"/>
                <w:szCs w:val="18"/>
              </w:rPr>
            </w:pPr>
            <w:r w:rsidRPr="00975135">
              <w:rPr>
                <w:sz w:val="18"/>
                <w:szCs w:val="18"/>
              </w:rPr>
              <w:t>Pain Scale Type</w:t>
            </w:r>
          </w:p>
        </w:tc>
        <w:tc>
          <w:tcPr>
            <w:tcW w:w="4818" w:type="dxa"/>
          </w:tcPr>
          <w:p w14:paraId="1FFECEFB" w14:textId="02D2573D"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38F527E7" w14:textId="77777777" w:rsidTr="00975135">
        <w:trPr>
          <w:jc w:val="center"/>
        </w:trPr>
        <w:tc>
          <w:tcPr>
            <w:tcW w:w="3293" w:type="dxa"/>
          </w:tcPr>
          <w:p w14:paraId="735F7891" w14:textId="06EC7EB2" w:rsidR="00975135" w:rsidRPr="00975135" w:rsidRDefault="00975135" w:rsidP="00975135">
            <w:pPr>
              <w:spacing w:before="40" w:after="40"/>
              <w:ind w:left="72" w:right="72"/>
              <w:rPr>
                <w:sz w:val="18"/>
                <w:szCs w:val="18"/>
              </w:rPr>
            </w:pPr>
            <w:r w:rsidRPr="00975135">
              <w:rPr>
                <w:sz w:val="18"/>
                <w:szCs w:val="18"/>
              </w:rPr>
              <w:t xml:space="preserve">Stroke Scale Score </w:t>
            </w:r>
          </w:p>
        </w:tc>
        <w:tc>
          <w:tcPr>
            <w:tcW w:w="4818" w:type="dxa"/>
          </w:tcPr>
          <w:p w14:paraId="30A1598C" w14:textId="6C835F50"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14E44A65" w14:textId="77777777" w:rsidTr="00975135">
        <w:trPr>
          <w:jc w:val="center"/>
        </w:trPr>
        <w:tc>
          <w:tcPr>
            <w:tcW w:w="3293" w:type="dxa"/>
          </w:tcPr>
          <w:p w14:paraId="469BDBD8" w14:textId="3C4CE1E8" w:rsidR="00975135" w:rsidRPr="00975135" w:rsidRDefault="00975135" w:rsidP="00975135">
            <w:pPr>
              <w:spacing w:before="40" w:after="40"/>
              <w:ind w:left="72" w:right="72"/>
              <w:rPr>
                <w:sz w:val="18"/>
                <w:szCs w:val="18"/>
              </w:rPr>
            </w:pPr>
            <w:r w:rsidRPr="00975135">
              <w:rPr>
                <w:sz w:val="18"/>
                <w:szCs w:val="18"/>
              </w:rPr>
              <w:t>Stroke Scale Type</w:t>
            </w:r>
          </w:p>
        </w:tc>
        <w:tc>
          <w:tcPr>
            <w:tcW w:w="4818" w:type="dxa"/>
          </w:tcPr>
          <w:p w14:paraId="644DB9F8" w14:textId="5D37AF4C"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1A1E5C2D" w14:textId="77777777" w:rsidTr="00975135">
        <w:trPr>
          <w:jc w:val="center"/>
        </w:trPr>
        <w:tc>
          <w:tcPr>
            <w:tcW w:w="3293" w:type="dxa"/>
          </w:tcPr>
          <w:p w14:paraId="4B2607C7" w14:textId="5221293B" w:rsidR="00975135" w:rsidRPr="00975135" w:rsidRDefault="00975135" w:rsidP="00975135">
            <w:pPr>
              <w:spacing w:before="40" w:after="40"/>
              <w:ind w:left="72" w:right="72"/>
              <w:rPr>
                <w:sz w:val="18"/>
                <w:szCs w:val="18"/>
              </w:rPr>
            </w:pPr>
            <w:r w:rsidRPr="00975135">
              <w:rPr>
                <w:sz w:val="18"/>
                <w:szCs w:val="18"/>
              </w:rPr>
              <w:t>Reperfusion Checklist</w:t>
            </w:r>
          </w:p>
        </w:tc>
        <w:tc>
          <w:tcPr>
            <w:tcW w:w="4818" w:type="dxa"/>
          </w:tcPr>
          <w:p w14:paraId="0D0529B9" w14:textId="4B713C3F"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2784E019" w14:textId="77777777" w:rsidTr="00975135">
        <w:trPr>
          <w:jc w:val="center"/>
        </w:trPr>
        <w:tc>
          <w:tcPr>
            <w:tcW w:w="3293" w:type="dxa"/>
          </w:tcPr>
          <w:p w14:paraId="412103B5" w14:textId="14C101DD" w:rsidR="00975135" w:rsidRPr="00975135" w:rsidRDefault="00975135" w:rsidP="00975135">
            <w:pPr>
              <w:spacing w:before="40" w:after="40"/>
              <w:ind w:left="72" w:right="72"/>
              <w:rPr>
                <w:sz w:val="18"/>
                <w:szCs w:val="18"/>
              </w:rPr>
            </w:pPr>
            <w:r w:rsidRPr="00975135">
              <w:rPr>
                <w:sz w:val="18"/>
                <w:szCs w:val="18"/>
              </w:rPr>
              <w:t>APGAR</w:t>
            </w:r>
          </w:p>
        </w:tc>
        <w:tc>
          <w:tcPr>
            <w:tcW w:w="4818" w:type="dxa"/>
          </w:tcPr>
          <w:p w14:paraId="2A9815B1" w14:textId="7DB49B91"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3BE63ABF" w14:textId="77777777" w:rsidTr="00975135">
        <w:trPr>
          <w:jc w:val="center"/>
        </w:trPr>
        <w:tc>
          <w:tcPr>
            <w:tcW w:w="3293" w:type="dxa"/>
          </w:tcPr>
          <w:p w14:paraId="72C80110" w14:textId="6979B8D4" w:rsidR="00975135" w:rsidRPr="00975135" w:rsidRDefault="00975135" w:rsidP="00975135">
            <w:pPr>
              <w:spacing w:before="40" w:after="40"/>
              <w:ind w:left="72" w:right="72"/>
              <w:rPr>
                <w:sz w:val="18"/>
                <w:szCs w:val="18"/>
              </w:rPr>
            </w:pPr>
            <w:r w:rsidRPr="00975135">
              <w:rPr>
                <w:sz w:val="18"/>
                <w:szCs w:val="18"/>
              </w:rPr>
              <w:t>Revised Trauma Score</w:t>
            </w:r>
          </w:p>
        </w:tc>
        <w:tc>
          <w:tcPr>
            <w:tcW w:w="4818" w:type="dxa"/>
          </w:tcPr>
          <w:p w14:paraId="7DDDAA96" w14:textId="5531904D"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020119F7" w14:textId="77777777" w:rsidTr="00975135">
        <w:trPr>
          <w:jc w:val="center"/>
        </w:trPr>
        <w:tc>
          <w:tcPr>
            <w:tcW w:w="3293" w:type="dxa"/>
          </w:tcPr>
          <w:p w14:paraId="69BDA9E0" w14:textId="058F872B" w:rsidR="00975135" w:rsidRPr="00975135" w:rsidRDefault="00975135" w:rsidP="00975135">
            <w:pPr>
              <w:spacing w:before="40" w:after="40"/>
              <w:ind w:left="72" w:right="72"/>
              <w:rPr>
                <w:sz w:val="18"/>
                <w:szCs w:val="18"/>
              </w:rPr>
            </w:pPr>
            <w:r w:rsidRPr="00975135">
              <w:rPr>
                <w:sz w:val="18"/>
                <w:szCs w:val="18"/>
              </w:rPr>
              <w:lastRenderedPageBreak/>
              <w:t>Date/Time of Laboratory or Imaging Result</w:t>
            </w:r>
          </w:p>
        </w:tc>
        <w:tc>
          <w:tcPr>
            <w:tcW w:w="4818" w:type="dxa"/>
          </w:tcPr>
          <w:p w14:paraId="2C2AD383" w14:textId="0A33F01F"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488CB94E" w14:textId="77777777" w:rsidTr="00975135">
        <w:trPr>
          <w:jc w:val="center"/>
        </w:trPr>
        <w:tc>
          <w:tcPr>
            <w:tcW w:w="3293" w:type="dxa"/>
          </w:tcPr>
          <w:p w14:paraId="5357F0F6" w14:textId="4E756F19" w:rsidR="00975135" w:rsidRPr="00975135" w:rsidRDefault="00975135" w:rsidP="00975135">
            <w:pPr>
              <w:spacing w:before="40" w:after="40"/>
              <w:ind w:left="72" w:right="72"/>
              <w:rPr>
                <w:sz w:val="18"/>
                <w:szCs w:val="18"/>
              </w:rPr>
            </w:pPr>
            <w:r w:rsidRPr="00975135">
              <w:rPr>
                <w:sz w:val="18"/>
                <w:szCs w:val="18"/>
              </w:rPr>
              <w:t>Study/Result Prior to this Unit's EMS Care</w:t>
            </w:r>
          </w:p>
        </w:tc>
        <w:tc>
          <w:tcPr>
            <w:tcW w:w="4818" w:type="dxa"/>
          </w:tcPr>
          <w:p w14:paraId="6FC3E09C" w14:textId="3AFB1C32"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5458B2E0" w14:textId="77777777" w:rsidTr="00975135">
        <w:trPr>
          <w:jc w:val="center"/>
        </w:trPr>
        <w:tc>
          <w:tcPr>
            <w:tcW w:w="3293" w:type="dxa"/>
          </w:tcPr>
          <w:p w14:paraId="15B62927" w14:textId="38F7F0B2" w:rsidR="00975135" w:rsidRPr="00975135" w:rsidRDefault="00975135" w:rsidP="00975135">
            <w:pPr>
              <w:spacing w:before="40" w:after="40"/>
              <w:ind w:left="72" w:right="72"/>
              <w:rPr>
                <w:sz w:val="18"/>
                <w:szCs w:val="18"/>
              </w:rPr>
            </w:pPr>
            <w:r w:rsidRPr="00975135">
              <w:rPr>
                <w:sz w:val="18"/>
                <w:szCs w:val="18"/>
              </w:rPr>
              <w:t>Laboratory Result Type</w:t>
            </w:r>
          </w:p>
        </w:tc>
        <w:tc>
          <w:tcPr>
            <w:tcW w:w="4818" w:type="dxa"/>
          </w:tcPr>
          <w:p w14:paraId="08558840" w14:textId="6B626635"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62AED012" w14:textId="77777777" w:rsidTr="00975135">
        <w:trPr>
          <w:jc w:val="center"/>
        </w:trPr>
        <w:tc>
          <w:tcPr>
            <w:tcW w:w="3293" w:type="dxa"/>
          </w:tcPr>
          <w:p w14:paraId="56DA0EAE" w14:textId="522187C5" w:rsidR="00975135" w:rsidRPr="00975135" w:rsidRDefault="00975135" w:rsidP="00975135">
            <w:pPr>
              <w:spacing w:before="40" w:after="40"/>
              <w:ind w:left="72" w:right="72"/>
              <w:rPr>
                <w:sz w:val="18"/>
                <w:szCs w:val="18"/>
              </w:rPr>
            </w:pPr>
            <w:r w:rsidRPr="00975135">
              <w:rPr>
                <w:sz w:val="18"/>
                <w:szCs w:val="18"/>
              </w:rPr>
              <w:t>Laboratory Result</w:t>
            </w:r>
          </w:p>
        </w:tc>
        <w:tc>
          <w:tcPr>
            <w:tcW w:w="4818" w:type="dxa"/>
          </w:tcPr>
          <w:p w14:paraId="06721C28" w14:textId="60CDCC3F"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4DD73713" w14:textId="77777777" w:rsidTr="00975135">
        <w:trPr>
          <w:jc w:val="center"/>
        </w:trPr>
        <w:tc>
          <w:tcPr>
            <w:tcW w:w="3293" w:type="dxa"/>
          </w:tcPr>
          <w:p w14:paraId="7B2CC58F" w14:textId="246F66F7" w:rsidR="00975135" w:rsidRPr="00975135" w:rsidRDefault="00975135" w:rsidP="00975135">
            <w:pPr>
              <w:spacing w:before="40" w:after="40"/>
              <w:ind w:left="72" w:right="72"/>
              <w:rPr>
                <w:sz w:val="18"/>
                <w:szCs w:val="18"/>
              </w:rPr>
            </w:pPr>
            <w:r w:rsidRPr="00975135">
              <w:rPr>
                <w:sz w:val="18"/>
                <w:szCs w:val="18"/>
              </w:rPr>
              <w:t>Imaging Study Type</w:t>
            </w:r>
          </w:p>
        </w:tc>
        <w:tc>
          <w:tcPr>
            <w:tcW w:w="4818" w:type="dxa"/>
          </w:tcPr>
          <w:p w14:paraId="7FA3E6B9" w14:textId="06A5DF2D"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74677FBF" w14:textId="77777777" w:rsidTr="00975135">
        <w:trPr>
          <w:jc w:val="center"/>
        </w:trPr>
        <w:tc>
          <w:tcPr>
            <w:tcW w:w="3293" w:type="dxa"/>
          </w:tcPr>
          <w:p w14:paraId="3B7F1DC5" w14:textId="614DF466" w:rsidR="00975135" w:rsidRPr="00975135" w:rsidRDefault="00975135" w:rsidP="00975135">
            <w:pPr>
              <w:spacing w:before="40" w:after="40"/>
              <w:ind w:left="72" w:right="72"/>
              <w:rPr>
                <w:sz w:val="18"/>
                <w:szCs w:val="18"/>
              </w:rPr>
            </w:pPr>
            <w:r w:rsidRPr="00975135">
              <w:rPr>
                <w:sz w:val="18"/>
                <w:szCs w:val="18"/>
              </w:rPr>
              <w:t>Imaging Study Results</w:t>
            </w:r>
          </w:p>
        </w:tc>
        <w:tc>
          <w:tcPr>
            <w:tcW w:w="4818" w:type="dxa"/>
          </w:tcPr>
          <w:p w14:paraId="16A5DEF8" w14:textId="1EDB6211"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159167CE" w14:textId="77777777" w:rsidTr="00975135">
        <w:trPr>
          <w:jc w:val="center"/>
        </w:trPr>
        <w:tc>
          <w:tcPr>
            <w:tcW w:w="3293" w:type="dxa"/>
          </w:tcPr>
          <w:p w14:paraId="1B6E13BF" w14:textId="27B32691" w:rsidR="00975135" w:rsidRPr="00975135" w:rsidRDefault="00975135" w:rsidP="00975135">
            <w:pPr>
              <w:spacing w:before="40" w:after="40"/>
              <w:ind w:left="72" w:right="72"/>
              <w:rPr>
                <w:sz w:val="18"/>
                <w:szCs w:val="18"/>
              </w:rPr>
            </w:pPr>
            <w:r w:rsidRPr="00975135">
              <w:rPr>
                <w:sz w:val="18"/>
                <w:szCs w:val="18"/>
              </w:rPr>
              <w:t>Imaging Study File or Waveform Graphic Type</w:t>
            </w:r>
          </w:p>
        </w:tc>
        <w:tc>
          <w:tcPr>
            <w:tcW w:w="4818" w:type="dxa"/>
          </w:tcPr>
          <w:p w14:paraId="68F83836" w14:textId="6B93FF39"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23780CD1" w14:textId="77777777" w:rsidTr="00975135">
        <w:trPr>
          <w:jc w:val="center"/>
        </w:trPr>
        <w:tc>
          <w:tcPr>
            <w:tcW w:w="3293" w:type="dxa"/>
          </w:tcPr>
          <w:p w14:paraId="3A25F7ED" w14:textId="346D9904" w:rsidR="00975135" w:rsidRPr="00975135" w:rsidRDefault="00975135" w:rsidP="00975135">
            <w:pPr>
              <w:spacing w:before="40" w:after="40"/>
              <w:ind w:left="72" w:right="72"/>
              <w:rPr>
                <w:sz w:val="18"/>
                <w:szCs w:val="18"/>
              </w:rPr>
            </w:pPr>
            <w:r w:rsidRPr="00975135">
              <w:rPr>
                <w:sz w:val="18"/>
                <w:szCs w:val="18"/>
              </w:rPr>
              <w:t>Imaging Study File or Waveform Graphic</w:t>
            </w:r>
          </w:p>
        </w:tc>
        <w:tc>
          <w:tcPr>
            <w:tcW w:w="4818" w:type="dxa"/>
          </w:tcPr>
          <w:p w14:paraId="5DA5248D" w14:textId="463683DD" w:rsidR="00975135" w:rsidRPr="00975135" w:rsidRDefault="00975135" w:rsidP="00975135">
            <w:pPr>
              <w:spacing w:before="40" w:after="40"/>
              <w:ind w:left="72" w:right="72"/>
              <w:rPr>
                <w:sz w:val="18"/>
                <w:szCs w:val="18"/>
              </w:rPr>
            </w:pPr>
            <w:r w:rsidRPr="00975135">
              <w:rPr>
                <w:sz w:val="18"/>
                <w:szCs w:val="18"/>
              </w:rPr>
              <w:t xml:space="preserve">Coded Results Section </w:t>
            </w:r>
          </w:p>
        </w:tc>
      </w:tr>
      <w:tr w:rsidR="00975135" w14:paraId="053BA4D0" w14:textId="77777777" w:rsidTr="00975135">
        <w:trPr>
          <w:jc w:val="center"/>
        </w:trPr>
        <w:tc>
          <w:tcPr>
            <w:tcW w:w="3293" w:type="dxa"/>
          </w:tcPr>
          <w:p w14:paraId="56C862C8" w14:textId="58D3712C" w:rsidR="00975135" w:rsidRPr="00975135" w:rsidRDefault="00975135" w:rsidP="00975135">
            <w:pPr>
              <w:spacing w:before="40" w:after="40"/>
              <w:ind w:left="72" w:right="72"/>
              <w:rPr>
                <w:sz w:val="18"/>
                <w:szCs w:val="18"/>
              </w:rPr>
            </w:pPr>
            <w:r w:rsidRPr="00975135">
              <w:rPr>
                <w:sz w:val="18"/>
                <w:szCs w:val="18"/>
              </w:rPr>
              <w:t>Estimated Body Weight in Kilograms</w:t>
            </w:r>
          </w:p>
        </w:tc>
        <w:tc>
          <w:tcPr>
            <w:tcW w:w="4818" w:type="dxa"/>
          </w:tcPr>
          <w:p w14:paraId="608263CD" w14:textId="1647BABC"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368924DE" w14:textId="77777777" w:rsidTr="00975135">
        <w:trPr>
          <w:jc w:val="center"/>
        </w:trPr>
        <w:tc>
          <w:tcPr>
            <w:tcW w:w="3293" w:type="dxa"/>
          </w:tcPr>
          <w:p w14:paraId="797FA11B" w14:textId="711A3A9E" w:rsidR="00975135" w:rsidRPr="00975135" w:rsidRDefault="00975135" w:rsidP="00975135">
            <w:pPr>
              <w:spacing w:before="40" w:after="40"/>
              <w:ind w:left="72" w:right="72"/>
              <w:rPr>
                <w:sz w:val="18"/>
                <w:szCs w:val="18"/>
              </w:rPr>
            </w:pPr>
            <w:r w:rsidRPr="00975135">
              <w:rPr>
                <w:sz w:val="18"/>
                <w:szCs w:val="18"/>
              </w:rPr>
              <w:t>Length Based Tape Measure</w:t>
            </w:r>
          </w:p>
        </w:tc>
        <w:tc>
          <w:tcPr>
            <w:tcW w:w="4818" w:type="dxa"/>
          </w:tcPr>
          <w:p w14:paraId="30548BEF" w14:textId="5A57B07B" w:rsidR="00975135" w:rsidRPr="00975135" w:rsidRDefault="00975135" w:rsidP="00975135">
            <w:pPr>
              <w:spacing w:before="40" w:after="40"/>
              <w:ind w:left="72" w:right="72"/>
              <w:rPr>
                <w:sz w:val="18"/>
                <w:szCs w:val="18"/>
              </w:rPr>
            </w:pPr>
            <w:r w:rsidRPr="00975135">
              <w:rPr>
                <w:sz w:val="18"/>
                <w:szCs w:val="18"/>
              </w:rPr>
              <w:t>Coded Vital Signs</w:t>
            </w:r>
          </w:p>
        </w:tc>
      </w:tr>
      <w:tr w:rsidR="00975135" w14:paraId="53B618ED" w14:textId="77777777" w:rsidTr="00975135">
        <w:trPr>
          <w:jc w:val="center"/>
        </w:trPr>
        <w:tc>
          <w:tcPr>
            <w:tcW w:w="3293" w:type="dxa"/>
          </w:tcPr>
          <w:p w14:paraId="074F1520" w14:textId="3C2D7B01" w:rsidR="00975135" w:rsidRPr="00975135" w:rsidRDefault="00975135" w:rsidP="00975135">
            <w:pPr>
              <w:spacing w:before="40" w:after="40"/>
              <w:ind w:left="72" w:right="72"/>
              <w:rPr>
                <w:sz w:val="18"/>
                <w:szCs w:val="18"/>
              </w:rPr>
            </w:pPr>
            <w:r w:rsidRPr="00975135">
              <w:rPr>
                <w:sz w:val="18"/>
                <w:szCs w:val="18"/>
              </w:rPr>
              <w:t>Date/Time of Assessment</w:t>
            </w:r>
          </w:p>
        </w:tc>
        <w:tc>
          <w:tcPr>
            <w:tcW w:w="4818" w:type="dxa"/>
          </w:tcPr>
          <w:p w14:paraId="7FEA1F0C" w14:textId="2BAD8E01" w:rsidR="00975135" w:rsidRPr="00975135" w:rsidRDefault="00975135" w:rsidP="00975135">
            <w:pPr>
              <w:spacing w:before="40" w:after="40"/>
              <w:ind w:left="72" w:right="72"/>
              <w:rPr>
                <w:sz w:val="18"/>
                <w:szCs w:val="18"/>
              </w:rPr>
            </w:pPr>
            <w:r w:rsidRPr="00975135">
              <w:rPr>
                <w:sz w:val="18"/>
                <w:szCs w:val="18"/>
              </w:rPr>
              <w:t xml:space="preserve">Coded Detailed Physical Examination Section </w:t>
            </w:r>
          </w:p>
        </w:tc>
      </w:tr>
      <w:tr w:rsidR="00975135" w14:paraId="653FDB3E" w14:textId="77777777" w:rsidTr="00975135">
        <w:trPr>
          <w:jc w:val="center"/>
        </w:trPr>
        <w:tc>
          <w:tcPr>
            <w:tcW w:w="3293" w:type="dxa"/>
          </w:tcPr>
          <w:p w14:paraId="5E9E27C4" w14:textId="38A1A116" w:rsidR="00975135" w:rsidRPr="00975135" w:rsidRDefault="00975135" w:rsidP="00975135">
            <w:pPr>
              <w:spacing w:before="40" w:after="40"/>
              <w:ind w:left="72" w:right="72"/>
              <w:rPr>
                <w:sz w:val="18"/>
                <w:szCs w:val="18"/>
              </w:rPr>
            </w:pPr>
            <w:r w:rsidRPr="00975135">
              <w:rPr>
                <w:sz w:val="18"/>
                <w:szCs w:val="18"/>
              </w:rPr>
              <w:t>Skin Assessment</w:t>
            </w:r>
          </w:p>
        </w:tc>
        <w:tc>
          <w:tcPr>
            <w:tcW w:w="4818" w:type="dxa"/>
          </w:tcPr>
          <w:p w14:paraId="74686D8E" w14:textId="14130488" w:rsidR="00975135" w:rsidRPr="00975135" w:rsidRDefault="00975135" w:rsidP="00975135">
            <w:pPr>
              <w:spacing w:before="40" w:after="40"/>
              <w:ind w:left="72" w:right="72"/>
              <w:rPr>
                <w:sz w:val="18"/>
                <w:szCs w:val="18"/>
              </w:rPr>
            </w:pPr>
            <w:r w:rsidRPr="00975135">
              <w:rPr>
                <w:sz w:val="18"/>
                <w:szCs w:val="18"/>
              </w:rPr>
              <w:t>Detailed Physical Examination Section/Integumentary Sytem Section</w:t>
            </w:r>
          </w:p>
        </w:tc>
      </w:tr>
      <w:tr w:rsidR="00975135" w14:paraId="6D9FA3C1" w14:textId="77777777" w:rsidTr="00975135">
        <w:trPr>
          <w:jc w:val="center"/>
        </w:trPr>
        <w:tc>
          <w:tcPr>
            <w:tcW w:w="3293" w:type="dxa"/>
          </w:tcPr>
          <w:p w14:paraId="33EE7CBD" w14:textId="11375DB8" w:rsidR="00975135" w:rsidRPr="00975135" w:rsidRDefault="00975135" w:rsidP="00975135">
            <w:pPr>
              <w:spacing w:before="40" w:after="40"/>
              <w:ind w:left="72" w:right="72"/>
              <w:rPr>
                <w:sz w:val="18"/>
                <w:szCs w:val="18"/>
              </w:rPr>
            </w:pPr>
            <w:r w:rsidRPr="00975135">
              <w:rPr>
                <w:sz w:val="18"/>
                <w:szCs w:val="18"/>
              </w:rPr>
              <w:t>Head Assessment</w:t>
            </w:r>
          </w:p>
        </w:tc>
        <w:tc>
          <w:tcPr>
            <w:tcW w:w="4818" w:type="dxa"/>
          </w:tcPr>
          <w:p w14:paraId="5F341F3F" w14:textId="03ACA4B5" w:rsidR="00975135" w:rsidRPr="00975135" w:rsidRDefault="00975135" w:rsidP="00975135">
            <w:pPr>
              <w:spacing w:before="40" w:after="40"/>
              <w:ind w:left="72" w:right="72"/>
              <w:rPr>
                <w:sz w:val="18"/>
                <w:szCs w:val="18"/>
              </w:rPr>
            </w:pPr>
            <w:r w:rsidRPr="00975135">
              <w:rPr>
                <w:sz w:val="18"/>
                <w:szCs w:val="18"/>
              </w:rPr>
              <w:t>Detailed Physical Examination Section/Head</w:t>
            </w:r>
          </w:p>
        </w:tc>
      </w:tr>
      <w:tr w:rsidR="00975135" w14:paraId="7DD60A1B" w14:textId="77777777" w:rsidTr="00975135">
        <w:trPr>
          <w:jc w:val="center"/>
        </w:trPr>
        <w:tc>
          <w:tcPr>
            <w:tcW w:w="3293" w:type="dxa"/>
          </w:tcPr>
          <w:p w14:paraId="7720EF9A" w14:textId="0D57FDB4" w:rsidR="00975135" w:rsidRPr="00975135" w:rsidRDefault="00975135" w:rsidP="00975135">
            <w:pPr>
              <w:spacing w:before="40" w:after="40"/>
              <w:ind w:left="72" w:right="72"/>
              <w:rPr>
                <w:sz w:val="18"/>
                <w:szCs w:val="18"/>
              </w:rPr>
            </w:pPr>
            <w:r w:rsidRPr="00975135">
              <w:rPr>
                <w:sz w:val="18"/>
                <w:szCs w:val="18"/>
              </w:rPr>
              <w:t>Face Assessment</w:t>
            </w:r>
          </w:p>
        </w:tc>
        <w:tc>
          <w:tcPr>
            <w:tcW w:w="4818" w:type="dxa"/>
          </w:tcPr>
          <w:p w14:paraId="4594F05D" w14:textId="43862C22" w:rsidR="00975135" w:rsidRPr="00975135" w:rsidRDefault="00975135" w:rsidP="00975135">
            <w:pPr>
              <w:spacing w:before="40" w:after="40"/>
              <w:ind w:left="72" w:right="72"/>
              <w:rPr>
                <w:sz w:val="18"/>
                <w:szCs w:val="18"/>
              </w:rPr>
            </w:pPr>
            <w:r w:rsidRPr="00975135">
              <w:rPr>
                <w:sz w:val="18"/>
                <w:szCs w:val="18"/>
              </w:rPr>
              <w:t>Detailed Physical Examination Section/Ears, Nose, Mouth, and Throat Section</w:t>
            </w:r>
          </w:p>
        </w:tc>
      </w:tr>
      <w:tr w:rsidR="00975135" w14:paraId="283F203D" w14:textId="77777777" w:rsidTr="00975135">
        <w:trPr>
          <w:jc w:val="center"/>
        </w:trPr>
        <w:tc>
          <w:tcPr>
            <w:tcW w:w="3293" w:type="dxa"/>
          </w:tcPr>
          <w:p w14:paraId="7E0FB58E" w14:textId="04D6E7C5" w:rsidR="00975135" w:rsidRPr="00975135" w:rsidRDefault="00975135" w:rsidP="00975135">
            <w:pPr>
              <w:spacing w:before="40" w:after="40"/>
              <w:ind w:left="72" w:right="72"/>
              <w:rPr>
                <w:sz w:val="18"/>
                <w:szCs w:val="18"/>
              </w:rPr>
            </w:pPr>
            <w:r w:rsidRPr="00975135">
              <w:rPr>
                <w:sz w:val="18"/>
                <w:szCs w:val="18"/>
              </w:rPr>
              <w:t>Neck Assessment</w:t>
            </w:r>
          </w:p>
        </w:tc>
        <w:tc>
          <w:tcPr>
            <w:tcW w:w="4818" w:type="dxa"/>
          </w:tcPr>
          <w:p w14:paraId="3BB4F59B" w14:textId="6C153674" w:rsidR="00975135" w:rsidRPr="00975135" w:rsidRDefault="00975135" w:rsidP="00975135">
            <w:pPr>
              <w:spacing w:before="40" w:after="40"/>
              <w:ind w:left="72" w:right="72"/>
              <w:rPr>
                <w:sz w:val="18"/>
                <w:szCs w:val="18"/>
              </w:rPr>
            </w:pPr>
            <w:r w:rsidRPr="00975135">
              <w:rPr>
                <w:sz w:val="18"/>
                <w:szCs w:val="18"/>
              </w:rPr>
              <w:t>Detailed Physical Examination Section/Neck</w:t>
            </w:r>
          </w:p>
        </w:tc>
      </w:tr>
      <w:tr w:rsidR="00975135" w14:paraId="32544E40" w14:textId="77777777" w:rsidTr="00975135">
        <w:trPr>
          <w:jc w:val="center"/>
        </w:trPr>
        <w:tc>
          <w:tcPr>
            <w:tcW w:w="3293" w:type="dxa"/>
          </w:tcPr>
          <w:p w14:paraId="241FB6EC" w14:textId="50F1ECC6" w:rsidR="00975135" w:rsidRPr="00975135" w:rsidRDefault="00975135" w:rsidP="00975135">
            <w:pPr>
              <w:spacing w:before="40" w:after="40"/>
              <w:ind w:left="72" w:right="72"/>
              <w:rPr>
                <w:sz w:val="18"/>
                <w:szCs w:val="18"/>
              </w:rPr>
            </w:pPr>
            <w:r w:rsidRPr="00975135">
              <w:rPr>
                <w:sz w:val="18"/>
                <w:szCs w:val="18"/>
              </w:rPr>
              <w:t>Chest/Lungs Assessment</w:t>
            </w:r>
          </w:p>
        </w:tc>
        <w:tc>
          <w:tcPr>
            <w:tcW w:w="4818" w:type="dxa"/>
          </w:tcPr>
          <w:p w14:paraId="6FB949E2" w14:textId="31C0EA86" w:rsidR="00975135" w:rsidRPr="00975135" w:rsidRDefault="00975135" w:rsidP="00975135">
            <w:pPr>
              <w:spacing w:before="40" w:after="40"/>
              <w:ind w:left="72" w:right="72"/>
              <w:rPr>
                <w:sz w:val="18"/>
                <w:szCs w:val="18"/>
              </w:rPr>
            </w:pPr>
            <w:r w:rsidRPr="00975135">
              <w:rPr>
                <w:sz w:val="18"/>
                <w:szCs w:val="18"/>
              </w:rPr>
              <w:t>Detailed Physical Examination Section/Thorax and Lungs</w:t>
            </w:r>
          </w:p>
        </w:tc>
      </w:tr>
      <w:tr w:rsidR="00975135" w14:paraId="06CE46D2" w14:textId="77777777" w:rsidTr="00975135">
        <w:trPr>
          <w:jc w:val="center"/>
        </w:trPr>
        <w:tc>
          <w:tcPr>
            <w:tcW w:w="3293" w:type="dxa"/>
          </w:tcPr>
          <w:p w14:paraId="48DE64BA" w14:textId="7975A827" w:rsidR="00975135" w:rsidRPr="00975135" w:rsidRDefault="00975135" w:rsidP="00975135">
            <w:pPr>
              <w:spacing w:before="40" w:after="40"/>
              <w:ind w:left="72" w:right="72"/>
              <w:rPr>
                <w:sz w:val="18"/>
                <w:szCs w:val="18"/>
              </w:rPr>
            </w:pPr>
            <w:r w:rsidRPr="00975135">
              <w:rPr>
                <w:sz w:val="18"/>
                <w:szCs w:val="18"/>
              </w:rPr>
              <w:t>Heart Assessment</w:t>
            </w:r>
          </w:p>
        </w:tc>
        <w:tc>
          <w:tcPr>
            <w:tcW w:w="4818" w:type="dxa"/>
          </w:tcPr>
          <w:p w14:paraId="16CB0D6A" w14:textId="1DC3BEA6" w:rsidR="00975135" w:rsidRPr="00975135" w:rsidRDefault="00975135" w:rsidP="00975135">
            <w:pPr>
              <w:spacing w:before="40" w:after="40"/>
              <w:ind w:left="72" w:right="72"/>
              <w:rPr>
                <w:sz w:val="18"/>
                <w:szCs w:val="18"/>
              </w:rPr>
            </w:pPr>
            <w:r w:rsidRPr="00975135">
              <w:rPr>
                <w:sz w:val="18"/>
                <w:szCs w:val="18"/>
              </w:rPr>
              <w:t xml:space="preserve">Detailed Physical Examination Section/Heart </w:t>
            </w:r>
          </w:p>
        </w:tc>
      </w:tr>
      <w:tr w:rsidR="00975135" w14:paraId="3B8292E3" w14:textId="77777777" w:rsidTr="00975135">
        <w:trPr>
          <w:jc w:val="center"/>
        </w:trPr>
        <w:tc>
          <w:tcPr>
            <w:tcW w:w="3293" w:type="dxa"/>
          </w:tcPr>
          <w:p w14:paraId="2D51A583" w14:textId="0CA1298D" w:rsidR="00975135" w:rsidRPr="00975135" w:rsidRDefault="00975135" w:rsidP="00975135">
            <w:pPr>
              <w:spacing w:before="40" w:after="40"/>
              <w:ind w:left="72" w:right="72"/>
              <w:rPr>
                <w:sz w:val="18"/>
                <w:szCs w:val="18"/>
              </w:rPr>
            </w:pPr>
            <w:r w:rsidRPr="00975135">
              <w:rPr>
                <w:sz w:val="18"/>
                <w:szCs w:val="18"/>
              </w:rPr>
              <w:t>Abdominal Assessment Finding Location</w:t>
            </w:r>
          </w:p>
        </w:tc>
        <w:tc>
          <w:tcPr>
            <w:tcW w:w="4818" w:type="dxa"/>
          </w:tcPr>
          <w:p w14:paraId="30475487" w14:textId="02803C97" w:rsidR="00975135" w:rsidRPr="00975135" w:rsidRDefault="00975135" w:rsidP="00975135">
            <w:pPr>
              <w:spacing w:before="40" w:after="40"/>
              <w:ind w:left="72" w:right="72"/>
              <w:rPr>
                <w:sz w:val="18"/>
                <w:szCs w:val="18"/>
              </w:rPr>
            </w:pPr>
            <w:r w:rsidRPr="00975135">
              <w:rPr>
                <w:sz w:val="18"/>
                <w:szCs w:val="18"/>
              </w:rPr>
              <w:t>Detailed Physical Examination Section/Abdomen</w:t>
            </w:r>
          </w:p>
        </w:tc>
      </w:tr>
      <w:tr w:rsidR="00975135" w14:paraId="6D1CADBD" w14:textId="77777777" w:rsidTr="00975135">
        <w:trPr>
          <w:jc w:val="center"/>
        </w:trPr>
        <w:tc>
          <w:tcPr>
            <w:tcW w:w="3293" w:type="dxa"/>
          </w:tcPr>
          <w:p w14:paraId="0DEFA811" w14:textId="7DDAEA8C" w:rsidR="00975135" w:rsidRPr="00975135" w:rsidRDefault="00975135" w:rsidP="00975135">
            <w:pPr>
              <w:spacing w:before="40" w:after="40"/>
              <w:ind w:left="72" w:right="72"/>
              <w:rPr>
                <w:sz w:val="18"/>
                <w:szCs w:val="18"/>
              </w:rPr>
            </w:pPr>
            <w:r w:rsidRPr="00975135">
              <w:rPr>
                <w:sz w:val="18"/>
                <w:szCs w:val="18"/>
              </w:rPr>
              <w:t>Abdominal Assessment Finding Location</w:t>
            </w:r>
          </w:p>
        </w:tc>
        <w:tc>
          <w:tcPr>
            <w:tcW w:w="4818" w:type="dxa"/>
          </w:tcPr>
          <w:p w14:paraId="3E0F542A" w14:textId="6D30A29A" w:rsidR="00975135" w:rsidRPr="00975135" w:rsidRDefault="00975135" w:rsidP="00975135">
            <w:pPr>
              <w:spacing w:before="40" w:after="40"/>
              <w:ind w:left="72" w:right="72"/>
              <w:rPr>
                <w:sz w:val="18"/>
                <w:szCs w:val="18"/>
              </w:rPr>
            </w:pPr>
            <w:r w:rsidRPr="00975135">
              <w:rPr>
                <w:sz w:val="18"/>
                <w:szCs w:val="18"/>
              </w:rPr>
              <w:t>Detailed Physical Examination Section/Abdomen</w:t>
            </w:r>
          </w:p>
        </w:tc>
      </w:tr>
      <w:tr w:rsidR="00975135" w14:paraId="65A85BD5" w14:textId="77777777" w:rsidTr="00975135">
        <w:trPr>
          <w:jc w:val="center"/>
        </w:trPr>
        <w:tc>
          <w:tcPr>
            <w:tcW w:w="3293" w:type="dxa"/>
          </w:tcPr>
          <w:p w14:paraId="7E52B216" w14:textId="61D2C085" w:rsidR="00975135" w:rsidRPr="00975135" w:rsidRDefault="00975135" w:rsidP="00975135">
            <w:pPr>
              <w:spacing w:before="40" w:after="40"/>
              <w:ind w:left="72" w:right="72"/>
              <w:rPr>
                <w:sz w:val="18"/>
                <w:szCs w:val="18"/>
              </w:rPr>
            </w:pPr>
            <w:r w:rsidRPr="00975135">
              <w:rPr>
                <w:sz w:val="18"/>
                <w:szCs w:val="18"/>
              </w:rPr>
              <w:t>Abdomen Assessment</w:t>
            </w:r>
          </w:p>
        </w:tc>
        <w:tc>
          <w:tcPr>
            <w:tcW w:w="4818" w:type="dxa"/>
          </w:tcPr>
          <w:p w14:paraId="4586F66C" w14:textId="3228C9CE" w:rsidR="00975135" w:rsidRPr="00975135" w:rsidRDefault="00975135" w:rsidP="00975135">
            <w:pPr>
              <w:spacing w:before="40" w:after="40"/>
              <w:ind w:left="72" w:right="72"/>
              <w:rPr>
                <w:sz w:val="18"/>
                <w:szCs w:val="18"/>
              </w:rPr>
            </w:pPr>
            <w:r w:rsidRPr="00975135">
              <w:rPr>
                <w:sz w:val="18"/>
                <w:szCs w:val="18"/>
              </w:rPr>
              <w:t>Detailed Physical Examination Section/Abdomen</w:t>
            </w:r>
          </w:p>
        </w:tc>
      </w:tr>
      <w:tr w:rsidR="00975135" w14:paraId="5C225F30" w14:textId="77777777" w:rsidTr="00975135">
        <w:trPr>
          <w:jc w:val="center"/>
        </w:trPr>
        <w:tc>
          <w:tcPr>
            <w:tcW w:w="3293" w:type="dxa"/>
          </w:tcPr>
          <w:p w14:paraId="4BD804B2" w14:textId="6A113B9C" w:rsidR="00975135" w:rsidRPr="00975135" w:rsidRDefault="00975135" w:rsidP="00975135">
            <w:pPr>
              <w:spacing w:before="40" w:after="40"/>
              <w:ind w:left="72" w:right="72"/>
              <w:rPr>
                <w:sz w:val="18"/>
                <w:szCs w:val="18"/>
              </w:rPr>
            </w:pPr>
            <w:r w:rsidRPr="00975135">
              <w:rPr>
                <w:sz w:val="18"/>
                <w:szCs w:val="18"/>
              </w:rPr>
              <w:t>Pelvis/Genitourinary Assessment</w:t>
            </w:r>
          </w:p>
        </w:tc>
        <w:tc>
          <w:tcPr>
            <w:tcW w:w="4818" w:type="dxa"/>
          </w:tcPr>
          <w:p w14:paraId="39390931" w14:textId="6135DAA1" w:rsidR="00975135" w:rsidRPr="00975135" w:rsidRDefault="00975135" w:rsidP="00975135">
            <w:pPr>
              <w:spacing w:before="40" w:after="40"/>
              <w:ind w:left="72" w:right="72"/>
              <w:rPr>
                <w:sz w:val="18"/>
                <w:szCs w:val="18"/>
              </w:rPr>
            </w:pPr>
            <w:r w:rsidRPr="00975135">
              <w:rPr>
                <w:sz w:val="18"/>
                <w:szCs w:val="18"/>
              </w:rPr>
              <w:t>Detailed Physical Examination Section/Genitalia</w:t>
            </w:r>
          </w:p>
        </w:tc>
      </w:tr>
      <w:tr w:rsidR="00975135" w14:paraId="7A1B2824" w14:textId="77777777" w:rsidTr="00975135">
        <w:trPr>
          <w:jc w:val="center"/>
        </w:trPr>
        <w:tc>
          <w:tcPr>
            <w:tcW w:w="3293" w:type="dxa"/>
          </w:tcPr>
          <w:p w14:paraId="14045489" w14:textId="2A8EA10F" w:rsidR="00975135" w:rsidRPr="00975135" w:rsidRDefault="00975135" w:rsidP="00975135">
            <w:pPr>
              <w:spacing w:before="40" w:after="40"/>
              <w:ind w:left="72" w:right="72"/>
              <w:rPr>
                <w:sz w:val="18"/>
                <w:szCs w:val="18"/>
              </w:rPr>
            </w:pPr>
            <w:r w:rsidRPr="00975135">
              <w:rPr>
                <w:sz w:val="18"/>
                <w:szCs w:val="18"/>
              </w:rPr>
              <w:t>Back and Spine Assessment Finding Location</w:t>
            </w:r>
          </w:p>
        </w:tc>
        <w:tc>
          <w:tcPr>
            <w:tcW w:w="4818" w:type="dxa"/>
          </w:tcPr>
          <w:p w14:paraId="052BBDC0" w14:textId="40AC3C35" w:rsidR="00975135" w:rsidRPr="00975135" w:rsidRDefault="00975135" w:rsidP="00975135">
            <w:pPr>
              <w:spacing w:before="40" w:after="40"/>
              <w:ind w:left="72" w:right="72"/>
              <w:rPr>
                <w:sz w:val="18"/>
                <w:szCs w:val="18"/>
              </w:rPr>
            </w:pPr>
            <w:r w:rsidRPr="00975135">
              <w:rPr>
                <w:sz w:val="18"/>
                <w:szCs w:val="18"/>
              </w:rPr>
              <w:t>Detailed Physical Examination Section/Musculoskeletal</w:t>
            </w:r>
          </w:p>
        </w:tc>
      </w:tr>
      <w:tr w:rsidR="00975135" w14:paraId="3360A87F" w14:textId="77777777" w:rsidTr="00975135">
        <w:trPr>
          <w:jc w:val="center"/>
        </w:trPr>
        <w:tc>
          <w:tcPr>
            <w:tcW w:w="3293" w:type="dxa"/>
          </w:tcPr>
          <w:p w14:paraId="2EF24498" w14:textId="45B80BDF" w:rsidR="00975135" w:rsidRPr="00975135" w:rsidRDefault="00975135" w:rsidP="00975135">
            <w:pPr>
              <w:spacing w:before="40" w:after="40"/>
              <w:ind w:left="72" w:right="72"/>
              <w:rPr>
                <w:sz w:val="18"/>
                <w:szCs w:val="18"/>
              </w:rPr>
            </w:pPr>
            <w:r w:rsidRPr="00975135">
              <w:rPr>
                <w:sz w:val="18"/>
                <w:szCs w:val="18"/>
              </w:rPr>
              <w:t>Back and Spine Assessment</w:t>
            </w:r>
          </w:p>
        </w:tc>
        <w:tc>
          <w:tcPr>
            <w:tcW w:w="4818" w:type="dxa"/>
          </w:tcPr>
          <w:p w14:paraId="1F3E4819" w14:textId="27356031" w:rsidR="00975135" w:rsidRPr="00975135" w:rsidRDefault="00975135" w:rsidP="00975135">
            <w:pPr>
              <w:spacing w:before="40" w:after="40"/>
              <w:ind w:left="72" w:right="72"/>
              <w:rPr>
                <w:sz w:val="18"/>
                <w:szCs w:val="18"/>
              </w:rPr>
            </w:pPr>
            <w:r w:rsidRPr="00975135">
              <w:rPr>
                <w:sz w:val="18"/>
                <w:szCs w:val="18"/>
              </w:rPr>
              <w:t>Detailed Physical Examination Section/Musculoskeletal</w:t>
            </w:r>
          </w:p>
        </w:tc>
      </w:tr>
      <w:tr w:rsidR="00975135" w14:paraId="60DDA812" w14:textId="77777777" w:rsidTr="00975135">
        <w:trPr>
          <w:jc w:val="center"/>
        </w:trPr>
        <w:tc>
          <w:tcPr>
            <w:tcW w:w="3293" w:type="dxa"/>
          </w:tcPr>
          <w:p w14:paraId="3480F489" w14:textId="51163D8E" w:rsidR="00975135" w:rsidRPr="00975135" w:rsidRDefault="00975135" w:rsidP="00975135">
            <w:pPr>
              <w:spacing w:before="40" w:after="40"/>
              <w:ind w:left="72" w:right="72"/>
              <w:rPr>
                <w:sz w:val="18"/>
                <w:szCs w:val="18"/>
              </w:rPr>
            </w:pPr>
            <w:r w:rsidRPr="00975135">
              <w:rPr>
                <w:sz w:val="18"/>
                <w:szCs w:val="18"/>
              </w:rPr>
              <w:t>Extremity Assessment Finding Location</w:t>
            </w:r>
          </w:p>
        </w:tc>
        <w:tc>
          <w:tcPr>
            <w:tcW w:w="4818" w:type="dxa"/>
          </w:tcPr>
          <w:p w14:paraId="5231F054" w14:textId="1124EFF5" w:rsidR="00975135" w:rsidRPr="00975135" w:rsidRDefault="00975135" w:rsidP="00975135">
            <w:pPr>
              <w:spacing w:before="40" w:after="40"/>
              <w:ind w:left="72" w:right="72"/>
              <w:rPr>
                <w:sz w:val="18"/>
                <w:szCs w:val="18"/>
              </w:rPr>
            </w:pPr>
            <w:r w:rsidRPr="00975135">
              <w:rPr>
                <w:sz w:val="18"/>
                <w:szCs w:val="18"/>
              </w:rPr>
              <w:t>Detailed Physical Examination Section/Musculoskeletal</w:t>
            </w:r>
          </w:p>
        </w:tc>
      </w:tr>
      <w:tr w:rsidR="00975135" w14:paraId="4E0C8DCC" w14:textId="77777777" w:rsidTr="00975135">
        <w:trPr>
          <w:jc w:val="center"/>
        </w:trPr>
        <w:tc>
          <w:tcPr>
            <w:tcW w:w="3293" w:type="dxa"/>
          </w:tcPr>
          <w:p w14:paraId="009ED525" w14:textId="42A6B971" w:rsidR="00975135" w:rsidRPr="00975135" w:rsidRDefault="00975135" w:rsidP="00975135">
            <w:pPr>
              <w:spacing w:before="40" w:after="40"/>
              <w:ind w:left="72" w:right="72"/>
              <w:rPr>
                <w:sz w:val="18"/>
                <w:szCs w:val="18"/>
              </w:rPr>
            </w:pPr>
            <w:r w:rsidRPr="00975135">
              <w:rPr>
                <w:sz w:val="18"/>
                <w:szCs w:val="18"/>
              </w:rPr>
              <w:t>Extremities Assessment</w:t>
            </w:r>
          </w:p>
        </w:tc>
        <w:tc>
          <w:tcPr>
            <w:tcW w:w="4818" w:type="dxa"/>
          </w:tcPr>
          <w:p w14:paraId="68638C5C" w14:textId="79DD8791" w:rsidR="00975135" w:rsidRPr="00975135" w:rsidRDefault="00975135" w:rsidP="00975135">
            <w:pPr>
              <w:spacing w:before="40" w:after="40"/>
              <w:ind w:left="72" w:right="72"/>
              <w:rPr>
                <w:sz w:val="18"/>
                <w:szCs w:val="18"/>
              </w:rPr>
            </w:pPr>
            <w:r w:rsidRPr="00975135">
              <w:rPr>
                <w:sz w:val="18"/>
                <w:szCs w:val="18"/>
              </w:rPr>
              <w:t>Detailed Physical Examination Section/Musculoskeletal</w:t>
            </w:r>
          </w:p>
        </w:tc>
      </w:tr>
      <w:tr w:rsidR="00975135" w14:paraId="339007AD" w14:textId="77777777" w:rsidTr="00975135">
        <w:trPr>
          <w:jc w:val="center"/>
        </w:trPr>
        <w:tc>
          <w:tcPr>
            <w:tcW w:w="3293" w:type="dxa"/>
          </w:tcPr>
          <w:p w14:paraId="695D529E" w14:textId="46A0FEBF" w:rsidR="00975135" w:rsidRPr="00975135" w:rsidRDefault="00975135" w:rsidP="00975135">
            <w:pPr>
              <w:spacing w:before="40" w:after="40"/>
              <w:ind w:left="72" w:right="72"/>
              <w:rPr>
                <w:sz w:val="18"/>
                <w:szCs w:val="18"/>
              </w:rPr>
            </w:pPr>
            <w:r w:rsidRPr="00975135">
              <w:rPr>
                <w:sz w:val="18"/>
                <w:szCs w:val="18"/>
              </w:rPr>
              <w:t>Eye Assessment Finding Location</w:t>
            </w:r>
          </w:p>
        </w:tc>
        <w:tc>
          <w:tcPr>
            <w:tcW w:w="4818" w:type="dxa"/>
          </w:tcPr>
          <w:p w14:paraId="3C3760F9" w14:textId="1E76978F" w:rsidR="00975135" w:rsidRPr="00975135" w:rsidRDefault="00975135" w:rsidP="00975135">
            <w:pPr>
              <w:spacing w:before="40" w:after="40"/>
              <w:ind w:left="72" w:right="72"/>
              <w:rPr>
                <w:sz w:val="18"/>
                <w:szCs w:val="18"/>
              </w:rPr>
            </w:pPr>
            <w:r w:rsidRPr="00975135">
              <w:rPr>
                <w:sz w:val="18"/>
                <w:szCs w:val="18"/>
              </w:rPr>
              <w:t>Detailed Physical Examination Section/Eye section</w:t>
            </w:r>
          </w:p>
        </w:tc>
      </w:tr>
      <w:tr w:rsidR="00975135" w14:paraId="4B0F6E04" w14:textId="77777777" w:rsidTr="00975135">
        <w:trPr>
          <w:jc w:val="center"/>
        </w:trPr>
        <w:tc>
          <w:tcPr>
            <w:tcW w:w="3293" w:type="dxa"/>
          </w:tcPr>
          <w:p w14:paraId="4697F8EC" w14:textId="5AC04DD4" w:rsidR="00975135" w:rsidRPr="00975135" w:rsidRDefault="00975135" w:rsidP="00975135">
            <w:pPr>
              <w:spacing w:before="40" w:after="40"/>
              <w:ind w:left="72" w:right="72"/>
              <w:rPr>
                <w:sz w:val="18"/>
                <w:szCs w:val="18"/>
              </w:rPr>
            </w:pPr>
            <w:r w:rsidRPr="00975135">
              <w:rPr>
                <w:sz w:val="18"/>
                <w:szCs w:val="18"/>
              </w:rPr>
              <w:t>Eye Assessment</w:t>
            </w:r>
          </w:p>
        </w:tc>
        <w:tc>
          <w:tcPr>
            <w:tcW w:w="4818" w:type="dxa"/>
          </w:tcPr>
          <w:p w14:paraId="4F354E73" w14:textId="46703C26" w:rsidR="00975135" w:rsidRPr="00975135" w:rsidRDefault="00975135" w:rsidP="00975135">
            <w:pPr>
              <w:spacing w:before="40" w:after="40"/>
              <w:ind w:left="72" w:right="72"/>
              <w:rPr>
                <w:sz w:val="18"/>
                <w:szCs w:val="18"/>
              </w:rPr>
            </w:pPr>
            <w:r w:rsidRPr="00975135">
              <w:rPr>
                <w:sz w:val="18"/>
                <w:szCs w:val="18"/>
              </w:rPr>
              <w:t>Detailed Physical Examination Section/Eye section</w:t>
            </w:r>
          </w:p>
        </w:tc>
      </w:tr>
      <w:tr w:rsidR="00975135" w14:paraId="1C5E839D" w14:textId="77777777" w:rsidTr="00975135">
        <w:trPr>
          <w:jc w:val="center"/>
        </w:trPr>
        <w:tc>
          <w:tcPr>
            <w:tcW w:w="3293" w:type="dxa"/>
          </w:tcPr>
          <w:p w14:paraId="1189211D" w14:textId="50CF9411" w:rsidR="00975135" w:rsidRPr="00975135" w:rsidRDefault="00975135" w:rsidP="00975135">
            <w:pPr>
              <w:spacing w:before="40" w:after="40"/>
              <w:ind w:left="72" w:right="72"/>
              <w:rPr>
                <w:sz w:val="18"/>
                <w:szCs w:val="18"/>
              </w:rPr>
            </w:pPr>
            <w:r w:rsidRPr="00975135">
              <w:rPr>
                <w:sz w:val="18"/>
                <w:szCs w:val="18"/>
              </w:rPr>
              <w:t>Mental Status Assessment</w:t>
            </w:r>
          </w:p>
        </w:tc>
        <w:tc>
          <w:tcPr>
            <w:tcW w:w="4818" w:type="dxa"/>
          </w:tcPr>
          <w:p w14:paraId="54C81F1D" w14:textId="3F9BA32C" w:rsidR="00975135" w:rsidRPr="00975135" w:rsidRDefault="00975135" w:rsidP="00975135">
            <w:pPr>
              <w:spacing w:before="40" w:after="40"/>
              <w:ind w:left="72" w:right="72"/>
              <w:rPr>
                <w:sz w:val="18"/>
                <w:szCs w:val="18"/>
              </w:rPr>
            </w:pPr>
            <w:r w:rsidRPr="00975135">
              <w:rPr>
                <w:sz w:val="18"/>
                <w:szCs w:val="18"/>
              </w:rPr>
              <w:t xml:space="preserve">Detailed Physical Examination Section/Neurologic System </w:t>
            </w:r>
          </w:p>
        </w:tc>
      </w:tr>
      <w:tr w:rsidR="00975135" w14:paraId="47F94DA4" w14:textId="77777777" w:rsidTr="00975135">
        <w:trPr>
          <w:jc w:val="center"/>
        </w:trPr>
        <w:tc>
          <w:tcPr>
            <w:tcW w:w="3293" w:type="dxa"/>
          </w:tcPr>
          <w:p w14:paraId="39DEF374" w14:textId="2FA3F285" w:rsidR="00975135" w:rsidRPr="00975135" w:rsidRDefault="00975135" w:rsidP="00975135">
            <w:pPr>
              <w:spacing w:before="40" w:after="40"/>
              <w:ind w:left="72" w:right="72"/>
              <w:rPr>
                <w:sz w:val="18"/>
                <w:szCs w:val="18"/>
              </w:rPr>
            </w:pPr>
            <w:r w:rsidRPr="00975135">
              <w:rPr>
                <w:sz w:val="18"/>
                <w:szCs w:val="18"/>
              </w:rPr>
              <w:t>Neurological Assessment</w:t>
            </w:r>
          </w:p>
        </w:tc>
        <w:tc>
          <w:tcPr>
            <w:tcW w:w="4818" w:type="dxa"/>
          </w:tcPr>
          <w:p w14:paraId="392E8035" w14:textId="799A4DB4" w:rsidR="00975135" w:rsidRPr="00975135" w:rsidRDefault="00975135" w:rsidP="00975135">
            <w:pPr>
              <w:spacing w:before="40" w:after="40"/>
              <w:ind w:left="72" w:right="72"/>
              <w:rPr>
                <w:sz w:val="18"/>
                <w:szCs w:val="18"/>
              </w:rPr>
            </w:pPr>
            <w:r w:rsidRPr="00975135">
              <w:rPr>
                <w:sz w:val="18"/>
                <w:szCs w:val="18"/>
              </w:rPr>
              <w:t xml:space="preserve">Detailed Physical Examination Section/Neurologic System </w:t>
            </w:r>
          </w:p>
        </w:tc>
      </w:tr>
      <w:tr w:rsidR="00975135" w14:paraId="38F31EA8" w14:textId="77777777" w:rsidTr="00975135">
        <w:trPr>
          <w:jc w:val="center"/>
        </w:trPr>
        <w:tc>
          <w:tcPr>
            <w:tcW w:w="3293" w:type="dxa"/>
          </w:tcPr>
          <w:p w14:paraId="0CB4E6D4" w14:textId="40362E48" w:rsidR="00975135" w:rsidRPr="00975135" w:rsidRDefault="00975135" w:rsidP="00975135">
            <w:pPr>
              <w:spacing w:before="40" w:after="40"/>
              <w:ind w:left="72" w:right="72"/>
              <w:rPr>
                <w:sz w:val="18"/>
                <w:szCs w:val="18"/>
              </w:rPr>
            </w:pPr>
            <w:r w:rsidRPr="00975135">
              <w:rPr>
                <w:sz w:val="18"/>
                <w:szCs w:val="18"/>
              </w:rPr>
              <w:t>Stroke/CVA Symptoms Resolved</w:t>
            </w:r>
          </w:p>
        </w:tc>
        <w:tc>
          <w:tcPr>
            <w:tcW w:w="4818" w:type="dxa"/>
          </w:tcPr>
          <w:p w14:paraId="13081AA6" w14:textId="0AC199CE" w:rsidR="00975135" w:rsidRPr="00975135" w:rsidRDefault="00975135" w:rsidP="00975135">
            <w:pPr>
              <w:spacing w:before="40" w:after="40"/>
              <w:ind w:left="72" w:right="72"/>
              <w:rPr>
                <w:sz w:val="18"/>
                <w:szCs w:val="18"/>
              </w:rPr>
            </w:pPr>
            <w:r w:rsidRPr="00975135">
              <w:rPr>
                <w:sz w:val="18"/>
                <w:szCs w:val="18"/>
              </w:rPr>
              <w:t>Active Problems Section</w:t>
            </w:r>
          </w:p>
        </w:tc>
      </w:tr>
      <w:tr w:rsidR="00975135" w14:paraId="636EC045" w14:textId="77777777" w:rsidTr="00975135">
        <w:trPr>
          <w:jc w:val="center"/>
        </w:trPr>
        <w:tc>
          <w:tcPr>
            <w:tcW w:w="3293" w:type="dxa"/>
          </w:tcPr>
          <w:p w14:paraId="41599140" w14:textId="09263523" w:rsidR="00975135" w:rsidRPr="00975135" w:rsidRDefault="00975135" w:rsidP="00975135">
            <w:pPr>
              <w:spacing w:before="40" w:after="40"/>
              <w:ind w:left="72" w:right="72"/>
              <w:rPr>
                <w:sz w:val="18"/>
                <w:szCs w:val="18"/>
              </w:rPr>
            </w:pPr>
            <w:r w:rsidRPr="00975135">
              <w:rPr>
                <w:sz w:val="18"/>
                <w:szCs w:val="18"/>
              </w:rPr>
              <w:t>Destination Street Address</w:t>
            </w:r>
          </w:p>
        </w:tc>
        <w:tc>
          <w:tcPr>
            <w:tcW w:w="4818" w:type="dxa"/>
          </w:tcPr>
          <w:p w14:paraId="24261134" w14:textId="7FE82D7E" w:rsidR="00975135" w:rsidRPr="00975135" w:rsidRDefault="00975135" w:rsidP="00975135">
            <w:pPr>
              <w:spacing w:before="40" w:after="40"/>
              <w:ind w:left="72" w:right="72"/>
              <w:rPr>
                <w:sz w:val="18"/>
                <w:szCs w:val="18"/>
              </w:rPr>
            </w:pPr>
            <w:r w:rsidRPr="00975135">
              <w:rPr>
                <w:sz w:val="18"/>
                <w:szCs w:val="18"/>
              </w:rPr>
              <w:t>Coded Event Outcomes/patient transfer</w:t>
            </w:r>
          </w:p>
        </w:tc>
      </w:tr>
      <w:tr w:rsidR="00975135" w14:paraId="47004841" w14:textId="77777777" w:rsidTr="00975135">
        <w:trPr>
          <w:jc w:val="center"/>
        </w:trPr>
        <w:tc>
          <w:tcPr>
            <w:tcW w:w="3293" w:type="dxa"/>
          </w:tcPr>
          <w:p w14:paraId="63ECDEC7" w14:textId="1DDB44B9" w:rsidR="00975135" w:rsidRPr="00975135" w:rsidRDefault="00975135" w:rsidP="00975135">
            <w:pPr>
              <w:spacing w:before="40" w:after="40"/>
              <w:ind w:left="72" w:right="72"/>
              <w:rPr>
                <w:sz w:val="18"/>
                <w:szCs w:val="18"/>
              </w:rPr>
            </w:pPr>
            <w:r w:rsidRPr="00975135">
              <w:rPr>
                <w:sz w:val="18"/>
                <w:szCs w:val="18"/>
              </w:rPr>
              <w:t>Destination City</w:t>
            </w:r>
          </w:p>
        </w:tc>
        <w:tc>
          <w:tcPr>
            <w:tcW w:w="4818" w:type="dxa"/>
          </w:tcPr>
          <w:p w14:paraId="112B58F4" w14:textId="3A710BB7" w:rsidR="00975135" w:rsidRPr="00975135" w:rsidRDefault="00975135" w:rsidP="00975135">
            <w:pPr>
              <w:spacing w:before="40" w:after="40"/>
              <w:ind w:left="72" w:right="72"/>
              <w:rPr>
                <w:sz w:val="18"/>
                <w:szCs w:val="18"/>
              </w:rPr>
            </w:pPr>
            <w:r w:rsidRPr="00975135">
              <w:rPr>
                <w:sz w:val="18"/>
                <w:szCs w:val="18"/>
              </w:rPr>
              <w:t>Coded Event Outcomes/patient transfer</w:t>
            </w:r>
          </w:p>
        </w:tc>
      </w:tr>
      <w:tr w:rsidR="00975135" w14:paraId="31BCEEDA" w14:textId="77777777" w:rsidTr="00975135">
        <w:trPr>
          <w:jc w:val="center"/>
        </w:trPr>
        <w:tc>
          <w:tcPr>
            <w:tcW w:w="3293" w:type="dxa"/>
          </w:tcPr>
          <w:p w14:paraId="77B782C2" w14:textId="5F5E29A8" w:rsidR="00975135" w:rsidRPr="00975135" w:rsidRDefault="00975135" w:rsidP="00975135">
            <w:pPr>
              <w:spacing w:before="40" w:after="40"/>
              <w:ind w:left="72" w:right="72"/>
              <w:rPr>
                <w:sz w:val="18"/>
                <w:szCs w:val="18"/>
              </w:rPr>
            </w:pPr>
            <w:r w:rsidRPr="00975135">
              <w:rPr>
                <w:sz w:val="18"/>
                <w:szCs w:val="18"/>
              </w:rPr>
              <w:lastRenderedPageBreak/>
              <w:t>Destination State</w:t>
            </w:r>
          </w:p>
        </w:tc>
        <w:tc>
          <w:tcPr>
            <w:tcW w:w="4818" w:type="dxa"/>
          </w:tcPr>
          <w:p w14:paraId="5620572B" w14:textId="56E66283" w:rsidR="00975135" w:rsidRPr="00975135" w:rsidRDefault="00975135" w:rsidP="00975135">
            <w:pPr>
              <w:spacing w:before="40" w:after="40"/>
              <w:ind w:left="72" w:right="72"/>
              <w:rPr>
                <w:sz w:val="18"/>
                <w:szCs w:val="18"/>
              </w:rPr>
            </w:pPr>
            <w:r w:rsidRPr="00975135">
              <w:rPr>
                <w:sz w:val="18"/>
                <w:szCs w:val="18"/>
              </w:rPr>
              <w:t>Coded Event Outcomes/patient transfer</w:t>
            </w:r>
          </w:p>
        </w:tc>
      </w:tr>
      <w:tr w:rsidR="00975135" w14:paraId="5CC37AE9" w14:textId="77777777" w:rsidTr="00975135">
        <w:trPr>
          <w:jc w:val="center"/>
        </w:trPr>
        <w:tc>
          <w:tcPr>
            <w:tcW w:w="3293" w:type="dxa"/>
          </w:tcPr>
          <w:p w14:paraId="3EAB80BB" w14:textId="046FFA6A" w:rsidR="00975135" w:rsidRPr="00975135" w:rsidRDefault="00975135" w:rsidP="00975135">
            <w:pPr>
              <w:spacing w:before="40" w:after="40"/>
              <w:ind w:left="72" w:right="72"/>
              <w:rPr>
                <w:sz w:val="18"/>
                <w:szCs w:val="18"/>
              </w:rPr>
            </w:pPr>
            <w:r w:rsidRPr="00975135">
              <w:rPr>
                <w:sz w:val="18"/>
                <w:szCs w:val="18"/>
              </w:rPr>
              <w:t>Destination County</w:t>
            </w:r>
          </w:p>
        </w:tc>
        <w:tc>
          <w:tcPr>
            <w:tcW w:w="4818" w:type="dxa"/>
          </w:tcPr>
          <w:p w14:paraId="54766312" w14:textId="57341755" w:rsidR="00975135" w:rsidRPr="00975135" w:rsidRDefault="00975135" w:rsidP="00975135">
            <w:pPr>
              <w:spacing w:before="40" w:after="40"/>
              <w:ind w:left="72" w:right="72"/>
              <w:rPr>
                <w:sz w:val="18"/>
                <w:szCs w:val="18"/>
              </w:rPr>
            </w:pPr>
            <w:r w:rsidRPr="00975135">
              <w:rPr>
                <w:sz w:val="18"/>
                <w:szCs w:val="18"/>
              </w:rPr>
              <w:t>Coded Event Outcomes/patient transfer</w:t>
            </w:r>
          </w:p>
        </w:tc>
      </w:tr>
      <w:tr w:rsidR="00975135" w14:paraId="4B09CF11" w14:textId="77777777" w:rsidTr="00975135">
        <w:trPr>
          <w:jc w:val="center"/>
        </w:trPr>
        <w:tc>
          <w:tcPr>
            <w:tcW w:w="3293" w:type="dxa"/>
          </w:tcPr>
          <w:p w14:paraId="1F63FA6F" w14:textId="3F3E61A0" w:rsidR="00975135" w:rsidRPr="00975135" w:rsidRDefault="00975135" w:rsidP="00975135">
            <w:pPr>
              <w:spacing w:before="40" w:after="40"/>
              <w:ind w:left="72" w:right="72"/>
              <w:rPr>
                <w:sz w:val="18"/>
                <w:szCs w:val="18"/>
              </w:rPr>
            </w:pPr>
            <w:r w:rsidRPr="00975135">
              <w:rPr>
                <w:sz w:val="18"/>
                <w:szCs w:val="18"/>
              </w:rPr>
              <w:t>Destination ZIP Code</w:t>
            </w:r>
          </w:p>
        </w:tc>
        <w:tc>
          <w:tcPr>
            <w:tcW w:w="4818" w:type="dxa"/>
          </w:tcPr>
          <w:p w14:paraId="598B2B52" w14:textId="0E110D78" w:rsidR="00975135" w:rsidRPr="00975135" w:rsidRDefault="00975135" w:rsidP="00975135">
            <w:pPr>
              <w:spacing w:before="40" w:after="40"/>
              <w:ind w:left="72" w:right="72"/>
              <w:rPr>
                <w:sz w:val="18"/>
                <w:szCs w:val="18"/>
              </w:rPr>
            </w:pPr>
            <w:r w:rsidRPr="00975135">
              <w:rPr>
                <w:sz w:val="18"/>
                <w:szCs w:val="18"/>
              </w:rPr>
              <w:t>Coded Event Outcomes/patient transfer</w:t>
            </w:r>
          </w:p>
        </w:tc>
      </w:tr>
      <w:tr w:rsidR="00975135" w14:paraId="49DE7317" w14:textId="77777777" w:rsidTr="00975135">
        <w:trPr>
          <w:jc w:val="center"/>
        </w:trPr>
        <w:tc>
          <w:tcPr>
            <w:tcW w:w="3293" w:type="dxa"/>
          </w:tcPr>
          <w:p w14:paraId="16C51CE6" w14:textId="78D13CA9" w:rsidR="00975135" w:rsidRPr="00975135" w:rsidRDefault="00975135" w:rsidP="00975135">
            <w:pPr>
              <w:spacing w:before="40" w:after="40"/>
              <w:ind w:left="72" w:right="72"/>
              <w:rPr>
                <w:sz w:val="18"/>
                <w:szCs w:val="18"/>
              </w:rPr>
            </w:pPr>
            <w:r w:rsidRPr="00975135">
              <w:rPr>
                <w:sz w:val="18"/>
                <w:szCs w:val="18"/>
              </w:rPr>
              <w:t>Destination Country</w:t>
            </w:r>
          </w:p>
        </w:tc>
        <w:tc>
          <w:tcPr>
            <w:tcW w:w="4818" w:type="dxa"/>
          </w:tcPr>
          <w:p w14:paraId="22F270CF" w14:textId="45EB8EC7" w:rsidR="00975135" w:rsidRPr="00975135" w:rsidRDefault="00975135" w:rsidP="00975135">
            <w:pPr>
              <w:spacing w:before="40" w:after="40"/>
              <w:ind w:left="72" w:right="72"/>
              <w:rPr>
                <w:sz w:val="18"/>
                <w:szCs w:val="18"/>
              </w:rPr>
            </w:pPr>
            <w:r w:rsidRPr="00975135">
              <w:rPr>
                <w:sz w:val="18"/>
                <w:szCs w:val="18"/>
              </w:rPr>
              <w:t>Coded Event Outcomes/patient transfer</w:t>
            </w:r>
          </w:p>
        </w:tc>
      </w:tr>
    </w:tbl>
    <w:p w14:paraId="174CA026" w14:textId="77777777" w:rsidR="00725E11" w:rsidRDefault="00725E11">
      <w:bookmarkStart w:id="243" w:name="_3cqmetx" w:colFirst="0" w:colLast="0"/>
      <w:bookmarkEnd w:id="243"/>
    </w:p>
    <w:p w14:paraId="71A889C6" w14:textId="369B02F4" w:rsidR="00725E11" w:rsidRDefault="002E428D">
      <w:pPr>
        <w:pStyle w:val="Heading5"/>
      </w:pPr>
      <w:r>
        <w:t xml:space="preserve">6.3.1.D.5 </w:t>
      </w:r>
      <w:r w:rsidR="006F15EB">
        <w:t>Routine Interfacility Patient Transport (RIPT)</w:t>
      </w:r>
      <w:r>
        <w:t xml:space="preserve"> Document Content Module Specification</w:t>
      </w:r>
    </w:p>
    <w:p w14:paraId="69BA6511" w14:textId="1188E773" w:rsidR="00725E11" w:rsidRDefault="002E428D">
      <w:r>
        <w:t xml:space="preserve">This section specifies the header, section, and entry content modules which comprise the </w:t>
      </w:r>
      <w:r w:rsidR="006F15EB">
        <w:t>Routine Interfacility Patient Transport (RIPT)</w:t>
      </w:r>
      <w:r>
        <w:t xml:space="preserve"> Document Content Module, using the Template ID as the key identifier. </w:t>
      </w:r>
    </w:p>
    <w:p w14:paraId="35C08774" w14:textId="10C112FA" w:rsidR="00725E11" w:rsidRDefault="002E428D">
      <w:r>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36194448" w14:textId="77777777" w:rsidR="00725E11" w:rsidRDefault="00725E11"/>
    <w:p w14:paraId="025D6184" w14:textId="0E624FD6" w:rsidR="00725E11" w:rsidRDefault="002E428D">
      <w:pPr>
        <w:keepNext/>
        <w:spacing w:before="60" w:after="60"/>
        <w:ind w:firstLine="720"/>
        <w:jc w:val="center"/>
        <w:rPr>
          <w:rFonts w:ascii="Arial" w:eastAsia="Arial" w:hAnsi="Arial" w:cs="Arial"/>
          <w:sz w:val="22"/>
          <w:szCs w:val="22"/>
        </w:rPr>
      </w:pPr>
      <w:r>
        <w:rPr>
          <w:rFonts w:ascii="Arial" w:eastAsia="Arial" w:hAnsi="Arial" w:cs="Arial"/>
          <w:b/>
          <w:sz w:val="22"/>
          <w:szCs w:val="22"/>
        </w:rPr>
        <w:t>Table 6.3.1.D.5-1 Routine Interfacility Patient Transpor</w:t>
      </w:r>
      <w:r w:rsidR="006F15EB">
        <w:rPr>
          <w:rFonts w:ascii="Arial" w:eastAsia="Arial" w:hAnsi="Arial" w:cs="Arial"/>
          <w:b/>
          <w:sz w:val="22"/>
          <w:szCs w:val="22"/>
        </w:rPr>
        <w:t>t (RIPT)</w:t>
      </w:r>
      <w:r>
        <w:rPr>
          <w:rFonts w:ascii="Arial" w:eastAsia="Arial" w:hAnsi="Arial" w:cs="Arial"/>
          <w:b/>
          <w:sz w:val="22"/>
          <w:szCs w:val="22"/>
        </w:rPr>
        <w:t xml:space="preserve"> Document Content Module Specification </w:t>
      </w:r>
    </w:p>
    <w:tbl>
      <w:tblPr>
        <w:tblStyle w:val="afc"/>
        <w:tblW w:w="9420"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60"/>
        <w:gridCol w:w="960"/>
        <w:gridCol w:w="2325"/>
        <w:gridCol w:w="2475"/>
        <w:gridCol w:w="1425"/>
        <w:gridCol w:w="1275"/>
      </w:tblGrid>
      <w:tr w:rsidR="00725E11" w14:paraId="6CC80C55" w14:textId="77777777">
        <w:trPr>
          <w:jc w:val="center"/>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5372B2E2"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20"/>
                <w:szCs w:val="20"/>
              </w:rPr>
              <w:t>Template Name</w:t>
            </w:r>
          </w:p>
        </w:tc>
        <w:tc>
          <w:tcPr>
            <w:tcW w:w="7500" w:type="dxa"/>
            <w:gridSpan w:val="4"/>
            <w:tcBorders>
              <w:top w:val="single" w:sz="4" w:space="0" w:color="000000"/>
              <w:left w:val="single" w:sz="4" w:space="0" w:color="000000"/>
              <w:bottom w:val="single" w:sz="4" w:space="0" w:color="000000"/>
              <w:right w:val="single" w:sz="4" w:space="0" w:color="000000"/>
            </w:tcBorders>
          </w:tcPr>
          <w:p w14:paraId="72456F34" w14:textId="77777777" w:rsidR="00725E11" w:rsidRDefault="002E428D">
            <w:pPr>
              <w:spacing w:before="40" w:after="40"/>
              <w:ind w:right="72"/>
              <w:rPr>
                <w:sz w:val="18"/>
                <w:szCs w:val="18"/>
              </w:rPr>
            </w:pPr>
            <w:r>
              <w:rPr>
                <w:sz w:val="18"/>
                <w:szCs w:val="18"/>
              </w:rPr>
              <w:t xml:space="preserve"> Routine Interfacility Patient Transport (RIPT) </w:t>
            </w:r>
          </w:p>
        </w:tc>
      </w:tr>
      <w:tr w:rsidR="00725E11" w14:paraId="0A4A05AB" w14:textId="77777777">
        <w:trPr>
          <w:jc w:val="center"/>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518E0F31"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20"/>
                <w:szCs w:val="20"/>
              </w:rPr>
              <w:t xml:space="preserve">Template ID </w:t>
            </w:r>
          </w:p>
        </w:tc>
        <w:tc>
          <w:tcPr>
            <w:tcW w:w="7500" w:type="dxa"/>
            <w:gridSpan w:val="4"/>
            <w:tcBorders>
              <w:top w:val="single" w:sz="4" w:space="0" w:color="000000"/>
              <w:left w:val="single" w:sz="4" w:space="0" w:color="000000"/>
              <w:bottom w:val="single" w:sz="4" w:space="0" w:color="000000"/>
              <w:right w:val="single" w:sz="4" w:space="0" w:color="000000"/>
            </w:tcBorders>
          </w:tcPr>
          <w:p w14:paraId="51E99D72" w14:textId="77777777" w:rsidR="00725E11" w:rsidRDefault="002E428D">
            <w:pPr>
              <w:spacing w:before="40" w:after="40"/>
              <w:ind w:left="72" w:right="72"/>
              <w:rPr>
                <w:sz w:val="18"/>
                <w:szCs w:val="18"/>
              </w:rPr>
            </w:pPr>
            <w:commentRangeStart w:id="244"/>
            <w:r>
              <w:rPr>
                <w:sz w:val="18"/>
                <w:szCs w:val="18"/>
              </w:rPr>
              <w:t>&lt;oi</w:t>
            </w:r>
            <w:commentRangeEnd w:id="244"/>
            <w:r>
              <w:commentReference w:id="244"/>
            </w:r>
            <w:r>
              <w:rPr>
                <w:sz w:val="18"/>
                <w:szCs w:val="18"/>
              </w:rPr>
              <w:t>d</w:t>
            </w:r>
          </w:p>
        </w:tc>
      </w:tr>
      <w:tr w:rsidR="00725E11" w14:paraId="4B80F12A" w14:textId="77777777">
        <w:trPr>
          <w:jc w:val="center"/>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54C83023"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20"/>
                <w:szCs w:val="20"/>
              </w:rPr>
              <w:t xml:space="preserve">Parent Template </w:t>
            </w:r>
          </w:p>
        </w:tc>
        <w:tc>
          <w:tcPr>
            <w:tcW w:w="7500" w:type="dxa"/>
            <w:gridSpan w:val="4"/>
            <w:tcBorders>
              <w:top w:val="single" w:sz="4" w:space="0" w:color="000000"/>
              <w:left w:val="single" w:sz="4" w:space="0" w:color="000000"/>
              <w:bottom w:val="single" w:sz="4" w:space="0" w:color="000000"/>
              <w:right w:val="single" w:sz="4" w:space="0" w:color="000000"/>
            </w:tcBorders>
          </w:tcPr>
          <w:p w14:paraId="1EEB7F57" w14:textId="77777777" w:rsidR="00725E11" w:rsidRPr="001B24B6" w:rsidRDefault="002E428D">
            <w:pPr>
              <w:spacing w:before="40" w:after="40"/>
              <w:ind w:right="72"/>
              <w:rPr>
                <w:sz w:val="18"/>
                <w:szCs w:val="18"/>
                <w:shd w:val="clear" w:color="auto" w:fill="D0E0E3"/>
                <w:rPrChange w:id="245" w:author="Andrea K. Fourquet" w:date="2017-04-25T23:32:00Z">
                  <w:rPr>
                    <w:sz w:val="18"/>
                    <w:szCs w:val="18"/>
                    <w:shd w:val="clear" w:color="auto" w:fill="D0E0E3"/>
                  </w:rPr>
                </w:rPrChange>
              </w:rPr>
            </w:pPr>
            <w:r w:rsidRPr="001B24B6">
              <w:rPr>
                <w:sz w:val="18"/>
                <w:szCs w:val="18"/>
                <w:shd w:val="clear" w:color="auto" w:fill="D0E0E3"/>
                <w:rPrChange w:id="246" w:author="Andrea K. Fourquet" w:date="2017-04-25T23:32:00Z">
                  <w:rPr>
                    <w:sz w:val="18"/>
                    <w:szCs w:val="18"/>
                    <w:shd w:val="clear" w:color="auto" w:fill="D0E0E3"/>
                  </w:rPr>
                </w:rPrChange>
              </w:rPr>
              <w:t xml:space="preserve"> Medical Summary </w:t>
            </w:r>
          </w:p>
        </w:tc>
      </w:tr>
      <w:tr w:rsidR="00725E11" w14:paraId="1C08723E" w14:textId="77777777">
        <w:trPr>
          <w:jc w:val="center"/>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2CB0B9D1"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20"/>
                <w:szCs w:val="20"/>
              </w:rPr>
              <w:t xml:space="preserve">General Description </w:t>
            </w:r>
          </w:p>
        </w:tc>
        <w:tc>
          <w:tcPr>
            <w:tcW w:w="7500" w:type="dxa"/>
            <w:gridSpan w:val="4"/>
            <w:tcBorders>
              <w:top w:val="single" w:sz="4" w:space="0" w:color="000000"/>
              <w:left w:val="single" w:sz="4" w:space="0" w:color="000000"/>
              <w:bottom w:val="single" w:sz="4" w:space="0" w:color="000000"/>
              <w:right w:val="single" w:sz="4" w:space="0" w:color="000000"/>
            </w:tcBorders>
            <w:vAlign w:val="center"/>
          </w:tcPr>
          <w:p w14:paraId="12D54D70" w14:textId="54EDE911" w:rsidR="00725E11" w:rsidRDefault="006F15EB">
            <w:pPr>
              <w:spacing w:before="40" w:after="40"/>
              <w:ind w:left="72" w:right="72"/>
              <w:rPr>
                <w:sz w:val="18"/>
                <w:szCs w:val="18"/>
                <w:highlight w:val="yellow"/>
              </w:rPr>
            </w:pPr>
            <w:r w:rsidRPr="006F15EB">
              <w:rPr>
                <w:sz w:val="18"/>
                <w:szCs w:val="18"/>
              </w:rPr>
              <w:t xml:space="preserve">Routine Interfacility Patient Transport summary will contain the patient’s medical information needed by the transport provider to properly care for the patient during transport.  </w:t>
            </w:r>
          </w:p>
        </w:tc>
      </w:tr>
      <w:tr w:rsidR="00725E11" w14:paraId="06DE1D84" w14:textId="77777777">
        <w:trPr>
          <w:jc w:val="center"/>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0B1382FA" w14:textId="77777777" w:rsidR="00725E11" w:rsidRDefault="002E428D">
            <w:pPr>
              <w:spacing w:before="40" w:after="40"/>
              <w:ind w:left="72" w:right="72"/>
              <w:jc w:val="center"/>
              <w:rPr>
                <w:rFonts w:ascii="Arial" w:eastAsia="Arial" w:hAnsi="Arial" w:cs="Arial"/>
                <w:b/>
                <w:sz w:val="18"/>
                <w:szCs w:val="18"/>
              </w:rPr>
            </w:pPr>
            <w:r>
              <w:rPr>
                <w:rFonts w:ascii="Arial" w:eastAsia="Arial" w:hAnsi="Arial" w:cs="Arial"/>
                <w:b/>
                <w:sz w:val="20"/>
                <w:szCs w:val="20"/>
              </w:rPr>
              <w:t>Document Code</w:t>
            </w:r>
          </w:p>
        </w:tc>
        <w:tc>
          <w:tcPr>
            <w:tcW w:w="7500" w:type="dxa"/>
            <w:gridSpan w:val="4"/>
            <w:tcBorders>
              <w:top w:val="single" w:sz="4" w:space="0" w:color="000000"/>
              <w:left w:val="single" w:sz="4" w:space="0" w:color="000000"/>
              <w:bottom w:val="single" w:sz="4" w:space="0" w:color="000000"/>
              <w:right w:val="single" w:sz="4" w:space="0" w:color="000000"/>
            </w:tcBorders>
            <w:vAlign w:val="center"/>
          </w:tcPr>
          <w:p w14:paraId="06946B1E" w14:textId="114CFA7E" w:rsidR="00725E11" w:rsidRDefault="002E428D">
            <w:pPr>
              <w:spacing w:before="40" w:after="40"/>
              <w:ind w:left="72" w:right="72"/>
              <w:rPr>
                <w:sz w:val="18"/>
                <w:szCs w:val="18"/>
                <w:shd w:val="clear" w:color="auto" w:fill="999999"/>
              </w:rPr>
            </w:pPr>
            <w:r>
              <w:rPr>
                <w:sz w:val="18"/>
                <w:szCs w:val="18"/>
              </w:rPr>
              <w:t>SHALL BE 77596-5 Code System LOINC (CodeSystem: 2.16.840.1.1138</w:t>
            </w:r>
            <w:r w:rsidR="006F15EB">
              <w:rPr>
                <w:sz w:val="18"/>
                <w:szCs w:val="18"/>
              </w:rPr>
              <w:t>83.6.1 LOINC), “Transportation S</w:t>
            </w:r>
            <w:r>
              <w:rPr>
                <w:sz w:val="18"/>
                <w:szCs w:val="18"/>
              </w:rPr>
              <w:t>ummary Document”</w:t>
            </w:r>
          </w:p>
        </w:tc>
      </w:tr>
      <w:tr w:rsidR="00725E11" w14:paraId="016FA7D4" w14:textId="77777777">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21F0C99"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Opt and Card</w:t>
            </w:r>
          </w:p>
        </w:tc>
        <w:tc>
          <w:tcPr>
            <w:tcW w:w="96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C331389"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Conditi</w:t>
            </w:r>
            <w:commentRangeStart w:id="247"/>
            <w:r>
              <w:rPr>
                <w:rFonts w:ascii="Arial" w:eastAsia="Arial" w:hAnsi="Arial" w:cs="Arial"/>
                <w:b/>
                <w:sz w:val="20"/>
                <w:szCs w:val="20"/>
              </w:rPr>
              <w:t>on</w:t>
            </w:r>
            <w:commentRangeEnd w:id="247"/>
            <w:r w:rsidR="001B24B6">
              <w:rPr>
                <w:rStyle w:val="CommentReference"/>
              </w:rPr>
              <w:commentReference w:id="247"/>
            </w:r>
          </w:p>
        </w:tc>
        <w:tc>
          <w:tcPr>
            <w:tcW w:w="2325" w:type="dxa"/>
            <w:tcBorders>
              <w:top w:val="single" w:sz="4" w:space="0" w:color="000000"/>
              <w:left w:val="single" w:sz="4" w:space="0" w:color="000000"/>
              <w:bottom w:val="single" w:sz="4" w:space="0" w:color="000000"/>
              <w:right w:val="single" w:sz="4" w:space="0" w:color="000000"/>
            </w:tcBorders>
            <w:shd w:val="clear" w:color="auto" w:fill="E6E6E6"/>
          </w:tcPr>
          <w:p w14:paraId="5E815352"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Header Element or Section Name</w:t>
            </w:r>
          </w:p>
        </w:tc>
        <w:tc>
          <w:tcPr>
            <w:tcW w:w="247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26667DA"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Template ID </w:t>
            </w:r>
          </w:p>
        </w:tc>
        <w:tc>
          <w:tcPr>
            <w:tcW w:w="142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DAAE1B9"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Specification Document</w:t>
            </w:r>
          </w:p>
        </w:tc>
        <w:tc>
          <w:tcPr>
            <w:tcW w:w="127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FA253A5"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Vocabulary Co</w:t>
            </w:r>
            <w:commentRangeStart w:id="248"/>
            <w:r>
              <w:rPr>
                <w:rFonts w:ascii="Arial" w:eastAsia="Arial" w:hAnsi="Arial" w:cs="Arial"/>
                <w:b/>
                <w:sz w:val="20"/>
                <w:szCs w:val="20"/>
              </w:rPr>
              <w:t>nstrai</w:t>
            </w:r>
            <w:commentRangeEnd w:id="248"/>
            <w:r>
              <w:commentReference w:id="248"/>
            </w:r>
            <w:r>
              <w:rPr>
                <w:rFonts w:ascii="Arial" w:eastAsia="Arial" w:hAnsi="Arial" w:cs="Arial"/>
                <w:b/>
                <w:sz w:val="20"/>
                <w:szCs w:val="20"/>
              </w:rPr>
              <w:t>nt</w:t>
            </w:r>
          </w:p>
        </w:tc>
      </w:tr>
      <w:tr w:rsidR="00725E11" w14:paraId="3B153592" w14:textId="77777777" w:rsidTr="007F36B8">
        <w:trPr>
          <w:jc w:val="center"/>
        </w:trPr>
        <w:tc>
          <w:tcPr>
            <w:tcW w:w="9420" w:type="dxa"/>
            <w:gridSpan w:val="6"/>
            <w:tcBorders>
              <w:top w:val="single" w:sz="4" w:space="0" w:color="000000"/>
              <w:left w:val="single" w:sz="4" w:space="0" w:color="000000"/>
              <w:bottom w:val="single" w:sz="4" w:space="0" w:color="000000"/>
              <w:right w:val="single" w:sz="4" w:space="0" w:color="000000"/>
            </w:tcBorders>
            <w:shd w:val="clear" w:color="auto" w:fill="auto"/>
          </w:tcPr>
          <w:p w14:paraId="33861D0C" w14:textId="77777777" w:rsidR="00725E11" w:rsidRDefault="002E428D">
            <w:pPr>
              <w:spacing w:before="40" w:after="40"/>
              <w:ind w:left="72" w:right="72"/>
              <w:jc w:val="center"/>
              <w:rPr>
                <w:rFonts w:ascii="Arial" w:eastAsia="Arial" w:hAnsi="Arial" w:cs="Arial"/>
                <w:sz w:val="20"/>
                <w:szCs w:val="20"/>
              </w:rPr>
            </w:pPr>
            <w:r>
              <w:rPr>
                <w:rFonts w:ascii="Arial" w:eastAsia="Arial" w:hAnsi="Arial" w:cs="Arial"/>
                <w:b/>
                <w:sz w:val="20"/>
                <w:szCs w:val="20"/>
              </w:rPr>
              <w:t>Header Elements</w:t>
            </w:r>
          </w:p>
        </w:tc>
      </w:tr>
      <w:tr w:rsidR="00725E11" w14:paraId="5E168D5D"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37B4E9B5"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3276A7CF"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0D108EFD" w14:textId="77777777" w:rsidR="00725E11" w:rsidRDefault="002E428D">
            <w:pPr>
              <w:spacing w:before="40" w:after="40"/>
              <w:ind w:left="72" w:right="72"/>
              <w:rPr>
                <w:sz w:val="18"/>
                <w:szCs w:val="18"/>
              </w:rPr>
            </w:pPr>
            <w:r>
              <w:rPr>
                <w:sz w:val="18"/>
                <w:szCs w:val="18"/>
              </w:rPr>
              <w:t>Personal Information: Last Name</w:t>
            </w:r>
          </w:p>
        </w:tc>
        <w:tc>
          <w:tcPr>
            <w:tcW w:w="2475" w:type="dxa"/>
            <w:tcBorders>
              <w:top w:val="single" w:sz="4" w:space="0" w:color="000000"/>
              <w:left w:val="single" w:sz="4" w:space="0" w:color="000000"/>
              <w:bottom w:val="single" w:sz="4" w:space="0" w:color="000000"/>
              <w:right w:val="single" w:sz="4" w:space="0" w:color="000000"/>
            </w:tcBorders>
            <w:vAlign w:val="center"/>
          </w:tcPr>
          <w:p w14:paraId="4F4A2AC5"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6B579D82"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1B426B2E" w14:textId="77777777" w:rsidR="00725E11" w:rsidRDefault="00725E11">
            <w:pPr>
              <w:spacing w:before="40" w:after="40"/>
              <w:ind w:left="72" w:right="72"/>
              <w:rPr>
                <w:sz w:val="18"/>
                <w:szCs w:val="18"/>
              </w:rPr>
            </w:pPr>
          </w:p>
        </w:tc>
      </w:tr>
      <w:tr w:rsidR="00725E11" w14:paraId="12AFB596"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223A17D5"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29B10133"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0687CB8F" w14:textId="77777777" w:rsidR="00725E11" w:rsidRDefault="002E428D">
            <w:pPr>
              <w:spacing w:before="40" w:after="40"/>
              <w:ind w:left="72" w:right="72"/>
              <w:rPr>
                <w:sz w:val="18"/>
                <w:szCs w:val="18"/>
              </w:rPr>
            </w:pPr>
            <w:r>
              <w:rPr>
                <w:sz w:val="18"/>
                <w:szCs w:val="18"/>
              </w:rPr>
              <w:t>Personal Information: First name</w:t>
            </w:r>
          </w:p>
        </w:tc>
        <w:tc>
          <w:tcPr>
            <w:tcW w:w="2475" w:type="dxa"/>
            <w:tcBorders>
              <w:top w:val="single" w:sz="4" w:space="0" w:color="000000"/>
              <w:left w:val="single" w:sz="4" w:space="0" w:color="000000"/>
              <w:bottom w:val="single" w:sz="4" w:space="0" w:color="000000"/>
              <w:right w:val="single" w:sz="4" w:space="0" w:color="000000"/>
            </w:tcBorders>
            <w:vAlign w:val="center"/>
          </w:tcPr>
          <w:p w14:paraId="2298F21C"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608CE8BF"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18C9D9A8" w14:textId="77777777" w:rsidR="00725E11" w:rsidRDefault="00725E11">
            <w:pPr>
              <w:spacing w:before="40" w:after="40"/>
              <w:ind w:left="72" w:right="72"/>
              <w:rPr>
                <w:sz w:val="18"/>
                <w:szCs w:val="18"/>
              </w:rPr>
            </w:pPr>
          </w:p>
        </w:tc>
      </w:tr>
      <w:tr w:rsidR="00725E11" w14:paraId="06AE8ABC"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79D5EDC4"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1F0F73D6"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2EDBA77E" w14:textId="77777777" w:rsidR="00725E11" w:rsidRDefault="002E428D">
            <w:pPr>
              <w:spacing w:before="40" w:after="40"/>
              <w:ind w:left="72" w:right="72"/>
              <w:rPr>
                <w:sz w:val="18"/>
                <w:szCs w:val="18"/>
              </w:rPr>
            </w:pPr>
            <w:r>
              <w:rPr>
                <w:sz w:val="18"/>
                <w:szCs w:val="18"/>
              </w:rPr>
              <w:t>Personal Information: Middle initial</w:t>
            </w:r>
          </w:p>
        </w:tc>
        <w:tc>
          <w:tcPr>
            <w:tcW w:w="2475" w:type="dxa"/>
            <w:tcBorders>
              <w:top w:val="single" w:sz="4" w:space="0" w:color="000000"/>
              <w:left w:val="single" w:sz="4" w:space="0" w:color="000000"/>
              <w:bottom w:val="single" w:sz="4" w:space="0" w:color="000000"/>
              <w:right w:val="single" w:sz="4" w:space="0" w:color="000000"/>
            </w:tcBorders>
            <w:vAlign w:val="center"/>
          </w:tcPr>
          <w:p w14:paraId="3BB562F1"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38A18D0B"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28ACC281" w14:textId="77777777" w:rsidR="00725E11" w:rsidRDefault="00725E11">
            <w:pPr>
              <w:spacing w:before="40" w:after="40"/>
              <w:ind w:left="72" w:right="72"/>
              <w:rPr>
                <w:sz w:val="18"/>
                <w:szCs w:val="18"/>
              </w:rPr>
            </w:pPr>
          </w:p>
        </w:tc>
      </w:tr>
      <w:tr w:rsidR="00725E11" w14:paraId="38763673"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710D06CA"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1BCA71F0"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4081D616" w14:textId="77777777" w:rsidR="00725E11" w:rsidRDefault="002E428D">
            <w:pPr>
              <w:spacing w:before="40" w:after="40"/>
              <w:ind w:left="72" w:right="72"/>
              <w:rPr>
                <w:sz w:val="18"/>
                <w:szCs w:val="18"/>
              </w:rPr>
            </w:pPr>
            <w:r>
              <w:rPr>
                <w:sz w:val="18"/>
                <w:szCs w:val="18"/>
              </w:rPr>
              <w:t>Personal Information: Home address</w:t>
            </w:r>
          </w:p>
        </w:tc>
        <w:tc>
          <w:tcPr>
            <w:tcW w:w="2475" w:type="dxa"/>
            <w:tcBorders>
              <w:top w:val="single" w:sz="4" w:space="0" w:color="000000"/>
              <w:left w:val="single" w:sz="4" w:space="0" w:color="000000"/>
              <w:bottom w:val="single" w:sz="4" w:space="0" w:color="000000"/>
              <w:right w:val="single" w:sz="4" w:space="0" w:color="000000"/>
            </w:tcBorders>
            <w:vAlign w:val="center"/>
          </w:tcPr>
          <w:p w14:paraId="4FFED1EC"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7DC832F5"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0457D43F" w14:textId="77777777" w:rsidR="00725E11" w:rsidRDefault="00725E11">
            <w:pPr>
              <w:spacing w:before="40" w:after="40"/>
              <w:ind w:left="72" w:right="72"/>
              <w:rPr>
                <w:sz w:val="18"/>
                <w:szCs w:val="18"/>
              </w:rPr>
            </w:pPr>
          </w:p>
        </w:tc>
      </w:tr>
      <w:tr w:rsidR="00725E11" w14:paraId="25192D95"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2A13B125"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507FAA56"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4CB69389" w14:textId="77777777" w:rsidR="00725E11" w:rsidRDefault="002E428D">
            <w:pPr>
              <w:spacing w:before="40" w:after="40"/>
              <w:ind w:left="72" w:right="72"/>
              <w:rPr>
                <w:sz w:val="18"/>
                <w:szCs w:val="18"/>
              </w:rPr>
            </w:pPr>
            <w:r>
              <w:rPr>
                <w:sz w:val="18"/>
                <w:szCs w:val="18"/>
              </w:rPr>
              <w:t xml:space="preserve">Personal Information: home city </w:t>
            </w:r>
          </w:p>
        </w:tc>
        <w:tc>
          <w:tcPr>
            <w:tcW w:w="2475" w:type="dxa"/>
            <w:tcBorders>
              <w:top w:val="single" w:sz="4" w:space="0" w:color="000000"/>
              <w:left w:val="single" w:sz="4" w:space="0" w:color="000000"/>
              <w:bottom w:val="single" w:sz="4" w:space="0" w:color="000000"/>
              <w:right w:val="single" w:sz="4" w:space="0" w:color="000000"/>
            </w:tcBorders>
            <w:vAlign w:val="center"/>
          </w:tcPr>
          <w:p w14:paraId="1346D6FF"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1FB2C184"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27B6A65E" w14:textId="77777777" w:rsidR="00725E11" w:rsidRDefault="00725E11">
            <w:pPr>
              <w:spacing w:before="40" w:after="40"/>
              <w:ind w:left="72" w:right="72"/>
              <w:rPr>
                <w:sz w:val="18"/>
                <w:szCs w:val="18"/>
              </w:rPr>
            </w:pPr>
          </w:p>
        </w:tc>
      </w:tr>
      <w:tr w:rsidR="00725E11" w14:paraId="7F86B833"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51F660E7" w14:textId="77777777" w:rsidR="00725E11" w:rsidRDefault="002E428D">
            <w:pPr>
              <w:spacing w:before="40" w:after="40"/>
              <w:ind w:left="72" w:right="72"/>
              <w:rPr>
                <w:sz w:val="18"/>
                <w:szCs w:val="18"/>
              </w:rPr>
            </w:pPr>
            <w:r>
              <w:rPr>
                <w:sz w:val="18"/>
                <w:szCs w:val="18"/>
              </w:rPr>
              <w:lastRenderedPageBreak/>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73F06B76"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69577D22" w14:textId="77777777" w:rsidR="00725E11" w:rsidRDefault="002E428D">
            <w:pPr>
              <w:spacing w:before="40" w:after="40"/>
              <w:ind w:left="72" w:right="72"/>
              <w:rPr>
                <w:sz w:val="18"/>
                <w:szCs w:val="18"/>
              </w:rPr>
            </w:pPr>
            <w:r>
              <w:rPr>
                <w:sz w:val="18"/>
                <w:szCs w:val="18"/>
              </w:rPr>
              <w:t xml:space="preserve">Personal Information: home country </w:t>
            </w:r>
          </w:p>
        </w:tc>
        <w:tc>
          <w:tcPr>
            <w:tcW w:w="2475" w:type="dxa"/>
            <w:tcBorders>
              <w:top w:val="single" w:sz="4" w:space="0" w:color="000000"/>
              <w:left w:val="single" w:sz="4" w:space="0" w:color="000000"/>
              <w:bottom w:val="single" w:sz="4" w:space="0" w:color="000000"/>
              <w:right w:val="single" w:sz="4" w:space="0" w:color="000000"/>
            </w:tcBorders>
            <w:vAlign w:val="center"/>
          </w:tcPr>
          <w:p w14:paraId="5C687783"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2EBDC797"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419EAE04" w14:textId="77777777" w:rsidR="00725E11" w:rsidRDefault="00725E11">
            <w:pPr>
              <w:spacing w:before="40" w:after="40"/>
              <w:ind w:left="72" w:right="72"/>
              <w:rPr>
                <w:sz w:val="18"/>
                <w:szCs w:val="18"/>
              </w:rPr>
            </w:pPr>
          </w:p>
        </w:tc>
      </w:tr>
      <w:tr w:rsidR="00725E11" w14:paraId="2EF0BB88"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6E557A2E"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603D2813"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25375A5D" w14:textId="77777777" w:rsidR="00725E11" w:rsidRDefault="002E428D">
            <w:pPr>
              <w:spacing w:before="40" w:after="40"/>
              <w:ind w:left="72" w:right="72"/>
              <w:rPr>
                <w:sz w:val="18"/>
                <w:szCs w:val="18"/>
              </w:rPr>
            </w:pPr>
            <w:r>
              <w:rPr>
                <w:sz w:val="18"/>
                <w:szCs w:val="18"/>
              </w:rPr>
              <w:t>Personal Information: home state</w:t>
            </w:r>
          </w:p>
        </w:tc>
        <w:tc>
          <w:tcPr>
            <w:tcW w:w="2475" w:type="dxa"/>
            <w:tcBorders>
              <w:top w:val="single" w:sz="4" w:space="0" w:color="000000"/>
              <w:left w:val="single" w:sz="4" w:space="0" w:color="000000"/>
              <w:bottom w:val="single" w:sz="4" w:space="0" w:color="000000"/>
              <w:right w:val="single" w:sz="4" w:space="0" w:color="000000"/>
            </w:tcBorders>
            <w:vAlign w:val="center"/>
          </w:tcPr>
          <w:p w14:paraId="5792661E"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26647FEA"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788C06E0" w14:textId="77777777" w:rsidR="00725E11" w:rsidRDefault="00725E11">
            <w:pPr>
              <w:spacing w:before="40" w:after="40"/>
              <w:ind w:left="72" w:right="72"/>
              <w:rPr>
                <w:sz w:val="18"/>
                <w:szCs w:val="18"/>
              </w:rPr>
            </w:pPr>
          </w:p>
        </w:tc>
      </w:tr>
      <w:tr w:rsidR="00725E11" w14:paraId="25E1270F"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6457297E"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7EDFC5D9"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69B6186E" w14:textId="77777777" w:rsidR="00725E11" w:rsidRDefault="002E428D">
            <w:pPr>
              <w:spacing w:before="40" w:after="40"/>
              <w:ind w:left="72" w:right="72"/>
              <w:rPr>
                <w:sz w:val="18"/>
                <w:szCs w:val="18"/>
              </w:rPr>
            </w:pPr>
            <w:r>
              <w:rPr>
                <w:sz w:val="18"/>
                <w:szCs w:val="18"/>
              </w:rPr>
              <w:t>Personal Information: home Zip code</w:t>
            </w:r>
          </w:p>
        </w:tc>
        <w:tc>
          <w:tcPr>
            <w:tcW w:w="2475" w:type="dxa"/>
            <w:tcBorders>
              <w:top w:val="single" w:sz="4" w:space="0" w:color="000000"/>
              <w:left w:val="single" w:sz="4" w:space="0" w:color="000000"/>
              <w:bottom w:val="single" w:sz="4" w:space="0" w:color="000000"/>
              <w:right w:val="single" w:sz="4" w:space="0" w:color="000000"/>
            </w:tcBorders>
            <w:vAlign w:val="center"/>
          </w:tcPr>
          <w:p w14:paraId="09D424E2"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2A979B50"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152E2228" w14:textId="77777777" w:rsidR="00725E11" w:rsidRDefault="00725E11">
            <w:pPr>
              <w:spacing w:before="40" w:after="40"/>
              <w:ind w:left="72" w:right="72"/>
              <w:rPr>
                <w:sz w:val="18"/>
                <w:szCs w:val="18"/>
              </w:rPr>
            </w:pPr>
          </w:p>
        </w:tc>
      </w:tr>
      <w:tr w:rsidR="00725E11" w14:paraId="1435A0F7"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49A42BB6" w14:textId="77777777" w:rsidR="00725E11" w:rsidRDefault="002E428D">
            <w:pPr>
              <w:spacing w:before="40" w:after="40"/>
              <w:ind w:left="72" w:right="72"/>
              <w:rPr>
                <w:sz w:val="18"/>
                <w:szCs w:val="18"/>
              </w:rPr>
            </w:pPr>
            <w:r>
              <w:rPr>
                <w:sz w:val="18"/>
                <w:szCs w:val="18"/>
              </w:rPr>
              <w:t>RE [0..1]</w:t>
            </w:r>
          </w:p>
        </w:tc>
        <w:tc>
          <w:tcPr>
            <w:tcW w:w="960" w:type="dxa"/>
            <w:tcBorders>
              <w:top w:val="single" w:sz="4" w:space="0" w:color="000000"/>
              <w:left w:val="single" w:sz="4" w:space="0" w:color="000000"/>
              <w:bottom w:val="single" w:sz="4" w:space="0" w:color="000000"/>
              <w:right w:val="single" w:sz="4" w:space="0" w:color="000000"/>
            </w:tcBorders>
            <w:vAlign w:val="center"/>
          </w:tcPr>
          <w:p w14:paraId="3A2DC6F9"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093720D7" w14:textId="77777777" w:rsidR="00725E11" w:rsidRDefault="002E428D">
            <w:pPr>
              <w:spacing w:before="40" w:after="40"/>
              <w:ind w:left="72" w:right="72"/>
              <w:rPr>
                <w:sz w:val="18"/>
                <w:szCs w:val="18"/>
              </w:rPr>
            </w:pPr>
            <w:r>
              <w:rPr>
                <w:sz w:val="18"/>
                <w:szCs w:val="18"/>
              </w:rPr>
              <w:t xml:space="preserve">Personal Information: country of residence </w:t>
            </w:r>
          </w:p>
        </w:tc>
        <w:tc>
          <w:tcPr>
            <w:tcW w:w="2475" w:type="dxa"/>
            <w:tcBorders>
              <w:top w:val="single" w:sz="4" w:space="0" w:color="000000"/>
              <w:left w:val="single" w:sz="4" w:space="0" w:color="000000"/>
              <w:bottom w:val="single" w:sz="4" w:space="0" w:color="000000"/>
              <w:right w:val="single" w:sz="4" w:space="0" w:color="000000"/>
            </w:tcBorders>
            <w:vAlign w:val="center"/>
          </w:tcPr>
          <w:p w14:paraId="22F39E8A" w14:textId="77777777" w:rsidR="00725E11" w:rsidRDefault="002E428D">
            <w:pPr>
              <w:spacing w:before="40" w:after="40"/>
              <w:ind w:left="72" w:right="72"/>
              <w:rPr>
                <w:sz w:val="18"/>
                <w:szCs w:val="18"/>
              </w:rPr>
            </w:pPr>
            <w:r>
              <w:rPr>
                <w:sz w:val="18"/>
                <w:szCs w:val="18"/>
              </w:rPr>
              <w:t>1.3.6.1.4.1.19376.1.5.3.1.1.1</w:t>
            </w:r>
          </w:p>
        </w:tc>
        <w:tc>
          <w:tcPr>
            <w:tcW w:w="1425" w:type="dxa"/>
            <w:tcBorders>
              <w:top w:val="single" w:sz="4" w:space="0" w:color="000000"/>
              <w:left w:val="single" w:sz="4" w:space="0" w:color="000000"/>
              <w:bottom w:val="single" w:sz="4" w:space="0" w:color="000000"/>
              <w:right w:val="single" w:sz="4" w:space="0" w:color="000000"/>
            </w:tcBorders>
          </w:tcPr>
          <w:p w14:paraId="7715E414" w14:textId="77777777" w:rsidR="00725E11" w:rsidRDefault="002E428D">
            <w:pPr>
              <w:spacing w:before="40" w:after="40"/>
              <w:ind w:left="72" w:right="72"/>
              <w:rPr>
                <w:sz w:val="18"/>
                <w:szCs w:val="18"/>
              </w:rPr>
            </w:pPr>
            <w:r>
              <w:rPr>
                <w:sz w:val="18"/>
                <w:szCs w:val="18"/>
              </w:rPr>
              <w:t>HE PCC TF-2</w:t>
            </w:r>
          </w:p>
        </w:tc>
        <w:tc>
          <w:tcPr>
            <w:tcW w:w="1275" w:type="dxa"/>
            <w:tcBorders>
              <w:top w:val="single" w:sz="4" w:space="0" w:color="000000"/>
              <w:left w:val="single" w:sz="4" w:space="0" w:color="000000"/>
              <w:bottom w:val="single" w:sz="4" w:space="0" w:color="000000"/>
              <w:right w:val="single" w:sz="4" w:space="0" w:color="000000"/>
            </w:tcBorders>
          </w:tcPr>
          <w:p w14:paraId="1DDBCC34" w14:textId="77777777" w:rsidR="00725E11" w:rsidRDefault="00725E11">
            <w:pPr>
              <w:spacing w:before="40" w:after="40"/>
              <w:ind w:left="72" w:right="72"/>
              <w:rPr>
                <w:sz w:val="18"/>
                <w:szCs w:val="18"/>
              </w:rPr>
            </w:pPr>
          </w:p>
        </w:tc>
      </w:tr>
      <w:tr w:rsidR="00725E11" w14:paraId="31388D0F" w14:textId="77777777">
        <w:trPr>
          <w:jc w:val="center"/>
        </w:trPr>
        <w:tc>
          <w:tcPr>
            <w:tcW w:w="9420" w:type="dxa"/>
            <w:gridSpan w:val="6"/>
            <w:tcBorders>
              <w:top w:val="single" w:sz="4" w:space="0" w:color="000000"/>
              <w:left w:val="single" w:sz="4" w:space="0" w:color="000000"/>
              <w:bottom w:val="single" w:sz="4" w:space="0" w:color="000000"/>
              <w:right w:val="single" w:sz="4" w:space="0" w:color="000000"/>
            </w:tcBorders>
          </w:tcPr>
          <w:p w14:paraId="686CCE70"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Sections</w:t>
            </w:r>
          </w:p>
        </w:tc>
      </w:tr>
      <w:tr w:rsidR="00725E11" w14:paraId="0A0ACE6A"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61884147" w14:textId="77777777" w:rsidR="00725E11" w:rsidRDefault="002E428D">
            <w:pPr>
              <w:spacing w:before="40" w:after="40"/>
              <w:ind w:left="72" w:right="72"/>
              <w:rPr>
                <w:sz w:val="18"/>
                <w:szCs w:val="18"/>
              </w:rPr>
            </w:pPr>
            <w:commentRangeStart w:id="249"/>
            <w:r>
              <w:rPr>
                <w:sz w:val="18"/>
                <w:szCs w:val="18"/>
              </w:rPr>
              <w:t>RE [0..*]</w:t>
            </w:r>
            <w:commentRangeEnd w:id="249"/>
            <w:r w:rsidR="00AF6B80">
              <w:rPr>
                <w:rStyle w:val="CommentReference"/>
              </w:rPr>
              <w:commentReference w:id="249"/>
            </w:r>
          </w:p>
        </w:tc>
        <w:tc>
          <w:tcPr>
            <w:tcW w:w="960" w:type="dxa"/>
            <w:tcBorders>
              <w:top w:val="single" w:sz="4" w:space="0" w:color="000000"/>
              <w:left w:val="single" w:sz="4" w:space="0" w:color="000000"/>
              <w:bottom w:val="single" w:sz="4" w:space="0" w:color="000000"/>
              <w:right w:val="single" w:sz="4" w:space="0" w:color="000000"/>
            </w:tcBorders>
            <w:vAlign w:val="center"/>
          </w:tcPr>
          <w:p w14:paraId="433D2FE9"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1D63E5CC" w14:textId="77777777" w:rsidR="00725E11" w:rsidRDefault="002E428D">
            <w:pPr>
              <w:spacing w:before="40" w:after="40"/>
              <w:ind w:left="72" w:right="72"/>
              <w:rPr>
                <w:sz w:val="18"/>
                <w:szCs w:val="18"/>
              </w:rPr>
            </w:pPr>
            <w:r>
              <w:rPr>
                <w:sz w:val="18"/>
                <w:szCs w:val="18"/>
              </w:rPr>
              <w:t xml:space="preserve">Active Problems </w:t>
            </w:r>
          </w:p>
        </w:tc>
        <w:tc>
          <w:tcPr>
            <w:tcW w:w="2475" w:type="dxa"/>
            <w:tcBorders>
              <w:top w:val="single" w:sz="4" w:space="0" w:color="000000"/>
              <w:left w:val="single" w:sz="4" w:space="0" w:color="000000"/>
              <w:bottom w:val="single" w:sz="4" w:space="0" w:color="000000"/>
              <w:right w:val="single" w:sz="4" w:space="0" w:color="000000"/>
            </w:tcBorders>
            <w:vAlign w:val="center"/>
          </w:tcPr>
          <w:p w14:paraId="1C738905" w14:textId="77777777" w:rsidR="00725E11" w:rsidRDefault="002E428D">
            <w:pPr>
              <w:spacing w:before="40" w:after="40"/>
              <w:ind w:left="72" w:right="72"/>
              <w:rPr>
                <w:sz w:val="18"/>
                <w:szCs w:val="18"/>
              </w:rPr>
            </w:pPr>
            <w:r>
              <w:rPr>
                <w:sz w:val="18"/>
                <w:szCs w:val="18"/>
              </w:rPr>
              <w:t>1.3.6.1.4.1.19376.1.5.3.1.3.6</w:t>
            </w:r>
          </w:p>
        </w:tc>
        <w:tc>
          <w:tcPr>
            <w:tcW w:w="1425" w:type="dxa"/>
            <w:tcBorders>
              <w:top w:val="single" w:sz="4" w:space="0" w:color="000000"/>
              <w:left w:val="single" w:sz="4" w:space="0" w:color="000000"/>
              <w:bottom w:val="single" w:sz="4" w:space="0" w:color="000000"/>
              <w:right w:val="single" w:sz="4" w:space="0" w:color="000000"/>
            </w:tcBorders>
          </w:tcPr>
          <w:p w14:paraId="175C4A5A" w14:textId="77777777" w:rsidR="00725E11" w:rsidRDefault="002E428D">
            <w:pPr>
              <w:spacing w:before="40" w:after="40"/>
              <w:ind w:left="72" w:right="72"/>
              <w:rPr>
                <w:sz w:val="18"/>
                <w:szCs w:val="18"/>
              </w:rPr>
            </w:pPr>
            <w:r>
              <w:rPr>
                <w:sz w:val="18"/>
                <w:szCs w:val="18"/>
              </w:rPr>
              <w:t>IHE PCC TF-2:6.3.3.2.3</w:t>
            </w:r>
          </w:p>
        </w:tc>
        <w:tc>
          <w:tcPr>
            <w:tcW w:w="1275" w:type="dxa"/>
            <w:tcBorders>
              <w:top w:val="single" w:sz="4" w:space="0" w:color="000000"/>
              <w:left w:val="single" w:sz="4" w:space="0" w:color="000000"/>
              <w:bottom w:val="single" w:sz="4" w:space="0" w:color="000000"/>
              <w:right w:val="single" w:sz="4" w:space="0" w:color="000000"/>
            </w:tcBorders>
          </w:tcPr>
          <w:p w14:paraId="4A9D27C0" w14:textId="77777777" w:rsidR="00725E11" w:rsidRDefault="002E428D">
            <w:pPr>
              <w:spacing w:before="40" w:after="40"/>
              <w:ind w:left="72" w:right="72"/>
              <w:rPr>
                <w:sz w:val="18"/>
                <w:szCs w:val="18"/>
              </w:rPr>
            </w:pPr>
            <w:r>
              <w:rPr>
                <w:sz w:val="18"/>
                <w:szCs w:val="18"/>
              </w:rPr>
              <w:t>IHE PCC RIPT-3:6.3.1.D.5.1</w:t>
            </w:r>
          </w:p>
        </w:tc>
      </w:tr>
      <w:tr w:rsidR="00725E11" w14:paraId="6FF6D7DE"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5B9D6DEE" w14:textId="76F19B1E" w:rsidR="00725E11" w:rsidRDefault="002E428D">
            <w:pPr>
              <w:spacing w:before="40" w:after="40"/>
              <w:ind w:left="72" w:right="72"/>
              <w:rPr>
                <w:sz w:val="18"/>
                <w:szCs w:val="18"/>
              </w:rPr>
            </w:pPr>
            <w:commentRangeStart w:id="250"/>
            <w:r>
              <w:rPr>
                <w:sz w:val="18"/>
                <w:szCs w:val="18"/>
              </w:rPr>
              <w:t>R</w:t>
            </w:r>
            <w:ins w:id="251" w:author="Andrea K. Fourquet" w:date="2017-04-24T10:39:00Z">
              <w:r w:rsidR="00AF6B80">
                <w:rPr>
                  <w:sz w:val="18"/>
                  <w:szCs w:val="18"/>
                </w:rPr>
                <w:t>E</w:t>
              </w:r>
            </w:ins>
            <w:r>
              <w:rPr>
                <w:sz w:val="18"/>
                <w:szCs w:val="18"/>
              </w:rPr>
              <w:t xml:space="preserve"> </w:t>
            </w:r>
            <w:commentRangeEnd w:id="250"/>
            <w:r w:rsidR="00AF6B80">
              <w:rPr>
                <w:rStyle w:val="CommentReference"/>
              </w:rPr>
              <w:commentReference w:id="250"/>
            </w:r>
            <w:r>
              <w:rPr>
                <w:sz w:val="18"/>
                <w:szCs w:val="18"/>
              </w:rPr>
              <w:t>[</w:t>
            </w:r>
            <w:ins w:id="252" w:author="Andrea K. Fourquet" w:date="2017-04-24T10:38:00Z">
              <w:r w:rsidR="00AF6B80">
                <w:rPr>
                  <w:sz w:val="18"/>
                  <w:szCs w:val="18"/>
                </w:rPr>
                <w:t>0</w:t>
              </w:r>
            </w:ins>
            <w:del w:id="253" w:author="Andrea K. Fourquet" w:date="2017-04-24T10:38:00Z">
              <w:r w:rsidDel="00AF6B80">
                <w:rPr>
                  <w:sz w:val="18"/>
                  <w:szCs w:val="18"/>
                </w:rPr>
                <w:delText>1</w:delText>
              </w:r>
            </w:del>
            <w:r>
              <w:rPr>
                <w:sz w:val="18"/>
                <w:szCs w:val="18"/>
              </w:rPr>
              <w:t>..*]</w:t>
            </w:r>
          </w:p>
        </w:tc>
        <w:tc>
          <w:tcPr>
            <w:tcW w:w="960" w:type="dxa"/>
            <w:tcBorders>
              <w:top w:val="single" w:sz="4" w:space="0" w:color="000000"/>
              <w:left w:val="single" w:sz="4" w:space="0" w:color="000000"/>
              <w:bottom w:val="single" w:sz="4" w:space="0" w:color="000000"/>
              <w:right w:val="single" w:sz="4" w:space="0" w:color="000000"/>
            </w:tcBorders>
            <w:vAlign w:val="center"/>
          </w:tcPr>
          <w:p w14:paraId="418F30DB"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2D5222E4" w14:textId="77777777" w:rsidR="00725E11" w:rsidRDefault="002E428D">
            <w:pPr>
              <w:spacing w:before="40" w:after="40"/>
              <w:ind w:left="72" w:right="72"/>
              <w:rPr>
                <w:sz w:val="18"/>
                <w:szCs w:val="18"/>
              </w:rPr>
            </w:pPr>
            <w:bookmarkStart w:id="254" w:name="_1rvwp1q" w:colFirst="0" w:colLast="0"/>
            <w:bookmarkEnd w:id="254"/>
            <w:r>
              <w:rPr>
                <w:sz w:val="18"/>
                <w:szCs w:val="18"/>
              </w:rPr>
              <w:t xml:space="preserve">Payor </w:t>
            </w:r>
          </w:p>
        </w:tc>
        <w:tc>
          <w:tcPr>
            <w:tcW w:w="2475" w:type="dxa"/>
            <w:tcBorders>
              <w:top w:val="single" w:sz="4" w:space="0" w:color="000000"/>
              <w:left w:val="single" w:sz="4" w:space="0" w:color="000000"/>
              <w:bottom w:val="single" w:sz="4" w:space="0" w:color="000000"/>
              <w:right w:val="single" w:sz="4" w:space="0" w:color="000000"/>
            </w:tcBorders>
            <w:vAlign w:val="center"/>
          </w:tcPr>
          <w:p w14:paraId="43115CCB" w14:textId="77777777" w:rsidR="00725E11" w:rsidRDefault="002E428D">
            <w:pPr>
              <w:spacing w:before="40" w:after="40"/>
              <w:ind w:left="72" w:right="72"/>
              <w:rPr>
                <w:sz w:val="18"/>
                <w:szCs w:val="18"/>
              </w:rPr>
            </w:pPr>
            <w:r>
              <w:rPr>
                <w:sz w:val="18"/>
                <w:szCs w:val="18"/>
              </w:rPr>
              <w:t xml:space="preserve"> 1.3.6.1.4.1.19376.1.5.3.1.1.5.3.7</w:t>
            </w:r>
          </w:p>
        </w:tc>
        <w:tc>
          <w:tcPr>
            <w:tcW w:w="1425" w:type="dxa"/>
            <w:tcBorders>
              <w:top w:val="single" w:sz="4" w:space="0" w:color="000000"/>
              <w:left w:val="single" w:sz="4" w:space="0" w:color="000000"/>
              <w:bottom w:val="single" w:sz="4" w:space="0" w:color="000000"/>
              <w:right w:val="single" w:sz="4" w:space="0" w:color="000000"/>
            </w:tcBorders>
          </w:tcPr>
          <w:p w14:paraId="0C21BB08" w14:textId="77777777" w:rsidR="00725E11" w:rsidRDefault="002E428D">
            <w:pPr>
              <w:spacing w:before="40" w:after="40"/>
              <w:ind w:left="72" w:right="72"/>
              <w:rPr>
                <w:sz w:val="18"/>
                <w:szCs w:val="18"/>
              </w:rPr>
            </w:pPr>
            <w:r>
              <w:rPr>
                <w:sz w:val="18"/>
                <w:szCs w:val="18"/>
              </w:rPr>
              <w:t>PCC TF-2:6.3.3.7.1</w:t>
            </w:r>
          </w:p>
        </w:tc>
        <w:tc>
          <w:tcPr>
            <w:tcW w:w="1275" w:type="dxa"/>
            <w:tcBorders>
              <w:top w:val="single" w:sz="4" w:space="0" w:color="000000"/>
              <w:left w:val="single" w:sz="4" w:space="0" w:color="000000"/>
              <w:bottom w:val="single" w:sz="4" w:space="0" w:color="000000"/>
              <w:right w:val="single" w:sz="4" w:space="0" w:color="000000"/>
            </w:tcBorders>
          </w:tcPr>
          <w:p w14:paraId="0510C8DF" w14:textId="77777777" w:rsidR="00725E11" w:rsidRDefault="002E428D">
            <w:pPr>
              <w:spacing w:before="40" w:after="40"/>
              <w:ind w:left="72" w:right="72"/>
              <w:rPr>
                <w:sz w:val="18"/>
                <w:szCs w:val="18"/>
              </w:rPr>
            </w:pPr>
            <w:r>
              <w:rPr>
                <w:sz w:val="18"/>
                <w:szCs w:val="18"/>
              </w:rPr>
              <w:t>IHE PCC RIPT-3:6.3.1.D.5.2</w:t>
            </w:r>
          </w:p>
        </w:tc>
      </w:tr>
      <w:tr w:rsidR="00725E11" w14:paraId="1193FBF3"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6BC45D13" w14:textId="77777777" w:rsidR="00725E11" w:rsidRDefault="002E428D">
            <w:pPr>
              <w:spacing w:before="40" w:after="40"/>
              <w:ind w:left="72" w:right="72"/>
              <w:rPr>
                <w:sz w:val="18"/>
                <w:szCs w:val="18"/>
              </w:rPr>
            </w:pPr>
            <w:r>
              <w:rPr>
                <w:sz w:val="18"/>
                <w:szCs w:val="18"/>
              </w:rPr>
              <w:t>O [0..*]</w:t>
            </w:r>
          </w:p>
        </w:tc>
        <w:tc>
          <w:tcPr>
            <w:tcW w:w="960" w:type="dxa"/>
            <w:tcBorders>
              <w:top w:val="single" w:sz="4" w:space="0" w:color="000000"/>
              <w:left w:val="single" w:sz="4" w:space="0" w:color="000000"/>
              <w:bottom w:val="single" w:sz="4" w:space="0" w:color="000000"/>
              <w:right w:val="single" w:sz="4" w:space="0" w:color="000000"/>
            </w:tcBorders>
            <w:vAlign w:val="center"/>
          </w:tcPr>
          <w:p w14:paraId="6733A4CD"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434632E6" w14:textId="77777777" w:rsidR="00725E11" w:rsidRDefault="002E428D">
            <w:pPr>
              <w:spacing w:before="40" w:after="40"/>
              <w:ind w:left="72" w:right="72"/>
              <w:rPr>
                <w:sz w:val="18"/>
                <w:szCs w:val="18"/>
              </w:rPr>
            </w:pPr>
            <w:bookmarkStart w:id="255" w:name="_4bvk7pj" w:colFirst="0" w:colLast="0"/>
            <w:bookmarkEnd w:id="255"/>
            <w:r>
              <w:rPr>
                <w:sz w:val="18"/>
                <w:szCs w:val="18"/>
              </w:rPr>
              <w:t>Employer and School Information</w:t>
            </w:r>
          </w:p>
        </w:tc>
        <w:tc>
          <w:tcPr>
            <w:tcW w:w="2475" w:type="dxa"/>
            <w:tcBorders>
              <w:top w:val="single" w:sz="4" w:space="0" w:color="000000"/>
              <w:left w:val="single" w:sz="4" w:space="0" w:color="000000"/>
              <w:bottom w:val="single" w:sz="4" w:space="0" w:color="000000"/>
              <w:right w:val="single" w:sz="4" w:space="0" w:color="000000"/>
            </w:tcBorders>
            <w:vAlign w:val="center"/>
          </w:tcPr>
          <w:p w14:paraId="771B8701" w14:textId="77777777" w:rsidR="00725E11" w:rsidRDefault="002E428D">
            <w:pPr>
              <w:spacing w:before="40" w:after="40"/>
              <w:ind w:left="72" w:right="72"/>
              <w:rPr>
                <w:sz w:val="18"/>
                <w:szCs w:val="18"/>
              </w:rPr>
            </w:pPr>
            <w:r>
              <w:rPr>
                <w:sz w:val="18"/>
                <w:szCs w:val="18"/>
              </w:rPr>
              <w:t>1.3.6.1.4.1.19376.1.5.3.1.2.2</w:t>
            </w:r>
          </w:p>
        </w:tc>
        <w:tc>
          <w:tcPr>
            <w:tcW w:w="1425" w:type="dxa"/>
            <w:tcBorders>
              <w:top w:val="single" w:sz="4" w:space="0" w:color="000000"/>
              <w:left w:val="single" w:sz="4" w:space="0" w:color="000000"/>
              <w:bottom w:val="single" w:sz="4" w:space="0" w:color="000000"/>
              <w:right w:val="single" w:sz="4" w:space="0" w:color="000000"/>
            </w:tcBorders>
          </w:tcPr>
          <w:p w14:paraId="76172F51" w14:textId="77777777" w:rsidR="00725E11" w:rsidRDefault="002E428D">
            <w:pPr>
              <w:spacing w:before="40" w:after="40"/>
              <w:ind w:left="72" w:right="72"/>
              <w:rPr>
                <w:sz w:val="18"/>
                <w:szCs w:val="18"/>
              </w:rPr>
            </w:pPr>
            <w:r>
              <w:rPr>
                <w:sz w:val="18"/>
                <w:szCs w:val="18"/>
              </w:rPr>
              <w:t>IHE PCC-TF-2:6.3.2.2</w:t>
            </w:r>
          </w:p>
        </w:tc>
        <w:tc>
          <w:tcPr>
            <w:tcW w:w="1275" w:type="dxa"/>
            <w:tcBorders>
              <w:top w:val="single" w:sz="4" w:space="0" w:color="000000"/>
              <w:left w:val="single" w:sz="4" w:space="0" w:color="000000"/>
              <w:bottom w:val="single" w:sz="4" w:space="0" w:color="000000"/>
              <w:right w:val="single" w:sz="4" w:space="0" w:color="000000"/>
            </w:tcBorders>
          </w:tcPr>
          <w:p w14:paraId="727F1D4D" w14:textId="77777777" w:rsidR="00725E11" w:rsidRDefault="002E428D">
            <w:pPr>
              <w:spacing w:before="40" w:after="40"/>
              <w:ind w:left="72" w:right="72"/>
              <w:rPr>
                <w:sz w:val="18"/>
                <w:szCs w:val="18"/>
              </w:rPr>
            </w:pPr>
            <w:r>
              <w:rPr>
                <w:sz w:val="18"/>
                <w:szCs w:val="18"/>
              </w:rPr>
              <w:t>IHE PCC RIPT-3:6.3.1.D.5.3</w:t>
            </w:r>
          </w:p>
        </w:tc>
      </w:tr>
      <w:tr w:rsidR="00725E11" w14:paraId="5E99FD17" w14:textId="77777777">
        <w:trPr>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75355F2F" w14:textId="31123173" w:rsidR="00725E11" w:rsidRDefault="002E428D">
            <w:pPr>
              <w:spacing w:before="40" w:after="40"/>
              <w:ind w:left="72" w:right="72"/>
              <w:rPr>
                <w:sz w:val="18"/>
                <w:szCs w:val="18"/>
              </w:rPr>
            </w:pPr>
            <w:r>
              <w:rPr>
                <w:sz w:val="18"/>
                <w:szCs w:val="18"/>
              </w:rPr>
              <w:t>RE [0..</w:t>
            </w:r>
            <w:ins w:id="256" w:author="Andrea K. Fourquet" w:date="2017-04-24T12:54:00Z">
              <w:r w:rsidR="00CB213F">
                <w:rPr>
                  <w:sz w:val="18"/>
                  <w:szCs w:val="18"/>
                </w:rPr>
                <w:t>1</w:t>
              </w:r>
            </w:ins>
            <w:del w:id="257" w:author="Andrea K. Fourquet" w:date="2017-04-24T12:54:00Z">
              <w:r w:rsidDel="00CB213F">
                <w:rPr>
                  <w:sz w:val="18"/>
                  <w:szCs w:val="18"/>
                </w:rPr>
                <w:delText>*</w:delText>
              </w:r>
            </w:del>
            <w:r>
              <w:rPr>
                <w:sz w:val="18"/>
                <w:szCs w:val="18"/>
              </w:rPr>
              <w:t>]</w:t>
            </w:r>
          </w:p>
        </w:tc>
        <w:tc>
          <w:tcPr>
            <w:tcW w:w="960" w:type="dxa"/>
            <w:tcBorders>
              <w:top w:val="single" w:sz="4" w:space="0" w:color="000000"/>
              <w:left w:val="single" w:sz="4" w:space="0" w:color="000000"/>
              <w:bottom w:val="single" w:sz="4" w:space="0" w:color="000000"/>
              <w:right w:val="single" w:sz="4" w:space="0" w:color="000000"/>
            </w:tcBorders>
            <w:vAlign w:val="center"/>
          </w:tcPr>
          <w:p w14:paraId="1B9179F9"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37010E83" w14:textId="77777777" w:rsidR="00725E11" w:rsidRDefault="002E428D">
            <w:pPr>
              <w:spacing w:before="40" w:after="40"/>
              <w:ind w:left="72" w:right="72"/>
              <w:rPr>
                <w:sz w:val="18"/>
                <w:szCs w:val="18"/>
              </w:rPr>
            </w:pPr>
            <w:r>
              <w:rPr>
                <w:sz w:val="18"/>
                <w:szCs w:val="18"/>
              </w:rPr>
              <w:t>Allergies and other Adverse Reactions</w:t>
            </w:r>
          </w:p>
        </w:tc>
        <w:tc>
          <w:tcPr>
            <w:tcW w:w="2475" w:type="dxa"/>
            <w:tcBorders>
              <w:top w:val="single" w:sz="4" w:space="0" w:color="000000"/>
              <w:left w:val="single" w:sz="4" w:space="0" w:color="000000"/>
              <w:bottom w:val="single" w:sz="4" w:space="0" w:color="000000"/>
              <w:right w:val="single" w:sz="4" w:space="0" w:color="000000"/>
            </w:tcBorders>
            <w:vAlign w:val="center"/>
          </w:tcPr>
          <w:p w14:paraId="3E969540" w14:textId="77777777" w:rsidR="00725E11" w:rsidRDefault="002E428D">
            <w:pPr>
              <w:spacing w:before="40" w:after="40"/>
              <w:ind w:left="72" w:right="72"/>
              <w:rPr>
                <w:sz w:val="18"/>
                <w:szCs w:val="18"/>
              </w:rPr>
            </w:pPr>
            <w:r>
              <w:rPr>
                <w:rFonts w:ascii="Calibri" w:eastAsia="Calibri" w:hAnsi="Calibri" w:cs="Calibri"/>
                <w:sz w:val="20"/>
                <w:szCs w:val="20"/>
              </w:rPr>
              <w:t>1.3.6.1.4.1.19376.1.5.3.1.3.13</w:t>
            </w:r>
          </w:p>
        </w:tc>
        <w:tc>
          <w:tcPr>
            <w:tcW w:w="1425" w:type="dxa"/>
            <w:tcBorders>
              <w:top w:val="single" w:sz="4" w:space="0" w:color="000000"/>
              <w:left w:val="single" w:sz="4" w:space="0" w:color="000000"/>
              <w:bottom w:val="single" w:sz="4" w:space="0" w:color="000000"/>
              <w:right w:val="single" w:sz="4" w:space="0" w:color="000000"/>
            </w:tcBorders>
          </w:tcPr>
          <w:p w14:paraId="31E8940A" w14:textId="77777777" w:rsidR="00725E11" w:rsidRDefault="002E428D">
            <w:pPr>
              <w:spacing w:before="40" w:after="40"/>
              <w:ind w:left="72" w:right="72"/>
              <w:rPr>
                <w:sz w:val="18"/>
                <w:szCs w:val="18"/>
              </w:rPr>
            </w:pPr>
            <w:r>
              <w:rPr>
                <w:sz w:val="18"/>
                <w:szCs w:val="18"/>
              </w:rPr>
              <w:t>IHE PCC TF-2:6.3.3.2.11</w:t>
            </w:r>
          </w:p>
        </w:tc>
        <w:tc>
          <w:tcPr>
            <w:tcW w:w="1275" w:type="dxa"/>
            <w:tcBorders>
              <w:top w:val="single" w:sz="4" w:space="0" w:color="000000"/>
              <w:left w:val="single" w:sz="4" w:space="0" w:color="000000"/>
              <w:bottom w:val="single" w:sz="4" w:space="0" w:color="000000"/>
              <w:right w:val="single" w:sz="4" w:space="0" w:color="000000"/>
            </w:tcBorders>
          </w:tcPr>
          <w:p w14:paraId="42840AAA" w14:textId="77777777" w:rsidR="00725E11" w:rsidRDefault="002E428D">
            <w:pPr>
              <w:spacing w:before="40" w:after="40"/>
              <w:ind w:left="72" w:right="72"/>
              <w:rPr>
                <w:sz w:val="18"/>
                <w:szCs w:val="18"/>
              </w:rPr>
            </w:pPr>
            <w:r>
              <w:rPr>
                <w:sz w:val="18"/>
                <w:szCs w:val="18"/>
              </w:rPr>
              <w:t>IHE PCC RIPT-3:6.3.1.D.5.4</w:t>
            </w:r>
          </w:p>
        </w:tc>
      </w:tr>
      <w:tr w:rsidR="00725E11" w14:paraId="3EFB1644"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548F3352" w14:textId="73EF73CE" w:rsidR="00725E11" w:rsidRDefault="002E428D">
            <w:pPr>
              <w:spacing w:before="40" w:after="40"/>
              <w:ind w:left="72" w:right="72"/>
              <w:rPr>
                <w:sz w:val="18"/>
                <w:szCs w:val="18"/>
              </w:rPr>
            </w:pPr>
            <w:r>
              <w:rPr>
                <w:sz w:val="18"/>
                <w:szCs w:val="18"/>
              </w:rPr>
              <w:t>RE [0..</w:t>
            </w:r>
            <w:ins w:id="258" w:author="Andrea K. Fourquet" w:date="2017-04-24T12:54:00Z">
              <w:r w:rsidR="00CB213F">
                <w:rPr>
                  <w:sz w:val="18"/>
                  <w:szCs w:val="18"/>
                </w:rPr>
                <w:t>1</w:t>
              </w:r>
            </w:ins>
            <w:del w:id="259" w:author="Andrea K. Fourquet" w:date="2017-04-24T12:54:00Z">
              <w:r w:rsidDel="00CB213F">
                <w:rPr>
                  <w:sz w:val="18"/>
                  <w:szCs w:val="18"/>
                </w:rPr>
                <w:delText>*</w:delText>
              </w:r>
            </w:del>
            <w:r>
              <w:rPr>
                <w:sz w:val="18"/>
                <w:szCs w:val="18"/>
              </w:rPr>
              <w:t>]</w:t>
            </w:r>
          </w:p>
        </w:tc>
        <w:tc>
          <w:tcPr>
            <w:tcW w:w="960" w:type="dxa"/>
            <w:tcBorders>
              <w:top w:val="single" w:sz="4" w:space="0" w:color="000000"/>
              <w:left w:val="single" w:sz="4" w:space="0" w:color="000000"/>
              <w:bottom w:val="single" w:sz="4" w:space="0" w:color="000000"/>
              <w:right w:val="single" w:sz="4" w:space="0" w:color="000000"/>
            </w:tcBorders>
            <w:vAlign w:val="center"/>
          </w:tcPr>
          <w:p w14:paraId="14B0B412"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59F8E3DD" w14:textId="77777777" w:rsidR="00725E11" w:rsidRDefault="002E428D">
            <w:pPr>
              <w:spacing w:before="40" w:after="40"/>
              <w:ind w:left="72" w:right="72"/>
              <w:rPr>
                <w:sz w:val="18"/>
                <w:szCs w:val="18"/>
              </w:rPr>
            </w:pPr>
            <w:r>
              <w:rPr>
                <w:sz w:val="18"/>
                <w:szCs w:val="18"/>
              </w:rPr>
              <w:t>Procedures and Interventions</w:t>
            </w:r>
          </w:p>
        </w:tc>
        <w:tc>
          <w:tcPr>
            <w:tcW w:w="2475" w:type="dxa"/>
            <w:tcBorders>
              <w:top w:val="single" w:sz="4" w:space="0" w:color="000000"/>
              <w:left w:val="single" w:sz="4" w:space="0" w:color="000000"/>
              <w:bottom w:val="single" w:sz="4" w:space="0" w:color="000000"/>
              <w:right w:val="single" w:sz="4" w:space="0" w:color="000000"/>
            </w:tcBorders>
            <w:vAlign w:val="center"/>
          </w:tcPr>
          <w:p w14:paraId="3C4A8082" w14:textId="77777777" w:rsidR="00725E11" w:rsidRDefault="002E428D">
            <w:pPr>
              <w:spacing w:before="40" w:after="40"/>
              <w:ind w:left="72" w:right="72"/>
              <w:rPr>
                <w:sz w:val="18"/>
                <w:szCs w:val="18"/>
              </w:rPr>
            </w:pPr>
            <w:r>
              <w:rPr>
                <w:sz w:val="18"/>
                <w:szCs w:val="18"/>
              </w:rPr>
              <w:t>1.3.6.1.4.1.19376.1.5.3.1.1.13.2.11</w:t>
            </w:r>
          </w:p>
        </w:tc>
        <w:tc>
          <w:tcPr>
            <w:tcW w:w="1425" w:type="dxa"/>
            <w:tcBorders>
              <w:top w:val="single" w:sz="4" w:space="0" w:color="000000"/>
              <w:left w:val="single" w:sz="4" w:space="0" w:color="000000"/>
              <w:bottom w:val="single" w:sz="4" w:space="0" w:color="000000"/>
              <w:right w:val="single" w:sz="4" w:space="0" w:color="000000"/>
            </w:tcBorders>
          </w:tcPr>
          <w:p w14:paraId="1130D24C" w14:textId="77777777" w:rsidR="00725E11" w:rsidRDefault="002E428D">
            <w:pPr>
              <w:spacing w:before="40" w:after="40"/>
              <w:ind w:left="72" w:right="72"/>
              <w:rPr>
                <w:sz w:val="18"/>
                <w:szCs w:val="18"/>
              </w:rPr>
            </w:pPr>
            <w:r>
              <w:rPr>
                <w:sz w:val="18"/>
                <w:szCs w:val="18"/>
              </w:rPr>
              <w:t xml:space="preserve">IHE PCC TF-2:6.3.3.8.3 </w:t>
            </w:r>
          </w:p>
        </w:tc>
        <w:tc>
          <w:tcPr>
            <w:tcW w:w="1275" w:type="dxa"/>
            <w:tcBorders>
              <w:top w:val="single" w:sz="4" w:space="0" w:color="000000"/>
              <w:left w:val="single" w:sz="4" w:space="0" w:color="000000"/>
              <w:bottom w:val="single" w:sz="4" w:space="0" w:color="000000"/>
              <w:right w:val="single" w:sz="4" w:space="0" w:color="000000"/>
            </w:tcBorders>
          </w:tcPr>
          <w:p w14:paraId="190063A3" w14:textId="77777777" w:rsidR="00725E11" w:rsidRDefault="002E428D">
            <w:pPr>
              <w:spacing w:before="40" w:after="40"/>
              <w:ind w:left="72" w:right="72"/>
              <w:rPr>
                <w:sz w:val="18"/>
                <w:szCs w:val="18"/>
              </w:rPr>
            </w:pPr>
            <w:r>
              <w:rPr>
                <w:sz w:val="18"/>
                <w:szCs w:val="18"/>
              </w:rPr>
              <w:t>IHE PCC RIPT-3:6.3.1.D.5.5</w:t>
            </w:r>
          </w:p>
        </w:tc>
      </w:tr>
      <w:tr w:rsidR="00725E11" w14:paraId="2031C842"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4192156E" w14:textId="5D0356ED" w:rsidR="00725E11" w:rsidRDefault="00CB213F">
            <w:pPr>
              <w:spacing w:before="40" w:after="40"/>
              <w:ind w:left="72" w:right="72"/>
              <w:rPr>
                <w:sz w:val="18"/>
                <w:szCs w:val="18"/>
              </w:rPr>
            </w:pPr>
            <w:ins w:id="260" w:author="Andrea K. Fourquet" w:date="2017-04-24T12:54:00Z">
              <w:r>
                <w:rPr>
                  <w:sz w:val="18"/>
                  <w:szCs w:val="18"/>
                </w:rPr>
                <w:t>O</w:t>
              </w:r>
            </w:ins>
            <w:del w:id="261" w:author="Andrea K. Fourquet" w:date="2017-04-24T12:54:00Z">
              <w:r w:rsidR="002E428D" w:rsidDel="00CB213F">
                <w:rPr>
                  <w:sz w:val="18"/>
                  <w:szCs w:val="18"/>
                </w:rPr>
                <w:delText>0</w:delText>
              </w:r>
            </w:del>
            <w:r w:rsidR="002E428D">
              <w:rPr>
                <w:sz w:val="18"/>
                <w:szCs w:val="18"/>
              </w:rPr>
              <w:t>[0..*]</w:t>
            </w:r>
          </w:p>
        </w:tc>
        <w:tc>
          <w:tcPr>
            <w:tcW w:w="960" w:type="dxa"/>
            <w:tcBorders>
              <w:top w:val="single" w:sz="4" w:space="0" w:color="000000"/>
              <w:left w:val="single" w:sz="4" w:space="0" w:color="000000"/>
              <w:bottom w:val="single" w:sz="4" w:space="0" w:color="000000"/>
              <w:right w:val="single" w:sz="4" w:space="0" w:color="000000"/>
            </w:tcBorders>
            <w:vAlign w:val="center"/>
          </w:tcPr>
          <w:p w14:paraId="1C4CF7ED"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4FD00634" w14:textId="77777777" w:rsidR="00725E11" w:rsidRDefault="002E428D">
            <w:pPr>
              <w:spacing w:before="40" w:after="40"/>
              <w:ind w:left="72" w:right="72"/>
              <w:rPr>
                <w:sz w:val="18"/>
                <w:szCs w:val="18"/>
              </w:rPr>
            </w:pPr>
            <w:r>
              <w:rPr>
                <w:sz w:val="18"/>
                <w:szCs w:val="18"/>
              </w:rPr>
              <w:t>Immunizations Section</w:t>
            </w:r>
          </w:p>
        </w:tc>
        <w:tc>
          <w:tcPr>
            <w:tcW w:w="2475" w:type="dxa"/>
            <w:tcBorders>
              <w:top w:val="single" w:sz="4" w:space="0" w:color="000000"/>
              <w:left w:val="single" w:sz="4" w:space="0" w:color="000000"/>
              <w:bottom w:val="single" w:sz="4" w:space="0" w:color="000000"/>
              <w:right w:val="single" w:sz="4" w:space="0" w:color="000000"/>
            </w:tcBorders>
            <w:vAlign w:val="center"/>
          </w:tcPr>
          <w:p w14:paraId="7A8AE130" w14:textId="77777777" w:rsidR="00725E11" w:rsidRDefault="002E428D">
            <w:pPr>
              <w:spacing w:before="40" w:after="40"/>
              <w:ind w:left="72" w:right="72"/>
              <w:rPr>
                <w:sz w:val="18"/>
                <w:szCs w:val="18"/>
              </w:rPr>
            </w:pPr>
            <w:r>
              <w:rPr>
                <w:sz w:val="18"/>
                <w:szCs w:val="18"/>
              </w:rPr>
              <w:t>1.3.6.1.4.1.19376.1.5.3.1.3.23</w:t>
            </w:r>
          </w:p>
        </w:tc>
        <w:tc>
          <w:tcPr>
            <w:tcW w:w="1425" w:type="dxa"/>
            <w:tcBorders>
              <w:top w:val="single" w:sz="4" w:space="0" w:color="000000"/>
              <w:left w:val="single" w:sz="4" w:space="0" w:color="000000"/>
              <w:bottom w:val="single" w:sz="4" w:space="0" w:color="000000"/>
              <w:right w:val="single" w:sz="4" w:space="0" w:color="000000"/>
            </w:tcBorders>
          </w:tcPr>
          <w:p w14:paraId="3CEDE8A5" w14:textId="77777777" w:rsidR="00725E11" w:rsidRDefault="002E428D">
            <w:pPr>
              <w:spacing w:before="40" w:after="40"/>
              <w:ind w:left="72" w:right="72"/>
              <w:rPr>
                <w:sz w:val="18"/>
                <w:szCs w:val="18"/>
              </w:rPr>
            </w:pPr>
            <w:r>
              <w:rPr>
                <w:sz w:val="18"/>
                <w:szCs w:val="18"/>
              </w:rPr>
              <w:t>IHE PCC TF-2:6.3.3.3.5</w:t>
            </w:r>
          </w:p>
        </w:tc>
        <w:tc>
          <w:tcPr>
            <w:tcW w:w="1275" w:type="dxa"/>
            <w:tcBorders>
              <w:top w:val="single" w:sz="4" w:space="0" w:color="000000"/>
              <w:left w:val="single" w:sz="4" w:space="0" w:color="000000"/>
              <w:bottom w:val="single" w:sz="4" w:space="0" w:color="000000"/>
              <w:right w:val="single" w:sz="4" w:space="0" w:color="000000"/>
            </w:tcBorders>
          </w:tcPr>
          <w:p w14:paraId="0E02E5AD" w14:textId="77777777" w:rsidR="00725E11" w:rsidRDefault="002E428D">
            <w:pPr>
              <w:spacing w:before="40" w:after="40"/>
              <w:ind w:left="72" w:right="72"/>
              <w:rPr>
                <w:sz w:val="18"/>
                <w:szCs w:val="18"/>
              </w:rPr>
            </w:pPr>
            <w:r>
              <w:rPr>
                <w:sz w:val="18"/>
                <w:szCs w:val="18"/>
              </w:rPr>
              <w:t>IHE PCC RIPT-3:6.3.1.D.5.6</w:t>
            </w:r>
          </w:p>
        </w:tc>
      </w:tr>
      <w:tr w:rsidR="00725E11" w14:paraId="57B91A63"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30DC5E79" w14:textId="2F584929" w:rsidR="00725E11" w:rsidRDefault="002E428D">
            <w:pPr>
              <w:spacing w:before="40" w:after="40"/>
              <w:ind w:left="72" w:right="72"/>
              <w:rPr>
                <w:sz w:val="18"/>
                <w:szCs w:val="18"/>
              </w:rPr>
            </w:pPr>
            <w:r>
              <w:rPr>
                <w:sz w:val="18"/>
                <w:szCs w:val="18"/>
              </w:rPr>
              <w:t>RE</w:t>
            </w:r>
            <w:ins w:id="262" w:author="Andrea K. Fourquet" w:date="2017-04-24T12:54:00Z">
              <w:r w:rsidR="00CB213F">
                <w:rPr>
                  <w:sz w:val="18"/>
                  <w:szCs w:val="18"/>
                </w:rPr>
                <w:t xml:space="preserve"> </w:t>
              </w:r>
            </w:ins>
            <w:r>
              <w:rPr>
                <w:sz w:val="18"/>
                <w:szCs w:val="18"/>
              </w:rPr>
              <w:t>[0..</w:t>
            </w:r>
            <w:ins w:id="263" w:author="Andrea K. Fourquet" w:date="2017-04-24T12:54:00Z">
              <w:r w:rsidR="00CB213F">
                <w:rPr>
                  <w:sz w:val="18"/>
                  <w:szCs w:val="18"/>
                </w:rPr>
                <w:t>1</w:t>
              </w:r>
            </w:ins>
            <w:del w:id="264" w:author="Andrea K. Fourquet" w:date="2017-04-24T12:54:00Z">
              <w:r w:rsidDel="00CB213F">
                <w:rPr>
                  <w:sz w:val="18"/>
                  <w:szCs w:val="18"/>
                </w:rPr>
                <w:delText>*</w:delText>
              </w:r>
            </w:del>
            <w:r>
              <w:rPr>
                <w:sz w:val="18"/>
                <w:szCs w:val="18"/>
              </w:rPr>
              <w:t>]</w:t>
            </w:r>
          </w:p>
        </w:tc>
        <w:tc>
          <w:tcPr>
            <w:tcW w:w="960" w:type="dxa"/>
            <w:tcBorders>
              <w:top w:val="single" w:sz="4" w:space="0" w:color="000000"/>
              <w:left w:val="single" w:sz="4" w:space="0" w:color="000000"/>
              <w:bottom w:val="single" w:sz="4" w:space="0" w:color="000000"/>
              <w:right w:val="single" w:sz="4" w:space="0" w:color="000000"/>
            </w:tcBorders>
            <w:vAlign w:val="center"/>
          </w:tcPr>
          <w:p w14:paraId="11212146"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3F0641B0" w14:textId="77777777" w:rsidR="00725E11" w:rsidRDefault="002E428D">
            <w:pPr>
              <w:spacing w:before="40" w:after="40"/>
              <w:ind w:left="72" w:right="72"/>
              <w:rPr>
                <w:sz w:val="18"/>
                <w:szCs w:val="18"/>
              </w:rPr>
            </w:pPr>
            <w:r>
              <w:rPr>
                <w:sz w:val="18"/>
                <w:szCs w:val="18"/>
              </w:rPr>
              <w:t>Medications Section</w:t>
            </w:r>
          </w:p>
        </w:tc>
        <w:tc>
          <w:tcPr>
            <w:tcW w:w="2475" w:type="dxa"/>
            <w:tcBorders>
              <w:top w:val="single" w:sz="4" w:space="0" w:color="000000"/>
              <w:left w:val="single" w:sz="4" w:space="0" w:color="000000"/>
              <w:bottom w:val="single" w:sz="4" w:space="0" w:color="000000"/>
              <w:right w:val="single" w:sz="4" w:space="0" w:color="000000"/>
            </w:tcBorders>
            <w:vAlign w:val="center"/>
          </w:tcPr>
          <w:p w14:paraId="6E12CCCF" w14:textId="77777777" w:rsidR="00725E11" w:rsidRDefault="002E428D">
            <w:pPr>
              <w:spacing w:before="40" w:after="40"/>
              <w:ind w:left="72" w:right="72"/>
              <w:rPr>
                <w:sz w:val="18"/>
                <w:szCs w:val="18"/>
              </w:rPr>
            </w:pPr>
            <w:r>
              <w:rPr>
                <w:sz w:val="18"/>
                <w:szCs w:val="18"/>
              </w:rPr>
              <w:t>1.3.6.1.4.1.19376.1.5.3.1.3.19</w:t>
            </w:r>
          </w:p>
        </w:tc>
        <w:tc>
          <w:tcPr>
            <w:tcW w:w="1425" w:type="dxa"/>
            <w:tcBorders>
              <w:top w:val="single" w:sz="4" w:space="0" w:color="000000"/>
              <w:left w:val="single" w:sz="4" w:space="0" w:color="000000"/>
              <w:bottom w:val="single" w:sz="4" w:space="0" w:color="000000"/>
              <w:right w:val="single" w:sz="4" w:space="0" w:color="000000"/>
            </w:tcBorders>
          </w:tcPr>
          <w:p w14:paraId="6248132A" w14:textId="77777777" w:rsidR="00725E11" w:rsidRDefault="002E428D">
            <w:pPr>
              <w:spacing w:before="40" w:after="40"/>
              <w:ind w:left="72" w:right="72"/>
              <w:rPr>
                <w:sz w:val="18"/>
                <w:szCs w:val="18"/>
              </w:rPr>
            </w:pPr>
            <w:r>
              <w:rPr>
                <w:sz w:val="18"/>
                <w:szCs w:val="18"/>
              </w:rPr>
              <w:t>IHE PCC TF-2:6.3.3.3.1</w:t>
            </w:r>
          </w:p>
        </w:tc>
        <w:tc>
          <w:tcPr>
            <w:tcW w:w="1275" w:type="dxa"/>
            <w:tcBorders>
              <w:top w:val="single" w:sz="4" w:space="0" w:color="000000"/>
              <w:left w:val="single" w:sz="4" w:space="0" w:color="000000"/>
              <w:bottom w:val="single" w:sz="4" w:space="0" w:color="000000"/>
              <w:right w:val="single" w:sz="4" w:space="0" w:color="000000"/>
            </w:tcBorders>
          </w:tcPr>
          <w:p w14:paraId="021416BE" w14:textId="77777777" w:rsidR="00725E11" w:rsidRDefault="002E428D">
            <w:pPr>
              <w:spacing w:before="40" w:after="40"/>
              <w:ind w:left="72" w:right="72"/>
              <w:rPr>
                <w:sz w:val="18"/>
                <w:szCs w:val="18"/>
              </w:rPr>
            </w:pPr>
            <w:r>
              <w:rPr>
                <w:sz w:val="18"/>
                <w:szCs w:val="18"/>
              </w:rPr>
              <w:t>IHE PCC RIPT-3:6.3.1.D.5.7</w:t>
            </w:r>
          </w:p>
        </w:tc>
      </w:tr>
      <w:tr w:rsidR="00725E11" w14:paraId="6C114947"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73363DFA" w14:textId="33910714" w:rsidR="00725E11" w:rsidRDefault="002E428D">
            <w:pPr>
              <w:spacing w:before="40" w:after="40"/>
              <w:ind w:left="72" w:right="72"/>
              <w:rPr>
                <w:sz w:val="18"/>
                <w:szCs w:val="18"/>
              </w:rPr>
            </w:pPr>
            <w:commentRangeStart w:id="265"/>
            <w:r>
              <w:rPr>
                <w:sz w:val="18"/>
                <w:szCs w:val="18"/>
              </w:rPr>
              <w:t>O[</w:t>
            </w:r>
            <w:commentRangeEnd w:id="265"/>
            <w:r w:rsidR="002A71E7">
              <w:rPr>
                <w:rStyle w:val="CommentReference"/>
              </w:rPr>
              <w:commentReference w:id="265"/>
            </w:r>
            <w:r>
              <w:rPr>
                <w:sz w:val="18"/>
                <w:szCs w:val="18"/>
              </w:rPr>
              <w:t>0..</w:t>
            </w:r>
            <w:ins w:id="266" w:author="Andrea K. Fourquet" w:date="2017-04-24T12:54:00Z">
              <w:r w:rsidR="00CB213F">
                <w:rPr>
                  <w:sz w:val="18"/>
                  <w:szCs w:val="18"/>
                </w:rPr>
                <w:t>1</w:t>
              </w:r>
            </w:ins>
            <w:del w:id="267" w:author="Andrea K. Fourquet" w:date="2017-04-24T12:54:00Z">
              <w:r w:rsidDel="00CB213F">
                <w:rPr>
                  <w:sz w:val="18"/>
                  <w:szCs w:val="18"/>
                </w:rPr>
                <w:delText>*</w:delText>
              </w:r>
            </w:del>
            <w:r>
              <w:rPr>
                <w:sz w:val="18"/>
                <w:szCs w:val="18"/>
              </w:rPr>
              <w:t>]</w:t>
            </w:r>
          </w:p>
        </w:tc>
        <w:tc>
          <w:tcPr>
            <w:tcW w:w="960" w:type="dxa"/>
            <w:tcBorders>
              <w:top w:val="single" w:sz="4" w:space="0" w:color="000000"/>
              <w:left w:val="single" w:sz="4" w:space="0" w:color="000000"/>
              <w:bottom w:val="single" w:sz="4" w:space="0" w:color="000000"/>
              <w:right w:val="single" w:sz="4" w:space="0" w:color="000000"/>
            </w:tcBorders>
            <w:vAlign w:val="center"/>
          </w:tcPr>
          <w:p w14:paraId="02F493E3"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7BDA2CE0" w14:textId="77777777" w:rsidR="00725E11" w:rsidRDefault="002E428D">
            <w:pPr>
              <w:spacing w:before="40" w:after="40"/>
              <w:ind w:left="72" w:right="72"/>
              <w:rPr>
                <w:sz w:val="18"/>
                <w:szCs w:val="18"/>
              </w:rPr>
            </w:pPr>
            <w:r>
              <w:rPr>
                <w:sz w:val="18"/>
                <w:szCs w:val="18"/>
              </w:rPr>
              <w:t>Intake and Output</w:t>
            </w:r>
          </w:p>
        </w:tc>
        <w:tc>
          <w:tcPr>
            <w:tcW w:w="2475" w:type="dxa"/>
            <w:tcBorders>
              <w:top w:val="single" w:sz="4" w:space="0" w:color="000000"/>
              <w:left w:val="single" w:sz="4" w:space="0" w:color="000000"/>
              <w:bottom w:val="single" w:sz="4" w:space="0" w:color="000000"/>
              <w:right w:val="single" w:sz="4" w:space="0" w:color="000000"/>
            </w:tcBorders>
            <w:vAlign w:val="center"/>
          </w:tcPr>
          <w:p w14:paraId="7BF87D2B" w14:textId="77777777" w:rsidR="00725E11" w:rsidRDefault="002E428D">
            <w:pPr>
              <w:spacing w:before="40" w:after="40"/>
              <w:ind w:left="72" w:right="72"/>
              <w:rPr>
                <w:sz w:val="18"/>
                <w:szCs w:val="18"/>
              </w:rPr>
            </w:pPr>
            <w:r>
              <w:rPr>
                <w:sz w:val="18"/>
                <w:szCs w:val="18"/>
              </w:rPr>
              <w:t>1.3.6.1.4.1.19376.1.5.3.1.1.20.2.3</w:t>
            </w:r>
          </w:p>
        </w:tc>
        <w:tc>
          <w:tcPr>
            <w:tcW w:w="1425" w:type="dxa"/>
            <w:tcBorders>
              <w:top w:val="single" w:sz="4" w:space="0" w:color="000000"/>
              <w:left w:val="single" w:sz="4" w:space="0" w:color="000000"/>
              <w:bottom w:val="single" w:sz="4" w:space="0" w:color="000000"/>
              <w:right w:val="single" w:sz="4" w:space="0" w:color="000000"/>
            </w:tcBorders>
          </w:tcPr>
          <w:p w14:paraId="06E6CBD7" w14:textId="77777777" w:rsidR="00725E11" w:rsidRDefault="002E428D">
            <w:pPr>
              <w:spacing w:before="40" w:after="40"/>
              <w:ind w:left="72" w:right="72"/>
              <w:rPr>
                <w:sz w:val="18"/>
                <w:szCs w:val="18"/>
              </w:rPr>
            </w:pPr>
            <w:r>
              <w:rPr>
                <w:sz w:val="18"/>
                <w:szCs w:val="18"/>
              </w:rPr>
              <w:t>IHE PCC TF-2:6.3.3.6.17</w:t>
            </w:r>
          </w:p>
        </w:tc>
        <w:tc>
          <w:tcPr>
            <w:tcW w:w="1275" w:type="dxa"/>
            <w:tcBorders>
              <w:top w:val="single" w:sz="4" w:space="0" w:color="000000"/>
              <w:left w:val="single" w:sz="4" w:space="0" w:color="000000"/>
              <w:bottom w:val="single" w:sz="4" w:space="0" w:color="000000"/>
              <w:right w:val="single" w:sz="4" w:space="0" w:color="000000"/>
            </w:tcBorders>
          </w:tcPr>
          <w:p w14:paraId="5F26BC43" w14:textId="77777777" w:rsidR="00725E11" w:rsidRDefault="002E428D">
            <w:pPr>
              <w:spacing w:before="40" w:after="40"/>
              <w:ind w:left="72" w:right="72"/>
              <w:rPr>
                <w:sz w:val="18"/>
                <w:szCs w:val="18"/>
              </w:rPr>
            </w:pPr>
            <w:r>
              <w:rPr>
                <w:sz w:val="18"/>
                <w:szCs w:val="18"/>
              </w:rPr>
              <w:t>IHE PCC RIPT-3:6.3.1.D.5.8</w:t>
            </w:r>
          </w:p>
        </w:tc>
      </w:tr>
      <w:tr w:rsidR="00725E11" w14:paraId="10639B0C"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5C8A9AC3" w14:textId="2C005681" w:rsidR="00725E11" w:rsidRDefault="002E428D">
            <w:pPr>
              <w:spacing w:before="40" w:after="40"/>
              <w:ind w:left="72" w:right="72"/>
              <w:rPr>
                <w:sz w:val="18"/>
                <w:szCs w:val="18"/>
              </w:rPr>
            </w:pPr>
            <w:r>
              <w:rPr>
                <w:sz w:val="18"/>
                <w:szCs w:val="18"/>
              </w:rPr>
              <w:t>R</w:t>
            </w:r>
            <w:ins w:id="268" w:author="Andrea K. Fourquet" w:date="2017-04-24T12:54:00Z">
              <w:r w:rsidR="00CB213F">
                <w:rPr>
                  <w:sz w:val="18"/>
                  <w:szCs w:val="18"/>
                </w:rPr>
                <w:t xml:space="preserve">E </w:t>
              </w:r>
            </w:ins>
            <w:r>
              <w:rPr>
                <w:sz w:val="18"/>
                <w:szCs w:val="18"/>
              </w:rPr>
              <w:t>[0..*]</w:t>
            </w:r>
          </w:p>
        </w:tc>
        <w:tc>
          <w:tcPr>
            <w:tcW w:w="960" w:type="dxa"/>
            <w:tcBorders>
              <w:top w:val="single" w:sz="4" w:space="0" w:color="000000"/>
              <w:left w:val="single" w:sz="4" w:space="0" w:color="000000"/>
              <w:bottom w:val="single" w:sz="4" w:space="0" w:color="000000"/>
              <w:right w:val="single" w:sz="4" w:space="0" w:color="000000"/>
            </w:tcBorders>
            <w:vAlign w:val="center"/>
          </w:tcPr>
          <w:p w14:paraId="4C600B59"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1BA04461" w14:textId="77777777" w:rsidR="00725E11" w:rsidRDefault="002E428D">
            <w:pPr>
              <w:spacing w:before="40" w:after="40"/>
              <w:ind w:left="72" w:right="72"/>
              <w:rPr>
                <w:sz w:val="18"/>
                <w:szCs w:val="18"/>
              </w:rPr>
            </w:pPr>
            <w:r>
              <w:rPr>
                <w:sz w:val="18"/>
                <w:szCs w:val="18"/>
              </w:rPr>
              <w:t xml:space="preserve">Diagnostic Findings/Results section </w:t>
            </w:r>
          </w:p>
        </w:tc>
        <w:tc>
          <w:tcPr>
            <w:tcW w:w="2475" w:type="dxa"/>
            <w:tcBorders>
              <w:top w:val="single" w:sz="4" w:space="0" w:color="000000"/>
              <w:left w:val="single" w:sz="4" w:space="0" w:color="000000"/>
              <w:bottom w:val="single" w:sz="4" w:space="0" w:color="000000"/>
              <w:right w:val="single" w:sz="4" w:space="0" w:color="000000"/>
            </w:tcBorders>
            <w:vAlign w:val="center"/>
          </w:tcPr>
          <w:p w14:paraId="6E6BF80E" w14:textId="77777777" w:rsidR="00725E11" w:rsidRDefault="002E428D">
            <w:pPr>
              <w:spacing w:before="40" w:after="40"/>
              <w:ind w:left="72" w:right="72"/>
              <w:rPr>
                <w:sz w:val="18"/>
                <w:szCs w:val="18"/>
              </w:rPr>
            </w:pPr>
            <w:r>
              <w:rPr>
                <w:sz w:val="18"/>
                <w:szCs w:val="18"/>
              </w:rPr>
              <w:t>1.3.6.1.4.1.19376.1.5.3.1.3.27</w:t>
            </w:r>
          </w:p>
        </w:tc>
        <w:tc>
          <w:tcPr>
            <w:tcW w:w="1425" w:type="dxa"/>
            <w:tcBorders>
              <w:top w:val="single" w:sz="4" w:space="0" w:color="000000"/>
              <w:left w:val="single" w:sz="4" w:space="0" w:color="000000"/>
              <w:bottom w:val="single" w:sz="4" w:space="0" w:color="000000"/>
              <w:right w:val="single" w:sz="4" w:space="0" w:color="000000"/>
            </w:tcBorders>
          </w:tcPr>
          <w:p w14:paraId="3F18217B" w14:textId="77777777" w:rsidR="00725E11" w:rsidRDefault="002E428D">
            <w:pPr>
              <w:spacing w:before="40" w:after="40"/>
              <w:ind w:left="72" w:right="72"/>
              <w:rPr>
                <w:sz w:val="18"/>
                <w:szCs w:val="18"/>
              </w:rPr>
            </w:pPr>
            <w:r>
              <w:rPr>
                <w:sz w:val="18"/>
                <w:szCs w:val="18"/>
              </w:rPr>
              <w:t>IHE PCC TF-2:6.3.3.5.1</w:t>
            </w:r>
          </w:p>
        </w:tc>
        <w:tc>
          <w:tcPr>
            <w:tcW w:w="1275" w:type="dxa"/>
            <w:tcBorders>
              <w:top w:val="single" w:sz="4" w:space="0" w:color="000000"/>
              <w:left w:val="single" w:sz="4" w:space="0" w:color="000000"/>
              <w:bottom w:val="single" w:sz="4" w:space="0" w:color="000000"/>
              <w:right w:val="single" w:sz="4" w:space="0" w:color="000000"/>
            </w:tcBorders>
          </w:tcPr>
          <w:p w14:paraId="1BC930D8" w14:textId="6299EA15" w:rsidR="00725E11" w:rsidRDefault="00647867">
            <w:pPr>
              <w:spacing w:before="40" w:after="40"/>
              <w:ind w:left="72" w:right="72"/>
              <w:rPr>
                <w:sz w:val="18"/>
                <w:szCs w:val="18"/>
              </w:rPr>
            </w:pPr>
            <w:r>
              <w:rPr>
                <w:sz w:val="18"/>
                <w:szCs w:val="18"/>
              </w:rPr>
              <w:t>IHE PCC RIPT-3:6.3.1.D.5.9</w:t>
            </w:r>
          </w:p>
        </w:tc>
      </w:tr>
      <w:tr w:rsidR="00725E11" w14:paraId="5BB6CD7F"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583FE743" w14:textId="3302B7ED" w:rsidR="00725E11" w:rsidRDefault="002E428D">
            <w:pPr>
              <w:spacing w:before="40" w:after="40"/>
              <w:ind w:left="72" w:right="72"/>
              <w:rPr>
                <w:sz w:val="18"/>
                <w:szCs w:val="18"/>
              </w:rPr>
            </w:pPr>
            <w:r>
              <w:rPr>
                <w:sz w:val="18"/>
                <w:szCs w:val="18"/>
              </w:rPr>
              <w:t>R</w:t>
            </w:r>
            <w:ins w:id="269" w:author="Andrea K. Fourquet" w:date="2017-04-24T12:54:00Z">
              <w:r w:rsidR="00CB213F">
                <w:rPr>
                  <w:sz w:val="18"/>
                  <w:szCs w:val="18"/>
                </w:rPr>
                <w:t xml:space="preserve">E </w:t>
              </w:r>
            </w:ins>
            <w:r>
              <w:rPr>
                <w:sz w:val="18"/>
                <w:szCs w:val="18"/>
              </w:rPr>
              <w:t>[0..*]</w:t>
            </w:r>
          </w:p>
        </w:tc>
        <w:tc>
          <w:tcPr>
            <w:tcW w:w="960" w:type="dxa"/>
            <w:tcBorders>
              <w:top w:val="single" w:sz="4" w:space="0" w:color="000000"/>
              <w:left w:val="single" w:sz="4" w:space="0" w:color="000000"/>
              <w:bottom w:val="single" w:sz="4" w:space="0" w:color="000000"/>
              <w:right w:val="single" w:sz="4" w:space="0" w:color="000000"/>
            </w:tcBorders>
            <w:vAlign w:val="center"/>
          </w:tcPr>
          <w:p w14:paraId="2697CF41"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28F6C941" w14:textId="77777777" w:rsidR="00725E11" w:rsidRDefault="002E428D">
            <w:pPr>
              <w:spacing w:before="40" w:after="40"/>
              <w:ind w:left="72" w:right="72"/>
              <w:rPr>
                <w:sz w:val="18"/>
                <w:szCs w:val="18"/>
              </w:rPr>
            </w:pPr>
            <w:r>
              <w:rPr>
                <w:sz w:val="18"/>
                <w:szCs w:val="18"/>
              </w:rPr>
              <w:t>Coded Results</w:t>
            </w:r>
          </w:p>
        </w:tc>
        <w:tc>
          <w:tcPr>
            <w:tcW w:w="2475" w:type="dxa"/>
            <w:tcBorders>
              <w:top w:val="single" w:sz="4" w:space="0" w:color="000000"/>
              <w:left w:val="single" w:sz="4" w:space="0" w:color="000000"/>
              <w:bottom w:val="single" w:sz="4" w:space="0" w:color="000000"/>
              <w:right w:val="single" w:sz="4" w:space="0" w:color="000000"/>
            </w:tcBorders>
            <w:vAlign w:val="center"/>
          </w:tcPr>
          <w:p w14:paraId="1E9397E2" w14:textId="77777777" w:rsidR="00725E11" w:rsidRDefault="002E428D">
            <w:pPr>
              <w:spacing w:before="40" w:after="40"/>
              <w:ind w:left="72" w:right="72"/>
              <w:rPr>
                <w:sz w:val="18"/>
                <w:szCs w:val="18"/>
              </w:rPr>
            </w:pPr>
            <w:r>
              <w:rPr>
                <w:sz w:val="18"/>
                <w:szCs w:val="18"/>
              </w:rPr>
              <w:t>1.3.6.1.4.1.19376.1.5.3.1.3.28</w:t>
            </w:r>
          </w:p>
        </w:tc>
        <w:tc>
          <w:tcPr>
            <w:tcW w:w="1425" w:type="dxa"/>
            <w:tcBorders>
              <w:top w:val="single" w:sz="4" w:space="0" w:color="000000"/>
              <w:left w:val="single" w:sz="4" w:space="0" w:color="000000"/>
              <w:bottom w:val="single" w:sz="4" w:space="0" w:color="000000"/>
              <w:right w:val="single" w:sz="4" w:space="0" w:color="000000"/>
            </w:tcBorders>
          </w:tcPr>
          <w:p w14:paraId="1F3687B4" w14:textId="77777777" w:rsidR="00725E11" w:rsidRDefault="002E428D">
            <w:pPr>
              <w:spacing w:before="40" w:after="40"/>
              <w:ind w:left="72" w:right="72"/>
              <w:rPr>
                <w:sz w:val="18"/>
                <w:szCs w:val="18"/>
              </w:rPr>
            </w:pPr>
            <w:r>
              <w:rPr>
                <w:sz w:val="18"/>
                <w:szCs w:val="18"/>
              </w:rPr>
              <w:t>IHE PCC TF-2:6.3.3.5.2</w:t>
            </w:r>
          </w:p>
        </w:tc>
        <w:tc>
          <w:tcPr>
            <w:tcW w:w="1275" w:type="dxa"/>
            <w:tcBorders>
              <w:top w:val="single" w:sz="4" w:space="0" w:color="000000"/>
              <w:left w:val="single" w:sz="4" w:space="0" w:color="000000"/>
              <w:bottom w:val="single" w:sz="4" w:space="0" w:color="000000"/>
              <w:right w:val="single" w:sz="4" w:space="0" w:color="000000"/>
            </w:tcBorders>
          </w:tcPr>
          <w:p w14:paraId="0A00CCA0" w14:textId="47DD96B1" w:rsidR="00725E11" w:rsidRDefault="002E428D">
            <w:pPr>
              <w:spacing w:before="40" w:after="40"/>
              <w:ind w:left="72" w:right="72"/>
              <w:rPr>
                <w:sz w:val="18"/>
                <w:szCs w:val="18"/>
              </w:rPr>
            </w:pPr>
            <w:r>
              <w:rPr>
                <w:sz w:val="18"/>
                <w:szCs w:val="18"/>
              </w:rPr>
              <w:t>IHE PCC RIPT-3:6.3.1</w:t>
            </w:r>
            <w:r w:rsidR="00647867">
              <w:rPr>
                <w:sz w:val="18"/>
                <w:szCs w:val="18"/>
              </w:rPr>
              <w:t>.D.5.10</w:t>
            </w:r>
          </w:p>
        </w:tc>
      </w:tr>
      <w:tr w:rsidR="00725E11" w14:paraId="6C9AC6EE"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0EF663E5" w14:textId="33C1BFAC" w:rsidR="00725E11" w:rsidRDefault="002E428D">
            <w:pPr>
              <w:spacing w:before="40" w:after="40"/>
              <w:ind w:left="72" w:right="72"/>
              <w:rPr>
                <w:sz w:val="18"/>
                <w:szCs w:val="18"/>
              </w:rPr>
            </w:pPr>
            <w:r>
              <w:rPr>
                <w:sz w:val="18"/>
                <w:szCs w:val="18"/>
              </w:rPr>
              <w:t>R</w:t>
            </w:r>
            <w:ins w:id="270" w:author="Andrea K. Fourquet" w:date="2017-04-24T12:55:00Z">
              <w:r w:rsidR="00CB213F">
                <w:rPr>
                  <w:sz w:val="18"/>
                  <w:szCs w:val="18"/>
                </w:rPr>
                <w:t xml:space="preserve">E </w:t>
              </w:r>
            </w:ins>
            <w:r>
              <w:rPr>
                <w:sz w:val="18"/>
                <w:szCs w:val="18"/>
              </w:rPr>
              <w:t>[0..*]</w:t>
            </w:r>
          </w:p>
        </w:tc>
        <w:tc>
          <w:tcPr>
            <w:tcW w:w="960" w:type="dxa"/>
            <w:tcBorders>
              <w:top w:val="single" w:sz="4" w:space="0" w:color="000000"/>
              <w:left w:val="single" w:sz="4" w:space="0" w:color="000000"/>
              <w:bottom w:val="single" w:sz="4" w:space="0" w:color="000000"/>
              <w:right w:val="single" w:sz="4" w:space="0" w:color="000000"/>
            </w:tcBorders>
            <w:vAlign w:val="center"/>
          </w:tcPr>
          <w:p w14:paraId="1D630B1B"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7BADC626" w14:textId="77777777" w:rsidR="00725E11" w:rsidRDefault="002E428D">
            <w:pPr>
              <w:spacing w:before="40" w:after="40"/>
              <w:ind w:left="72" w:right="72"/>
              <w:rPr>
                <w:sz w:val="18"/>
                <w:szCs w:val="18"/>
              </w:rPr>
            </w:pPr>
            <w:r>
              <w:rPr>
                <w:sz w:val="18"/>
                <w:szCs w:val="18"/>
              </w:rPr>
              <w:t>Coded Vital Signs</w:t>
            </w:r>
          </w:p>
        </w:tc>
        <w:tc>
          <w:tcPr>
            <w:tcW w:w="2475" w:type="dxa"/>
            <w:tcBorders>
              <w:top w:val="single" w:sz="4" w:space="0" w:color="000000"/>
              <w:left w:val="single" w:sz="4" w:space="0" w:color="000000"/>
              <w:bottom w:val="single" w:sz="4" w:space="0" w:color="000000"/>
              <w:right w:val="single" w:sz="4" w:space="0" w:color="000000"/>
            </w:tcBorders>
            <w:vAlign w:val="center"/>
          </w:tcPr>
          <w:p w14:paraId="54979A9C" w14:textId="77777777" w:rsidR="00725E11" w:rsidRDefault="002E428D">
            <w:pPr>
              <w:spacing w:before="40" w:after="40"/>
              <w:ind w:left="72" w:right="72"/>
              <w:rPr>
                <w:sz w:val="18"/>
                <w:szCs w:val="18"/>
              </w:rPr>
            </w:pPr>
            <w:r>
              <w:rPr>
                <w:sz w:val="18"/>
                <w:szCs w:val="18"/>
              </w:rPr>
              <w:t>1.3.6.1.4.1.19376.1.5.3.1.1.5.3.2</w:t>
            </w:r>
          </w:p>
        </w:tc>
        <w:tc>
          <w:tcPr>
            <w:tcW w:w="1425" w:type="dxa"/>
            <w:tcBorders>
              <w:top w:val="single" w:sz="4" w:space="0" w:color="000000"/>
              <w:left w:val="single" w:sz="4" w:space="0" w:color="000000"/>
              <w:bottom w:val="single" w:sz="4" w:space="0" w:color="000000"/>
              <w:right w:val="single" w:sz="4" w:space="0" w:color="000000"/>
            </w:tcBorders>
          </w:tcPr>
          <w:p w14:paraId="571347C9" w14:textId="77777777" w:rsidR="00725E11" w:rsidRDefault="002E428D">
            <w:pPr>
              <w:spacing w:before="40" w:after="40"/>
              <w:ind w:left="72" w:right="72"/>
              <w:rPr>
                <w:sz w:val="18"/>
                <w:szCs w:val="18"/>
              </w:rPr>
            </w:pPr>
            <w:r>
              <w:rPr>
                <w:sz w:val="18"/>
                <w:szCs w:val="18"/>
              </w:rPr>
              <w:t>IHE PCC TF-2:6.3.3.4.5</w:t>
            </w:r>
          </w:p>
        </w:tc>
        <w:tc>
          <w:tcPr>
            <w:tcW w:w="1275" w:type="dxa"/>
            <w:tcBorders>
              <w:top w:val="single" w:sz="4" w:space="0" w:color="000000"/>
              <w:left w:val="single" w:sz="4" w:space="0" w:color="000000"/>
              <w:bottom w:val="single" w:sz="4" w:space="0" w:color="000000"/>
              <w:right w:val="single" w:sz="4" w:space="0" w:color="000000"/>
            </w:tcBorders>
          </w:tcPr>
          <w:p w14:paraId="19B5C031" w14:textId="7F2B6D18" w:rsidR="00725E11" w:rsidRDefault="00647867">
            <w:pPr>
              <w:spacing w:before="40" w:after="40"/>
              <w:ind w:left="72" w:right="72"/>
              <w:rPr>
                <w:sz w:val="18"/>
                <w:szCs w:val="18"/>
              </w:rPr>
            </w:pPr>
            <w:r>
              <w:rPr>
                <w:sz w:val="18"/>
                <w:szCs w:val="18"/>
              </w:rPr>
              <w:t>IHE PCC RIPT-3:6.3.1.D.5.11</w:t>
            </w:r>
          </w:p>
        </w:tc>
      </w:tr>
      <w:tr w:rsidR="00725E11" w14:paraId="0EE93619"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08CE7BF8" w14:textId="64E04954" w:rsidR="00725E11" w:rsidRDefault="00CB213F">
            <w:pPr>
              <w:spacing w:before="40" w:after="40"/>
              <w:ind w:left="72" w:right="72"/>
              <w:rPr>
                <w:sz w:val="18"/>
                <w:szCs w:val="18"/>
              </w:rPr>
            </w:pPr>
            <w:ins w:id="271" w:author="Andrea K. Fourquet" w:date="2017-04-24T12:55:00Z">
              <w:r>
                <w:rPr>
                  <w:sz w:val="18"/>
                  <w:szCs w:val="18"/>
                </w:rPr>
                <w:t>RE</w:t>
              </w:r>
            </w:ins>
            <w:del w:id="272" w:author="Andrea K. Fourquet" w:date="2017-04-24T12:55:00Z">
              <w:r w:rsidR="002E428D" w:rsidDel="00CB213F">
                <w:rPr>
                  <w:sz w:val="18"/>
                  <w:szCs w:val="18"/>
                </w:rPr>
                <w:delText>O</w:delText>
              </w:r>
            </w:del>
            <w:r w:rsidR="002E428D">
              <w:rPr>
                <w:sz w:val="18"/>
                <w:szCs w:val="18"/>
              </w:rPr>
              <w:t>[0..*]</w:t>
            </w:r>
          </w:p>
        </w:tc>
        <w:tc>
          <w:tcPr>
            <w:tcW w:w="960" w:type="dxa"/>
            <w:tcBorders>
              <w:top w:val="single" w:sz="4" w:space="0" w:color="000000"/>
              <w:left w:val="single" w:sz="4" w:space="0" w:color="000000"/>
              <w:bottom w:val="single" w:sz="4" w:space="0" w:color="000000"/>
              <w:right w:val="single" w:sz="4" w:space="0" w:color="000000"/>
            </w:tcBorders>
            <w:vAlign w:val="center"/>
          </w:tcPr>
          <w:p w14:paraId="747694F5"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043D803B" w14:textId="77777777" w:rsidR="00725E11" w:rsidRDefault="002E428D">
            <w:pPr>
              <w:spacing w:before="40" w:after="40"/>
              <w:ind w:left="72" w:right="72"/>
              <w:rPr>
                <w:sz w:val="18"/>
                <w:szCs w:val="18"/>
              </w:rPr>
            </w:pPr>
            <w:r>
              <w:rPr>
                <w:sz w:val="18"/>
                <w:szCs w:val="18"/>
              </w:rPr>
              <w:t>Coded Detailed Physical Examination Section</w:t>
            </w:r>
          </w:p>
        </w:tc>
        <w:tc>
          <w:tcPr>
            <w:tcW w:w="2475" w:type="dxa"/>
            <w:tcBorders>
              <w:top w:val="single" w:sz="4" w:space="0" w:color="000000"/>
              <w:left w:val="single" w:sz="4" w:space="0" w:color="000000"/>
              <w:bottom w:val="single" w:sz="4" w:space="0" w:color="000000"/>
              <w:right w:val="single" w:sz="4" w:space="0" w:color="000000"/>
            </w:tcBorders>
            <w:vAlign w:val="center"/>
          </w:tcPr>
          <w:p w14:paraId="466D0969" w14:textId="77777777" w:rsidR="00725E11" w:rsidRDefault="002E428D">
            <w:pPr>
              <w:spacing w:before="40" w:after="40"/>
              <w:ind w:left="72" w:right="72"/>
              <w:rPr>
                <w:sz w:val="18"/>
                <w:szCs w:val="18"/>
              </w:rPr>
            </w:pPr>
            <w:r>
              <w:rPr>
                <w:sz w:val="18"/>
                <w:szCs w:val="18"/>
              </w:rPr>
              <w:t>1.3.6.1.4.1.19376.1.5.3.1.1.9.15</w:t>
            </w:r>
          </w:p>
        </w:tc>
        <w:tc>
          <w:tcPr>
            <w:tcW w:w="1425" w:type="dxa"/>
            <w:tcBorders>
              <w:top w:val="single" w:sz="4" w:space="0" w:color="000000"/>
              <w:left w:val="single" w:sz="4" w:space="0" w:color="000000"/>
              <w:bottom w:val="single" w:sz="4" w:space="0" w:color="000000"/>
              <w:right w:val="single" w:sz="4" w:space="0" w:color="000000"/>
            </w:tcBorders>
          </w:tcPr>
          <w:p w14:paraId="600EE0E7" w14:textId="77777777" w:rsidR="00725E11" w:rsidRDefault="002E428D">
            <w:pPr>
              <w:spacing w:before="40" w:after="40"/>
              <w:ind w:left="72" w:right="72"/>
              <w:rPr>
                <w:sz w:val="18"/>
                <w:szCs w:val="18"/>
              </w:rPr>
            </w:pPr>
            <w:r>
              <w:rPr>
                <w:sz w:val="18"/>
                <w:szCs w:val="18"/>
              </w:rPr>
              <w:t>IHE PCC TF-2:6.3.3.4.2</w:t>
            </w:r>
          </w:p>
        </w:tc>
        <w:tc>
          <w:tcPr>
            <w:tcW w:w="1275" w:type="dxa"/>
            <w:tcBorders>
              <w:top w:val="single" w:sz="4" w:space="0" w:color="000000"/>
              <w:left w:val="single" w:sz="4" w:space="0" w:color="000000"/>
              <w:bottom w:val="single" w:sz="4" w:space="0" w:color="000000"/>
              <w:right w:val="single" w:sz="4" w:space="0" w:color="000000"/>
            </w:tcBorders>
          </w:tcPr>
          <w:p w14:paraId="35D6DD01" w14:textId="319C6EC3" w:rsidR="00725E11" w:rsidRDefault="002E428D">
            <w:pPr>
              <w:spacing w:before="40" w:after="40"/>
              <w:ind w:left="72" w:right="72"/>
              <w:rPr>
                <w:sz w:val="18"/>
                <w:szCs w:val="18"/>
              </w:rPr>
            </w:pPr>
            <w:r>
              <w:rPr>
                <w:sz w:val="18"/>
                <w:szCs w:val="18"/>
              </w:rPr>
              <w:t>IHE PCC RIPT-3:6.3.1.D.5.</w:t>
            </w:r>
            <w:r w:rsidR="00647867">
              <w:rPr>
                <w:sz w:val="18"/>
                <w:szCs w:val="18"/>
              </w:rPr>
              <w:t>12</w:t>
            </w:r>
          </w:p>
        </w:tc>
      </w:tr>
      <w:tr w:rsidR="00725E11" w14:paraId="3A0CFB48" w14:textId="77777777">
        <w:trPr>
          <w:trHeight w:val="180"/>
          <w:jc w:val="center"/>
        </w:trPr>
        <w:tc>
          <w:tcPr>
            <w:tcW w:w="960" w:type="dxa"/>
            <w:tcBorders>
              <w:top w:val="single" w:sz="4" w:space="0" w:color="000000"/>
              <w:left w:val="single" w:sz="4" w:space="0" w:color="000000"/>
              <w:bottom w:val="single" w:sz="4" w:space="0" w:color="000000"/>
              <w:right w:val="single" w:sz="4" w:space="0" w:color="000000"/>
            </w:tcBorders>
            <w:vAlign w:val="center"/>
          </w:tcPr>
          <w:p w14:paraId="23CD228B" w14:textId="3905CBD8" w:rsidR="00725E11" w:rsidRDefault="00CB213F">
            <w:pPr>
              <w:spacing w:before="40" w:after="40"/>
              <w:ind w:left="72" w:right="72"/>
              <w:rPr>
                <w:sz w:val="18"/>
                <w:szCs w:val="18"/>
              </w:rPr>
            </w:pPr>
            <w:ins w:id="273" w:author="Andrea K. Fourquet" w:date="2017-04-24T12:55:00Z">
              <w:r>
                <w:rPr>
                  <w:sz w:val="18"/>
                  <w:szCs w:val="18"/>
                </w:rPr>
                <w:lastRenderedPageBreak/>
                <w:t xml:space="preserve">RE </w:t>
              </w:r>
            </w:ins>
            <w:del w:id="274" w:author="Andrea K. Fourquet" w:date="2017-04-24T12:55:00Z">
              <w:r w:rsidR="002E428D" w:rsidDel="00CB213F">
                <w:rPr>
                  <w:sz w:val="18"/>
                  <w:szCs w:val="18"/>
                </w:rPr>
                <w:delText>O</w:delText>
              </w:r>
            </w:del>
            <w:r w:rsidR="002E428D">
              <w:rPr>
                <w:sz w:val="18"/>
                <w:szCs w:val="18"/>
              </w:rPr>
              <w:t>[0..1]</w:t>
            </w:r>
          </w:p>
        </w:tc>
        <w:tc>
          <w:tcPr>
            <w:tcW w:w="960" w:type="dxa"/>
            <w:tcBorders>
              <w:top w:val="single" w:sz="4" w:space="0" w:color="000000"/>
              <w:left w:val="single" w:sz="4" w:space="0" w:color="000000"/>
              <w:bottom w:val="single" w:sz="4" w:space="0" w:color="000000"/>
              <w:right w:val="single" w:sz="4" w:space="0" w:color="000000"/>
            </w:tcBorders>
            <w:vAlign w:val="center"/>
          </w:tcPr>
          <w:p w14:paraId="0FB2F096" w14:textId="77777777" w:rsidR="00725E11" w:rsidRDefault="00725E11">
            <w:pPr>
              <w:spacing w:before="40" w:after="40"/>
              <w:ind w:left="72" w:right="72"/>
              <w:rPr>
                <w:sz w:val="18"/>
                <w:szCs w:val="18"/>
              </w:rPr>
            </w:pPr>
          </w:p>
        </w:tc>
        <w:tc>
          <w:tcPr>
            <w:tcW w:w="2325" w:type="dxa"/>
            <w:tcBorders>
              <w:top w:val="single" w:sz="4" w:space="0" w:color="000000"/>
              <w:left w:val="single" w:sz="4" w:space="0" w:color="000000"/>
              <w:bottom w:val="single" w:sz="4" w:space="0" w:color="000000"/>
              <w:right w:val="single" w:sz="4" w:space="0" w:color="000000"/>
            </w:tcBorders>
            <w:vAlign w:val="center"/>
          </w:tcPr>
          <w:p w14:paraId="5EC465E9" w14:textId="77777777" w:rsidR="00725E11" w:rsidRDefault="002E428D">
            <w:pPr>
              <w:spacing w:before="40" w:after="40"/>
              <w:ind w:left="72" w:right="72"/>
              <w:rPr>
                <w:sz w:val="18"/>
                <w:szCs w:val="18"/>
              </w:rPr>
            </w:pPr>
            <w:r>
              <w:rPr>
                <w:sz w:val="18"/>
                <w:szCs w:val="18"/>
              </w:rPr>
              <w:t xml:space="preserve">Coded Event Outcomes/patient transfer: Destination street address </w:t>
            </w:r>
          </w:p>
        </w:tc>
        <w:tc>
          <w:tcPr>
            <w:tcW w:w="2475" w:type="dxa"/>
            <w:tcBorders>
              <w:top w:val="single" w:sz="4" w:space="0" w:color="000000"/>
              <w:left w:val="single" w:sz="4" w:space="0" w:color="000000"/>
              <w:bottom w:val="single" w:sz="4" w:space="0" w:color="000000"/>
              <w:right w:val="single" w:sz="4" w:space="0" w:color="000000"/>
            </w:tcBorders>
            <w:vAlign w:val="center"/>
          </w:tcPr>
          <w:p w14:paraId="2F86770F" w14:textId="77777777" w:rsidR="00725E11" w:rsidRDefault="002E428D">
            <w:pPr>
              <w:spacing w:before="40" w:after="40"/>
              <w:ind w:left="72" w:right="72"/>
              <w:rPr>
                <w:sz w:val="18"/>
                <w:szCs w:val="18"/>
              </w:rPr>
            </w:pPr>
            <w:r>
              <w:rPr>
                <w:sz w:val="18"/>
                <w:szCs w:val="18"/>
              </w:rPr>
              <w:t>1.3.6.1.4.1.19376.1.7.3.1.1.13.7</w:t>
            </w:r>
          </w:p>
        </w:tc>
        <w:tc>
          <w:tcPr>
            <w:tcW w:w="1425" w:type="dxa"/>
            <w:tcBorders>
              <w:top w:val="single" w:sz="4" w:space="0" w:color="000000"/>
              <w:left w:val="single" w:sz="4" w:space="0" w:color="000000"/>
              <w:bottom w:val="single" w:sz="4" w:space="0" w:color="000000"/>
              <w:right w:val="single" w:sz="4" w:space="0" w:color="000000"/>
            </w:tcBorders>
          </w:tcPr>
          <w:p w14:paraId="54924500" w14:textId="77777777" w:rsidR="00725E11" w:rsidRDefault="002E428D">
            <w:pPr>
              <w:spacing w:before="40" w:after="40"/>
              <w:ind w:left="72" w:right="72"/>
              <w:rPr>
                <w:sz w:val="18"/>
                <w:szCs w:val="18"/>
              </w:rPr>
            </w:pPr>
            <w:r>
              <w:rPr>
                <w:sz w:val="18"/>
                <w:szCs w:val="18"/>
              </w:rPr>
              <w:t>IHE PCC TF-2:6.3.3.2.49</w:t>
            </w:r>
          </w:p>
        </w:tc>
        <w:tc>
          <w:tcPr>
            <w:tcW w:w="1275" w:type="dxa"/>
            <w:tcBorders>
              <w:top w:val="single" w:sz="4" w:space="0" w:color="000000"/>
              <w:left w:val="single" w:sz="4" w:space="0" w:color="000000"/>
              <w:bottom w:val="single" w:sz="4" w:space="0" w:color="000000"/>
              <w:right w:val="single" w:sz="4" w:space="0" w:color="000000"/>
            </w:tcBorders>
          </w:tcPr>
          <w:p w14:paraId="0A6E06F1" w14:textId="3CEE8F21" w:rsidR="00725E11" w:rsidRDefault="00647867">
            <w:pPr>
              <w:spacing w:before="40" w:after="40"/>
              <w:ind w:left="72" w:right="72"/>
              <w:rPr>
                <w:sz w:val="18"/>
                <w:szCs w:val="18"/>
              </w:rPr>
            </w:pPr>
            <w:r>
              <w:rPr>
                <w:sz w:val="18"/>
                <w:szCs w:val="18"/>
              </w:rPr>
              <w:t>IHE PCC RIPT-3:6.3.1.D.5.13</w:t>
            </w:r>
          </w:p>
        </w:tc>
      </w:tr>
    </w:tbl>
    <w:p w14:paraId="1F10C7AF" w14:textId="77777777" w:rsidR="00725E11" w:rsidRDefault="00725E11">
      <w:pPr>
        <w:spacing w:before="0" w:after="200" w:line="276" w:lineRule="auto"/>
        <w:rPr>
          <w:rFonts w:ascii="Calibri" w:eastAsia="Calibri" w:hAnsi="Calibri" w:cs="Calibri"/>
          <w:sz w:val="22"/>
          <w:szCs w:val="22"/>
        </w:rPr>
      </w:pPr>
    </w:p>
    <w:p w14:paraId="2076212B" w14:textId="3D4814E8" w:rsidR="00725E11" w:rsidRDefault="002E428D">
      <w:pPr>
        <w:pStyle w:val="Heading6"/>
      </w:pPr>
      <w:bookmarkStart w:id="275" w:name="_lm1f52wjeluw" w:colFirst="0" w:colLast="0"/>
      <w:bookmarkEnd w:id="275"/>
      <w:r>
        <w:t xml:space="preserve">6.3.1.D.5.1 Active Problems </w:t>
      </w:r>
      <w:del w:id="276" w:author="Andrea K. Fourquet" w:date="2017-04-24T11:01:00Z">
        <w:r w:rsidDel="002D7343">
          <w:delText>Condition</w:delText>
        </w:r>
      </w:del>
      <w:ins w:id="277" w:author="Andrea K. Fourquet" w:date="2017-04-24T11:01:00Z">
        <w:r w:rsidR="002D7343">
          <w:t xml:space="preserve">Constraint </w:t>
        </w:r>
      </w:ins>
    </w:p>
    <w:p w14:paraId="6EE323B4" w14:textId="65C4F69C" w:rsidR="00725E11" w:rsidRDefault="002E428D">
      <w:r>
        <w:t>Within the Active Problems section the Content Creator SHALL be able to create a Problem concern entry (TemplateID 1.3.6.1.4.1.19376.1.5.3.1.4.5.2 [PCC TF-2]</w:t>
      </w:r>
      <w:r w:rsidR="0043212E">
        <w:t>)</w:t>
      </w:r>
      <w:r>
        <w:t xml:space="preserve"> to identify Medical/surgical History conditions and findings for the patient being transported. Including behaviors that may affect transport personnel (e.g. combativeness).</w:t>
      </w:r>
    </w:p>
    <w:p w14:paraId="1ADDA0F9" w14:textId="10402B69" w:rsidR="00725E11" w:rsidRDefault="002E428D">
      <w:bookmarkStart w:id="278" w:name="_8rgugyt44qbs" w:colFirst="0" w:colLast="0"/>
      <w:bookmarkEnd w:id="278"/>
      <w:r>
        <w:t>the .../code SHALL be “finding” and .../ va</w:t>
      </w:r>
      <w:r w:rsidR="007F36B8">
        <w:t>lue</w:t>
      </w:r>
      <w:r>
        <w:t xml:space="preserve"> SHALL contain </w:t>
      </w:r>
      <w:commentRangeStart w:id="279"/>
      <w:r>
        <w:t xml:space="preserve">the coded </w:t>
      </w:r>
      <w:commentRangeEnd w:id="279"/>
      <w:r w:rsidR="003726CC">
        <w:rPr>
          <w:rStyle w:val="CommentReference"/>
        </w:rPr>
        <w:commentReference w:id="279"/>
      </w:r>
      <w:r>
        <w:t>value for the condition</w:t>
      </w:r>
      <w:r w:rsidR="007F36B8">
        <w:t xml:space="preserve"> using the ICD</w:t>
      </w:r>
      <w:r w:rsidR="00DE4CFF">
        <w:t>-</w:t>
      </w:r>
      <w:r w:rsidR="007F36B8">
        <w:t>10</w:t>
      </w:r>
      <w:r w:rsidR="00DE4CFF">
        <w:t>-CM</w:t>
      </w:r>
      <w:r w:rsidR="007F36B8">
        <w:t xml:space="preserve"> vocabulary. </w:t>
      </w:r>
      <w:r>
        <w:t xml:space="preserve"> </w:t>
      </w:r>
    </w:p>
    <w:p w14:paraId="437533F8" w14:textId="1FFE6581" w:rsidR="00725E11" w:rsidRDefault="002E428D">
      <w:pPr>
        <w:rPr>
          <w:rFonts w:ascii="Arial" w:eastAsia="Arial" w:hAnsi="Arial" w:cs="Arial"/>
          <w:b/>
          <w:sz w:val="28"/>
          <w:szCs w:val="28"/>
        </w:rPr>
      </w:pPr>
      <w:bookmarkStart w:id="280" w:name="_xs60p5giutdk" w:colFirst="0" w:colLast="0"/>
      <w:bookmarkEnd w:id="280"/>
      <w:r>
        <w:rPr>
          <w:rFonts w:ascii="Arial" w:eastAsia="Arial" w:hAnsi="Arial" w:cs="Arial"/>
          <w:b/>
          <w:sz w:val="28"/>
          <w:szCs w:val="28"/>
        </w:rPr>
        <w:t xml:space="preserve">6.3.1.D.5.2 Payor </w:t>
      </w:r>
      <w:del w:id="281" w:author="Andrea K. Fourquet" w:date="2017-04-24T12:55:00Z">
        <w:r w:rsidDel="00CB213F">
          <w:rPr>
            <w:rFonts w:ascii="Arial" w:eastAsia="Arial" w:hAnsi="Arial" w:cs="Arial"/>
            <w:b/>
            <w:sz w:val="28"/>
            <w:szCs w:val="28"/>
          </w:rPr>
          <w:delText>Condition</w:delText>
        </w:r>
      </w:del>
      <w:ins w:id="282" w:author="Andrea K. Fourquet" w:date="2017-04-24T12:55:00Z">
        <w:r w:rsidR="00CB213F">
          <w:rPr>
            <w:rFonts w:ascii="Arial" w:eastAsia="Arial" w:hAnsi="Arial" w:cs="Arial"/>
            <w:b/>
            <w:sz w:val="28"/>
            <w:szCs w:val="28"/>
          </w:rPr>
          <w:t>Constraint</w:t>
        </w:r>
      </w:ins>
    </w:p>
    <w:p w14:paraId="127E0900" w14:textId="5F3211F5" w:rsidR="007F36B8" w:rsidRDefault="007F36B8">
      <w:r w:rsidRPr="007F36B8">
        <w:t xml:space="preserve">Within the </w:t>
      </w:r>
      <w:r>
        <w:t xml:space="preserve">Payor section the Content Creator </w:t>
      </w:r>
      <w:ins w:id="283" w:author="Andrea K. Fourquet" w:date="2017-04-24T10:52:00Z">
        <w:r w:rsidR="003726CC">
          <w:t>SHOULD</w:t>
        </w:r>
      </w:ins>
      <w:del w:id="284" w:author="Andrea K. Fourquet" w:date="2017-04-24T10:52:00Z">
        <w:r w:rsidDel="003726CC">
          <w:delText>SHALL</w:delText>
        </w:r>
      </w:del>
      <w:r>
        <w:t xml:space="preserve"> be able to create a</w:t>
      </w:r>
      <w:r w:rsidR="0043212E">
        <w:t xml:space="preserve"> Coverage Entry (Template ID </w:t>
      </w:r>
      <w:r w:rsidR="0043212E" w:rsidRPr="0043212E">
        <w:t xml:space="preserve">1.3.6.1.4.1.19376.1.5.3.1.4.17 [PCC TF-2]) to identify </w:t>
      </w:r>
      <w:r w:rsidR="0043212E">
        <w:t xml:space="preserve">the payment information for the patient being transported. </w:t>
      </w:r>
    </w:p>
    <w:p w14:paraId="6EACB90D" w14:textId="136D5B83" w:rsidR="0043212E" w:rsidRDefault="0043212E">
      <w:r>
        <w:t xml:space="preserve">The coverage information </w:t>
      </w:r>
      <w:commentRangeStart w:id="285"/>
      <w:ins w:id="286" w:author="Andrea K. Fourquet" w:date="2017-04-24T10:52:00Z">
        <w:r w:rsidR="003726CC">
          <w:t>SHOULD</w:t>
        </w:r>
      </w:ins>
      <w:commentRangeEnd w:id="285"/>
      <w:ins w:id="287" w:author="Andrea K. Fourquet" w:date="2017-04-24T10:53:00Z">
        <w:r w:rsidR="003726CC">
          <w:rPr>
            <w:rStyle w:val="CommentReference"/>
          </w:rPr>
          <w:commentReference w:id="285"/>
        </w:r>
      </w:ins>
      <w:ins w:id="288" w:author="Andrea K. Fourquet" w:date="2017-04-24T10:52:00Z">
        <w:r w:rsidR="003726CC">
          <w:t xml:space="preserve"> </w:t>
        </w:r>
      </w:ins>
      <w:del w:id="289" w:author="Andrea K. Fourquet" w:date="2017-04-24T10:50:00Z">
        <w:r w:rsidDel="003726CC">
          <w:delText xml:space="preserve">SHALL </w:delText>
        </w:r>
      </w:del>
      <w:r>
        <w:t xml:space="preserve">include: </w:t>
      </w:r>
    </w:p>
    <w:p w14:paraId="5EE5B4B8" w14:textId="77777777" w:rsidR="007C257B" w:rsidRDefault="007C257B"/>
    <w:tbl>
      <w:tblPr>
        <w:tblStyle w:val="afd"/>
        <w:tblW w:w="801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535"/>
        <w:gridCol w:w="2520"/>
        <w:gridCol w:w="2520"/>
      </w:tblGrid>
      <w:tr w:rsidR="0043212E" w14:paraId="6B6EE02E" w14:textId="14CEC729" w:rsidTr="0043212E">
        <w:tc>
          <w:tcPr>
            <w:tcW w:w="1435" w:type="dxa"/>
            <w:shd w:val="clear" w:color="auto" w:fill="E7E6E6" w:themeFill="background2"/>
            <w:tcMar>
              <w:top w:w="100" w:type="dxa"/>
              <w:left w:w="100" w:type="dxa"/>
              <w:bottom w:w="100" w:type="dxa"/>
              <w:right w:w="100" w:type="dxa"/>
            </w:tcMar>
          </w:tcPr>
          <w:p w14:paraId="1B74DEF6" w14:textId="77777777" w:rsidR="0043212E" w:rsidRPr="007F36B8" w:rsidRDefault="0043212E"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Optionality</w:t>
            </w:r>
          </w:p>
        </w:tc>
        <w:tc>
          <w:tcPr>
            <w:tcW w:w="1535" w:type="dxa"/>
            <w:shd w:val="clear" w:color="auto" w:fill="E7E6E6" w:themeFill="background2"/>
            <w:tcMar>
              <w:top w:w="100" w:type="dxa"/>
              <w:left w:w="100" w:type="dxa"/>
              <w:bottom w:w="100" w:type="dxa"/>
              <w:right w:w="100" w:type="dxa"/>
            </w:tcMar>
          </w:tcPr>
          <w:p w14:paraId="6D9A35B7" w14:textId="77777777" w:rsidR="0043212E" w:rsidRPr="007F36B8" w:rsidRDefault="0043212E"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2520" w:type="dxa"/>
            <w:shd w:val="clear" w:color="auto" w:fill="E7E6E6" w:themeFill="background2"/>
            <w:tcMar>
              <w:top w:w="100" w:type="dxa"/>
              <w:left w:w="100" w:type="dxa"/>
              <w:bottom w:w="100" w:type="dxa"/>
              <w:right w:w="100" w:type="dxa"/>
            </w:tcMar>
          </w:tcPr>
          <w:p w14:paraId="500BB014" w14:textId="77777777" w:rsidR="0043212E" w:rsidRPr="007F36B8" w:rsidRDefault="0043212E"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c>
          <w:tcPr>
            <w:tcW w:w="2520" w:type="dxa"/>
            <w:shd w:val="clear" w:color="auto" w:fill="E7E6E6" w:themeFill="background2"/>
          </w:tcPr>
          <w:p w14:paraId="5BBB3248" w14:textId="0968C63C" w:rsidR="0043212E" w:rsidRPr="007F36B8" w:rsidRDefault="0043212E" w:rsidP="00647867">
            <w:pPr>
              <w:spacing w:before="40" w:after="40"/>
              <w:ind w:left="72" w:right="72"/>
              <w:jc w:val="center"/>
              <w:rPr>
                <w:rFonts w:ascii="Arial" w:eastAsia="Arial" w:hAnsi="Arial" w:cs="Arial"/>
                <w:b/>
                <w:sz w:val="20"/>
                <w:szCs w:val="20"/>
              </w:rPr>
            </w:pPr>
            <w:r>
              <w:rPr>
                <w:rFonts w:ascii="Arial" w:eastAsia="Arial" w:hAnsi="Arial" w:cs="Arial"/>
                <w:b/>
                <w:sz w:val="20"/>
                <w:szCs w:val="20"/>
              </w:rPr>
              <w:t>Vocabulary</w:t>
            </w:r>
          </w:p>
        </w:tc>
      </w:tr>
      <w:tr w:rsidR="0043212E" w14:paraId="77A04C2B" w14:textId="3784CB73" w:rsidTr="0043212E">
        <w:tc>
          <w:tcPr>
            <w:tcW w:w="1435" w:type="dxa"/>
            <w:shd w:val="clear" w:color="auto" w:fill="auto"/>
            <w:tcMar>
              <w:top w:w="100" w:type="dxa"/>
              <w:left w:w="100" w:type="dxa"/>
              <w:bottom w:w="100" w:type="dxa"/>
              <w:right w:w="100" w:type="dxa"/>
            </w:tcMar>
          </w:tcPr>
          <w:p w14:paraId="179B3AA7" w14:textId="16CE8DA5" w:rsidR="0043212E" w:rsidRDefault="0043212E" w:rsidP="0043212E">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3925C88C" w14:textId="73D88092" w:rsidR="0043212E" w:rsidRDefault="0043212E" w:rsidP="0043212E">
            <w:pPr>
              <w:spacing w:before="40" w:after="40"/>
              <w:ind w:left="72" w:right="72"/>
              <w:jc w:val="center"/>
              <w:rPr>
                <w:sz w:val="18"/>
                <w:szCs w:val="18"/>
              </w:rPr>
            </w:pPr>
            <w:del w:id="290" w:author="Andrea K. Fourquet" w:date="2017-04-24T10:54:00Z">
              <w:r w:rsidDel="003726CC">
                <w:rPr>
                  <w:sz w:val="18"/>
                  <w:szCs w:val="18"/>
                </w:rPr>
                <w:delText>1</w:delText>
              </w:r>
            </w:del>
            <w:ins w:id="291" w:author="Andrea K. Fourquet" w:date="2017-04-24T10:54:00Z">
              <w:r w:rsidR="003726CC">
                <w:rPr>
                  <w:sz w:val="18"/>
                  <w:szCs w:val="18"/>
                </w:rPr>
                <w:t>0</w:t>
              </w:r>
            </w:ins>
            <w:r>
              <w:rPr>
                <w:sz w:val="18"/>
                <w:szCs w:val="18"/>
              </w:rPr>
              <w:t>..*</w:t>
            </w:r>
          </w:p>
        </w:tc>
        <w:tc>
          <w:tcPr>
            <w:tcW w:w="2520" w:type="dxa"/>
            <w:shd w:val="clear" w:color="auto" w:fill="auto"/>
            <w:tcMar>
              <w:left w:w="40" w:type="dxa"/>
              <w:right w:w="40" w:type="dxa"/>
            </w:tcMar>
            <w:vAlign w:val="bottom"/>
          </w:tcPr>
          <w:p w14:paraId="798B7F51" w14:textId="385CB0EB" w:rsidR="0043212E" w:rsidRPr="007F36B8" w:rsidRDefault="0043212E" w:rsidP="0043212E">
            <w:pPr>
              <w:spacing w:before="40" w:after="40"/>
              <w:ind w:left="72" w:right="72"/>
              <w:jc w:val="right"/>
              <w:rPr>
                <w:sz w:val="18"/>
                <w:szCs w:val="18"/>
              </w:rPr>
            </w:pPr>
            <w:r w:rsidRPr="007C257B">
              <w:rPr>
                <w:sz w:val="18"/>
                <w:szCs w:val="18"/>
              </w:rPr>
              <w:t xml:space="preserve">Insurance Company Name </w:t>
            </w:r>
          </w:p>
        </w:tc>
        <w:tc>
          <w:tcPr>
            <w:tcW w:w="2520" w:type="dxa"/>
          </w:tcPr>
          <w:p w14:paraId="7C7DC5B4" w14:textId="77777777" w:rsidR="0043212E" w:rsidRPr="007C257B" w:rsidRDefault="0043212E" w:rsidP="0043212E">
            <w:pPr>
              <w:spacing w:before="40" w:after="40"/>
              <w:ind w:left="72" w:right="72"/>
              <w:jc w:val="right"/>
              <w:rPr>
                <w:sz w:val="18"/>
                <w:szCs w:val="18"/>
              </w:rPr>
            </w:pPr>
          </w:p>
        </w:tc>
      </w:tr>
      <w:tr w:rsidR="00CB213F" w14:paraId="5F49BA89" w14:textId="00167CCF" w:rsidTr="0043212E">
        <w:tc>
          <w:tcPr>
            <w:tcW w:w="1435" w:type="dxa"/>
            <w:shd w:val="clear" w:color="auto" w:fill="auto"/>
            <w:tcMar>
              <w:top w:w="100" w:type="dxa"/>
              <w:left w:w="100" w:type="dxa"/>
              <w:bottom w:w="100" w:type="dxa"/>
              <w:right w:w="100" w:type="dxa"/>
            </w:tcMar>
          </w:tcPr>
          <w:p w14:paraId="5B9716AA" w14:textId="40BE8EC6" w:rsidR="00CB213F" w:rsidRDefault="00CB213F" w:rsidP="00CB213F">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4E4D5A23" w14:textId="01F1FF09" w:rsidR="00CB213F" w:rsidRDefault="00CB213F" w:rsidP="00CB213F">
            <w:pPr>
              <w:spacing w:before="40" w:after="40"/>
              <w:ind w:left="72" w:right="72"/>
              <w:jc w:val="center"/>
              <w:rPr>
                <w:sz w:val="18"/>
                <w:szCs w:val="18"/>
              </w:rPr>
            </w:pPr>
            <w:ins w:id="292" w:author="Andrea K. Fourquet" w:date="2017-04-24T12:53:00Z">
              <w:r w:rsidRPr="006D73A0">
                <w:rPr>
                  <w:sz w:val="18"/>
                  <w:szCs w:val="18"/>
                </w:rPr>
                <w:t>0..1</w:t>
              </w:r>
            </w:ins>
            <w:del w:id="293" w:author="Andrea K. Fourquet" w:date="2017-04-24T10:54:00Z">
              <w:r w:rsidRPr="009C441B" w:rsidDel="003726CC">
                <w:rPr>
                  <w:sz w:val="18"/>
                  <w:szCs w:val="18"/>
                </w:rPr>
                <w:delText>1</w:delText>
              </w:r>
            </w:del>
            <w:del w:id="294" w:author="Andrea K. Fourquet" w:date="2017-04-24T12:53:00Z">
              <w:r w:rsidRPr="009C441B" w:rsidDel="00CD292F">
                <w:rPr>
                  <w:sz w:val="18"/>
                  <w:szCs w:val="18"/>
                </w:rPr>
                <w:delText>..1</w:delText>
              </w:r>
            </w:del>
          </w:p>
        </w:tc>
        <w:tc>
          <w:tcPr>
            <w:tcW w:w="2520" w:type="dxa"/>
            <w:shd w:val="clear" w:color="auto" w:fill="auto"/>
            <w:tcMar>
              <w:left w:w="40" w:type="dxa"/>
              <w:right w:w="40" w:type="dxa"/>
            </w:tcMar>
            <w:vAlign w:val="bottom"/>
          </w:tcPr>
          <w:p w14:paraId="0887DD84" w14:textId="27B754BB" w:rsidR="00CB213F" w:rsidRPr="007F36B8" w:rsidRDefault="00CB213F" w:rsidP="00CB213F">
            <w:pPr>
              <w:spacing w:before="40" w:after="40"/>
              <w:ind w:left="72" w:right="72"/>
              <w:jc w:val="right"/>
              <w:rPr>
                <w:sz w:val="18"/>
                <w:szCs w:val="18"/>
              </w:rPr>
            </w:pPr>
            <w:r w:rsidRPr="007C257B">
              <w:rPr>
                <w:sz w:val="18"/>
                <w:szCs w:val="18"/>
              </w:rPr>
              <w:t xml:space="preserve">Insurance Company Billing Priority </w:t>
            </w:r>
          </w:p>
        </w:tc>
        <w:tc>
          <w:tcPr>
            <w:tcW w:w="2520" w:type="dxa"/>
          </w:tcPr>
          <w:p w14:paraId="79BED2C2" w14:textId="77777777" w:rsidR="00CB213F" w:rsidRPr="007C257B" w:rsidRDefault="00CB213F" w:rsidP="00CB213F">
            <w:pPr>
              <w:spacing w:before="40" w:after="40"/>
              <w:ind w:left="72" w:right="72"/>
              <w:jc w:val="right"/>
              <w:rPr>
                <w:sz w:val="18"/>
                <w:szCs w:val="18"/>
              </w:rPr>
            </w:pPr>
          </w:p>
        </w:tc>
      </w:tr>
      <w:tr w:rsidR="00CB213F" w14:paraId="4366E1CC" w14:textId="28A85A36" w:rsidTr="0043212E">
        <w:tc>
          <w:tcPr>
            <w:tcW w:w="1435" w:type="dxa"/>
            <w:shd w:val="clear" w:color="auto" w:fill="auto"/>
            <w:tcMar>
              <w:top w:w="100" w:type="dxa"/>
              <w:left w:w="100" w:type="dxa"/>
              <w:bottom w:w="100" w:type="dxa"/>
              <w:right w:w="100" w:type="dxa"/>
            </w:tcMar>
          </w:tcPr>
          <w:p w14:paraId="2A8612B5" w14:textId="7A5376A2" w:rsidR="00CB213F" w:rsidRDefault="00CB213F" w:rsidP="00CB213F">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748863AC" w14:textId="1864091B" w:rsidR="00CB213F" w:rsidRDefault="00CB213F" w:rsidP="00CB213F">
            <w:pPr>
              <w:spacing w:before="40" w:after="40"/>
              <w:ind w:left="72" w:right="72"/>
              <w:jc w:val="center"/>
              <w:rPr>
                <w:sz w:val="18"/>
                <w:szCs w:val="18"/>
              </w:rPr>
            </w:pPr>
            <w:ins w:id="295" w:author="Andrea K. Fourquet" w:date="2017-04-24T12:53:00Z">
              <w:r w:rsidRPr="006D73A0">
                <w:rPr>
                  <w:sz w:val="18"/>
                  <w:szCs w:val="18"/>
                </w:rPr>
                <w:t>0..1</w:t>
              </w:r>
            </w:ins>
            <w:commentRangeStart w:id="296"/>
            <w:del w:id="297" w:author="Andrea K. Fourquet" w:date="2017-04-24T12:53:00Z">
              <w:r w:rsidRPr="009C441B" w:rsidDel="00CD292F">
                <w:rPr>
                  <w:sz w:val="18"/>
                  <w:szCs w:val="18"/>
                </w:rPr>
                <w:delText>1..1</w:delText>
              </w:r>
              <w:commentRangeEnd w:id="296"/>
              <w:r w:rsidDel="00CD292F">
                <w:rPr>
                  <w:rStyle w:val="CommentReference"/>
                </w:rPr>
                <w:commentReference w:id="296"/>
              </w:r>
            </w:del>
          </w:p>
        </w:tc>
        <w:tc>
          <w:tcPr>
            <w:tcW w:w="2520" w:type="dxa"/>
            <w:shd w:val="clear" w:color="auto" w:fill="auto"/>
            <w:tcMar>
              <w:left w:w="40" w:type="dxa"/>
              <w:right w:w="40" w:type="dxa"/>
            </w:tcMar>
            <w:vAlign w:val="bottom"/>
          </w:tcPr>
          <w:p w14:paraId="2F64A6FC" w14:textId="3DDEB6EE" w:rsidR="00CB213F" w:rsidRPr="007F36B8" w:rsidRDefault="00CB213F" w:rsidP="00CB213F">
            <w:pPr>
              <w:spacing w:before="40" w:after="40"/>
              <w:ind w:left="72" w:right="72"/>
              <w:jc w:val="right"/>
              <w:rPr>
                <w:sz w:val="18"/>
                <w:szCs w:val="18"/>
              </w:rPr>
            </w:pPr>
            <w:r w:rsidRPr="007C257B">
              <w:rPr>
                <w:sz w:val="18"/>
                <w:szCs w:val="18"/>
              </w:rPr>
              <w:t xml:space="preserve">Insurance Company Address </w:t>
            </w:r>
          </w:p>
        </w:tc>
        <w:tc>
          <w:tcPr>
            <w:tcW w:w="2520" w:type="dxa"/>
          </w:tcPr>
          <w:p w14:paraId="5D9982F0" w14:textId="77777777" w:rsidR="00CB213F" w:rsidRPr="007C257B" w:rsidRDefault="00CB213F" w:rsidP="00CB213F">
            <w:pPr>
              <w:spacing w:before="40" w:after="40"/>
              <w:ind w:left="72" w:right="72"/>
              <w:jc w:val="right"/>
              <w:rPr>
                <w:sz w:val="18"/>
                <w:szCs w:val="18"/>
              </w:rPr>
            </w:pPr>
          </w:p>
        </w:tc>
      </w:tr>
      <w:tr w:rsidR="00CB213F" w14:paraId="2583A04B" w14:textId="6541094D" w:rsidTr="0043212E">
        <w:tc>
          <w:tcPr>
            <w:tcW w:w="1435" w:type="dxa"/>
            <w:shd w:val="clear" w:color="auto" w:fill="auto"/>
            <w:tcMar>
              <w:top w:w="100" w:type="dxa"/>
              <w:left w:w="100" w:type="dxa"/>
              <w:bottom w:w="100" w:type="dxa"/>
              <w:right w:w="100" w:type="dxa"/>
            </w:tcMar>
          </w:tcPr>
          <w:p w14:paraId="5CF11730" w14:textId="72DAE37D" w:rsidR="00CB213F" w:rsidRDefault="00CB213F" w:rsidP="00CB213F">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2813829A" w14:textId="2757D7EE" w:rsidR="00CB213F" w:rsidRDefault="00CB213F" w:rsidP="00CB213F">
            <w:pPr>
              <w:spacing w:before="40" w:after="40"/>
              <w:ind w:left="72" w:right="72"/>
              <w:jc w:val="center"/>
              <w:rPr>
                <w:sz w:val="18"/>
                <w:szCs w:val="18"/>
              </w:rPr>
            </w:pPr>
            <w:ins w:id="298" w:author="Andrea K. Fourquet" w:date="2017-04-24T12:53:00Z">
              <w:r w:rsidRPr="006D73A0">
                <w:rPr>
                  <w:sz w:val="18"/>
                  <w:szCs w:val="18"/>
                </w:rPr>
                <w:t>0..1</w:t>
              </w:r>
            </w:ins>
            <w:del w:id="299" w:author="Andrea K. Fourquet" w:date="2017-04-24T12:53:00Z">
              <w:r w:rsidRPr="009C441B" w:rsidDel="00CD292F">
                <w:rPr>
                  <w:sz w:val="18"/>
                  <w:szCs w:val="18"/>
                </w:rPr>
                <w:delText>1..1</w:delText>
              </w:r>
            </w:del>
          </w:p>
        </w:tc>
        <w:tc>
          <w:tcPr>
            <w:tcW w:w="2520" w:type="dxa"/>
            <w:shd w:val="clear" w:color="auto" w:fill="auto"/>
            <w:tcMar>
              <w:left w:w="40" w:type="dxa"/>
              <w:right w:w="40" w:type="dxa"/>
            </w:tcMar>
            <w:vAlign w:val="bottom"/>
          </w:tcPr>
          <w:p w14:paraId="0F861295" w14:textId="30137437" w:rsidR="00CB213F" w:rsidRPr="007F36B8" w:rsidRDefault="00CB213F" w:rsidP="00CB213F">
            <w:pPr>
              <w:spacing w:before="40" w:after="40"/>
              <w:ind w:left="72" w:right="72"/>
              <w:jc w:val="right"/>
              <w:rPr>
                <w:sz w:val="18"/>
                <w:szCs w:val="18"/>
              </w:rPr>
            </w:pPr>
            <w:r w:rsidRPr="007C257B">
              <w:rPr>
                <w:sz w:val="18"/>
                <w:szCs w:val="18"/>
              </w:rPr>
              <w:t xml:space="preserve">Insurance Company City </w:t>
            </w:r>
          </w:p>
        </w:tc>
        <w:tc>
          <w:tcPr>
            <w:tcW w:w="2520" w:type="dxa"/>
          </w:tcPr>
          <w:p w14:paraId="0B0EC031" w14:textId="77777777" w:rsidR="00CB213F" w:rsidRPr="007C257B" w:rsidRDefault="00CB213F" w:rsidP="00CB213F">
            <w:pPr>
              <w:spacing w:before="40" w:after="40"/>
              <w:ind w:left="72" w:right="72"/>
              <w:jc w:val="right"/>
              <w:rPr>
                <w:sz w:val="18"/>
                <w:szCs w:val="18"/>
              </w:rPr>
            </w:pPr>
          </w:p>
        </w:tc>
      </w:tr>
      <w:tr w:rsidR="00CB213F" w14:paraId="4C586F90" w14:textId="4FEFDCE2" w:rsidTr="0043212E">
        <w:tc>
          <w:tcPr>
            <w:tcW w:w="1435" w:type="dxa"/>
            <w:shd w:val="clear" w:color="auto" w:fill="auto"/>
            <w:tcMar>
              <w:top w:w="100" w:type="dxa"/>
              <w:left w:w="100" w:type="dxa"/>
              <w:bottom w:w="100" w:type="dxa"/>
              <w:right w:w="100" w:type="dxa"/>
            </w:tcMar>
          </w:tcPr>
          <w:p w14:paraId="45A91FA2" w14:textId="525623A0" w:rsidR="00CB213F" w:rsidRDefault="00CB213F" w:rsidP="00CB213F">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042F6126" w14:textId="5528A879" w:rsidR="00CB213F" w:rsidRDefault="00CB213F" w:rsidP="00CB213F">
            <w:pPr>
              <w:spacing w:before="40" w:after="40"/>
              <w:ind w:left="72" w:right="72"/>
              <w:jc w:val="center"/>
              <w:rPr>
                <w:sz w:val="18"/>
                <w:szCs w:val="18"/>
              </w:rPr>
            </w:pPr>
            <w:ins w:id="300" w:author="Andrea K. Fourquet" w:date="2017-04-24T12:53:00Z">
              <w:r w:rsidRPr="006D73A0">
                <w:rPr>
                  <w:sz w:val="18"/>
                  <w:szCs w:val="18"/>
                </w:rPr>
                <w:t>0..1</w:t>
              </w:r>
            </w:ins>
            <w:del w:id="301" w:author="Andrea K. Fourquet" w:date="2017-04-24T12:53:00Z">
              <w:r w:rsidRPr="009C441B" w:rsidDel="00CD292F">
                <w:rPr>
                  <w:sz w:val="18"/>
                  <w:szCs w:val="18"/>
                </w:rPr>
                <w:delText>1..1</w:delText>
              </w:r>
            </w:del>
          </w:p>
        </w:tc>
        <w:tc>
          <w:tcPr>
            <w:tcW w:w="2520" w:type="dxa"/>
            <w:shd w:val="clear" w:color="auto" w:fill="auto"/>
            <w:tcMar>
              <w:left w:w="40" w:type="dxa"/>
              <w:right w:w="40" w:type="dxa"/>
            </w:tcMar>
            <w:vAlign w:val="bottom"/>
          </w:tcPr>
          <w:p w14:paraId="28AE935F" w14:textId="47130711" w:rsidR="00CB213F" w:rsidRPr="007F36B8" w:rsidRDefault="00CB213F" w:rsidP="00CB213F">
            <w:pPr>
              <w:spacing w:before="40" w:after="40"/>
              <w:ind w:left="72" w:right="72"/>
              <w:jc w:val="right"/>
              <w:rPr>
                <w:sz w:val="18"/>
                <w:szCs w:val="18"/>
              </w:rPr>
            </w:pPr>
            <w:r w:rsidRPr="007C257B">
              <w:rPr>
                <w:sz w:val="18"/>
                <w:szCs w:val="18"/>
              </w:rPr>
              <w:t>Insurance Company State</w:t>
            </w:r>
          </w:p>
        </w:tc>
        <w:tc>
          <w:tcPr>
            <w:tcW w:w="2520" w:type="dxa"/>
          </w:tcPr>
          <w:p w14:paraId="3FF9B613" w14:textId="77777777" w:rsidR="00CB213F" w:rsidRPr="007C257B" w:rsidRDefault="00CB213F" w:rsidP="00CB213F">
            <w:pPr>
              <w:spacing w:before="40" w:after="40"/>
              <w:ind w:left="72" w:right="72"/>
              <w:jc w:val="right"/>
              <w:rPr>
                <w:sz w:val="18"/>
                <w:szCs w:val="18"/>
              </w:rPr>
            </w:pPr>
          </w:p>
        </w:tc>
      </w:tr>
      <w:tr w:rsidR="00CB213F" w14:paraId="13A9EF27" w14:textId="69CAC6EC" w:rsidTr="0043212E">
        <w:tc>
          <w:tcPr>
            <w:tcW w:w="1435" w:type="dxa"/>
            <w:shd w:val="clear" w:color="auto" w:fill="auto"/>
            <w:tcMar>
              <w:top w:w="100" w:type="dxa"/>
              <w:left w:w="100" w:type="dxa"/>
              <w:bottom w:w="100" w:type="dxa"/>
              <w:right w:w="100" w:type="dxa"/>
            </w:tcMar>
          </w:tcPr>
          <w:p w14:paraId="77BCCF29" w14:textId="4DA19CA6" w:rsidR="00CB213F" w:rsidRDefault="00CB213F" w:rsidP="00CB213F">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21644EA8" w14:textId="4888706F" w:rsidR="00CB213F" w:rsidRDefault="00CB213F" w:rsidP="00CB213F">
            <w:pPr>
              <w:spacing w:before="40" w:after="40"/>
              <w:ind w:left="72" w:right="72"/>
              <w:jc w:val="center"/>
              <w:rPr>
                <w:sz w:val="18"/>
                <w:szCs w:val="18"/>
              </w:rPr>
            </w:pPr>
            <w:ins w:id="302" w:author="Andrea K. Fourquet" w:date="2017-04-24T12:53:00Z">
              <w:r w:rsidRPr="006D73A0">
                <w:rPr>
                  <w:sz w:val="18"/>
                  <w:szCs w:val="18"/>
                </w:rPr>
                <w:t>0..1</w:t>
              </w:r>
            </w:ins>
            <w:del w:id="303" w:author="Andrea K. Fourquet" w:date="2017-04-24T12:53:00Z">
              <w:r w:rsidRPr="009C441B" w:rsidDel="00CD292F">
                <w:rPr>
                  <w:sz w:val="18"/>
                  <w:szCs w:val="18"/>
                </w:rPr>
                <w:delText>1..1</w:delText>
              </w:r>
            </w:del>
          </w:p>
        </w:tc>
        <w:tc>
          <w:tcPr>
            <w:tcW w:w="2520" w:type="dxa"/>
            <w:shd w:val="clear" w:color="auto" w:fill="auto"/>
            <w:tcMar>
              <w:left w:w="40" w:type="dxa"/>
              <w:right w:w="40" w:type="dxa"/>
            </w:tcMar>
            <w:vAlign w:val="bottom"/>
          </w:tcPr>
          <w:p w14:paraId="202A5920" w14:textId="3665B9D2" w:rsidR="00CB213F" w:rsidRPr="007F36B8" w:rsidRDefault="00CB213F" w:rsidP="00CB213F">
            <w:pPr>
              <w:spacing w:before="40" w:after="40"/>
              <w:ind w:left="72" w:right="72"/>
              <w:jc w:val="right"/>
              <w:rPr>
                <w:sz w:val="18"/>
                <w:szCs w:val="18"/>
              </w:rPr>
            </w:pPr>
            <w:r w:rsidRPr="007C257B">
              <w:rPr>
                <w:sz w:val="18"/>
                <w:szCs w:val="18"/>
              </w:rPr>
              <w:t xml:space="preserve">Insurance Company Zip code </w:t>
            </w:r>
          </w:p>
        </w:tc>
        <w:tc>
          <w:tcPr>
            <w:tcW w:w="2520" w:type="dxa"/>
          </w:tcPr>
          <w:p w14:paraId="233E4BA4" w14:textId="77777777" w:rsidR="00CB213F" w:rsidRPr="007C257B" w:rsidRDefault="00CB213F" w:rsidP="00CB213F">
            <w:pPr>
              <w:spacing w:before="40" w:after="40"/>
              <w:ind w:left="72" w:right="72"/>
              <w:jc w:val="right"/>
              <w:rPr>
                <w:sz w:val="18"/>
                <w:szCs w:val="18"/>
              </w:rPr>
            </w:pPr>
          </w:p>
        </w:tc>
      </w:tr>
      <w:tr w:rsidR="00CB213F" w14:paraId="0FE6B4BA" w14:textId="27E88861" w:rsidTr="0043212E">
        <w:tc>
          <w:tcPr>
            <w:tcW w:w="1435" w:type="dxa"/>
            <w:shd w:val="clear" w:color="auto" w:fill="auto"/>
            <w:tcMar>
              <w:top w:w="100" w:type="dxa"/>
              <w:left w:w="100" w:type="dxa"/>
              <w:bottom w:w="100" w:type="dxa"/>
              <w:right w:w="100" w:type="dxa"/>
            </w:tcMar>
          </w:tcPr>
          <w:p w14:paraId="7537F7F6" w14:textId="4C0358E2" w:rsidR="00CB213F" w:rsidRDefault="00CB213F" w:rsidP="00CB213F">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7F308323" w14:textId="1545BECF" w:rsidR="00CB213F" w:rsidRDefault="00CB213F" w:rsidP="00CB213F">
            <w:pPr>
              <w:spacing w:before="40" w:after="40"/>
              <w:ind w:left="72" w:right="72"/>
              <w:jc w:val="center"/>
              <w:rPr>
                <w:sz w:val="18"/>
                <w:szCs w:val="18"/>
              </w:rPr>
            </w:pPr>
            <w:ins w:id="304" w:author="Andrea K. Fourquet" w:date="2017-04-24T12:53:00Z">
              <w:r w:rsidRPr="006D73A0">
                <w:rPr>
                  <w:sz w:val="18"/>
                  <w:szCs w:val="18"/>
                </w:rPr>
                <w:t>0..1</w:t>
              </w:r>
            </w:ins>
            <w:del w:id="305" w:author="Andrea K. Fourquet" w:date="2017-04-24T12:53:00Z">
              <w:r w:rsidRPr="009C441B" w:rsidDel="00CD292F">
                <w:rPr>
                  <w:sz w:val="18"/>
                  <w:szCs w:val="18"/>
                </w:rPr>
                <w:delText>1..1</w:delText>
              </w:r>
            </w:del>
          </w:p>
        </w:tc>
        <w:tc>
          <w:tcPr>
            <w:tcW w:w="2520" w:type="dxa"/>
            <w:shd w:val="clear" w:color="auto" w:fill="auto"/>
            <w:tcMar>
              <w:left w:w="40" w:type="dxa"/>
              <w:right w:w="40" w:type="dxa"/>
            </w:tcMar>
            <w:vAlign w:val="bottom"/>
          </w:tcPr>
          <w:p w14:paraId="0323CFC7" w14:textId="6C8CBBCA" w:rsidR="00CB213F" w:rsidRPr="007C257B" w:rsidRDefault="00CB213F" w:rsidP="00CB213F">
            <w:pPr>
              <w:spacing w:before="40" w:after="40"/>
              <w:ind w:left="72" w:right="72"/>
              <w:jc w:val="right"/>
              <w:rPr>
                <w:sz w:val="18"/>
                <w:szCs w:val="18"/>
              </w:rPr>
            </w:pPr>
            <w:r w:rsidRPr="007C257B">
              <w:rPr>
                <w:sz w:val="18"/>
                <w:szCs w:val="18"/>
              </w:rPr>
              <w:t xml:space="preserve">Insurance Company Country </w:t>
            </w:r>
          </w:p>
        </w:tc>
        <w:tc>
          <w:tcPr>
            <w:tcW w:w="2520" w:type="dxa"/>
          </w:tcPr>
          <w:p w14:paraId="1EC4B4C0" w14:textId="77777777" w:rsidR="00CB213F" w:rsidRPr="007C257B" w:rsidRDefault="00CB213F" w:rsidP="00CB213F">
            <w:pPr>
              <w:spacing w:before="40" w:after="40"/>
              <w:ind w:left="72" w:right="72"/>
              <w:jc w:val="right"/>
              <w:rPr>
                <w:sz w:val="18"/>
                <w:szCs w:val="18"/>
              </w:rPr>
            </w:pPr>
          </w:p>
        </w:tc>
      </w:tr>
      <w:tr w:rsidR="00CB213F" w14:paraId="070CDA28" w14:textId="7B56F679" w:rsidTr="0043212E">
        <w:tc>
          <w:tcPr>
            <w:tcW w:w="1435" w:type="dxa"/>
            <w:shd w:val="clear" w:color="auto" w:fill="auto"/>
            <w:tcMar>
              <w:top w:w="100" w:type="dxa"/>
              <w:left w:w="100" w:type="dxa"/>
              <w:bottom w:w="100" w:type="dxa"/>
              <w:right w:w="100" w:type="dxa"/>
            </w:tcMar>
          </w:tcPr>
          <w:p w14:paraId="355FE8D1" w14:textId="3775A201" w:rsidR="00CB213F" w:rsidRDefault="00CB213F" w:rsidP="00CB213F">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3B736CA6" w14:textId="6C0A3160" w:rsidR="00CB213F" w:rsidRDefault="00CB213F" w:rsidP="00CB213F">
            <w:pPr>
              <w:spacing w:before="40" w:after="40"/>
              <w:ind w:left="72" w:right="72"/>
              <w:jc w:val="center"/>
              <w:rPr>
                <w:sz w:val="18"/>
                <w:szCs w:val="18"/>
              </w:rPr>
            </w:pPr>
            <w:ins w:id="306" w:author="Andrea K. Fourquet" w:date="2017-04-24T12:53:00Z">
              <w:r w:rsidRPr="006D73A0">
                <w:rPr>
                  <w:sz w:val="18"/>
                  <w:szCs w:val="18"/>
                </w:rPr>
                <w:t>0..1</w:t>
              </w:r>
            </w:ins>
            <w:del w:id="307" w:author="Andrea K. Fourquet" w:date="2017-04-24T12:53:00Z">
              <w:r w:rsidRPr="009C441B" w:rsidDel="00CD292F">
                <w:rPr>
                  <w:sz w:val="18"/>
                  <w:szCs w:val="18"/>
                </w:rPr>
                <w:delText>1..1</w:delText>
              </w:r>
            </w:del>
          </w:p>
        </w:tc>
        <w:tc>
          <w:tcPr>
            <w:tcW w:w="2520" w:type="dxa"/>
            <w:shd w:val="clear" w:color="auto" w:fill="auto"/>
            <w:tcMar>
              <w:left w:w="40" w:type="dxa"/>
              <w:right w:w="40" w:type="dxa"/>
            </w:tcMar>
            <w:vAlign w:val="bottom"/>
          </w:tcPr>
          <w:p w14:paraId="561BE429" w14:textId="6E0D132A" w:rsidR="00CB213F" w:rsidRPr="007C257B" w:rsidRDefault="00CB213F" w:rsidP="00CB213F">
            <w:pPr>
              <w:spacing w:before="40" w:after="40"/>
              <w:ind w:left="72" w:right="72"/>
              <w:jc w:val="right"/>
              <w:rPr>
                <w:sz w:val="18"/>
                <w:szCs w:val="18"/>
              </w:rPr>
            </w:pPr>
            <w:r w:rsidRPr="007C257B">
              <w:rPr>
                <w:sz w:val="18"/>
                <w:szCs w:val="18"/>
              </w:rPr>
              <w:t>Insurance Group ID</w:t>
            </w:r>
          </w:p>
        </w:tc>
        <w:tc>
          <w:tcPr>
            <w:tcW w:w="2520" w:type="dxa"/>
          </w:tcPr>
          <w:p w14:paraId="523A8029" w14:textId="77777777" w:rsidR="00CB213F" w:rsidRPr="007C257B" w:rsidRDefault="00CB213F" w:rsidP="00CB213F">
            <w:pPr>
              <w:spacing w:before="40" w:after="40"/>
              <w:ind w:left="72" w:right="72"/>
              <w:jc w:val="right"/>
              <w:rPr>
                <w:sz w:val="18"/>
                <w:szCs w:val="18"/>
              </w:rPr>
            </w:pPr>
          </w:p>
        </w:tc>
      </w:tr>
      <w:tr w:rsidR="00CB213F" w14:paraId="0145815E" w14:textId="295376A5" w:rsidTr="0043212E">
        <w:tc>
          <w:tcPr>
            <w:tcW w:w="1435" w:type="dxa"/>
            <w:shd w:val="clear" w:color="auto" w:fill="auto"/>
            <w:tcMar>
              <w:top w:w="100" w:type="dxa"/>
              <w:left w:w="100" w:type="dxa"/>
              <w:bottom w:w="100" w:type="dxa"/>
              <w:right w:w="100" w:type="dxa"/>
            </w:tcMar>
          </w:tcPr>
          <w:p w14:paraId="5644F7A0" w14:textId="36D4DA47" w:rsidR="00CB213F" w:rsidRDefault="00CB213F" w:rsidP="00CB213F">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2EDC9CFA" w14:textId="6E667B10" w:rsidR="00CB213F" w:rsidRDefault="00CB213F" w:rsidP="00CB213F">
            <w:pPr>
              <w:spacing w:before="40" w:after="40"/>
              <w:ind w:left="72" w:right="72"/>
              <w:jc w:val="center"/>
              <w:rPr>
                <w:sz w:val="18"/>
                <w:szCs w:val="18"/>
              </w:rPr>
            </w:pPr>
            <w:ins w:id="308" w:author="Andrea K. Fourquet" w:date="2017-04-24T12:53:00Z">
              <w:r w:rsidRPr="006D73A0">
                <w:rPr>
                  <w:sz w:val="18"/>
                  <w:szCs w:val="18"/>
                </w:rPr>
                <w:t>0..1</w:t>
              </w:r>
            </w:ins>
            <w:del w:id="309" w:author="Andrea K. Fourquet" w:date="2017-04-24T12:53:00Z">
              <w:r w:rsidRPr="009C441B" w:rsidDel="00CD292F">
                <w:rPr>
                  <w:sz w:val="18"/>
                  <w:szCs w:val="18"/>
                </w:rPr>
                <w:delText>1..1</w:delText>
              </w:r>
            </w:del>
          </w:p>
        </w:tc>
        <w:tc>
          <w:tcPr>
            <w:tcW w:w="2520" w:type="dxa"/>
            <w:shd w:val="clear" w:color="auto" w:fill="auto"/>
            <w:tcMar>
              <w:left w:w="40" w:type="dxa"/>
              <w:right w:w="40" w:type="dxa"/>
            </w:tcMar>
            <w:vAlign w:val="bottom"/>
          </w:tcPr>
          <w:p w14:paraId="607EF337" w14:textId="06A529EC" w:rsidR="00CB213F" w:rsidRPr="007C257B" w:rsidRDefault="00CB213F" w:rsidP="00CB213F">
            <w:pPr>
              <w:spacing w:before="40" w:after="40"/>
              <w:ind w:left="72" w:right="72"/>
              <w:jc w:val="right"/>
              <w:rPr>
                <w:sz w:val="18"/>
                <w:szCs w:val="18"/>
              </w:rPr>
            </w:pPr>
            <w:r w:rsidRPr="007C257B">
              <w:rPr>
                <w:sz w:val="18"/>
                <w:szCs w:val="18"/>
              </w:rPr>
              <w:t xml:space="preserve">Insurance Policy ID Number </w:t>
            </w:r>
          </w:p>
        </w:tc>
        <w:tc>
          <w:tcPr>
            <w:tcW w:w="2520" w:type="dxa"/>
          </w:tcPr>
          <w:p w14:paraId="01FB51F1" w14:textId="77777777" w:rsidR="00CB213F" w:rsidRPr="007C257B" w:rsidRDefault="00CB213F" w:rsidP="00CB213F">
            <w:pPr>
              <w:spacing w:before="40" w:after="40"/>
              <w:ind w:left="72" w:right="72"/>
              <w:jc w:val="right"/>
              <w:rPr>
                <w:sz w:val="18"/>
                <w:szCs w:val="18"/>
              </w:rPr>
            </w:pPr>
          </w:p>
        </w:tc>
      </w:tr>
      <w:tr w:rsidR="00CB213F" w14:paraId="0CC6A0E4" w14:textId="21832E4B" w:rsidTr="0043212E">
        <w:tc>
          <w:tcPr>
            <w:tcW w:w="1435" w:type="dxa"/>
            <w:shd w:val="clear" w:color="auto" w:fill="auto"/>
            <w:tcMar>
              <w:top w:w="100" w:type="dxa"/>
              <w:left w:w="100" w:type="dxa"/>
              <w:bottom w:w="100" w:type="dxa"/>
              <w:right w:w="100" w:type="dxa"/>
            </w:tcMar>
          </w:tcPr>
          <w:p w14:paraId="5525753D" w14:textId="1EC6AE6F" w:rsidR="00CB213F" w:rsidRDefault="00CB213F" w:rsidP="00CB213F">
            <w:pPr>
              <w:spacing w:before="40" w:after="40"/>
              <w:ind w:left="72" w:right="72"/>
              <w:jc w:val="center"/>
              <w:rPr>
                <w:sz w:val="18"/>
                <w:szCs w:val="18"/>
              </w:rPr>
            </w:pPr>
            <w:r w:rsidRPr="007330D6">
              <w:rPr>
                <w:sz w:val="18"/>
                <w:szCs w:val="18"/>
              </w:rPr>
              <w:lastRenderedPageBreak/>
              <w:t>RE</w:t>
            </w:r>
          </w:p>
        </w:tc>
        <w:tc>
          <w:tcPr>
            <w:tcW w:w="1535" w:type="dxa"/>
            <w:shd w:val="clear" w:color="auto" w:fill="auto"/>
            <w:tcMar>
              <w:top w:w="100" w:type="dxa"/>
              <w:left w:w="100" w:type="dxa"/>
              <w:bottom w:w="100" w:type="dxa"/>
              <w:right w:w="100" w:type="dxa"/>
            </w:tcMar>
          </w:tcPr>
          <w:p w14:paraId="190F96FB" w14:textId="509F9F35" w:rsidR="00CB213F" w:rsidRDefault="00CB213F" w:rsidP="00CB213F">
            <w:pPr>
              <w:spacing w:before="40" w:after="40"/>
              <w:ind w:left="72" w:right="72"/>
              <w:jc w:val="center"/>
              <w:rPr>
                <w:sz w:val="18"/>
                <w:szCs w:val="18"/>
              </w:rPr>
            </w:pPr>
            <w:ins w:id="310" w:author="Andrea K. Fourquet" w:date="2017-04-24T12:53:00Z">
              <w:r w:rsidRPr="006D73A0">
                <w:rPr>
                  <w:sz w:val="18"/>
                  <w:szCs w:val="18"/>
                </w:rPr>
                <w:t>0..1</w:t>
              </w:r>
            </w:ins>
            <w:del w:id="311" w:author="Andrea K. Fourquet" w:date="2017-04-24T12:53:00Z">
              <w:r w:rsidRPr="009C441B" w:rsidDel="00CD292F">
                <w:rPr>
                  <w:sz w:val="18"/>
                  <w:szCs w:val="18"/>
                </w:rPr>
                <w:delText>1..1</w:delText>
              </w:r>
            </w:del>
          </w:p>
        </w:tc>
        <w:tc>
          <w:tcPr>
            <w:tcW w:w="2520" w:type="dxa"/>
            <w:shd w:val="clear" w:color="auto" w:fill="auto"/>
            <w:tcMar>
              <w:left w:w="40" w:type="dxa"/>
              <w:right w:w="40" w:type="dxa"/>
            </w:tcMar>
            <w:vAlign w:val="bottom"/>
          </w:tcPr>
          <w:p w14:paraId="061FCB4B" w14:textId="0945F95C" w:rsidR="00CB213F" w:rsidRPr="007C257B" w:rsidRDefault="00CB213F" w:rsidP="00CB213F">
            <w:pPr>
              <w:spacing w:before="40" w:after="40"/>
              <w:ind w:left="72" w:right="72"/>
              <w:jc w:val="right"/>
              <w:rPr>
                <w:sz w:val="18"/>
                <w:szCs w:val="18"/>
              </w:rPr>
            </w:pPr>
            <w:r w:rsidRPr="007C257B">
              <w:rPr>
                <w:sz w:val="18"/>
                <w:szCs w:val="18"/>
              </w:rPr>
              <w:t xml:space="preserve">Last Name of the Insured </w:t>
            </w:r>
          </w:p>
        </w:tc>
        <w:tc>
          <w:tcPr>
            <w:tcW w:w="2520" w:type="dxa"/>
          </w:tcPr>
          <w:p w14:paraId="4093BF60" w14:textId="77777777" w:rsidR="00CB213F" w:rsidRPr="007C257B" w:rsidRDefault="00CB213F" w:rsidP="00CB213F">
            <w:pPr>
              <w:spacing w:before="40" w:after="40"/>
              <w:ind w:left="72" w:right="72"/>
              <w:jc w:val="right"/>
              <w:rPr>
                <w:sz w:val="18"/>
                <w:szCs w:val="18"/>
              </w:rPr>
            </w:pPr>
          </w:p>
        </w:tc>
      </w:tr>
      <w:tr w:rsidR="00CB213F" w14:paraId="4B12C6EB" w14:textId="7F21A555" w:rsidTr="0043212E">
        <w:tc>
          <w:tcPr>
            <w:tcW w:w="1435" w:type="dxa"/>
            <w:shd w:val="clear" w:color="auto" w:fill="auto"/>
            <w:tcMar>
              <w:top w:w="100" w:type="dxa"/>
              <w:left w:w="100" w:type="dxa"/>
              <w:bottom w:w="100" w:type="dxa"/>
              <w:right w:w="100" w:type="dxa"/>
            </w:tcMar>
          </w:tcPr>
          <w:p w14:paraId="7F1CF901" w14:textId="471EAD98" w:rsidR="00CB213F" w:rsidRDefault="00CB213F" w:rsidP="00CB213F">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15898C5C" w14:textId="50E3E475" w:rsidR="00CB213F" w:rsidRDefault="00CB213F" w:rsidP="00CB213F">
            <w:pPr>
              <w:spacing w:before="40" w:after="40"/>
              <w:ind w:left="72" w:right="72"/>
              <w:jc w:val="center"/>
              <w:rPr>
                <w:sz w:val="18"/>
                <w:szCs w:val="18"/>
              </w:rPr>
            </w:pPr>
            <w:ins w:id="312" w:author="Andrea K. Fourquet" w:date="2017-04-24T12:53:00Z">
              <w:r w:rsidRPr="006D73A0">
                <w:rPr>
                  <w:sz w:val="18"/>
                  <w:szCs w:val="18"/>
                </w:rPr>
                <w:t>0..1</w:t>
              </w:r>
            </w:ins>
            <w:del w:id="313" w:author="Andrea K. Fourquet" w:date="2017-04-24T12:53:00Z">
              <w:r w:rsidRPr="009C441B" w:rsidDel="00CD292F">
                <w:rPr>
                  <w:sz w:val="18"/>
                  <w:szCs w:val="18"/>
                </w:rPr>
                <w:delText>1..1</w:delText>
              </w:r>
            </w:del>
          </w:p>
        </w:tc>
        <w:tc>
          <w:tcPr>
            <w:tcW w:w="2520" w:type="dxa"/>
            <w:shd w:val="clear" w:color="auto" w:fill="auto"/>
            <w:tcMar>
              <w:left w:w="40" w:type="dxa"/>
              <w:right w:w="40" w:type="dxa"/>
            </w:tcMar>
            <w:vAlign w:val="bottom"/>
          </w:tcPr>
          <w:p w14:paraId="58DA5599" w14:textId="5C7C01DB" w:rsidR="00CB213F" w:rsidRPr="007C257B" w:rsidRDefault="00CB213F" w:rsidP="00CB213F">
            <w:pPr>
              <w:spacing w:before="40" w:after="40"/>
              <w:ind w:left="72" w:right="72"/>
              <w:jc w:val="right"/>
              <w:rPr>
                <w:sz w:val="18"/>
                <w:szCs w:val="18"/>
              </w:rPr>
            </w:pPr>
            <w:r w:rsidRPr="007C257B">
              <w:rPr>
                <w:sz w:val="18"/>
                <w:szCs w:val="18"/>
              </w:rPr>
              <w:t xml:space="preserve">First Name of the Insured </w:t>
            </w:r>
          </w:p>
        </w:tc>
        <w:tc>
          <w:tcPr>
            <w:tcW w:w="2520" w:type="dxa"/>
          </w:tcPr>
          <w:p w14:paraId="48D09774" w14:textId="77777777" w:rsidR="00CB213F" w:rsidRPr="007C257B" w:rsidRDefault="00CB213F" w:rsidP="00CB213F">
            <w:pPr>
              <w:spacing w:before="40" w:after="40"/>
              <w:ind w:left="72" w:right="72"/>
              <w:jc w:val="right"/>
              <w:rPr>
                <w:sz w:val="18"/>
                <w:szCs w:val="18"/>
              </w:rPr>
            </w:pPr>
          </w:p>
        </w:tc>
      </w:tr>
      <w:tr w:rsidR="00CB213F" w14:paraId="63A7B1EF" w14:textId="054F1470" w:rsidTr="0043212E">
        <w:tc>
          <w:tcPr>
            <w:tcW w:w="1435" w:type="dxa"/>
            <w:shd w:val="clear" w:color="auto" w:fill="auto"/>
            <w:tcMar>
              <w:top w:w="100" w:type="dxa"/>
              <w:left w:w="100" w:type="dxa"/>
              <w:bottom w:w="100" w:type="dxa"/>
              <w:right w:w="100" w:type="dxa"/>
            </w:tcMar>
          </w:tcPr>
          <w:p w14:paraId="2C4FD5F5" w14:textId="7EF66ED1" w:rsidR="00CB213F" w:rsidRDefault="00CB213F" w:rsidP="00CB213F">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0DCFF2E5" w14:textId="54B56DDE" w:rsidR="00CB213F" w:rsidRDefault="00CB213F" w:rsidP="00CB213F">
            <w:pPr>
              <w:spacing w:before="40" w:after="40"/>
              <w:ind w:left="72" w:right="72"/>
              <w:jc w:val="center"/>
              <w:rPr>
                <w:sz w:val="18"/>
                <w:szCs w:val="18"/>
              </w:rPr>
            </w:pPr>
            <w:ins w:id="314" w:author="Andrea K. Fourquet" w:date="2017-04-24T12:53:00Z">
              <w:r w:rsidRPr="006D73A0">
                <w:rPr>
                  <w:sz w:val="18"/>
                  <w:szCs w:val="18"/>
                </w:rPr>
                <w:t>0..1</w:t>
              </w:r>
            </w:ins>
            <w:del w:id="315" w:author="Andrea K. Fourquet" w:date="2017-04-24T12:53:00Z">
              <w:r w:rsidRPr="009C441B" w:rsidDel="00CD292F">
                <w:rPr>
                  <w:sz w:val="18"/>
                  <w:szCs w:val="18"/>
                </w:rPr>
                <w:delText>1..1</w:delText>
              </w:r>
            </w:del>
          </w:p>
        </w:tc>
        <w:tc>
          <w:tcPr>
            <w:tcW w:w="2520" w:type="dxa"/>
            <w:shd w:val="clear" w:color="auto" w:fill="auto"/>
            <w:tcMar>
              <w:left w:w="40" w:type="dxa"/>
              <w:right w:w="40" w:type="dxa"/>
            </w:tcMar>
            <w:vAlign w:val="bottom"/>
          </w:tcPr>
          <w:p w14:paraId="7DA5FB54" w14:textId="1C601AAF" w:rsidR="00CB213F" w:rsidRPr="007C257B" w:rsidRDefault="00CB213F" w:rsidP="00CB213F">
            <w:pPr>
              <w:spacing w:before="40" w:after="40"/>
              <w:ind w:left="72" w:right="72"/>
              <w:jc w:val="right"/>
              <w:rPr>
                <w:sz w:val="18"/>
                <w:szCs w:val="18"/>
              </w:rPr>
            </w:pPr>
            <w:r w:rsidRPr="007C257B">
              <w:rPr>
                <w:sz w:val="18"/>
                <w:szCs w:val="18"/>
              </w:rPr>
              <w:t xml:space="preserve">Middle initial/name of the Insured </w:t>
            </w:r>
          </w:p>
        </w:tc>
        <w:tc>
          <w:tcPr>
            <w:tcW w:w="2520" w:type="dxa"/>
          </w:tcPr>
          <w:p w14:paraId="45CFB141" w14:textId="77777777" w:rsidR="00CB213F" w:rsidRPr="007C257B" w:rsidRDefault="00CB213F" w:rsidP="00CB213F">
            <w:pPr>
              <w:spacing w:before="40" w:after="40"/>
              <w:ind w:left="72" w:right="72"/>
              <w:jc w:val="right"/>
              <w:rPr>
                <w:sz w:val="18"/>
                <w:szCs w:val="18"/>
              </w:rPr>
            </w:pPr>
          </w:p>
        </w:tc>
      </w:tr>
      <w:tr w:rsidR="00CB213F" w14:paraId="03D5F69F" w14:textId="4BCFD6AA" w:rsidTr="0043212E">
        <w:tc>
          <w:tcPr>
            <w:tcW w:w="1435" w:type="dxa"/>
            <w:shd w:val="clear" w:color="auto" w:fill="auto"/>
            <w:tcMar>
              <w:top w:w="100" w:type="dxa"/>
              <w:left w:w="100" w:type="dxa"/>
              <w:bottom w:w="100" w:type="dxa"/>
              <w:right w:w="100" w:type="dxa"/>
            </w:tcMar>
          </w:tcPr>
          <w:p w14:paraId="3D9DA113" w14:textId="4F063685" w:rsidR="00CB213F" w:rsidRDefault="00CB213F" w:rsidP="00CB213F">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6339300A" w14:textId="19209504" w:rsidR="00CB213F" w:rsidRDefault="00CB213F" w:rsidP="00CB213F">
            <w:pPr>
              <w:spacing w:before="40" w:after="40"/>
              <w:ind w:left="72" w:right="72"/>
              <w:jc w:val="center"/>
              <w:rPr>
                <w:sz w:val="18"/>
                <w:szCs w:val="18"/>
              </w:rPr>
            </w:pPr>
            <w:ins w:id="316" w:author="Andrea K. Fourquet" w:date="2017-04-24T12:53:00Z">
              <w:r w:rsidRPr="006D73A0">
                <w:rPr>
                  <w:sz w:val="18"/>
                  <w:szCs w:val="18"/>
                </w:rPr>
                <w:t>0..1</w:t>
              </w:r>
            </w:ins>
            <w:del w:id="317" w:author="Andrea K. Fourquet" w:date="2017-04-24T12:53:00Z">
              <w:r w:rsidRPr="009C441B" w:rsidDel="00CD292F">
                <w:rPr>
                  <w:sz w:val="18"/>
                  <w:szCs w:val="18"/>
                </w:rPr>
                <w:delText>1..1</w:delText>
              </w:r>
            </w:del>
          </w:p>
        </w:tc>
        <w:tc>
          <w:tcPr>
            <w:tcW w:w="2520" w:type="dxa"/>
            <w:shd w:val="clear" w:color="auto" w:fill="auto"/>
            <w:tcMar>
              <w:left w:w="40" w:type="dxa"/>
              <w:right w:w="40" w:type="dxa"/>
            </w:tcMar>
            <w:vAlign w:val="bottom"/>
          </w:tcPr>
          <w:p w14:paraId="23F4DD2E" w14:textId="2DEC632C" w:rsidR="00CB213F" w:rsidRPr="007C257B" w:rsidRDefault="00CB213F" w:rsidP="00CB213F">
            <w:pPr>
              <w:spacing w:before="40" w:after="40"/>
              <w:ind w:left="72" w:right="72"/>
              <w:jc w:val="right"/>
              <w:rPr>
                <w:sz w:val="18"/>
                <w:szCs w:val="18"/>
              </w:rPr>
            </w:pPr>
            <w:r w:rsidRPr="007C257B">
              <w:rPr>
                <w:sz w:val="18"/>
                <w:szCs w:val="18"/>
              </w:rPr>
              <w:t>Relationship to the Insured</w:t>
            </w:r>
          </w:p>
        </w:tc>
        <w:tc>
          <w:tcPr>
            <w:tcW w:w="2520" w:type="dxa"/>
          </w:tcPr>
          <w:p w14:paraId="7F6B1F9B" w14:textId="4911305A" w:rsidR="00CB213F" w:rsidRPr="007C257B" w:rsidRDefault="00CB213F" w:rsidP="00CB213F">
            <w:pPr>
              <w:spacing w:before="40" w:after="40"/>
              <w:ind w:left="72" w:right="72"/>
              <w:jc w:val="right"/>
              <w:rPr>
                <w:sz w:val="18"/>
                <w:szCs w:val="18"/>
              </w:rPr>
            </w:pPr>
            <w:r w:rsidRPr="007C257B">
              <w:rPr>
                <w:sz w:val="18"/>
                <w:szCs w:val="18"/>
              </w:rPr>
              <w:t>NEMSIS</w:t>
            </w:r>
          </w:p>
        </w:tc>
      </w:tr>
      <w:tr w:rsidR="00CB213F" w14:paraId="1BE6E718" w14:textId="4BA87412" w:rsidTr="0043212E">
        <w:tc>
          <w:tcPr>
            <w:tcW w:w="1435" w:type="dxa"/>
            <w:shd w:val="clear" w:color="auto" w:fill="auto"/>
            <w:tcMar>
              <w:top w:w="100" w:type="dxa"/>
              <w:left w:w="100" w:type="dxa"/>
              <w:bottom w:w="100" w:type="dxa"/>
              <w:right w:w="100" w:type="dxa"/>
            </w:tcMar>
          </w:tcPr>
          <w:p w14:paraId="3A305122" w14:textId="3C666A0D" w:rsidR="00CB213F" w:rsidRDefault="00CB213F" w:rsidP="00CB213F">
            <w:pPr>
              <w:spacing w:before="40" w:after="40"/>
              <w:ind w:left="72" w:right="72"/>
              <w:jc w:val="center"/>
              <w:rPr>
                <w:sz w:val="18"/>
                <w:szCs w:val="18"/>
              </w:rPr>
            </w:pPr>
            <w:r w:rsidRPr="007330D6">
              <w:rPr>
                <w:sz w:val="18"/>
                <w:szCs w:val="18"/>
              </w:rPr>
              <w:t>RE</w:t>
            </w:r>
          </w:p>
        </w:tc>
        <w:tc>
          <w:tcPr>
            <w:tcW w:w="1535" w:type="dxa"/>
            <w:shd w:val="clear" w:color="auto" w:fill="auto"/>
            <w:tcMar>
              <w:top w:w="100" w:type="dxa"/>
              <w:left w:w="100" w:type="dxa"/>
              <w:bottom w:w="100" w:type="dxa"/>
              <w:right w:w="100" w:type="dxa"/>
            </w:tcMar>
          </w:tcPr>
          <w:p w14:paraId="6AA55466" w14:textId="601624C3" w:rsidR="00CB213F" w:rsidRDefault="00CB213F" w:rsidP="00CB213F">
            <w:pPr>
              <w:spacing w:before="40" w:after="40"/>
              <w:ind w:left="72" w:right="72"/>
              <w:jc w:val="center"/>
              <w:rPr>
                <w:sz w:val="18"/>
                <w:szCs w:val="18"/>
              </w:rPr>
            </w:pPr>
            <w:ins w:id="318" w:author="Andrea K. Fourquet" w:date="2017-04-24T12:53:00Z">
              <w:r w:rsidRPr="006D73A0">
                <w:rPr>
                  <w:sz w:val="18"/>
                  <w:szCs w:val="18"/>
                </w:rPr>
                <w:t>0..1</w:t>
              </w:r>
            </w:ins>
            <w:del w:id="319" w:author="Andrea K. Fourquet" w:date="2017-04-24T12:53:00Z">
              <w:r w:rsidRPr="009C441B" w:rsidDel="00CD292F">
                <w:rPr>
                  <w:sz w:val="18"/>
                  <w:szCs w:val="18"/>
                </w:rPr>
                <w:delText>1..1</w:delText>
              </w:r>
            </w:del>
          </w:p>
        </w:tc>
        <w:tc>
          <w:tcPr>
            <w:tcW w:w="2520" w:type="dxa"/>
            <w:shd w:val="clear" w:color="auto" w:fill="auto"/>
            <w:tcMar>
              <w:left w:w="40" w:type="dxa"/>
              <w:right w:w="40" w:type="dxa"/>
            </w:tcMar>
            <w:vAlign w:val="bottom"/>
          </w:tcPr>
          <w:p w14:paraId="63A3BF18" w14:textId="1D632A07" w:rsidR="00CB213F" w:rsidRPr="007C257B" w:rsidRDefault="00CB213F" w:rsidP="00CB213F">
            <w:pPr>
              <w:spacing w:before="40" w:after="40"/>
              <w:ind w:left="72" w:right="72"/>
              <w:jc w:val="right"/>
              <w:rPr>
                <w:sz w:val="18"/>
                <w:szCs w:val="18"/>
              </w:rPr>
            </w:pPr>
            <w:r w:rsidRPr="007C257B">
              <w:rPr>
                <w:sz w:val="18"/>
                <w:szCs w:val="18"/>
              </w:rPr>
              <w:t>Insurance Group Name</w:t>
            </w:r>
          </w:p>
        </w:tc>
        <w:tc>
          <w:tcPr>
            <w:tcW w:w="2520" w:type="dxa"/>
          </w:tcPr>
          <w:p w14:paraId="1879ACA2" w14:textId="77777777" w:rsidR="00CB213F" w:rsidRPr="007C257B" w:rsidRDefault="00CB213F" w:rsidP="00CB213F">
            <w:pPr>
              <w:spacing w:before="40" w:after="40"/>
              <w:ind w:left="72" w:right="72"/>
              <w:jc w:val="right"/>
              <w:rPr>
                <w:sz w:val="18"/>
                <w:szCs w:val="18"/>
              </w:rPr>
            </w:pPr>
          </w:p>
        </w:tc>
      </w:tr>
    </w:tbl>
    <w:p w14:paraId="1D30CF75" w14:textId="77777777" w:rsidR="0043212E" w:rsidRPr="007F36B8" w:rsidRDefault="0043212E"/>
    <w:p w14:paraId="02577DD3" w14:textId="2E6DC066" w:rsidR="00725E11" w:rsidRDefault="002E428D">
      <w:pPr>
        <w:rPr>
          <w:rFonts w:ascii="Arial" w:eastAsia="Arial" w:hAnsi="Arial" w:cs="Arial"/>
          <w:b/>
          <w:sz w:val="28"/>
          <w:szCs w:val="28"/>
        </w:rPr>
      </w:pPr>
      <w:bookmarkStart w:id="320" w:name="_ae14bhq37eoy" w:colFirst="0" w:colLast="0"/>
      <w:bookmarkEnd w:id="320"/>
      <w:r>
        <w:rPr>
          <w:rFonts w:ascii="Arial" w:eastAsia="Arial" w:hAnsi="Arial" w:cs="Arial"/>
          <w:b/>
          <w:sz w:val="28"/>
          <w:szCs w:val="28"/>
        </w:rPr>
        <w:t xml:space="preserve">6.3.1.D.5.3 Employer and School Information </w:t>
      </w:r>
      <w:ins w:id="321" w:author="Andrea K. Fourquet" w:date="2017-04-24T12:55:00Z">
        <w:r w:rsidR="00CB213F">
          <w:rPr>
            <w:rFonts w:ascii="Arial" w:eastAsia="Arial" w:hAnsi="Arial" w:cs="Arial"/>
            <w:b/>
            <w:sz w:val="28"/>
            <w:szCs w:val="28"/>
          </w:rPr>
          <w:t>Constraint</w:t>
        </w:r>
      </w:ins>
      <w:del w:id="322" w:author="Andrea K. Fourquet" w:date="2017-04-24T12:55:00Z">
        <w:r w:rsidDel="00CB213F">
          <w:rPr>
            <w:rFonts w:ascii="Arial" w:eastAsia="Arial" w:hAnsi="Arial" w:cs="Arial"/>
            <w:b/>
            <w:sz w:val="28"/>
            <w:szCs w:val="28"/>
          </w:rPr>
          <w:delText>Condition</w:delText>
        </w:r>
      </w:del>
    </w:p>
    <w:p w14:paraId="4C0A2C79" w14:textId="4D9C6A79" w:rsidR="007F36B8" w:rsidRDefault="007C257B">
      <w:r>
        <w:t xml:space="preserve">Within the Employer </w:t>
      </w:r>
      <w:commentRangeStart w:id="323"/>
      <w:r>
        <w:t>and School information section the Content Creator SHALL be able to include the following data eleme</w:t>
      </w:r>
      <w:commentRangeEnd w:id="323"/>
      <w:r w:rsidR="002D7343">
        <w:rPr>
          <w:rStyle w:val="CommentReference"/>
        </w:rPr>
        <w:commentReference w:id="323"/>
      </w:r>
      <w:r>
        <w:t>nts:</w:t>
      </w:r>
    </w:p>
    <w:p w14:paraId="04AD8AC3" w14:textId="77777777" w:rsidR="007C257B" w:rsidRDefault="007C257B"/>
    <w:tbl>
      <w:tblPr>
        <w:tblStyle w:val="afd"/>
        <w:tblW w:w="801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535"/>
        <w:gridCol w:w="2520"/>
        <w:gridCol w:w="2520"/>
      </w:tblGrid>
      <w:tr w:rsidR="007C257B" w14:paraId="6F2F1BE6" w14:textId="5D27F11E" w:rsidTr="007C257B">
        <w:tc>
          <w:tcPr>
            <w:tcW w:w="1435" w:type="dxa"/>
            <w:shd w:val="clear" w:color="auto" w:fill="E7E6E6" w:themeFill="background2"/>
            <w:tcMar>
              <w:top w:w="100" w:type="dxa"/>
              <w:left w:w="100" w:type="dxa"/>
              <w:bottom w:w="100" w:type="dxa"/>
              <w:right w:w="100" w:type="dxa"/>
            </w:tcMar>
          </w:tcPr>
          <w:p w14:paraId="54F67ABD" w14:textId="77777777" w:rsidR="007C257B" w:rsidRPr="007F36B8" w:rsidRDefault="007C257B"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Optionality</w:t>
            </w:r>
          </w:p>
        </w:tc>
        <w:tc>
          <w:tcPr>
            <w:tcW w:w="1535" w:type="dxa"/>
            <w:shd w:val="clear" w:color="auto" w:fill="E7E6E6" w:themeFill="background2"/>
            <w:tcMar>
              <w:top w:w="100" w:type="dxa"/>
              <w:left w:w="100" w:type="dxa"/>
              <w:bottom w:w="100" w:type="dxa"/>
              <w:right w:w="100" w:type="dxa"/>
            </w:tcMar>
          </w:tcPr>
          <w:p w14:paraId="0ECF78A8" w14:textId="77777777" w:rsidR="007C257B" w:rsidRPr="007F36B8" w:rsidRDefault="007C257B"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2520" w:type="dxa"/>
            <w:shd w:val="clear" w:color="auto" w:fill="E7E6E6" w:themeFill="background2"/>
            <w:tcMar>
              <w:top w:w="100" w:type="dxa"/>
              <w:left w:w="100" w:type="dxa"/>
              <w:bottom w:w="100" w:type="dxa"/>
              <w:right w:w="100" w:type="dxa"/>
            </w:tcMar>
          </w:tcPr>
          <w:p w14:paraId="48549042" w14:textId="77777777" w:rsidR="007C257B" w:rsidRPr="007F36B8" w:rsidRDefault="007C257B"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c>
          <w:tcPr>
            <w:tcW w:w="2520" w:type="dxa"/>
            <w:shd w:val="clear" w:color="auto" w:fill="E7E6E6" w:themeFill="background2"/>
          </w:tcPr>
          <w:p w14:paraId="6059FE9D" w14:textId="36980A27" w:rsidR="007C257B" w:rsidRPr="007F36B8" w:rsidRDefault="007C257B" w:rsidP="00647867">
            <w:pPr>
              <w:spacing w:before="40" w:after="40"/>
              <w:ind w:left="72" w:right="72"/>
              <w:jc w:val="center"/>
              <w:rPr>
                <w:rFonts w:ascii="Arial" w:eastAsia="Arial" w:hAnsi="Arial" w:cs="Arial"/>
                <w:b/>
                <w:sz w:val="20"/>
                <w:szCs w:val="20"/>
              </w:rPr>
            </w:pPr>
            <w:r>
              <w:rPr>
                <w:rFonts w:ascii="Arial" w:eastAsia="Arial" w:hAnsi="Arial" w:cs="Arial"/>
                <w:b/>
                <w:sz w:val="20"/>
                <w:szCs w:val="20"/>
              </w:rPr>
              <w:t>Vocabulary</w:t>
            </w:r>
          </w:p>
        </w:tc>
      </w:tr>
      <w:tr w:rsidR="007C257B" w14:paraId="499B8A5A" w14:textId="7789AA65" w:rsidTr="007C257B">
        <w:tc>
          <w:tcPr>
            <w:tcW w:w="1435" w:type="dxa"/>
            <w:shd w:val="clear" w:color="auto" w:fill="auto"/>
            <w:tcMar>
              <w:top w:w="100" w:type="dxa"/>
              <w:left w:w="100" w:type="dxa"/>
              <w:bottom w:w="100" w:type="dxa"/>
              <w:right w:w="100" w:type="dxa"/>
            </w:tcMar>
          </w:tcPr>
          <w:p w14:paraId="7D4E4448" w14:textId="4041948D"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3E9E7691" w14:textId="77777777" w:rsidR="007C257B" w:rsidRDefault="007C257B" w:rsidP="007C257B">
            <w:pPr>
              <w:spacing w:before="40" w:after="40"/>
              <w:ind w:left="72" w:right="72"/>
              <w:jc w:val="center"/>
              <w:rPr>
                <w:sz w:val="18"/>
                <w:szCs w:val="18"/>
              </w:rPr>
            </w:pPr>
            <w:r w:rsidRPr="00E05FD3">
              <w:rPr>
                <w:sz w:val="18"/>
                <w:szCs w:val="18"/>
              </w:rPr>
              <w:t>1..1</w:t>
            </w:r>
          </w:p>
        </w:tc>
        <w:tc>
          <w:tcPr>
            <w:tcW w:w="2520" w:type="dxa"/>
            <w:shd w:val="clear" w:color="auto" w:fill="auto"/>
            <w:tcMar>
              <w:left w:w="40" w:type="dxa"/>
              <w:right w:w="40" w:type="dxa"/>
            </w:tcMar>
            <w:vAlign w:val="bottom"/>
          </w:tcPr>
          <w:p w14:paraId="60376E9E" w14:textId="7BBC7603" w:rsidR="007C257B" w:rsidRPr="007F36B8" w:rsidRDefault="007C257B" w:rsidP="007C257B">
            <w:pPr>
              <w:spacing w:before="40" w:after="40"/>
              <w:ind w:left="72" w:right="72"/>
              <w:jc w:val="right"/>
              <w:rPr>
                <w:sz w:val="18"/>
                <w:szCs w:val="18"/>
              </w:rPr>
            </w:pPr>
            <w:r w:rsidRPr="007C257B">
              <w:rPr>
                <w:sz w:val="18"/>
                <w:szCs w:val="18"/>
              </w:rPr>
              <w:t xml:space="preserve">Patient's Employer </w:t>
            </w:r>
          </w:p>
        </w:tc>
        <w:tc>
          <w:tcPr>
            <w:tcW w:w="2520" w:type="dxa"/>
          </w:tcPr>
          <w:p w14:paraId="775ACAF7" w14:textId="77777777" w:rsidR="007C257B" w:rsidRPr="007C257B" w:rsidRDefault="007C257B" w:rsidP="007C257B">
            <w:pPr>
              <w:spacing w:before="40" w:after="40"/>
              <w:ind w:left="72" w:right="72"/>
              <w:jc w:val="right"/>
              <w:rPr>
                <w:sz w:val="18"/>
                <w:szCs w:val="18"/>
              </w:rPr>
            </w:pPr>
          </w:p>
        </w:tc>
      </w:tr>
      <w:tr w:rsidR="007C257B" w14:paraId="4DBC5226" w14:textId="712963AF" w:rsidTr="007C257B">
        <w:tc>
          <w:tcPr>
            <w:tcW w:w="1435" w:type="dxa"/>
            <w:shd w:val="clear" w:color="auto" w:fill="auto"/>
            <w:tcMar>
              <w:top w:w="100" w:type="dxa"/>
              <w:left w:w="100" w:type="dxa"/>
              <w:bottom w:w="100" w:type="dxa"/>
              <w:right w:w="100" w:type="dxa"/>
            </w:tcMar>
          </w:tcPr>
          <w:p w14:paraId="6F176833" w14:textId="48E0F7B6"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70054DA2" w14:textId="77777777" w:rsidR="007C257B" w:rsidRDefault="007C257B" w:rsidP="007C257B">
            <w:pPr>
              <w:spacing w:before="40" w:after="40"/>
              <w:ind w:left="72" w:right="72"/>
              <w:jc w:val="center"/>
              <w:rPr>
                <w:sz w:val="18"/>
                <w:szCs w:val="18"/>
              </w:rPr>
            </w:pPr>
            <w:r w:rsidRPr="00E05FD3">
              <w:rPr>
                <w:sz w:val="18"/>
                <w:szCs w:val="18"/>
              </w:rPr>
              <w:t>1..1</w:t>
            </w:r>
          </w:p>
        </w:tc>
        <w:tc>
          <w:tcPr>
            <w:tcW w:w="2520" w:type="dxa"/>
            <w:shd w:val="clear" w:color="auto" w:fill="auto"/>
            <w:tcMar>
              <w:left w:w="40" w:type="dxa"/>
              <w:right w:w="40" w:type="dxa"/>
            </w:tcMar>
            <w:vAlign w:val="bottom"/>
          </w:tcPr>
          <w:p w14:paraId="16802947" w14:textId="419C6D89" w:rsidR="007C257B" w:rsidRPr="007F36B8" w:rsidRDefault="007C257B" w:rsidP="007C257B">
            <w:pPr>
              <w:spacing w:before="40" w:after="40"/>
              <w:ind w:left="72" w:right="72"/>
              <w:jc w:val="right"/>
              <w:rPr>
                <w:sz w:val="18"/>
                <w:szCs w:val="18"/>
              </w:rPr>
            </w:pPr>
            <w:r w:rsidRPr="007C257B">
              <w:rPr>
                <w:sz w:val="18"/>
                <w:szCs w:val="18"/>
              </w:rPr>
              <w:t>Patient's Employer's Address</w:t>
            </w:r>
          </w:p>
        </w:tc>
        <w:tc>
          <w:tcPr>
            <w:tcW w:w="2520" w:type="dxa"/>
          </w:tcPr>
          <w:p w14:paraId="5BE21773" w14:textId="77777777" w:rsidR="007C257B" w:rsidRPr="007C257B" w:rsidRDefault="007C257B" w:rsidP="007C257B">
            <w:pPr>
              <w:spacing w:before="40" w:after="40"/>
              <w:ind w:left="72" w:right="72"/>
              <w:jc w:val="right"/>
              <w:rPr>
                <w:sz w:val="18"/>
                <w:szCs w:val="18"/>
              </w:rPr>
            </w:pPr>
          </w:p>
        </w:tc>
      </w:tr>
      <w:tr w:rsidR="007C257B" w14:paraId="05D6EDC8" w14:textId="0BAA7FC1" w:rsidTr="007C257B">
        <w:tc>
          <w:tcPr>
            <w:tcW w:w="1435" w:type="dxa"/>
            <w:shd w:val="clear" w:color="auto" w:fill="auto"/>
            <w:tcMar>
              <w:top w:w="100" w:type="dxa"/>
              <w:left w:w="100" w:type="dxa"/>
              <w:bottom w:w="100" w:type="dxa"/>
              <w:right w:w="100" w:type="dxa"/>
            </w:tcMar>
          </w:tcPr>
          <w:p w14:paraId="4CA84EFA" w14:textId="06E2A917"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6FEA981F" w14:textId="77777777" w:rsidR="007C257B" w:rsidRDefault="007C257B" w:rsidP="007C257B">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15DACC29" w14:textId="3E0363B3" w:rsidR="007C257B" w:rsidRPr="007F36B8" w:rsidRDefault="007C257B" w:rsidP="007C257B">
            <w:pPr>
              <w:spacing w:before="40" w:after="40"/>
              <w:ind w:left="72" w:right="72"/>
              <w:jc w:val="right"/>
              <w:rPr>
                <w:sz w:val="18"/>
                <w:szCs w:val="18"/>
              </w:rPr>
            </w:pPr>
            <w:r w:rsidRPr="007C257B">
              <w:rPr>
                <w:sz w:val="18"/>
                <w:szCs w:val="18"/>
              </w:rPr>
              <w:t xml:space="preserve">Patient's Employer's City </w:t>
            </w:r>
          </w:p>
        </w:tc>
        <w:tc>
          <w:tcPr>
            <w:tcW w:w="2520" w:type="dxa"/>
          </w:tcPr>
          <w:p w14:paraId="26F3D4F3" w14:textId="77777777" w:rsidR="007C257B" w:rsidRPr="007C257B" w:rsidRDefault="007C257B" w:rsidP="007C257B">
            <w:pPr>
              <w:spacing w:before="40" w:after="40"/>
              <w:ind w:left="72" w:right="72"/>
              <w:jc w:val="right"/>
              <w:rPr>
                <w:sz w:val="18"/>
                <w:szCs w:val="18"/>
              </w:rPr>
            </w:pPr>
          </w:p>
        </w:tc>
      </w:tr>
      <w:tr w:rsidR="007C257B" w14:paraId="3D3A00C9" w14:textId="733D2CD7" w:rsidTr="007C257B">
        <w:tc>
          <w:tcPr>
            <w:tcW w:w="1435" w:type="dxa"/>
            <w:shd w:val="clear" w:color="auto" w:fill="auto"/>
            <w:tcMar>
              <w:top w:w="100" w:type="dxa"/>
              <w:left w:w="100" w:type="dxa"/>
              <w:bottom w:w="100" w:type="dxa"/>
              <w:right w:w="100" w:type="dxa"/>
            </w:tcMar>
          </w:tcPr>
          <w:p w14:paraId="216CBD91" w14:textId="2D7745B4"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63B12815" w14:textId="77777777" w:rsidR="007C257B" w:rsidRDefault="007C257B" w:rsidP="007C257B">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1E5BA79D" w14:textId="66B791A9" w:rsidR="007C257B" w:rsidRPr="007F36B8" w:rsidRDefault="007C257B" w:rsidP="007C257B">
            <w:pPr>
              <w:spacing w:before="40" w:after="40"/>
              <w:ind w:left="72" w:right="72"/>
              <w:jc w:val="right"/>
              <w:rPr>
                <w:sz w:val="18"/>
                <w:szCs w:val="18"/>
              </w:rPr>
            </w:pPr>
            <w:r w:rsidRPr="007C257B">
              <w:rPr>
                <w:sz w:val="18"/>
                <w:szCs w:val="18"/>
              </w:rPr>
              <w:t>Patient's Employer's State</w:t>
            </w:r>
          </w:p>
        </w:tc>
        <w:tc>
          <w:tcPr>
            <w:tcW w:w="2520" w:type="dxa"/>
          </w:tcPr>
          <w:p w14:paraId="0CEE27A6" w14:textId="77777777" w:rsidR="007C257B" w:rsidRPr="007C257B" w:rsidRDefault="007C257B" w:rsidP="007C257B">
            <w:pPr>
              <w:spacing w:before="40" w:after="40"/>
              <w:ind w:left="72" w:right="72"/>
              <w:jc w:val="right"/>
              <w:rPr>
                <w:sz w:val="18"/>
                <w:szCs w:val="18"/>
              </w:rPr>
            </w:pPr>
          </w:p>
        </w:tc>
      </w:tr>
      <w:tr w:rsidR="007C257B" w14:paraId="0E857DD6" w14:textId="2773C261" w:rsidTr="007C257B">
        <w:tc>
          <w:tcPr>
            <w:tcW w:w="1435" w:type="dxa"/>
            <w:shd w:val="clear" w:color="auto" w:fill="auto"/>
            <w:tcMar>
              <w:top w:w="100" w:type="dxa"/>
              <w:left w:w="100" w:type="dxa"/>
              <w:bottom w:w="100" w:type="dxa"/>
              <w:right w:w="100" w:type="dxa"/>
            </w:tcMar>
          </w:tcPr>
          <w:p w14:paraId="753CF52F" w14:textId="1D13C181"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3E9707EE" w14:textId="77777777" w:rsidR="007C257B" w:rsidRDefault="007C257B" w:rsidP="007C257B">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4318190A" w14:textId="7A9B03B4" w:rsidR="007C257B" w:rsidRPr="007F36B8" w:rsidRDefault="007C257B" w:rsidP="007C257B">
            <w:pPr>
              <w:spacing w:before="40" w:after="40"/>
              <w:ind w:left="72" w:right="72"/>
              <w:jc w:val="right"/>
              <w:rPr>
                <w:sz w:val="18"/>
                <w:szCs w:val="18"/>
              </w:rPr>
            </w:pPr>
            <w:r w:rsidRPr="007C257B">
              <w:rPr>
                <w:sz w:val="18"/>
                <w:szCs w:val="18"/>
              </w:rPr>
              <w:t xml:space="preserve">Patient's Employer's Zip code </w:t>
            </w:r>
          </w:p>
        </w:tc>
        <w:tc>
          <w:tcPr>
            <w:tcW w:w="2520" w:type="dxa"/>
          </w:tcPr>
          <w:p w14:paraId="1EF4CA1F" w14:textId="77777777" w:rsidR="007C257B" w:rsidRPr="007C257B" w:rsidRDefault="007C257B" w:rsidP="007C257B">
            <w:pPr>
              <w:spacing w:before="40" w:after="40"/>
              <w:ind w:left="72" w:right="72"/>
              <w:jc w:val="right"/>
              <w:rPr>
                <w:sz w:val="18"/>
                <w:szCs w:val="18"/>
              </w:rPr>
            </w:pPr>
          </w:p>
        </w:tc>
      </w:tr>
      <w:tr w:rsidR="007C257B" w14:paraId="5D22A520" w14:textId="2FFADAA9" w:rsidTr="007C257B">
        <w:tc>
          <w:tcPr>
            <w:tcW w:w="1435" w:type="dxa"/>
            <w:shd w:val="clear" w:color="auto" w:fill="auto"/>
            <w:tcMar>
              <w:top w:w="100" w:type="dxa"/>
              <w:left w:w="100" w:type="dxa"/>
              <w:bottom w:w="100" w:type="dxa"/>
              <w:right w:w="100" w:type="dxa"/>
            </w:tcMar>
          </w:tcPr>
          <w:p w14:paraId="32392F1E" w14:textId="239B21DC"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56D16A76" w14:textId="77777777" w:rsidR="007C257B" w:rsidRDefault="007C257B" w:rsidP="007C257B">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3AEE2588" w14:textId="467340F8" w:rsidR="007C257B" w:rsidRPr="007F36B8" w:rsidRDefault="007C257B" w:rsidP="007C257B">
            <w:pPr>
              <w:spacing w:before="40" w:after="40"/>
              <w:ind w:left="72" w:right="72"/>
              <w:jc w:val="right"/>
              <w:rPr>
                <w:sz w:val="18"/>
                <w:szCs w:val="18"/>
              </w:rPr>
            </w:pPr>
            <w:r w:rsidRPr="007C257B">
              <w:rPr>
                <w:sz w:val="18"/>
                <w:szCs w:val="18"/>
              </w:rPr>
              <w:t xml:space="preserve">Patient's Employer's Country </w:t>
            </w:r>
          </w:p>
        </w:tc>
        <w:tc>
          <w:tcPr>
            <w:tcW w:w="2520" w:type="dxa"/>
          </w:tcPr>
          <w:p w14:paraId="45A33F3D" w14:textId="77777777" w:rsidR="007C257B" w:rsidRPr="007C257B" w:rsidRDefault="007C257B" w:rsidP="007C257B">
            <w:pPr>
              <w:spacing w:before="40" w:after="40"/>
              <w:ind w:left="72" w:right="72"/>
              <w:jc w:val="right"/>
              <w:rPr>
                <w:sz w:val="18"/>
                <w:szCs w:val="18"/>
              </w:rPr>
            </w:pPr>
          </w:p>
        </w:tc>
      </w:tr>
      <w:tr w:rsidR="007C257B" w14:paraId="21794A29" w14:textId="22BDE9B1" w:rsidTr="007C257B">
        <w:tc>
          <w:tcPr>
            <w:tcW w:w="1435" w:type="dxa"/>
            <w:shd w:val="clear" w:color="auto" w:fill="auto"/>
            <w:tcMar>
              <w:top w:w="100" w:type="dxa"/>
              <w:left w:w="100" w:type="dxa"/>
              <w:bottom w:w="100" w:type="dxa"/>
              <w:right w:w="100" w:type="dxa"/>
            </w:tcMar>
          </w:tcPr>
          <w:p w14:paraId="5ED64DC5" w14:textId="116EC553" w:rsidR="007C257B" w:rsidRDefault="007C257B" w:rsidP="007C257B">
            <w:pPr>
              <w:spacing w:before="40" w:after="40"/>
              <w:ind w:left="72" w:right="72"/>
              <w:jc w:val="center"/>
              <w:rPr>
                <w:sz w:val="18"/>
                <w:szCs w:val="18"/>
              </w:rPr>
            </w:pPr>
            <w:r w:rsidRPr="007C03AD">
              <w:rPr>
                <w:sz w:val="18"/>
                <w:szCs w:val="18"/>
              </w:rPr>
              <w:t>RE</w:t>
            </w:r>
          </w:p>
        </w:tc>
        <w:tc>
          <w:tcPr>
            <w:tcW w:w="1535" w:type="dxa"/>
            <w:shd w:val="clear" w:color="auto" w:fill="auto"/>
            <w:tcMar>
              <w:top w:w="100" w:type="dxa"/>
              <w:left w:w="100" w:type="dxa"/>
              <w:bottom w:w="100" w:type="dxa"/>
              <w:right w:w="100" w:type="dxa"/>
            </w:tcMar>
          </w:tcPr>
          <w:p w14:paraId="5E725B67" w14:textId="5CE21973" w:rsidR="007C257B" w:rsidRDefault="007C257B" w:rsidP="007C257B">
            <w:pPr>
              <w:spacing w:before="40" w:after="40"/>
              <w:ind w:left="72" w:right="72"/>
              <w:jc w:val="center"/>
              <w:rPr>
                <w:sz w:val="18"/>
                <w:szCs w:val="18"/>
              </w:rPr>
            </w:pPr>
            <w:r w:rsidRPr="00E05FD3">
              <w:rPr>
                <w:sz w:val="18"/>
                <w:szCs w:val="18"/>
              </w:rPr>
              <w:t>1</w:t>
            </w:r>
            <w:r>
              <w:rPr>
                <w:sz w:val="18"/>
                <w:szCs w:val="18"/>
              </w:rPr>
              <w:t>..*</w:t>
            </w:r>
          </w:p>
        </w:tc>
        <w:tc>
          <w:tcPr>
            <w:tcW w:w="2520" w:type="dxa"/>
            <w:shd w:val="clear" w:color="auto" w:fill="auto"/>
            <w:tcMar>
              <w:left w:w="40" w:type="dxa"/>
              <w:right w:w="40" w:type="dxa"/>
            </w:tcMar>
            <w:vAlign w:val="bottom"/>
          </w:tcPr>
          <w:p w14:paraId="64295A47" w14:textId="4E903D43" w:rsidR="007C257B" w:rsidRPr="007F36B8" w:rsidRDefault="007C257B" w:rsidP="007C257B">
            <w:pPr>
              <w:spacing w:before="40" w:after="40"/>
              <w:ind w:left="72" w:right="72"/>
              <w:jc w:val="right"/>
              <w:rPr>
                <w:sz w:val="18"/>
                <w:szCs w:val="18"/>
              </w:rPr>
            </w:pPr>
            <w:r w:rsidRPr="007C257B">
              <w:rPr>
                <w:sz w:val="18"/>
                <w:szCs w:val="18"/>
              </w:rPr>
              <w:t xml:space="preserve">Patient's Employer's Primary Phone Number </w:t>
            </w:r>
          </w:p>
        </w:tc>
        <w:tc>
          <w:tcPr>
            <w:tcW w:w="2520" w:type="dxa"/>
          </w:tcPr>
          <w:p w14:paraId="6ABAFFAB" w14:textId="143B78BC" w:rsidR="007C257B" w:rsidRPr="007C257B" w:rsidRDefault="007C257B" w:rsidP="007C257B">
            <w:pPr>
              <w:spacing w:before="40" w:after="40"/>
              <w:ind w:left="72" w:right="72"/>
              <w:jc w:val="right"/>
              <w:rPr>
                <w:sz w:val="18"/>
                <w:szCs w:val="18"/>
              </w:rPr>
            </w:pPr>
            <w:r>
              <w:rPr>
                <w:sz w:val="18"/>
                <w:szCs w:val="18"/>
              </w:rPr>
              <w:t>NEMSIS</w:t>
            </w:r>
          </w:p>
        </w:tc>
      </w:tr>
    </w:tbl>
    <w:p w14:paraId="5249E02B" w14:textId="77777777" w:rsidR="007C257B" w:rsidRDefault="007C257B"/>
    <w:p w14:paraId="4C4F749A" w14:textId="77777777" w:rsidR="007C257B" w:rsidRDefault="007C257B">
      <w:pPr>
        <w:rPr>
          <w:rFonts w:ascii="Arial" w:eastAsia="Arial" w:hAnsi="Arial" w:cs="Arial"/>
          <w:b/>
          <w:sz w:val="28"/>
          <w:szCs w:val="28"/>
        </w:rPr>
      </w:pPr>
    </w:p>
    <w:p w14:paraId="7182BB20" w14:textId="42D63845" w:rsidR="00725E11" w:rsidRDefault="005A1C49">
      <w:pPr>
        <w:rPr>
          <w:rFonts w:ascii="Arial" w:eastAsia="Arial" w:hAnsi="Arial" w:cs="Arial"/>
          <w:b/>
          <w:sz w:val="28"/>
          <w:szCs w:val="28"/>
        </w:rPr>
      </w:pPr>
      <w:bookmarkStart w:id="324" w:name="_tbb1r8409mnd" w:colFirst="0" w:colLast="0"/>
      <w:bookmarkEnd w:id="324"/>
      <w:r>
        <w:rPr>
          <w:rFonts w:ascii="Arial" w:eastAsia="Arial" w:hAnsi="Arial" w:cs="Arial"/>
          <w:b/>
          <w:sz w:val="28"/>
          <w:szCs w:val="28"/>
        </w:rPr>
        <w:t>6.3.1.D.5.4 Allergies and Other Adverse R</w:t>
      </w:r>
      <w:r w:rsidR="002E428D">
        <w:rPr>
          <w:rFonts w:ascii="Arial" w:eastAsia="Arial" w:hAnsi="Arial" w:cs="Arial"/>
          <w:b/>
          <w:sz w:val="28"/>
          <w:szCs w:val="28"/>
        </w:rPr>
        <w:t xml:space="preserve">eactions </w:t>
      </w:r>
      <w:ins w:id="325" w:author="Andrea K. Fourquet" w:date="2017-04-24T12:55:00Z">
        <w:r w:rsidR="00CB213F">
          <w:rPr>
            <w:rFonts w:ascii="Arial" w:eastAsia="Arial" w:hAnsi="Arial" w:cs="Arial"/>
            <w:b/>
            <w:sz w:val="28"/>
            <w:szCs w:val="28"/>
          </w:rPr>
          <w:t>Constraint</w:t>
        </w:r>
      </w:ins>
      <w:del w:id="326" w:author="Andrea K. Fourquet" w:date="2017-04-24T12:55:00Z">
        <w:r w:rsidR="002E428D" w:rsidDel="00CB213F">
          <w:rPr>
            <w:rFonts w:ascii="Arial" w:eastAsia="Arial" w:hAnsi="Arial" w:cs="Arial"/>
            <w:b/>
            <w:sz w:val="28"/>
            <w:szCs w:val="28"/>
          </w:rPr>
          <w:delText>Condition</w:delText>
        </w:r>
      </w:del>
    </w:p>
    <w:p w14:paraId="237E8871" w14:textId="6FE3510C" w:rsidR="007F36B8" w:rsidRDefault="007F36B8">
      <w:pPr>
        <w:rPr>
          <w:rFonts w:ascii="Arial" w:eastAsia="Arial" w:hAnsi="Arial" w:cs="Arial"/>
          <w:b/>
          <w:sz w:val="28"/>
          <w:szCs w:val="28"/>
        </w:rPr>
      </w:pPr>
      <w:r>
        <w:t>Within t</w:t>
      </w:r>
      <w:r w:rsidR="007C257B">
        <w:t xml:space="preserve">he Allergies and Other Adverse Reactions section the Content Creator SHALL be able to create an Allergies and Intolerances Concern entry </w:t>
      </w:r>
      <w:r w:rsidR="005A1C49">
        <w:t xml:space="preserve">(Template ID </w:t>
      </w:r>
      <w:r w:rsidR="005A1C49" w:rsidRPr="005A1C49">
        <w:t>1.3.6.1.4.1.19376.1.5.3.1.4.5.3</w:t>
      </w:r>
      <w:r w:rsidR="005A1C49">
        <w:t xml:space="preserve"> </w:t>
      </w:r>
      <w:r w:rsidR="005A1C49">
        <w:lastRenderedPageBreak/>
        <w:t xml:space="preserve">[PCC TF-2]) to identify the patient’s medication and environmental/food allergies. Environmental/food allergies using SNOMED-CT to identify the allergen. Medication allergies using RxNorm to </w:t>
      </w:r>
      <w:r w:rsidR="00DE4CFF">
        <w:t xml:space="preserve">identify an allergy as a specific drug and using ICD-10-CM to indicate an allergy to a class of drug. </w:t>
      </w:r>
    </w:p>
    <w:p w14:paraId="3F51B2AA" w14:textId="75834743" w:rsidR="00725E11" w:rsidRDefault="002E428D">
      <w:pPr>
        <w:rPr>
          <w:rFonts w:ascii="Arial" w:eastAsia="Arial" w:hAnsi="Arial" w:cs="Arial"/>
          <w:b/>
          <w:sz w:val="28"/>
          <w:szCs w:val="28"/>
        </w:rPr>
      </w:pPr>
      <w:bookmarkStart w:id="327" w:name="_3enh4pc8opfe" w:colFirst="0" w:colLast="0"/>
      <w:bookmarkEnd w:id="327"/>
      <w:r>
        <w:rPr>
          <w:rFonts w:ascii="Arial" w:eastAsia="Arial" w:hAnsi="Arial" w:cs="Arial"/>
          <w:b/>
          <w:sz w:val="28"/>
          <w:szCs w:val="28"/>
        </w:rPr>
        <w:t>6.3.1.</w:t>
      </w:r>
      <w:r w:rsidR="00DE4CFF">
        <w:rPr>
          <w:rFonts w:ascii="Arial" w:eastAsia="Arial" w:hAnsi="Arial" w:cs="Arial"/>
          <w:b/>
          <w:sz w:val="28"/>
          <w:szCs w:val="28"/>
        </w:rPr>
        <w:t>D.5.5 Procedures and Other I</w:t>
      </w:r>
      <w:r>
        <w:rPr>
          <w:rFonts w:ascii="Arial" w:eastAsia="Arial" w:hAnsi="Arial" w:cs="Arial"/>
          <w:b/>
          <w:sz w:val="28"/>
          <w:szCs w:val="28"/>
        </w:rPr>
        <w:t xml:space="preserve">nterventions </w:t>
      </w:r>
      <w:ins w:id="328" w:author="Andrea K. Fourquet" w:date="2017-04-24T12:56:00Z">
        <w:r w:rsidR="00CB213F">
          <w:rPr>
            <w:rFonts w:ascii="Arial" w:eastAsia="Arial" w:hAnsi="Arial" w:cs="Arial"/>
            <w:b/>
            <w:sz w:val="28"/>
            <w:szCs w:val="28"/>
          </w:rPr>
          <w:t>Constraint</w:t>
        </w:r>
      </w:ins>
      <w:del w:id="329" w:author="Andrea K. Fourquet" w:date="2017-04-24T12:56:00Z">
        <w:r w:rsidDel="00CB213F">
          <w:rPr>
            <w:rFonts w:ascii="Arial" w:eastAsia="Arial" w:hAnsi="Arial" w:cs="Arial"/>
            <w:b/>
            <w:sz w:val="28"/>
            <w:szCs w:val="28"/>
          </w:rPr>
          <w:delText>Condition</w:delText>
        </w:r>
      </w:del>
    </w:p>
    <w:p w14:paraId="75626084" w14:textId="6888C60D" w:rsidR="007F36B8" w:rsidRDefault="007F36B8">
      <w:pPr>
        <w:rPr>
          <w:rFonts w:ascii="Arial" w:eastAsia="Arial" w:hAnsi="Arial" w:cs="Arial"/>
          <w:b/>
          <w:sz w:val="28"/>
          <w:szCs w:val="28"/>
        </w:rPr>
      </w:pPr>
      <w:r>
        <w:t>Within t</w:t>
      </w:r>
      <w:r w:rsidR="005A1C49">
        <w:t xml:space="preserve">he Procedures and Other Interventions section the Content Creator SHALL be able to create a </w:t>
      </w:r>
      <w:r w:rsidR="00DE4CFF">
        <w:t xml:space="preserve">procedure entry (TemplateID </w:t>
      </w:r>
      <w:r w:rsidR="00DE4CFF" w:rsidRPr="00DE4CFF">
        <w:rPr>
          <w:rFonts w:ascii="Arial" w:hAnsi="Arial" w:cs="Arial"/>
          <w:sz w:val="20"/>
          <w:szCs w:val="20"/>
          <w:shd w:val="clear" w:color="auto" w:fill="FFFFFF"/>
        </w:rPr>
        <w:t>1.3.6.1.4.1.19376.1.5.3.1.4.19</w:t>
      </w:r>
      <w:r w:rsidR="00DE4CFF">
        <w:rPr>
          <w:rFonts w:ascii="Arial" w:hAnsi="Arial" w:cs="Arial"/>
          <w:sz w:val="20"/>
          <w:szCs w:val="20"/>
          <w:shd w:val="clear" w:color="auto" w:fill="FFFFFF"/>
        </w:rPr>
        <w:t xml:space="preserve"> [PCC TF-2]) to identify any procedures the patient has undergone using ICD-10-</w:t>
      </w:r>
      <w:ins w:id="330" w:author="Andrea K. Fourquet" w:date="2017-04-24T12:53:00Z">
        <w:r w:rsidR="00C8390B">
          <w:rPr>
            <w:rFonts w:ascii="Arial" w:hAnsi="Arial" w:cs="Arial"/>
            <w:sz w:val="20"/>
            <w:szCs w:val="20"/>
            <w:shd w:val="clear" w:color="auto" w:fill="FFFFFF"/>
          </w:rPr>
          <w:t>PCS</w:t>
        </w:r>
      </w:ins>
      <w:del w:id="331" w:author="Andrea K. Fourquet" w:date="2017-04-24T12:53:00Z">
        <w:r w:rsidR="00DE4CFF" w:rsidDel="00C8390B">
          <w:rPr>
            <w:rFonts w:ascii="Arial" w:hAnsi="Arial" w:cs="Arial"/>
            <w:sz w:val="20"/>
            <w:szCs w:val="20"/>
            <w:shd w:val="clear" w:color="auto" w:fill="FFFFFF"/>
          </w:rPr>
          <w:delText>CM</w:delText>
        </w:r>
        <w:r w:rsidR="00703836" w:rsidDel="00C8390B">
          <w:rPr>
            <w:rFonts w:ascii="Arial" w:hAnsi="Arial" w:cs="Arial"/>
            <w:sz w:val="20"/>
            <w:szCs w:val="20"/>
            <w:shd w:val="clear" w:color="auto" w:fill="FFFFFF"/>
          </w:rPr>
          <w:delText>.</w:delText>
        </w:r>
      </w:del>
    </w:p>
    <w:p w14:paraId="3C3FEDDD" w14:textId="1BEB4E38" w:rsidR="00725E11" w:rsidRDefault="002E428D">
      <w:pPr>
        <w:rPr>
          <w:rFonts w:ascii="Arial" w:eastAsia="Arial" w:hAnsi="Arial" w:cs="Arial"/>
          <w:b/>
          <w:sz w:val="28"/>
          <w:szCs w:val="28"/>
        </w:rPr>
      </w:pPr>
      <w:bookmarkStart w:id="332" w:name="_z0cymy8o7w9n" w:colFirst="0" w:colLast="0"/>
      <w:bookmarkEnd w:id="332"/>
      <w:r>
        <w:rPr>
          <w:rFonts w:ascii="Arial" w:eastAsia="Arial" w:hAnsi="Arial" w:cs="Arial"/>
          <w:b/>
          <w:sz w:val="28"/>
          <w:szCs w:val="28"/>
        </w:rPr>
        <w:t xml:space="preserve">6.3.1.D.5.6 Immunization Section </w:t>
      </w:r>
      <w:ins w:id="333" w:author="Andrea K. Fourquet" w:date="2017-04-24T12:56:00Z">
        <w:r w:rsidR="00CB213F">
          <w:rPr>
            <w:rFonts w:ascii="Arial" w:eastAsia="Arial" w:hAnsi="Arial" w:cs="Arial"/>
            <w:b/>
            <w:sz w:val="28"/>
            <w:szCs w:val="28"/>
          </w:rPr>
          <w:t>Constraint</w:t>
        </w:r>
      </w:ins>
      <w:del w:id="334" w:author="Andrea K. Fourquet" w:date="2017-04-24T12:56:00Z">
        <w:r w:rsidDel="00CB213F">
          <w:rPr>
            <w:rFonts w:ascii="Arial" w:eastAsia="Arial" w:hAnsi="Arial" w:cs="Arial"/>
            <w:b/>
            <w:sz w:val="28"/>
            <w:szCs w:val="28"/>
          </w:rPr>
          <w:delText>Condition</w:delText>
        </w:r>
      </w:del>
    </w:p>
    <w:p w14:paraId="427351BB" w14:textId="3166E6FD" w:rsidR="007F36B8" w:rsidRDefault="007F36B8">
      <w:r>
        <w:t>Within t</w:t>
      </w:r>
      <w:r w:rsidR="005A1C49">
        <w:t xml:space="preserve">he Immunization section the Content Creator SHALL be able to create </w:t>
      </w:r>
      <w:del w:id="335" w:author="Andrea K. Fourquet" w:date="2017-04-24T11:04:00Z">
        <w:r w:rsidR="00703836" w:rsidDel="002D7343">
          <w:delText>a</w:delText>
        </w:r>
        <w:r w:rsidR="00F209C6" w:rsidDel="002D7343">
          <w:delText xml:space="preserve"> </w:delText>
        </w:r>
      </w:del>
      <w:r w:rsidR="00F209C6">
        <w:t xml:space="preserve">an immunization entry if the patient was given any of the </w:t>
      </w:r>
      <w:commentRangeStart w:id="336"/>
      <w:r w:rsidR="00F209C6">
        <w:t>following vaccines</w:t>
      </w:r>
      <w:commentRangeEnd w:id="336"/>
      <w:r w:rsidR="00080DB4">
        <w:rPr>
          <w:rStyle w:val="CommentReference"/>
        </w:rPr>
        <w:commentReference w:id="336"/>
      </w:r>
      <w:r w:rsidR="003703E0">
        <w:t>:</w:t>
      </w:r>
    </w:p>
    <w:p w14:paraId="75DA3903" w14:textId="72E0E934" w:rsidR="003703E0" w:rsidRPr="003703E0" w:rsidDel="00080DB4" w:rsidRDefault="003703E0" w:rsidP="003703E0">
      <w:pPr>
        <w:pStyle w:val="ListParagraph"/>
        <w:numPr>
          <w:ilvl w:val="0"/>
          <w:numId w:val="13"/>
        </w:numPr>
        <w:rPr>
          <w:del w:id="337" w:author="Andrea K. Fourquet" w:date="2017-04-24T11:05:00Z"/>
        </w:rPr>
      </w:pPr>
      <w:del w:id="338" w:author="Andrea K. Fourquet" w:date="2017-04-24T11:05:00Z">
        <w:r w:rsidRPr="003703E0" w:rsidDel="00080DB4">
          <w:delText xml:space="preserve">Anthrax </w:delText>
        </w:r>
      </w:del>
    </w:p>
    <w:p w14:paraId="7B481EF4" w14:textId="1BE94B3A" w:rsidR="003703E0" w:rsidRPr="003703E0" w:rsidDel="00080DB4" w:rsidRDefault="003703E0" w:rsidP="003703E0">
      <w:pPr>
        <w:pStyle w:val="ListParagraph"/>
        <w:numPr>
          <w:ilvl w:val="0"/>
          <w:numId w:val="13"/>
        </w:numPr>
        <w:rPr>
          <w:del w:id="339" w:author="Andrea K. Fourquet" w:date="2017-04-24T11:05:00Z"/>
        </w:rPr>
      </w:pPr>
      <w:del w:id="340" w:author="Andrea K. Fourquet" w:date="2017-04-24T11:05:00Z">
        <w:r w:rsidRPr="003703E0" w:rsidDel="00080DB4">
          <w:delText xml:space="preserve">Cholera </w:delText>
        </w:r>
      </w:del>
    </w:p>
    <w:p w14:paraId="70AD5ABD" w14:textId="3B7D95B2" w:rsidR="003703E0" w:rsidRPr="003703E0" w:rsidDel="00080DB4" w:rsidRDefault="003703E0" w:rsidP="003703E0">
      <w:pPr>
        <w:pStyle w:val="ListParagraph"/>
        <w:numPr>
          <w:ilvl w:val="0"/>
          <w:numId w:val="13"/>
        </w:numPr>
        <w:rPr>
          <w:del w:id="341" w:author="Andrea K. Fourquet" w:date="2017-04-24T11:05:00Z"/>
        </w:rPr>
      </w:pPr>
      <w:del w:id="342" w:author="Andrea K. Fourquet" w:date="2017-04-24T11:05:00Z">
        <w:r w:rsidRPr="003703E0" w:rsidDel="00080DB4">
          <w:delText xml:space="preserve">DPT / TDaP (Diphtheria, Pertussis, Tetanus) </w:delText>
        </w:r>
      </w:del>
    </w:p>
    <w:p w14:paraId="55F3A36D" w14:textId="6B125307" w:rsidR="003703E0" w:rsidRPr="003703E0" w:rsidDel="00080DB4" w:rsidRDefault="003703E0" w:rsidP="003703E0">
      <w:pPr>
        <w:pStyle w:val="ListParagraph"/>
        <w:numPr>
          <w:ilvl w:val="0"/>
          <w:numId w:val="13"/>
        </w:numPr>
        <w:rPr>
          <w:del w:id="343" w:author="Andrea K. Fourquet" w:date="2017-04-24T11:05:00Z"/>
        </w:rPr>
      </w:pPr>
      <w:del w:id="344" w:author="Andrea K. Fourquet" w:date="2017-04-24T11:05:00Z">
        <w:r w:rsidRPr="003703E0" w:rsidDel="00080DB4">
          <w:delText xml:space="preserve">Hemophilus Influenza B </w:delText>
        </w:r>
      </w:del>
    </w:p>
    <w:p w14:paraId="34B65CCC" w14:textId="099F24C2" w:rsidR="003703E0" w:rsidRPr="003703E0" w:rsidDel="00080DB4" w:rsidRDefault="003703E0" w:rsidP="003703E0">
      <w:pPr>
        <w:pStyle w:val="ListParagraph"/>
        <w:numPr>
          <w:ilvl w:val="0"/>
          <w:numId w:val="13"/>
        </w:numPr>
        <w:rPr>
          <w:del w:id="345" w:author="Andrea K. Fourquet" w:date="2017-04-24T11:05:00Z"/>
        </w:rPr>
      </w:pPr>
      <w:del w:id="346" w:author="Andrea K. Fourquet" w:date="2017-04-24T11:05:00Z">
        <w:r w:rsidRPr="003703E0" w:rsidDel="00080DB4">
          <w:delText xml:space="preserve">Hepatitis A </w:delText>
        </w:r>
      </w:del>
    </w:p>
    <w:p w14:paraId="0E7D7E52" w14:textId="12D2E672" w:rsidR="003703E0" w:rsidRPr="003703E0" w:rsidDel="00080DB4" w:rsidRDefault="003703E0" w:rsidP="003703E0">
      <w:pPr>
        <w:pStyle w:val="ListParagraph"/>
        <w:numPr>
          <w:ilvl w:val="0"/>
          <w:numId w:val="13"/>
        </w:numPr>
        <w:rPr>
          <w:del w:id="347" w:author="Andrea K. Fourquet" w:date="2017-04-24T11:05:00Z"/>
        </w:rPr>
      </w:pPr>
      <w:del w:id="348" w:author="Andrea K. Fourquet" w:date="2017-04-24T11:05:00Z">
        <w:r w:rsidRPr="003703E0" w:rsidDel="00080DB4">
          <w:delText xml:space="preserve">Hepatitis B </w:delText>
        </w:r>
      </w:del>
    </w:p>
    <w:p w14:paraId="35BB59A5" w14:textId="794875A4" w:rsidR="003703E0" w:rsidRPr="003703E0" w:rsidDel="00080DB4" w:rsidRDefault="003703E0" w:rsidP="003703E0">
      <w:pPr>
        <w:pStyle w:val="ListParagraph"/>
        <w:numPr>
          <w:ilvl w:val="0"/>
          <w:numId w:val="13"/>
        </w:numPr>
        <w:rPr>
          <w:del w:id="349" w:author="Andrea K. Fourquet" w:date="2017-04-24T11:05:00Z"/>
        </w:rPr>
      </w:pPr>
      <w:del w:id="350" w:author="Andrea K. Fourquet" w:date="2017-04-24T11:05:00Z">
        <w:r w:rsidRPr="003703E0" w:rsidDel="00080DB4">
          <w:delText xml:space="preserve">Human Papilloma Virus (HPV) </w:delText>
        </w:r>
      </w:del>
    </w:p>
    <w:p w14:paraId="66EB715D" w14:textId="0B4D57FF" w:rsidR="003703E0" w:rsidRPr="003703E0" w:rsidDel="00080DB4" w:rsidRDefault="003703E0" w:rsidP="003703E0">
      <w:pPr>
        <w:pStyle w:val="ListParagraph"/>
        <w:numPr>
          <w:ilvl w:val="0"/>
          <w:numId w:val="13"/>
        </w:numPr>
        <w:rPr>
          <w:del w:id="351" w:author="Andrea K. Fourquet" w:date="2017-04-24T11:05:00Z"/>
        </w:rPr>
      </w:pPr>
      <w:del w:id="352" w:author="Andrea K. Fourquet" w:date="2017-04-24T11:05:00Z">
        <w:r w:rsidRPr="003703E0" w:rsidDel="00080DB4">
          <w:delText xml:space="preserve">Influenza-H1N1 </w:delText>
        </w:r>
      </w:del>
    </w:p>
    <w:p w14:paraId="0347CF9E" w14:textId="6C4F0611" w:rsidR="003703E0" w:rsidRPr="003703E0" w:rsidDel="00080DB4" w:rsidRDefault="003703E0" w:rsidP="003703E0">
      <w:pPr>
        <w:pStyle w:val="ListParagraph"/>
        <w:numPr>
          <w:ilvl w:val="0"/>
          <w:numId w:val="13"/>
        </w:numPr>
        <w:rPr>
          <w:del w:id="353" w:author="Andrea K. Fourquet" w:date="2017-04-24T11:05:00Z"/>
        </w:rPr>
      </w:pPr>
      <w:del w:id="354" w:author="Andrea K. Fourquet" w:date="2017-04-24T11:05:00Z">
        <w:r w:rsidRPr="003703E0" w:rsidDel="00080DB4">
          <w:delText xml:space="preserve">Influenza-Other </w:delText>
        </w:r>
      </w:del>
    </w:p>
    <w:p w14:paraId="537BC099" w14:textId="1A142C36" w:rsidR="003703E0" w:rsidRPr="003703E0" w:rsidDel="00080DB4" w:rsidRDefault="003703E0" w:rsidP="003703E0">
      <w:pPr>
        <w:pStyle w:val="ListParagraph"/>
        <w:numPr>
          <w:ilvl w:val="0"/>
          <w:numId w:val="13"/>
        </w:numPr>
        <w:rPr>
          <w:del w:id="355" w:author="Andrea K. Fourquet" w:date="2017-04-24T11:05:00Z"/>
        </w:rPr>
      </w:pPr>
      <w:del w:id="356" w:author="Andrea K. Fourquet" w:date="2017-04-24T11:05:00Z">
        <w:r w:rsidRPr="003703E0" w:rsidDel="00080DB4">
          <w:delText xml:space="preserve">Influenza-Seasonal (In past 12 months) </w:delText>
        </w:r>
      </w:del>
    </w:p>
    <w:p w14:paraId="1241FD53" w14:textId="3D17F29A" w:rsidR="003703E0" w:rsidRPr="003703E0" w:rsidDel="00080DB4" w:rsidRDefault="003703E0" w:rsidP="003703E0">
      <w:pPr>
        <w:pStyle w:val="ListParagraph"/>
        <w:numPr>
          <w:ilvl w:val="0"/>
          <w:numId w:val="13"/>
        </w:numPr>
        <w:rPr>
          <w:del w:id="357" w:author="Andrea K. Fourquet" w:date="2017-04-24T11:05:00Z"/>
        </w:rPr>
      </w:pPr>
      <w:del w:id="358" w:author="Andrea K. Fourquet" w:date="2017-04-24T11:05:00Z">
        <w:r w:rsidRPr="003703E0" w:rsidDel="00080DB4">
          <w:delText xml:space="preserve">Lyme Disease </w:delText>
        </w:r>
      </w:del>
    </w:p>
    <w:p w14:paraId="372EF7B5" w14:textId="0064259E" w:rsidR="003703E0" w:rsidRPr="003703E0" w:rsidDel="00080DB4" w:rsidRDefault="003703E0" w:rsidP="003703E0">
      <w:pPr>
        <w:pStyle w:val="ListParagraph"/>
        <w:numPr>
          <w:ilvl w:val="0"/>
          <w:numId w:val="13"/>
        </w:numPr>
        <w:rPr>
          <w:del w:id="359" w:author="Andrea K. Fourquet" w:date="2017-04-24T11:05:00Z"/>
        </w:rPr>
      </w:pPr>
      <w:del w:id="360" w:author="Andrea K. Fourquet" w:date="2017-04-24T11:05:00Z">
        <w:r w:rsidRPr="003703E0" w:rsidDel="00080DB4">
          <w:delText xml:space="preserve">Meningococcus MMR (Measles, Mumps, Rubella) </w:delText>
        </w:r>
      </w:del>
    </w:p>
    <w:p w14:paraId="59BF852F" w14:textId="0B5FF187" w:rsidR="003703E0" w:rsidRPr="003703E0" w:rsidDel="00080DB4" w:rsidRDefault="003703E0" w:rsidP="003703E0">
      <w:pPr>
        <w:pStyle w:val="ListParagraph"/>
        <w:numPr>
          <w:ilvl w:val="0"/>
          <w:numId w:val="13"/>
        </w:numPr>
        <w:rPr>
          <w:del w:id="361" w:author="Andrea K. Fourquet" w:date="2017-04-24T11:05:00Z"/>
        </w:rPr>
      </w:pPr>
      <w:del w:id="362" w:author="Andrea K. Fourquet" w:date="2017-04-24T11:05:00Z">
        <w:r w:rsidRPr="003703E0" w:rsidDel="00080DB4">
          <w:delText xml:space="preserve">Other-Not Listed </w:delText>
        </w:r>
      </w:del>
    </w:p>
    <w:p w14:paraId="0A6EA159" w14:textId="6D391D24" w:rsidR="003703E0" w:rsidRPr="003703E0" w:rsidDel="00080DB4" w:rsidRDefault="003703E0" w:rsidP="003703E0">
      <w:pPr>
        <w:pStyle w:val="ListParagraph"/>
        <w:numPr>
          <w:ilvl w:val="0"/>
          <w:numId w:val="13"/>
        </w:numPr>
        <w:rPr>
          <w:del w:id="363" w:author="Andrea K. Fourquet" w:date="2017-04-24T11:05:00Z"/>
        </w:rPr>
      </w:pPr>
      <w:del w:id="364" w:author="Andrea K. Fourquet" w:date="2017-04-24T11:05:00Z">
        <w:r w:rsidRPr="003703E0" w:rsidDel="00080DB4">
          <w:delText xml:space="preserve">Plague </w:delText>
        </w:r>
      </w:del>
    </w:p>
    <w:p w14:paraId="7DCEDEEE" w14:textId="3636C941" w:rsidR="003703E0" w:rsidRPr="003703E0" w:rsidDel="00080DB4" w:rsidRDefault="003703E0" w:rsidP="003703E0">
      <w:pPr>
        <w:pStyle w:val="ListParagraph"/>
        <w:numPr>
          <w:ilvl w:val="0"/>
          <w:numId w:val="13"/>
        </w:numPr>
        <w:rPr>
          <w:del w:id="365" w:author="Andrea K. Fourquet" w:date="2017-04-24T11:05:00Z"/>
        </w:rPr>
      </w:pPr>
      <w:del w:id="366" w:author="Andrea K. Fourquet" w:date="2017-04-24T11:05:00Z">
        <w:r w:rsidRPr="003703E0" w:rsidDel="00080DB4">
          <w:delText xml:space="preserve">Pneumococcal (Pneumonia) </w:delText>
        </w:r>
      </w:del>
    </w:p>
    <w:p w14:paraId="52A28601" w14:textId="47FD761D" w:rsidR="003703E0" w:rsidRPr="003703E0" w:rsidDel="00080DB4" w:rsidRDefault="003703E0" w:rsidP="003703E0">
      <w:pPr>
        <w:pStyle w:val="ListParagraph"/>
        <w:numPr>
          <w:ilvl w:val="0"/>
          <w:numId w:val="13"/>
        </w:numPr>
        <w:rPr>
          <w:del w:id="367" w:author="Andrea K. Fourquet" w:date="2017-04-24T11:05:00Z"/>
        </w:rPr>
      </w:pPr>
      <w:del w:id="368" w:author="Andrea K. Fourquet" w:date="2017-04-24T11:05:00Z">
        <w:r w:rsidRPr="003703E0" w:rsidDel="00080DB4">
          <w:delText xml:space="preserve">Polio </w:delText>
        </w:r>
      </w:del>
    </w:p>
    <w:p w14:paraId="1BE3F7B7" w14:textId="2D8448F2" w:rsidR="003703E0" w:rsidRPr="003703E0" w:rsidDel="00080DB4" w:rsidRDefault="003703E0" w:rsidP="003703E0">
      <w:pPr>
        <w:pStyle w:val="ListParagraph"/>
        <w:numPr>
          <w:ilvl w:val="0"/>
          <w:numId w:val="13"/>
        </w:numPr>
        <w:rPr>
          <w:del w:id="369" w:author="Andrea K. Fourquet" w:date="2017-04-24T11:05:00Z"/>
        </w:rPr>
      </w:pPr>
      <w:del w:id="370" w:author="Andrea K. Fourquet" w:date="2017-04-24T11:05:00Z">
        <w:r w:rsidRPr="003703E0" w:rsidDel="00080DB4">
          <w:delText xml:space="preserve">Rabies </w:delText>
        </w:r>
      </w:del>
    </w:p>
    <w:p w14:paraId="28EF3010" w14:textId="6242E694" w:rsidR="003703E0" w:rsidRPr="003703E0" w:rsidDel="00080DB4" w:rsidRDefault="003703E0" w:rsidP="003703E0">
      <w:pPr>
        <w:pStyle w:val="ListParagraph"/>
        <w:numPr>
          <w:ilvl w:val="0"/>
          <w:numId w:val="13"/>
        </w:numPr>
        <w:rPr>
          <w:del w:id="371" w:author="Andrea K. Fourquet" w:date="2017-04-24T11:05:00Z"/>
        </w:rPr>
      </w:pPr>
      <w:del w:id="372" w:author="Andrea K. Fourquet" w:date="2017-04-24T11:05:00Z">
        <w:r w:rsidRPr="003703E0" w:rsidDel="00080DB4">
          <w:delText xml:space="preserve">Rotavirus </w:delText>
        </w:r>
      </w:del>
    </w:p>
    <w:p w14:paraId="1979BE01" w14:textId="5291BB0F" w:rsidR="003703E0" w:rsidRPr="003703E0" w:rsidDel="00080DB4" w:rsidRDefault="003703E0" w:rsidP="003703E0">
      <w:pPr>
        <w:pStyle w:val="ListParagraph"/>
        <w:numPr>
          <w:ilvl w:val="0"/>
          <w:numId w:val="13"/>
        </w:numPr>
        <w:rPr>
          <w:del w:id="373" w:author="Andrea K. Fourquet" w:date="2017-04-24T11:05:00Z"/>
        </w:rPr>
      </w:pPr>
      <w:del w:id="374" w:author="Andrea K. Fourquet" w:date="2017-04-24T11:05:00Z">
        <w:r w:rsidRPr="003703E0" w:rsidDel="00080DB4">
          <w:delText xml:space="preserve">Shingles </w:delText>
        </w:r>
      </w:del>
    </w:p>
    <w:p w14:paraId="0DE79E28" w14:textId="20C72DE6" w:rsidR="003703E0" w:rsidRPr="003703E0" w:rsidDel="00080DB4" w:rsidRDefault="003703E0" w:rsidP="003703E0">
      <w:pPr>
        <w:pStyle w:val="ListParagraph"/>
        <w:numPr>
          <w:ilvl w:val="0"/>
          <w:numId w:val="13"/>
        </w:numPr>
        <w:rPr>
          <w:del w:id="375" w:author="Andrea K. Fourquet" w:date="2017-04-24T11:05:00Z"/>
        </w:rPr>
      </w:pPr>
      <w:del w:id="376" w:author="Andrea K. Fourquet" w:date="2017-04-24T11:05:00Z">
        <w:r w:rsidRPr="003703E0" w:rsidDel="00080DB4">
          <w:delText xml:space="preserve">Small Pox </w:delText>
        </w:r>
      </w:del>
    </w:p>
    <w:p w14:paraId="4C034236" w14:textId="58532B63" w:rsidR="003703E0" w:rsidRPr="003703E0" w:rsidDel="00080DB4" w:rsidRDefault="003703E0" w:rsidP="003703E0">
      <w:pPr>
        <w:pStyle w:val="ListParagraph"/>
        <w:numPr>
          <w:ilvl w:val="0"/>
          <w:numId w:val="13"/>
        </w:numPr>
        <w:rPr>
          <w:del w:id="377" w:author="Andrea K. Fourquet" w:date="2017-04-24T11:05:00Z"/>
        </w:rPr>
      </w:pPr>
      <w:del w:id="378" w:author="Andrea K. Fourquet" w:date="2017-04-24T11:05:00Z">
        <w:r w:rsidRPr="003703E0" w:rsidDel="00080DB4">
          <w:delText xml:space="preserve">Tetanus </w:delText>
        </w:r>
      </w:del>
    </w:p>
    <w:p w14:paraId="1B171498" w14:textId="656E0470" w:rsidR="003703E0" w:rsidRPr="003703E0" w:rsidDel="00080DB4" w:rsidRDefault="003703E0" w:rsidP="003703E0">
      <w:pPr>
        <w:pStyle w:val="ListParagraph"/>
        <w:numPr>
          <w:ilvl w:val="0"/>
          <w:numId w:val="13"/>
        </w:numPr>
        <w:rPr>
          <w:del w:id="379" w:author="Andrea K. Fourquet" w:date="2017-04-24T11:05:00Z"/>
        </w:rPr>
      </w:pPr>
      <w:del w:id="380" w:author="Andrea K. Fourquet" w:date="2017-04-24T11:05:00Z">
        <w:r w:rsidRPr="003703E0" w:rsidDel="00080DB4">
          <w:delText xml:space="preserve">Tuberculosis </w:delText>
        </w:r>
      </w:del>
    </w:p>
    <w:p w14:paraId="2316B94E" w14:textId="34D2B8DE" w:rsidR="003703E0" w:rsidRPr="003703E0" w:rsidDel="00080DB4" w:rsidRDefault="003703E0" w:rsidP="003703E0">
      <w:pPr>
        <w:pStyle w:val="ListParagraph"/>
        <w:numPr>
          <w:ilvl w:val="0"/>
          <w:numId w:val="13"/>
        </w:numPr>
        <w:rPr>
          <w:del w:id="381" w:author="Andrea K. Fourquet" w:date="2017-04-24T11:05:00Z"/>
        </w:rPr>
      </w:pPr>
      <w:del w:id="382" w:author="Andrea K. Fourquet" w:date="2017-04-24T11:05:00Z">
        <w:r w:rsidRPr="003703E0" w:rsidDel="00080DB4">
          <w:delText xml:space="preserve">Typhoid </w:delText>
        </w:r>
      </w:del>
    </w:p>
    <w:p w14:paraId="7EB9C834" w14:textId="27906038" w:rsidR="003703E0" w:rsidRPr="003703E0" w:rsidDel="00080DB4" w:rsidRDefault="003703E0" w:rsidP="003703E0">
      <w:pPr>
        <w:pStyle w:val="ListParagraph"/>
        <w:numPr>
          <w:ilvl w:val="0"/>
          <w:numId w:val="13"/>
        </w:numPr>
        <w:rPr>
          <w:del w:id="383" w:author="Andrea K. Fourquet" w:date="2017-04-24T11:05:00Z"/>
        </w:rPr>
      </w:pPr>
      <w:del w:id="384" w:author="Andrea K. Fourquet" w:date="2017-04-24T11:05:00Z">
        <w:r w:rsidRPr="003703E0" w:rsidDel="00080DB4">
          <w:delText xml:space="preserve">Varicella (Chickenpox) </w:delText>
        </w:r>
      </w:del>
    </w:p>
    <w:p w14:paraId="53B8398C" w14:textId="085A80BF" w:rsidR="003703E0" w:rsidRPr="003703E0" w:rsidDel="00080DB4" w:rsidRDefault="003703E0" w:rsidP="003703E0">
      <w:pPr>
        <w:pStyle w:val="ListParagraph"/>
        <w:numPr>
          <w:ilvl w:val="0"/>
          <w:numId w:val="13"/>
        </w:numPr>
        <w:rPr>
          <w:del w:id="385" w:author="Andrea K. Fourquet" w:date="2017-04-24T11:05:00Z"/>
        </w:rPr>
      </w:pPr>
      <w:del w:id="386" w:author="Andrea K. Fourquet" w:date="2017-04-24T11:05:00Z">
        <w:r w:rsidRPr="003703E0" w:rsidDel="00080DB4">
          <w:delText>Yellow Fever</w:delText>
        </w:r>
      </w:del>
    </w:p>
    <w:p w14:paraId="7B950369" w14:textId="455BA1EE" w:rsidR="00725E11" w:rsidRDefault="002E428D">
      <w:bookmarkStart w:id="387" w:name="_6u3ddk2arraz" w:colFirst="0" w:colLast="0"/>
      <w:bookmarkEnd w:id="387"/>
      <w:r>
        <w:rPr>
          <w:rFonts w:ascii="Arial" w:eastAsia="Arial" w:hAnsi="Arial" w:cs="Arial"/>
          <w:b/>
          <w:sz w:val="28"/>
          <w:szCs w:val="28"/>
        </w:rPr>
        <w:t xml:space="preserve">6.3.1.D.5.7 Medications Section </w:t>
      </w:r>
      <w:ins w:id="388" w:author="Andrea K. Fourquet" w:date="2017-04-24T12:56:00Z">
        <w:r w:rsidR="00CB213F">
          <w:rPr>
            <w:rFonts w:ascii="Arial" w:eastAsia="Arial" w:hAnsi="Arial" w:cs="Arial"/>
            <w:b/>
            <w:sz w:val="28"/>
            <w:szCs w:val="28"/>
          </w:rPr>
          <w:t>Constraint</w:t>
        </w:r>
      </w:ins>
      <w:del w:id="389" w:author="Andrea K. Fourquet" w:date="2017-04-24T12:56:00Z">
        <w:r w:rsidDel="00CB213F">
          <w:rPr>
            <w:rFonts w:ascii="Arial" w:eastAsia="Arial" w:hAnsi="Arial" w:cs="Arial"/>
            <w:b/>
            <w:sz w:val="28"/>
            <w:szCs w:val="28"/>
          </w:rPr>
          <w:delText>Condition</w:delText>
        </w:r>
        <w:r w:rsidDel="00CB213F">
          <w:delText xml:space="preserve"> </w:delText>
        </w:r>
      </w:del>
    </w:p>
    <w:p w14:paraId="2B5D1216" w14:textId="5DE34E8F" w:rsidR="007F36B8" w:rsidRDefault="007F36B8">
      <w:r>
        <w:lastRenderedPageBreak/>
        <w:t>Within t</w:t>
      </w:r>
      <w:r w:rsidR="005A1C49">
        <w:t xml:space="preserve">he Medications section the Content Creator SHALL be able to create a </w:t>
      </w:r>
      <w:r w:rsidR="00E169CC">
        <w:t xml:space="preserve">medications entry (TemplateID </w:t>
      </w:r>
      <w:r w:rsidR="00E169CC" w:rsidRPr="00E169CC">
        <w:t xml:space="preserve">1.3.6.1.4.1.19376.1.5.3.1.4.7 </w:t>
      </w:r>
      <w:r w:rsidR="00E169CC">
        <w:t>[PCC TF-2]) to ide</w:t>
      </w:r>
      <w:commentRangeStart w:id="390"/>
      <w:r w:rsidR="00E169CC">
        <w:t>ntify</w:t>
      </w:r>
      <w:commentRangeEnd w:id="390"/>
      <w:r w:rsidR="00080DB4">
        <w:rPr>
          <w:rStyle w:val="CommentReference"/>
        </w:rPr>
        <w:commentReference w:id="390"/>
      </w:r>
      <w:r w:rsidR="00E169CC">
        <w:t xml:space="preserve"> the current medications that have been given to the patient using RxNorm. </w:t>
      </w:r>
    </w:p>
    <w:p w14:paraId="7CB47AFC" w14:textId="4DFCBD39" w:rsidR="00E169CC" w:rsidRDefault="00E169CC">
      <w:r>
        <w:t xml:space="preserve">The entry SHALL include the following elements: </w:t>
      </w:r>
    </w:p>
    <w:p w14:paraId="73F42392" w14:textId="77777777" w:rsidR="00E169CC" w:rsidRDefault="00E169CC"/>
    <w:tbl>
      <w:tblPr>
        <w:tblStyle w:val="afd"/>
        <w:tblW w:w="549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535"/>
        <w:gridCol w:w="2520"/>
      </w:tblGrid>
      <w:tr w:rsidR="00E169CC" w:rsidRPr="007F36B8" w14:paraId="48C0EB94" w14:textId="77777777" w:rsidTr="00647867">
        <w:tc>
          <w:tcPr>
            <w:tcW w:w="1435" w:type="dxa"/>
            <w:shd w:val="clear" w:color="auto" w:fill="E7E6E6" w:themeFill="background2"/>
            <w:tcMar>
              <w:top w:w="100" w:type="dxa"/>
              <w:left w:w="100" w:type="dxa"/>
              <w:bottom w:w="100" w:type="dxa"/>
              <w:right w:w="100" w:type="dxa"/>
            </w:tcMar>
          </w:tcPr>
          <w:p w14:paraId="115BDB52" w14:textId="77777777" w:rsidR="00E169CC" w:rsidRPr="007F36B8" w:rsidRDefault="00E169CC"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Optionality</w:t>
            </w:r>
          </w:p>
        </w:tc>
        <w:tc>
          <w:tcPr>
            <w:tcW w:w="1535" w:type="dxa"/>
            <w:shd w:val="clear" w:color="auto" w:fill="E7E6E6" w:themeFill="background2"/>
            <w:tcMar>
              <w:top w:w="100" w:type="dxa"/>
              <w:left w:w="100" w:type="dxa"/>
              <w:bottom w:w="100" w:type="dxa"/>
              <w:right w:w="100" w:type="dxa"/>
            </w:tcMar>
          </w:tcPr>
          <w:p w14:paraId="0BF98B5F" w14:textId="77777777" w:rsidR="00E169CC" w:rsidRPr="007F36B8" w:rsidRDefault="00E169CC"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2520" w:type="dxa"/>
            <w:shd w:val="clear" w:color="auto" w:fill="E7E6E6" w:themeFill="background2"/>
            <w:tcMar>
              <w:top w:w="100" w:type="dxa"/>
              <w:left w:w="100" w:type="dxa"/>
              <w:bottom w:w="100" w:type="dxa"/>
              <w:right w:w="100" w:type="dxa"/>
            </w:tcMar>
          </w:tcPr>
          <w:p w14:paraId="7F645FEC" w14:textId="77777777" w:rsidR="00E169CC" w:rsidRPr="007F36B8" w:rsidRDefault="00E169CC"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r>
      <w:tr w:rsidR="00E169CC" w:rsidRPr="007F36B8" w14:paraId="66D0493C" w14:textId="77777777" w:rsidTr="00647867">
        <w:tc>
          <w:tcPr>
            <w:tcW w:w="1435" w:type="dxa"/>
            <w:shd w:val="clear" w:color="auto" w:fill="auto"/>
            <w:tcMar>
              <w:top w:w="100" w:type="dxa"/>
              <w:left w:w="100" w:type="dxa"/>
              <w:bottom w:w="100" w:type="dxa"/>
              <w:right w:w="100" w:type="dxa"/>
            </w:tcMar>
          </w:tcPr>
          <w:p w14:paraId="2C1A5692" w14:textId="77777777" w:rsidR="00E169CC" w:rsidRDefault="00E169CC" w:rsidP="00E169CC">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0977F5A9" w14:textId="3A9EF92D" w:rsidR="00E169CC" w:rsidRDefault="00E169CC" w:rsidP="00E169CC">
            <w:pPr>
              <w:spacing w:before="40" w:after="40"/>
              <w:ind w:left="72" w:right="72"/>
              <w:jc w:val="center"/>
              <w:rPr>
                <w:sz w:val="18"/>
                <w:szCs w:val="18"/>
              </w:rPr>
            </w:pPr>
            <w:r w:rsidRPr="00E05FD3">
              <w:rPr>
                <w:sz w:val="18"/>
                <w:szCs w:val="18"/>
              </w:rPr>
              <w:t>1</w:t>
            </w:r>
            <w:r>
              <w:rPr>
                <w:sz w:val="18"/>
                <w:szCs w:val="18"/>
              </w:rPr>
              <w:t>..*</w:t>
            </w:r>
          </w:p>
        </w:tc>
        <w:tc>
          <w:tcPr>
            <w:tcW w:w="2520" w:type="dxa"/>
            <w:shd w:val="clear" w:color="auto" w:fill="auto"/>
            <w:tcMar>
              <w:left w:w="40" w:type="dxa"/>
              <w:right w:w="40" w:type="dxa"/>
            </w:tcMar>
            <w:vAlign w:val="bottom"/>
          </w:tcPr>
          <w:p w14:paraId="5A1806F8" w14:textId="738AA175" w:rsidR="00E169CC" w:rsidRPr="007F36B8" w:rsidRDefault="00E169CC" w:rsidP="00E169CC">
            <w:pPr>
              <w:spacing w:before="40" w:after="40"/>
              <w:ind w:left="72" w:right="72"/>
              <w:jc w:val="right"/>
              <w:rPr>
                <w:sz w:val="18"/>
                <w:szCs w:val="18"/>
              </w:rPr>
            </w:pPr>
            <w:r w:rsidRPr="00E169CC">
              <w:rPr>
                <w:sz w:val="18"/>
                <w:szCs w:val="18"/>
              </w:rPr>
              <w:t xml:space="preserve">Current Medications </w:t>
            </w:r>
          </w:p>
        </w:tc>
      </w:tr>
      <w:tr w:rsidR="00E169CC" w:rsidRPr="007F36B8" w14:paraId="7F29DF93" w14:textId="77777777" w:rsidTr="00647867">
        <w:tc>
          <w:tcPr>
            <w:tcW w:w="1435" w:type="dxa"/>
            <w:shd w:val="clear" w:color="auto" w:fill="auto"/>
            <w:tcMar>
              <w:top w:w="100" w:type="dxa"/>
              <w:left w:w="100" w:type="dxa"/>
              <w:bottom w:w="100" w:type="dxa"/>
              <w:right w:w="100" w:type="dxa"/>
            </w:tcMar>
          </w:tcPr>
          <w:p w14:paraId="5F966746" w14:textId="77777777" w:rsidR="00E169CC" w:rsidRDefault="00E169CC" w:rsidP="00E169CC">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2804D886" w14:textId="77777777" w:rsidR="00E169CC" w:rsidRDefault="00E169CC" w:rsidP="00E169CC">
            <w:pPr>
              <w:spacing w:before="40" w:after="40"/>
              <w:ind w:left="72" w:right="72"/>
              <w:jc w:val="center"/>
              <w:rPr>
                <w:sz w:val="18"/>
                <w:szCs w:val="18"/>
              </w:rPr>
            </w:pPr>
            <w:commentRangeStart w:id="391"/>
            <w:r w:rsidRPr="00E05FD3">
              <w:rPr>
                <w:sz w:val="18"/>
                <w:szCs w:val="18"/>
              </w:rPr>
              <w:t>1..1</w:t>
            </w:r>
            <w:commentRangeEnd w:id="391"/>
            <w:r w:rsidR="00165878">
              <w:rPr>
                <w:rStyle w:val="CommentReference"/>
              </w:rPr>
              <w:commentReference w:id="391"/>
            </w:r>
          </w:p>
        </w:tc>
        <w:tc>
          <w:tcPr>
            <w:tcW w:w="2520" w:type="dxa"/>
            <w:shd w:val="clear" w:color="auto" w:fill="auto"/>
            <w:tcMar>
              <w:left w:w="40" w:type="dxa"/>
              <w:right w:w="40" w:type="dxa"/>
            </w:tcMar>
            <w:vAlign w:val="bottom"/>
          </w:tcPr>
          <w:p w14:paraId="5CF35C54" w14:textId="286104A9" w:rsidR="00E169CC" w:rsidRPr="007F36B8" w:rsidRDefault="00E169CC" w:rsidP="00E169CC">
            <w:pPr>
              <w:spacing w:before="40" w:after="40"/>
              <w:ind w:left="72" w:right="72"/>
              <w:jc w:val="right"/>
              <w:rPr>
                <w:sz w:val="18"/>
                <w:szCs w:val="18"/>
              </w:rPr>
            </w:pPr>
            <w:r w:rsidRPr="00E169CC">
              <w:rPr>
                <w:sz w:val="18"/>
                <w:szCs w:val="18"/>
              </w:rPr>
              <w:t xml:space="preserve">Current Medication Dose </w:t>
            </w:r>
          </w:p>
        </w:tc>
      </w:tr>
      <w:tr w:rsidR="00E169CC" w:rsidRPr="007F36B8" w14:paraId="155468C0" w14:textId="77777777" w:rsidTr="00647867">
        <w:tc>
          <w:tcPr>
            <w:tcW w:w="1435" w:type="dxa"/>
            <w:shd w:val="clear" w:color="auto" w:fill="auto"/>
            <w:tcMar>
              <w:top w:w="100" w:type="dxa"/>
              <w:left w:w="100" w:type="dxa"/>
              <w:bottom w:w="100" w:type="dxa"/>
              <w:right w:w="100" w:type="dxa"/>
            </w:tcMar>
          </w:tcPr>
          <w:p w14:paraId="0472FB2C" w14:textId="060B919E" w:rsidR="00E169CC" w:rsidRDefault="00E169CC" w:rsidP="00E169CC">
            <w:pPr>
              <w:spacing w:before="40" w:after="40"/>
              <w:ind w:left="72" w:right="72"/>
              <w:jc w:val="center"/>
              <w:rPr>
                <w:sz w:val="18"/>
                <w:szCs w:val="18"/>
              </w:rPr>
            </w:pPr>
            <w:r w:rsidRPr="00B46233">
              <w:rPr>
                <w:sz w:val="18"/>
                <w:szCs w:val="18"/>
              </w:rPr>
              <w:t>RE</w:t>
            </w:r>
          </w:p>
        </w:tc>
        <w:tc>
          <w:tcPr>
            <w:tcW w:w="1535" w:type="dxa"/>
            <w:shd w:val="clear" w:color="auto" w:fill="auto"/>
            <w:tcMar>
              <w:top w:w="100" w:type="dxa"/>
              <w:left w:w="100" w:type="dxa"/>
              <w:bottom w:w="100" w:type="dxa"/>
              <w:right w:w="100" w:type="dxa"/>
            </w:tcMar>
          </w:tcPr>
          <w:p w14:paraId="4A1A88B2" w14:textId="77777777" w:rsidR="00E169CC" w:rsidRDefault="00E169CC" w:rsidP="00E169CC">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76FAF9F7" w14:textId="2CFC8450" w:rsidR="00E169CC" w:rsidRPr="007F36B8" w:rsidRDefault="00E169CC" w:rsidP="00E169CC">
            <w:pPr>
              <w:spacing w:before="40" w:after="40"/>
              <w:ind w:left="72" w:right="72"/>
              <w:jc w:val="right"/>
              <w:rPr>
                <w:sz w:val="18"/>
                <w:szCs w:val="18"/>
              </w:rPr>
            </w:pPr>
            <w:r w:rsidRPr="00E169CC">
              <w:rPr>
                <w:sz w:val="18"/>
                <w:szCs w:val="18"/>
              </w:rPr>
              <w:t xml:space="preserve">Current Medication Dosage Unit </w:t>
            </w:r>
          </w:p>
        </w:tc>
      </w:tr>
      <w:tr w:rsidR="00E169CC" w:rsidRPr="007F36B8" w14:paraId="6FE9CB51" w14:textId="77777777" w:rsidTr="00647867">
        <w:tc>
          <w:tcPr>
            <w:tcW w:w="1435" w:type="dxa"/>
            <w:shd w:val="clear" w:color="auto" w:fill="auto"/>
            <w:tcMar>
              <w:top w:w="100" w:type="dxa"/>
              <w:left w:w="100" w:type="dxa"/>
              <w:bottom w:w="100" w:type="dxa"/>
              <w:right w:w="100" w:type="dxa"/>
            </w:tcMar>
          </w:tcPr>
          <w:p w14:paraId="62435681" w14:textId="58847C7D" w:rsidR="00E169CC" w:rsidRDefault="00E169CC" w:rsidP="00E169CC">
            <w:pPr>
              <w:spacing w:before="40" w:after="40"/>
              <w:ind w:left="72" w:right="72"/>
              <w:jc w:val="center"/>
              <w:rPr>
                <w:sz w:val="18"/>
                <w:szCs w:val="18"/>
              </w:rPr>
            </w:pPr>
            <w:r w:rsidRPr="00B46233">
              <w:rPr>
                <w:sz w:val="18"/>
                <w:szCs w:val="18"/>
              </w:rPr>
              <w:t>RE</w:t>
            </w:r>
          </w:p>
        </w:tc>
        <w:tc>
          <w:tcPr>
            <w:tcW w:w="1535" w:type="dxa"/>
            <w:shd w:val="clear" w:color="auto" w:fill="auto"/>
            <w:tcMar>
              <w:top w:w="100" w:type="dxa"/>
              <w:left w:w="100" w:type="dxa"/>
              <w:bottom w:w="100" w:type="dxa"/>
              <w:right w:w="100" w:type="dxa"/>
            </w:tcMar>
          </w:tcPr>
          <w:p w14:paraId="4C5A7B03" w14:textId="77777777" w:rsidR="00E169CC" w:rsidRDefault="00E169CC" w:rsidP="00E169CC">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462E0E5C" w14:textId="6E6CBE63" w:rsidR="00E169CC" w:rsidRPr="007F36B8" w:rsidRDefault="00E169CC" w:rsidP="00E169CC">
            <w:pPr>
              <w:spacing w:before="40" w:after="40"/>
              <w:ind w:left="72" w:right="72"/>
              <w:jc w:val="right"/>
              <w:rPr>
                <w:sz w:val="18"/>
                <w:szCs w:val="18"/>
              </w:rPr>
            </w:pPr>
            <w:r w:rsidRPr="00E169CC">
              <w:rPr>
                <w:sz w:val="18"/>
                <w:szCs w:val="18"/>
              </w:rPr>
              <w:t xml:space="preserve">Current Medication Administration Route </w:t>
            </w:r>
          </w:p>
        </w:tc>
      </w:tr>
    </w:tbl>
    <w:p w14:paraId="4F10C35E" w14:textId="77777777" w:rsidR="00E169CC" w:rsidRDefault="00E169CC"/>
    <w:p w14:paraId="1EB0C1F7" w14:textId="45AF8572" w:rsidR="00725E11" w:rsidRDefault="002E428D">
      <w:pPr>
        <w:rPr>
          <w:rFonts w:ascii="Arial" w:eastAsia="Arial" w:hAnsi="Arial" w:cs="Arial"/>
          <w:b/>
          <w:sz w:val="28"/>
          <w:szCs w:val="28"/>
        </w:rPr>
      </w:pPr>
      <w:bookmarkStart w:id="392" w:name="_rillvu8mo1qc" w:colFirst="0" w:colLast="0"/>
      <w:bookmarkEnd w:id="392"/>
      <w:r>
        <w:rPr>
          <w:rFonts w:ascii="Arial" w:eastAsia="Arial" w:hAnsi="Arial" w:cs="Arial"/>
          <w:b/>
          <w:sz w:val="28"/>
          <w:szCs w:val="28"/>
        </w:rPr>
        <w:t xml:space="preserve">6.3.1.D.5.8 Intake and Output </w:t>
      </w:r>
      <w:ins w:id="393" w:author="Andrea K. Fourquet" w:date="2017-04-24T12:56:00Z">
        <w:r w:rsidR="00CB213F">
          <w:rPr>
            <w:rFonts w:ascii="Arial" w:eastAsia="Arial" w:hAnsi="Arial" w:cs="Arial"/>
            <w:b/>
            <w:sz w:val="28"/>
            <w:szCs w:val="28"/>
          </w:rPr>
          <w:t>Constraint</w:t>
        </w:r>
      </w:ins>
      <w:del w:id="394" w:author="Andrea K. Fourquet" w:date="2017-04-24T12:56:00Z">
        <w:r w:rsidDel="00CB213F">
          <w:rPr>
            <w:rFonts w:ascii="Arial" w:eastAsia="Arial" w:hAnsi="Arial" w:cs="Arial"/>
            <w:b/>
            <w:sz w:val="28"/>
            <w:szCs w:val="28"/>
          </w:rPr>
          <w:delText>Condition</w:delText>
        </w:r>
      </w:del>
    </w:p>
    <w:p w14:paraId="49C2B9D4" w14:textId="3B2FE82F" w:rsidR="007F36B8" w:rsidRDefault="007F36B8">
      <w:pPr>
        <w:rPr>
          <w:rFonts w:ascii="Arial" w:eastAsia="Arial" w:hAnsi="Arial" w:cs="Arial"/>
          <w:b/>
          <w:sz w:val="28"/>
          <w:szCs w:val="28"/>
        </w:rPr>
      </w:pPr>
      <w:r>
        <w:t>Within t</w:t>
      </w:r>
      <w:r w:rsidR="005A1C49">
        <w:t>he Intake and Output section the Content Creator SHALL</w:t>
      </w:r>
      <w:r w:rsidR="00647867">
        <w:t xml:space="preserve"> include the last oral</w:t>
      </w:r>
      <w:commentRangeStart w:id="395"/>
      <w:r w:rsidR="00647867">
        <w:t xml:space="preserve"> intake. </w:t>
      </w:r>
      <w:r w:rsidR="00E169CC">
        <w:t xml:space="preserve"> </w:t>
      </w:r>
      <w:commentRangeEnd w:id="395"/>
      <w:r w:rsidR="00080DB4">
        <w:rPr>
          <w:rStyle w:val="CommentReference"/>
        </w:rPr>
        <w:commentReference w:id="395"/>
      </w:r>
    </w:p>
    <w:p w14:paraId="64379F56" w14:textId="221E7EA4" w:rsidR="00725E11" w:rsidRDefault="00647867">
      <w:pPr>
        <w:rPr>
          <w:rFonts w:ascii="Arial" w:eastAsia="Arial" w:hAnsi="Arial" w:cs="Arial"/>
          <w:b/>
          <w:sz w:val="28"/>
          <w:szCs w:val="28"/>
        </w:rPr>
      </w:pPr>
      <w:bookmarkStart w:id="396" w:name="_ebnjlid5bg3c" w:colFirst="0" w:colLast="0"/>
      <w:bookmarkStart w:id="397" w:name="_c27toqvpi6hi" w:colFirst="0" w:colLast="0"/>
      <w:bookmarkEnd w:id="396"/>
      <w:bookmarkEnd w:id="397"/>
      <w:r>
        <w:rPr>
          <w:rFonts w:ascii="Arial" w:eastAsia="Arial" w:hAnsi="Arial" w:cs="Arial"/>
          <w:b/>
          <w:sz w:val="28"/>
          <w:szCs w:val="28"/>
        </w:rPr>
        <w:t>6.3.1.D.5.9</w:t>
      </w:r>
      <w:r w:rsidR="002E428D">
        <w:rPr>
          <w:rFonts w:ascii="Arial" w:eastAsia="Arial" w:hAnsi="Arial" w:cs="Arial"/>
          <w:b/>
          <w:sz w:val="28"/>
          <w:szCs w:val="28"/>
        </w:rPr>
        <w:t xml:space="preserve"> </w:t>
      </w:r>
      <w:r w:rsidR="007F36B8">
        <w:rPr>
          <w:rFonts w:ascii="Arial" w:eastAsia="Arial" w:hAnsi="Arial" w:cs="Arial"/>
          <w:b/>
          <w:sz w:val="28"/>
          <w:szCs w:val="28"/>
        </w:rPr>
        <w:t>Diagnostic</w:t>
      </w:r>
      <w:r w:rsidR="002E428D">
        <w:rPr>
          <w:rFonts w:ascii="Arial" w:eastAsia="Arial" w:hAnsi="Arial" w:cs="Arial"/>
          <w:b/>
          <w:sz w:val="28"/>
          <w:szCs w:val="28"/>
        </w:rPr>
        <w:t xml:space="preserve"> findings </w:t>
      </w:r>
      <w:ins w:id="398" w:author="Andrea K. Fourquet" w:date="2017-04-24T12:56:00Z">
        <w:r w:rsidR="00CB213F">
          <w:rPr>
            <w:rFonts w:ascii="Arial" w:eastAsia="Arial" w:hAnsi="Arial" w:cs="Arial"/>
            <w:b/>
            <w:sz w:val="28"/>
            <w:szCs w:val="28"/>
          </w:rPr>
          <w:t>Constraint</w:t>
        </w:r>
      </w:ins>
      <w:del w:id="399" w:author="Andrea K. Fourquet" w:date="2017-04-24T12:56:00Z">
        <w:r w:rsidR="002E428D" w:rsidDel="00CB213F">
          <w:rPr>
            <w:rFonts w:ascii="Arial" w:eastAsia="Arial" w:hAnsi="Arial" w:cs="Arial"/>
            <w:b/>
            <w:sz w:val="28"/>
            <w:szCs w:val="28"/>
          </w:rPr>
          <w:delText>Condition</w:delText>
        </w:r>
      </w:del>
    </w:p>
    <w:p w14:paraId="15430983" w14:textId="5D1847AA" w:rsidR="007F36B8" w:rsidRPr="00F209C6" w:rsidRDefault="007F36B8">
      <w:r>
        <w:t>Within t</w:t>
      </w:r>
      <w:r w:rsidR="005A1C49">
        <w:t>he Diagnostic Findings section</w:t>
      </w:r>
      <w:r w:rsidR="00F209C6">
        <w:t xml:space="preserve"> SHALL include the narrative results of the </w:t>
      </w:r>
      <w:r w:rsidR="00F209C6" w:rsidRPr="00F209C6">
        <w:t>Cardiac Rhythm / Electrocardiography (ECG) test, if known.</w:t>
      </w:r>
    </w:p>
    <w:p w14:paraId="44E88BC5" w14:textId="09D3C886" w:rsidR="00725E11" w:rsidRDefault="00647867">
      <w:pPr>
        <w:rPr>
          <w:rFonts w:ascii="Arial" w:eastAsia="Arial" w:hAnsi="Arial" w:cs="Arial"/>
          <w:b/>
          <w:sz w:val="28"/>
          <w:szCs w:val="28"/>
        </w:rPr>
      </w:pPr>
      <w:bookmarkStart w:id="400" w:name="_bl1gupusccgb" w:colFirst="0" w:colLast="0"/>
      <w:bookmarkEnd w:id="400"/>
      <w:r>
        <w:rPr>
          <w:rFonts w:ascii="Arial" w:eastAsia="Arial" w:hAnsi="Arial" w:cs="Arial"/>
          <w:b/>
          <w:sz w:val="28"/>
          <w:szCs w:val="28"/>
        </w:rPr>
        <w:t>6.3.1.D.5.10</w:t>
      </w:r>
      <w:r w:rsidR="002E428D">
        <w:rPr>
          <w:rFonts w:ascii="Arial" w:eastAsia="Arial" w:hAnsi="Arial" w:cs="Arial"/>
          <w:b/>
          <w:sz w:val="28"/>
          <w:szCs w:val="28"/>
        </w:rPr>
        <w:t xml:space="preserve"> Coded Results </w:t>
      </w:r>
      <w:ins w:id="401" w:author="Andrea K. Fourquet" w:date="2017-04-24T12:56:00Z">
        <w:r w:rsidR="00CB213F">
          <w:rPr>
            <w:rFonts w:ascii="Arial" w:eastAsia="Arial" w:hAnsi="Arial" w:cs="Arial"/>
            <w:b/>
            <w:sz w:val="28"/>
            <w:szCs w:val="28"/>
          </w:rPr>
          <w:t>Constraint</w:t>
        </w:r>
      </w:ins>
      <w:del w:id="402" w:author="Andrea K. Fourquet" w:date="2017-04-24T12:56:00Z">
        <w:r w:rsidR="002E428D" w:rsidDel="00CB213F">
          <w:rPr>
            <w:rFonts w:ascii="Arial" w:eastAsia="Arial" w:hAnsi="Arial" w:cs="Arial"/>
            <w:b/>
            <w:sz w:val="28"/>
            <w:szCs w:val="28"/>
          </w:rPr>
          <w:delText>Condition</w:delText>
        </w:r>
      </w:del>
    </w:p>
    <w:p w14:paraId="31A43FEA" w14:textId="45F2C69C" w:rsidR="007F36B8" w:rsidRPr="00F209C6" w:rsidRDefault="007F36B8">
      <w:r>
        <w:t>Within t</w:t>
      </w:r>
      <w:r w:rsidR="005A1C49">
        <w:t xml:space="preserve">he Coded Results section the Content Creator SHALL be able to create a </w:t>
      </w:r>
      <w:r w:rsidR="00F209C6">
        <w:t xml:space="preserve">Coded Result entry (TemplateID </w:t>
      </w:r>
      <w:r w:rsidR="00F209C6" w:rsidRPr="00F209C6">
        <w:t xml:space="preserve">1.3.6.1.4.1.19376.1.5.3.1.3.28 [PCC TF-2]) that will include the type and method of </w:t>
      </w:r>
      <w:r w:rsidR="00F209C6">
        <w:t xml:space="preserve">the </w:t>
      </w:r>
      <w:r w:rsidR="00F209C6" w:rsidRPr="00F209C6">
        <w:t>Cardiac Rhythm / Electrocardiography (ECG) test</w:t>
      </w:r>
      <w:r w:rsidR="00F209C6">
        <w:t xml:space="preserve"> interpretation</w:t>
      </w:r>
      <w:r w:rsidR="00F209C6" w:rsidRPr="00F209C6">
        <w:t>, if known.</w:t>
      </w:r>
    </w:p>
    <w:p w14:paraId="2846E321" w14:textId="0175C61E" w:rsidR="00725E11" w:rsidRDefault="00647867">
      <w:pPr>
        <w:rPr>
          <w:rFonts w:ascii="Arial" w:eastAsia="Arial" w:hAnsi="Arial" w:cs="Arial"/>
          <w:b/>
          <w:sz w:val="28"/>
          <w:szCs w:val="28"/>
        </w:rPr>
      </w:pPr>
      <w:bookmarkStart w:id="403" w:name="_vkp9ci8lfz7" w:colFirst="0" w:colLast="0"/>
      <w:bookmarkEnd w:id="403"/>
      <w:r>
        <w:rPr>
          <w:rFonts w:ascii="Arial" w:eastAsia="Arial" w:hAnsi="Arial" w:cs="Arial"/>
          <w:b/>
          <w:sz w:val="28"/>
          <w:szCs w:val="28"/>
        </w:rPr>
        <w:t>6.3.1.D.5.11</w:t>
      </w:r>
      <w:r w:rsidR="002E428D">
        <w:rPr>
          <w:rFonts w:ascii="Arial" w:eastAsia="Arial" w:hAnsi="Arial" w:cs="Arial"/>
          <w:b/>
          <w:sz w:val="28"/>
          <w:szCs w:val="28"/>
        </w:rPr>
        <w:t xml:space="preserve"> Coded Vital Signs </w:t>
      </w:r>
      <w:ins w:id="404" w:author="Andrea K. Fourquet" w:date="2017-04-24T12:56:00Z">
        <w:r w:rsidR="00CB213F">
          <w:rPr>
            <w:rFonts w:ascii="Arial" w:eastAsia="Arial" w:hAnsi="Arial" w:cs="Arial"/>
            <w:b/>
            <w:sz w:val="28"/>
            <w:szCs w:val="28"/>
          </w:rPr>
          <w:t>Constraint</w:t>
        </w:r>
      </w:ins>
      <w:del w:id="405" w:author="Andrea K. Fourquet" w:date="2017-04-24T12:56:00Z">
        <w:r w:rsidR="002E428D" w:rsidDel="00CB213F">
          <w:rPr>
            <w:rFonts w:ascii="Arial" w:eastAsia="Arial" w:hAnsi="Arial" w:cs="Arial"/>
            <w:b/>
            <w:sz w:val="28"/>
            <w:szCs w:val="28"/>
          </w:rPr>
          <w:delText>Condition</w:delText>
        </w:r>
      </w:del>
    </w:p>
    <w:p w14:paraId="2883B088" w14:textId="0068A53E" w:rsidR="007F36B8" w:rsidRDefault="007F36B8">
      <w:r>
        <w:t>Within t</w:t>
      </w:r>
      <w:r w:rsidR="005A1C49">
        <w:t>he Coded Vital Signs section the Content Creator SHALL be able to cre</w:t>
      </w:r>
      <w:r w:rsidR="00647867">
        <w:t xml:space="preserve">ate a Vital signs observation entries (TemplateID </w:t>
      </w:r>
      <w:r w:rsidR="00647867" w:rsidRPr="00647867">
        <w:t xml:space="preserve">1.3.6.1.4.1.19376.1.5.3.1.4.13.2 </w:t>
      </w:r>
      <w:r w:rsidR="00647867">
        <w:t xml:space="preserve">[PCC TF-2]) for the following vital signs: </w:t>
      </w:r>
    </w:p>
    <w:p w14:paraId="4997DA8B" w14:textId="77777777" w:rsidR="00647867" w:rsidRDefault="00647867"/>
    <w:tbl>
      <w:tblPr>
        <w:tblStyle w:val="afd"/>
        <w:tblW w:w="963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535"/>
        <w:gridCol w:w="3330"/>
        <w:gridCol w:w="3330"/>
      </w:tblGrid>
      <w:tr w:rsidR="0037047D" w:rsidRPr="007F36B8" w14:paraId="49320A65" w14:textId="052214F0" w:rsidTr="0037047D">
        <w:tc>
          <w:tcPr>
            <w:tcW w:w="1435" w:type="dxa"/>
            <w:shd w:val="clear" w:color="auto" w:fill="E7E6E6" w:themeFill="background2"/>
            <w:tcMar>
              <w:top w:w="100" w:type="dxa"/>
              <w:left w:w="100" w:type="dxa"/>
              <w:bottom w:w="100" w:type="dxa"/>
              <w:right w:w="100" w:type="dxa"/>
            </w:tcMar>
          </w:tcPr>
          <w:p w14:paraId="7488AD90" w14:textId="77777777" w:rsidR="0037047D" w:rsidRPr="007F36B8" w:rsidRDefault="0037047D"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Optionality</w:t>
            </w:r>
          </w:p>
        </w:tc>
        <w:tc>
          <w:tcPr>
            <w:tcW w:w="1535" w:type="dxa"/>
            <w:shd w:val="clear" w:color="auto" w:fill="E7E6E6" w:themeFill="background2"/>
            <w:tcMar>
              <w:top w:w="100" w:type="dxa"/>
              <w:left w:w="100" w:type="dxa"/>
              <w:bottom w:w="100" w:type="dxa"/>
              <w:right w:w="100" w:type="dxa"/>
            </w:tcMar>
          </w:tcPr>
          <w:p w14:paraId="3A77559D" w14:textId="77777777" w:rsidR="0037047D" w:rsidRPr="007F36B8" w:rsidRDefault="0037047D"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3330" w:type="dxa"/>
            <w:shd w:val="clear" w:color="auto" w:fill="E7E6E6" w:themeFill="background2"/>
            <w:tcMar>
              <w:top w:w="100" w:type="dxa"/>
              <w:left w:w="100" w:type="dxa"/>
              <w:bottom w:w="100" w:type="dxa"/>
              <w:right w:w="100" w:type="dxa"/>
            </w:tcMar>
          </w:tcPr>
          <w:p w14:paraId="0F1C3BE2" w14:textId="77777777" w:rsidR="0037047D" w:rsidRPr="007F36B8" w:rsidRDefault="0037047D" w:rsidP="00647867">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c>
          <w:tcPr>
            <w:tcW w:w="3330" w:type="dxa"/>
            <w:shd w:val="clear" w:color="auto" w:fill="E7E6E6" w:themeFill="background2"/>
          </w:tcPr>
          <w:p w14:paraId="0789E407" w14:textId="519D87F0" w:rsidR="0037047D" w:rsidRPr="007F36B8" w:rsidRDefault="0037047D" w:rsidP="00647867">
            <w:pPr>
              <w:spacing w:before="40" w:after="40"/>
              <w:ind w:left="72" w:right="72"/>
              <w:jc w:val="center"/>
              <w:rPr>
                <w:rFonts w:ascii="Arial" w:eastAsia="Arial" w:hAnsi="Arial" w:cs="Arial"/>
                <w:b/>
                <w:sz w:val="20"/>
                <w:szCs w:val="20"/>
              </w:rPr>
            </w:pPr>
            <w:commentRangeStart w:id="406"/>
            <w:r>
              <w:rPr>
                <w:rFonts w:ascii="Arial" w:eastAsia="Arial" w:hAnsi="Arial" w:cs="Arial"/>
                <w:b/>
                <w:sz w:val="20"/>
                <w:szCs w:val="20"/>
              </w:rPr>
              <w:t>LOINC</w:t>
            </w:r>
            <w:commentRangeEnd w:id="406"/>
            <w:r>
              <w:rPr>
                <w:rStyle w:val="CommentReference"/>
              </w:rPr>
              <w:commentReference w:id="406"/>
            </w:r>
          </w:p>
        </w:tc>
      </w:tr>
      <w:tr w:rsidR="00F209C6" w:rsidRPr="007F36B8" w14:paraId="213088F1" w14:textId="4FFD93CB" w:rsidTr="0037047D">
        <w:tc>
          <w:tcPr>
            <w:tcW w:w="1435" w:type="dxa"/>
            <w:shd w:val="clear" w:color="auto" w:fill="auto"/>
            <w:tcMar>
              <w:top w:w="100" w:type="dxa"/>
              <w:left w:w="100" w:type="dxa"/>
              <w:bottom w:w="100" w:type="dxa"/>
              <w:right w:w="100" w:type="dxa"/>
            </w:tcMar>
          </w:tcPr>
          <w:p w14:paraId="1FC58E80" w14:textId="77777777" w:rsidR="00F209C6" w:rsidRDefault="00F209C6" w:rsidP="00F209C6">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78F874C0" w14:textId="513FD7AB"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6EA3E90D" w14:textId="12620F72" w:rsidR="00F209C6" w:rsidRPr="007F36B8" w:rsidRDefault="00F209C6" w:rsidP="00F209C6">
            <w:pPr>
              <w:spacing w:before="40" w:after="40"/>
              <w:ind w:left="72" w:right="72"/>
              <w:jc w:val="right"/>
              <w:rPr>
                <w:sz w:val="18"/>
                <w:szCs w:val="18"/>
              </w:rPr>
            </w:pPr>
            <w:r w:rsidRPr="0037047D">
              <w:rPr>
                <w:sz w:val="18"/>
                <w:szCs w:val="18"/>
              </w:rPr>
              <w:t>SBP (Systolic Blood Pressure)</w:t>
            </w:r>
          </w:p>
        </w:tc>
        <w:tc>
          <w:tcPr>
            <w:tcW w:w="3330" w:type="dxa"/>
          </w:tcPr>
          <w:p w14:paraId="4E1BB5E0" w14:textId="77777777" w:rsidR="00F209C6" w:rsidRPr="0037047D" w:rsidRDefault="00F209C6" w:rsidP="00F209C6">
            <w:pPr>
              <w:spacing w:before="40" w:after="40"/>
              <w:ind w:left="72" w:right="72"/>
              <w:jc w:val="right"/>
              <w:rPr>
                <w:sz w:val="18"/>
                <w:szCs w:val="18"/>
              </w:rPr>
            </w:pPr>
          </w:p>
        </w:tc>
      </w:tr>
      <w:tr w:rsidR="00F209C6" w:rsidRPr="007F36B8" w14:paraId="47E4C097" w14:textId="181D3821" w:rsidTr="0037047D">
        <w:tc>
          <w:tcPr>
            <w:tcW w:w="1435" w:type="dxa"/>
            <w:shd w:val="clear" w:color="auto" w:fill="auto"/>
            <w:tcMar>
              <w:top w:w="100" w:type="dxa"/>
              <w:left w:w="100" w:type="dxa"/>
              <w:bottom w:w="100" w:type="dxa"/>
              <w:right w:w="100" w:type="dxa"/>
            </w:tcMar>
          </w:tcPr>
          <w:p w14:paraId="5E024AB5" w14:textId="77777777" w:rsidR="00F209C6" w:rsidRDefault="00F209C6" w:rsidP="00F209C6">
            <w:pPr>
              <w:spacing w:before="40" w:after="40"/>
              <w:ind w:left="72" w:right="72"/>
              <w:jc w:val="center"/>
              <w:rPr>
                <w:sz w:val="18"/>
                <w:szCs w:val="18"/>
              </w:rPr>
            </w:pPr>
            <w:r>
              <w:rPr>
                <w:sz w:val="18"/>
                <w:szCs w:val="18"/>
              </w:rPr>
              <w:lastRenderedPageBreak/>
              <w:t>RE</w:t>
            </w:r>
          </w:p>
        </w:tc>
        <w:tc>
          <w:tcPr>
            <w:tcW w:w="1535" w:type="dxa"/>
            <w:shd w:val="clear" w:color="auto" w:fill="auto"/>
            <w:tcMar>
              <w:top w:w="100" w:type="dxa"/>
              <w:left w:w="100" w:type="dxa"/>
              <w:bottom w:w="100" w:type="dxa"/>
              <w:right w:w="100" w:type="dxa"/>
            </w:tcMar>
          </w:tcPr>
          <w:p w14:paraId="18F8F4B2" w14:textId="07A2A903"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21D01C92" w14:textId="56F736B8" w:rsidR="00F209C6" w:rsidRPr="007F36B8" w:rsidRDefault="00F209C6" w:rsidP="00F209C6">
            <w:pPr>
              <w:spacing w:before="40" w:after="40"/>
              <w:ind w:left="72" w:right="72"/>
              <w:jc w:val="right"/>
              <w:rPr>
                <w:sz w:val="18"/>
                <w:szCs w:val="18"/>
              </w:rPr>
            </w:pPr>
            <w:r w:rsidRPr="0037047D">
              <w:rPr>
                <w:sz w:val="18"/>
                <w:szCs w:val="18"/>
              </w:rPr>
              <w:t>DBP (Diastolic Blood Pressure)</w:t>
            </w:r>
          </w:p>
        </w:tc>
        <w:tc>
          <w:tcPr>
            <w:tcW w:w="3330" w:type="dxa"/>
          </w:tcPr>
          <w:p w14:paraId="33FF1717" w14:textId="77777777" w:rsidR="00F209C6" w:rsidRPr="0037047D" w:rsidRDefault="00F209C6" w:rsidP="00F209C6">
            <w:pPr>
              <w:spacing w:before="40" w:after="40"/>
              <w:ind w:left="72" w:right="72"/>
              <w:jc w:val="right"/>
              <w:rPr>
                <w:sz w:val="18"/>
                <w:szCs w:val="18"/>
              </w:rPr>
            </w:pPr>
          </w:p>
        </w:tc>
      </w:tr>
      <w:tr w:rsidR="00F209C6" w:rsidRPr="007F36B8" w14:paraId="14AB6DD6" w14:textId="5C25A3AC" w:rsidTr="0037047D">
        <w:tc>
          <w:tcPr>
            <w:tcW w:w="1435" w:type="dxa"/>
            <w:shd w:val="clear" w:color="auto" w:fill="auto"/>
            <w:tcMar>
              <w:top w:w="100" w:type="dxa"/>
              <w:left w:w="100" w:type="dxa"/>
              <w:bottom w:w="100" w:type="dxa"/>
              <w:right w:w="100" w:type="dxa"/>
            </w:tcMar>
          </w:tcPr>
          <w:p w14:paraId="2DBD397F" w14:textId="77777777" w:rsidR="00F209C6" w:rsidRDefault="00F209C6" w:rsidP="00F209C6">
            <w:pPr>
              <w:spacing w:before="40" w:after="40"/>
              <w:ind w:left="72" w:right="72"/>
              <w:jc w:val="center"/>
              <w:rPr>
                <w:sz w:val="18"/>
                <w:szCs w:val="18"/>
              </w:rPr>
            </w:pPr>
            <w:r w:rsidRPr="00B46233">
              <w:rPr>
                <w:sz w:val="18"/>
                <w:szCs w:val="18"/>
              </w:rPr>
              <w:t>RE</w:t>
            </w:r>
          </w:p>
        </w:tc>
        <w:tc>
          <w:tcPr>
            <w:tcW w:w="1535" w:type="dxa"/>
            <w:shd w:val="clear" w:color="auto" w:fill="auto"/>
            <w:tcMar>
              <w:top w:w="100" w:type="dxa"/>
              <w:left w:w="100" w:type="dxa"/>
              <w:bottom w:w="100" w:type="dxa"/>
              <w:right w:w="100" w:type="dxa"/>
            </w:tcMar>
          </w:tcPr>
          <w:p w14:paraId="4F539268" w14:textId="0F79264F"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54246E61" w14:textId="64FB146C" w:rsidR="00F209C6" w:rsidRPr="007F36B8" w:rsidRDefault="00F209C6" w:rsidP="00F209C6">
            <w:pPr>
              <w:spacing w:before="40" w:after="40"/>
              <w:ind w:left="72" w:right="72"/>
              <w:jc w:val="right"/>
              <w:rPr>
                <w:sz w:val="18"/>
                <w:szCs w:val="18"/>
              </w:rPr>
            </w:pPr>
            <w:r w:rsidRPr="0037047D">
              <w:rPr>
                <w:sz w:val="18"/>
                <w:szCs w:val="18"/>
              </w:rPr>
              <w:t>Method of Blood Pressure Measurement</w:t>
            </w:r>
          </w:p>
        </w:tc>
        <w:tc>
          <w:tcPr>
            <w:tcW w:w="3330" w:type="dxa"/>
          </w:tcPr>
          <w:p w14:paraId="2B04E0EA" w14:textId="77777777" w:rsidR="00F209C6" w:rsidRPr="0037047D" w:rsidRDefault="00F209C6" w:rsidP="00F209C6">
            <w:pPr>
              <w:spacing w:before="40" w:after="40"/>
              <w:ind w:left="72" w:right="72"/>
              <w:jc w:val="right"/>
              <w:rPr>
                <w:sz w:val="18"/>
                <w:szCs w:val="18"/>
              </w:rPr>
            </w:pPr>
          </w:p>
        </w:tc>
      </w:tr>
      <w:tr w:rsidR="00F209C6" w:rsidRPr="007F36B8" w14:paraId="29981D3D" w14:textId="75354C44" w:rsidTr="0037047D">
        <w:tc>
          <w:tcPr>
            <w:tcW w:w="1435" w:type="dxa"/>
            <w:shd w:val="clear" w:color="auto" w:fill="auto"/>
            <w:tcMar>
              <w:top w:w="100" w:type="dxa"/>
              <w:left w:w="100" w:type="dxa"/>
              <w:bottom w:w="100" w:type="dxa"/>
              <w:right w:w="100" w:type="dxa"/>
            </w:tcMar>
          </w:tcPr>
          <w:p w14:paraId="0FA1621E" w14:textId="77777777" w:rsidR="00F209C6" w:rsidRDefault="00F209C6" w:rsidP="00F209C6">
            <w:pPr>
              <w:spacing w:before="40" w:after="40"/>
              <w:ind w:left="72" w:right="72"/>
              <w:jc w:val="center"/>
              <w:rPr>
                <w:sz w:val="18"/>
                <w:szCs w:val="18"/>
              </w:rPr>
            </w:pPr>
            <w:r w:rsidRPr="00B46233">
              <w:rPr>
                <w:sz w:val="18"/>
                <w:szCs w:val="18"/>
              </w:rPr>
              <w:t>RE</w:t>
            </w:r>
          </w:p>
        </w:tc>
        <w:tc>
          <w:tcPr>
            <w:tcW w:w="1535" w:type="dxa"/>
            <w:shd w:val="clear" w:color="auto" w:fill="auto"/>
            <w:tcMar>
              <w:top w:w="100" w:type="dxa"/>
              <w:left w:w="100" w:type="dxa"/>
              <w:bottom w:w="100" w:type="dxa"/>
              <w:right w:w="100" w:type="dxa"/>
            </w:tcMar>
          </w:tcPr>
          <w:p w14:paraId="3D3DD54B" w14:textId="077E7558"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082C6129" w14:textId="0F4B5C70" w:rsidR="00F209C6" w:rsidRPr="007F36B8" w:rsidRDefault="00F209C6" w:rsidP="00F209C6">
            <w:pPr>
              <w:spacing w:before="40" w:after="40"/>
              <w:ind w:left="72" w:right="72"/>
              <w:jc w:val="right"/>
              <w:rPr>
                <w:sz w:val="18"/>
                <w:szCs w:val="18"/>
              </w:rPr>
            </w:pPr>
            <w:r w:rsidRPr="0037047D">
              <w:rPr>
                <w:sz w:val="18"/>
                <w:szCs w:val="18"/>
              </w:rPr>
              <w:t>Mean Arterial Pressure</w:t>
            </w:r>
          </w:p>
        </w:tc>
        <w:tc>
          <w:tcPr>
            <w:tcW w:w="3330" w:type="dxa"/>
          </w:tcPr>
          <w:p w14:paraId="18BBD60D" w14:textId="77777777" w:rsidR="00F209C6" w:rsidRPr="0037047D" w:rsidRDefault="00F209C6" w:rsidP="00F209C6">
            <w:pPr>
              <w:spacing w:before="40" w:after="40"/>
              <w:ind w:left="72" w:right="72"/>
              <w:jc w:val="right"/>
              <w:rPr>
                <w:sz w:val="18"/>
                <w:szCs w:val="18"/>
              </w:rPr>
            </w:pPr>
          </w:p>
        </w:tc>
      </w:tr>
      <w:tr w:rsidR="00F209C6" w:rsidRPr="007F36B8" w14:paraId="6C0AD990" w14:textId="790F623F" w:rsidTr="0037047D">
        <w:tc>
          <w:tcPr>
            <w:tcW w:w="1435" w:type="dxa"/>
            <w:shd w:val="clear" w:color="auto" w:fill="auto"/>
            <w:tcMar>
              <w:top w:w="100" w:type="dxa"/>
              <w:left w:w="100" w:type="dxa"/>
              <w:bottom w:w="100" w:type="dxa"/>
              <w:right w:w="100" w:type="dxa"/>
            </w:tcMar>
          </w:tcPr>
          <w:p w14:paraId="5CCA9DAE" w14:textId="1A666791"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640FF7C5" w14:textId="552FD798"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53A13F6B" w14:textId="5925E910" w:rsidR="00F209C6" w:rsidRPr="007F36B8" w:rsidRDefault="00F209C6" w:rsidP="00F209C6">
            <w:pPr>
              <w:spacing w:before="40" w:after="40"/>
              <w:ind w:left="72" w:right="72"/>
              <w:jc w:val="right"/>
              <w:rPr>
                <w:sz w:val="18"/>
                <w:szCs w:val="18"/>
              </w:rPr>
            </w:pPr>
            <w:r w:rsidRPr="0037047D">
              <w:rPr>
                <w:sz w:val="18"/>
                <w:szCs w:val="18"/>
              </w:rPr>
              <w:t xml:space="preserve">Heart Rate </w:t>
            </w:r>
          </w:p>
        </w:tc>
        <w:tc>
          <w:tcPr>
            <w:tcW w:w="3330" w:type="dxa"/>
          </w:tcPr>
          <w:p w14:paraId="5E390D8F" w14:textId="77777777" w:rsidR="00F209C6" w:rsidRPr="0037047D" w:rsidRDefault="00F209C6" w:rsidP="00F209C6">
            <w:pPr>
              <w:spacing w:before="40" w:after="40"/>
              <w:ind w:left="72" w:right="72"/>
              <w:jc w:val="right"/>
              <w:rPr>
                <w:sz w:val="18"/>
                <w:szCs w:val="18"/>
              </w:rPr>
            </w:pPr>
          </w:p>
        </w:tc>
      </w:tr>
      <w:tr w:rsidR="00F209C6" w:rsidRPr="007F36B8" w14:paraId="21E1DCB1" w14:textId="4DCA1EC2" w:rsidTr="0037047D">
        <w:tc>
          <w:tcPr>
            <w:tcW w:w="1435" w:type="dxa"/>
            <w:shd w:val="clear" w:color="auto" w:fill="auto"/>
            <w:tcMar>
              <w:top w:w="100" w:type="dxa"/>
              <w:left w:w="100" w:type="dxa"/>
              <w:bottom w:w="100" w:type="dxa"/>
              <w:right w:w="100" w:type="dxa"/>
            </w:tcMar>
          </w:tcPr>
          <w:p w14:paraId="512FCF6F" w14:textId="659FEAE8"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235A86C" w14:textId="5EB2B74D"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4F8AFB91" w14:textId="3F244A76" w:rsidR="00F209C6" w:rsidRPr="007F36B8" w:rsidRDefault="00F209C6" w:rsidP="00F209C6">
            <w:pPr>
              <w:spacing w:before="40" w:after="40"/>
              <w:ind w:left="72" w:right="72"/>
              <w:jc w:val="right"/>
              <w:rPr>
                <w:sz w:val="18"/>
                <w:szCs w:val="18"/>
              </w:rPr>
            </w:pPr>
            <w:r w:rsidRPr="0037047D">
              <w:rPr>
                <w:sz w:val="18"/>
                <w:szCs w:val="18"/>
              </w:rPr>
              <w:t xml:space="preserve">Method of Heart Rate Measurement </w:t>
            </w:r>
          </w:p>
        </w:tc>
        <w:tc>
          <w:tcPr>
            <w:tcW w:w="3330" w:type="dxa"/>
          </w:tcPr>
          <w:p w14:paraId="5E0AE353" w14:textId="77777777" w:rsidR="00F209C6" w:rsidRPr="0037047D" w:rsidRDefault="00F209C6" w:rsidP="00F209C6">
            <w:pPr>
              <w:spacing w:before="40" w:after="40"/>
              <w:ind w:left="72" w:right="72"/>
              <w:jc w:val="right"/>
              <w:rPr>
                <w:sz w:val="18"/>
                <w:szCs w:val="18"/>
              </w:rPr>
            </w:pPr>
          </w:p>
        </w:tc>
      </w:tr>
      <w:tr w:rsidR="00F209C6" w:rsidRPr="007F36B8" w14:paraId="51470CD2" w14:textId="62BFC1BD" w:rsidTr="0037047D">
        <w:tc>
          <w:tcPr>
            <w:tcW w:w="1435" w:type="dxa"/>
            <w:shd w:val="clear" w:color="auto" w:fill="auto"/>
            <w:tcMar>
              <w:top w:w="100" w:type="dxa"/>
              <w:left w:w="100" w:type="dxa"/>
              <w:bottom w:w="100" w:type="dxa"/>
              <w:right w:w="100" w:type="dxa"/>
            </w:tcMar>
          </w:tcPr>
          <w:p w14:paraId="450A47A9" w14:textId="4303C031"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66BECB2" w14:textId="6709B904"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65643B62" w14:textId="1920E920" w:rsidR="00F209C6" w:rsidRPr="007F36B8" w:rsidRDefault="00F209C6" w:rsidP="00F209C6">
            <w:pPr>
              <w:spacing w:before="40" w:after="40"/>
              <w:ind w:left="72" w:right="72"/>
              <w:jc w:val="right"/>
              <w:rPr>
                <w:sz w:val="18"/>
                <w:szCs w:val="18"/>
              </w:rPr>
            </w:pPr>
            <w:r w:rsidRPr="0037047D">
              <w:rPr>
                <w:sz w:val="18"/>
                <w:szCs w:val="18"/>
              </w:rPr>
              <w:t xml:space="preserve">Pulse Oximetry </w:t>
            </w:r>
          </w:p>
        </w:tc>
        <w:tc>
          <w:tcPr>
            <w:tcW w:w="3330" w:type="dxa"/>
          </w:tcPr>
          <w:p w14:paraId="717860A6" w14:textId="77777777" w:rsidR="00F209C6" w:rsidRPr="0037047D" w:rsidRDefault="00F209C6" w:rsidP="00F209C6">
            <w:pPr>
              <w:spacing w:before="40" w:after="40"/>
              <w:ind w:left="72" w:right="72"/>
              <w:jc w:val="right"/>
              <w:rPr>
                <w:sz w:val="18"/>
                <w:szCs w:val="18"/>
              </w:rPr>
            </w:pPr>
          </w:p>
        </w:tc>
      </w:tr>
      <w:tr w:rsidR="00F209C6" w:rsidRPr="007F36B8" w14:paraId="425E9E61" w14:textId="3220BD36" w:rsidTr="0037047D">
        <w:tc>
          <w:tcPr>
            <w:tcW w:w="1435" w:type="dxa"/>
            <w:shd w:val="clear" w:color="auto" w:fill="auto"/>
            <w:tcMar>
              <w:top w:w="100" w:type="dxa"/>
              <w:left w:w="100" w:type="dxa"/>
              <w:bottom w:w="100" w:type="dxa"/>
              <w:right w:w="100" w:type="dxa"/>
            </w:tcMar>
          </w:tcPr>
          <w:p w14:paraId="3AFA77D9" w14:textId="01F0DF96"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5D482BE" w14:textId="0C26D5AF"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34A894BB" w14:textId="2B7D56DB" w:rsidR="00F209C6" w:rsidRPr="007F36B8" w:rsidRDefault="00F209C6" w:rsidP="00F209C6">
            <w:pPr>
              <w:spacing w:before="40" w:after="40"/>
              <w:ind w:left="72" w:right="72"/>
              <w:jc w:val="right"/>
              <w:rPr>
                <w:sz w:val="18"/>
                <w:szCs w:val="18"/>
              </w:rPr>
            </w:pPr>
            <w:r w:rsidRPr="0037047D">
              <w:rPr>
                <w:sz w:val="18"/>
                <w:szCs w:val="18"/>
              </w:rPr>
              <w:t xml:space="preserve">Pulse Rhythm </w:t>
            </w:r>
          </w:p>
        </w:tc>
        <w:tc>
          <w:tcPr>
            <w:tcW w:w="3330" w:type="dxa"/>
          </w:tcPr>
          <w:p w14:paraId="2D0792AA" w14:textId="77777777" w:rsidR="00F209C6" w:rsidRPr="0037047D" w:rsidRDefault="00F209C6" w:rsidP="00F209C6">
            <w:pPr>
              <w:spacing w:before="40" w:after="40"/>
              <w:ind w:left="72" w:right="72"/>
              <w:jc w:val="right"/>
              <w:rPr>
                <w:sz w:val="18"/>
                <w:szCs w:val="18"/>
              </w:rPr>
            </w:pPr>
          </w:p>
        </w:tc>
      </w:tr>
      <w:tr w:rsidR="00F209C6" w:rsidRPr="007F36B8" w14:paraId="3D612ED2" w14:textId="169259A1" w:rsidTr="0037047D">
        <w:tc>
          <w:tcPr>
            <w:tcW w:w="1435" w:type="dxa"/>
            <w:shd w:val="clear" w:color="auto" w:fill="auto"/>
            <w:tcMar>
              <w:top w:w="100" w:type="dxa"/>
              <w:left w:w="100" w:type="dxa"/>
              <w:bottom w:w="100" w:type="dxa"/>
              <w:right w:w="100" w:type="dxa"/>
            </w:tcMar>
          </w:tcPr>
          <w:p w14:paraId="58062D43" w14:textId="10BE316C"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000356A9" w14:textId="6252810B"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1B20336A" w14:textId="6BD5E1D3" w:rsidR="00F209C6" w:rsidRPr="007F36B8" w:rsidRDefault="00F209C6" w:rsidP="00F209C6">
            <w:pPr>
              <w:spacing w:before="40" w:after="40"/>
              <w:ind w:left="72" w:right="72"/>
              <w:jc w:val="right"/>
              <w:rPr>
                <w:sz w:val="18"/>
                <w:szCs w:val="18"/>
              </w:rPr>
            </w:pPr>
            <w:r w:rsidRPr="0037047D">
              <w:rPr>
                <w:sz w:val="18"/>
                <w:szCs w:val="18"/>
              </w:rPr>
              <w:t xml:space="preserve">Respiratory Rate </w:t>
            </w:r>
          </w:p>
        </w:tc>
        <w:tc>
          <w:tcPr>
            <w:tcW w:w="3330" w:type="dxa"/>
          </w:tcPr>
          <w:p w14:paraId="07852F1D" w14:textId="77777777" w:rsidR="00F209C6" w:rsidRPr="0037047D" w:rsidRDefault="00F209C6" w:rsidP="00F209C6">
            <w:pPr>
              <w:spacing w:before="40" w:after="40"/>
              <w:ind w:left="72" w:right="72"/>
              <w:jc w:val="right"/>
              <w:rPr>
                <w:sz w:val="18"/>
                <w:szCs w:val="18"/>
              </w:rPr>
            </w:pPr>
          </w:p>
        </w:tc>
      </w:tr>
      <w:tr w:rsidR="00F209C6" w:rsidRPr="007F36B8" w14:paraId="0B8C6AE1" w14:textId="1B6D12CD" w:rsidTr="0037047D">
        <w:tc>
          <w:tcPr>
            <w:tcW w:w="1435" w:type="dxa"/>
            <w:shd w:val="clear" w:color="auto" w:fill="auto"/>
            <w:tcMar>
              <w:top w:w="100" w:type="dxa"/>
              <w:left w:w="100" w:type="dxa"/>
              <w:bottom w:w="100" w:type="dxa"/>
              <w:right w:w="100" w:type="dxa"/>
            </w:tcMar>
          </w:tcPr>
          <w:p w14:paraId="0B3FF050" w14:textId="6B7AAAFD"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2EF2F299" w14:textId="76AD5198"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3951A0A3" w14:textId="47676061" w:rsidR="00F209C6" w:rsidRPr="007F36B8" w:rsidRDefault="00F209C6" w:rsidP="00F209C6">
            <w:pPr>
              <w:spacing w:before="40" w:after="40"/>
              <w:ind w:left="72" w:right="72"/>
              <w:jc w:val="right"/>
              <w:rPr>
                <w:sz w:val="18"/>
                <w:szCs w:val="18"/>
              </w:rPr>
            </w:pPr>
            <w:r w:rsidRPr="0037047D">
              <w:rPr>
                <w:sz w:val="18"/>
                <w:szCs w:val="18"/>
              </w:rPr>
              <w:t xml:space="preserve">Respiratory Effort </w:t>
            </w:r>
          </w:p>
        </w:tc>
        <w:tc>
          <w:tcPr>
            <w:tcW w:w="3330" w:type="dxa"/>
          </w:tcPr>
          <w:p w14:paraId="4276FCD8" w14:textId="77777777" w:rsidR="00F209C6" w:rsidRPr="0037047D" w:rsidRDefault="00F209C6" w:rsidP="00F209C6">
            <w:pPr>
              <w:spacing w:before="40" w:after="40"/>
              <w:ind w:left="72" w:right="72"/>
              <w:jc w:val="right"/>
              <w:rPr>
                <w:sz w:val="18"/>
                <w:szCs w:val="18"/>
              </w:rPr>
            </w:pPr>
          </w:p>
        </w:tc>
      </w:tr>
      <w:tr w:rsidR="00F209C6" w:rsidRPr="007F36B8" w14:paraId="619ED901" w14:textId="69CEB10D" w:rsidTr="0037047D">
        <w:tc>
          <w:tcPr>
            <w:tcW w:w="1435" w:type="dxa"/>
            <w:shd w:val="clear" w:color="auto" w:fill="auto"/>
            <w:tcMar>
              <w:top w:w="100" w:type="dxa"/>
              <w:left w:w="100" w:type="dxa"/>
              <w:bottom w:w="100" w:type="dxa"/>
              <w:right w:w="100" w:type="dxa"/>
            </w:tcMar>
          </w:tcPr>
          <w:p w14:paraId="754B26A5" w14:textId="5BFEA9F0"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5F16904F" w14:textId="5676FCC7"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7FAB1703" w14:textId="07F3D635" w:rsidR="00F209C6" w:rsidRPr="007F36B8" w:rsidRDefault="00F209C6" w:rsidP="00F209C6">
            <w:pPr>
              <w:spacing w:before="40" w:after="40"/>
              <w:ind w:left="72" w:right="72"/>
              <w:jc w:val="right"/>
              <w:rPr>
                <w:sz w:val="18"/>
                <w:szCs w:val="18"/>
              </w:rPr>
            </w:pPr>
            <w:r w:rsidRPr="0037047D">
              <w:rPr>
                <w:sz w:val="18"/>
                <w:szCs w:val="18"/>
              </w:rPr>
              <w:t>End Title Carbon Dioxide (ETCO2)</w:t>
            </w:r>
          </w:p>
        </w:tc>
        <w:tc>
          <w:tcPr>
            <w:tcW w:w="3330" w:type="dxa"/>
          </w:tcPr>
          <w:p w14:paraId="396B1D9C" w14:textId="77777777" w:rsidR="00F209C6" w:rsidRPr="0037047D" w:rsidRDefault="00F209C6" w:rsidP="00F209C6">
            <w:pPr>
              <w:spacing w:before="40" w:after="40"/>
              <w:ind w:left="72" w:right="72"/>
              <w:jc w:val="right"/>
              <w:rPr>
                <w:sz w:val="18"/>
                <w:szCs w:val="18"/>
              </w:rPr>
            </w:pPr>
          </w:p>
        </w:tc>
      </w:tr>
      <w:tr w:rsidR="00F209C6" w:rsidRPr="007F36B8" w14:paraId="70E25052" w14:textId="5D5BB400" w:rsidTr="0037047D">
        <w:tc>
          <w:tcPr>
            <w:tcW w:w="1435" w:type="dxa"/>
            <w:shd w:val="clear" w:color="auto" w:fill="auto"/>
            <w:tcMar>
              <w:top w:w="100" w:type="dxa"/>
              <w:left w:w="100" w:type="dxa"/>
              <w:bottom w:w="100" w:type="dxa"/>
              <w:right w:w="100" w:type="dxa"/>
            </w:tcMar>
          </w:tcPr>
          <w:p w14:paraId="40CA1925" w14:textId="53CA4A1B"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24336EE5" w14:textId="0E36462A"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6432187D" w14:textId="29F353A9" w:rsidR="00F209C6" w:rsidRPr="0037047D" w:rsidRDefault="00F209C6" w:rsidP="00F209C6">
            <w:pPr>
              <w:spacing w:before="40" w:after="40"/>
              <w:ind w:left="72" w:right="72"/>
              <w:jc w:val="right"/>
              <w:rPr>
                <w:sz w:val="18"/>
                <w:szCs w:val="18"/>
              </w:rPr>
            </w:pPr>
            <w:r w:rsidRPr="0037047D">
              <w:rPr>
                <w:sz w:val="18"/>
                <w:szCs w:val="18"/>
              </w:rPr>
              <w:t>Carbon Monoxide (CO)</w:t>
            </w:r>
          </w:p>
        </w:tc>
        <w:tc>
          <w:tcPr>
            <w:tcW w:w="3330" w:type="dxa"/>
          </w:tcPr>
          <w:p w14:paraId="22154509" w14:textId="77777777" w:rsidR="00F209C6" w:rsidRPr="0037047D" w:rsidRDefault="00F209C6" w:rsidP="00F209C6">
            <w:pPr>
              <w:spacing w:before="40" w:after="40"/>
              <w:ind w:left="72" w:right="72"/>
              <w:jc w:val="right"/>
              <w:rPr>
                <w:sz w:val="18"/>
                <w:szCs w:val="18"/>
              </w:rPr>
            </w:pPr>
          </w:p>
        </w:tc>
      </w:tr>
      <w:tr w:rsidR="00F209C6" w:rsidRPr="007F36B8" w14:paraId="04D48F56" w14:textId="2506265D" w:rsidTr="0037047D">
        <w:tc>
          <w:tcPr>
            <w:tcW w:w="1435" w:type="dxa"/>
            <w:shd w:val="clear" w:color="auto" w:fill="auto"/>
            <w:tcMar>
              <w:top w:w="100" w:type="dxa"/>
              <w:left w:w="100" w:type="dxa"/>
              <w:bottom w:w="100" w:type="dxa"/>
              <w:right w:w="100" w:type="dxa"/>
            </w:tcMar>
          </w:tcPr>
          <w:p w14:paraId="07D85F69" w14:textId="1289D98F"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12D0E73C" w14:textId="3980DDC7"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7343A317" w14:textId="76DD4193" w:rsidR="00F209C6" w:rsidRPr="0037047D" w:rsidRDefault="00F209C6" w:rsidP="00F209C6">
            <w:pPr>
              <w:spacing w:before="40" w:after="40"/>
              <w:ind w:left="72" w:right="72"/>
              <w:jc w:val="right"/>
              <w:rPr>
                <w:sz w:val="18"/>
                <w:szCs w:val="18"/>
              </w:rPr>
            </w:pPr>
            <w:r w:rsidRPr="0037047D">
              <w:rPr>
                <w:sz w:val="18"/>
                <w:szCs w:val="18"/>
              </w:rPr>
              <w:t>Blood Glucose Level</w:t>
            </w:r>
          </w:p>
        </w:tc>
        <w:tc>
          <w:tcPr>
            <w:tcW w:w="3330" w:type="dxa"/>
          </w:tcPr>
          <w:p w14:paraId="77FA8B2F" w14:textId="77777777" w:rsidR="00F209C6" w:rsidRPr="0037047D" w:rsidRDefault="00F209C6" w:rsidP="00F209C6">
            <w:pPr>
              <w:spacing w:before="40" w:after="40"/>
              <w:ind w:left="72" w:right="72"/>
              <w:jc w:val="right"/>
              <w:rPr>
                <w:sz w:val="18"/>
                <w:szCs w:val="18"/>
              </w:rPr>
            </w:pPr>
          </w:p>
        </w:tc>
      </w:tr>
      <w:tr w:rsidR="00F209C6" w:rsidRPr="007F36B8" w14:paraId="70CD3014" w14:textId="61BA7C43" w:rsidTr="0037047D">
        <w:tc>
          <w:tcPr>
            <w:tcW w:w="1435" w:type="dxa"/>
            <w:shd w:val="clear" w:color="auto" w:fill="auto"/>
            <w:tcMar>
              <w:top w:w="100" w:type="dxa"/>
              <w:left w:w="100" w:type="dxa"/>
              <w:bottom w:w="100" w:type="dxa"/>
              <w:right w:w="100" w:type="dxa"/>
            </w:tcMar>
          </w:tcPr>
          <w:p w14:paraId="6B9E0BA5" w14:textId="4D6BFE11"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2931A9C9" w14:textId="78F88779"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714B4CC6" w14:textId="212993AC" w:rsidR="00F209C6" w:rsidRPr="0037047D" w:rsidRDefault="00F209C6" w:rsidP="00F209C6">
            <w:pPr>
              <w:spacing w:before="40" w:after="40"/>
              <w:ind w:left="72" w:right="72"/>
              <w:jc w:val="right"/>
              <w:rPr>
                <w:sz w:val="18"/>
                <w:szCs w:val="18"/>
              </w:rPr>
            </w:pPr>
            <w:r w:rsidRPr="0037047D">
              <w:rPr>
                <w:sz w:val="18"/>
                <w:szCs w:val="18"/>
              </w:rPr>
              <w:t>Glasgow Coma Score-Eye</w:t>
            </w:r>
          </w:p>
        </w:tc>
        <w:tc>
          <w:tcPr>
            <w:tcW w:w="3330" w:type="dxa"/>
          </w:tcPr>
          <w:p w14:paraId="4A3E0FA6" w14:textId="77777777" w:rsidR="00F209C6" w:rsidRPr="0037047D" w:rsidRDefault="00F209C6" w:rsidP="00F209C6">
            <w:pPr>
              <w:spacing w:before="40" w:after="40"/>
              <w:ind w:left="72" w:right="72"/>
              <w:jc w:val="right"/>
              <w:rPr>
                <w:sz w:val="18"/>
                <w:szCs w:val="18"/>
              </w:rPr>
            </w:pPr>
          </w:p>
        </w:tc>
      </w:tr>
      <w:tr w:rsidR="00F209C6" w:rsidRPr="007F36B8" w14:paraId="4FFBE29A" w14:textId="49EB3011" w:rsidTr="0037047D">
        <w:tc>
          <w:tcPr>
            <w:tcW w:w="1435" w:type="dxa"/>
            <w:shd w:val="clear" w:color="auto" w:fill="auto"/>
            <w:tcMar>
              <w:top w:w="100" w:type="dxa"/>
              <w:left w:w="100" w:type="dxa"/>
              <w:bottom w:w="100" w:type="dxa"/>
              <w:right w:w="100" w:type="dxa"/>
            </w:tcMar>
          </w:tcPr>
          <w:p w14:paraId="702AEE3B" w14:textId="42FEB814"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A0251D5" w14:textId="420DA8BB"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060A30B9" w14:textId="5312FD48" w:rsidR="00F209C6" w:rsidRPr="0037047D" w:rsidRDefault="00F209C6" w:rsidP="00F209C6">
            <w:pPr>
              <w:spacing w:before="40" w:after="40"/>
              <w:ind w:left="72" w:right="72"/>
              <w:jc w:val="right"/>
              <w:rPr>
                <w:sz w:val="18"/>
                <w:szCs w:val="18"/>
              </w:rPr>
            </w:pPr>
            <w:r w:rsidRPr="0037047D">
              <w:rPr>
                <w:sz w:val="18"/>
                <w:szCs w:val="18"/>
              </w:rPr>
              <w:t>Glasgow Coma Score-Verbal</w:t>
            </w:r>
          </w:p>
        </w:tc>
        <w:tc>
          <w:tcPr>
            <w:tcW w:w="3330" w:type="dxa"/>
          </w:tcPr>
          <w:p w14:paraId="5E9FD111" w14:textId="77777777" w:rsidR="00F209C6" w:rsidRPr="0037047D" w:rsidRDefault="00F209C6" w:rsidP="00F209C6">
            <w:pPr>
              <w:spacing w:before="40" w:after="40"/>
              <w:ind w:left="72" w:right="72"/>
              <w:jc w:val="right"/>
              <w:rPr>
                <w:sz w:val="18"/>
                <w:szCs w:val="18"/>
              </w:rPr>
            </w:pPr>
          </w:p>
        </w:tc>
      </w:tr>
      <w:tr w:rsidR="00F209C6" w:rsidRPr="007F36B8" w14:paraId="776075AC" w14:textId="342471A9" w:rsidTr="0037047D">
        <w:tc>
          <w:tcPr>
            <w:tcW w:w="1435" w:type="dxa"/>
            <w:shd w:val="clear" w:color="auto" w:fill="auto"/>
            <w:tcMar>
              <w:top w:w="100" w:type="dxa"/>
              <w:left w:w="100" w:type="dxa"/>
              <w:bottom w:w="100" w:type="dxa"/>
              <w:right w:w="100" w:type="dxa"/>
            </w:tcMar>
          </w:tcPr>
          <w:p w14:paraId="78390BA7" w14:textId="40E8B24E"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F80ED38" w14:textId="53EFA7D3"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50195862" w14:textId="1A8B9E28" w:rsidR="00F209C6" w:rsidRPr="0037047D" w:rsidRDefault="00F209C6" w:rsidP="00F209C6">
            <w:pPr>
              <w:spacing w:before="40" w:after="40"/>
              <w:ind w:left="72" w:right="72"/>
              <w:jc w:val="right"/>
              <w:rPr>
                <w:sz w:val="18"/>
                <w:szCs w:val="18"/>
              </w:rPr>
            </w:pPr>
            <w:r w:rsidRPr="0037047D">
              <w:rPr>
                <w:sz w:val="18"/>
                <w:szCs w:val="18"/>
              </w:rPr>
              <w:t>Glasgow Coma Score-Motor</w:t>
            </w:r>
          </w:p>
        </w:tc>
        <w:tc>
          <w:tcPr>
            <w:tcW w:w="3330" w:type="dxa"/>
          </w:tcPr>
          <w:p w14:paraId="75293D3A" w14:textId="77777777" w:rsidR="00F209C6" w:rsidRPr="0037047D" w:rsidRDefault="00F209C6" w:rsidP="00F209C6">
            <w:pPr>
              <w:spacing w:before="40" w:after="40"/>
              <w:ind w:left="72" w:right="72"/>
              <w:jc w:val="right"/>
              <w:rPr>
                <w:sz w:val="18"/>
                <w:szCs w:val="18"/>
              </w:rPr>
            </w:pPr>
          </w:p>
        </w:tc>
      </w:tr>
      <w:tr w:rsidR="00F209C6" w:rsidRPr="007F36B8" w14:paraId="115161D6" w14:textId="4A1EDC4C" w:rsidTr="0037047D">
        <w:tc>
          <w:tcPr>
            <w:tcW w:w="1435" w:type="dxa"/>
            <w:shd w:val="clear" w:color="auto" w:fill="auto"/>
            <w:tcMar>
              <w:top w:w="100" w:type="dxa"/>
              <w:left w:w="100" w:type="dxa"/>
              <w:bottom w:w="100" w:type="dxa"/>
              <w:right w:w="100" w:type="dxa"/>
            </w:tcMar>
          </w:tcPr>
          <w:p w14:paraId="72525161" w14:textId="3A0D2869"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5B08E50E" w14:textId="048653B0"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7F483CCC" w14:textId="793F26B1" w:rsidR="00F209C6" w:rsidRPr="0037047D" w:rsidRDefault="00F209C6" w:rsidP="00F209C6">
            <w:pPr>
              <w:spacing w:before="40" w:after="40"/>
              <w:ind w:left="72" w:right="72"/>
              <w:jc w:val="right"/>
              <w:rPr>
                <w:sz w:val="18"/>
                <w:szCs w:val="18"/>
              </w:rPr>
            </w:pPr>
            <w:r w:rsidRPr="0037047D">
              <w:rPr>
                <w:sz w:val="18"/>
                <w:szCs w:val="18"/>
              </w:rPr>
              <w:t>Glasgow Coma Score-Qualifier</w:t>
            </w:r>
          </w:p>
        </w:tc>
        <w:tc>
          <w:tcPr>
            <w:tcW w:w="3330" w:type="dxa"/>
          </w:tcPr>
          <w:p w14:paraId="1CF61DC3" w14:textId="77777777" w:rsidR="00F209C6" w:rsidRPr="0037047D" w:rsidRDefault="00F209C6" w:rsidP="00F209C6">
            <w:pPr>
              <w:spacing w:before="40" w:after="40"/>
              <w:ind w:left="72" w:right="72"/>
              <w:jc w:val="right"/>
              <w:rPr>
                <w:sz w:val="18"/>
                <w:szCs w:val="18"/>
              </w:rPr>
            </w:pPr>
          </w:p>
        </w:tc>
      </w:tr>
      <w:tr w:rsidR="00F209C6" w:rsidRPr="007F36B8" w14:paraId="5CE85E27" w14:textId="28E086A0" w:rsidTr="0037047D">
        <w:tc>
          <w:tcPr>
            <w:tcW w:w="1435" w:type="dxa"/>
            <w:shd w:val="clear" w:color="auto" w:fill="auto"/>
            <w:tcMar>
              <w:top w:w="100" w:type="dxa"/>
              <w:left w:w="100" w:type="dxa"/>
              <w:bottom w:w="100" w:type="dxa"/>
              <w:right w:w="100" w:type="dxa"/>
            </w:tcMar>
          </w:tcPr>
          <w:p w14:paraId="2004FC14" w14:textId="25D42853"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7A474C60" w14:textId="6B5780BF"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1C49F929" w14:textId="06BC3D0E" w:rsidR="00F209C6" w:rsidRPr="0037047D" w:rsidRDefault="00F209C6" w:rsidP="00F209C6">
            <w:pPr>
              <w:spacing w:before="40" w:after="40"/>
              <w:ind w:left="72" w:right="72"/>
              <w:jc w:val="right"/>
              <w:rPr>
                <w:sz w:val="18"/>
                <w:szCs w:val="18"/>
              </w:rPr>
            </w:pPr>
            <w:r w:rsidRPr="0037047D">
              <w:rPr>
                <w:sz w:val="18"/>
                <w:szCs w:val="18"/>
              </w:rPr>
              <w:t>Total Glasgow Coma Score</w:t>
            </w:r>
          </w:p>
        </w:tc>
        <w:tc>
          <w:tcPr>
            <w:tcW w:w="3330" w:type="dxa"/>
          </w:tcPr>
          <w:p w14:paraId="48997839" w14:textId="77777777" w:rsidR="00F209C6" w:rsidRPr="0037047D" w:rsidRDefault="00F209C6" w:rsidP="00F209C6">
            <w:pPr>
              <w:spacing w:before="40" w:after="40"/>
              <w:ind w:left="72" w:right="72"/>
              <w:jc w:val="right"/>
              <w:rPr>
                <w:sz w:val="18"/>
                <w:szCs w:val="18"/>
              </w:rPr>
            </w:pPr>
          </w:p>
        </w:tc>
      </w:tr>
      <w:tr w:rsidR="00F209C6" w:rsidRPr="007F36B8" w14:paraId="1F6C92CC" w14:textId="42A60337" w:rsidTr="0037047D">
        <w:tc>
          <w:tcPr>
            <w:tcW w:w="1435" w:type="dxa"/>
            <w:shd w:val="clear" w:color="auto" w:fill="auto"/>
            <w:tcMar>
              <w:top w:w="100" w:type="dxa"/>
              <w:left w:w="100" w:type="dxa"/>
              <w:bottom w:w="100" w:type="dxa"/>
              <w:right w:w="100" w:type="dxa"/>
            </w:tcMar>
          </w:tcPr>
          <w:p w14:paraId="4CA5555F" w14:textId="571BCC5F"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7DC90D27" w14:textId="050D5844"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250A83BC" w14:textId="7E7EF329" w:rsidR="00F209C6" w:rsidRPr="0037047D" w:rsidRDefault="00F209C6" w:rsidP="00F209C6">
            <w:pPr>
              <w:spacing w:before="40" w:after="40"/>
              <w:ind w:left="72" w:right="72"/>
              <w:jc w:val="right"/>
              <w:rPr>
                <w:sz w:val="18"/>
                <w:szCs w:val="18"/>
              </w:rPr>
            </w:pPr>
            <w:r w:rsidRPr="0037047D">
              <w:rPr>
                <w:sz w:val="18"/>
                <w:szCs w:val="18"/>
              </w:rPr>
              <w:t>Temperature</w:t>
            </w:r>
          </w:p>
        </w:tc>
        <w:tc>
          <w:tcPr>
            <w:tcW w:w="3330" w:type="dxa"/>
          </w:tcPr>
          <w:p w14:paraId="75D62D05" w14:textId="77777777" w:rsidR="00F209C6" w:rsidRPr="0037047D" w:rsidRDefault="00F209C6" w:rsidP="00F209C6">
            <w:pPr>
              <w:spacing w:before="40" w:after="40"/>
              <w:ind w:left="72" w:right="72"/>
              <w:jc w:val="right"/>
              <w:rPr>
                <w:sz w:val="18"/>
                <w:szCs w:val="18"/>
              </w:rPr>
            </w:pPr>
          </w:p>
        </w:tc>
      </w:tr>
      <w:tr w:rsidR="00F209C6" w:rsidRPr="007F36B8" w14:paraId="1B733923" w14:textId="348A0311" w:rsidTr="0037047D">
        <w:tc>
          <w:tcPr>
            <w:tcW w:w="1435" w:type="dxa"/>
            <w:shd w:val="clear" w:color="auto" w:fill="auto"/>
            <w:tcMar>
              <w:top w:w="100" w:type="dxa"/>
              <w:left w:w="100" w:type="dxa"/>
              <w:bottom w:w="100" w:type="dxa"/>
              <w:right w:w="100" w:type="dxa"/>
            </w:tcMar>
          </w:tcPr>
          <w:p w14:paraId="4E081391" w14:textId="607C38A5"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26E38C3A" w14:textId="51724519"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02874BCA" w14:textId="67436B1F" w:rsidR="00F209C6" w:rsidRPr="0037047D" w:rsidRDefault="00F209C6" w:rsidP="00F209C6">
            <w:pPr>
              <w:spacing w:before="40" w:after="40"/>
              <w:ind w:left="72" w:right="72"/>
              <w:jc w:val="right"/>
              <w:rPr>
                <w:sz w:val="18"/>
                <w:szCs w:val="18"/>
              </w:rPr>
            </w:pPr>
            <w:r w:rsidRPr="0037047D">
              <w:rPr>
                <w:sz w:val="18"/>
                <w:szCs w:val="18"/>
              </w:rPr>
              <w:t>Temperature Method</w:t>
            </w:r>
          </w:p>
        </w:tc>
        <w:tc>
          <w:tcPr>
            <w:tcW w:w="3330" w:type="dxa"/>
          </w:tcPr>
          <w:p w14:paraId="2DA46C88" w14:textId="77777777" w:rsidR="00F209C6" w:rsidRPr="0037047D" w:rsidRDefault="00F209C6" w:rsidP="00F209C6">
            <w:pPr>
              <w:spacing w:before="40" w:after="40"/>
              <w:ind w:left="72" w:right="72"/>
              <w:jc w:val="right"/>
              <w:rPr>
                <w:sz w:val="18"/>
                <w:szCs w:val="18"/>
              </w:rPr>
            </w:pPr>
          </w:p>
        </w:tc>
      </w:tr>
      <w:tr w:rsidR="00F209C6" w:rsidRPr="007F36B8" w14:paraId="27A75BE1" w14:textId="17E47094" w:rsidTr="0037047D">
        <w:tc>
          <w:tcPr>
            <w:tcW w:w="1435" w:type="dxa"/>
            <w:shd w:val="clear" w:color="auto" w:fill="auto"/>
            <w:tcMar>
              <w:top w:w="100" w:type="dxa"/>
              <w:left w:w="100" w:type="dxa"/>
              <w:bottom w:w="100" w:type="dxa"/>
              <w:right w:w="100" w:type="dxa"/>
            </w:tcMar>
          </w:tcPr>
          <w:p w14:paraId="11C1AE09" w14:textId="1895ED82"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4E3E4DAF" w14:textId="32DAC41D"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4737182D" w14:textId="20716E96" w:rsidR="00F209C6" w:rsidRPr="0037047D" w:rsidRDefault="00F209C6" w:rsidP="00F209C6">
            <w:pPr>
              <w:spacing w:before="40" w:after="40"/>
              <w:ind w:left="72" w:right="72"/>
              <w:jc w:val="right"/>
              <w:rPr>
                <w:sz w:val="18"/>
                <w:szCs w:val="18"/>
              </w:rPr>
            </w:pPr>
            <w:r w:rsidRPr="0037047D">
              <w:rPr>
                <w:sz w:val="18"/>
                <w:szCs w:val="18"/>
              </w:rPr>
              <w:t>Level of Responsiveness (AVPU)</w:t>
            </w:r>
          </w:p>
        </w:tc>
        <w:tc>
          <w:tcPr>
            <w:tcW w:w="3330" w:type="dxa"/>
          </w:tcPr>
          <w:p w14:paraId="31BFA912" w14:textId="77777777" w:rsidR="00F209C6" w:rsidRPr="0037047D" w:rsidRDefault="00F209C6" w:rsidP="00F209C6">
            <w:pPr>
              <w:spacing w:before="40" w:after="40"/>
              <w:ind w:left="72" w:right="72"/>
              <w:jc w:val="right"/>
              <w:rPr>
                <w:sz w:val="18"/>
                <w:szCs w:val="18"/>
              </w:rPr>
            </w:pPr>
          </w:p>
        </w:tc>
      </w:tr>
      <w:tr w:rsidR="00F209C6" w:rsidRPr="007F36B8" w14:paraId="4104BB5E" w14:textId="20C5E012" w:rsidTr="0037047D">
        <w:tc>
          <w:tcPr>
            <w:tcW w:w="1435" w:type="dxa"/>
            <w:shd w:val="clear" w:color="auto" w:fill="auto"/>
            <w:tcMar>
              <w:top w:w="100" w:type="dxa"/>
              <w:left w:w="100" w:type="dxa"/>
              <w:bottom w:w="100" w:type="dxa"/>
              <w:right w:w="100" w:type="dxa"/>
            </w:tcMar>
          </w:tcPr>
          <w:p w14:paraId="52ACBCB9" w14:textId="4AC5465A"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47D0D408" w14:textId="271966C3"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3163140B" w14:textId="3AAC40AB" w:rsidR="00F209C6" w:rsidRPr="0037047D" w:rsidRDefault="00F209C6" w:rsidP="00F209C6">
            <w:pPr>
              <w:spacing w:before="40" w:after="40"/>
              <w:ind w:left="72" w:right="72"/>
              <w:jc w:val="right"/>
              <w:rPr>
                <w:sz w:val="18"/>
                <w:szCs w:val="18"/>
              </w:rPr>
            </w:pPr>
            <w:r w:rsidRPr="0037047D">
              <w:rPr>
                <w:sz w:val="18"/>
                <w:szCs w:val="18"/>
              </w:rPr>
              <w:t xml:space="preserve">Pain Scale Score </w:t>
            </w:r>
          </w:p>
        </w:tc>
        <w:tc>
          <w:tcPr>
            <w:tcW w:w="3330" w:type="dxa"/>
          </w:tcPr>
          <w:p w14:paraId="6231E5C8" w14:textId="77777777" w:rsidR="00F209C6" w:rsidRPr="0037047D" w:rsidRDefault="00F209C6" w:rsidP="00F209C6">
            <w:pPr>
              <w:spacing w:before="40" w:after="40"/>
              <w:ind w:left="72" w:right="72"/>
              <w:jc w:val="right"/>
              <w:rPr>
                <w:sz w:val="18"/>
                <w:szCs w:val="18"/>
              </w:rPr>
            </w:pPr>
          </w:p>
        </w:tc>
      </w:tr>
      <w:tr w:rsidR="00F209C6" w:rsidRPr="007F36B8" w14:paraId="1A9648BF" w14:textId="2F49224B" w:rsidTr="0037047D">
        <w:tc>
          <w:tcPr>
            <w:tcW w:w="1435" w:type="dxa"/>
            <w:shd w:val="clear" w:color="auto" w:fill="auto"/>
            <w:tcMar>
              <w:top w:w="100" w:type="dxa"/>
              <w:left w:w="100" w:type="dxa"/>
              <w:bottom w:w="100" w:type="dxa"/>
              <w:right w:w="100" w:type="dxa"/>
            </w:tcMar>
          </w:tcPr>
          <w:p w14:paraId="2D71965F" w14:textId="0D28D865"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79A27C38" w14:textId="3FFC82B3"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69847C02" w14:textId="7D39A13B" w:rsidR="00F209C6" w:rsidRPr="0037047D" w:rsidRDefault="00F209C6" w:rsidP="00F209C6">
            <w:pPr>
              <w:spacing w:before="40" w:after="40"/>
              <w:ind w:left="72" w:right="72"/>
              <w:jc w:val="right"/>
              <w:rPr>
                <w:sz w:val="18"/>
                <w:szCs w:val="18"/>
              </w:rPr>
            </w:pPr>
            <w:r w:rsidRPr="0037047D">
              <w:rPr>
                <w:sz w:val="18"/>
                <w:szCs w:val="18"/>
              </w:rPr>
              <w:t>Pain Scale Type</w:t>
            </w:r>
          </w:p>
        </w:tc>
        <w:tc>
          <w:tcPr>
            <w:tcW w:w="3330" w:type="dxa"/>
          </w:tcPr>
          <w:p w14:paraId="23B55BA8" w14:textId="77777777" w:rsidR="00F209C6" w:rsidRPr="0037047D" w:rsidRDefault="00F209C6" w:rsidP="00F209C6">
            <w:pPr>
              <w:spacing w:before="40" w:after="40"/>
              <w:ind w:left="72" w:right="72"/>
              <w:jc w:val="right"/>
              <w:rPr>
                <w:sz w:val="18"/>
                <w:szCs w:val="18"/>
              </w:rPr>
            </w:pPr>
          </w:p>
        </w:tc>
      </w:tr>
      <w:tr w:rsidR="00F209C6" w:rsidRPr="007F36B8" w14:paraId="070531B6" w14:textId="7F8A0FA6" w:rsidTr="0037047D">
        <w:tc>
          <w:tcPr>
            <w:tcW w:w="1435" w:type="dxa"/>
            <w:shd w:val="clear" w:color="auto" w:fill="auto"/>
            <w:tcMar>
              <w:top w:w="100" w:type="dxa"/>
              <w:left w:w="100" w:type="dxa"/>
              <w:bottom w:w="100" w:type="dxa"/>
              <w:right w:w="100" w:type="dxa"/>
            </w:tcMar>
          </w:tcPr>
          <w:p w14:paraId="361EA635" w14:textId="73024B2B" w:rsidR="00F209C6" w:rsidRPr="00B46233" w:rsidRDefault="00F209C6" w:rsidP="00F209C6">
            <w:pPr>
              <w:spacing w:before="40" w:after="40"/>
              <w:ind w:left="72" w:right="72"/>
              <w:jc w:val="center"/>
              <w:rPr>
                <w:sz w:val="18"/>
                <w:szCs w:val="18"/>
              </w:rPr>
            </w:pPr>
            <w:r w:rsidRPr="00D56794">
              <w:rPr>
                <w:sz w:val="18"/>
                <w:szCs w:val="18"/>
              </w:rPr>
              <w:lastRenderedPageBreak/>
              <w:t>RE</w:t>
            </w:r>
          </w:p>
        </w:tc>
        <w:tc>
          <w:tcPr>
            <w:tcW w:w="1535" w:type="dxa"/>
            <w:shd w:val="clear" w:color="auto" w:fill="auto"/>
            <w:tcMar>
              <w:top w:w="100" w:type="dxa"/>
              <w:left w:w="100" w:type="dxa"/>
              <w:bottom w:w="100" w:type="dxa"/>
              <w:right w:w="100" w:type="dxa"/>
            </w:tcMar>
          </w:tcPr>
          <w:p w14:paraId="50DB2202" w14:textId="054A0E15"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01B49001" w14:textId="43B2D2E8" w:rsidR="00F209C6" w:rsidRPr="0037047D" w:rsidRDefault="00F209C6" w:rsidP="00F209C6">
            <w:pPr>
              <w:spacing w:before="40" w:after="40"/>
              <w:ind w:left="72" w:right="72"/>
              <w:jc w:val="right"/>
              <w:rPr>
                <w:sz w:val="18"/>
                <w:szCs w:val="18"/>
              </w:rPr>
            </w:pPr>
            <w:r w:rsidRPr="0037047D">
              <w:rPr>
                <w:sz w:val="18"/>
                <w:szCs w:val="18"/>
              </w:rPr>
              <w:t xml:space="preserve">Stroke Scale Score </w:t>
            </w:r>
          </w:p>
        </w:tc>
        <w:tc>
          <w:tcPr>
            <w:tcW w:w="3330" w:type="dxa"/>
          </w:tcPr>
          <w:p w14:paraId="6E87486A" w14:textId="77777777" w:rsidR="00F209C6" w:rsidRPr="0037047D" w:rsidRDefault="00F209C6" w:rsidP="00F209C6">
            <w:pPr>
              <w:spacing w:before="40" w:after="40"/>
              <w:ind w:left="72" w:right="72"/>
              <w:jc w:val="right"/>
              <w:rPr>
                <w:sz w:val="18"/>
                <w:szCs w:val="18"/>
              </w:rPr>
            </w:pPr>
          </w:p>
        </w:tc>
      </w:tr>
      <w:tr w:rsidR="00F209C6" w:rsidRPr="007F36B8" w14:paraId="7A39B4E5" w14:textId="56F2071D" w:rsidTr="0037047D">
        <w:tc>
          <w:tcPr>
            <w:tcW w:w="1435" w:type="dxa"/>
            <w:shd w:val="clear" w:color="auto" w:fill="auto"/>
            <w:tcMar>
              <w:top w:w="100" w:type="dxa"/>
              <w:left w:w="100" w:type="dxa"/>
              <w:bottom w:w="100" w:type="dxa"/>
              <w:right w:w="100" w:type="dxa"/>
            </w:tcMar>
          </w:tcPr>
          <w:p w14:paraId="4B0ABFDA" w14:textId="3A0A9E77"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766EDFF0" w14:textId="0CB510D1"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169200E9" w14:textId="3E51E726" w:rsidR="00F209C6" w:rsidRPr="0037047D" w:rsidRDefault="00F209C6" w:rsidP="00F209C6">
            <w:pPr>
              <w:spacing w:before="40" w:after="40"/>
              <w:ind w:left="72" w:right="72"/>
              <w:jc w:val="right"/>
              <w:rPr>
                <w:sz w:val="18"/>
                <w:szCs w:val="18"/>
              </w:rPr>
            </w:pPr>
            <w:r w:rsidRPr="0037047D">
              <w:rPr>
                <w:sz w:val="18"/>
                <w:szCs w:val="18"/>
              </w:rPr>
              <w:t>Stroke Scale Type</w:t>
            </w:r>
          </w:p>
        </w:tc>
        <w:tc>
          <w:tcPr>
            <w:tcW w:w="3330" w:type="dxa"/>
          </w:tcPr>
          <w:p w14:paraId="1E07C013" w14:textId="77777777" w:rsidR="00F209C6" w:rsidRPr="0037047D" w:rsidRDefault="00F209C6" w:rsidP="00F209C6">
            <w:pPr>
              <w:spacing w:before="40" w:after="40"/>
              <w:ind w:left="72" w:right="72"/>
              <w:jc w:val="right"/>
              <w:rPr>
                <w:sz w:val="18"/>
                <w:szCs w:val="18"/>
              </w:rPr>
            </w:pPr>
          </w:p>
        </w:tc>
      </w:tr>
      <w:tr w:rsidR="00F209C6" w:rsidRPr="007F36B8" w14:paraId="78473AE4" w14:textId="2A6058E5" w:rsidTr="0037047D">
        <w:tc>
          <w:tcPr>
            <w:tcW w:w="1435" w:type="dxa"/>
            <w:shd w:val="clear" w:color="auto" w:fill="auto"/>
            <w:tcMar>
              <w:top w:w="100" w:type="dxa"/>
              <w:left w:w="100" w:type="dxa"/>
              <w:bottom w:w="100" w:type="dxa"/>
              <w:right w:w="100" w:type="dxa"/>
            </w:tcMar>
          </w:tcPr>
          <w:p w14:paraId="65E14DF4" w14:textId="446E2029"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0F787192" w14:textId="18EBAC70"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1AA99F0B" w14:textId="671D609D" w:rsidR="00F209C6" w:rsidRPr="0037047D" w:rsidRDefault="00F209C6" w:rsidP="00F209C6">
            <w:pPr>
              <w:spacing w:before="40" w:after="40"/>
              <w:ind w:left="72" w:right="72"/>
              <w:jc w:val="right"/>
              <w:rPr>
                <w:sz w:val="18"/>
                <w:szCs w:val="18"/>
              </w:rPr>
            </w:pPr>
            <w:r w:rsidRPr="0037047D">
              <w:rPr>
                <w:sz w:val="18"/>
                <w:szCs w:val="18"/>
              </w:rPr>
              <w:t>Reperfusion Checklist</w:t>
            </w:r>
          </w:p>
        </w:tc>
        <w:tc>
          <w:tcPr>
            <w:tcW w:w="3330" w:type="dxa"/>
          </w:tcPr>
          <w:p w14:paraId="4D3F0150" w14:textId="77777777" w:rsidR="00F209C6" w:rsidRPr="0037047D" w:rsidRDefault="00F209C6" w:rsidP="00F209C6">
            <w:pPr>
              <w:spacing w:before="40" w:after="40"/>
              <w:ind w:left="72" w:right="72"/>
              <w:jc w:val="right"/>
              <w:rPr>
                <w:sz w:val="18"/>
                <w:szCs w:val="18"/>
              </w:rPr>
            </w:pPr>
          </w:p>
        </w:tc>
      </w:tr>
      <w:tr w:rsidR="00F209C6" w:rsidRPr="007F36B8" w14:paraId="1CB8597C" w14:textId="052235C7" w:rsidTr="0037047D">
        <w:tc>
          <w:tcPr>
            <w:tcW w:w="1435" w:type="dxa"/>
            <w:shd w:val="clear" w:color="auto" w:fill="auto"/>
            <w:tcMar>
              <w:top w:w="100" w:type="dxa"/>
              <w:left w:w="100" w:type="dxa"/>
              <w:bottom w:w="100" w:type="dxa"/>
              <w:right w:w="100" w:type="dxa"/>
            </w:tcMar>
          </w:tcPr>
          <w:p w14:paraId="60A2BBAD" w14:textId="4FD49212"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5E06D59B" w14:textId="3B8FCE64"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473D7B84" w14:textId="6D104FA2" w:rsidR="00F209C6" w:rsidRPr="0037047D" w:rsidRDefault="00F209C6" w:rsidP="00F209C6">
            <w:pPr>
              <w:spacing w:before="40" w:after="40"/>
              <w:ind w:left="72" w:right="72"/>
              <w:jc w:val="right"/>
              <w:rPr>
                <w:sz w:val="18"/>
                <w:szCs w:val="18"/>
              </w:rPr>
            </w:pPr>
            <w:r w:rsidRPr="0037047D">
              <w:rPr>
                <w:sz w:val="18"/>
                <w:szCs w:val="18"/>
              </w:rPr>
              <w:t>APGAR</w:t>
            </w:r>
          </w:p>
        </w:tc>
        <w:tc>
          <w:tcPr>
            <w:tcW w:w="3330" w:type="dxa"/>
          </w:tcPr>
          <w:p w14:paraId="0C75D35C" w14:textId="77777777" w:rsidR="00F209C6" w:rsidRPr="0037047D" w:rsidRDefault="00F209C6" w:rsidP="00F209C6">
            <w:pPr>
              <w:spacing w:before="40" w:after="40"/>
              <w:ind w:left="72" w:right="72"/>
              <w:jc w:val="right"/>
              <w:rPr>
                <w:sz w:val="18"/>
                <w:szCs w:val="18"/>
              </w:rPr>
            </w:pPr>
          </w:p>
        </w:tc>
      </w:tr>
      <w:tr w:rsidR="00F209C6" w:rsidRPr="007F36B8" w14:paraId="6BE43483" w14:textId="1F3A2F84" w:rsidTr="0037047D">
        <w:tc>
          <w:tcPr>
            <w:tcW w:w="1435" w:type="dxa"/>
            <w:shd w:val="clear" w:color="auto" w:fill="auto"/>
            <w:tcMar>
              <w:top w:w="100" w:type="dxa"/>
              <w:left w:w="100" w:type="dxa"/>
              <w:bottom w:w="100" w:type="dxa"/>
              <w:right w:w="100" w:type="dxa"/>
            </w:tcMar>
          </w:tcPr>
          <w:p w14:paraId="59E66006" w14:textId="28F499D4"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75FE9A19" w14:textId="36D040D9"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436A9BB5" w14:textId="25CBE992" w:rsidR="00F209C6" w:rsidRPr="0037047D" w:rsidRDefault="00F209C6" w:rsidP="00F209C6">
            <w:pPr>
              <w:spacing w:before="40" w:after="40"/>
              <w:ind w:left="72" w:right="72"/>
              <w:jc w:val="right"/>
              <w:rPr>
                <w:sz w:val="18"/>
                <w:szCs w:val="18"/>
              </w:rPr>
            </w:pPr>
            <w:r w:rsidRPr="0037047D">
              <w:rPr>
                <w:sz w:val="18"/>
                <w:szCs w:val="18"/>
              </w:rPr>
              <w:t>Revised Trauma Score</w:t>
            </w:r>
          </w:p>
        </w:tc>
        <w:tc>
          <w:tcPr>
            <w:tcW w:w="3330" w:type="dxa"/>
          </w:tcPr>
          <w:p w14:paraId="163D8C2F" w14:textId="77777777" w:rsidR="00F209C6" w:rsidRPr="0037047D" w:rsidRDefault="00F209C6" w:rsidP="00F209C6">
            <w:pPr>
              <w:spacing w:before="40" w:after="40"/>
              <w:ind w:left="72" w:right="72"/>
              <w:jc w:val="right"/>
              <w:rPr>
                <w:sz w:val="18"/>
                <w:szCs w:val="18"/>
              </w:rPr>
            </w:pPr>
          </w:p>
        </w:tc>
      </w:tr>
      <w:tr w:rsidR="00F209C6" w:rsidRPr="007F36B8" w14:paraId="4F1DB60C" w14:textId="5237A783" w:rsidTr="0037047D">
        <w:tc>
          <w:tcPr>
            <w:tcW w:w="1435" w:type="dxa"/>
            <w:shd w:val="clear" w:color="auto" w:fill="auto"/>
            <w:tcMar>
              <w:top w:w="100" w:type="dxa"/>
              <w:left w:w="100" w:type="dxa"/>
              <w:bottom w:w="100" w:type="dxa"/>
              <w:right w:w="100" w:type="dxa"/>
            </w:tcMar>
          </w:tcPr>
          <w:p w14:paraId="02FCBA77" w14:textId="4ABE12F6"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348A0F05" w14:textId="3B306E02"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2F6EF79B" w14:textId="1ACC5949" w:rsidR="00F209C6" w:rsidRPr="0037047D" w:rsidRDefault="00F209C6" w:rsidP="00F209C6">
            <w:pPr>
              <w:spacing w:before="40" w:after="40"/>
              <w:ind w:left="72" w:right="72"/>
              <w:jc w:val="right"/>
              <w:rPr>
                <w:sz w:val="18"/>
                <w:szCs w:val="18"/>
              </w:rPr>
            </w:pPr>
            <w:r w:rsidRPr="0037047D">
              <w:rPr>
                <w:sz w:val="18"/>
                <w:szCs w:val="18"/>
              </w:rPr>
              <w:t>Estimated Body Weight in Kilograms</w:t>
            </w:r>
          </w:p>
        </w:tc>
        <w:tc>
          <w:tcPr>
            <w:tcW w:w="3330" w:type="dxa"/>
          </w:tcPr>
          <w:p w14:paraId="3C222E86" w14:textId="77777777" w:rsidR="00F209C6" w:rsidRPr="0037047D" w:rsidRDefault="00F209C6" w:rsidP="00F209C6">
            <w:pPr>
              <w:spacing w:before="40" w:after="40"/>
              <w:ind w:left="72" w:right="72"/>
              <w:jc w:val="right"/>
              <w:rPr>
                <w:sz w:val="18"/>
                <w:szCs w:val="18"/>
              </w:rPr>
            </w:pPr>
          </w:p>
        </w:tc>
      </w:tr>
      <w:tr w:rsidR="00F209C6" w:rsidRPr="007F36B8" w14:paraId="6B852BF3" w14:textId="065F8DAB" w:rsidTr="0037047D">
        <w:tc>
          <w:tcPr>
            <w:tcW w:w="1435" w:type="dxa"/>
            <w:shd w:val="clear" w:color="auto" w:fill="auto"/>
            <w:tcMar>
              <w:top w:w="100" w:type="dxa"/>
              <w:left w:w="100" w:type="dxa"/>
              <w:bottom w:w="100" w:type="dxa"/>
              <w:right w:w="100" w:type="dxa"/>
            </w:tcMar>
          </w:tcPr>
          <w:p w14:paraId="5A3146A8" w14:textId="78EA4300" w:rsidR="00F209C6" w:rsidRPr="00B46233" w:rsidRDefault="00F209C6" w:rsidP="00F209C6">
            <w:pPr>
              <w:spacing w:before="40" w:after="40"/>
              <w:ind w:left="72" w:right="72"/>
              <w:jc w:val="center"/>
              <w:rPr>
                <w:sz w:val="18"/>
                <w:szCs w:val="18"/>
              </w:rPr>
            </w:pPr>
            <w:r w:rsidRPr="00D56794">
              <w:rPr>
                <w:sz w:val="18"/>
                <w:szCs w:val="18"/>
              </w:rPr>
              <w:t>RE</w:t>
            </w:r>
          </w:p>
        </w:tc>
        <w:tc>
          <w:tcPr>
            <w:tcW w:w="1535" w:type="dxa"/>
            <w:shd w:val="clear" w:color="auto" w:fill="auto"/>
            <w:tcMar>
              <w:top w:w="100" w:type="dxa"/>
              <w:left w:w="100" w:type="dxa"/>
              <w:bottom w:w="100" w:type="dxa"/>
              <w:right w:w="100" w:type="dxa"/>
            </w:tcMar>
          </w:tcPr>
          <w:p w14:paraId="2F707DCA" w14:textId="2D42C9F0" w:rsidR="00F209C6" w:rsidRDefault="00F209C6" w:rsidP="00F209C6">
            <w:pPr>
              <w:spacing w:before="40" w:after="40"/>
              <w:ind w:left="72" w:right="72"/>
              <w:jc w:val="center"/>
              <w:rPr>
                <w:sz w:val="18"/>
                <w:szCs w:val="18"/>
              </w:rPr>
            </w:pPr>
            <w:r w:rsidRPr="00220915">
              <w:rPr>
                <w:sz w:val="18"/>
                <w:szCs w:val="18"/>
              </w:rPr>
              <w:t>0..1</w:t>
            </w:r>
          </w:p>
        </w:tc>
        <w:tc>
          <w:tcPr>
            <w:tcW w:w="3330" w:type="dxa"/>
            <w:shd w:val="clear" w:color="auto" w:fill="auto"/>
            <w:tcMar>
              <w:left w:w="40" w:type="dxa"/>
              <w:right w:w="40" w:type="dxa"/>
            </w:tcMar>
            <w:vAlign w:val="bottom"/>
          </w:tcPr>
          <w:p w14:paraId="0996714C" w14:textId="2C8A17CB" w:rsidR="00F209C6" w:rsidRPr="0037047D" w:rsidRDefault="00F209C6" w:rsidP="00F209C6">
            <w:pPr>
              <w:spacing w:before="40" w:after="40"/>
              <w:ind w:left="72" w:right="72"/>
              <w:jc w:val="right"/>
              <w:rPr>
                <w:sz w:val="18"/>
                <w:szCs w:val="18"/>
              </w:rPr>
            </w:pPr>
            <w:r w:rsidRPr="0037047D">
              <w:rPr>
                <w:sz w:val="18"/>
                <w:szCs w:val="18"/>
              </w:rPr>
              <w:t>Length Based Tape Measure</w:t>
            </w:r>
          </w:p>
        </w:tc>
        <w:tc>
          <w:tcPr>
            <w:tcW w:w="3330" w:type="dxa"/>
          </w:tcPr>
          <w:p w14:paraId="1ACA9B6F" w14:textId="77777777" w:rsidR="00F209C6" w:rsidRPr="0037047D" w:rsidRDefault="00F209C6" w:rsidP="00F209C6">
            <w:pPr>
              <w:spacing w:before="40" w:after="40"/>
              <w:ind w:left="72" w:right="72"/>
              <w:jc w:val="right"/>
              <w:rPr>
                <w:sz w:val="18"/>
                <w:szCs w:val="18"/>
              </w:rPr>
            </w:pPr>
          </w:p>
        </w:tc>
      </w:tr>
    </w:tbl>
    <w:p w14:paraId="37DD91D0" w14:textId="77777777" w:rsidR="00647867" w:rsidRDefault="00647867">
      <w:pPr>
        <w:rPr>
          <w:rFonts w:ascii="Arial" w:eastAsia="Arial" w:hAnsi="Arial" w:cs="Arial"/>
          <w:b/>
          <w:sz w:val="28"/>
          <w:szCs w:val="28"/>
        </w:rPr>
      </w:pPr>
    </w:p>
    <w:p w14:paraId="4284254E" w14:textId="652DA9AE" w:rsidR="00725E11" w:rsidRDefault="00647867">
      <w:pPr>
        <w:rPr>
          <w:rFonts w:ascii="Arial" w:eastAsia="Arial" w:hAnsi="Arial" w:cs="Arial"/>
          <w:b/>
          <w:sz w:val="28"/>
          <w:szCs w:val="28"/>
        </w:rPr>
      </w:pPr>
      <w:bookmarkStart w:id="407" w:name="_ln7o00cgwfis" w:colFirst="0" w:colLast="0"/>
      <w:bookmarkEnd w:id="407"/>
      <w:r>
        <w:rPr>
          <w:rFonts w:ascii="Arial" w:eastAsia="Arial" w:hAnsi="Arial" w:cs="Arial"/>
          <w:b/>
          <w:sz w:val="28"/>
          <w:szCs w:val="28"/>
        </w:rPr>
        <w:t>6.3.1.D.5.12</w:t>
      </w:r>
      <w:r w:rsidR="002E428D">
        <w:rPr>
          <w:rFonts w:ascii="Arial" w:eastAsia="Arial" w:hAnsi="Arial" w:cs="Arial"/>
          <w:b/>
          <w:sz w:val="28"/>
          <w:szCs w:val="28"/>
        </w:rPr>
        <w:t xml:space="preserve"> Coded Detailed Physical </w:t>
      </w:r>
      <w:r w:rsidR="007C257B">
        <w:rPr>
          <w:rFonts w:ascii="Arial" w:eastAsia="Arial" w:hAnsi="Arial" w:cs="Arial"/>
          <w:b/>
          <w:sz w:val="28"/>
          <w:szCs w:val="28"/>
        </w:rPr>
        <w:t>Exam</w:t>
      </w:r>
      <w:r w:rsidR="002E428D">
        <w:rPr>
          <w:rFonts w:ascii="Arial" w:eastAsia="Arial" w:hAnsi="Arial" w:cs="Arial"/>
          <w:b/>
          <w:sz w:val="28"/>
          <w:szCs w:val="28"/>
        </w:rPr>
        <w:t xml:space="preserve"> </w:t>
      </w:r>
      <w:ins w:id="408" w:author="Andrea K. Fourquet" w:date="2017-04-24T12:56:00Z">
        <w:r w:rsidR="00CB213F">
          <w:rPr>
            <w:rFonts w:ascii="Arial" w:eastAsia="Arial" w:hAnsi="Arial" w:cs="Arial"/>
            <w:b/>
            <w:sz w:val="28"/>
            <w:szCs w:val="28"/>
          </w:rPr>
          <w:t>Constraint</w:t>
        </w:r>
      </w:ins>
      <w:del w:id="409" w:author="Andrea K. Fourquet" w:date="2017-04-24T12:56:00Z">
        <w:r w:rsidR="002E428D" w:rsidDel="00CB213F">
          <w:rPr>
            <w:rFonts w:ascii="Arial" w:eastAsia="Arial" w:hAnsi="Arial" w:cs="Arial"/>
            <w:b/>
            <w:sz w:val="28"/>
            <w:szCs w:val="28"/>
          </w:rPr>
          <w:delText>Condition</w:delText>
        </w:r>
      </w:del>
    </w:p>
    <w:p w14:paraId="2D6AC5B3" w14:textId="77777777" w:rsidR="0037047D" w:rsidRDefault="007F36B8" w:rsidP="0037047D">
      <w:r>
        <w:t>Within t</w:t>
      </w:r>
      <w:r w:rsidR="00DE4CFF">
        <w:t>he Coded Detailed Physical Exam section the Content Cr</w:t>
      </w:r>
      <w:r w:rsidR="0037047D">
        <w:t>eator SHALL be able to create the following subsections:</w:t>
      </w:r>
    </w:p>
    <w:p w14:paraId="2B9764AF" w14:textId="2837FFEA" w:rsidR="0037047D" w:rsidRDefault="0037047D" w:rsidP="0037047D">
      <w:r>
        <w:t xml:space="preserve"> </w:t>
      </w:r>
    </w:p>
    <w:tbl>
      <w:tblPr>
        <w:tblStyle w:val="afd"/>
        <w:tblW w:w="963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4"/>
        <w:gridCol w:w="2346"/>
        <w:gridCol w:w="5090"/>
      </w:tblGrid>
      <w:tr w:rsidR="0037047D" w:rsidRPr="007F36B8" w14:paraId="0E662F99" w14:textId="77777777" w:rsidTr="0037047D">
        <w:tc>
          <w:tcPr>
            <w:tcW w:w="2194" w:type="dxa"/>
            <w:shd w:val="clear" w:color="auto" w:fill="E7E6E6" w:themeFill="background2"/>
            <w:tcMar>
              <w:top w:w="100" w:type="dxa"/>
              <w:left w:w="100" w:type="dxa"/>
              <w:bottom w:w="100" w:type="dxa"/>
              <w:right w:w="100" w:type="dxa"/>
            </w:tcMar>
          </w:tcPr>
          <w:p w14:paraId="09DEB838" w14:textId="77777777" w:rsidR="0037047D" w:rsidRPr="007F36B8" w:rsidRDefault="0037047D" w:rsidP="00981900">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Optionality</w:t>
            </w:r>
          </w:p>
        </w:tc>
        <w:tc>
          <w:tcPr>
            <w:tcW w:w="2346" w:type="dxa"/>
            <w:shd w:val="clear" w:color="auto" w:fill="E7E6E6" w:themeFill="background2"/>
            <w:tcMar>
              <w:top w:w="100" w:type="dxa"/>
              <w:left w:w="100" w:type="dxa"/>
              <w:bottom w:w="100" w:type="dxa"/>
              <w:right w:w="100" w:type="dxa"/>
            </w:tcMar>
          </w:tcPr>
          <w:p w14:paraId="404DE448" w14:textId="77777777" w:rsidR="0037047D" w:rsidRPr="007F36B8" w:rsidRDefault="0037047D" w:rsidP="00981900">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5090" w:type="dxa"/>
            <w:shd w:val="clear" w:color="auto" w:fill="E7E6E6" w:themeFill="background2"/>
            <w:tcMar>
              <w:top w:w="100" w:type="dxa"/>
              <w:left w:w="100" w:type="dxa"/>
              <w:bottom w:w="100" w:type="dxa"/>
              <w:right w:w="100" w:type="dxa"/>
            </w:tcMar>
          </w:tcPr>
          <w:p w14:paraId="073B70E2" w14:textId="77777777" w:rsidR="0037047D" w:rsidRPr="007F36B8" w:rsidRDefault="0037047D" w:rsidP="00981900">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r>
      <w:tr w:rsidR="0037047D" w:rsidRPr="007F36B8" w14:paraId="2BE88778" w14:textId="77777777" w:rsidTr="0037047D">
        <w:tc>
          <w:tcPr>
            <w:tcW w:w="2194" w:type="dxa"/>
            <w:shd w:val="clear" w:color="auto" w:fill="auto"/>
            <w:tcMar>
              <w:top w:w="100" w:type="dxa"/>
              <w:left w:w="100" w:type="dxa"/>
              <w:bottom w:w="100" w:type="dxa"/>
              <w:right w:w="100" w:type="dxa"/>
            </w:tcMar>
          </w:tcPr>
          <w:p w14:paraId="013CBB7B" w14:textId="77777777" w:rsidR="0037047D" w:rsidRDefault="0037047D" w:rsidP="0037047D">
            <w:pPr>
              <w:spacing w:before="40" w:after="40"/>
              <w:ind w:left="72" w:right="72"/>
              <w:jc w:val="center"/>
              <w:rPr>
                <w:sz w:val="18"/>
                <w:szCs w:val="18"/>
              </w:rPr>
            </w:pPr>
            <w:r>
              <w:rPr>
                <w:sz w:val="18"/>
                <w:szCs w:val="18"/>
              </w:rPr>
              <w:t>RE</w:t>
            </w:r>
          </w:p>
        </w:tc>
        <w:tc>
          <w:tcPr>
            <w:tcW w:w="2346" w:type="dxa"/>
            <w:shd w:val="clear" w:color="auto" w:fill="auto"/>
            <w:tcMar>
              <w:top w:w="100" w:type="dxa"/>
              <w:left w:w="100" w:type="dxa"/>
              <w:bottom w:w="100" w:type="dxa"/>
              <w:right w:w="100" w:type="dxa"/>
            </w:tcMar>
          </w:tcPr>
          <w:p w14:paraId="11F10852" w14:textId="497ACCD1" w:rsidR="0037047D" w:rsidRDefault="00F209C6" w:rsidP="0037047D">
            <w:pPr>
              <w:spacing w:before="40" w:after="40"/>
              <w:ind w:left="72" w:right="72"/>
              <w:jc w:val="center"/>
              <w:rPr>
                <w:sz w:val="18"/>
                <w:szCs w:val="18"/>
              </w:rPr>
            </w:pPr>
            <w:r>
              <w:rPr>
                <w:sz w:val="18"/>
                <w:szCs w:val="18"/>
              </w:rPr>
              <w:t>0..1</w:t>
            </w:r>
          </w:p>
        </w:tc>
        <w:tc>
          <w:tcPr>
            <w:tcW w:w="5090" w:type="dxa"/>
            <w:shd w:val="clear" w:color="auto" w:fill="auto"/>
            <w:tcMar>
              <w:left w:w="40" w:type="dxa"/>
              <w:right w:w="40" w:type="dxa"/>
            </w:tcMar>
            <w:vAlign w:val="bottom"/>
          </w:tcPr>
          <w:p w14:paraId="66D8F2D3" w14:textId="5FA10EC2" w:rsidR="0037047D" w:rsidRPr="007F36B8" w:rsidRDefault="0037047D" w:rsidP="0037047D">
            <w:pPr>
              <w:spacing w:before="40" w:after="40"/>
              <w:ind w:left="72" w:right="72"/>
              <w:jc w:val="right"/>
              <w:rPr>
                <w:sz w:val="18"/>
                <w:szCs w:val="18"/>
              </w:rPr>
            </w:pPr>
            <w:r w:rsidRPr="0037047D">
              <w:rPr>
                <w:sz w:val="18"/>
                <w:szCs w:val="18"/>
              </w:rPr>
              <w:t xml:space="preserve">Coded Detailed Physical Examination Section </w:t>
            </w:r>
          </w:p>
        </w:tc>
      </w:tr>
      <w:tr w:rsidR="00F209C6" w:rsidRPr="007F36B8" w14:paraId="6022BE44" w14:textId="77777777" w:rsidTr="0037047D">
        <w:tc>
          <w:tcPr>
            <w:tcW w:w="2194" w:type="dxa"/>
            <w:shd w:val="clear" w:color="auto" w:fill="auto"/>
            <w:tcMar>
              <w:top w:w="100" w:type="dxa"/>
              <w:left w:w="100" w:type="dxa"/>
              <w:bottom w:w="100" w:type="dxa"/>
              <w:right w:w="100" w:type="dxa"/>
            </w:tcMar>
          </w:tcPr>
          <w:p w14:paraId="12A1DDAA" w14:textId="77777777" w:rsidR="00F209C6" w:rsidRDefault="00F209C6" w:rsidP="00F209C6">
            <w:pPr>
              <w:spacing w:before="40" w:after="40"/>
              <w:ind w:left="72" w:right="72"/>
              <w:jc w:val="center"/>
              <w:rPr>
                <w:sz w:val="18"/>
                <w:szCs w:val="18"/>
              </w:rPr>
            </w:pPr>
            <w:r>
              <w:rPr>
                <w:sz w:val="18"/>
                <w:szCs w:val="18"/>
              </w:rPr>
              <w:t>RE</w:t>
            </w:r>
          </w:p>
        </w:tc>
        <w:tc>
          <w:tcPr>
            <w:tcW w:w="2346" w:type="dxa"/>
            <w:shd w:val="clear" w:color="auto" w:fill="auto"/>
            <w:tcMar>
              <w:top w:w="100" w:type="dxa"/>
              <w:left w:w="100" w:type="dxa"/>
              <w:bottom w:w="100" w:type="dxa"/>
              <w:right w:w="100" w:type="dxa"/>
            </w:tcMar>
          </w:tcPr>
          <w:p w14:paraId="66C178C7" w14:textId="2653271D"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27436913" w14:textId="098D5349" w:rsidR="00F209C6" w:rsidRPr="007F36B8" w:rsidRDefault="00F209C6" w:rsidP="00F209C6">
            <w:pPr>
              <w:spacing w:before="40" w:after="40"/>
              <w:ind w:left="72" w:right="72"/>
              <w:jc w:val="right"/>
              <w:rPr>
                <w:sz w:val="18"/>
                <w:szCs w:val="18"/>
              </w:rPr>
            </w:pPr>
            <w:r w:rsidRPr="0037047D">
              <w:rPr>
                <w:sz w:val="18"/>
                <w:szCs w:val="18"/>
              </w:rPr>
              <w:t>Integumentary System Section</w:t>
            </w:r>
          </w:p>
        </w:tc>
      </w:tr>
      <w:tr w:rsidR="00F209C6" w:rsidRPr="007F36B8" w14:paraId="7AB5D95A" w14:textId="77777777" w:rsidTr="0037047D">
        <w:tc>
          <w:tcPr>
            <w:tcW w:w="2194" w:type="dxa"/>
            <w:shd w:val="clear" w:color="auto" w:fill="auto"/>
            <w:tcMar>
              <w:top w:w="100" w:type="dxa"/>
              <w:left w:w="100" w:type="dxa"/>
              <w:bottom w:w="100" w:type="dxa"/>
              <w:right w:w="100" w:type="dxa"/>
            </w:tcMar>
          </w:tcPr>
          <w:p w14:paraId="2FEA11AB" w14:textId="77777777" w:rsidR="00F209C6" w:rsidRDefault="00F209C6" w:rsidP="00F209C6">
            <w:pPr>
              <w:spacing w:before="40" w:after="40"/>
              <w:ind w:left="72" w:right="72"/>
              <w:jc w:val="center"/>
              <w:rPr>
                <w:sz w:val="18"/>
                <w:szCs w:val="18"/>
              </w:rPr>
            </w:pPr>
            <w:r w:rsidRPr="00B46233">
              <w:rPr>
                <w:sz w:val="18"/>
                <w:szCs w:val="18"/>
              </w:rPr>
              <w:t>RE</w:t>
            </w:r>
          </w:p>
        </w:tc>
        <w:tc>
          <w:tcPr>
            <w:tcW w:w="2346" w:type="dxa"/>
            <w:shd w:val="clear" w:color="auto" w:fill="auto"/>
            <w:tcMar>
              <w:top w:w="100" w:type="dxa"/>
              <w:left w:w="100" w:type="dxa"/>
              <w:bottom w:w="100" w:type="dxa"/>
              <w:right w:w="100" w:type="dxa"/>
            </w:tcMar>
          </w:tcPr>
          <w:p w14:paraId="41B4943A" w14:textId="11DAFD8D"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47A75D5F" w14:textId="6052D7B7" w:rsidR="00F209C6" w:rsidRPr="007F36B8" w:rsidRDefault="00F209C6" w:rsidP="00F209C6">
            <w:pPr>
              <w:spacing w:before="40" w:after="40"/>
              <w:ind w:left="72" w:right="72"/>
              <w:jc w:val="right"/>
              <w:rPr>
                <w:sz w:val="18"/>
                <w:szCs w:val="18"/>
              </w:rPr>
            </w:pPr>
            <w:r w:rsidRPr="0037047D">
              <w:rPr>
                <w:sz w:val="18"/>
                <w:szCs w:val="18"/>
              </w:rPr>
              <w:t>Head</w:t>
            </w:r>
          </w:p>
        </w:tc>
      </w:tr>
      <w:tr w:rsidR="00F209C6" w:rsidRPr="007F36B8" w14:paraId="4E36636F" w14:textId="77777777" w:rsidTr="0037047D">
        <w:tc>
          <w:tcPr>
            <w:tcW w:w="2194" w:type="dxa"/>
            <w:shd w:val="clear" w:color="auto" w:fill="auto"/>
            <w:tcMar>
              <w:top w:w="100" w:type="dxa"/>
              <w:left w:w="100" w:type="dxa"/>
              <w:bottom w:w="100" w:type="dxa"/>
              <w:right w:w="100" w:type="dxa"/>
            </w:tcMar>
          </w:tcPr>
          <w:p w14:paraId="2D605BB7" w14:textId="77777777" w:rsidR="00F209C6" w:rsidRDefault="00F209C6" w:rsidP="00F209C6">
            <w:pPr>
              <w:spacing w:before="40" w:after="40"/>
              <w:ind w:left="72" w:right="72"/>
              <w:jc w:val="center"/>
              <w:rPr>
                <w:sz w:val="18"/>
                <w:szCs w:val="18"/>
              </w:rPr>
            </w:pPr>
            <w:r w:rsidRPr="00B46233">
              <w:rPr>
                <w:sz w:val="18"/>
                <w:szCs w:val="18"/>
              </w:rPr>
              <w:t>RE</w:t>
            </w:r>
          </w:p>
        </w:tc>
        <w:tc>
          <w:tcPr>
            <w:tcW w:w="2346" w:type="dxa"/>
            <w:shd w:val="clear" w:color="auto" w:fill="auto"/>
            <w:tcMar>
              <w:top w:w="100" w:type="dxa"/>
              <w:left w:w="100" w:type="dxa"/>
              <w:bottom w:w="100" w:type="dxa"/>
              <w:right w:w="100" w:type="dxa"/>
            </w:tcMar>
          </w:tcPr>
          <w:p w14:paraId="64AB456F" w14:textId="70920E79"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199397E1" w14:textId="6C705929" w:rsidR="00F209C6" w:rsidRPr="007F36B8" w:rsidRDefault="00F209C6" w:rsidP="00F209C6">
            <w:pPr>
              <w:spacing w:before="40" w:after="40"/>
              <w:ind w:left="72" w:right="72"/>
              <w:jc w:val="right"/>
              <w:rPr>
                <w:sz w:val="18"/>
                <w:szCs w:val="18"/>
              </w:rPr>
            </w:pPr>
            <w:r w:rsidRPr="0037047D">
              <w:rPr>
                <w:sz w:val="18"/>
                <w:szCs w:val="18"/>
              </w:rPr>
              <w:t>Ears, Nose, Mouth, and Throat Section</w:t>
            </w:r>
          </w:p>
        </w:tc>
      </w:tr>
      <w:tr w:rsidR="00F209C6" w:rsidRPr="007F36B8" w14:paraId="744BDC81" w14:textId="77777777" w:rsidTr="0037047D">
        <w:tc>
          <w:tcPr>
            <w:tcW w:w="2194" w:type="dxa"/>
            <w:shd w:val="clear" w:color="auto" w:fill="auto"/>
            <w:tcMar>
              <w:top w:w="100" w:type="dxa"/>
              <w:left w:w="100" w:type="dxa"/>
              <w:bottom w:w="100" w:type="dxa"/>
              <w:right w:w="100" w:type="dxa"/>
            </w:tcMar>
          </w:tcPr>
          <w:p w14:paraId="17918B38"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45969A6B" w14:textId="3B54E6F5"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3DAEC1C1" w14:textId="44A202D1" w:rsidR="00F209C6" w:rsidRPr="007F36B8" w:rsidRDefault="00F209C6" w:rsidP="00F209C6">
            <w:pPr>
              <w:spacing w:before="40" w:after="40"/>
              <w:ind w:left="72" w:right="72"/>
              <w:jc w:val="right"/>
              <w:rPr>
                <w:sz w:val="18"/>
                <w:szCs w:val="18"/>
              </w:rPr>
            </w:pPr>
            <w:r w:rsidRPr="0037047D">
              <w:rPr>
                <w:sz w:val="18"/>
                <w:szCs w:val="18"/>
              </w:rPr>
              <w:t>Neck</w:t>
            </w:r>
          </w:p>
        </w:tc>
      </w:tr>
      <w:tr w:rsidR="00F209C6" w:rsidRPr="007F36B8" w14:paraId="19106A2C" w14:textId="77777777" w:rsidTr="0037047D">
        <w:tc>
          <w:tcPr>
            <w:tcW w:w="2194" w:type="dxa"/>
            <w:shd w:val="clear" w:color="auto" w:fill="auto"/>
            <w:tcMar>
              <w:top w:w="100" w:type="dxa"/>
              <w:left w:w="100" w:type="dxa"/>
              <w:bottom w:w="100" w:type="dxa"/>
              <w:right w:w="100" w:type="dxa"/>
            </w:tcMar>
          </w:tcPr>
          <w:p w14:paraId="1D574770"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385C4FDB" w14:textId="315EE02C"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487058ED" w14:textId="618215CE" w:rsidR="00F209C6" w:rsidRPr="007F36B8" w:rsidRDefault="00F209C6" w:rsidP="00F209C6">
            <w:pPr>
              <w:spacing w:before="40" w:after="40"/>
              <w:ind w:left="72" w:right="72"/>
              <w:jc w:val="right"/>
              <w:rPr>
                <w:sz w:val="18"/>
                <w:szCs w:val="18"/>
              </w:rPr>
            </w:pPr>
            <w:r w:rsidRPr="0037047D">
              <w:rPr>
                <w:sz w:val="18"/>
                <w:szCs w:val="18"/>
              </w:rPr>
              <w:t>Thorax and Lungs</w:t>
            </w:r>
          </w:p>
        </w:tc>
      </w:tr>
      <w:tr w:rsidR="00F209C6" w:rsidRPr="007F36B8" w14:paraId="5CE12D43" w14:textId="77777777" w:rsidTr="0037047D">
        <w:tc>
          <w:tcPr>
            <w:tcW w:w="2194" w:type="dxa"/>
            <w:shd w:val="clear" w:color="auto" w:fill="auto"/>
            <w:tcMar>
              <w:top w:w="100" w:type="dxa"/>
              <w:left w:w="100" w:type="dxa"/>
              <w:bottom w:w="100" w:type="dxa"/>
              <w:right w:w="100" w:type="dxa"/>
            </w:tcMar>
          </w:tcPr>
          <w:p w14:paraId="25C5C6F1"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2F6DE4CB" w14:textId="424DC3EC"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25EF0009" w14:textId="0D7286D7" w:rsidR="00F209C6" w:rsidRPr="007F36B8" w:rsidRDefault="00F209C6" w:rsidP="00F209C6">
            <w:pPr>
              <w:spacing w:before="40" w:after="40"/>
              <w:ind w:left="72" w:right="72"/>
              <w:jc w:val="right"/>
              <w:rPr>
                <w:sz w:val="18"/>
                <w:szCs w:val="18"/>
              </w:rPr>
            </w:pPr>
            <w:r w:rsidRPr="0037047D">
              <w:rPr>
                <w:sz w:val="18"/>
                <w:szCs w:val="18"/>
              </w:rPr>
              <w:t xml:space="preserve">Heart </w:t>
            </w:r>
          </w:p>
        </w:tc>
      </w:tr>
      <w:tr w:rsidR="00F209C6" w:rsidRPr="007F36B8" w14:paraId="1C3DADC7" w14:textId="77777777" w:rsidTr="0037047D">
        <w:tc>
          <w:tcPr>
            <w:tcW w:w="2194" w:type="dxa"/>
            <w:shd w:val="clear" w:color="auto" w:fill="auto"/>
            <w:tcMar>
              <w:top w:w="100" w:type="dxa"/>
              <w:left w:w="100" w:type="dxa"/>
              <w:bottom w:w="100" w:type="dxa"/>
              <w:right w:w="100" w:type="dxa"/>
            </w:tcMar>
          </w:tcPr>
          <w:p w14:paraId="459254EE"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19D11664" w14:textId="15C53262"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0554AB56" w14:textId="3AA28C63" w:rsidR="00F209C6" w:rsidRPr="007F36B8" w:rsidRDefault="00F209C6" w:rsidP="00F209C6">
            <w:pPr>
              <w:spacing w:before="40" w:after="40"/>
              <w:ind w:left="72" w:right="72"/>
              <w:jc w:val="right"/>
              <w:rPr>
                <w:sz w:val="18"/>
                <w:szCs w:val="18"/>
              </w:rPr>
            </w:pPr>
            <w:r w:rsidRPr="0037047D">
              <w:rPr>
                <w:sz w:val="18"/>
                <w:szCs w:val="18"/>
              </w:rPr>
              <w:t>Abdomen</w:t>
            </w:r>
          </w:p>
        </w:tc>
      </w:tr>
      <w:tr w:rsidR="00F209C6" w:rsidRPr="007F36B8" w14:paraId="173984CE" w14:textId="77777777" w:rsidTr="0037047D">
        <w:tc>
          <w:tcPr>
            <w:tcW w:w="2194" w:type="dxa"/>
            <w:shd w:val="clear" w:color="auto" w:fill="auto"/>
            <w:tcMar>
              <w:top w:w="100" w:type="dxa"/>
              <w:left w:w="100" w:type="dxa"/>
              <w:bottom w:w="100" w:type="dxa"/>
              <w:right w:w="100" w:type="dxa"/>
            </w:tcMar>
          </w:tcPr>
          <w:p w14:paraId="0540733A"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149139EF" w14:textId="0241D51F"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226852B4" w14:textId="0B7CC5CE" w:rsidR="00F209C6" w:rsidRPr="007F36B8" w:rsidRDefault="00F209C6" w:rsidP="00F209C6">
            <w:pPr>
              <w:spacing w:before="40" w:after="40"/>
              <w:ind w:left="72" w:right="72"/>
              <w:jc w:val="right"/>
              <w:rPr>
                <w:sz w:val="18"/>
                <w:szCs w:val="18"/>
              </w:rPr>
            </w:pPr>
            <w:r w:rsidRPr="0037047D">
              <w:rPr>
                <w:sz w:val="18"/>
                <w:szCs w:val="18"/>
              </w:rPr>
              <w:t>Abdominal Assessment Finding Location</w:t>
            </w:r>
          </w:p>
        </w:tc>
      </w:tr>
      <w:tr w:rsidR="00F209C6" w:rsidRPr="007F36B8" w14:paraId="20AE2693" w14:textId="77777777" w:rsidTr="0037047D">
        <w:tc>
          <w:tcPr>
            <w:tcW w:w="2194" w:type="dxa"/>
            <w:shd w:val="clear" w:color="auto" w:fill="auto"/>
            <w:tcMar>
              <w:top w:w="100" w:type="dxa"/>
              <w:left w:w="100" w:type="dxa"/>
              <w:bottom w:w="100" w:type="dxa"/>
              <w:right w:w="100" w:type="dxa"/>
            </w:tcMar>
          </w:tcPr>
          <w:p w14:paraId="14A89C45"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237FB6D8" w14:textId="4CB40DA3"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759643A6" w14:textId="58A83AF4" w:rsidR="00F209C6" w:rsidRPr="007F36B8" w:rsidRDefault="00F209C6" w:rsidP="00F209C6">
            <w:pPr>
              <w:spacing w:before="40" w:after="40"/>
              <w:ind w:left="72" w:right="72"/>
              <w:jc w:val="right"/>
              <w:rPr>
                <w:sz w:val="18"/>
                <w:szCs w:val="18"/>
              </w:rPr>
            </w:pPr>
            <w:r w:rsidRPr="0037047D">
              <w:rPr>
                <w:sz w:val="18"/>
                <w:szCs w:val="18"/>
              </w:rPr>
              <w:t>Abdomen Assessment</w:t>
            </w:r>
          </w:p>
        </w:tc>
      </w:tr>
      <w:tr w:rsidR="00F209C6" w:rsidRPr="007F36B8" w14:paraId="71731CA3" w14:textId="77777777" w:rsidTr="0037047D">
        <w:tc>
          <w:tcPr>
            <w:tcW w:w="2194" w:type="dxa"/>
            <w:shd w:val="clear" w:color="auto" w:fill="auto"/>
            <w:tcMar>
              <w:top w:w="100" w:type="dxa"/>
              <w:left w:w="100" w:type="dxa"/>
              <w:bottom w:w="100" w:type="dxa"/>
              <w:right w:w="100" w:type="dxa"/>
            </w:tcMar>
          </w:tcPr>
          <w:p w14:paraId="540AA533" w14:textId="77777777" w:rsidR="00F209C6" w:rsidRPr="00B46233" w:rsidRDefault="00F209C6" w:rsidP="00F209C6">
            <w:pPr>
              <w:spacing w:before="40" w:after="40"/>
              <w:ind w:left="72" w:right="72"/>
              <w:jc w:val="center"/>
              <w:rPr>
                <w:sz w:val="18"/>
                <w:szCs w:val="18"/>
              </w:rPr>
            </w:pPr>
            <w:r w:rsidRPr="00D56794">
              <w:rPr>
                <w:sz w:val="18"/>
                <w:szCs w:val="18"/>
              </w:rPr>
              <w:lastRenderedPageBreak/>
              <w:t>RE</w:t>
            </w:r>
          </w:p>
        </w:tc>
        <w:tc>
          <w:tcPr>
            <w:tcW w:w="2346" w:type="dxa"/>
            <w:shd w:val="clear" w:color="auto" w:fill="auto"/>
            <w:tcMar>
              <w:top w:w="100" w:type="dxa"/>
              <w:left w:w="100" w:type="dxa"/>
              <w:bottom w:w="100" w:type="dxa"/>
              <w:right w:w="100" w:type="dxa"/>
            </w:tcMar>
          </w:tcPr>
          <w:p w14:paraId="37708087" w14:textId="5CB5CCC1"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71FF7D34" w14:textId="760208FB" w:rsidR="00F209C6" w:rsidRPr="007F36B8" w:rsidRDefault="00F209C6" w:rsidP="00F209C6">
            <w:pPr>
              <w:spacing w:before="40" w:after="40"/>
              <w:ind w:left="72" w:right="72"/>
              <w:jc w:val="right"/>
              <w:rPr>
                <w:sz w:val="18"/>
                <w:szCs w:val="18"/>
              </w:rPr>
            </w:pPr>
            <w:r w:rsidRPr="0037047D">
              <w:rPr>
                <w:sz w:val="18"/>
                <w:szCs w:val="18"/>
              </w:rPr>
              <w:t>Genitalia</w:t>
            </w:r>
          </w:p>
        </w:tc>
      </w:tr>
      <w:tr w:rsidR="00F209C6" w:rsidRPr="0037047D" w14:paraId="428F363E" w14:textId="77777777" w:rsidTr="0037047D">
        <w:tc>
          <w:tcPr>
            <w:tcW w:w="2194" w:type="dxa"/>
            <w:shd w:val="clear" w:color="auto" w:fill="auto"/>
            <w:tcMar>
              <w:top w:w="100" w:type="dxa"/>
              <w:left w:w="100" w:type="dxa"/>
              <w:bottom w:w="100" w:type="dxa"/>
              <w:right w:w="100" w:type="dxa"/>
            </w:tcMar>
          </w:tcPr>
          <w:p w14:paraId="681E9704"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789473C1" w14:textId="6356DAEA"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7229A441" w14:textId="76A3ABB5" w:rsidR="00F209C6" w:rsidRPr="0037047D" w:rsidRDefault="00F209C6" w:rsidP="00F209C6">
            <w:pPr>
              <w:spacing w:before="40" w:after="40"/>
              <w:ind w:left="72" w:right="72"/>
              <w:jc w:val="right"/>
              <w:rPr>
                <w:sz w:val="18"/>
                <w:szCs w:val="18"/>
              </w:rPr>
            </w:pPr>
            <w:r w:rsidRPr="0037047D">
              <w:rPr>
                <w:sz w:val="18"/>
                <w:szCs w:val="18"/>
              </w:rPr>
              <w:t>Back and Spine Assessment Finding Location</w:t>
            </w:r>
          </w:p>
        </w:tc>
      </w:tr>
      <w:tr w:rsidR="00F209C6" w:rsidRPr="0037047D" w14:paraId="57F7E9BE" w14:textId="77777777" w:rsidTr="0037047D">
        <w:tc>
          <w:tcPr>
            <w:tcW w:w="2194" w:type="dxa"/>
            <w:shd w:val="clear" w:color="auto" w:fill="auto"/>
            <w:tcMar>
              <w:top w:w="100" w:type="dxa"/>
              <w:left w:w="100" w:type="dxa"/>
              <w:bottom w:w="100" w:type="dxa"/>
              <w:right w:w="100" w:type="dxa"/>
            </w:tcMar>
          </w:tcPr>
          <w:p w14:paraId="0B20C045"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027CBF15" w14:textId="5E62EC42"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06BB3BF5" w14:textId="482BCBE0" w:rsidR="00F209C6" w:rsidRPr="0037047D" w:rsidRDefault="00F209C6" w:rsidP="00F209C6">
            <w:pPr>
              <w:spacing w:before="40" w:after="40"/>
              <w:ind w:left="72" w:right="72"/>
              <w:jc w:val="right"/>
              <w:rPr>
                <w:sz w:val="18"/>
                <w:szCs w:val="18"/>
              </w:rPr>
            </w:pPr>
            <w:r w:rsidRPr="0037047D">
              <w:rPr>
                <w:sz w:val="18"/>
                <w:szCs w:val="18"/>
              </w:rPr>
              <w:t>Back and Spine Assessment</w:t>
            </w:r>
          </w:p>
        </w:tc>
      </w:tr>
      <w:tr w:rsidR="00F209C6" w:rsidRPr="0037047D" w14:paraId="382424B4" w14:textId="77777777" w:rsidTr="0037047D">
        <w:tc>
          <w:tcPr>
            <w:tcW w:w="2194" w:type="dxa"/>
            <w:shd w:val="clear" w:color="auto" w:fill="auto"/>
            <w:tcMar>
              <w:top w:w="100" w:type="dxa"/>
              <w:left w:w="100" w:type="dxa"/>
              <w:bottom w:w="100" w:type="dxa"/>
              <w:right w:w="100" w:type="dxa"/>
            </w:tcMar>
          </w:tcPr>
          <w:p w14:paraId="5CCEF049"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09E4FC03" w14:textId="0D5536B8"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30A4AA40" w14:textId="7ECD494F" w:rsidR="00F209C6" w:rsidRPr="0037047D" w:rsidRDefault="00F209C6" w:rsidP="00F209C6">
            <w:pPr>
              <w:spacing w:before="40" w:after="40"/>
              <w:ind w:left="72" w:right="72"/>
              <w:jc w:val="right"/>
              <w:rPr>
                <w:sz w:val="18"/>
                <w:szCs w:val="18"/>
              </w:rPr>
            </w:pPr>
            <w:r w:rsidRPr="0037047D">
              <w:rPr>
                <w:sz w:val="18"/>
                <w:szCs w:val="18"/>
              </w:rPr>
              <w:t>Extremity Assessment Finding Location</w:t>
            </w:r>
          </w:p>
        </w:tc>
      </w:tr>
      <w:tr w:rsidR="00F209C6" w:rsidRPr="0037047D" w14:paraId="242EBEA2" w14:textId="77777777" w:rsidTr="0037047D">
        <w:tc>
          <w:tcPr>
            <w:tcW w:w="2194" w:type="dxa"/>
            <w:shd w:val="clear" w:color="auto" w:fill="auto"/>
            <w:tcMar>
              <w:top w:w="100" w:type="dxa"/>
              <w:left w:w="100" w:type="dxa"/>
              <w:bottom w:w="100" w:type="dxa"/>
              <w:right w:w="100" w:type="dxa"/>
            </w:tcMar>
          </w:tcPr>
          <w:p w14:paraId="5DA0E3DB"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005239EE" w14:textId="1CFDF9CF"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6D850C1E" w14:textId="32EF8BBD" w:rsidR="00F209C6" w:rsidRPr="0037047D" w:rsidRDefault="00F209C6" w:rsidP="00F209C6">
            <w:pPr>
              <w:spacing w:before="40" w:after="40"/>
              <w:ind w:left="72" w:right="72"/>
              <w:jc w:val="right"/>
              <w:rPr>
                <w:sz w:val="18"/>
                <w:szCs w:val="18"/>
              </w:rPr>
            </w:pPr>
            <w:r w:rsidRPr="0037047D">
              <w:rPr>
                <w:sz w:val="18"/>
                <w:szCs w:val="18"/>
              </w:rPr>
              <w:t>Extremities Assessment</w:t>
            </w:r>
          </w:p>
        </w:tc>
      </w:tr>
      <w:tr w:rsidR="00F209C6" w:rsidRPr="0037047D" w14:paraId="0AC56BD8" w14:textId="77777777" w:rsidTr="0037047D">
        <w:tc>
          <w:tcPr>
            <w:tcW w:w="2194" w:type="dxa"/>
            <w:shd w:val="clear" w:color="auto" w:fill="auto"/>
            <w:tcMar>
              <w:top w:w="100" w:type="dxa"/>
              <w:left w:w="100" w:type="dxa"/>
              <w:bottom w:w="100" w:type="dxa"/>
              <w:right w:w="100" w:type="dxa"/>
            </w:tcMar>
          </w:tcPr>
          <w:p w14:paraId="305405B9"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226C5EE1" w14:textId="05EEB0FC"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32809AF5" w14:textId="53574A0C" w:rsidR="00F209C6" w:rsidRPr="0037047D" w:rsidRDefault="00F209C6" w:rsidP="00F209C6">
            <w:pPr>
              <w:spacing w:before="40" w:after="40"/>
              <w:ind w:left="72" w:right="72"/>
              <w:jc w:val="right"/>
              <w:rPr>
                <w:sz w:val="18"/>
                <w:szCs w:val="18"/>
              </w:rPr>
            </w:pPr>
            <w:r w:rsidRPr="0037047D">
              <w:rPr>
                <w:sz w:val="18"/>
                <w:szCs w:val="18"/>
              </w:rPr>
              <w:t>Eye Assessment Finding Location</w:t>
            </w:r>
          </w:p>
        </w:tc>
      </w:tr>
      <w:tr w:rsidR="00F209C6" w:rsidRPr="0037047D" w14:paraId="7756C2C2" w14:textId="77777777" w:rsidTr="0037047D">
        <w:tc>
          <w:tcPr>
            <w:tcW w:w="2194" w:type="dxa"/>
            <w:shd w:val="clear" w:color="auto" w:fill="auto"/>
            <w:tcMar>
              <w:top w:w="100" w:type="dxa"/>
              <w:left w:w="100" w:type="dxa"/>
              <w:bottom w:w="100" w:type="dxa"/>
              <w:right w:w="100" w:type="dxa"/>
            </w:tcMar>
          </w:tcPr>
          <w:p w14:paraId="52C6F1D8"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3538C409" w14:textId="2A42A468"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5DC55B91" w14:textId="3E990122" w:rsidR="00F209C6" w:rsidRPr="0037047D" w:rsidRDefault="00F209C6" w:rsidP="00F209C6">
            <w:pPr>
              <w:spacing w:before="40" w:after="40"/>
              <w:ind w:left="72" w:right="72"/>
              <w:jc w:val="right"/>
              <w:rPr>
                <w:sz w:val="18"/>
                <w:szCs w:val="18"/>
              </w:rPr>
            </w:pPr>
            <w:r w:rsidRPr="0037047D">
              <w:rPr>
                <w:sz w:val="18"/>
                <w:szCs w:val="18"/>
              </w:rPr>
              <w:t>Eye Assessment</w:t>
            </w:r>
          </w:p>
        </w:tc>
      </w:tr>
      <w:tr w:rsidR="00F209C6" w:rsidRPr="0037047D" w14:paraId="369F243A" w14:textId="77777777" w:rsidTr="0037047D">
        <w:tc>
          <w:tcPr>
            <w:tcW w:w="2194" w:type="dxa"/>
            <w:shd w:val="clear" w:color="auto" w:fill="auto"/>
            <w:tcMar>
              <w:top w:w="100" w:type="dxa"/>
              <w:left w:w="100" w:type="dxa"/>
              <w:bottom w:w="100" w:type="dxa"/>
              <w:right w:w="100" w:type="dxa"/>
            </w:tcMar>
          </w:tcPr>
          <w:p w14:paraId="567A7AB2" w14:textId="77777777" w:rsidR="00F209C6" w:rsidRPr="00B46233" w:rsidRDefault="00F209C6" w:rsidP="00F209C6">
            <w:pPr>
              <w:spacing w:before="40" w:after="40"/>
              <w:ind w:left="72" w:right="72"/>
              <w:jc w:val="center"/>
              <w:rPr>
                <w:sz w:val="18"/>
                <w:szCs w:val="18"/>
              </w:rPr>
            </w:pPr>
            <w:r w:rsidRPr="00D56794">
              <w:rPr>
                <w:sz w:val="18"/>
                <w:szCs w:val="18"/>
              </w:rPr>
              <w:t>RE</w:t>
            </w:r>
          </w:p>
        </w:tc>
        <w:tc>
          <w:tcPr>
            <w:tcW w:w="2346" w:type="dxa"/>
            <w:shd w:val="clear" w:color="auto" w:fill="auto"/>
            <w:tcMar>
              <w:top w:w="100" w:type="dxa"/>
              <w:left w:w="100" w:type="dxa"/>
              <w:bottom w:w="100" w:type="dxa"/>
              <w:right w:w="100" w:type="dxa"/>
            </w:tcMar>
          </w:tcPr>
          <w:p w14:paraId="33C1DFFF" w14:textId="66322C48" w:rsidR="00F209C6" w:rsidRDefault="00F209C6" w:rsidP="00F209C6">
            <w:pPr>
              <w:spacing w:before="40" w:after="40"/>
              <w:ind w:left="72" w:right="72"/>
              <w:jc w:val="center"/>
              <w:rPr>
                <w:sz w:val="18"/>
                <w:szCs w:val="18"/>
              </w:rPr>
            </w:pPr>
            <w:r w:rsidRPr="00760D92">
              <w:rPr>
                <w:sz w:val="18"/>
                <w:szCs w:val="18"/>
              </w:rPr>
              <w:t>0..1</w:t>
            </w:r>
          </w:p>
        </w:tc>
        <w:tc>
          <w:tcPr>
            <w:tcW w:w="5090" w:type="dxa"/>
            <w:shd w:val="clear" w:color="auto" w:fill="auto"/>
            <w:tcMar>
              <w:left w:w="40" w:type="dxa"/>
              <w:right w:w="40" w:type="dxa"/>
            </w:tcMar>
            <w:vAlign w:val="bottom"/>
          </w:tcPr>
          <w:p w14:paraId="2FBB119B" w14:textId="7F7CFA08" w:rsidR="00F209C6" w:rsidRPr="0037047D" w:rsidRDefault="00F209C6" w:rsidP="00F209C6">
            <w:pPr>
              <w:spacing w:before="40" w:after="40"/>
              <w:ind w:left="72" w:right="72"/>
              <w:jc w:val="right"/>
              <w:rPr>
                <w:sz w:val="18"/>
                <w:szCs w:val="18"/>
              </w:rPr>
            </w:pPr>
            <w:r w:rsidRPr="0037047D">
              <w:rPr>
                <w:sz w:val="18"/>
                <w:szCs w:val="18"/>
              </w:rPr>
              <w:t xml:space="preserve">Neurologic System </w:t>
            </w:r>
          </w:p>
        </w:tc>
      </w:tr>
    </w:tbl>
    <w:p w14:paraId="57B86974" w14:textId="77777777" w:rsidR="0037047D" w:rsidRDefault="0037047D" w:rsidP="0037047D"/>
    <w:p w14:paraId="629803A4" w14:textId="2002EEFF" w:rsidR="00725E11" w:rsidRDefault="00725E11">
      <w:pPr>
        <w:rPr>
          <w:rFonts w:ascii="Arial" w:eastAsia="Arial" w:hAnsi="Arial" w:cs="Arial"/>
          <w:b/>
          <w:sz w:val="28"/>
          <w:szCs w:val="28"/>
        </w:rPr>
      </w:pPr>
    </w:p>
    <w:p w14:paraId="7CD09067" w14:textId="00FEE052" w:rsidR="00725E11" w:rsidRDefault="00647867">
      <w:pPr>
        <w:pStyle w:val="Heading6"/>
      </w:pPr>
      <w:r>
        <w:t>6.3.1.D.5.14</w:t>
      </w:r>
      <w:r w:rsidR="002E428D">
        <w:t xml:space="preserve"> Coded Event Outcome </w:t>
      </w:r>
      <w:ins w:id="410" w:author="Andrea K. Fourquet" w:date="2017-04-24T12:56:00Z">
        <w:r w:rsidR="00CB213F" w:rsidRPr="00CB213F">
          <w:rPr>
            <w:rPrChange w:id="411" w:author="Andrea K. Fourquet" w:date="2017-04-24T12:57:00Z">
              <w:rPr>
                <w:b w:val="0"/>
              </w:rPr>
            </w:rPrChange>
          </w:rPr>
          <w:t>Constraint</w:t>
        </w:r>
      </w:ins>
      <w:del w:id="412" w:author="Andrea K. Fourquet" w:date="2017-04-24T12:56:00Z">
        <w:r w:rsidR="002E428D" w:rsidDel="00CB213F">
          <w:delText>Condition</w:delText>
        </w:r>
      </w:del>
    </w:p>
    <w:p w14:paraId="37CAE5E0" w14:textId="3EA1B1C1" w:rsidR="00725E11" w:rsidRPr="007F36B8" w:rsidRDefault="00DE4CFF">
      <w:bookmarkStart w:id="413" w:name="_mln4z2i7v6n9" w:colFirst="0" w:colLast="0"/>
      <w:bookmarkEnd w:id="413"/>
      <w:r>
        <w:t>Within the Coded Event O</w:t>
      </w:r>
      <w:r w:rsidR="002E428D">
        <w:t xml:space="preserve">utcome </w:t>
      </w:r>
      <w:r>
        <w:t xml:space="preserve">section </w:t>
      </w:r>
      <w:r w:rsidR="002E428D">
        <w:t xml:space="preserve">the Content Creator SHALL be able to create a Patient Transfer entry (Template ID </w:t>
      </w:r>
      <w:r w:rsidR="002E428D" w:rsidRPr="007F36B8">
        <w:t>1.3.6.1.4.1.19376.1.5.3.1.1.25.1.4.1 [PCC TF-2]) to identify the destination facility for the patient, expressing the address in: .../participant/particpantRole/addr</w:t>
      </w:r>
    </w:p>
    <w:p w14:paraId="7DE1917F" w14:textId="77777777" w:rsidR="00725E11" w:rsidRPr="007F36B8" w:rsidRDefault="002E428D">
      <w:bookmarkStart w:id="414" w:name="_zcur5hbkzcji" w:colFirst="0" w:colLast="0"/>
      <w:bookmarkEnd w:id="414"/>
      <w:r w:rsidRPr="007F36B8">
        <w:t xml:space="preserve">The address SHALL support the following elements: </w:t>
      </w:r>
    </w:p>
    <w:p w14:paraId="5197AE25" w14:textId="77777777" w:rsidR="00725E11" w:rsidRDefault="00725E11">
      <w:pPr>
        <w:spacing w:before="40" w:after="40"/>
        <w:ind w:left="72" w:right="72"/>
        <w:jc w:val="center"/>
        <w:rPr>
          <w:sz w:val="18"/>
          <w:szCs w:val="18"/>
        </w:rPr>
      </w:pPr>
    </w:p>
    <w:tbl>
      <w:tblPr>
        <w:tblStyle w:val="afd"/>
        <w:tblW w:w="549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535"/>
        <w:gridCol w:w="2520"/>
      </w:tblGrid>
      <w:tr w:rsidR="00725E11" w14:paraId="4C80E881" w14:textId="77777777" w:rsidTr="007F36B8">
        <w:tc>
          <w:tcPr>
            <w:tcW w:w="1435" w:type="dxa"/>
            <w:shd w:val="clear" w:color="auto" w:fill="E7E6E6" w:themeFill="background2"/>
            <w:tcMar>
              <w:top w:w="100" w:type="dxa"/>
              <w:left w:w="100" w:type="dxa"/>
              <w:bottom w:w="100" w:type="dxa"/>
              <w:right w:w="100" w:type="dxa"/>
            </w:tcMar>
          </w:tcPr>
          <w:p w14:paraId="4300A8C5" w14:textId="77777777" w:rsidR="00725E11" w:rsidRPr="007F36B8" w:rsidRDefault="002E428D">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Optionality</w:t>
            </w:r>
          </w:p>
        </w:tc>
        <w:tc>
          <w:tcPr>
            <w:tcW w:w="1535" w:type="dxa"/>
            <w:shd w:val="clear" w:color="auto" w:fill="E7E6E6" w:themeFill="background2"/>
            <w:tcMar>
              <w:top w:w="100" w:type="dxa"/>
              <w:left w:w="100" w:type="dxa"/>
              <w:bottom w:w="100" w:type="dxa"/>
              <w:right w:w="100" w:type="dxa"/>
            </w:tcMar>
          </w:tcPr>
          <w:p w14:paraId="0B57538E" w14:textId="77777777" w:rsidR="00725E11" w:rsidRPr="007F36B8" w:rsidRDefault="002E428D">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Cardinality </w:t>
            </w:r>
          </w:p>
        </w:tc>
        <w:tc>
          <w:tcPr>
            <w:tcW w:w="2520" w:type="dxa"/>
            <w:shd w:val="clear" w:color="auto" w:fill="E7E6E6" w:themeFill="background2"/>
            <w:tcMar>
              <w:top w:w="100" w:type="dxa"/>
              <w:left w:w="100" w:type="dxa"/>
              <w:bottom w:w="100" w:type="dxa"/>
              <w:right w:w="100" w:type="dxa"/>
            </w:tcMar>
          </w:tcPr>
          <w:p w14:paraId="302D14BA" w14:textId="77777777" w:rsidR="00725E11" w:rsidRPr="007F36B8" w:rsidRDefault="002E428D">
            <w:pPr>
              <w:spacing w:before="40" w:after="40"/>
              <w:ind w:left="72" w:right="72"/>
              <w:jc w:val="center"/>
              <w:rPr>
                <w:rFonts w:ascii="Arial" w:eastAsia="Arial" w:hAnsi="Arial" w:cs="Arial"/>
                <w:b/>
                <w:sz w:val="20"/>
                <w:szCs w:val="20"/>
              </w:rPr>
            </w:pPr>
            <w:r w:rsidRPr="007F36B8">
              <w:rPr>
                <w:rFonts w:ascii="Arial" w:eastAsia="Arial" w:hAnsi="Arial" w:cs="Arial"/>
                <w:b/>
                <w:sz w:val="20"/>
                <w:szCs w:val="20"/>
              </w:rPr>
              <w:t xml:space="preserve">Name </w:t>
            </w:r>
          </w:p>
        </w:tc>
      </w:tr>
      <w:tr w:rsidR="007C257B" w14:paraId="7BEDB878" w14:textId="77777777" w:rsidTr="007F36B8">
        <w:tc>
          <w:tcPr>
            <w:tcW w:w="1435" w:type="dxa"/>
            <w:shd w:val="clear" w:color="auto" w:fill="auto"/>
            <w:tcMar>
              <w:top w:w="100" w:type="dxa"/>
              <w:left w:w="100" w:type="dxa"/>
              <w:bottom w:w="100" w:type="dxa"/>
              <w:right w:w="100" w:type="dxa"/>
            </w:tcMar>
          </w:tcPr>
          <w:p w14:paraId="08647AE7" w14:textId="3417A70C" w:rsidR="007C257B" w:rsidRDefault="007C257B" w:rsidP="007C257B">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11CBA1D3" w14:textId="6AC8849E" w:rsidR="007C257B" w:rsidRDefault="007C257B" w:rsidP="007C257B">
            <w:pPr>
              <w:spacing w:before="40" w:after="40"/>
              <w:ind w:left="72" w:right="72"/>
              <w:jc w:val="center"/>
              <w:rPr>
                <w:sz w:val="18"/>
                <w:szCs w:val="18"/>
              </w:rPr>
            </w:pPr>
            <w:del w:id="415" w:author="Andrea K. Fourquet" w:date="2017-04-25T23:17:00Z">
              <w:r w:rsidRPr="00E05FD3" w:rsidDel="003C038A">
                <w:rPr>
                  <w:sz w:val="18"/>
                  <w:szCs w:val="18"/>
                </w:rPr>
                <w:delText>1..1</w:delText>
              </w:r>
            </w:del>
            <w:ins w:id="416" w:author="Andrea K. Fourquet" w:date="2017-04-25T23:17:00Z">
              <w:r w:rsidR="003C038A">
                <w:rPr>
                  <w:sz w:val="18"/>
                  <w:szCs w:val="18"/>
                </w:rPr>
                <w:t>0..1</w:t>
              </w:r>
            </w:ins>
          </w:p>
        </w:tc>
        <w:tc>
          <w:tcPr>
            <w:tcW w:w="2520" w:type="dxa"/>
            <w:shd w:val="clear" w:color="auto" w:fill="auto"/>
            <w:tcMar>
              <w:left w:w="40" w:type="dxa"/>
              <w:right w:w="40" w:type="dxa"/>
            </w:tcMar>
            <w:vAlign w:val="bottom"/>
          </w:tcPr>
          <w:p w14:paraId="4C0BCE14" w14:textId="77777777" w:rsidR="007C257B" w:rsidRPr="007F36B8" w:rsidRDefault="007C257B" w:rsidP="007C257B">
            <w:pPr>
              <w:spacing w:before="40" w:after="40"/>
              <w:ind w:left="72" w:right="72"/>
              <w:jc w:val="right"/>
              <w:rPr>
                <w:sz w:val="18"/>
                <w:szCs w:val="18"/>
              </w:rPr>
            </w:pPr>
            <w:r w:rsidRPr="007F36B8">
              <w:rPr>
                <w:sz w:val="18"/>
                <w:szCs w:val="18"/>
              </w:rPr>
              <w:t>Destination Street Address</w:t>
            </w:r>
          </w:p>
        </w:tc>
      </w:tr>
      <w:tr w:rsidR="007C257B" w14:paraId="1283B3C2" w14:textId="77777777" w:rsidTr="007F36B8">
        <w:tc>
          <w:tcPr>
            <w:tcW w:w="1435" w:type="dxa"/>
            <w:shd w:val="clear" w:color="auto" w:fill="auto"/>
            <w:tcMar>
              <w:top w:w="100" w:type="dxa"/>
              <w:left w:w="100" w:type="dxa"/>
              <w:bottom w:w="100" w:type="dxa"/>
              <w:right w:w="100" w:type="dxa"/>
            </w:tcMar>
          </w:tcPr>
          <w:p w14:paraId="69CAC050" w14:textId="45504E9A" w:rsidR="007C257B" w:rsidRDefault="007C257B" w:rsidP="007C257B">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2240AC7C" w14:textId="64743D1B" w:rsidR="007C257B" w:rsidRDefault="007C257B" w:rsidP="007C257B">
            <w:pPr>
              <w:spacing w:before="40" w:after="40"/>
              <w:ind w:left="72" w:right="72"/>
              <w:jc w:val="center"/>
              <w:rPr>
                <w:sz w:val="18"/>
                <w:szCs w:val="18"/>
              </w:rPr>
            </w:pPr>
            <w:r w:rsidRPr="00E05FD3">
              <w:rPr>
                <w:sz w:val="18"/>
                <w:szCs w:val="18"/>
              </w:rPr>
              <w:t>1..1</w:t>
            </w:r>
          </w:p>
        </w:tc>
        <w:tc>
          <w:tcPr>
            <w:tcW w:w="2520" w:type="dxa"/>
            <w:shd w:val="clear" w:color="auto" w:fill="auto"/>
            <w:tcMar>
              <w:left w:w="40" w:type="dxa"/>
              <w:right w:w="40" w:type="dxa"/>
            </w:tcMar>
            <w:vAlign w:val="bottom"/>
          </w:tcPr>
          <w:p w14:paraId="2625C859" w14:textId="77777777" w:rsidR="007C257B" w:rsidRPr="007F36B8" w:rsidRDefault="007C257B" w:rsidP="007C257B">
            <w:pPr>
              <w:spacing w:before="40" w:after="40"/>
              <w:ind w:left="72" w:right="72"/>
              <w:jc w:val="right"/>
              <w:rPr>
                <w:sz w:val="18"/>
                <w:szCs w:val="18"/>
              </w:rPr>
            </w:pPr>
            <w:r w:rsidRPr="007F36B8">
              <w:rPr>
                <w:sz w:val="18"/>
                <w:szCs w:val="18"/>
              </w:rPr>
              <w:t>Destination City</w:t>
            </w:r>
          </w:p>
        </w:tc>
      </w:tr>
      <w:tr w:rsidR="00725E11" w14:paraId="7018A149" w14:textId="77777777" w:rsidTr="007F36B8">
        <w:tc>
          <w:tcPr>
            <w:tcW w:w="1435" w:type="dxa"/>
            <w:shd w:val="clear" w:color="auto" w:fill="auto"/>
            <w:tcMar>
              <w:top w:w="100" w:type="dxa"/>
              <w:left w:w="100" w:type="dxa"/>
              <w:bottom w:w="100" w:type="dxa"/>
              <w:right w:w="100" w:type="dxa"/>
            </w:tcMar>
          </w:tcPr>
          <w:p w14:paraId="6193E082" w14:textId="77777777" w:rsidR="00725E11" w:rsidRDefault="002E428D">
            <w:pPr>
              <w:spacing w:before="40" w:after="40"/>
              <w:ind w:left="72" w:right="72"/>
              <w:jc w:val="center"/>
              <w:rPr>
                <w:sz w:val="18"/>
                <w:szCs w:val="18"/>
              </w:rPr>
            </w:pPr>
            <w:r>
              <w:rPr>
                <w:sz w:val="18"/>
                <w:szCs w:val="18"/>
              </w:rPr>
              <w:t>R</w:t>
            </w:r>
          </w:p>
        </w:tc>
        <w:tc>
          <w:tcPr>
            <w:tcW w:w="1535" w:type="dxa"/>
            <w:shd w:val="clear" w:color="auto" w:fill="auto"/>
            <w:tcMar>
              <w:top w:w="100" w:type="dxa"/>
              <w:left w:w="100" w:type="dxa"/>
              <w:bottom w:w="100" w:type="dxa"/>
              <w:right w:w="100" w:type="dxa"/>
            </w:tcMar>
          </w:tcPr>
          <w:p w14:paraId="0118BC90" w14:textId="77777777" w:rsidR="00725E11" w:rsidRDefault="002E428D">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2D0691EB" w14:textId="77777777" w:rsidR="00725E11" w:rsidRPr="007F36B8" w:rsidRDefault="002E428D">
            <w:pPr>
              <w:spacing w:before="40" w:after="40"/>
              <w:ind w:left="72" w:right="72"/>
              <w:jc w:val="right"/>
              <w:rPr>
                <w:sz w:val="18"/>
                <w:szCs w:val="18"/>
              </w:rPr>
            </w:pPr>
            <w:r w:rsidRPr="007F36B8">
              <w:rPr>
                <w:sz w:val="18"/>
                <w:szCs w:val="18"/>
              </w:rPr>
              <w:t>Destination State</w:t>
            </w:r>
          </w:p>
        </w:tc>
      </w:tr>
      <w:tr w:rsidR="00725E11" w14:paraId="7DB2C24A" w14:textId="77777777" w:rsidTr="007F36B8">
        <w:tc>
          <w:tcPr>
            <w:tcW w:w="1435" w:type="dxa"/>
            <w:shd w:val="clear" w:color="auto" w:fill="auto"/>
            <w:tcMar>
              <w:top w:w="100" w:type="dxa"/>
              <w:left w:w="100" w:type="dxa"/>
              <w:bottom w:w="100" w:type="dxa"/>
              <w:right w:w="100" w:type="dxa"/>
            </w:tcMar>
          </w:tcPr>
          <w:p w14:paraId="7BF06CB5" w14:textId="77777777" w:rsidR="00725E11" w:rsidRDefault="002E428D">
            <w:pPr>
              <w:spacing w:before="40" w:after="40"/>
              <w:ind w:left="72" w:right="72"/>
              <w:jc w:val="center"/>
              <w:rPr>
                <w:sz w:val="18"/>
                <w:szCs w:val="18"/>
              </w:rPr>
            </w:pPr>
            <w:r>
              <w:rPr>
                <w:sz w:val="18"/>
                <w:szCs w:val="18"/>
              </w:rPr>
              <w:t>R</w:t>
            </w:r>
          </w:p>
        </w:tc>
        <w:tc>
          <w:tcPr>
            <w:tcW w:w="1535" w:type="dxa"/>
            <w:shd w:val="clear" w:color="auto" w:fill="auto"/>
            <w:tcMar>
              <w:top w:w="100" w:type="dxa"/>
              <w:left w:w="100" w:type="dxa"/>
              <w:bottom w:w="100" w:type="dxa"/>
              <w:right w:w="100" w:type="dxa"/>
            </w:tcMar>
          </w:tcPr>
          <w:p w14:paraId="518755A9" w14:textId="77777777" w:rsidR="00725E11" w:rsidRDefault="002E428D">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4FEE229D" w14:textId="77777777" w:rsidR="00725E11" w:rsidRPr="007F36B8" w:rsidRDefault="002E428D">
            <w:pPr>
              <w:spacing w:before="40" w:after="40"/>
              <w:ind w:left="72" w:right="72"/>
              <w:jc w:val="right"/>
              <w:rPr>
                <w:sz w:val="18"/>
                <w:szCs w:val="18"/>
              </w:rPr>
            </w:pPr>
            <w:r w:rsidRPr="007F36B8">
              <w:rPr>
                <w:sz w:val="18"/>
                <w:szCs w:val="18"/>
              </w:rPr>
              <w:t>Destination County</w:t>
            </w:r>
          </w:p>
        </w:tc>
      </w:tr>
      <w:tr w:rsidR="00725E11" w14:paraId="72E8B2FE" w14:textId="77777777" w:rsidTr="007F36B8">
        <w:tc>
          <w:tcPr>
            <w:tcW w:w="1435" w:type="dxa"/>
            <w:shd w:val="clear" w:color="auto" w:fill="auto"/>
            <w:tcMar>
              <w:top w:w="100" w:type="dxa"/>
              <w:left w:w="100" w:type="dxa"/>
              <w:bottom w:w="100" w:type="dxa"/>
              <w:right w:w="100" w:type="dxa"/>
            </w:tcMar>
          </w:tcPr>
          <w:p w14:paraId="4DD4883E" w14:textId="77777777" w:rsidR="00725E11" w:rsidRDefault="002E428D">
            <w:pPr>
              <w:spacing w:before="40" w:after="40"/>
              <w:ind w:left="72" w:right="72"/>
              <w:jc w:val="center"/>
              <w:rPr>
                <w:sz w:val="18"/>
                <w:szCs w:val="18"/>
              </w:rPr>
            </w:pPr>
            <w:r>
              <w:rPr>
                <w:sz w:val="18"/>
                <w:szCs w:val="18"/>
              </w:rPr>
              <w:t>R</w:t>
            </w:r>
          </w:p>
        </w:tc>
        <w:tc>
          <w:tcPr>
            <w:tcW w:w="1535" w:type="dxa"/>
            <w:shd w:val="clear" w:color="auto" w:fill="auto"/>
            <w:tcMar>
              <w:top w:w="100" w:type="dxa"/>
              <w:left w:w="100" w:type="dxa"/>
              <w:bottom w:w="100" w:type="dxa"/>
              <w:right w:w="100" w:type="dxa"/>
            </w:tcMar>
          </w:tcPr>
          <w:p w14:paraId="6D7B99FF" w14:textId="77777777" w:rsidR="00725E11" w:rsidRDefault="002E428D">
            <w:pPr>
              <w:spacing w:before="40" w:after="40"/>
              <w:ind w:left="72" w:right="72"/>
              <w:jc w:val="center"/>
              <w:rPr>
                <w:sz w:val="18"/>
                <w:szCs w:val="18"/>
              </w:rPr>
            </w:pPr>
            <w:r>
              <w:rPr>
                <w:sz w:val="18"/>
                <w:szCs w:val="18"/>
              </w:rPr>
              <w:t>1..1</w:t>
            </w:r>
          </w:p>
        </w:tc>
        <w:tc>
          <w:tcPr>
            <w:tcW w:w="2520" w:type="dxa"/>
            <w:shd w:val="clear" w:color="auto" w:fill="auto"/>
            <w:tcMar>
              <w:left w:w="40" w:type="dxa"/>
              <w:right w:w="40" w:type="dxa"/>
            </w:tcMar>
            <w:vAlign w:val="bottom"/>
          </w:tcPr>
          <w:p w14:paraId="39CFC5EC" w14:textId="77777777" w:rsidR="00725E11" w:rsidRPr="007F36B8" w:rsidRDefault="002E428D">
            <w:pPr>
              <w:spacing w:before="40" w:after="40"/>
              <w:ind w:left="72" w:right="72"/>
              <w:jc w:val="right"/>
              <w:rPr>
                <w:sz w:val="18"/>
                <w:szCs w:val="18"/>
              </w:rPr>
            </w:pPr>
            <w:r w:rsidRPr="007F36B8">
              <w:rPr>
                <w:sz w:val="18"/>
                <w:szCs w:val="18"/>
              </w:rPr>
              <w:t>Destination ZIP Code</w:t>
            </w:r>
          </w:p>
        </w:tc>
      </w:tr>
      <w:tr w:rsidR="00725E11" w14:paraId="248DBD39" w14:textId="77777777" w:rsidTr="007F36B8">
        <w:tc>
          <w:tcPr>
            <w:tcW w:w="1435" w:type="dxa"/>
            <w:shd w:val="clear" w:color="auto" w:fill="auto"/>
            <w:tcMar>
              <w:top w:w="100" w:type="dxa"/>
              <w:left w:w="100" w:type="dxa"/>
              <w:bottom w:w="100" w:type="dxa"/>
              <w:right w:w="100" w:type="dxa"/>
            </w:tcMar>
          </w:tcPr>
          <w:p w14:paraId="6427A651" w14:textId="6FBD1797" w:rsidR="00725E11" w:rsidRDefault="007C257B">
            <w:pPr>
              <w:spacing w:before="40" w:after="40"/>
              <w:ind w:left="72" w:right="72"/>
              <w:jc w:val="center"/>
              <w:rPr>
                <w:sz w:val="18"/>
                <w:szCs w:val="18"/>
              </w:rPr>
            </w:pPr>
            <w:r>
              <w:rPr>
                <w:sz w:val="18"/>
                <w:szCs w:val="18"/>
              </w:rPr>
              <w:t>RE</w:t>
            </w:r>
          </w:p>
        </w:tc>
        <w:tc>
          <w:tcPr>
            <w:tcW w:w="1535" w:type="dxa"/>
            <w:shd w:val="clear" w:color="auto" w:fill="auto"/>
            <w:tcMar>
              <w:top w:w="100" w:type="dxa"/>
              <w:left w:w="100" w:type="dxa"/>
              <w:bottom w:w="100" w:type="dxa"/>
              <w:right w:w="100" w:type="dxa"/>
            </w:tcMar>
          </w:tcPr>
          <w:p w14:paraId="60246EEE" w14:textId="48BA3E12" w:rsidR="00725E11" w:rsidRDefault="007C257B">
            <w:pPr>
              <w:spacing w:before="40" w:after="40"/>
              <w:ind w:left="72" w:right="72"/>
              <w:jc w:val="center"/>
              <w:rPr>
                <w:sz w:val="18"/>
                <w:szCs w:val="18"/>
              </w:rPr>
            </w:pPr>
            <w:r>
              <w:rPr>
                <w:sz w:val="18"/>
                <w:szCs w:val="18"/>
              </w:rPr>
              <w:t>1</w:t>
            </w:r>
            <w:r w:rsidR="002E428D">
              <w:rPr>
                <w:sz w:val="18"/>
                <w:szCs w:val="18"/>
              </w:rPr>
              <w:t>..1</w:t>
            </w:r>
          </w:p>
        </w:tc>
        <w:tc>
          <w:tcPr>
            <w:tcW w:w="2520" w:type="dxa"/>
            <w:shd w:val="clear" w:color="auto" w:fill="auto"/>
            <w:tcMar>
              <w:left w:w="40" w:type="dxa"/>
              <w:right w:w="40" w:type="dxa"/>
            </w:tcMar>
            <w:vAlign w:val="bottom"/>
          </w:tcPr>
          <w:p w14:paraId="70C083D0" w14:textId="77777777" w:rsidR="00725E11" w:rsidRPr="007F36B8" w:rsidRDefault="002E428D">
            <w:pPr>
              <w:spacing w:before="40" w:after="40"/>
              <w:ind w:left="72" w:right="72"/>
              <w:jc w:val="right"/>
              <w:rPr>
                <w:sz w:val="18"/>
                <w:szCs w:val="18"/>
              </w:rPr>
            </w:pPr>
            <w:r w:rsidRPr="007F36B8">
              <w:rPr>
                <w:sz w:val="18"/>
                <w:szCs w:val="18"/>
              </w:rPr>
              <w:t>Destination Country</w:t>
            </w:r>
          </w:p>
        </w:tc>
      </w:tr>
    </w:tbl>
    <w:p w14:paraId="6CA0F485" w14:textId="77777777" w:rsidR="00725E11" w:rsidRDefault="00725E11">
      <w:pPr>
        <w:rPr>
          <w:shd w:val="clear" w:color="auto" w:fill="B7B7B7"/>
        </w:rPr>
      </w:pPr>
    </w:p>
    <w:p w14:paraId="75D170B9" w14:textId="77777777" w:rsidR="00725E11" w:rsidRDefault="00725E11">
      <w:bookmarkStart w:id="417" w:name="_25b2l0r" w:colFirst="0" w:colLast="0"/>
      <w:bookmarkEnd w:id="417"/>
    </w:p>
    <w:p w14:paraId="7EDE6450" w14:textId="77777777" w:rsidR="00725E11" w:rsidRDefault="002E428D">
      <w:pPr>
        <w:pStyle w:val="Heading5"/>
      </w:pPr>
      <w:r>
        <w:t>6.3.1.D.6 Routine Interfacility Patient Transport (RIPT) Conformance and Example</w:t>
      </w:r>
    </w:p>
    <w:p w14:paraId="6E6E4E9F" w14:textId="77777777" w:rsidR="00725E11" w:rsidRDefault="002E428D">
      <w:r>
        <w:t>CDA Release 2.0 documents that conform to the requirements of this document content module shall indicate their conformance by the inclusion of the</w:t>
      </w:r>
      <w:commentRangeStart w:id="418"/>
      <w:r>
        <w:t xml:space="preserve"> &lt;templateId&gt;</w:t>
      </w:r>
      <w:commentRangeEnd w:id="418"/>
      <w:r>
        <w:commentReference w:id="418"/>
      </w:r>
      <w:r>
        <w:t xml:space="preserve"> XML elements in the header of the document. </w:t>
      </w:r>
    </w:p>
    <w:p w14:paraId="18CB216D" w14:textId="77777777" w:rsidR="00725E11" w:rsidRDefault="002E428D">
      <w:r>
        <w:t>A CDA Document may conform to more than one template. This content module inherits from the Medical summary (1.3.6.1.4.1.19376.1.5.3.1.1.2) and so must conform to the requirements of those templates as well this document specification, Routine INterfacility Patient Transport Document (</w:t>
      </w:r>
      <w:r>
        <w:rPr>
          <w:highlight w:val="yellow"/>
        </w:rPr>
        <w:t>TemplateID</w:t>
      </w:r>
      <w:r>
        <w:t>).</w:t>
      </w:r>
    </w:p>
    <w:p w14:paraId="43CE0938" w14:textId="77777777" w:rsidR="00725E11" w:rsidRDefault="002E428D">
      <w:r>
        <w:t xml:space="preserve">A complete example of the Routine INterfacility Patient Transport (RIPT)  Document Content Module is available on the IHE </w:t>
      </w:r>
      <w:r>
        <w:rPr>
          <w:highlight w:val="yellow"/>
        </w:rPr>
        <w:t>ftp server at: &lt;indicate location here</w:t>
      </w:r>
      <w:r>
        <w:t>&gt;.</w:t>
      </w:r>
    </w:p>
    <w:p w14:paraId="52449324" w14:textId="77777777" w:rsidR="00725E11" w:rsidRDefault="002E428D">
      <w:r>
        <w:t xml:space="preserve">Note that this is an example and is meant to be informative and not normative. This example shows the </w:t>
      </w:r>
      <w:r>
        <w:rPr>
          <w:highlight w:val="yellow"/>
        </w:rPr>
        <w:t>&lt;templateId (OIDs)&gt;</w:t>
      </w:r>
      <w:r>
        <w:t xml:space="preserve"> elements for all of the specified templates.</w:t>
      </w:r>
    </w:p>
    <w:p w14:paraId="2BCDB834" w14:textId="77777777" w:rsidR="00725E11" w:rsidRDefault="00725E11"/>
    <w:p w14:paraId="0E205A7E" w14:textId="77777777" w:rsidR="00725E11" w:rsidRDefault="002E428D">
      <w:pPr>
        <w:pBdr>
          <w:top w:val="single" w:sz="4" w:space="1" w:color="000000"/>
          <w:left w:val="single" w:sz="4" w:space="4" w:color="000000"/>
          <w:bottom w:val="single" w:sz="4" w:space="1" w:color="000000"/>
          <w:right w:val="single" w:sz="4" w:space="4" w:color="000000"/>
        </w:pBdr>
        <w:rPr>
          <w:i/>
        </w:rPr>
      </w:pPr>
      <w:bookmarkStart w:id="419" w:name="_43ky6rz" w:colFirst="0" w:colLast="0"/>
      <w:bookmarkEnd w:id="419"/>
      <w:r>
        <w:rPr>
          <w:i/>
        </w:rPr>
        <w:t>Add to section 6.3.2 Header Content Modules</w:t>
      </w:r>
    </w:p>
    <w:p w14:paraId="0A3C3EB6" w14:textId="77777777" w:rsidR="00725E11" w:rsidRDefault="002E428D">
      <w:pPr>
        <w:rPr>
          <w:rFonts w:ascii="Arial" w:eastAsia="Arial" w:hAnsi="Arial" w:cs="Arial"/>
          <w:b/>
          <w:sz w:val="28"/>
          <w:szCs w:val="28"/>
        </w:rPr>
      </w:pPr>
      <w:r>
        <w:rPr>
          <w:i/>
        </w:rPr>
        <w:t>E</w:t>
      </w:r>
      <w:r>
        <w:rPr>
          <w:rFonts w:ascii="Arial" w:eastAsia="Arial" w:hAnsi="Arial" w:cs="Arial"/>
          <w:b/>
          <w:sz w:val="28"/>
          <w:szCs w:val="28"/>
        </w:rPr>
        <w:t>6.3.2 CDA Header Content Modules</w:t>
      </w:r>
    </w:p>
    <w:p w14:paraId="443E82AA" w14:textId="77777777" w:rsidR="00725E11" w:rsidRDefault="002E428D">
      <w:r>
        <w:t>No new Header Elements.</w:t>
      </w:r>
    </w:p>
    <w:p w14:paraId="2D279697" w14:textId="77777777" w:rsidR="00725E11" w:rsidRDefault="002E428D">
      <w:pPr>
        <w:pStyle w:val="Heading2"/>
      </w:pPr>
      <w:r>
        <w:t>6.3.3 CDA Section Content Modules</w:t>
      </w:r>
    </w:p>
    <w:p w14:paraId="62C8E8BC"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to section 6.3.3.10 Section Content Modules</w:t>
      </w:r>
    </w:p>
    <w:p w14:paraId="509551E2" w14:textId="77777777" w:rsidR="00725E11" w:rsidRDefault="00725E11"/>
    <w:p w14:paraId="6020A162" w14:textId="5A0B70F4" w:rsidR="00725E11" w:rsidDel="00291987" w:rsidRDefault="002E428D">
      <w:pPr>
        <w:rPr>
          <w:del w:id="420" w:author="Lori Reed-Fourquet" w:date="2017-04-25T08:41:00Z"/>
        </w:rPr>
      </w:pPr>
      <w:bookmarkStart w:id="421" w:name="_1baon6m" w:colFirst="0" w:colLast="0"/>
      <w:bookmarkEnd w:id="421"/>
      <w:del w:id="422" w:author="Lori Reed-Fourquet" w:date="2017-04-25T08:41:00Z">
        <w:r w:rsidDel="00291987">
          <w:delText>Certificate of Medical Necessity (CMN)</w:delText>
        </w:r>
      </w:del>
    </w:p>
    <w:p w14:paraId="5EDC296E" w14:textId="4BB96A05" w:rsidR="00725E11" w:rsidRDefault="002E428D">
      <w:pPr>
        <w:pStyle w:val="Heading4"/>
      </w:pPr>
      <w:bookmarkStart w:id="423" w:name="_3vac5uf" w:colFirst="0" w:colLast="0"/>
      <w:bookmarkEnd w:id="423"/>
      <w:r>
        <w:t>6.</w:t>
      </w:r>
      <w:commentRangeStart w:id="424"/>
      <w:r>
        <w:t>3.3.1</w:t>
      </w:r>
      <w:commentRangeEnd w:id="424"/>
      <w:r>
        <w:commentReference w:id="424"/>
      </w:r>
      <w:r>
        <w:t>0</w:t>
      </w:r>
      <w:ins w:id="425" w:author="Andrea K. Fourquet" w:date="2017-04-25T23:46:00Z">
        <w:r w:rsidR="007136D5">
          <w:t>.</w:t>
        </w:r>
      </w:ins>
      <w:del w:id="426" w:author="Andrea K. Fourquet" w:date="2017-04-25T23:46:00Z">
        <w:r w:rsidDel="007136D5">
          <w:delText>.</w:delText>
        </w:r>
      </w:del>
      <w:r>
        <w:t>S Certificat</w:t>
      </w:r>
      <w:ins w:id="427" w:author="Lori Reed-Fourquet" w:date="2017-04-25T08:42:00Z">
        <w:r w:rsidR="00291987">
          <w:t>ion</w:t>
        </w:r>
      </w:ins>
      <w:del w:id="428" w:author="Lori Reed-Fourquet" w:date="2017-04-25T08:42:00Z">
        <w:r w:rsidDel="00291987">
          <w:delText>e</w:delText>
        </w:r>
      </w:del>
      <w:r>
        <w:t xml:space="preserve"> of Medical Necessity </w:t>
      </w:r>
      <w:del w:id="429" w:author="Lori Reed-Fourquet" w:date="2017-04-25T08:42:00Z">
        <w:r w:rsidDel="00291987">
          <w:delText xml:space="preserve">(CMN) </w:delText>
        </w:r>
      </w:del>
      <w:r>
        <w:t xml:space="preserve">- Section Content Module </w:t>
      </w:r>
    </w:p>
    <w:p w14:paraId="3F2E5254" w14:textId="31E5B938" w:rsidR="00725E11" w:rsidRDefault="002E428D">
      <w:pPr>
        <w:keepNext/>
        <w:spacing w:before="60" w:after="60"/>
        <w:jc w:val="center"/>
        <w:rPr>
          <w:rFonts w:ascii="Arial" w:eastAsia="Arial" w:hAnsi="Arial" w:cs="Arial"/>
          <w:b/>
          <w:sz w:val="22"/>
          <w:szCs w:val="22"/>
        </w:rPr>
      </w:pPr>
      <w:r>
        <w:rPr>
          <w:rFonts w:ascii="Arial" w:eastAsia="Arial" w:hAnsi="Arial" w:cs="Arial"/>
          <w:b/>
          <w:sz w:val="22"/>
          <w:szCs w:val="22"/>
        </w:rPr>
        <w:t>Table 6.3.3.10.S-1 Certificat</w:t>
      </w:r>
      <w:ins w:id="430" w:author="Lori Reed-Fourquet" w:date="2017-04-25T08:42:00Z">
        <w:r w:rsidR="00291987">
          <w:rPr>
            <w:rFonts w:ascii="Arial" w:eastAsia="Arial" w:hAnsi="Arial" w:cs="Arial"/>
            <w:b/>
            <w:sz w:val="22"/>
            <w:szCs w:val="22"/>
          </w:rPr>
          <w:t>ion</w:t>
        </w:r>
      </w:ins>
      <w:del w:id="431" w:author="Lori Reed-Fourquet" w:date="2017-04-25T08:42:00Z">
        <w:r w:rsidDel="00291987">
          <w:rPr>
            <w:rFonts w:ascii="Arial" w:eastAsia="Arial" w:hAnsi="Arial" w:cs="Arial"/>
            <w:b/>
            <w:sz w:val="22"/>
            <w:szCs w:val="22"/>
          </w:rPr>
          <w:delText>e</w:delText>
        </w:r>
      </w:del>
      <w:r>
        <w:rPr>
          <w:rFonts w:ascii="Arial" w:eastAsia="Arial" w:hAnsi="Arial" w:cs="Arial"/>
          <w:b/>
          <w:sz w:val="22"/>
          <w:szCs w:val="22"/>
        </w:rPr>
        <w:t xml:space="preserve"> of Medical Necessity </w:t>
      </w:r>
      <w:del w:id="432" w:author="Lori Reed-Fourquet" w:date="2017-04-25T08:42:00Z">
        <w:r w:rsidDel="00291987">
          <w:rPr>
            <w:rFonts w:ascii="Arial" w:eastAsia="Arial" w:hAnsi="Arial" w:cs="Arial"/>
            <w:b/>
            <w:sz w:val="22"/>
            <w:szCs w:val="22"/>
          </w:rPr>
          <w:delText xml:space="preserve">(CMN) </w:delText>
        </w:r>
      </w:del>
      <w:r>
        <w:rPr>
          <w:rFonts w:ascii="Arial" w:eastAsia="Arial" w:hAnsi="Arial" w:cs="Arial"/>
          <w:b/>
          <w:sz w:val="22"/>
          <w:szCs w:val="22"/>
        </w:rPr>
        <w:t>Section</w:t>
      </w:r>
    </w:p>
    <w:tbl>
      <w:tblPr>
        <w:tblStyle w:val="afe"/>
        <w:tblW w:w="9326" w:type="dxa"/>
        <w:tblInd w:w="-15" w:type="dxa"/>
        <w:tblBorders>
          <w:top w:val="single" w:sz="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7"/>
        <w:gridCol w:w="1168"/>
        <w:gridCol w:w="2080"/>
        <w:gridCol w:w="2428"/>
        <w:gridCol w:w="1442"/>
        <w:gridCol w:w="1291"/>
      </w:tblGrid>
      <w:tr w:rsidR="00725E11" w14:paraId="4E95E959"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F193389"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Template Name</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34DAF280" w14:textId="54FF7654" w:rsidR="00725E11" w:rsidRDefault="002E428D">
            <w:pPr>
              <w:spacing w:before="40" w:after="40"/>
              <w:ind w:left="72" w:right="72"/>
              <w:rPr>
                <w:sz w:val="18"/>
                <w:szCs w:val="18"/>
              </w:rPr>
            </w:pPr>
            <w:r>
              <w:rPr>
                <w:sz w:val="18"/>
                <w:szCs w:val="18"/>
              </w:rPr>
              <w:t>Certificat</w:t>
            </w:r>
            <w:ins w:id="433" w:author="Lori Reed-Fourquet" w:date="2017-04-25T08:42:00Z">
              <w:r w:rsidR="00291987">
                <w:rPr>
                  <w:sz w:val="18"/>
                  <w:szCs w:val="18"/>
                </w:rPr>
                <w:t>ion</w:t>
              </w:r>
            </w:ins>
            <w:del w:id="434" w:author="Lori Reed-Fourquet" w:date="2017-04-25T08:42:00Z">
              <w:r w:rsidDel="00291987">
                <w:rPr>
                  <w:sz w:val="18"/>
                  <w:szCs w:val="18"/>
                </w:rPr>
                <w:delText>e</w:delText>
              </w:r>
            </w:del>
            <w:r>
              <w:rPr>
                <w:sz w:val="18"/>
                <w:szCs w:val="18"/>
              </w:rPr>
              <w:t xml:space="preserve"> of Medical Necessity</w:t>
            </w:r>
            <w:del w:id="435" w:author="Lori Reed-Fourquet" w:date="2017-04-25T08:42:00Z">
              <w:r w:rsidDel="00291987">
                <w:rPr>
                  <w:sz w:val="18"/>
                  <w:szCs w:val="18"/>
                </w:rPr>
                <w:delText xml:space="preserve"> (CMN)</w:delText>
              </w:r>
            </w:del>
          </w:p>
        </w:tc>
      </w:tr>
      <w:tr w:rsidR="00725E11" w14:paraId="4A5E56F8"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825D4CB"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Template ID </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0E616B4E" w14:textId="77777777" w:rsidR="00725E11" w:rsidRDefault="002E428D">
            <w:pPr>
              <w:spacing w:before="40" w:after="40"/>
              <w:ind w:left="72" w:right="72"/>
              <w:rPr>
                <w:sz w:val="18"/>
                <w:szCs w:val="18"/>
              </w:rPr>
            </w:pPr>
            <w:commentRangeStart w:id="436"/>
            <w:r>
              <w:rPr>
                <w:sz w:val="18"/>
                <w:szCs w:val="18"/>
              </w:rPr>
              <w:t>&lt;oid&gt;</w:t>
            </w:r>
            <w:commentRangeEnd w:id="436"/>
            <w:r>
              <w:commentReference w:id="436"/>
            </w:r>
          </w:p>
        </w:tc>
      </w:tr>
      <w:tr w:rsidR="00725E11" w14:paraId="7D2CD8C4"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203B3473"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Parent Template </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1A57D6C7" w14:textId="77777777" w:rsidR="00725E11" w:rsidRDefault="002E428D">
            <w:pPr>
              <w:spacing w:before="40" w:after="40"/>
              <w:ind w:left="72" w:right="72"/>
              <w:rPr>
                <w:sz w:val="18"/>
                <w:szCs w:val="18"/>
              </w:rPr>
            </w:pPr>
            <w:r>
              <w:rPr>
                <w:sz w:val="18"/>
                <w:szCs w:val="18"/>
              </w:rPr>
              <w:t>None</w:t>
            </w:r>
          </w:p>
          <w:p w14:paraId="36D75035" w14:textId="77777777" w:rsidR="00725E11" w:rsidRDefault="00725E11">
            <w:pPr>
              <w:spacing w:before="40" w:after="40"/>
              <w:ind w:left="72" w:right="72"/>
              <w:rPr>
                <w:sz w:val="18"/>
                <w:szCs w:val="18"/>
              </w:rPr>
            </w:pPr>
          </w:p>
        </w:tc>
      </w:tr>
      <w:tr w:rsidR="00725E11" w14:paraId="21C56CA8"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3C84DD66"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General Description </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502E782E" w14:textId="498A60A7" w:rsidR="00725E11" w:rsidRDefault="002E428D">
            <w:pPr>
              <w:spacing w:before="40" w:after="40"/>
              <w:ind w:left="72" w:right="72"/>
              <w:rPr>
                <w:sz w:val="18"/>
                <w:szCs w:val="18"/>
              </w:rPr>
            </w:pPr>
            <w:r w:rsidRPr="00291987">
              <w:rPr>
                <w:sz w:val="18"/>
                <w:szCs w:val="18"/>
                <w:rPrChange w:id="437" w:author="Lori Reed-Fourquet" w:date="2017-04-25T08:43:00Z">
                  <w:rPr>
                    <w:rFonts w:ascii="Arial" w:eastAsia="Arial" w:hAnsi="Arial" w:cs="Arial"/>
                    <w:sz w:val="15"/>
                    <w:szCs w:val="15"/>
                  </w:rPr>
                </w:rPrChange>
              </w:rPr>
              <w:t>Indication of whether a physician certification statement (PCS) is available documenting the medical necessity for the EMS encounter.</w:t>
            </w:r>
            <w:ins w:id="438" w:author="Lori Reed-Fourquet" w:date="2017-04-25T08:42:00Z">
              <w:r w:rsidR="00291987" w:rsidRPr="00291987">
                <w:rPr>
                  <w:sz w:val="18"/>
                  <w:szCs w:val="18"/>
                  <w:rPrChange w:id="439" w:author="Lori Reed-Fourquet" w:date="2017-04-25T08:43:00Z">
                    <w:rPr>
                      <w:rFonts w:ascii="Arial" w:eastAsia="Arial" w:hAnsi="Arial" w:cs="Arial"/>
                      <w:sz w:val="15"/>
                      <w:szCs w:val="15"/>
                    </w:rPr>
                  </w:rPrChange>
                </w:rPr>
                <w:t xml:space="preserve"> </w:t>
              </w:r>
              <w:r w:rsidR="00291987">
                <w:rPr>
                  <w:sz w:val="18"/>
                  <w:szCs w:val="18"/>
                </w:rPr>
                <w:t>The Certification of Medical Necessity section includes the information necessary to document the justification for the medical transport, including the</w:t>
              </w:r>
            </w:ins>
            <w:ins w:id="440" w:author="Andrea K. Fourquet" w:date="2017-04-25T23:42:00Z">
              <w:r w:rsidR="00D139F5">
                <w:rPr>
                  <w:sz w:val="18"/>
                  <w:szCs w:val="18"/>
                </w:rPr>
                <w:t xml:space="preserve"> </w:t>
              </w:r>
            </w:ins>
            <w:ins w:id="441" w:author="Lori Reed-Fourquet" w:date="2017-04-25T08:42:00Z">
              <w:del w:id="442" w:author="Andrea K. Fourquet" w:date="2017-04-25T10:07:00Z">
                <w:r w:rsidR="00291987" w:rsidDel="00D840FD">
                  <w:rPr>
                    <w:sz w:val="18"/>
                    <w:szCs w:val="18"/>
                  </w:rPr>
                  <w:delText xml:space="preserve">n </w:delText>
                </w:r>
              </w:del>
              <w:r w:rsidR="00291987">
                <w:rPr>
                  <w:sz w:val="18"/>
                  <w:szCs w:val="18"/>
                </w:rPr>
                <w:lastRenderedPageBreak/>
                <w:t>name and role of the person authorizing the medical transport. This information can be used to generate a Certificate of Medical Necessity (CMN) document for signature.</w:t>
              </w:r>
            </w:ins>
          </w:p>
        </w:tc>
      </w:tr>
      <w:tr w:rsidR="00725E11" w14:paraId="69CD802B"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2DE62ABF"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lastRenderedPageBreak/>
              <w:t>Section Code</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7202A053" w14:textId="77777777" w:rsidR="00725E11" w:rsidRDefault="002E428D">
            <w:pPr>
              <w:spacing w:before="40" w:after="40"/>
              <w:ind w:left="72" w:right="72"/>
              <w:rPr>
                <w:sz w:val="18"/>
                <w:szCs w:val="18"/>
              </w:rPr>
            </w:pPr>
            <w:commentRangeStart w:id="443"/>
            <w:r>
              <w:rPr>
                <w:sz w:val="18"/>
                <w:szCs w:val="18"/>
              </w:rPr>
              <w:t>52016-3</w:t>
            </w:r>
            <w:commentRangeEnd w:id="443"/>
            <w:r w:rsidR="00291987">
              <w:rPr>
                <w:rStyle w:val="CommentReference"/>
              </w:rPr>
              <w:commentReference w:id="443"/>
            </w:r>
            <w:r>
              <w:rPr>
                <w:sz w:val="18"/>
                <w:szCs w:val="18"/>
              </w:rPr>
              <w:t xml:space="preserve">, LOINC, “Ambulance transport, Physician certification for transport information Set” </w:t>
            </w:r>
          </w:p>
        </w:tc>
      </w:tr>
      <w:tr w:rsidR="00725E11" w14:paraId="64DBE378"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0BBAE0BE"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Author</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1B4C9AD0" w14:textId="77777777" w:rsidR="00725E11" w:rsidRDefault="002E428D">
            <w:pPr>
              <w:spacing w:before="40" w:after="40"/>
              <w:ind w:left="72" w:right="72"/>
              <w:rPr>
                <w:sz w:val="18"/>
                <w:szCs w:val="18"/>
              </w:rPr>
            </w:pPr>
            <w:r>
              <w:rPr>
                <w:sz w:val="18"/>
                <w:szCs w:val="18"/>
              </w:rPr>
              <w:t xml:space="preserve">Patient’s doctor or physician </w:t>
            </w:r>
          </w:p>
        </w:tc>
      </w:tr>
      <w:tr w:rsidR="00725E11" w14:paraId="785B32AC"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2B25E7D"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Informant</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6FDFD0D3" w14:textId="77777777" w:rsidR="00725E11" w:rsidRDefault="002E428D">
            <w:pPr>
              <w:spacing w:before="40" w:after="40"/>
              <w:ind w:left="72" w:right="72"/>
              <w:rPr>
                <w:sz w:val="18"/>
                <w:szCs w:val="18"/>
              </w:rPr>
            </w:pPr>
            <w:r>
              <w:rPr>
                <w:sz w:val="18"/>
                <w:szCs w:val="18"/>
              </w:rPr>
              <w:t xml:space="preserve">Patient's nurse or discharge planner </w:t>
            </w:r>
          </w:p>
        </w:tc>
      </w:tr>
      <w:tr w:rsidR="00725E11" w14:paraId="53D4EBDF" w14:textId="77777777">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5DB3F2C8"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Subject</w:t>
            </w:r>
          </w:p>
        </w:tc>
        <w:tc>
          <w:tcPr>
            <w:tcW w:w="7241" w:type="dxa"/>
            <w:gridSpan w:val="4"/>
            <w:tcBorders>
              <w:top w:val="single" w:sz="4" w:space="0" w:color="000000"/>
              <w:left w:val="single" w:sz="4" w:space="0" w:color="000000"/>
              <w:bottom w:val="single" w:sz="4" w:space="0" w:color="000000"/>
              <w:right w:val="single" w:sz="4" w:space="0" w:color="000000"/>
            </w:tcBorders>
            <w:vAlign w:val="center"/>
          </w:tcPr>
          <w:p w14:paraId="5B75DE10" w14:textId="77777777" w:rsidR="00725E11" w:rsidRDefault="002E428D">
            <w:pPr>
              <w:spacing w:before="40" w:after="40"/>
              <w:ind w:left="72" w:right="72"/>
              <w:rPr>
                <w:sz w:val="18"/>
                <w:szCs w:val="18"/>
              </w:rPr>
            </w:pPr>
            <w:r>
              <w:rPr>
                <w:sz w:val="18"/>
                <w:szCs w:val="18"/>
              </w:rPr>
              <w:t>current recordTarget</w:t>
            </w:r>
          </w:p>
        </w:tc>
      </w:tr>
      <w:tr w:rsidR="00725E11" w14:paraId="457A3C14" w14:textId="77777777">
        <w:tc>
          <w:tcPr>
            <w:tcW w:w="917" w:type="dxa"/>
            <w:tcBorders>
              <w:top w:val="single" w:sz="4" w:space="0" w:color="000000"/>
            </w:tcBorders>
            <w:shd w:val="clear" w:color="auto" w:fill="E6E6E6"/>
            <w:vAlign w:val="center"/>
          </w:tcPr>
          <w:p w14:paraId="2A699E9B"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Opt and Card </w:t>
            </w:r>
          </w:p>
        </w:tc>
        <w:tc>
          <w:tcPr>
            <w:tcW w:w="1168" w:type="dxa"/>
            <w:tcBorders>
              <w:top w:val="single" w:sz="4" w:space="0" w:color="000000"/>
            </w:tcBorders>
            <w:shd w:val="clear" w:color="auto" w:fill="E6E6E6"/>
            <w:vAlign w:val="center"/>
          </w:tcPr>
          <w:p w14:paraId="30F67CEC"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Condition</w:t>
            </w:r>
          </w:p>
        </w:tc>
        <w:tc>
          <w:tcPr>
            <w:tcW w:w="2080" w:type="dxa"/>
            <w:tcBorders>
              <w:top w:val="single" w:sz="4" w:space="0" w:color="000000"/>
            </w:tcBorders>
            <w:shd w:val="clear" w:color="auto" w:fill="E4E4E4"/>
          </w:tcPr>
          <w:p w14:paraId="7B2330B0"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Data Element or </w:t>
            </w:r>
            <w:r>
              <w:rPr>
                <w:rFonts w:ascii="Arial" w:eastAsia="Arial" w:hAnsi="Arial" w:cs="Arial"/>
                <w:b/>
                <w:sz w:val="20"/>
                <w:szCs w:val="20"/>
              </w:rPr>
              <w:br/>
              <w:t>Section Name</w:t>
            </w:r>
          </w:p>
        </w:tc>
        <w:tc>
          <w:tcPr>
            <w:tcW w:w="2428" w:type="dxa"/>
            <w:tcBorders>
              <w:top w:val="single" w:sz="4" w:space="0" w:color="000000"/>
            </w:tcBorders>
            <w:shd w:val="clear" w:color="auto" w:fill="E4E4E4"/>
            <w:vAlign w:val="center"/>
          </w:tcPr>
          <w:p w14:paraId="100FD0AB"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Template ID</w:t>
            </w:r>
          </w:p>
        </w:tc>
        <w:tc>
          <w:tcPr>
            <w:tcW w:w="1442" w:type="dxa"/>
            <w:tcBorders>
              <w:top w:val="single" w:sz="4" w:space="0" w:color="000000"/>
            </w:tcBorders>
            <w:shd w:val="clear" w:color="auto" w:fill="E4E4E4"/>
            <w:vAlign w:val="center"/>
          </w:tcPr>
          <w:p w14:paraId="49C4E5FF"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Specification Document</w:t>
            </w:r>
          </w:p>
        </w:tc>
        <w:tc>
          <w:tcPr>
            <w:tcW w:w="1291" w:type="dxa"/>
            <w:tcBorders>
              <w:top w:val="single" w:sz="4" w:space="0" w:color="000000"/>
            </w:tcBorders>
            <w:shd w:val="clear" w:color="auto" w:fill="E4E4E4"/>
            <w:vAlign w:val="center"/>
          </w:tcPr>
          <w:p w14:paraId="21B8321E"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Vocabulary</w:t>
            </w:r>
          </w:p>
          <w:p w14:paraId="32677181"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Constraint</w:t>
            </w:r>
          </w:p>
        </w:tc>
      </w:tr>
      <w:tr w:rsidR="00725E11" w14:paraId="578D62A7" w14:textId="77777777">
        <w:tc>
          <w:tcPr>
            <w:tcW w:w="9326" w:type="dxa"/>
            <w:gridSpan w:val="6"/>
            <w:tcBorders>
              <w:top w:val="single" w:sz="4" w:space="0" w:color="000000"/>
              <w:left w:val="single" w:sz="4" w:space="0" w:color="000000"/>
              <w:bottom w:val="single" w:sz="4" w:space="0" w:color="000000"/>
              <w:right w:val="single" w:sz="4" w:space="0" w:color="000000"/>
            </w:tcBorders>
          </w:tcPr>
          <w:p w14:paraId="7D5F996A"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Entries</w:t>
            </w:r>
          </w:p>
        </w:tc>
      </w:tr>
      <w:tr w:rsidR="00291987" w14:paraId="609C0853" w14:textId="77777777">
        <w:trPr>
          <w:ins w:id="444" w:author="Lori Reed-Fourquet" w:date="2017-04-25T08:44:00Z"/>
        </w:trPr>
        <w:tc>
          <w:tcPr>
            <w:tcW w:w="917" w:type="dxa"/>
            <w:tcBorders>
              <w:top w:val="single" w:sz="4" w:space="0" w:color="000000"/>
              <w:left w:val="single" w:sz="4" w:space="0" w:color="000000"/>
              <w:bottom w:val="single" w:sz="4" w:space="0" w:color="000000"/>
              <w:right w:val="single" w:sz="4" w:space="0" w:color="000000"/>
            </w:tcBorders>
            <w:vAlign w:val="center"/>
          </w:tcPr>
          <w:p w14:paraId="4FF884B9" w14:textId="436C6D7B" w:rsidR="00291987" w:rsidRDefault="00291987" w:rsidP="00291987">
            <w:pPr>
              <w:spacing w:before="40" w:after="40"/>
              <w:ind w:left="72" w:right="72"/>
              <w:rPr>
                <w:ins w:id="445" w:author="Lori Reed-Fourquet" w:date="2017-04-25T08:44:00Z"/>
                <w:sz w:val="18"/>
                <w:szCs w:val="18"/>
              </w:rPr>
            </w:pPr>
            <w:ins w:id="446" w:author="Lori Reed-Fourquet" w:date="2017-04-25T08:44:00Z">
              <w:r>
                <w:rPr>
                  <w:sz w:val="18"/>
                  <w:szCs w:val="18"/>
                </w:rPr>
                <w:t>R [1..1]</w:t>
              </w:r>
            </w:ins>
          </w:p>
        </w:tc>
        <w:tc>
          <w:tcPr>
            <w:tcW w:w="1168" w:type="dxa"/>
            <w:tcBorders>
              <w:top w:val="single" w:sz="4" w:space="0" w:color="000000"/>
              <w:left w:val="single" w:sz="4" w:space="0" w:color="000000"/>
              <w:bottom w:val="single" w:sz="4" w:space="0" w:color="000000"/>
              <w:right w:val="single" w:sz="4" w:space="0" w:color="000000"/>
            </w:tcBorders>
            <w:vAlign w:val="center"/>
          </w:tcPr>
          <w:p w14:paraId="0C0883AE" w14:textId="77777777" w:rsidR="00291987" w:rsidRDefault="00291987" w:rsidP="00291987">
            <w:pPr>
              <w:spacing w:before="40" w:after="40"/>
              <w:ind w:left="72" w:right="72"/>
              <w:rPr>
                <w:ins w:id="447" w:author="Lori Reed-Fourquet" w:date="2017-04-25T08:44:00Z"/>
                <w:sz w:val="18"/>
                <w:szCs w:val="18"/>
              </w:rPr>
            </w:pPr>
          </w:p>
        </w:tc>
        <w:tc>
          <w:tcPr>
            <w:tcW w:w="2080" w:type="dxa"/>
            <w:tcMar>
              <w:left w:w="40" w:type="dxa"/>
              <w:right w:w="40" w:type="dxa"/>
            </w:tcMar>
            <w:vAlign w:val="bottom"/>
          </w:tcPr>
          <w:p w14:paraId="3DB04EDA" w14:textId="31B0F0CF" w:rsidR="00291987" w:rsidRDefault="00291987" w:rsidP="00291987">
            <w:pPr>
              <w:spacing w:before="40" w:after="40"/>
              <w:ind w:left="72" w:right="72"/>
              <w:jc w:val="right"/>
              <w:rPr>
                <w:ins w:id="448" w:author="Lori Reed-Fourquet" w:date="2017-04-25T08:44:00Z"/>
                <w:sz w:val="18"/>
                <w:szCs w:val="18"/>
              </w:rPr>
            </w:pPr>
            <w:ins w:id="449" w:author="Lori Reed-Fourquet" w:date="2017-04-25T08:44:00Z">
              <w:r>
                <w:rPr>
                  <w:sz w:val="18"/>
                  <w:szCs w:val="18"/>
                </w:rPr>
                <w:t>Medical Necessity Entry</w:t>
              </w:r>
            </w:ins>
          </w:p>
        </w:tc>
        <w:tc>
          <w:tcPr>
            <w:tcW w:w="2428" w:type="dxa"/>
            <w:tcBorders>
              <w:top w:val="single" w:sz="4" w:space="0" w:color="000000"/>
              <w:left w:val="single" w:sz="4" w:space="0" w:color="000000"/>
              <w:bottom w:val="single" w:sz="4" w:space="0" w:color="000000"/>
              <w:right w:val="single" w:sz="4" w:space="0" w:color="000000"/>
            </w:tcBorders>
            <w:vAlign w:val="center"/>
          </w:tcPr>
          <w:p w14:paraId="2FCDD438" w14:textId="6C1308F7" w:rsidR="00291987" w:rsidRDefault="00291987" w:rsidP="00291987">
            <w:pPr>
              <w:spacing w:before="40" w:after="40"/>
              <w:ind w:left="72" w:right="72"/>
              <w:rPr>
                <w:ins w:id="450" w:author="Lori Reed-Fourquet" w:date="2017-04-25T08:44:00Z"/>
                <w:sz w:val="18"/>
                <w:szCs w:val="18"/>
              </w:rPr>
            </w:pPr>
            <w:ins w:id="451" w:author="Lori Reed-Fourquet" w:date="2017-04-25T08:44:00Z">
              <w:r>
                <w:rPr>
                  <w:sz w:val="18"/>
                  <w:szCs w:val="18"/>
                </w:rPr>
                <w:t>NEED OID</w:t>
              </w:r>
            </w:ins>
          </w:p>
        </w:tc>
        <w:tc>
          <w:tcPr>
            <w:tcW w:w="1442" w:type="dxa"/>
            <w:tcBorders>
              <w:top w:val="single" w:sz="4" w:space="0" w:color="000000"/>
              <w:left w:val="single" w:sz="4" w:space="0" w:color="000000"/>
              <w:bottom w:val="single" w:sz="4" w:space="0" w:color="000000"/>
              <w:right w:val="single" w:sz="4" w:space="0" w:color="000000"/>
            </w:tcBorders>
            <w:vAlign w:val="center"/>
          </w:tcPr>
          <w:p w14:paraId="065325B7" w14:textId="314BEEC8" w:rsidR="00291987" w:rsidRDefault="00291987" w:rsidP="00291987">
            <w:pPr>
              <w:spacing w:before="40" w:after="40"/>
              <w:ind w:left="72" w:right="72"/>
              <w:rPr>
                <w:ins w:id="452" w:author="Lori Reed-Fourquet" w:date="2017-04-25T08:44:00Z"/>
                <w:sz w:val="18"/>
                <w:szCs w:val="18"/>
              </w:rPr>
            </w:pPr>
            <w:ins w:id="453" w:author="Lori Reed-Fourquet" w:date="2017-04-25T08:44:00Z">
              <w:r>
                <w:rPr>
                  <w:sz w:val="18"/>
                  <w:szCs w:val="18"/>
                </w:rPr>
                <w:t>PCC TF-3:</w:t>
              </w:r>
              <w:r>
                <w:t xml:space="preserve"> </w:t>
              </w:r>
              <w:r w:rsidRPr="002C5238">
                <w:rPr>
                  <w:sz w:val="18"/>
                  <w:szCs w:val="18"/>
                </w:rPr>
                <w:t>6.3.4.E</w:t>
              </w:r>
            </w:ins>
          </w:p>
        </w:tc>
        <w:tc>
          <w:tcPr>
            <w:tcW w:w="1291" w:type="dxa"/>
            <w:tcBorders>
              <w:top w:val="single" w:sz="4" w:space="0" w:color="000000"/>
              <w:left w:val="single" w:sz="4" w:space="0" w:color="000000"/>
              <w:bottom w:val="single" w:sz="4" w:space="0" w:color="000000"/>
              <w:right w:val="single" w:sz="4" w:space="0" w:color="000000"/>
            </w:tcBorders>
            <w:vAlign w:val="center"/>
          </w:tcPr>
          <w:p w14:paraId="3EDA87E4" w14:textId="77777777" w:rsidR="00291987" w:rsidRDefault="00291987" w:rsidP="00291987">
            <w:pPr>
              <w:spacing w:before="40" w:after="40"/>
              <w:ind w:left="72" w:right="72"/>
              <w:rPr>
                <w:ins w:id="454" w:author="Lori Reed-Fourquet" w:date="2017-04-25T08:44:00Z"/>
                <w:sz w:val="18"/>
                <w:szCs w:val="18"/>
              </w:rPr>
            </w:pPr>
          </w:p>
        </w:tc>
      </w:tr>
      <w:tr w:rsidR="00725E11" w:rsidDel="00291987" w14:paraId="46E352A0" w14:textId="3A47A95F">
        <w:trPr>
          <w:del w:id="455" w:author="Lori Reed-Fourquet" w:date="2017-04-25T08:46:00Z"/>
        </w:trPr>
        <w:tc>
          <w:tcPr>
            <w:tcW w:w="917" w:type="dxa"/>
            <w:tcBorders>
              <w:top w:val="single" w:sz="4" w:space="0" w:color="000000"/>
              <w:left w:val="single" w:sz="4" w:space="0" w:color="000000"/>
              <w:bottom w:val="single" w:sz="4" w:space="0" w:color="000000"/>
              <w:right w:val="single" w:sz="4" w:space="0" w:color="000000"/>
            </w:tcBorders>
            <w:vAlign w:val="center"/>
          </w:tcPr>
          <w:p w14:paraId="660E9747" w14:textId="12B2B8A2" w:rsidR="00725E11" w:rsidDel="00291987" w:rsidRDefault="002E428D">
            <w:pPr>
              <w:spacing w:before="40" w:after="40"/>
              <w:ind w:left="72" w:right="72"/>
              <w:rPr>
                <w:del w:id="456" w:author="Lori Reed-Fourquet" w:date="2017-04-25T08:46:00Z"/>
                <w:sz w:val="18"/>
                <w:szCs w:val="18"/>
              </w:rPr>
            </w:pPr>
            <w:del w:id="457" w:author="Lori Reed-Fourquet" w:date="2017-04-25T08:46:00Z">
              <w:r w:rsidDel="00291987">
                <w:rPr>
                  <w:sz w:val="18"/>
                  <w:szCs w:val="18"/>
                </w:rPr>
                <w:delText>RE [0..1]</w:delText>
              </w:r>
            </w:del>
          </w:p>
        </w:tc>
        <w:tc>
          <w:tcPr>
            <w:tcW w:w="1168" w:type="dxa"/>
            <w:tcBorders>
              <w:top w:val="single" w:sz="4" w:space="0" w:color="000000"/>
              <w:left w:val="single" w:sz="4" w:space="0" w:color="000000"/>
              <w:bottom w:val="single" w:sz="4" w:space="0" w:color="000000"/>
              <w:right w:val="single" w:sz="4" w:space="0" w:color="000000"/>
            </w:tcBorders>
            <w:vAlign w:val="center"/>
          </w:tcPr>
          <w:p w14:paraId="58CE6D3C" w14:textId="5D7E0A4C" w:rsidR="00725E11" w:rsidDel="00291987" w:rsidRDefault="002E428D">
            <w:pPr>
              <w:spacing w:before="40" w:after="40"/>
              <w:ind w:left="72" w:right="72"/>
              <w:rPr>
                <w:del w:id="458" w:author="Lori Reed-Fourquet" w:date="2017-04-25T08:46:00Z"/>
                <w:sz w:val="18"/>
                <w:szCs w:val="18"/>
              </w:rPr>
            </w:pPr>
            <w:del w:id="459" w:author="Lori Reed-Fourquet" w:date="2017-04-25T08:46:00Z">
              <w:r w:rsidDel="00291987">
                <w:rPr>
                  <w:sz w:val="18"/>
                  <w:szCs w:val="18"/>
                </w:rPr>
                <w:delText>&lt;ref or link to cond section below, if applicable&gt;</w:delText>
              </w:r>
            </w:del>
          </w:p>
        </w:tc>
        <w:tc>
          <w:tcPr>
            <w:tcW w:w="2080" w:type="dxa"/>
            <w:tcMar>
              <w:left w:w="40" w:type="dxa"/>
              <w:right w:w="40" w:type="dxa"/>
            </w:tcMar>
            <w:vAlign w:val="bottom"/>
          </w:tcPr>
          <w:p w14:paraId="02418CF6" w14:textId="79D5F37A" w:rsidR="00725E11" w:rsidDel="00291987" w:rsidRDefault="002E428D">
            <w:pPr>
              <w:spacing w:before="40" w:after="40"/>
              <w:ind w:left="72" w:right="72"/>
              <w:jc w:val="right"/>
              <w:rPr>
                <w:del w:id="460" w:author="Lori Reed-Fourquet" w:date="2017-04-25T08:46:00Z"/>
                <w:sz w:val="18"/>
                <w:szCs w:val="18"/>
              </w:rPr>
            </w:pPr>
            <w:del w:id="461" w:author="Lori Reed-Fourquet" w:date="2017-04-25T08:46:00Z">
              <w:r w:rsidDel="00291987">
                <w:rPr>
                  <w:sz w:val="18"/>
                  <w:szCs w:val="18"/>
                </w:rPr>
                <w:delText>Physician Certification Statement Signed</w:delText>
              </w:r>
            </w:del>
          </w:p>
        </w:tc>
        <w:tc>
          <w:tcPr>
            <w:tcW w:w="2428" w:type="dxa"/>
            <w:tcBorders>
              <w:top w:val="single" w:sz="4" w:space="0" w:color="000000"/>
              <w:left w:val="single" w:sz="4" w:space="0" w:color="000000"/>
              <w:bottom w:val="single" w:sz="4" w:space="0" w:color="000000"/>
              <w:right w:val="single" w:sz="4" w:space="0" w:color="000000"/>
            </w:tcBorders>
            <w:vAlign w:val="center"/>
          </w:tcPr>
          <w:p w14:paraId="27C97E01" w14:textId="1FEA8CAD" w:rsidR="00725E11" w:rsidDel="00291987" w:rsidRDefault="00725E11">
            <w:pPr>
              <w:spacing w:before="40" w:after="40"/>
              <w:ind w:left="72" w:right="72"/>
              <w:rPr>
                <w:del w:id="462" w:author="Lori Reed-Fourquet" w:date="2017-04-25T08:46:00Z"/>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77F3AE86" w14:textId="657E531C" w:rsidR="00725E11" w:rsidDel="00291987" w:rsidRDefault="002E428D">
            <w:pPr>
              <w:spacing w:before="40" w:after="40"/>
              <w:ind w:left="72" w:right="72"/>
              <w:rPr>
                <w:del w:id="463" w:author="Lori Reed-Fourquet" w:date="2017-04-25T08:46:00Z"/>
                <w:sz w:val="18"/>
                <w:szCs w:val="18"/>
              </w:rPr>
            </w:pPr>
            <w:del w:id="464" w:author="Lori Reed-Fourquet" w:date="2017-04-25T08:46:00Z">
              <w:r w:rsidDel="00291987">
                <w:rPr>
                  <w:sz w:val="18"/>
                  <w:szCs w:val="18"/>
                </w:rPr>
                <w:delText>&lt;reference or link to specification document location, if applicable&gt;</w:delText>
              </w:r>
            </w:del>
          </w:p>
        </w:tc>
        <w:tc>
          <w:tcPr>
            <w:tcW w:w="1291" w:type="dxa"/>
            <w:tcBorders>
              <w:top w:val="single" w:sz="4" w:space="0" w:color="000000"/>
              <w:left w:val="single" w:sz="4" w:space="0" w:color="000000"/>
              <w:bottom w:val="single" w:sz="4" w:space="0" w:color="000000"/>
              <w:right w:val="single" w:sz="4" w:space="0" w:color="000000"/>
            </w:tcBorders>
            <w:vAlign w:val="center"/>
          </w:tcPr>
          <w:p w14:paraId="5A7B4A6E" w14:textId="057024FD" w:rsidR="00725E11" w:rsidDel="00291987" w:rsidRDefault="002E428D">
            <w:pPr>
              <w:spacing w:before="40" w:after="40"/>
              <w:ind w:left="72" w:right="72"/>
              <w:rPr>
                <w:del w:id="465" w:author="Lori Reed-Fourquet" w:date="2017-04-25T08:46:00Z"/>
                <w:sz w:val="18"/>
                <w:szCs w:val="18"/>
              </w:rPr>
            </w:pPr>
            <w:del w:id="466" w:author="Lori Reed-Fourquet" w:date="2017-04-25T08:46:00Z">
              <w:r w:rsidDel="00291987">
                <w:rPr>
                  <w:sz w:val="18"/>
                  <w:szCs w:val="18"/>
                </w:rPr>
                <w:delText>&lt;reference or link to vocab constraint, if applicable&gt;</w:delText>
              </w:r>
            </w:del>
          </w:p>
        </w:tc>
      </w:tr>
      <w:tr w:rsidR="00725E11" w:rsidDel="00291987" w14:paraId="6A7E4095" w14:textId="28F9E510">
        <w:trPr>
          <w:del w:id="467" w:author="Lori Reed-Fourquet" w:date="2017-04-25T08:45:00Z"/>
        </w:trPr>
        <w:tc>
          <w:tcPr>
            <w:tcW w:w="917" w:type="dxa"/>
            <w:tcBorders>
              <w:top w:val="single" w:sz="4" w:space="0" w:color="000000"/>
              <w:left w:val="single" w:sz="4" w:space="0" w:color="000000"/>
              <w:bottom w:val="single" w:sz="4" w:space="0" w:color="000000"/>
              <w:right w:val="single" w:sz="4" w:space="0" w:color="000000"/>
            </w:tcBorders>
            <w:vAlign w:val="center"/>
          </w:tcPr>
          <w:p w14:paraId="19E596D9" w14:textId="10A202AE" w:rsidR="00725E11" w:rsidDel="00291987" w:rsidRDefault="002E428D">
            <w:pPr>
              <w:spacing w:before="40" w:after="40"/>
              <w:ind w:left="72" w:right="72"/>
              <w:rPr>
                <w:del w:id="468" w:author="Lori Reed-Fourquet" w:date="2017-04-25T08:45:00Z"/>
                <w:sz w:val="18"/>
                <w:szCs w:val="18"/>
              </w:rPr>
            </w:pPr>
            <w:del w:id="469" w:author="Lori Reed-Fourquet" w:date="2017-04-25T08:45:00Z">
              <w:r w:rsidDel="00291987">
                <w:rPr>
                  <w:sz w:val="18"/>
                  <w:szCs w:val="18"/>
                </w:rPr>
                <w:delText>RE [0..1]</w:delText>
              </w:r>
            </w:del>
          </w:p>
        </w:tc>
        <w:tc>
          <w:tcPr>
            <w:tcW w:w="1168" w:type="dxa"/>
            <w:tcBorders>
              <w:top w:val="single" w:sz="4" w:space="0" w:color="000000"/>
              <w:left w:val="single" w:sz="4" w:space="0" w:color="000000"/>
              <w:bottom w:val="single" w:sz="4" w:space="0" w:color="000000"/>
              <w:right w:val="single" w:sz="4" w:space="0" w:color="000000"/>
            </w:tcBorders>
            <w:vAlign w:val="center"/>
          </w:tcPr>
          <w:p w14:paraId="17D8CAB1" w14:textId="64347BC0" w:rsidR="00725E11" w:rsidDel="00291987" w:rsidRDefault="002E428D">
            <w:pPr>
              <w:spacing w:before="40" w:after="40"/>
              <w:ind w:left="72" w:right="72"/>
              <w:rPr>
                <w:del w:id="470" w:author="Lori Reed-Fourquet" w:date="2017-04-25T08:45:00Z"/>
                <w:sz w:val="18"/>
                <w:szCs w:val="18"/>
              </w:rPr>
            </w:pPr>
            <w:del w:id="471" w:author="Lori Reed-Fourquet" w:date="2017-04-25T08:45:00Z">
              <w:r w:rsidDel="00291987">
                <w:rPr>
                  <w:sz w:val="18"/>
                  <w:szCs w:val="18"/>
                </w:rPr>
                <w:delText>CARD TF-3 6.3.3.x.S.1</w:delText>
              </w:r>
            </w:del>
          </w:p>
        </w:tc>
        <w:tc>
          <w:tcPr>
            <w:tcW w:w="2080" w:type="dxa"/>
            <w:tcMar>
              <w:left w:w="40" w:type="dxa"/>
              <w:right w:w="40" w:type="dxa"/>
            </w:tcMar>
            <w:vAlign w:val="bottom"/>
          </w:tcPr>
          <w:p w14:paraId="72E4A331" w14:textId="4CBF8321" w:rsidR="00725E11" w:rsidDel="00291987" w:rsidRDefault="002E428D">
            <w:pPr>
              <w:spacing w:before="40" w:after="40"/>
              <w:ind w:left="72" w:right="72"/>
              <w:jc w:val="right"/>
              <w:rPr>
                <w:del w:id="472" w:author="Lori Reed-Fourquet" w:date="2017-04-25T08:45:00Z"/>
                <w:sz w:val="18"/>
                <w:szCs w:val="18"/>
              </w:rPr>
            </w:pPr>
            <w:del w:id="473" w:author="Lori Reed-Fourquet" w:date="2017-04-25T08:45:00Z">
              <w:r w:rsidDel="00291987">
                <w:rPr>
                  <w:sz w:val="18"/>
                  <w:szCs w:val="18"/>
                </w:rPr>
                <w:delText xml:space="preserve">Date </w:delText>
              </w:r>
              <w:r w:rsidR="007F36B8" w:rsidDel="00291987">
                <w:rPr>
                  <w:sz w:val="18"/>
                  <w:szCs w:val="18"/>
                </w:rPr>
                <w:delText>Physician</w:delText>
              </w:r>
              <w:r w:rsidDel="00291987">
                <w:rPr>
                  <w:sz w:val="18"/>
                  <w:szCs w:val="18"/>
                </w:rPr>
                <w:delText xml:space="preserve"> Certification Statement Signed</w:delText>
              </w:r>
            </w:del>
          </w:p>
        </w:tc>
        <w:tc>
          <w:tcPr>
            <w:tcW w:w="2428" w:type="dxa"/>
            <w:tcBorders>
              <w:top w:val="single" w:sz="4" w:space="0" w:color="000000"/>
              <w:left w:val="single" w:sz="4" w:space="0" w:color="000000"/>
              <w:bottom w:val="single" w:sz="4" w:space="0" w:color="000000"/>
              <w:right w:val="single" w:sz="4" w:space="0" w:color="000000"/>
            </w:tcBorders>
            <w:vAlign w:val="center"/>
          </w:tcPr>
          <w:p w14:paraId="48558629" w14:textId="6A167389" w:rsidR="00725E11" w:rsidDel="00291987" w:rsidRDefault="00725E11">
            <w:pPr>
              <w:spacing w:before="40" w:after="40"/>
              <w:ind w:left="72" w:right="72"/>
              <w:rPr>
                <w:del w:id="474" w:author="Lori Reed-Fourquet" w:date="2017-04-25T08:45:00Z"/>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1408BA60" w14:textId="17E0E6F3" w:rsidR="00725E11" w:rsidDel="00291987" w:rsidRDefault="002E428D">
            <w:pPr>
              <w:spacing w:before="40" w:after="40"/>
              <w:ind w:left="72" w:right="72"/>
              <w:rPr>
                <w:del w:id="475" w:author="Lori Reed-Fourquet" w:date="2017-04-25T08:45:00Z"/>
                <w:sz w:val="18"/>
                <w:szCs w:val="18"/>
              </w:rPr>
            </w:pPr>
            <w:del w:id="476" w:author="Lori Reed-Fourquet" w:date="2017-04-25T08:45:00Z">
              <w:r w:rsidDel="00291987">
                <w:rPr>
                  <w:sz w:val="18"/>
                  <w:szCs w:val="18"/>
                </w:rPr>
                <w:delText>PCC TF-3&gt;</w:delText>
              </w:r>
            </w:del>
          </w:p>
        </w:tc>
        <w:tc>
          <w:tcPr>
            <w:tcW w:w="1291" w:type="dxa"/>
            <w:tcBorders>
              <w:top w:val="single" w:sz="4" w:space="0" w:color="000000"/>
              <w:left w:val="single" w:sz="4" w:space="0" w:color="000000"/>
              <w:bottom w:val="single" w:sz="4" w:space="0" w:color="000000"/>
              <w:right w:val="single" w:sz="4" w:space="0" w:color="000000"/>
            </w:tcBorders>
            <w:vAlign w:val="center"/>
          </w:tcPr>
          <w:p w14:paraId="2DE2A26F" w14:textId="2A08A6F6" w:rsidR="00725E11" w:rsidDel="00291987" w:rsidRDefault="00725E11">
            <w:pPr>
              <w:spacing w:before="40" w:after="40"/>
              <w:ind w:left="72" w:right="72"/>
              <w:rPr>
                <w:del w:id="477" w:author="Lori Reed-Fourquet" w:date="2017-04-25T08:45:00Z"/>
                <w:sz w:val="18"/>
                <w:szCs w:val="18"/>
              </w:rPr>
            </w:pPr>
          </w:p>
        </w:tc>
      </w:tr>
      <w:tr w:rsidR="00725E11" w:rsidDel="00291987" w14:paraId="7041AAFF" w14:textId="35D2FED5">
        <w:trPr>
          <w:del w:id="478" w:author="Lori Reed-Fourquet" w:date="2017-04-25T08:45:00Z"/>
        </w:trPr>
        <w:tc>
          <w:tcPr>
            <w:tcW w:w="917" w:type="dxa"/>
            <w:tcBorders>
              <w:top w:val="single" w:sz="4" w:space="0" w:color="000000"/>
              <w:left w:val="single" w:sz="4" w:space="0" w:color="000000"/>
              <w:bottom w:val="single" w:sz="4" w:space="0" w:color="000000"/>
              <w:right w:val="single" w:sz="4" w:space="0" w:color="000000"/>
            </w:tcBorders>
            <w:vAlign w:val="center"/>
          </w:tcPr>
          <w:p w14:paraId="0880802E" w14:textId="37865165" w:rsidR="00725E11" w:rsidDel="00291987" w:rsidRDefault="002E428D">
            <w:pPr>
              <w:spacing w:before="40" w:after="40"/>
              <w:ind w:left="72" w:right="72"/>
              <w:rPr>
                <w:del w:id="479" w:author="Lori Reed-Fourquet" w:date="2017-04-25T08:45:00Z"/>
                <w:sz w:val="18"/>
                <w:szCs w:val="18"/>
              </w:rPr>
            </w:pPr>
            <w:del w:id="480" w:author="Lori Reed-Fourquet" w:date="2017-04-25T08:45:00Z">
              <w:r w:rsidDel="00291987">
                <w:rPr>
                  <w:sz w:val="18"/>
                  <w:szCs w:val="18"/>
                </w:rPr>
                <w:delText>RE [0..*]</w:delText>
              </w:r>
            </w:del>
          </w:p>
        </w:tc>
        <w:tc>
          <w:tcPr>
            <w:tcW w:w="1168" w:type="dxa"/>
            <w:tcBorders>
              <w:top w:val="single" w:sz="4" w:space="0" w:color="000000"/>
              <w:left w:val="single" w:sz="4" w:space="0" w:color="000000"/>
              <w:bottom w:val="single" w:sz="4" w:space="0" w:color="000000"/>
              <w:right w:val="single" w:sz="4" w:space="0" w:color="000000"/>
            </w:tcBorders>
            <w:vAlign w:val="center"/>
          </w:tcPr>
          <w:p w14:paraId="44C21557" w14:textId="36ED56A6" w:rsidR="00725E11" w:rsidDel="00291987" w:rsidRDefault="00725E11">
            <w:pPr>
              <w:spacing w:before="40" w:after="40"/>
              <w:ind w:left="72" w:right="72"/>
              <w:rPr>
                <w:del w:id="481" w:author="Lori Reed-Fourquet" w:date="2017-04-25T08:45:00Z"/>
                <w:sz w:val="18"/>
                <w:szCs w:val="18"/>
              </w:rPr>
            </w:pPr>
          </w:p>
        </w:tc>
        <w:tc>
          <w:tcPr>
            <w:tcW w:w="2080" w:type="dxa"/>
            <w:tcMar>
              <w:left w:w="40" w:type="dxa"/>
              <w:right w:w="40" w:type="dxa"/>
            </w:tcMar>
            <w:vAlign w:val="bottom"/>
          </w:tcPr>
          <w:p w14:paraId="64B98006" w14:textId="144D9436" w:rsidR="00725E11" w:rsidDel="00291987" w:rsidRDefault="002E428D">
            <w:pPr>
              <w:spacing w:before="40" w:after="40"/>
              <w:ind w:left="72" w:right="72"/>
              <w:jc w:val="right"/>
              <w:rPr>
                <w:del w:id="482" w:author="Lori Reed-Fourquet" w:date="2017-04-25T08:45:00Z"/>
                <w:sz w:val="18"/>
                <w:szCs w:val="18"/>
              </w:rPr>
            </w:pPr>
            <w:del w:id="483" w:author="Lori Reed-Fourquet" w:date="2017-04-25T08:45:00Z">
              <w:r w:rsidDel="00291987">
                <w:rPr>
                  <w:sz w:val="18"/>
                  <w:szCs w:val="18"/>
                </w:rPr>
                <w:delText>Reason for Physician Certification Statement</w:delText>
              </w:r>
            </w:del>
          </w:p>
        </w:tc>
        <w:tc>
          <w:tcPr>
            <w:tcW w:w="2428" w:type="dxa"/>
            <w:tcBorders>
              <w:top w:val="single" w:sz="4" w:space="0" w:color="000000"/>
              <w:left w:val="single" w:sz="4" w:space="0" w:color="000000"/>
              <w:bottom w:val="single" w:sz="4" w:space="0" w:color="000000"/>
              <w:right w:val="single" w:sz="4" w:space="0" w:color="000000"/>
            </w:tcBorders>
            <w:vAlign w:val="center"/>
          </w:tcPr>
          <w:p w14:paraId="3B7142B7" w14:textId="7F3B9828" w:rsidR="00725E11" w:rsidDel="00291987" w:rsidRDefault="00725E11">
            <w:pPr>
              <w:spacing w:before="40" w:after="40"/>
              <w:ind w:left="72" w:right="72"/>
              <w:rPr>
                <w:del w:id="484" w:author="Lori Reed-Fourquet" w:date="2017-04-25T08:45:00Z"/>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03194CD6" w14:textId="0E6CAB91" w:rsidR="00725E11" w:rsidDel="00291987" w:rsidRDefault="002E428D">
            <w:pPr>
              <w:spacing w:before="40" w:after="40"/>
              <w:ind w:left="72" w:right="72"/>
              <w:rPr>
                <w:del w:id="485" w:author="Lori Reed-Fourquet" w:date="2017-04-25T08:45:00Z"/>
                <w:sz w:val="18"/>
                <w:szCs w:val="18"/>
              </w:rPr>
            </w:pPr>
            <w:del w:id="486" w:author="Lori Reed-Fourquet" w:date="2017-04-25T08:45:00Z">
              <w:r w:rsidDel="00291987">
                <w:rPr>
                  <w:sz w:val="18"/>
                  <w:szCs w:val="18"/>
                </w:rPr>
                <w:delText>CARD TF-3 6.3.3.1&gt;</w:delText>
              </w:r>
            </w:del>
          </w:p>
        </w:tc>
        <w:tc>
          <w:tcPr>
            <w:tcW w:w="1291" w:type="dxa"/>
            <w:tcBorders>
              <w:top w:val="single" w:sz="4" w:space="0" w:color="000000"/>
              <w:left w:val="single" w:sz="4" w:space="0" w:color="000000"/>
              <w:bottom w:val="single" w:sz="4" w:space="0" w:color="000000"/>
              <w:right w:val="single" w:sz="4" w:space="0" w:color="000000"/>
            </w:tcBorders>
            <w:vAlign w:val="center"/>
          </w:tcPr>
          <w:p w14:paraId="7CA565DC" w14:textId="79FE8F79" w:rsidR="00725E11" w:rsidDel="00291987" w:rsidRDefault="00725E11">
            <w:pPr>
              <w:spacing w:before="40" w:after="40"/>
              <w:ind w:left="72" w:right="72"/>
              <w:rPr>
                <w:del w:id="487" w:author="Lori Reed-Fourquet" w:date="2017-04-25T08:45:00Z"/>
                <w:sz w:val="18"/>
                <w:szCs w:val="18"/>
              </w:rPr>
            </w:pPr>
          </w:p>
        </w:tc>
      </w:tr>
      <w:tr w:rsidR="00725E11" w:rsidDel="00291987" w14:paraId="34694297" w14:textId="5A068DBC">
        <w:trPr>
          <w:del w:id="488" w:author="Lori Reed-Fourquet" w:date="2017-04-25T08:45:00Z"/>
        </w:trPr>
        <w:tc>
          <w:tcPr>
            <w:tcW w:w="917" w:type="dxa"/>
            <w:tcBorders>
              <w:top w:val="single" w:sz="4" w:space="0" w:color="000000"/>
              <w:left w:val="single" w:sz="4" w:space="0" w:color="000000"/>
              <w:bottom w:val="single" w:sz="4" w:space="0" w:color="000000"/>
              <w:right w:val="single" w:sz="4" w:space="0" w:color="000000"/>
            </w:tcBorders>
            <w:vAlign w:val="center"/>
          </w:tcPr>
          <w:p w14:paraId="2249F625" w14:textId="27D20B85" w:rsidR="00725E11" w:rsidDel="00291987" w:rsidRDefault="002E428D">
            <w:pPr>
              <w:spacing w:before="40" w:after="40"/>
              <w:ind w:left="72" w:right="72"/>
              <w:rPr>
                <w:del w:id="489" w:author="Lori Reed-Fourquet" w:date="2017-04-25T08:45:00Z"/>
                <w:sz w:val="18"/>
                <w:szCs w:val="18"/>
              </w:rPr>
            </w:pPr>
            <w:del w:id="490" w:author="Lori Reed-Fourquet" w:date="2017-04-25T08:45:00Z">
              <w:r w:rsidDel="00291987">
                <w:rPr>
                  <w:sz w:val="18"/>
                  <w:szCs w:val="18"/>
                </w:rPr>
                <w:delText>RE [0..1]</w:delText>
              </w:r>
            </w:del>
          </w:p>
        </w:tc>
        <w:tc>
          <w:tcPr>
            <w:tcW w:w="1168" w:type="dxa"/>
            <w:tcBorders>
              <w:top w:val="single" w:sz="4" w:space="0" w:color="000000"/>
              <w:left w:val="single" w:sz="4" w:space="0" w:color="000000"/>
              <w:bottom w:val="single" w:sz="4" w:space="0" w:color="000000"/>
              <w:right w:val="single" w:sz="4" w:space="0" w:color="000000"/>
            </w:tcBorders>
            <w:vAlign w:val="center"/>
          </w:tcPr>
          <w:p w14:paraId="0A74A683" w14:textId="4010BADE" w:rsidR="00725E11" w:rsidDel="00291987" w:rsidRDefault="00725E11">
            <w:pPr>
              <w:spacing w:before="40" w:after="40"/>
              <w:ind w:left="72" w:right="72"/>
              <w:rPr>
                <w:del w:id="491" w:author="Lori Reed-Fourquet" w:date="2017-04-25T08:45:00Z"/>
                <w:sz w:val="18"/>
                <w:szCs w:val="18"/>
              </w:rPr>
            </w:pPr>
          </w:p>
        </w:tc>
        <w:tc>
          <w:tcPr>
            <w:tcW w:w="2080" w:type="dxa"/>
            <w:tcMar>
              <w:left w:w="40" w:type="dxa"/>
              <w:right w:w="40" w:type="dxa"/>
            </w:tcMar>
            <w:vAlign w:val="bottom"/>
          </w:tcPr>
          <w:p w14:paraId="3824A47D" w14:textId="1B2CFE21" w:rsidR="00725E11" w:rsidDel="00291987" w:rsidRDefault="002E428D">
            <w:pPr>
              <w:spacing w:before="40" w:after="40"/>
              <w:ind w:left="72" w:right="72"/>
              <w:jc w:val="right"/>
              <w:rPr>
                <w:del w:id="492" w:author="Lori Reed-Fourquet" w:date="2017-04-25T08:45:00Z"/>
                <w:sz w:val="18"/>
                <w:szCs w:val="18"/>
              </w:rPr>
            </w:pPr>
            <w:del w:id="493" w:author="Lori Reed-Fourquet" w:date="2017-04-25T08:45:00Z">
              <w:r w:rsidDel="00291987">
                <w:rPr>
                  <w:sz w:val="18"/>
                  <w:szCs w:val="18"/>
                </w:rPr>
                <w:delText>Healthcare Provider Type Signing Physician Certification Statement</w:delText>
              </w:r>
            </w:del>
          </w:p>
        </w:tc>
        <w:tc>
          <w:tcPr>
            <w:tcW w:w="2428" w:type="dxa"/>
            <w:tcBorders>
              <w:top w:val="single" w:sz="4" w:space="0" w:color="000000"/>
              <w:left w:val="single" w:sz="4" w:space="0" w:color="000000"/>
              <w:bottom w:val="single" w:sz="4" w:space="0" w:color="000000"/>
              <w:right w:val="single" w:sz="4" w:space="0" w:color="000000"/>
            </w:tcBorders>
            <w:vAlign w:val="center"/>
          </w:tcPr>
          <w:p w14:paraId="70C73263" w14:textId="281E05D7" w:rsidR="00725E11" w:rsidDel="00291987" w:rsidRDefault="00725E11">
            <w:pPr>
              <w:spacing w:before="40" w:after="40"/>
              <w:ind w:left="72" w:right="72"/>
              <w:rPr>
                <w:del w:id="494" w:author="Lori Reed-Fourquet" w:date="2017-04-25T08:45:00Z"/>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24E4FE25" w14:textId="0DC3E1D3" w:rsidR="00725E11" w:rsidDel="00291987" w:rsidRDefault="002E428D">
            <w:pPr>
              <w:spacing w:before="40" w:after="40"/>
              <w:ind w:left="72" w:right="72"/>
              <w:rPr>
                <w:del w:id="495" w:author="Lori Reed-Fourquet" w:date="2017-04-25T08:45:00Z"/>
                <w:sz w:val="18"/>
                <w:szCs w:val="18"/>
              </w:rPr>
            </w:pPr>
            <w:del w:id="496" w:author="Lori Reed-Fourquet" w:date="2017-04-25T08:45:00Z">
              <w:r w:rsidDel="00291987">
                <w:rPr>
                  <w:sz w:val="18"/>
                  <w:szCs w:val="18"/>
                </w:rPr>
                <w:delText>CARD TF-3 6.3.3.1&gt;</w:delText>
              </w:r>
            </w:del>
          </w:p>
        </w:tc>
        <w:tc>
          <w:tcPr>
            <w:tcW w:w="1291" w:type="dxa"/>
            <w:tcBorders>
              <w:top w:val="single" w:sz="4" w:space="0" w:color="000000"/>
              <w:left w:val="single" w:sz="4" w:space="0" w:color="000000"/>
              <w:bottom w:val="single" w:sz="4" w:space="0" w:color="000000"/>
              <w:right w:val="single" w:sz="4" w:space="0" w:color="000000"/>
            </w:tcBorders>
            <w:vAlign w:val="center"/>
          </w:tcPr>
          <w:p w14:paraId="7FF6A6C8" w14:textId="2EBB144D" w:rsidR="00725E11" w:rsidDel="00291987" w:rsidRDefault="00725E11">
            <w:pPr>
              <w:spacing w:before="40" w:after="40"/>
              <w:ind w:left="72" w:right="72"/>
              <w:rPr>
                <w:del w:id="497" w:author="Lori Reed-Fourquet" w:date="2017-04-25T08:45:00Z"/>
                <w:sz w:val="18"/>
                <w:szCs w:val="18"/>
              </w:rPr>
            </w:pPr>
          </w:p>
        </w:tc>
      </w:tr>
      <w:tr w:rsidR="00725E11" w:rsidDel="00291987" w14:paraId="0D1CE126" w14:textId="408E2135">
        <w:trPr>
          <w:del w:id="498" w:author="Lori Reed-Fourquet" w:date="2017-04-25T08:45:00Z"/>
        </w:trPr>
        <w:tc>
          <w:tcPr>
            <w:tcW w:w="917" w:type="dxa"/>
            <w:tcBorders>
              <w:top w:val="single" w:sz="4" w:space="0" w:color="000000"/>
              <w:left w:val="single" w:sz="4" w:space="0" w:color="000000"/>
              <w:bottom w:val="single" w:sz="4" w:space="0" w:color="000000"/>
              <w:right w:val="single" w:sz="4" w:space="0" w:color="000000"/>
            </w:tcBorders>
            <w:vAlign w:val="center"/>
          </w:tcPr>
          <w:p w14:paraId="452C5F1D" w14:textId="4B6AED3C" w:rsidR="00725E11" w:rsidDel="00291987" w:rsidRDefault="002E428D">
            <w:pPr>
              <w:spacing w:before="40" w:after="40"/>
              <w:ind w:left="72" w:right="72"/>
              <w:rPr>
                <w:del w:id="499" w:author="Lori Reed-Fourquet" w:date="2017-04-25T08:45:00Z"/>
                <w:sz w:val="18"/>
                <w:szCs w:val="18"/>
              </w:rPr>
            </w:pPr>
            <w:del w:id="500" w:author="Lori Reed-Fourquet" w:date="2017-04-25T08:45:00Z">
              <w:r w:rsidDel="00291987">
                <w:rPr>
                  <w:sz w:val="18"/>
                  <w:szCs w:val="18"/>
                </w:rPr>
                <w:delText>RE [0..1]</w:delText>
              </w:r>
            </w:del>
          </w:p>
        </w:tc>
        <w:tc>
          <w:tcPr>
            <w:tcW w:w="1168" w:type="dxa"/>
            <w:tcBorders>
              <w:top w:val="single" w:sz="4" w:space="0" w:color="000000"/>
              <w:left w:val="single" w:sz="4" w:space="0" w:color="000000"/>
              <w:bottom w:val="single" w:sz="4" w:space="0" w:color="000000"/>
              <w:right w:val="single" w:sz="4" w:space="0" w:color="000000"/>
            </w:tcBorders>
            <w:vAlign w:val="center"/>
          </w:tcPr>
          <w:p w14:paraId="5249C795" w14:textId="2CA33B1A" w:rsidR="00725E11" w:rsidDel="00291987" w:rsidRDefault="002E428D">
            <w:pPr>
              <w:spacing w:before="40" w:after="40"/>
              <w:ind w:left="72" w:right="72"/>
              <w:rPr>
                <w:del w:id="501" w:author="Lori Reed-Fourquet" w:date="2017-04-25T08:45:00Z"/>
                <w:sz w:val="18"/>
                <w:szCs w:val="18"/>
              </w:rPr>
            </w:pPr>
            <w:del w:id="502" w:author="Lori Reed-Fourquet" w:date="2017-04-25T08:45:00Z">
              <w:r w:rsidDel="00291987">
                <w:rPr>
                  <w:sz w:val="18"/>
                  <w:szCs w:val="18"/>
                </w:rPr>
                <w:delText>CARD TF-3 6.3.3.x.S.1</w:delText>
              </w:r>
            </w:del>
          </w:p>
        </w:tc>
        <w:tc>
          <w:tcPr>
            <w:tcW w:w="2080" w:type="dxa"/>
            <w:tcMar>
              <w:left w:w="40" w:type="dxa"/>
              <w:right w:w="40" w:type="dxa"/>
            </w:tcMar>
            <w:vAlign w:val="bottom"/>
          </w:tcPr>
          <w:p w14:paraId="737A761E" w14:textId="7DAD35CE" w:rsidR="00725E11" w:rsidDel="00291987" w:rsidRDefault="002E428D">
            <w:pPr>
              <w:spacing w:before="40" w:after="40"/>
              <w:ind w:left="72" w:right="72"/>
              <w:jc w:val="right"/>
              <w:rPr>
                <w:del w:id="503" w:author="Lori Reed-Fourquet" w:date="2017-04-25T08:45:00Z"/>
                <w:sz w:val="18"/>
                <w:szCs w:val="18"/>
              </w:rPr>
            </w:pPr>
            <w:del w:id="504" w:author="Lori Reed-Fourquet" w:date="2017-04-25T08:45:00Z">
              <w:r w:rsidDel="00291987">
                <w:rPr>
                  <w:sz w:val="18"/>
                  <w:szCs w:val="18"/>
                </w:rPr>
                <w:delText>Last Name of Individual Signing Physician Certification Statement</w:delText>
              </w:r>
            </w:del>
          </w:p>
        </w:tc>
        <w:tc>
          <w:tcPr>
            <w:tcW w:w="2428" w:type="dxa"/>
            <w:tcBorders>
              <w:top w:val="single" w:sz="4" w:space="0" w:color="000000"/>
              <w:left w:val="single" w:sz="4" w:space="0" w:color="000000"/>
              <w:bottom w:val="single" w:sz="4" w:space="0" w:color="000000"/>
              <w:right w:val="single" w:sz="4" w:space="0" w:color="000000"/>
            </w:tcBorders>
            <w:vAlign w:val="center"/>
          </w:tcPr>
          <w:p w14:paraId="3C1258AE" w14:textId="78F6103A" w:rsidR="00725E11" w:rsidDel="00291987" w:rsidRDefault="00725E11">
            <w:pPr>
              <w:spacing w:before="40" w:after="40"/>
              <w:ind w:left="72" w:right="72"/>
              <w:rPr>
                <w:del w:id="505" w:author="Lori Reed-Fourquet" w:date="2017-04-25T08:45:00Z"/>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26E0E7C0" w14:textId="3A27CFDF" w:rsidR="00725E11" w:rsidDel="00291987" w:rsidRDefault="002E428D">
            <w:pPr>
              <w:spacing w:before="40" w:after="40"/>
              <w:ind w:left="72" w:right="72"/>
              <w:rPr>
                <w:del w:id="506" w:author="Lori Reed-Fourquet" w:date="2017-04-25T08:45:00Z"/>
                <w:sz w:val="18"/>
                <w:szCs w:val="18"/>
              </w:rPr>
            </w:pPr>
            <w:del w:id="507" w:author="Lori Reed-Fourquet" w:date="2017-04-25T08:45:00Z">
              <w:r w:rsidDel="00291987">
                <w:rPr>
                  <w:sz w:val="18"/>
                  <w:szCs w:val="18"/>
                </w:rPr>
                <w:delText>PCC TF-3</w:delText>
              </w:r>
            </w:del>
          </w:p>
        </w:tc>
        <w:tc>
          <w:tcPr>
            <w:tcW w:w="1291" w:type="dxa"/>
            <w:tcBorders>
              <w:top w:val="single" w:sz="4" w:space="0" w:color="000000"/>
              <w:left w:val="single" w:sz="4" w:space="0" w:color="000000"/>
              <w:bottom w:val="single" w:sz="4" w:space="0" w:color="000000"/>
              <w:right w:val="single" w:sz="4" w:space="0" w:color="000000"/>
            </w:tcBorders>
            <w:vAlign w:val="center"/>
          </w:tcPr>
          <w:p w14:paraId="1D2770BE" w14:textId="561D63E5" w:rsidR="00725E11" w:rsidDel="00291987" w:rsidRDefault="002E428D">
            <w:pPr>
              <w:spacing w:before="40" w:after="40"/>
              <w:ind w:left="72" w:right="72"/>
              <w:rPr>
                <w:del w:id="508" w:author="Lori Reed-Fourquet" w:date="2017-04-25T08:45:00Z"/>
                <w:sz w:val="18"/>
                <w:szCs w:val="18"/>
              </w:rPr>
            </w:pPr>
            <w:del w:id="509" w:author="Lori Reed-Fourquet" w:date="2017-04-25T08:45:00Z">
              <w:r w:rsidDel="00291987">
                <w:rPr>
                  <w:sz w:val="18"/>
                  <w:szCs w:val="18"/>
                </w:rPr>
                <w:delText>CARD TF-3 6.3.3.x.S.2&gt;</w:delText>
              </w:r>
            </w:del>
          </w:p>
        </w:tc>
      </w:tr>
      <w:tr w:rsidR="00725E11" w:rsidDel="00291987" w14:paraId="4325A523" w14:textId="519FE95A">
        <w:trPr>
          <w:del w:id="510" w:author="Lori Reed-Fourquet" w:date="2017-04-25T08:45:00Z"/>
        </w:trPr>
        <w:tc>
          <w:tcPr>
            <w:tcW w:w="917" w:type="dxa"/>
            <w:tcBorders>
              <w:top w:val="single" w:sz="4" w:space="0" w:color="000000"/>
              <w:left w:val="single" w:sz="4" w:space="0" w:color="000000"/>
              <w:bottom w:val="single" w:sz="4" w:space="0" w:color="000000"/>
              <w:right w:val="single" w:sz="4" w:space="0" w:color="000000"/>
            </w:tcBorders>
            <w:vAlign w:val="center"/>
          </w:tcPr>
          <w:p w14:paraId="27F62428" w14:textId="437EA05C" w:rsidR="00725E11" w:rsidDel="00291987" w:rsidRDefault="002E428D">
            <w:pPr>
              <w:spacing w:before="40" w:after="40"/>
              <w:ind w:left="72" w:right="72"/>
              <w:rPr>
                <w:del w:id="511" w:author="Lori Reed-Fourquet" w:date="2017-04-25T08:45:00Z"/>
                <w:sz w:val="18"/>
                <w:szCs w:val="18"/>
              </w:rPr>
            </w:pPr>
            <w:del w:id="512" w:author="Lori Reed-Fourquet" w:date="2017-04-25T08:45:00Z">
              <w:r w:rsidDel="00291987">
                <w:rPr>
                  <w:sz w:val="18"/>
                  <w:szCs w:val="18"/>
                </w:rPr>
                <w:delText>RE [0..1]</w:delText>
              </w:r>
            </w:del>
          </w:p>
        </w:tc>
        <w:tc>
          <w:tcPr>
            <w:tcW w:w="1168" w:type="dxa"/>
            <w:tcBorders>
              <w:top w:val="single" w:sz="4" w:space="0" w:color="000000"/>
              <w:left w:val="single" w:sz="4" w:space="0" w:color="000000"/>
              <w:bottom w:val="single" w:sz="4" w:space="0" w:color="000000"/>
              <w:right w:val="single" w:sz="4" w:space="0" w:color="000000"/>
            </w:tcBorders>
            <w:vAlign w:val="center"/>
          </w:tcPr>
          <w:p w14:paraId="28D5D299" w14:textId="6BDAB386" w:rsidR="00725E11" w:rsidDel="00291987" w:rsidRDefault="00725E11">
            <w:pPr>
              <w:spacing w:before="40" w:after="40"/>
              <w:ind w:left="72" w:right="72"/>
              <w:rPr>
                <w:del w:id="513" w:author="Lori Reed-Fourquet" w:date="2017-04-25T08:45:00Z"/>
                <w:sz w:val="18"/>
                <w:szCs w:val="18"/>
              </w:rPr>
            </w:pPr>
          </w:p>
        </w:tc>
        <w:tc>
          <w:tcPr>
            <w:tcW w:w="2080" w:type="dxa"/>
            <w:tcMar>
              <w:left w:w="40" w:type="dxa"/>
              <w:right w:w="40" w:type="dxa"/>
            </w:tcMar>
            <w:vAlign w:val="bottom"/>
          </w:tcPr>
          <w:p w14:paraId="2DFCF6AC" w14:textId="0EFA7671" w:rsidR="00725E11" w:rsidDel="00291987" w:rsidRDefault="002E428D">
            <w:pPr>
              <w:spacing w:before="40" w:after="40"/>
              <w:ind w:left="72" w:right="72"/>
              <w:jc w:val="right"/>
              <w:rPr>
                <w:del w:id="514" w:author="Lori Reed-Fourquet" w:date="2017-04-25T08:45:00Z"/>
                <w:sz w:val="18"/>
                <w:szCs w:val="18"/>
              </w:rPr>
            </w:pPr>
            <w:del w:id="515" w:author="Lori Reed-Fourquet" w:date="2017-04-25T08:45:00Z">
              <w:r w:rsidDel="00291987">
                <w:rPr>
                  <w:sz w:val="18"/>
                  <w:szCs w:val="18"/>
                </w:rPr>
                <w:delText>First Name of Individual Signing Physician Certification Statement</w:delText>
              </w:r>
            </w:del>
          </w:p>
        </w:tc>
        <w:tc>
          <w:tcPr>
            <w:tcW w:w="2428" w:type="dxa"/>
            <w:tcBorders>
              <w:top w:val="single" w:sz="4" w:space="0" w:color="000000"/>
              <w:left w:val="single" w:sz="4" w:space="0" w:color="000000"/>
              <w:bottom w:val="single" w:sz="4" w:space="0" w:color="000000"/>
              <w:right w:val="single" w:sz="4" w:space="0" w:color="000000"/>
            </w:tcBorders>
            <w:vAlign w:val="center"/>
          </w:tcPr>
          <w:p w14:paraId="5C8FFC13" w14:textId="399E9954" w:rsidR="00725E11" w:rsidDel="00291987" w:rsidRDefault="00725E11">
            <w:pPr>
              <w:spacing w:after="40"/>
              <w:ind w:left="72" w:right="72"/>
              <w:rPr>
                <w:del w:id="516" w:author="Lori Reed-Fourquet" w:date="2017-04-25T08:45:00Z"/>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
          <w:p w14:paraId="1AC64BB5" w14:textId="146D01E9" w:rsidR="00725E11" w:rsidDel="00291987" w:rsidRDefault="00725E11">
            <w:pPr>
              <w:spacing w:before="40" w:after="40"/>
              <w:ind w:left="72" w:right="72"/>
              <w:rPr>
                <w:del w:id="517" w:author="Lori Reed-Fourquet" w:date="2017-04-25T08:45:00Z"/>
                <w:sz w:val="18"/>
                <w:szCs w:val="18"/>
              </w:rPr>
            </w:pPr>
          </w:p>
        </w:tc>
        <w:tc>
          <w:tcPr>
            <w:tcW w:w="1291" w:type="dxa"/>
            <w:tcBorders>
              <w:top w:val="single" w:sz="4" w:space="0" w:color="000000"/>
              <w:left w:val="single" w:sz="4" w:space="0" w:color="000000"/>
              <w:bottom w:val="single" w:sz="4" w:space="0" w:color="000000"/>
              <w:right w:val="single" w:sz="4" w:space="0" w:color="000000"/>
            </w:tcBorders>
            <w:vAlign w:val="center"/>
          </w:tcPr>
          <w:p w14:paraId="44531A52" w14:textId="34EF0BAE" w:rsidR="00725E11" w:rsidDel="00291987" w:rsidRDefault="00725E11">
            <w:pPr>
              <w:spacing w:before="40" w:after="40"/>
              <w:ind w:left="72" w:right="72"/>
              <w:rPr>
                <w:del w:id="518" w:author="Lori Reed-Fourquet" w:date="2017-04-25T08:45:00Z"/>
                <w:sz w:val="18"/>
                <w:szCs w:val="18"/>
              </w:rPr>
            </w:pPr>
          </w:p>
        </w:tc>
      </w:tr>
    </w:tbl>
    <w:p w14:paraId="163D1864" w14:textId="77777777" w:rsidR="00725E11" w:rsidRDefault="00725E11">
      <w:bookmarkStart w:id="519" w:name="_2afmg28" w:colFirst="0" w:colLast="0"/>
      <w:bookmarkEnd w:id="519"/>
    </w:p>
    <w:p w14:paraId="32118F5E" w14:textId="55146A6A" w:rsidR="007136D5" w:rsidRDefault="007136D5" w:rsidP="007136D5">
      <w:pPr>
        <w:pStyle w:val="Heading4"/>
        <w:rPr>
          <w:ins w:id="520" w:author="Andrea K. Fourquet" w:date="2017-04-25T23:45:00Z"/>
        </w:rPr>
      </w:pPr>
      <w:ins w:id="521" w:author="Andrea K. Fourquet" w:date="2017-04-25T23:45:00Z">
        <w:r>
          <w:t>6.3.3.1</w:t>
        </w:r>
        <w:r>
          <w:t>0.</w:t>
        </w:r>
      </w:ins>
      <w:ins w:id="522" w:author="Andrea K. Fourquet" w:date="2017-04-25T23:46:00Z">
        <w:r>
          <w:t>T</w:t>
        </w:r>
      </w:ins>
      <w:ins w:id="523" w:author="Andrea K. Fourquet" w:date="2017-04-25T23:45:00Z">
        <w:r>
          <w:t xml:space="preserve"> </w:t>
        </w:r>
      </w:ins>
      <w:ins w:id="524" w:author="Andrea K. Fourquet" w:date="2017-04-25T23:46:00Z">
        <w:r>
          <w:t>Transport Instructions</w:t>
        </w:r>
      </w:ins>
      <w:ins w:id="525" w:author="Andrea K. Fourquet" w:date="2017-04-25T23:45:00Z">
        <w:r>
          <w:t xml:space="preserve"> - Section Content Module </w:t>
        </w:r>
      </w:ins>
    </w:p>
    <w:p w14:paraId="66B5E47C" w14:textId="59134DC5" w:rsidR="007136D5" w:rsidRDefault="007136D5" w:rsidP="007136D5">
      <w:pPr>
        <w:keepNext/>
        <w:spacing w:before="60" w:after="60"/>
        <w:jc w:val="center"/>
        <w:rPr>
          <w:ins w:id="526" w:author="Andrea K. Fourquet" w:date="2017-04-25T23:45:00Z"/>
          <w:rFonts w:ascii="Arial" w:eastAsia="Arial" w:hAnsi="Arial" w:cs="Arial"/>
          <w:b/>
          <w:sz w:val="22"/>
          <w:szCs w:val="22"/>
        </w:rPr>
      </w:pPr>
      <w:ins w:id="527" w:author="Andrea K. Fourquet" w:date="2017-04-25T23:45:00Z">
        <w:r>
          <w:rPr>
            <w:rFonts w:ascii="Arial" w:eastAsia="Arial" w:hAnsi="Arial" w:cs="Arial"/>
            <w:b/>
            <w:sz w:val="22"/>
            <w:szCs w:val="22"/>
          </w:rPr>
          <w:t>Table 6.3.3.10.</w:t>
        </w:r>
      </w:ins>
      <w:ins w:id="528" w:author="Andrea K. Fourquet" w:date="2017-04-25T23:47:00Z">
        <w:r>
          <w:rPr>
            <w:rFonts w:ascii="Arial" w:eastAsia="Arial" w:hAnsi="Arial" w:cs="Arial"/>
            <w:b/>
            <w:sz w:val="22"/>
            <w:szCs w:val="22"/>
          </w:rPr>
          <w:t>T-1</w:t>
        </w:r>
      </w:ins>
      <w:ins w:id="529" w:author="Andrea K. Fourquet" w:date="2017-04-25T23:45:00Z">
        <w:r>
          <w:rPr>
            <w:rFonts w:ascii="Arial" w:eastAsia="Arial" w:hAnsi="Arial" w:cs="Arial"/>
            <w:b/>
            <w:sz w:val="22"/>
            <w:szCs w:val="22"/>
          </w:rPr>
          <w:t xml:space="preserve"> </w:t>
        </w:r>
      </w:ins>
      <w:ins w:id="530" w:author="Andrea K. Fourquet" w:date="2017-04-25T23:47:00Z">
        <w:r>
          <w:rPr>
            <w:rFonts w:ascii="Arial" w:eastAsia="Arial" w:hAnsi="Arial" w:cs="Arial"/>
            <w:b/>
            <w:sz w:val="22"/>
            <w:szCs w:val="22"/>
          </w:rPr>
          <w:t>Transport Instructions</w:t>
        </w:r>
      </w:ins>
      <w:ins w:id="531" w:author="Andrea K. Fourquet" w:date="2017-04-25T23:45:00Z">
        <w:r>
          <w:rPr>
            <w:rFonts w:ascii="Arial" w:eastAsia="Arial" w:hAnsi="Arial" w:cs="Arial"/>
            <w:b/>
            <w:sz w:val="22"/>
            <w:szCs w:val="22"/>
          </w:rPr>
          <w:t xml:space="preserve"> Section</w:t>
        </w:r>
      </w:ins>
    </w:p>
    <w:tbl>
      <w:tblPr>
        <w:tblStyle w:val="afe"/>
        <w:tblW w:w="9370" w:type="dxa"/>
        <w:tblInd w:w="-15" w:type="dxa"/>
        <w:tblBorders>
          <w:top w:val="single" w:sz="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Change w:id="532" w:author="Andrea K. Fourquet" w:date="2017-04-25T23:55:00Z">
          <w:tblPr>
            <w:tblStyle w:val="afe"/>
            <w:tblW w:w="9326" w:type="dxa"/>
            <w:tblInd w:w="-15" w:type="dxa"/>
            <w:tblBorders>
              <w:top w:val="single" w:sz="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PrChange>
      </w:tblPr>
      <w:tblGrid>
        <w:gridCol w:w="917"/>
        <w:gridCol w:w="1168"/>
        <w:gridCol w:w="2080"/>
        <w:gridCol w:w="2428"/>
        <w:gridCol w:w="1442"/>
        <w:gridCol w:w="1335"/>
        <w:tblGridChange w:id="533">
          <w:tblGrid>
            <w:gridCol w:w="917"/>
            <w:gridCol w:w="1168"/>
            <w:gridCol w:w="2080"/>
            <w:gridCol w:w="2428"/>
            <w:gridCol w:w="1442"/>
            <w:gridCol w:w="1291"/>
          </w:tblGrid>
        </w:tblGridChange>
      </w:tblGrid>
      <w:tr w:rsidR="007136D5" w14:paraId="258D96AC" w14:textId="77777777" w:rsidTr="00F2219A">
        <w:trPr>
          <w:ins w:id="534" w:author="Andrea K. Fourquet" w:date="2017-04-25T23:45:00Z"/>
        </w:trPr>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Change w:id="535" w:author="Andrea K. Fourquet" w:date="2017-04-25T23:55:00Z">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tcPrChange>
          </w:tcPr>
          <w:p w14:paraId="6B0B52FE" w14:textId="77777777" w:rsidR="007136D5" w:rsidRDefault="007136D5" w:rsidP="00032489">
            <w:pPr>
              <w:spacing w:before="40" w:after="40"/>
              <w:ind w:left="72" w:right="72"/>
              <w:jc w:val="center"/>
              <w:rPr>
                <w:ins w:id="536" w:author="Andrea K. Fourquet" w:date="2017-04-25T23:45:00Z"/>
                <w:rFonts w:ascii="Arial" w:eastAsia="Arial" w:hAnsi="Arial" w:cs="Arial"/>
                <w:b/>
                <w:sz w:val="20"/>
                <w:szCs w:val="20"/>
              </w:rPr>
            </w:pPr>
            <w:ins w:id="537" w:author="Andrea K. Fourquet" w:date="2017-04-25T23:45:00Z">
              <w:r>
                <w:rPr>
                  <w:rFonts w:ascii="Arial" w:eastAsia="Arial" w:hAnsi="Arial" w:cs="Arial"/>
                  <w:b/>
                  <w:sz w:val="20"/>
                  <w:szCs w:val="20"/>
                </w:rPr>
                <w:t>Template Name</w:t>
              </w:r>
            </w:ins>
          </w:p>
        </w:tc>
        <w:tc>
          <w:tcPr>
            <w:tcW w:w="7285" w:type="dxa"/>
            <w:gridSpan w:val="4"/>
            <w:tcBorders>
              <w:top w:val="single" w:sz="4" w:space="0" w:color="000000"/>
              <w:left w:val="single" w:sz="4" w:space="0" w:color="000000"/>
              <w:bottom w:val="single" w:sz="4" w:space="0" w:color="000000"/>
              <w:right w:val="single" w:sz="4" w:space="0" w:color="000000"/>
            </w:tcBorders>
            <w:vAlign w:val="center"/>
            <w:tcPrChange w:id="538" w:author="Andrea K. Fourquet" w:date="2017-04-25T23:55:00Z">
              <w:tcPr>
                <w:tcW w:w="7241" w:type="dxa"/>
                <w:gridSpan w:val="4"/>
                <w:tcBorders>
                  <w:top w:val="single" w:sz="4" w:space="0" w:color="000000"/>
                  <w:left w:val="single" w:sz="4" w:space="0" w:color="000000"/>
                  <w:bottom w:val="single" w:sz="4" w:space="0" w:color="000000"/>
                  <w:right w:val="single" w:sz="4" w:space="0" w:color="000000"/>
                </w:tcBorders>
                <w:vAlign w:val="center"/>
              </w:tcPr>
            </w:tcPrChange>
          </w:tcPr>
          <w:p w14:paraId="2C7BD455" w14:textId="78AAB037" w:rsidR="007136D5" w:rsidRDefault="007136D5" w:rsidP="00032489">
            <w:pPr>
              <w:spacing w:before="40" w:after="40"/>
              <w:ind w:left="72" w:right="72"/>
              <w:rPr>
                <w:ins w:id="539" w:author="Andrea K. Fourquet" w:date="2017-04-25T23:45:00Z"/>
                <w:sz w:val="18"/>
                <w:szCs w:val="18"/>
              </w:rPr>
            </w:pPr>
            <w:ins w:id="540" w:author="Andrea K. Fourquet" w:date="2017-04-25T23:47:00Z">
              <w:r>
                <w:rPr>
                  <w:sz w:val="18"/>
                  <w:szCs w:val="18"/>
                </w:rPr>
                <w:t xml:space="preserve">Transport Instructions </w:t>
              </w:r>
            </w:ins>
          </w:p>
        </w:tc>
      </w:tr>
      <w:tr w:rsidR="007136D5" w14:paraId="2660163F" w14:textId="77777777" w:rsidTr="00F2219A">
        <w:trPr>
          <w:ins w:id="541" w:author="Andrea K. Fourquet" w:date="2017-04-25T23:45:00Z"/>
        </w:trPr>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Change w:id="542" w:author="Andrea K. Fourquet" w:date="2017-04-25T23:55:00Z">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tcPrChange>
          </w:tcPr>
          <w:p w14:paraId="43DA1D80" w14:textId="77777777" w:rsidR="007136D5" w:rsidRDefault="007136D5" w:rsidP="00032489">
            <w:pPr>
              <w:spacing w:before="40" w:after="40"/>
              <w:ind w:left="72" w:right="72"/>
              <w:jc w:val="center"/>
              <w:rPr>
                <w:ins w:id="543" w:author="Andrea K. Fourquet" w:date="2017-04-25T23:45:00Z"/>
                <w:rFonts w:ascii="Arial" w:eastAsia="Arial" w:hAnsi="Arial" w:cs="Arial"/>
                <w:b/>
                <w:sz w:val="20"/>
                <w:szCs w:val="20"/>
              </w:rPr>
            </w:pPr>
            <w:ins w:id="544" w:author="Andrea K. Fourquet" w:date="2017-04-25T23:45:00Z">
              <w:r>
                <w:rPr>
                  <w:rFonts w:ascii="Arial" w:eastAsia="Arial" w:hAnsi="Arial" w:cs="Arial"/>
                  <w:b/>
                  <w:sz w:val="20"/>
                  <w:szCs w:val="20"/>
                </w:rPr>
                <w:t xml:space="preserve">Template ID </w:t>
              </w:r>
            </w:ins>
          </w:p>
        </w:tc>
        <w:tc>
          <w:tcPr>
            <w:tcW w:w="7285" w:type="dxa"/>
            <w:gridSpan w:val="4"/>
            <w:tcBorders>
              <w:top w:val="single" w:sz="4" w:space="0" w:color="000000"/>
              <w:left w:val="single" w:sz="4" w:space="0" w:color="000000"/>
              <w:bottom w:val="single" w:sz="4" w:space="0" w:color="000000"/>
              <w:right w:val="single" w:sz="4" w:space="0" w:color="000000"/>
            </w:tcBorders>
            <w:vAlign w:val="center"/>
            <w:tcPrChange w:id="545" w:author="Andrea K. Fourquet" w:date="2017-04-25T23:55:00Z">
              <w:tcPr>
                <w:tcW w:w="7241" w:type="dxa"/>
                <w:gridSpan w:val="4"/>
                <w:tcBorders>
                  <w:top w:val="single" w:sz="4" w:space="0" w:color="000000"/>
                  <w:left w:val="single" w:sz="4" w:space="0" w:color="000000"/>
                  <w:bottom w:val="single" w:sz="4" w:space="0" w:color="000000"/>
                  <w:right w:val="single" w:sz="4" w:space="0" w:color="000000"/>
                </w:tcBorders>
                <w:vAlign w:val="center"/>
              </w:tcPr>
            </w:tcPrChange>
          </w:tcPr>
          <w:p w14:paraId="21AA8940" w14:textId="77777777" w:rsidR="007136D5" w:rsidRDefault="007136D5" w:rsidP="00032489">
            <w:pPr>
              <w:spacing w:before="40" w:after="40"/>
              <w:ind w:left="72" w:right="72"/>
              <w:rPr>
                <w:ins w:id="546" w:author="Andrea K. Fourquet" w:date="2017-04-25T23:45:00Z"/>
                <w:sz w:val="18"/>
                <w:szCs w:val="18"/>
              </w:rPr>
            </w:pPr>
            <w:commentRangeStart w:id="547"/>
            <w:ins w:id="548" w:author="Andrea K. Fourquet" w:date="2017-04-25T23:45:00Z">
              <w:r>
                <w:rPr>
                  <w:sz w:val="18"/>
                  <w:szCs w:val="18"/>
                </w:rPr>
                <w:t>&lt;oid&gt;</w:t>
              </w:r>
              <w:commentRangeEnd w:id="547"/>
              <w:r>
                <w:commentReference w:id="547"/>
              </w:r>
            </w:ins>
          </w:p>
        </w:tc>
      </w:tr>
      <w:tr w:rsidR="007136D5" w14:paraId="1FFE2CA8" w14:textId="77777777" w:rsidTr="00F2219A">
        <w:trPr>
          <w:ins w:id="549" w:author="Andrea K. Fourquet" w:date="2017-04-25T23:45:00Z"/>
        </w:trPr>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Change w:id="550" w:author="Andrea K. Fourquet" w:date="2017-04-25T23:55:00Z">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tcPrChange>
          </w:tcPr>
          <w:p w14:paraId="4F4238FD" w14:textId="77777777" w:rsidR="007136D5" w:rsidRDefault="007136D5" w:rsidP="00032489">
            <w:pPr>
              <w:spacing w:before="40" w:after="40"/>
              <w:ind w:left="72" w:right="72"/>
              <w:jc w:val="center"/>
              <w:rPr>
                <w:ins w:id="551" w:author="Andrea K. Fourquet" w:date="2017-04-25T23:45:00Z"/>
                <w:rFonts w:ascii="Arial" w:eastAsia="Arial" w:hAnsi="Arial" w:cs="Arial"/>
                <w:b/>
                <w:sz w:val="20"/>
                <w:szCs w:val="20"/>
              </w:rPr>
            </w:pPr>
            <w:ins w:id="552" w:author="Andrea K. Fourquet" w:date="2017-04-25T23:45:00Z">
              <w:r>
                <w:rPr>
                  <w:rFonts w:ascii="Arial" w:eastAsia="Arial" w:hAnsi="Arial" w:cs="Arial"/>
                  <w:b/>
                  <w:sz w:val="20"/>
                  <w:szCs w:val="20"/>
                </w:rPr>
                <w:t xml:space="preserve">Parent Template </w:t>
              </w:r>
            </w:ins>
          </w:p>
        </w:tc>
        <w:tc>
          <w:tcPr>
            <w:tcW w:w="7285" w:type="dxa"/>
            <w:gridSpan w:val="4"/>
            <w:tcBorders>
              <w:top w:val="single" w:sz="4" w:space="0" w:color="000000"/>
              <w:left w:val="single" w:sz="4" w:space="0" w:color="000000"/>
              <w:bottom w:val="single" w:sz="4" w:space="0" w:color="000000"/>
              <w:right w:val="single" w:sz="4" w:space="0" w:color="000000"/>
            </w:tcBorders>
            <w:vAlign w:val="center"/>
            <w:tcPrChange w:id="553" w:author="Andrea K. Fourquet" w:date="2017-04-25T23:55:00Z">
              <w:tcPr>
                <w:tcW w:w="7241" w:type="dxa"/>
                <w:gridSpan w:val="4"/>
                <w:tcBorders>
                  <w:top w:val="single" w:sz="4" w:space="0" w:color="000000"/>
                  <w:left w:val="single" w:sz="4" w:space="0" w:color="000000"/>
                  <w:bottom w:val="single" w:sz="4" w:space="0" w:color="000000"/>
                  <w:right w:val="single" w:sz="4" w:space="0" w:color="000000"/>
                </w:tcBorders>
                <w:vAlign w:val="center"/>
              </w:tcPr>
            </w:tcPrChange>
          </w:tcPr>
          <w:p w14:paraId="3A913467" w14:textId="77777777" w:rsidR="007136D5" w:rsidRDefault="007136D5" w:rsidP="00032489">
            <w:pPr>
              <w:spacing w:before="40" w:after="40"/>
              <w:ind w:left="72" w:right="72"/>
              <w:rPr>
                <w:ins w:id="554" w:author="Andrea K. Fourquet" w:date="2017-04-25T23:45:00Z"/>
                <w:sz w:val="18"/>
                <w:szCs w:val="18"/>
              </w:rPr>
            </w:pPr>
            <w:ins w:id="555" w:author="Andrea K. Fourquet" w:date="2017-04-25T23:45:00Z">
              <w:r>
                <w:rPr>
                  <w:sz w:val="18"/>
                  <w:szCs w:val="18"/>
                </w:rPr>
                <w:t>None</w:t>
              </w:r>
            </w:ins>
          </w:p>
          <w:p w14:paraId="6F941BDF" w14:textId="77777777" w:rsidR="007136D5" w:rsidRDefault="007136D5" w:rsidP="00032489">
            <w:pPr>
              <w:spacing w:before="40" w:after="40"/>
              <w:ind w:left="72" w:right="72"/>
              <w:rPr>
                <w:ins w:id="556" w:author="Andrea K. Fourquet" w:date="2017-04-25T23:45:00Z"/>
                <w:sz w:val="18"/>
                <w:szCs w:val="18"/>
              </w:rPr>
            </w:pPr>
          </w:p>
        </w:tc>
      </w:tr>
      <w:tr w:rsidR="007136D5" w14:paraId="2A8C75E8" w14:textId="77777777" w:rsidTr="00F2219A">
        <w:trPr>
          <w:ins w:id="557" w:author="Andrea K. Fourquet" w:date="2017-04-25T23:45:00Z"/>
        </w:trPr>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Change w:id="558" w:author="Andrea K. Fourquet" w:date="2017-04-25T23:55:00Z">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tcPrChange>
          </w:tcPr>
          <w:p w14:paraId="7503D935" w14:textId="77777777" w:rsidR="007136D5" w:rsidRDefault="007136D5" w:rsidP="00032489">
            <w:pPr>
              <w:spacing w:before="40" w:after="40"/>
              <w:ind w:left="72" w:right="72"/>
              <w:jc w:val="center"/>
              <w:rPr>
                <w:ins w:id="559" w:author="Andrea K. Fourquet" w:date="2017-04-25T23:45:00Z"/>
                <w:rFonts w:ascii="Arial" w:eastAsia="Arial" w:hAnsi="Arial" w:cs="Arial"/>
                <w:b/>
                <w:sz w:val="20"/>
                <w:szCs w:val="20"/>
              </w:rPr>
            </w:pPr>
            <w:ins w:id="560" w:author="Andrea K. Fourquet" w:date="2017-04-25T23:45:00Z">
              <w:r>
                <w:rPr>
                  <w:rFonts w:ascii="Arial" w:eastAsia="Arial" w:hAnsi="Arial" w:cs="Arial"/>
                  <w:b/>
                  <w:sz w:val="20"/>
                  <w:szCs w:val="20"/>
                </w:rPr>
                <w:t xml:space="preserve">General Description </w:t>
              </w:r>
            </w:ins>
          </w:p>
        </w:tc>
        <w:tc>
          <w:tcPr>
            <w:tcW w:w="7285" w:type="dxa"/>
            <w:gridSpan w:val="4"/>
            <w:tcBorders>
              <w:top w:val="single" w:sz="4" w:space="0" w:color="000000"/>
              <w:left w:val="single" w:sz="4" w:space="0" w:color="000000"/>
              <w:bottom w:val="single" w:sz="4" w:space="0" w:color="000000"/>
              <w:right w:val="single" w:sz="4" w:space="0" w:color="000000"/>
            </w:tcBorders>
            <w:vAlign w:val="center"/>
            <w:tcPrChange w:id="561" w:author="Andrea K. Fourquet" w:date="2017-04-25T23:55:00Z">
              <w:tcPr>
                <w:tcW w:w="7241" w:type="dxa"/>
                <w:gridSpan w:val="4"/>
                <w:tcBorders>
                  <w:top w:val="single" w:sz="4" w:space="0" w:color="000000"/>
                  <w:left w:val="single" w:sz="4" w:space="0" w:color="000000"/>
                  <w:bottom w:val="single" w:sz="4" w:space="0" w:color="000000"/>
                  <w:right w:val="single" w:sz="4" w:space="0" w:color="000000"/>
                </w:tcBorders>
                <w:vAlign w:val="center"/>
              </w:tcPr>
            </w:tcPrChange>
          </w:tcPr>
          <w:p w14:paraId="2FB0BE97" w14:textId="6AA99F5D" w:rsidR="007136D5" w:rsidRDefault="007136D5" w:rsidP="00032489">
            <w:pPr>
              <w:spacing w:before="40" w:after="40"/>
              <w:ind w:left="72" w:right="72"/>
              <w:rPr>
                <w:ins w:id="562" w:author="Andrea K. Fourquet" w:date="2017-04-25T23:45:00Z"/>
                <w:sz w:val="18"/>
                <w:szCs w:val="18"/>
              </w:rPr>
            </w:pPr>
            <w:ins w:id="563" w:author="Andrea K. Fourquet" w:date="2017-04-25T23:47:00Z">
              <w:r>
                <w:rPr>
                  <w:sz w:val="18"/>
                  <w:szCs w:val="18"/>
                </w:rPr>
                <w:t xml:space="preserve">This </w:t>
              </w:r>
            </w:ins>
            <w:ins w:id="564" w:author="Andrea K. Fourquet" w:date="2017-04-25T23:48:00Z">
              <w:r>
                <w:rPr>
                  <w:sz w:val="18"/>
                  <w:szCs w:val="18"/>
                </w:rPr>
                <w:t xml:space="preserve">section </w:t>
              </w:r>
            </w:ins>
            <w:ins w:id="565" w:author="Andrea K. Fourquet" w:date="2017-04-25T23:49:00Z">
              <w:r>
                <w:rPr>
                  <w:sz w:val="18"/>
                  <w:szCs w:val="18"/>
                </w:rPr>
                <w:t>contains</w:t>
              </w:r>
            </w:ins>
            <w:ins w:id="566" w:author="Andrea K. Fourquet" w:date="2017-04-25T23:47:00Z">
              <w:r>
                <w:rPr>
                  <w:sz w:val="18"/>
                  <w:szCs w:val="18"/>
                </w:rPr>
                <w:t xml:space="preserve"> </w:t>
              </w:r>
            </w:ins>
            <w:ins w:id="567" w:author="Andrea K. Fourquet" w:date="2017-04-25T23:58:00Z">
              <w:r w:rsidR="00F2219A">
                <w:rPr>
                  <w:sz w:val="18"/>
                  <w:szCs w:val="18"/>
                </w:rPr>
                <w:t xml:space="preserve">narrative </w:t>
              </w:r>
            </w:ins>
            <w:ins w:id="568" w:author="Andrea K. Fourquet" w:date="2017-04-25T23:47:00Z">
              <w:r>
                <w:rPr>
                  <w:sz w:val="18"/>
                  <w:szCs w:val="18"/>
                </w:rPr>
                <w:t xml:space="preserve">information provided by the </w:t>
              </w:r>
            </w:ins>
            <w:ins w:id="569" w:author="Andrea K. Fourquet" w:date="2017-04-25T23:48:00Z">
              <w:r>
                <w:rPr>
                  <w:sz w:val="18"/>
                  <w:szCs w:val="18"/>
                </w:rPr>
                <w:t>patient’s</w:t>
              </w:r>
            </w:ins>
            <w:ins w:id="570" w:author="Andrea K. Fourquet" w:date="2017-04-25T23:47:00Z">
              <w:r>
                <w:rPr>
                  <w:sz w:val="18"/>
                  <w:szCs w:val="18"/>
                </w:rPr>
                <w:t xml:space="preserve"> </w:t>
              </w:r>
            </w:ins>
            <w:ins w:id="571" w:author="Andrea K. Fourquet" w:date="2017-04-25T23:49:00Z">
              <w:r>
                <w:rPr>
                  <w:sz w:val="18"/>
                  <w:szCs w:val="18"/>
                </w:rPr>
                <w:t>care provider(s)</w:t>
              </w:r>
            </w:ins>
            <w:ins w:id="572" w:author="Andrea K. Fourquet" w:date="2017-04-25T23:47:00Z">
              <w:r>
                <w:rPr>
                  <w:sz w:val="18"/>
                  <w:szCs w:val="18"/>
                </w:rPr>
                <w:t xml:space="preserve"> to indicat</w:t>
              </w:r>
            </w:ins>
            <w:ins w:id="573" w:author="Andrea K. Fourquet" w:date="2017-04-25T23:49:00Z">
              <w:r>
                <w:rPr>
                  <w:sz w:val="18"/>
                  <w:szCs w:val="18"/>
                </w:rPr>
                <w:t>ing</w:t>
              </w:r>
            </w:ins>
            <w:ins w:id="574" w:author="Andrea K. Fourquet" w:date="2017-04-25T23:47:00Z">
              <w:r>
                <w:rPr>
                  <w:sz w:val="18"/>
                  <w:szCs w:val="18"/>
                </w:rPr>
                <w:t xml:space="preserve"> any</w:t>
              </w:r>
            </w:ins>
            <w:ins w:id="575" w:author="Andrea K. Fourquet" w:date="2017-04-25T23:49:00Z">
              <w:r>
                <w:rPr>
                  <w:sz w:val="18"/>
                  <w:szCs w:val="18"/>
                </w:rPr>
                <w:t xml:space="preserve"> care that should be </w:t>
              </w:r>
            </w:ins>
            <w:ins w:id="576" w:author="Andrea K. Fourquet" w:date="2017-04-25T23:50:00Z">
              <w:r>
                <w:rPr>
                  <w:sz w:val="18"/>
                  <w:szCs w:val="18"/>
                </w:rPr>
                <w:t>rendered</w:t>
              </w:r>
            </w:ins>
            <w:ins w:id="577" w:author="Andrea K. Fourquet" w:date="2017-04-25T23:47:00Z">
              <w:r>
                <w:rPr>
                  <w:sz w:val="18"/>
                  <w:szCs w:val="18"/>
                </w:rPr>
                <w:t xml:space="preserve"> during the transport. </w:t>
              </w:r>
            </w:ins>
          </w:p>
        </w:tc>
      </w:tr>
      <w:tr w:rsidR="007136D5" w14:paraId="7F3FB1E0" w14:textId="77777777" w:rsidTr="00F2219A">
        <w:trPr>
          <w:ins w:id="578" w:author="Andrea K. Fourquet" w:date="2017-04-25T23:45:00Z"/>
        </w:trPr>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Change w:id="579" w:author="Andrea K. Fourquet" w:date="2017-04-25T23:55:00Z">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tcPrChange>
          </w:tcPr>
          <w:p w14:paraId="699410F5" w14:textId="77777777" w:rsidR="007136D5" w:rsidRDefault="007136D5" w:rsidP="00032489">
            <w:pPr>
              <w:spacing w:before="40" w:after="40"/>
              <w:ind w:left="72" w:right="72"/>
              <w:jc w:val="center"/>
              <w:rPr>
                <w:ins w:id="580" w:author="Andrea K. Fourquet" w:date="2017-04-25T23:45:00Z"/>
                <w:rFonts w:ascii="Arial" w:eastAsia="Arial" w:hAnsi="Arial" w:cs="Arial"/>
                <w:b/>
                <w:sz w:val="20"/>
                <w:szCs w:val="20"/>
              </w:rPr>
            </w:pPr>
            <w:ins w:id="581" w:author="Andrea K. Fourquet" w:date="2017-04-25T23:45:00Z">
              <w:r>
                <w:rPr>
                  <w:rFonts w:ascii="Arial" w:eastAsia="Arial" w:hAnsi="Arial" w:cs="Arial"/>
                  <w:b/>
                  <w:sz w:val="20"/>
                  <w:szCs w:val="20"/>
                </w:rPr>
                <w:t>Section Code</w:t>
              </w:r>
            </w:ins>
          </w:p>
        </w:tc>
        <w:tc>
          <w:tcPr>
            <w:tcW w:w="7285" w:type="dxa"/>
            <w:gridSpan w:val="4"/>
            <w:tcBorders>
              <w:top w:val="single" w:sz="4" w:space="0" w:color="000000"/>
              <w:left w:val="single" w:sz="4" w:space="0" w:color="000000"/>
              <w:bottom w:val="single" w:sz="4" w:space="0" w:color="000000"/>
              <w:right w:val="single" w:sz="4" w:space="0" w:color="000000"/>
            </w:tcBorders>
            <w:vAlign w:val="center"/>
            <w:tcPrChange w:id="582" w:author="Andrea K. Fourquet" w:date="2017-04-25T23:55:00Z">
              <w:tcPr>
                <w:tcW w:w="7241" w:type="dxa"/>
                <w:gridSpan w:val="4"/>
                <w:tcBorders>
                  <w:top w:val="single" w:sz="4" w:space="0" w:color="000000"/>
                  <w:left w:val="single" w:sz="4" w:space="0" w:color="000000"/>
                  <w:bottom w:val="single" w:sz="4" w:space="0" w:color="000000"/>
                  <w:right w:val="single" w:sz="4" w:space="0" w:color="000000"/>
                </w:tcBorders>
                <w:vAlign w:val="center"/>
              </w:tcPr>
            </w:tcPrChange>
          </w:tcPr>
          <w:p w14:paraId="705B7260" w14:textId="686E04B3" w:rsidR="007136D5" w:rsidRDefault="007136D5" w:rsidP="00032489">
            <w:pPr>
              <w:spacing w:before="40" w:after="40"/>
              <w:ind w:left="72" w:right="72"/>
              <w:rPr>
                <w:ins w:id="583" w:author="Andrea K. Fourquet" w:date="2017-04-25T23:45:00Z"/>
                <w:sz w:val="18"/>
                <w:szCs w:val="18"/>
              </w:rPr>
            </w:pPr>
            <w:commentRangeStart w:id="584"/>
            <w:ins w:id="585" w:author="Andrea K. Fourquet" w:date="2017-04-25T23:53:00Z">
              <w:r w:rsidRPr="007136D5">
                <w:rPr>
                  <w:sz w:val="18"/>
                  <w:szCs w:val="18"/>
                </w:rPr>
                <w:t>74213-</w:t>
              </w:r>
            </w:ins>
            <w:commentRangeEnd w:id="584"/>
            <w:ins w:id="586" w:author="Andrea K. Fourquet" w:date="2017-04-25T23:54:00Z">
              <w:r>
                <w:rPr>
                  <w:rStyle w:val="CommentReference"/>
                </w:rPr>
                <w:commentReference w:id="584"/>
              </w:r>
            </w:ins>
            <w:ins w:id="587" w:author="Andrea K. Fourquet" w:date="2017-04-25T23:53:00Z">
              <w:r w:rsidRPr="007136D5">
                <w:rPr>
                  <w:sz w:val="18"/>
                  <w:szCs w:val="18"/>
                </w:rPr>
                <w:t>0</w:t>
              </w:r>
            </w:ins>
            <w:ins w:id="588" w:author="Andrea K. Fourquet" w:date="2017-04-25T23:45:00Z">
              <w:r>
                <w:rPr>
                  <w:sz w:val="18"/>
                  <w:szCs w:val="18"/>
                </w:rPr>
                <w:t xml:space="preserve">, LOINC, </w:t>
              </w:r>
            </w:ins>
            <w:ins w:id="589" w:author="Andrea K. Fourquet" w:date="2017-04-25T23:51:00Z">
              <w:r>
                <w:rPr>
                  <w:sz w:val="18"/>
                  <w:szCs w:val="18"/>
                </w:rPr>
                <w:t>“</w:t>
              </w:r>
            </w:ins>
            <w:ins w:id="590" w:author="Andrea K. Fourquet" w:date="2017-04-25T23:52:00Z">
              <w:r>
                <w:rPr>
                  <w:sz w:val="18"/>
                  <w:szCs w:val="18"/>
                </w:rPr>
                <w:t>Discharge ins</w:t>
              </w:r>
              <w:commentRangeStart w:id="591"/>
              <w:r>
                <w:rPr>
                  <w:sz w:val="18"/>
                  <w:szCs w:val="18"/>
                </w:rPr>
                <w:t>tructio</w:t>
              </w:r>
            </w:ins>
            <w:commentRangeEnd w:id="591"/>
            <w:ins w:id="592" w:author="Andrea K. Fourquet" w:date="2017-04-25T23:53:00Z">
              <w:r>
                <w:rPr>
                  <w:rStyle w:val="CommentReference"/>
                </w:rPr>
                <w:commentReference w:id="591"/>
              </w:r>
            </w:ins>
            <w:ins w:id="593" w:author="Andrea K. Fourquet" w:date="2017-04-25T23:52:00Z">
              <w:r>
                <w:rPr>
                  <w:sz w:val="18"/>
                  <w:szCs w:val="18"/>
                </w:rPr>
                <w:t>ns</w:t>
              </w:r>
            </w:ins>
            <w:ins w:id="594" w:author="Andrea K. Fourquet" w:date="2017-04-25T23:45:00Z">
              <w:r>
                <w:rPr>
                  <w:sz w:val="18"/>
                  <w:szCs w:val="18"/>
                </w:rPr>
                <w:t xml:space="preserve">” </w:t>
              </w:r>
            </w:ins>
          </w:p>
        </w:tc>
      </w:tr>
      <w:tr w:rsidR="007136D5" w14:paraId="74ED0341" w14:textId="77777777" w:rsidTr="00F2219A">
        <w:trPr>
          <w:ins w:id="595" w:author="Andrea K. Fourquet" w:date="2017-04-25T23:45:00Z"/>
        </w:trPr>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Change w:id="596" w:author="Andrea K. Fourquet" w:date="2017-04-25T23:55:00Z">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tcPrChange>
          </w:tcPr>
          <w:p w14:paraId="4997D8E2" w14:textId="77777777" w:rsidR="007136D5" w:rsidRDefault="007136D5" w:rsidP="00032489">
            <w:pPr>
              <w:spacing w:before="40" w:after="40"/>
              <w:ind w:left="72" w:right="72"/>
              <w:jc w:val="center"/>
              <w:rPr>
                <w:ins w:id="597" w:author="Andrea K. Fourquet" w:date="2017-04-25T23:45:00Z"/>
                <w:rFonts w:ascii="Arial" w:eastAsia="Arial" w:hAnsi="Arial" w:cs="Arial"/>
                <w:b/>
                <w:sz w:val="20"/>
                <w:szCs w:val="20"/>
              </w:rPr>
            </w:pPr>
            <w:ins w:id="598" w:author="Andrea K. Fourquet" w:date="2017-04-25T23:45:00Z">
              <w:r>
                <w:rPr>
                  <w:rFonts w:ascii="Arial" w:eastAsia="Arial" w:hAnsi="Arial" w:cs="Arial"/>
                  <w:b/>
                  <w:sz w:val="20"/>
                  <w:szCs w:val="20"/>
                </w:rPr>
                <w:t>Author</w:t>
              </w:r>
            </w:ins>
          </w:p>
        </w:tc>
        <w:tc>
          <w:tcPr>
            <w:tcW w:w="7285" w:type="dxa"/>
            <w:gridSpan w:val="4"/>
            <w:tcBorders>
              <w:top w:val="single" w:sz="4" w:space="0" w:color="000000"/>
              <w:left w:val="single" w:sz="4" w:space="0" w:color="000000"/>
              <w:bottom w:val="single" w:sz="4" w:space="0" w:color="000000"/>
              <w:right w:val="single" w:sz="4" w:space="0" w:color="000000"/>
            </w:tcBorders>
            <w:vAlign w:val="center"/>
            <w:tcPrChange w:id="599" w:author="Andrea K. Fourquet" w:date="2017-04-25T23:55:00Z">
              <w:tcPr>
                <w:tcW w:w="7241" w:type="dxa"/>
                <w:gridSpan w:val="4"/>
                <w:tcBorders>
                  <w:top w:val="single" w:sz="4" w:space="0" w:color="000000"/>
                  <w:left w:val="single" w:sz="4" w:space="0" w:color="000000"/>
                  <w:bottom w:val="single" w:sz="4" w:space="0" w:color="000000"/>
                  <w:right w:val="single" w:sz="4" w:space="0" w:color="000000"/>
                </w:tcBorders>
                <w:vAlign w:val="center"/>
              </w:tcPr>
            </w:tcPrChange>
          </w:tcPr>
          <w:p w14:paraId="61682F57" w14:textId="70183922" w:rsidR="007136D5" w:rsidRDefault="007136D5" w:rsidP="00032489">
            <w:pPr>
              <w:spacing w:before="40" w:after="40"/>
              <w:ind w:left="72" w:right="72"/>
              <w:rPr>
                <w:ins w:id="600" w:author="Andrea K. Fourquet" w:date="2017-04-25T23:45:00Z"/>
                <w:sz w:val="18"/>
                <w:szCs w:val="18"/>
              </w:rPr>
            </w:pPr>
            <w:ins w:id="601" w:author="Andrea K. Fourquet" w:date="2017-04-25T23:45:00Z">
              <w:r>
                <w:rPr>
                  <w:sz w:val="18"/>
                  <w:szCs w:val="18"/>
                </w:rPr>
                <w:t xml:space="preserve">Patient’s </w:t>
              </w:r>
            </w:ins>
            <w:ins w:id="602" w:author="Andrea K. Fourquet" w:date="2017-04-25T23:50:00Z">
              <w:r>
                <w:rPr>
                  <w:sz w:val="18"/>
                  <w:szCs w:val="18"/>
                </w:rPr>
                <w:t>care provider(s)</w:t>
              </w:r>
            </w:ins>
            <w:ins w:id="603" w:author="Andrea K. Fourquet" w:date="2017-04-25T23:45:00Z">
              <w:r>
                <w:rPr>
                  <w:sz w:val="18"/>
                  <w:szCs w:val="18"/>
                </w:rPr>
                <w:t xml:space="preserve"> </w:t>
              </w:r>
            </w:ins>
          </w:p>
        </w:tc>
      </w:tr>
      <w:tr w:rsidR="007136D5" w14:paraId="6B498E5E" w14:textId="77777777" w:rsidTr="00F2219A">
        <w:trPr>
          <w:ins w:id="604" w:author="Andrea K. Fourquet" w:date="2017-04-25T23:45:00Z"/>
        </w:trPr>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Change w:id="605" w:author="Andrea K. Fourquet" w:date="2017-04-25T23:55:00Z">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tcPrChange>
          </w:tcPr>
          <w:p w14:paraId="43A2CEF9" w14:textId="77777777" w:rsidR="007136D5" w:rsidRDefault="007136D5" w:rsidP="00032489">
            <w:pPr>
              <w:spacing w:before="40" w:after="40"/>
              <w:ind w:left="72" w:right="72"/>
              <w:jc w:val="center"/>
              <w:rPr>
                <w:ins w:id="606" w:author="Andrea K. Fourquet" w:date="2017-04-25T23:45:00Z"/>
                <w:rFonts w:ascii="Arial" w:eastAsia="Arial" w:hAnsi="Arial" w:cs="Arial"/>
                <w:b/>
                <w:sz w:val="20"/>
                <w:szCs w:val="20"/>
              </w:rPr>
            </w:pPr>
            <w:ins w:id="607" w:author="Andrea K. Fourquet" w:date="2017-04-25T23:45:00Z">
              <w:r>
                <w:rPr>
                  <w:rFonts w:ascii="Arial" w:eastAsia="Arial" w:hAnsi="Arial" w:cs="Arial"/>
                  <w:b/>
                  <w:sz w:val="20"/>
                  <w:szCs w:val="20"/>
                </w:rPr>
                <w:t>Informant</w:t>
              </w:r>
            </w:ins>
          </w:p>
        </w:tc>
        <w:tc>
          <w:tcPr>
            <w:tcW w:w="7285" w:type="dxa"/>
            <w:gridSpan w:val="4"/>
            <w:tcBorders>
              <w:top w:val="single" w:sz="4" w:space="0" w:color="000000"/>
              <w:left w:val="single" w:sz="4" w:space="0" w:color="000000"/>
              <w:bottom w:val="single" w:sz="4" w:space="0" w:color="000000"/>
              <w:right w:val="single" w:sz="4" w:space="0" w:color="000000"/>
            </w:tcBorders>
            <w:vAlign w:val="center"/>
            <w:tcPrChange w:id="608" w:author="Andrea K. Fourquet" w:date="2017-04-25T23:55:00Z">
              <w:tcPr>
                <w:tcW w:w="7241" w:type="dxa"/>
                <w:gridSpan w:val="4"/>
                <w:tcBorders>
                  <w:top w:val="single" w:sz="4" w:space="0" w:color="000000"/>
                  <w:left w:val="single" w:sz="4" w:space="0" w:color="000000"/>
                  <w:bottom w:val="single" w:sz="4" w:space="0" w:color="000000"/>
                  <w:right w:val="single" w:sz="4" w:space="0" w:color="000000"/>
                </w:tcBorders>
                <w:vAlign w:val="center"/>
              </w:tcPr>
            </w:tcPrChange>
          </w:tcPr>
          <w:p w14:paraId="57EAF1C2" w14:textId="77777777" w:rsidR="007136D5" w:rsidRDefault="007136D5" w:rsidP="00032489">
            <w:pPr>
              <w:spacing w:before="40" w:after="40"/>
              <w:ind w:left="72" w:right="72"/>
              <w:rPr>
                <w:ins w:id="609" w:author="Andrea K. Fourquet" w:date="2017-04-25T23:45:00Z"/>
                <w:sz w:val="18"/>
                <w:szCs w:val="18"/>
              </w:rPr>
            </w:pPr>
            <w:ins w:id="610" w:author="Andrea K. Fourquet" w:date="2017-04-25T23:45:00Z">
              <w:r>
                <w:rPr>
                  <w:sz w:val="18"/>
                  <w:szCs w:val="18"/>
                </w:rPr>
                <w:t xml:space="preserve">Patient's nurse or discharge planner </w:t>
              </w:r>
            </w:ins>
          </w:p>
        </w:tc>
      </w:tr>
      <w:tr w:rsidR="007136D5" w14:paraId="3DEDCB1B" w14:textId="77777777" w:rsidTr="00F2219A">
        <w:trPr>
          <w:ins w:id="611" w:author="Andrea K. Fourquet" w:date="2017-04-25T23:45:00Z"/>
        </w:trPr>
        <w:tc>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Change w:id="612" w:author="Andrea K. Fourquet" w:date="2017-04-25T23:55:00Z">
              <w:tcPr>
                <w:tcW w:w="2085"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tcPrChange>
          </w:tcPr>
          <w:p w14:paraId="7FE7A5C1" w14:textId="77777777" w:rsidR="007136D5" w:rsidRDefault="007136D5" w:rsidP="00032489">
            <w:pPr>
              <w:spacing w:before="40" w:after="40"/>
              <w:ind w:left="72" w:right="72"/>
              <w:jc w:val="center"/>
              <w:rPr>
                <w:ins w:id="613" w:author="Andrea K. Fourquet" w:date="2017-04-25T23:45:00Z"/>
                <w:rFonts w:ascii="Arial" w:eastAsia="Arial" w:hAnsi="Arial" w:cs="Arial"/>
                <w:b/>
                <w:sz w:val="20"/>
                <w:szCs w:val="20"/>
              </w:rPr>
            </w:pPr>
            <w:ins w:id="614" w:author="Andrea K. Fourquet" w:date="2017-04-25T23:45:00Z">
              <w:r>
                <w:rPr>
                  <w:rFonts w:ascii="Arial" w:eastAsia="Arial" w:hAnsi="Arial" w:cs="Arial"/>
                  <w:b/>
                  <w:sz w:val="20"/>
                  <w:szCs w:val="20"/>
                </w:rPr>
                <w:t>Subject</w:t>
              </w:r>
            </w:ins>
          </w:p>
        </w:tc>
        <w:tc>
          <w:tcPr>
            <w:tcW w:w="7285" w:type="dxa"/>
            <w:gridSpan w:val="4"/>
            <w:tcBorders>
              <w:top w:val="single" w:sz="4" w:space="0" w:color="000000"/>
              <w:left w:val="single" w:sz="4" w:space="0" w:color="000000"/>
              <w:bottom w:val="single" w:sz="4" w:space="0" w:color="000000"/>
              <w:right w:val="single" w:sz="4" w:space="0" w:color="000000"/>
            </w:tcBorders>
            <w:vAlign w:val="center"/>
            <w:tcPrChange w:id="615" w:author="Andrea K. Fourquet" w:date="2017-04-25T23:55:00Z">
              <w:tcPr>
                <w:tcW w:w="7241" w:type="dxa"/>
                <w:gridSpan w:val="4"/>
                <w:tcBorders>
                  <w:top w:val="single" w:sz="4" w:space="0" w:color="000000"/>
                  <w:left w:val="single" w:sz="4" w:space="0" w:color="000000"/>
                  <w:bottom w:val="single" w:sz="4" w:space="0" w:color="000000"/>
                  <w:right w:val="single" w:sz="4" w:space="0" w:color="000000"/>
                </w:tcBorders>
                <w:vAlign w:val="center"/>
              </w:tcPr>
            </w:tcPrChange>
          </w:tcPr>
          <w:p w14:paraId="74CED5D2" w14:textId="77777777" w:rsidR="007136D5" w:rsidRDefault="007136D5" w:rsidP="00032489">
            <w:pPr>
              <w:spacing w:before="40" w:after="40"/>
              <w:ind w:left="72" w:right="72"/>
              <w:rPr>
                <w:ins w:id="616" w:author="Andrea K. Fourquet" w:date="2017-04-25T23:45:00Z"/>
                <w:sz w:val="18"/>
                <w:szCs w:val="18"/>
              </w:rPr>
            </w:pPr>
            <w:ins w:id="617" w:author="Andrea K. Fourquet" w:date="2017-04-25T23:45:00Z">
              <w:r>
                <w:rPr>
                  <w:sz w:val="18"/>
                  <w:szCs w:val="18"/>
                </w:rPr>
                <w:t>current recordTarget</w:t>
              </w:r>
            </w:ins>
          </w:p>
        </w:tc>
      </w:tr>
      <w:tr w:rsidR="007136D5" w14:paraId="74543067" w14:textId="77777777" w:rsidTr="00F2219A">
        <w:trPr>
          <w:ins w:id="618" w:author="Andrea K. Fourquet" w:date="2017-04-25T23:45:00Z"/>
        </w:trPr>
        <w:tc>
          <w:tcPr>
            <w:tcW w:w="917" w:type="dxa"/>
            <w:tcBorders>
              <w:top w:val="single" w:sz="4" w:space="0" w:color="000000"/>
            </w:tcBorders>
            <w:shd w:val="clear" w:color="auto" w:fill="E6E6E6"/>
            <w:vAlign w:val="center"/>
            <w:tcPrChange w:id="619" w:author="Andrea K. Fourquet" w:date="2017-04-25T23:55:00Z">
              <w:tcPr>
                <w:tcW w:w="917" w:type="dxa"/>
                <w:tcBorders>
                  <w:top w:val="single" w:sz="4" w:space="0" w:color="000000"/>
                </w:tcBorders>
                <w:shd w:val="clear" w:color="auto" w:fill="E6E6E6"/>
                <w:vAlign w:val="center"/>
              </w:tcPr>
            </w:tcPrChange>
          </w:tcPr>
          <w:p w14:paraId="6695A159" w14:textId="77777777" w:rsidR="007136D5" w:rsidRDefault="007136D5" w:rsidP="00032489">
            <w:pPr>
              <w:spacing w:before="40" w:after="40"/>
              <w:ind w:left="72" w:right="72"/>
              <w:jc w:val="center"/>
              <w:rPr>
                <w:ins w:id="620" w:author="Andrea K. Fourquet" w:date="2017-04-25T23:45:00Z"/>
                <w:rFonts w:ascii="Arial" w:eastAsia="Arial" w:hAnsi="Arial" w:cs="Arial"/>
                <w:b/>
                <w:sz w:val="20"/>
                <w:szCs w:val="20"/>
              </w:rPr>
            </w:pPr>
            <w:ins w:id="621" w:author="Andrea K. Fourquet" w:date="2017-04-25T23:45:00Z">
              <w:r>
                <w:rPr>
                  <w:rFonts w:ascii="Arial" w:eastAsia="Arial" w:hAnsi="Arial" w:cs="Arial"/>
                  <w:b/>
                  <w:sz w:val="20"/>
                  <w:szCs w:val="20"/>
                </w:rPr>
                <w:t xml:space="preserve">Opt and Card </w:t>
              </w:r>
            </w:ins>
          </w:p>
        </w:tc>
        <w:tc>
          <w:tcPr>
            <w:tcW w:w="1168" w:type="dxa"/>
            <w:tcBorders>
              <w:top w:val="single" w:sz="4" w:space="0" w:color="000000"/>
            </w:tcBorders>
            <w:shd w:val="clear" w:color="auto" w:fill="E6E6E6"/>
            <w:vAlign w:val="center"/>
            <w:tcPrChange w:id="622" w:author="Andrea K. Fourquet" w:date="2017-04-25T23:55:00Z">
              <w:tcPr>
                <w:tcW w:w="1168" w:type="dxa"/>
                <w:tcBorders>
                  <w:top w:val="single" w:sz="4" w:space="0" w:color="000000"/>
                </w:tcBorders>
                <w:shd w:val="clear" w:color="auto" w:fill="E6E6E6"/>
                <w:vAlign w:val="center"/>
              </w:tcPr>
            </w:tcPrChange>
          </w:tcPr>
          <w:p w14:paraId="155BCBAB" w14:textId="77777777" w:rsidR="007136D5" w:rsidRDefault="007136D5" w:rsidP="00032489">
            <w:pPr>
              <w:spacing w:before="40" w:after="40"/>
              <w:ind w:left="72" w:right="72"/>
              <w:jc w:val="center"/>
              <w:rPr>
                <w:ins w:id="623" w:author="Andrea K. Fourquet" w:date="2017-04-25T23:45:00Z"/>
                <w:rFonts w:ascii="Arial" w:eastAsia="Arial" w:hAnsi="Arial" w:cs="Arial"/>
                <w:b/>
                <w:sz w:val="20"/>
                <w:szCs w:val="20"/>
              </w:rPr>
            </w:pPr>
            <w:ins w:id="624" w:author="Andrea K. Fourquet" w:date="2017-04-25T23:45:00Z">
              <w:r>
                <w:rPr>
                  <w:rFonts w:ascii="Arial" w:eastAsia="Arial" w:hAnsi="Arial" w:cs="Arial"/>
                  <w:b/>
                  <w:sz w:val="20"/>
                  <w:szCs w:val="20"/>
                </w:rPr>
                <w:t>Condition</w:t>
              </w:r>
            </w:ins>
          </w:p>
        </w:tc>
        <w:tc>
          <w:tcPr>
            <w:tcW w:w="2080" w:type="dxa"/>
            <w:tcBorders>
              <w:top w:val="single" w:sz="4" w:space="0" w:color="000000"/>
            </w:tcBorders>
            <w:shd w:val="clear" w:color="auto" w:fill="E4E4E4"/>
            <w:tcPrChange w:id="625" w:author="Andrea K. Fourquet" w:date="2017-04-25T23:55:00Z">
              <w:tcPr>
                <w:tcW w:w="2080" w:type="dxa"/>
                <w:tcBorders>
                  <w:top w:val="single" w:sz="4" w:space="0" w:color="000000"/>
                </w:tcBorders>
                <w:shd w:val="clear" w:color="auto" w:fill="E4E4E4"/>
              </w:tcPr>
            </w:tcPrChange>
          </w:tcPr>
          <w:p w14:paraId="7DA12E04" w14:textId="77777777" w:rsidR="007136D5" w:rsidRDefault="007136D5" w:rsidP="00032489">
            <w:pPr>
              <w:spacing w:before="40" w:after="40"/>
              <w:ind w:left="72" w:right="72"/>
              <w:jc w:val="center"/>
              <w:rPr>
                <w:ins w:id="626" w:author="Andrea K. Fourquet" w:date="2017-04-25T23:45:00Z"/>
                <w:rFonts w:ascii="Arial" w:eastAsia="Arial" w:hAnsi="Arial" w:cs="Arial"/>
                <w:b/>
                <w:sz w:val="20"/>
                <w:szCs w:val="20"/>
              </w:rPr>
            </w:pPr>
            <w:ins w:id="627" w:author="Andrea K. Fourquet" w:date="2017-04-25T23:45:00Z">
              <w:r>
                <w:rPr>
                  <w:rFonts w:ascii="Arial" w:eastAsia="Arial" w:hAnsi="Arial" w:cs="Arial"/>
                  <w:b/>
                  <w:sz w:val="20"/>
                  <w:szCs w:val="20"/>
                </w:rPr>
                <w:t xml:space="preserve">Data Element or </w:t>
              </w:r>
              <w:r>
                <w:rPr>
                  <w:rFonts w:ascii="Arial" w:eastAsia="Arial" w:hAnsi="Arial" w:cs="Arial"/>
                  <w:b/>
                  <w:sz w:val="20"/>
                  <w:szCs w:val="20"/>
                </w:rPr>
                <w:br/>
                <w:t>Section Name</w:t>
              </w:r>
            </w:ins>
          </w:p>
        </w:tc>
        <w:tc>
          <w:tcPr>
            <w:tcW w:w="2428" w:type="dxa"/>
            <w:tcBorders>
              <w:top w:val="single" w:sz="4" w:space="0" w:color="000000"/>
            </w:tcBorders>
            <w:shd w:val="clear" w:color="auto" w:fill="E4E4E4"/>
            <w:vAlign w:val="center"/>
            <w:tcPrChange w:id="628" w:author="Andrea K. Fourquet" w:date="2017-04-25T23:55:00Z">
              <w:tcPr>
                <w:tcW w:w="2428" w:type="dxa"/>
                <w:tcBorders>
                  <w:top w:val="single" w:sz="4" w:space="0" w:color="000000"/>
                </w:tcBorders>
                <w:shd w:val="clear" w:color="auto" w:fill="E4E4E4"/>
                <w:vAlign w:val="center"/>
              </w:tcPr>
            </w:tcPrChange>
          </w:tcPr>
          <w:p w14:paraId="2B6F59EC" w14:textId="77777777" w:rsidR="007136D5" w:rsidRDefault="007136D5" w:rsidP="00032489">
            <w:pPr>
              <w:spacing w:before="40" w:after="40"/>
              <w:ind w:left="72" w:right="72"/>
              <w:jc w:val="center"/>
              <w:rPr>
                <w:ins w:id="629" w:author="Andrea K. Fourquet" w:date="2017-04-25T23:45:00Z"/>
                <w:rFonts w:ascii="Arial" w:eastAsia="Arial" w:hAnsi="Arial" w:cs="Arial"/>
                <w:b/>
                <w:sz w:val="20"/>
                <w:szCs w:val="20"/>
              </w:rPr>
            </w:pPr>
            <w:ins w:id="630" w:author="Andrea K. Fourquet" w:date="2017-04-25T23:45:00Z">
              <w:r>
                <w:rPr>
                  <w:rFonts w:ascii="Arial" w:eastAsia="Arial" w:hAnsi="Arial" w:cs="Arial"/>
                  <w:b/>
                  <w:sz w:val="20"/>
                  <w:szCs w:val="20"/>
                </w:rPr>
                <w:t>Template ID</w:t>
              </w:r>
            </w:ins>
          </w:p>
        </w:tc>
        <w:tc>
          <w:tcPr>
            <w:tcW w:w="1442" w:type="dxa"/>
            <w:tcBorders>
              <w:top w:val="single" w:sz="4" w:space="0" w:color="000000"/>
            </w:tcBorders>
            <w:shd w:val="clear" w:color="auto" w:fill="E4E4E4"/>
            <w:vAlign w:val="center"/>
            <w:tcPrChange w:id="631" w:author="Andrea K. Fourquet" w:date="2017-04-25T23:55:00Z">
              <w:tcPr>
                <w:tcW w:w="1442" w:type="dxa"/>
                <w:tcBorders>
                  <w:top w:val="single" w:sz="4" w:space="0" w:color="000000"/>
                </w:tcBorders>
                <w:shd w:val="clear" w:color="auto" w:fill="E4E4E4"/>
                <w:vAlign w:val="center"/>
              </w:tcPr>
            </w:tcPrChange>
          </w:tcPr>
          <w:p w14:paraId="69D97FFC" w14:textId="77777777" w:rsidR="007136D5" w:rsidRDefault="007136D5" w:rsidP="00032489">
            <w:pPr>
              <w:spacing w:before="40" w:after="40"/>
              <w:ind w:left="72" w:right="72"/>
              <w:jc w:val="center"/>
              <w:rPr>
                <w:ins w:id="632" w:author="Andrea K. Fourquet" w:date="2017-04-25T23:45:00Z"/>
                <w:rFonts w:ascii="Arial" w:eastAsia="Arial" w:hAnsi="Arial" w:cs="Arial"/>
                <w:b/>
                <w:sz w:val="20"/>
                <w:szCs w:val="20"/>
              </w:rPr>
            </w:pPr>
            <w:ins w:id="633" w:author="Andrea K. Fourquet" w:date="2017-04-25T23:45:00Z">
              <w:r>
                <w:rPr>
                  <w:rFonts w:ascii="Arial" w:eastAsia="Arial" w:hAnsi="Arial" w:cs="Arial"/>
                  <w:b/>
                  <w:sz w:val="20"/>
                  <w:szCs w:val="20"/>
                </w:rPr>
                <w:t>Specification Document</w:t>
              </w:r>
            </w:ins>
          </w:p>
        </w:tc>
        <w:tc>
          <w:tcPr>
            <w:tcW w:w="1335" w:type="dxa"/>
            <w:tcBorders>
              <w:top w:val="single" w:sz="4" w:space="0" w:color="000000"/>
            </w:tcBorders>
            <w:shd w:val="clear" w:color="auto" w:fill="E4E4E4"/>
            <w:vAlign w:val="center"/>
            <w:tcPrChange w:id="634" w:author="Andrea K. Fourquet" w:date="2017-04-25T23:55:00Z">
              <w:tcPr>
                <w:tcW w:w="1291" w:type="dxa"/>
                <w:tcBorders>
                  <w:top w:val="single" w:sz="4" w:space="0" w:color="000000"/>
                </w:tcBorders>
                <w:shd w:val="clear" w:color="auto" w:fill="E4E4E4"/>
                <w:vAlign w:val="center"/>
              </w:tcPr>
            </w:tcPrChange>
          </w:tcPr>
          <w:p w14:paraId="580FCACD" w14:textId="77777777" w:rsidR="007136D5" w:rsidRDefault="007136D5" w:rsidP="00032489">
            <w:pPr>
              <w:spacing w:before="40" w:after="40"/>
              <w:ind w:left="72" w:right="72"/>
              <w:jc w:val="center"/>
              <w:rPr>
                <w:ins w:id="635" w:author="Andrea K. Fourquet" w:date="2017-04-25T23:45:00Z"/>
                <w:rFonts w:ascii="Arial" w:eastAsia="Arial" w:hAnsi="Arial" w:cs="Arial"/>
                <w:b/>
                <w:sz w:val="20"/>
                <w:szCs w:val="20"/>
              </w:rPr>
            </w:pPr>
            <w:ins w:id="636" w:author="Andrea K. Fourquet" w:date="2017-04-25T23:45:00Z">
              <w:r>
                <w:rPr>
                  <w:rFonts w:ascii="Arial" w:eastAsia="Arial" w:hAnsi="Arial" w:cs="Arial"/>
                  <w:b/>
                  <w:sz w:val="20"/>
                  <w:szCs w:val="20"/>
                </w:rPr>
                <w:t>Vocabulary</w:t>
              </w:r>
            </w:ins>
          </w:p>
          <w:p w14:paraId="70E3F5A8" w14:textId="77777777" w:rsidR="007136D5" w:rsidRDefault="007136D5" w:rsidP="00032489">
            <w:pPr>
              <w:spacing w:before="40" w:after="40"/>
              <w:ind w:left="72" w:right="72"/>
              <w:jc w:val="center"/>
              <w:rPr>
                <w:ins w:id="637" w:author="Andrea K. Fourquet" w:date="2017-04-25T23:45:00Z"/>
                <w:rFonts w:ascii="Arial" w:eastAsia="Arial" w:hAnsi="Arial" w:cs="Arial"/>
                <w:b/>
                <w:sz w:val="20"/>
                <w:szCs w:val="20"/>
              </w:rPr>
            </w:pPr>
            <w:ins w:id="638" w:author="Andrea K. Fourquet" w:date="2017-04-25T23:45:00Z">
              <w:r>
                <w:rPr>
                  <w:rFonts w:ascii="Arial" w:eastAsia="Arial" w:hAnsi="Arial" w:cs="Arial"/>
                  <w:b/>
                  <w:sz w:val="20"/>
                  <w:szCs w:val="20"/>
                </w:rPr>
                <w:t>Constraint</w:t>
              </w:r>
            </w:ins>
          </w:p>
        </w:tc>
      </w:tr>
      <w:tr w:rsidR="007136D5" w14:paraId="7ACD24E2" w14:textId="77777777" w:rsidTr="00F2219A">
        <w:trPr>
          <w:ins w:id="639" w:author="Andrea K. Fourquet" w:date="2017-04-25T23:45:00Z"/>
        </w:trPr>
        <w:tc>
          <w:tcPr>
            <w:tcW w:w="9370" w:type="dxa"/>
            <w:gridSpan w:val="6"/>
            <w:tcBorders>
              <w:top w:val="single" w:sz="4" w:space="0" w:color="000000"/>
              <w:left w:val="single" w:sz="4" w:space="0" w:color="000000"/>
              <w:bottom w:val="single" w:sz="4" w:space="0" w:color="000000"/>
              <w:right w:val="single" w:sz="4" w:space="0" w:color="000000"/>
            </w:tcBorders>
            <w:tcPrChange w:id="640" w:author="Andrea K. Fourquet" w:date="2017-04-25T23:55:00Z">
              <w:tcPr>
                <w:tcW w:w="9326" w:type="dxa"/>
                <w:gridSpan w:val="6"/>
                <w:tcBorders>
                  <w:top w:val="single" w:sz="4" w:space="0" w:color="000000"/>
                  <w:left w:val="single" w:sz="4" w:space="0" w:color="000000"/>
                  <w:bottom w:val="single" w:sz="4" w:space="0" w:color="000000"/>
                  <w:right w:val="single" w:sz="4" w:space="0" w:color="000000"/>
                </w:tcBorders>
              </w:tcPr>
            </w:tcPrChange>
          </w:tcPr>
          <w:p w14:paraId="5CD1E1B8" w14:textId="77777777" w:rsidR="007136D5" w:rsidRDefault="007136D5" w:rsidP="00032489">
            <w:pPr>
              <w:spacing w:before="40" w:after="40"/>
              <w:ind w:left="72" w:right="72"/>
              <w:jc w:val="center"/>
              <w:rPr>
                <w:ins w:id="641" w:author="Andrea K. Fourquet" w:date="2017-04-25T23:45:00Z"/>
                <w:rFonts w:ascii="Arial" w:eastAsia="Arial" w:hAnsi="Arial" w:cs="Arial"/>
                <w:b/>
                <w:sz w:val="20"/>
                <w:szCs w:val="20"/>
              </w:rPr>
            </w:pPr>
            <w:ins w:id="642" w:author="Andrea K. Fourquet" w:date="2017-04-25T23:45:00Z">
              <w:r>
                <w:rPr>
                  <w:rFonts w:ascii="Arial" w:eastAsia="Arial" w:hAnsi="Arial" w:cs="Arial"/>
                  <w:b/>
                  <w:sz w:val="20"/>
                  <w:szCs w:val="20"/>
                </w:rPr>
                <w:t>Entries</w:t>
              </w:r>
            </w:ins>
          </w:p>
        </w:tc>
      </w:tr>
      <w:tr w:rsidR="007136D5" w14:paraId="6802E47E" w14:textId="77777777" w:rsidTr="00F2219A">
        <w:trPr>
          <w:ins w:id="643" w:author="Andrea K. Fourquet" w:date="2017-04-25T23:45:00Z"/>
        </w:trPr>
        <w:tc>
          <w:tcPr>
            <w:tcW w:w="917" w:type="dxa"/>
            <w:tcBorders>
              <w:top w:val="single" w:sz="4" w:space="0" w:color="000000"/>
              <w:left w:val="single" w:sz="4" w:space="0" w:color="000000"/>
              <w:bottom w:val="single" w:sz="4" w:space="0" w:color="000000"/>
              <w:right w:val="single" w:sz="4" w:space="0" w:color="000000"/>
            </w:tcBorders>
            <w:vAlign w:val="center"/>
            <w:tcPrChange w:id="644" w:author="Andrea K. Fourquet" w:date="2017-04-25T23:55:00Z">
              <w:tcPr>
                <w:tcW w:w="917" w:type="dxa"/>
                <w:tcBorders>
                  <w:top w:val="single" w:sz="4" w:space="0" w:color="000000"/>
                  <w:left w:val="single" w:sz="4" w:space="0" w:color="000000"/>
                  <w:bottom w:val="single" w:sz="4" w:space="0" w:color="000000"/>
                  <w:right w:val="single" w:sz="4" w:space="0" w:color="000000"/>
                </w:tcBorders>
                <w:vAlign w:val="center"/>
              </w:tcPr>
            </w:tcPrChange>
          </w:tcPr>
          <w:p w14:paraId="2B0CF886" w14:textId="792939E7" w:rsidR="007136D5" w:rsidRDefault="00F2219A" w:rsidP="00032489">
            <w:pPr>
              <w:spacing w:before="40" w:after="40"/>
              <w:ind w:left="72" w:right="72"/>
              <w:rPr>
                <w:ins w:id="645" w:author="Andrea K. Fourquet" w:date="2017-04-25T23:45:00Z"/>
                <w:sz w:val="18"/>
                <w:szCs w:val="18"/>
              </w:rPr>
            </w:pPr>
            <w:ins w:id="646" w:author="Andrea K. Fourquet" w:date="2017-04-25T23:58:00Z">
              <w:r>
                <w:rPr>
                  <w:sz w:val="18"/>
                  <w:szCs w:val="18"/>
                </w:rPr>
                <w:t>None</w:t>
              </w:r>
            </w:ins>
          </w:p>
        </w:tc>
        <w:tc>
          <w:tcPr>
            <w:tcW w:w="1168" w:type="dxa"/>
            <w:tcBorders>
              <w:top w:val="single" w:sz="4" w:space="0" w:color="000000"/>
              <w:left w:val="single" w:sz="4" w:space="0" w:color="000000"/>
              <w:bottom w:val="single" w:sz="4" w:space="0" w:color="000000"/>
              <w:right w:val="single" w:sz="4" w:space="0" w:color="000000"/>
            </w:tcBorders>
            <w:vAlign w:val="center"/>
            <w:tcPrChange w:id="647" w:author="Andrea K. Fourquet" w:date="2017-04-25T23:55:00Z">
              <w:tcPr>
                <w:tcW w:w="1168" w:type="dxa"/>
                <w:tcBorders>
                  <w:top w:val="single" w:sz="4" w:space="0" w:color="000000"/>
                  <w:left w:val="single" w:sz="4" w:space="0" w:color="000000"/>
                  <w:bottom w:val="single" w:sz="4" w:space="0" w:color="000000"/>
                  <w:right w:val="single" w:sz="4" w:space="0" w:color="000000"/>
                </w:tcBorders>
                <w:vAlign w:val="center"/>
              </w:tcPr>
            </w:tcPrChange>
          </w:tcPr>
          <w:p w14:paraId="2BA7016D" w14:textId="49FD8518" w:rsidR="007136D5" w:rsidRDefault="007136D5" w:rsidP="00032489">
            <w:pPr>
              <w:spacing w:before="40" w:after="40"/>
              <w:ind w:left="72" w:right="72"/>
              <w:rPr>
                <w:ins w:id="648" w:author="Andrea K. Fourquet" w:date="2017-04-25T23:45:00Z"/>
                <w:sz w:val="18"/>
                <w:szCs w:val="18"/>
              </w:rPr>
            </w:pPr>
          </w:p>
        </w:tc>
        <w:tc>
          <w:tcPr>
            <w:tcW w:w="2080" w:type="dxa"/>
            <w:tcMar>
              <w:left w:w="40" w:type="dxa"/>
              <w:right w:w="40" w:type="dxa"/>
            </w:tcMar>
            <w:vAlign w:val="bottom"/>
            <w:tcPrChange w:id="649" w:author="Andrea K. Fourquet" w:date="2017-04-25T23:55:00Z">
              <w:tcPr>
                <w:tcW w:w="2080" w:type="dxa"/>
                <w:tcMar>
                  <w:left w:w="40" w:type="dxa"/>
                  <w:right w:w="40" w:type="dxa"/>
                </w:tcMar>
                <w:vAlign w:val="bottom"/>
              </w:tcPr>
            </w:tcPrChange>
          </w:tcPr>
          <w:p w14:paraId="40EE76C8" w14:textId="460B566C" w:rsidR="007136D5" w:rsidRDefault="007136D5" w:rsidP="00032489">
            <w:pPr>
              <w:spacing w:before="40" w:after="40"/>
              <w:ind w:left="72" w:right="72"/>
              <w:jc w:val="right"/>
              <w:rPr>
                <w:ins w:id="650" w:author="Andrea K. Fourquet" w:date="2017-04-25T23:45:00Z"/>
                <w:sz w:val="18"/>
                <w:szCs w:val="18"/>
              </w:rPr>
            </w:pPr>
          </w:p>
        </w:tc>
        <w:tc>
          <w:tcPr>
            <w:tcW w:w="2428" w:type="dxa"/>
            <w:tcBorders>
              <w:top w:val="single" w:sz="4" w:space="0" w:color="000000"/>
              <w:left w:val="single" w:sz="4" w:space="0" w:color="000000"/>
              <w:bottom w:val="single" w:sz="4" w:space="0" w:color="000000"/>
              <w:right w:val="single" w:sz="4" w:space="0" w:color="000000"/>
            </w:tcBorders>
            <w:vAlign w:val="center"/>
            <w:tcPrChange w:id="651" w:author="Andrea K. Fourquet" w:date="2017-04-25T23:55:00Z">
              <w:tcPr>
                <w:tcW w:w="2428" w:type="dxa"/>
                <w:tcBorders>
                  <w:top w:val="single" w:sz="4" w:space="0" w:color="000000"/>
                  <w:left w:val="single" w:sz="4" w:space="0" w:color="000000"/>
                  <w:bottom w:val="single" w:sz="4" w:space="0" w:color="000000"/>
                  <w:right w:val="single" w:sz="4" w:space="0" w:color="000000"/>
                </w:tcBorders>
                <w:vAlign w:val="center"/>
              </w:tcPr>
            </w:tcPrChange>
          </w:tcPr>
          <w:p w14:paraId="174FBBBD" w14:textId="15231CE1" w:rsidR="007136D5" w:rsidRDefault="007136D5" w:rsidP="00032489">
            <w:pPr>
              <w:spacing w:before="40" w:after="40"/>
              <w:ind w:left="72" w:right="72"/>
              <w:rPr>
                <w:ins w:id="652" w:author="Andrea K. Fourquet" w:date="2017-04-25T23:45:00Z"/>
                <w:sz w:val="18"/>
                <w:szCs w:val="18"/>
              </w:rPr>
            </w:pPr>
          </w:p>
        </w:tc>
        <w:tc>
          <w:tcPr>
            <w:tcW w:w="1442" w:type="dxa"/>
            <w:tcBorders>
              <w:top w:val="single" w:sz="4" w:space="0" w:color="000000"/>
              <w:left w:val="single" w:sz="4" w:space="0" w:color="000000"/>
              <w:bottom w:val="single" w:sz="4" w:space="0" w:color="000000"/>
              <w:right w:val="single" w:sz="4" w:space="0" w:color="000000"/>
            </w:tcBorders>
            <w:vAlign w:val="center"/>
            <w:tcPrChange w:id="653" w:author="Andrea K. Fourquet" w:date="2017-04-25T23:55:00Z">
              <w:tcPr>
                <w:tcW w:w="1442" w:type="dxa"/>
                <w:tcBorders>
                  <w:top w:val="single" w:sz="4" w:space="0" w:color="000000"/>
                  <w:left w:val="single" w:sz="4" w:space="0" w:color="000000"/>
                  <w:bottom w:val="single" w:sz="4" w:space="0" w:color="000000"/>
                  <w:right w:val="single" w:sz="4" w:space="0" w:color="000000"/>
                </w:tcBorders>
                <w:vAlign w:val="center"/>
              </w:tcPr>
            </w:tcPrChange>
          </w:tcPr>
          <w:p w14:paraId="68E1F668" w14:textId="5E08DD6A" w:rsidR="007136D5" w:rsidRDefault="007136D5" w:rsidP="00032489">
            <w:pPr>
              <w:spacing w:before="40" w:after="40"/>
              <w:ind w:left="72" w:right="72"/>
              <w:rPr>
                <w:ins w:id="654" w:author="Andrea K. Fourquet" w:date="2017-04-25T23:45:00Z"/>
                <w:sz w:val="18"/>
                <w:szCs w:val="18"/>
              </w:rPr>
            </w:pPr>
          </w:p>
        </w:tc>
        <w:tc>
          <w:tcPr>
            <w:tcW w:w="1335" w:type="dxa"/>
            <w:tcBorders>
              <w:top w:val="single" w:sz="4" w:space="0" w:color="000000"/>
              <w:left w:val="single" w:sz="4" w:space="0" w:color="000000"/>
              <w:bottom w:val="single" w:sz="4" w:space="0" w:color="000000"/>
              <w:right w:val="single" w:sz="4" w:space="0" w:color="000000"/>
            </w:tcBorders>
            <w:vAlign w:val="center"/>
            <w:tcPrChange w:id="655" w:author="Andrea K. Fourquet" w:date="2017-04-25T23:55:00Z">
              <w:tcPr>
                <w:tcW w:w="1291" w:type="dxa"/>
                <w:tcBorders>
                  <w:top w:val="single" w:sz="4" w:space="0" w:color="000000"/>
                  <w:left w:val="single" w:sz="4" w:space="0" w:color="000000"/>
                  <w:bottom w:val="single" w:sz="4" w:space="0" w:color="000000"/>
                  <w:right w:val="single" w:sz="4" w:space="0" w:color="000000"/>
                </w:tcBorders>
                <w:vAlign w:val="center"/>
              </w:tcPr>
            </w:tcPrChange>
          </w:tcPr>
          <w:p w14:paraId="3FB6EF30" w14:textId="77777777" w:rsidR="007136D5" w:rsidRDefault="007136D5" w:rsidP="00032489">
            <w:pPr>
              <w:spacing w:before="40" w:after="40"/>
              <w:ind w:left="72" w:right="72"/>
              <w:rPr>
                <w:ins w:id="656" w:author="Andrea K. Fourquet" w:date="2017-04-25T23:45:00Z"/>
                <w:sz w:val="18"/>
                <w:szCs w:val="18"/>
              </w:rPr>
            </w:pPr>
          </w:p>
        </w:tc>
      </w:tr>
    </w:tbl>
    <w:p w14:paraId="40DD84A7" w14:textId="6DE0F109" w:rsidR="00725E11" w:rsidDel="00291987" w:rsidRDefault="002E428D">
      <w:pPr>
        <w:pStyle w:val="Heading5"/>
        <w:rPr>
          <w:del w:id="657" w:author="Lori Reed-Fourquet" w:date="2017-04-25T08:46:00Z"/>
        </w:rPr>
      </w:pPr>
      <w:del w:id="658" w:author="Lori Reed-Fourquet" w:date="2017-04-25T08:46:00Z">
        <w:r w:rsidDel="00291987">
          <w:delText>6.3.3.10.S.1 &lt;Data Element or Section Name&gt; &lt;</w:delText>
        </w:r>
        <w:commentRangeStart w:id="659"/>
        <w:r w:rsidDel="00291987">
          <w:delText>Conditio</w:delText>
        </w:r>
        <w:commentRangeEnd w:id="659"/>
        <w:r w:rsidDel="00291987">
          <w:commentReference w:id="659"/>
        </w:r>
        <w:r w:rsidDel="00291987">
          <w:delText xml:space="preserve">n, Specification Document, or Vocabulary Constraint&gt; </w:delText>
        </w:r>
      </w:del>
    </w:p>
    <w:p w14:paraId="0D36C9B9" w14:textId="6E84E09F" w:rsidR="00725E11" w:rsidRPr="007F36B8" w:rsidDel="00291987" w:rsidRDefault="002E428D">
      <w:pPr>
        <w:rPr>
          <w:del w:id="660" w:author="Lori Reed-Fourquet" w:date="2017-04-25T08:46:00Z"/>
          <w:i/>
          <w:highlight w:val="lightGray"/>
        </w:rPr>
      </w:pPr>
      <w:del w:id="661" w:author="Lori Reed-Fourquet" w:date="2017-04-25T08:46:00Z">
        <w:r w:rsidRPr="007F36B8" w:rsidDel="00291987">
          <w:rPr>
            <w:i/>
            <w:highlight w:val="lightGray"/>
          </w:rPr>
          <w:delText>&lt;Describe constraints; refer to other Specification Document, condition, or other info. This specification may include more information on conditions or cardinality, additions elements, data mappings, or data types, or other information.&gt;</w:delText>
        </w:r>
      </w:del>
    </w:p>
    <w:p w14:paraId="09E56386" w14:textId="6F61936C" w:rsidR="00725E11" w:rsidRPr="007F36B8" w:rsidDel="00291987" w:rsidRDefault="002E428D">
      <w:pPr>
        <w:rPr>
          <w:del w:id="662" w:author="Lori Reed-Fourquet" w:date="2017-04-25T08:46:00Z"/>
          <w:i/>
          <w:highlight w:val="lightGray"/>
        </w:rPr>
      </w:pPr>
      <w:del w:id="663" w:author="Lori Reed-Fourquet" w:date="2017-04-25T08:46:00Z">
        <w:r w:rsidRPr="007F36B8" w:rsidDel="00291987">
          <w:rPr>
            <w:i/>
            <w:highlight w:val="lightGray"/>
          </w:rPr>
          <w:delText>&lt;Delete the example below prior to publishing for Public Comment.&gt;</w:delText>
        </w:r>
      </w:del>
    </w:p>
    <w:p w14:paraId="4027D0B0" w14:textId="24219A25" w:rsidR="00725E11" w:rsidRPr="007F36B8" w:rsidDel="00291987" w:rsidRDefault="002E428D">
      <w:pPr>
        <w:rPr>
          <w:del w:id="664" w:author="Lori Reed-Fourquet" w:date="2017-04-25T08:46:00Z"/>
          <w:highlight w:val="lightGray"/>
        </w:rPr>
      </w:pPr>
      <w:del w:id="665" w:author="Lori Reed-Fourquet" w:date="2017-04-25T08:46:00Z">
        <w:r w:rsidRPr="007F36B8" w:rsidDel="00291987">
          <w:rPr>
            <w:highlight w:val="lightGray"/>
          </w:rPr>
          <w:lastRenderedPageBreak/>
          <w:delText>&lt;e.g., The Medical History Section SHALL contain at least one Problem Concern Entry or at least one Simple Observation.</w:delText>
        </w:r>
      </w:del>
    </w:p>
    <w:p w14:paraId="527DD4F1" w14:textId="4AD4CCB7" w:rsidR="00725E11" w:rsidDel="00291987" w:rsidRDefault="002E428D">
      <w:pPr>
        <w:rPr>
          <w:del w:id="666" w:author="Lori Reed-Fourquet" w:date="2017-04-25T08:46:00Z"/>
          <w:color w:val="0070C0"/>
        </w:rPr>
      </w:pPr>
      <w:bookmarkStart w:id="667" w:name="_pkwqa1" w:colFirst="0" w:colLast="0"/>
      <w:bookmarkEnd w:id="667"/>
      <w:del w:id="668" w:author="Lori Reed-Fourquet" w:date="2017-04-25T08:46:00Z">
        <w:r w:rsidRPr="007F36B8" w:rsidDel="00291987">
          <w:rPr>
            <w:highlight w:val="lightGray"/>
          </w:rPr>
          <w:delText>Note:</w:delText>
        </w:r>
        <w:r w:rsidRPr="007F36B8" w:rsidDel="00291987">
          <w:rPr>
            <w:highlight w:val="lightGray"/>
          </w:rPr>
          <w:tab/>
          <w:delText>Problems MAY be recorded directly in the Medical History Section, or in one or more subsections such as Active Problems, History of Present Illness, or History of Past Illness.&gt;</w:delText>
        </w:r>
        <w:r w:rsidDel="00291987">
          <w:rPr>
            <w:color w:val="0070C0"/>
          </w:rPr>
          <w:delText xml:space="preserve"> </w:delText>
        </w:r>
      </w:del>
    </w:p>
    <w:p w14:paraId="405EF5B2" w14:textId="66C0C5C5" w:rsidR="00725E11" w:rsidDel="00291987" w:rsidRDefault="002E428D">
      <w:pPr>
        <w:pStyle w:val="Heading5"/>
        <w:rPr>
          <w:del w:id="669" w:author="Lori Reed-Fourquet" w:date="2017-04-25T08:46:00Z"/>
        </w:rPr>
      </w:pPr>
      <w:del w:id="670" w:author="Lori Reed-Fourquet" w:date="2017-04-25T08:46:00Z">
        <w:r w:rsidDel="00291987">
          <w:delText>6.3.3.10.S.2 &lt;Data Element or Section Name&gt; &lt;Condition, Specification Document, or Vocabulary Constraint&gt;</w:delText>
        </w:r>
      </w:del>
    </w:p>
    <w:p w14:paraId="160486D5" w14:textId="65CFA85E" w:rsidR="00725E11" w:rsidRPr="007F36B8" w:rsidDel="00291987" w:rsidRDefault="002E428D">
      <w:pPr>
        <w:rPr>
          <w:del w:id="671" w:author="Lori Reed-Fourquet" w:date="2017-04-25T08:46:00Z"/>
          <w:i/>
          <w:highlight w:val="lightGray"/>
        </w:rPr>
      </w:pPr>
      <w:del w:id="672" w:author="Lori Reed-Fourquet" w:date="2017-04-25T08:46:00Z">
        <w:r w:rsidRPr="007F36B8" w:rsidDel="00291987">
          <w:rPr>
            <w:i/>
            <w:highlight w:val="lightGray"/>
          </w:rPr>
          <w:delText>&lt;Describe constraints, refer to other Specification Document, condition, or other info. This specification may include more information on conditions or cardinality, additions elements, data mappings, or data types, or other information.&gt;</w:delText>
        </w:r>
      </w:del>
    </w:p>
    <w:p w14:paraId="46B552B3" w14:textId="0B013127" w:rsidR="00725E11" w:rsidRPr="007F36B8" w:rsidDel="00291987" w:rsidRDefault="002E428D">
      <w:pPr>
        <w:rPr>
          <w:del w:id="673" w:author="Lori Reed-Fourquet" w:date="2017-04-25T08:46:00Z"/>
          <w:i/>
          <w:highlight w:val="lightGray"/>
        </w:rPr>
      </w:pPr>
      <w:del w:id="674" w:author="Lori Reed-Fourquet" w:date="2017-04-25T08:46:00Z">
        <w:r w:rsidRPr="007F36B8" w:rsidDel="00291987">
          <w:rPr>
            <w:i/>
            <w:highlight w:val="lightGray"/>
          </w:rPr>
          <w:delText>&lt;Delete the example below prior to publishing for Public Comment.&gt;</w:delText>
        </w:r>
      </w:del>
    </w:p>
    <w:p w14:paraId="35327525" w14:textId="1F2B5671" w:rsidR="00725E11" w:rsidRPr="007F36B8" w:rsidDel="00291987" w:rsidRDefault="002E428D">
      <w:pPr>
        <w:rPr>
          <w:del w:id="675" w:author="Lori Reed-Fourquet" w:date="2017-04-25T08:46:00Z"/>
          <w:highlight w:val="lightGray"/>
        </w:rPr>
      </w:pPr>
      <w:del w:id="676" w:author="Lori Reed-Fourquet" w:date="2017-04-25T08:46:00Z">
        <w:r w:rsidRPr="007F36B8" w:rsidDel="00291987">
          <w:rPr>
            <w:highlight w:val="lightGray"/>
          </w:rPr>
          <w:delText xml:space="preserve">&lt;e.g., A Content Creator SHALL be able to include a Problem Concern Entry for each of the conditions identified in Value Set </w:delText>
        </w:r>
        <w:r w:rsidRPr="007F36B8" w:rsidDel="00291987">
          <w:rPr>
            <w:highlight w:val="lightGray"/>
            <w:u w:val="single"/>
          </w:rPr>
          <w:delText>1.3.6.1.4.1.19376.1.4.1.5.4 Cardiac Problems/Concerns</w:delText>
        </w:r>
        <w:r w:rsidRPr="007F36B8" w:rsidDel="00291987">
          <w:rPr>
            <w:highlight w:val="lightGray"/>
          </w:rPr>
          <w:delText>, encoding the value in act/entryRelationship/observation/code.</w:delText>
        </w:r>
        <w:r w:rsidRPr="007F36B8" w:rsidDel="00291987">
          <w:rPr>
            <w:highlight w:val="lightGray"/>
          </w:rPr>
          <w:tab/>
        </w:r>
      </w:del>
    </w:p>
    <w:p w14:paraId="6BC4D74B" w14:textId="7FD3C5EA" w:rsidR="00725E11" w:rsidRPr="007F36B8" w:rsidDel="00291987" w:rsidRDefault="002E428D">
      <w:pPr>
        <w:rPr>
          <w:del w:id="677" w:author="Lori Reed-Fourquet" w:date="2017-04-25T08:46:00Z"/>
          <w:highlight w:val="lightGray"/>
        </w:rPr>
      </w:pPr>
      <w:del w:id="678" w:author="Lori Reed-Fourquet" w:date="2017-04-25T08:46:00Z">
        <w:r w:rsidRPr="007F36B8" w:rsidDel="00291987">
          <w:rPr>
            <w:highlight w:val="lightGray"/>
          </w:rPr>
          <w:delText>A Problem Concern Entry for {73211009, SNOMED CT, diabetes} SHALL use the specialized Diabetes Problem Entry (OID = 1.3.6.1.4.1.19376.1.4.1.4.1).</w:delText>
        </w:r>
      </w:del>
    </w:p>
    <w:p w14:paraId="798443B1" w14:textId="2F23A7AE" w:rsidR="00725E11" w:rsidDel="00291987" w:rsidRDefault="002E428D">
      <w:pPr>
        <w:rPr>
          <w:del w:id="679" w:author="Lori Reed-Fourquet" w:date="2017-04-25T08:46:00Z"/>
          <w:color w:val="0070C0"/>
        </w:rPr>
      </w:pPr>
      <w:bookmarkStart w:id="680" w:name="_39kk8xu" w:colFirst="0" w:colLast="0"/>
      <w:bookmarkEnd w:id="680"/>
      <w:del w:id="681" w:author="Lori Reed-Fourquet" w:date="2017-04-25T08:46:00Z">
        <w:r w:rsidRPr="007F36B8" w:rsidDel="00291987">
          <w:rPr>
            <w:highlight w:val="lightGray"/>
          </w:rPr>
          <w:delText>A Problem Concern Entry for {194828000, SNOMED CT, angina} SHALL use the specialized Angina Problem Entry (OID = 1.3.6.1.4.1.19376.1.4.1.4.2).&gt;</w:delText>
        </w:r>
        <w:r w:rsidDel="00291987">
          <w:delText xml:space="preserve"> </w:delText>
        </w:r>
      </w:del>
    </w:p>
    <w:p w14:paraId="6225C96C" w14:textId="2C230DFC" w:rsidR="00725E11" w:rsidDel="00291987" w:rsidRDefault="002E428D">
      <w:pPr>
        <w:pStyle w:val="Heading5"/>
        <w:rPr>
          <w:del w:id="682" w:author="Lori Reed-Fourquet" w:date="2017-04-25T08:46:00Z"/>
        </w:rPr>
      </w:pPr>
      <w:del w:id="683" w:author="Lori Reed-Fourquet" w:date="2017-04-25T08:46:00Z">
        <w:r w:rsidDel="00291987">
          <w:delText>6.3.3.10.S.3 &lt;Data Element or Section Name&gt; &lt;Condition, Specification Document, or Vocabulary Constraint&gt;</w:delText>
        </w:r>
      </w:del>
    </w:p>
    <w:p w14:paraId="5EAD1245" w14:textId="77777777" w:rsidR="00725E11" w:rsidRDefault="00725E11">
      <w:pPr>
        <w:rPr>
          <w:i/>
        </w:rPr>
      </w:pPr>
    </w:p>
    <w:p w14:paraId="30A2B955" w14:textId="77777777" w:rsidR="00725E11" w:rsidRDefault="002E428D">
      <w:pPr>
        <w:pStyle w:val="Heading2"/>
      </w:pPr>
      <w:r>
        <w:t>6.3.4 CDA Entry Content Modules</w:t>
      </w:r>
    </w:p>
    <w:p w14:paraId="6DACCAAB" w14:textId="77777777" w:rsidR="00725E11" w:rsidRDefault="00725E11"/>
    <w:p w14:paraId="18E7E554" w14:textId="77777777" w:rsidR="00725E11" w:rsidRDefault="002E428D">
      <w:pPr>
        <w:pBdr>
          <w:top w:val="single" w:sz="4" w:space="1" w:color="000000"/>
          <w:left w:val="single" w:sz="4" w:space="4" w:color="000000"/>
          <w:bottom w:val="single" w:sz="4" w:space="1" w:color="000000"/>
          <w:right w:val="single" w:sz="4" w:space="4" w:color="000000"/>
        </w:pBdr>
        <w:rPr>
          <w:i/>
        </w:rPr>
      </w:pPr>
      <w:bookmarkStart w:id="684" w:name="_3mzq4wv" w:colFirst="0" w:colLast="0"/>
      <w:bookmarkEnd w:id="684"/>
      <w:r>
        <w:rPr>
          <w:i/>
        </w:rPr>
        <w:t>Add to section 6.3.4.E Entry Content Modules</w:t>
      </w:r>
    </w:p>
    <w:p w14:paraId="33746442" w14:textId="77777777" w:rsidR="00291987" w:rsidRPr="004E7BEF" w:rsidRDefault="00291987" w:rsidP="00291987">
      <w:pPr>
        <w:pStyle w:val="Heading4"/>
        <w:rPr>
          <w:ins w:id="685" w:author="Lori Reed-Fourquet" w:date="2017-04-25T08:53:00Z"/>
        </w:rPr>
      </w:pPr>
      <w:bookmarkStart w:id="686" w:name="_Toc368488287"/>
      <w:bookmarkStart w:id="687" w:name="Encounter_Disposition_1.3.6.1.4.1.19376."/>
      <w:ins w:id="688" w:author="Lori Reed-Fourquet" w:date="2017-04-25T08:53:00Z">
        <w:r>
          <w:t>6.3.4.E</w:t>
        </w:r>
        <w:r w:rsidRPr="004E7BEF">
          <w:t xml:space="preserve"> </w:t>
        </w:r>
        <w:r>
          <w:t xml:space="preserve">Medical Necessity </w:t>
        </w:r>
        <w:commentRangeStart w:id="689"/>
        <w:r>
          <w:t>Entry</w:t>
        </w:r>
        <w:r w:rsidRPr="004E7BEF">
          <w:t xml:space="preserve"> </w:t>
        </w:r>
        <w:commentRangeEnd w:id="689"/>
        <w:r>
          <w:rPr>
            <w:rStyle w:val="CommentReference"/>
            <w:rFonts w:ascii="Times New Roman" w:hAnsi="Times New Roman"/>
            <w:b w:val="0"/>
          </w:rPr>
          <w:commentReference w:id="689"/>
        </w:r>
        <w:commentRangeStart w:id="690"/>
        <w:r w:rsidRPr="004E7BEF">
          <w:t>1.3.6.1.4.1.19376.</w:t>
        </w:r>
        <w:bookmarkEnd w:id="686"/>
        <w:r w:rsidRPr="004E7BEF">
          <w:t xml:space="preserve"> </w:t>
        </w:r>
        <w:commentRangeEnd w:id="690"/>
        <w:r>
          <w:rPr>
            <w:rStyle w:val="CommentReference"/>
            <w:rFonts w:ascii="Times New Roman" w:hAnsi="Times New Roman"/>
            <w:b w:val="0"/>
          </w:rPr>
          <w:commentReference w:id="690"/>
        </w:r>
      </w:ins>
    </w:p>
    <w:p w14:paraId="13370648" w14:textId="77777777" w:rsidR="00291987" w:rsidRDefault="00291987" w:rsidP="00291987">
      <w:pPr>
        <w:pStyle w:val="Heading5"/>
        <w:rPr>
          <w:ins w:id="691" w:author="Lori Reed-Fourquet" w:date="2017-04-25T08:53:00Z"/>
          <w:rFonts w:ascii="Times New Roman" w:hAnsi="Times New Roman"/>
          <w:b w:val="0"/>
        </w:rPr>
      </w:pPr>
      <w:bookmarkStart w:id="692" w:name="_Toc368488288"/>
      <w:bookmarkEnd w:id="687"/>
      <w:ins w:id="693" w:author="Lori Reed-Fourquet" w:date="2017-04-25T08:53:00Z">
        <w:r w:rsidRPr="008C4CDC">
          <w:rPr>
            <w:rFonts w:ascii="Times New Roman" w:hAnsi="Times New Roman"/>
            <w:b w:val="0"/>
          </w:rPr>
          <w:t xml:space="preserve">The Medical Necessity observation is a Simple Observation that records the </w:t>
        </w:r>
        <w:r w:rsidRPr="008C4CDC">
          <w:rPr>
            <w:rFonts w:ascii="Times New Roman" w:hAnsi="Times New Roman"/>
            <w:b w:val="0"/>
          </w:rPr>
          <w:lastRenderedPageBreak/>
          <w:t xml:space="preserve">Reason for Physician Certification Statement. </w:t>
        </w:r>
      </w:ins>
    </w:p>
    <w:p w14:paraId="40F8A484" w14:textId="77777777" w:rsidR="00291987" w:rsidRPr="004E7BEF" w:rsidRDefault="00291987" w:rsidP="00291987">
      <w:pPr>
        <w:pStyle w:val="Heading5"/>
        <w:rPr>
          <w:ins w:id="694" w:author="Lori Reed-Fourquet" w:date="2017-04-25T08:53:00Z"/>
        </w:rPr>
      </w:pPr>
      <w:ins w:id="695" w:author="Lori Reed-Fourquet" w:date="2017-04-25T08:53:00Z">
        <w:r>
          <w:t>6.3.4.E</w:t>
        </w:r>
        <w:r w:rsidRPr="004E7BEF">
          <w:t>.1 Specification</w:t>
        </w:r>
        <w:bookmarkEnd w:id="692"/>
        <w:r w:rsidRPr="004E7BEF">
          <w:t xml:space="preserve"> </w:t>
        </w:r>
      </w:ins>
    </w:p>
    <w:p w14:paraId="1DCC23D0" w14:textId="77777777" w:rsidR="00291987" w:rsidRDefault="00291987" w:rsidP="00291987">
      <w:pPr>
        <w:pStyle w:val="XMLFragment"/>
        <w:rPr>
          <w:ins w:id="696" w:author="Lori Reed-Fourquet" w:date="2017-04-25T08:53:00Z"/>
          <w:noProof w:val="0"/>
        </w:rPr>
      </w:pPr>
      <w:ins w:id="697" w:author="Lori Reed-Fourquet" w:date="2017-04-25T08:53:00Z">
        <w:r w:rsidRPr="004E7BEF">
          <w:rPr>
            <w:noProof w:val="0"/>
          </w:rPr>
          <w:t>&lt;</w:t>
        </w:r>
        <w:r w:rsidRPr="008C4CDC">
          <w:rPr>
            <w:noProof w:val="0"/>
            <w:highlight w:val="white"/>
          </w:rPr>
          <w:t xml:space="preserve"> </w:t>
        </w:r>
        <w:r w:rsidRPr="004E7BEF">
          <w:rPr>
            <w:noProof w:val="0"/>
            <w:highlight w:val="white"/>
          </w:rPr>
          <w:t xml:space="preserve">observation </w:t>
        </w:r>
        <w:r w:rsidRPr="002260C5">
          <w:rPr>
            <w:noProof w:val="0"/>
          </w:rPr>
          <w:t>classCode='OBS' moodCode='EVN'</w:t>
        </w:r>
        <w:r w:rsidRPr="004E7BEF">
          <w:rPr>
            <w:noProof w:val="0"/>
          </w:rPr>
          <w:t>&gt;</w:t>
        </w:r>
      </w:ins>
    </w:p>
    <w:p w14:paraId="3B869D75" w14:textId="77777777" w:rsidR="00291987" w:rsidRPr="004E7BEF" w:rsidRDefault="00291987" w:rsidP="00291987">
      <w:pPr>
        <w:pStyle w:val="XMLFragment"/>
        <w:rPr>
          <w:ins w:id="698" w:author="Lori Reed-Fourquet" w:date="2017-04-25T08:53:00Z"/>
          <w:noProof w:val="0"/>
        </w:rPr>
      </w:pPr>
      <w:ins w:id="699" w:author="Lori Reed-Fourquet" w:date="2017-04-25T08:53:00Z">
        <w:r>
          <w:rPr>
            <w:noProof w:val="0"/>
          </w:rPr>
          <w:t xml:space="preserve">  &lt;templateId root=’</w:t>
        </w:r>
        <w:r w:rsidRPr="002260C5">
          <w:rPr>
            <w:noProof w:val="0"/>
          </w:rPr>
          <w:t xml:space="preserve"> 1.3.6.1.4.1.19376.1.5.3.1.4.13’</w:t>
        </w:r>
      </w:ins>
    </w:p>
    <w:p w14:paraId="36536281" w14:textId="77777777" w:rsidR="00291987" w:rsidRPr="004E7BEF" w:rsidRDefault="00291987" w:rsidP="00291987">
      <w:pPr>
        <w:pStyle w:val="XMLFragment"/>
        <w:rPr>
          <w:ins w:id="700" w:author="Lori Reed-Fourquet" w:date="2017-04-25T08:53:00Z"/>
          <w:noProof w:val="0"/>
        </w:rPr>
      </w:pPr>
      <w:ins w:id="701" w:author="Lori Reed-Fourquet" w:date="2017-04-25T08:53:00Z">
        <w:r w:rsidRPr="004E7BEF">
          <w:rPr>
            <w:noProof w:val="0"/>
          </w:rPr>
          <w:t xml:space="preserve">  &lt;templateId root='1.3.6.1.4.1.19376.'/&gt;</w:t>
        </w:r>
      </w:ins>
    </w:p>
    <w:p w14:paraId="37F6AFE7" w14:textId="77777777" w:rsidR="00291987" w:rsidRPr="004E7BEF" w:rsidRDefault="00291987" w:rsidP="00291987">
      <w:pPr>
        <w:pStyle w:val="XMLFragment"/>
        <w:rPr>
          <w:ins w:id="702" w:author="Lori Reed-Fourquet" w:date="2017-04-25T08:53:00Z"/>
          <w:noProof w:val="0"/>
        </w:rPr>
      </w:pPr>
      <w:ins w:id="703" w:author="Lori Reed-Fourquet" w:date="2017-04-25T08:53:00Z">
        <w:r w:rsidRPr="004E7BEF">
          <w:rPr>
            <w:noProof w:val="0"/>
          </w:rPr>
          <w:t xml:space="preserve">  &lt;id root='' extension=''/&gt;</w:t>
        </w:r>
      </w:ins>
    </w:p>
    <w:p w14:paraId="0DC6FDDF" w14:textId="77777777" w:rsidR="00291987" w:rsidRPr="004E7BEF" w:rsidRDefault="00291987" w:rsidP="00291987">
      <w:pPr>
        <w:pStyle w:val="XMLFragment"/>
        <w:rPr>
          <w:ins w:id="704" w:author="Lori Reed-Fourquet" w:date="2017-04-25T08:53:00Z"/>
          <w:noProof w:val="0"/>
        </w:rPr>
      </w:pPr>
      <w:ins w:id="705" w:author="Lori Reed-Fourquet" w:date="2017-04-25T08:53:00Z">
        <w:r w:rsidRPr="004E7BEF">
          <w:rPr>
            <w:noProof w:val="0"/>
          </w:rPr>
          <w:t xml:space="preserve">  &lt;code code='</w:t>
        </w:r>
        <w:r w:rsidRPr="008C4CDC">
          <w:rPr>
            <w:noProof w:val="0"/>
          </w:rPr>
          <w:t>15515-0</w:t>
        </w:r>
        <w:r w:rsidRPr="004E7BEF">
          <w:rPr>
            <w:noProof w:val="0"/>
          </w:rPr>
          <w:t>' displayName='</w:t>
        </w:r>
        <w:r w:rsidRPr="008C4CDC">
          <w:rPr>
            <w:noProof w:val="0"/>
          </w:rPr>
          <w:t xml:space="preserve">Ambulance transport, Medical reason for transport </w:t>
        </w:r>
        <w:r w:rsidRPr="004E7BEF">
          <w:rPr>
            <w:noProof w:val="0"/>
          </w:rPr>
          <w:t>' codeSystem='</w:t>
        </w:r>
        <w:r w:rsidRPr="004E7BEF">
          <w:rPr>
            <w:noProof w:val="0"/>
            <w:highlight w:val="white"/>
          </w:rPr>
          <w:t>2.16.840.1.113883.6.1</w:t>
        </w:r>
        <w:r w:rsidRPr="004E7BEF">
          <w:rPr>
            <w:noProof w:val="0"/>
          </w:rPr>
          <w:t>' codeSystemName='</w:t>
        </w:r>
        <w:r w:rsidRPr="008C4CDC">
          <w:rPr>
            <w:noProof w:val="0"/>
          </w:rPr>
          <w:t xml:space="preserve"> </w:t>
        </w:r>
        <w:r>
          <w:rPr>
            <w:noProof w:val="0"/>
          </w:rPr>
          <w:t>LOINC</w:t>
        </w:r>
        <w:r w:rsidRPr="004E7BEF">
          <w:rPr>
            <w:noProof w:val="0"/>
          </w:rPr>
          <w:t>' /&gt;</w:t>
        </w:r>
      </w:ins>
    </w:p>
    <w:p w14:paraId="26061C65" w14:textId="77777777" w:rsidR="00291987" w:rsidRDefault="00291987" w:rsidP="00291987">
      <w:pPr>
        <w:pStyle w:val="XMLFragment"/>
        <w:rPr>
          <w:ins w:id="706" w:author="Lori Reed-Fourquet" w:date="2017-04-25T08:53:00Z"/>
          <w:noProof w:val="0"/>
        </w:rPr>
      </w:pPr>
      <w:ins w:id="707" w:author="Lori Reed-Fourquet" w:date="2017-04-25T08:53:00Z">
        <w:r w:rsidRPr="004E7BEF">
          <w:rPr>
            <w:noProof w:val="0"/>
          </w:rPr>
          <w:t xml:space="preserve">  &lt;text&gt;&lt;reference value='#xxx'/&gt;&lt;/text&gt;</w:t>
        </w:r>
      </w:ins>
    </w:p>
    <w:p w14:paraId="537C1400" w14:textId="77777777" w:rsidR="00291987" w:rsidRPr="004E7BEF" w:rsidRDefault="00291987" w:rsidP="00291987">
      <w:pPr>
        <w:pStyle w:val="XMLFragment"/>
        <w:rPr>
          <w:ins w:id="708" w:author="Lori Reed-Fourquet" w:date="2017-04-25T08:53:00Z"/>
          <w:noProof w:val="0"/>
        </w:rPr>
      </w:pPr>
      <w:ins w:id="709" w:author="Lori Reed-Fourquet" w:date="2017-04-25T08:53:00Z">
        <w:r>
          <w:rPr>
            <w:noProof w:val="0"/>
          </w:rPr>
          <w:t xml:space="preserve">  &lt;value</w:t>
        </w:r>
        <w:r w:rsidRPr="002260C5">
          <w:t xml:space="preserve"> </w:t>
        </w:r>
        <w:r w:rsidRPr="002260C5">
          <w:rPr>
            <w:noProof w:val="0"/>
          </w:rPr>
          <w:t>xsi:type=</w:t>
        </w:r>
        <w:r>
          <w:rPr>
            <w:noProof w:val="0"/>
          </w:rPr>
          <w:t>’CE’ &gt;&lt;/value&gt;</w:t>
        </w:r>
      </w:ins>
    </w:p>
    <w:p w14:paraId="5A181E83" w14:textId="77777777" w:rsidR="00291987" w:rsidRDefault="00291987" w:rsidP="00291987">
      <w:pPr>
        <w:pStyle w:val="XMLFragment"/>
        <w:rPr>
          <w:ins w:id="710" w:author="Lori Reed-Fourquet" w:date="2017-04-25T08:53:00Z"/>
          <w:noProof w:val="0"/>
        </w:rPr>
      </w:pPr>
      <w:ins w:id="711" w:author="Lori Reed-Fourquet" w:date="2017-04-25T08:53:00Z">
        <w:r w:rsidRPr="004E7BEF">
          <w:rPr>
            <w:noProof w:val="0"/>
          </w:rPr>
          <w:t xml:space="preserve">  &lt;effectiveTime value=''/&gt; </w:t>
        </w:r>
      </w:ins>
    </w:p>
    <w:p w14:paraId="6A57719C" w14:textId="77777777" w:rsidR="00291987" w:rsidRPr="004E7BEF" w:rsidRDefault="00291987" w:rsidP="00291987">
      <w:pPr>
        <w:pStyle w:val="XMLFragment"/>
        <w:rPr>
          <w:ins w:id="712" w:author="Lori Reed-Fourquet" w:date="2017-04-25T08:53:00Z"/>
          <w:noProof w:val="0"/>
        </w:rPr>
      </w:pPr>
      <w:ins w:id="713" w:author="Lori Reed-Fourquet" w:date="2017-04-25T08:53:00Z">
        <w:r>
          <w:rPr>
            <w:noProof w:val="0"/>
          </w:rPr>
          <w:t xml:space="preserve">  &lt;performer </w:t>
        </w:r>
        <w:r w:rsidRPr="0020118B">
          <w:rPr>
            <w:noProof w:val="0"/>
          </w:rPr>
          <w:t>typeCode='PRF'</w:t>
        </w:r>
        <w:r>
          <w:rPr>
            <w:noProof w:val="0"/>
          </w:rPr>
          <w:t>&gt;</w:t>
        </w:r>
      </w:ins>
    </w:p>
    <w:p w14:paraId="37AE6EB3" w14:textId="77777777" w:rsidR="00291987" w:rsidRDefault="00291987" w:rsidP="00291987">
      <w:pPr>
        <w:pStyle w:val="XMLFragment"/>
        <w:rPr>
          <w:ins w:id="714" w:author="Lori Reed-Fourquet" w:date="2017-04-25T08:53:00Z"/>
          <w:noProof w:val="0"/>
        </w:rPr>
      </w:pPr>
      <w:ins w:id="715" w:author="Lori Reed-Fourquet" w:date="2017-04-25T08:53:00Z">
        <w:r>
          <w:rPr>
            <w:noProof w:val="0"/>
          </w:rPr>
          <w:t xml:space="preserve">    &lt;assignedEntity</w:t>
        </w:r>
        <w:r w:rsidRPr="004E7BEF">
          <w:rPr>
            <w:noProof w:val="0"/>
          </w:rPr>
          <w:t>&gt;</w:t>
        </w:r>
      </w:ins>
    </w:p>
    <w:p w14:paraId="39D99AA0" w14:textId="77777777" w:rsidR="00291987" w:rsidRPr="004E7BEF" w:rsidRDefault="00291987" w:rsidP="00291987">
      <w:pPr>
        <w:pStyle w:val="XMLFragment"/>
        <w:rPr>
          <w:ins w:id="716" w:author="Lori Reed-Fourquet" w:date="2017-04-25T08:53:00Z"/>
          <w:noProof w:val="0"/>
        </w:rPr>
      </w:pPr>
      <w:ins w:id="717" w:author="Lori Reed-Fourquet" w:date="2017-04-25T08:53:00Z">
        <w:r>
          <w:rPr>
            <w:noProof w:val="0"/>
          </w:rPr>
          <w:t xml:space="preserve">      &lt;code&gt;&lt;/code&gt;</w:t>
        </w:r>
      </w:ins>
    </w:p>
    <w:p w14:paraId="6C0DBE8B" w14:textId="77777777" w:rsidR="00291987" w:rsidRDefault="00291987" w:rsidP="00291987">
      <w:pPr>
        <w:pStyle w:val="XMLFragment"/>
        <w:rPr>
          <w:ins w:id="718" w:author="Lori Reed-Fourquet" w:date="2017-04-25T08:53:00Z"/>
          <w:noProof w:val="0"/>
        </w:rPr>
      </w:pPr>
      <w:ins w:id="719" w:author="Lori Reed-Fourquet" w:date="2017-04-25T08:53:00Z">
        <w:r w:rsidRPr="004E7BEF">
          <w:rPr>
            <w:noProof w:val="0"/>
          </w:rPr>
          <w:t xml:space="preserve">  </w:t>
        </w:r>
        <w:r>
          <w:rPr>
            <w:noProof w:val="0"/>
          </w:rPr>
          <w:t xml:space="preserve">   </w:t>
        </w:r>
        <w:r w:rsidRPr="004E7BEF">
          <w:rPr>
            <w:noProof w:val="0"/>
          </w:rPr>
          <w:t xml:space="preserve"> &lt;assignedPerson&gt;&lt;name&gt;&lt;/name&gt;&lt;/assignedPerson&gt;</w:t>
        </w:r>
      </w:ins>
    </w:p>
    <w:p w14:paraId="6653D334" w14:textId="77777777" w:rsidR="00291987" w:rsidRDefault="00291987" w:rsidP="00291987">
      <w:pPr>
        <w:pStyle w:val="XMLFragment"/>
        <w:rPr>
          <w:ins w:id="720" w:author="Lori Reed-Fourquet" w:date="2017-04-25T08:53:00Z"/>
          <w:noProof w:val="0"/>
        </w:rPr>
      </w:pPr>
      <w:ins w:id="721" w:author="Lori Reed-Fourquet" w:date="2017-04-25T08:53:00Z">
        <w:r>
          <w:rPr>
            <w:noProof w:val="0"/>
          </w:rPr>
          <w:t xml:space="preserve">    &lt;/assignedEntity&gt;</w:t>
        </w:r>
      </w:ins>
    </w:p>
    <w:p w14:paraId="38DA63B5" w14:textId="77777777" w:rsidR="00291987" w:rsidRDefault="00291987" w:rsidP="00291987">
      <w:pPr>
        <w:pStyle w:val="XMLFragment"/>
        <w:rPr>
          <w:ins w:id="722" w:author="Lori Reed-Fourquet" w:date="2017-04-25T08:53:00Z"/>
          <w:noProof w:val="0"/>
        </w:rPr>
      </w:pPr>
      <w:ins w:id="723" w:author="Lori Reed-Fourquet" w:date="2017-04-25T08:53:00Z">
        <w:r>
          <w:rPr>
            <w:noProof w:val="0"/>
          </w:rPr>
          <w:t xml:space="preserve">  &lt;/performer&gt;</w:t>
        </w:r>
      </w:ins>
    </w:p>
    <w:p w14:paraId="2D2FED39" w14:textId="77777777" w:rsidR="00291987" w:rsidRPr="004E7BEF" w:rsidRDefault="00291987" w:rsidP="00291987">
      <w:pPr>
        <w:pStyle w:val="XMLFragment"/>
        <w:rPr>
          <w:ins w:id="724" w:author="Lori Reed-Fourquet" w:date="2017-04-25T08:53:00Z"/>
          <w:noProof w:val="0"/>
        </w:rPr>
      </w:pPr>
      <w:ins w:id="725" w:author="Lori Reed-Fourquet" w:date="2017-04-25T08:53:00Z">
        <w:r>
          <w:rPr>
            <w:noProof w:val="0"/>
          </w:rPr>
          <w:t>&lt;/observation&gt;</w:t>
        </w:r>
      </w:ins>
    </w:p>
    <w:p w14:paraId="22AC6EB6" w14:textId="77777777" w:rsidR="00291987" w:rsidRPr="004E7BEF" w:rsidRDefault="00291987" w:rsidP="00291987">
      <w:pPr>
        <w:pStyle w:val="Heading6"/>
        <w:rPr>
          <w:ins w:id="726" w:author="Lori Reed-Fourquet" w:date="2017-04-25T08:53:00Z"/>
        </w:rPr>
      </w:pPr>
      <w:bookmarkStart w:id="727" w:name="_Toc368488289"/>
      <w:bookmarkStart w:id="728" w:name=".3Cact_classCode.3D.27ACT.27_moodCode.3D"/>
      <w:ins w:id="729" w:author="Lori Reed-Fourquet" w:date="2017-04-25T08:53:00Z">
        <w:r>
          <w:t>6.3.4.E</w:t>
        </w:r>
        <w:r w:rsidRPr="004E7BEF">
          <w:t xml:space="preserve">.1.1 </w:t>
        </w:r>
        <w:r>
          <w:t>moodCode='</w:t>
        </w:r>
        <w:r w:rsidRPr="004E7BEF">
          <w:t>EVN'&gt;</w:t>
        </w:r>
        <w:bookmarkEnd w:id="727"/>
      </w:ins>
    </w:p>
    <w:p w14:paraId="4C200F23" w14:textId="701290F4" w:rsidR="00291987" w:rsidRPr="004E7BEF" w:rsidRDefault="00291987" w:rsidP="00291987">
      <w:pPr>
        <w:pStyle w:val="BodyText"/>
        <w:rPr>
          <w:ins w:id="730" w:author="Lori Reed-Fourquet" w:date="2017-04-25T08:53:00Z"/>
        </w:rPr>
      </w:pPr>
      <w:ins w:id="731" w:author="Lori Reed-Fourquet" w:date="2017-04-25T08:53:00Z">
        <w:r w:rsidRPr="004E7BEF">
          <w:t xml:space="preserve">The </w:t>
        </w:r>
        <w:del w:id="732" w:author="Andrea K. Fourquet" w:date="2017-04-25T10:22:00Z">
          <w:r w:rsidRPr="004E7BEF" w:rsidDel="004F155D">
            <w:delText>disposition</w:delText>
          </w:r>
        </w:del>
      </w:ins>
      <w:ins w:id="733" w:author="Andrea K. Fourquet" w:date="2017-04-25T10:22:00Z">
        <w:r w:rsidR="004F155D">
          <w:t>Medical Necessity</w:t>
        </w:r>
      </w:ins>
      <w:ins w:id="734" w:author="Lori Reed-Fourquet" w:date="2017-04-25T08:53:00Z">
        <w:r w:rsidRPr="004E7BEF">
          <w:t xml:space="preserve"> is recorded in an </w:t>
        </w:r>
      </w:ins>
      <w:ins w:id="735" w:author="Andrea K. Fourquet" w:date="2017-04-25T10:21:00Z">
        <w:r w:rsidR="004F155D">
          <w:t xml:space="preserve">observation </w:t>
        </w:r>
      </w:ins>
      <w:ins w:id="736" w:author="Lori Reed-Fourquet" w:date="2017-04-25T08:53:00Z">
        <w:del w:id="737" w:author="Andrea K. Fourquet" w:date="2017-04-25T10:21:00Z">
          <w:r w:rsidRPr="004E7BEF" w:rsidDel="004F155D">
            <w:delText xml:space="preserve">act </w:delText>
          </w:r>
        </w:del>
        <w:r w:rsidRPr="004E7BEF">
          <w:t xml:space="preserve">element, to describe the </w:t>
        </w:r>
      </w:ins>
      <w:ins w:id="738" w:author="Andrea K. Fourquet" w:date="2017-04-25T10:22:00Z">
        <w:r w:rsidR="004F155D">
          <w:t xml:space="preserve">patient’s </w:t>
        </w:r>
      </w:ins>
      <w:ins w:id="739" w:author="Andrea K. Fourquet" w:date="2017-04-25T10:23:00Z">
        <w:r w:rsidR="004F155D">
          <w:t xml:space="preserve">medical necessity </w:t>
        </w:r>
      </w:ins>
      <w:ins w:id="740" w:author="Lori Reed-Fourquet" w:date="2017-04-25T08:53:00Z">
        <w:del w:id="741" w:author="Andrea K. Fourquet" w:date="2017-04-25T10:23:00Z">
          <w:r w:rsidRPr="004E7BEF" w:rsidDel="004F155D">
            <w:delText>d</w:delText>
          </w:r>
        </w:del>
        <w:del w:id="742" w:author="Andrea K. Fourquet" w:date="2017-04-25T10:22:00Z">
          <w:r w:rsidRPr="004E7BEF" w:rsidDel="004F155D">
            <w:delText xml:space="preserve">isposition action </w:delText>
          </w:r>
        </w:del>
        <w:r w:rsidRPr="004E7BEF">
          <w:t>taken during the encounter</w:t>
        </w:r>
        <w:r w:rsidRPr="004E7BEF">
          <w:rPr>
            <w:vertAlign w:val="superscript"/>
          </w:rPr>
          <w:t>1</w:t>
        </w:r>
        <w:r w:rsidRPr="004E7BEF">
          <w:t xml:space="preserve"> . </w:t>
        </w:r>
        <w:del w:id="743" w:author="Andrea K. Fourquet" w:date="2017-04-25T10:24:00Z">
          <w:r w:rsidRPr="004E7BEF" w:rsidDel="004F155D">
            <w:delText xml:space="preserve">In intent mood (moodCode='INT'), this records the expected disposition of the patient. </w:delText>
          </w:r>
        </w:del>
        <w:r w:rsidRPr="004E7BEF">
          <w:t xml:space="preserve">In event mood (moodCode='EVN'), this records the </w:t>
        </w:r>
        <w:del w:id="744" w:author="Andrea K. Fourquet" w:date="2017-04-25T10:24:00Z">
          <w:r w:rsidRPr="004E7BEF" w:rsidDel="004F155D">
            <w:delText>actual disposition</w:delText>
          </w:r>
        </w:del>
      </w:ins>
      <w:ins w:id="745" w:author="Andrea K. Fourquet" w:date="2017-04-25T10:24:00Z">
        <w:r w:rsidR="004F155D">
          <w:t xml:space="preserve">Medical </w:t>
        </w:r>
      </w:ins>
      <w:ins w:id="746" w:author="Andrea K. Fourquet" w:date="2017-04-25T10:25:00Z">
        <w:r w:rsidR="004F155D">
          <w:t>Necessity</w:t>
        </w:r>
      </w:ins>
      <w:ins w:id="747" w:author="Lori Reed-Fourquet" w:date="2017-04-25T08:53:00Z">
        <w:r w:rsidRPr="004E7BEF">
          <w:t xml:space="preserve">. </w:t>
        </w:r>
      </w:ins>
    </w:p>
    <w:p w14:paraId="04F19573" w14:textId="77777777" w:rsidR="00291987" w:rsidRPr="004E7BEF" w:rsidRDefault="00291987" w:rsidP="00291987">
      <w:pPr>
        <w:pStyle w:val="Heading6"/>
        <w:rPr>
          <w:ins w:id="748" w:author="Lori Reed-Fourquet" w:date="2017-04-25T08:53:00Z"/>
        </w:rPr>
      </w:pPr>
      <w:bookmarkStart w:id="749" w:name="_Toc368488290"/>
      <w:bookmarkEnd w:id="728"/>
      <w:ins w:id="750" w:author="Lori Reed-Fourquet" w:date="2017-04-25T08:53:00Z">
        <w:r>
          <w:t>6.3.4.E</w:t>
        </w:r>
        <w:r w:rsidRPr="004E7BEF">
          <w:t>.1.2 &lt;templateId root=</w:t>
        </w:r>
        <w:commentRangeStart w:id="751"/>
        <w:r w:rsidRPr="004E7BEF">
          <w:t>'1.3.6.1.4.1.19376.1.5.3</w:t>
        </w:r>
        <w:commentRangeEnd w:id="751"/>
        <w:r>
          <w:rPr>
            <w:rStyle w:val="CommentReference"/>
            <w:rFonts w:ascii="Times New Roman" w:hAnsi="Times New Roman"/>
            <w:b w:val="0"/>
          </w:rPr>
          <w:commentReference w:id="751"/>
        </w:r>
        <w:r w:rsidRPr="004E7BEF">
          <w:t>/&gt;</w:t>
        </w:r>
        <w:bookmarkEnd w:id="749"/>
      </w:ins>
    </w:p>
    <w:p w14:paraId="42FF0730" w14:textId="69DABEF6" w:rsidR="00291987" w:rsidRPr="004E7BEF" w:rsidRDefault="00291987" w:rsidP="00291987">
      <w:pPr>
        <w:pStyle w:val="BodyText"/>
        <w:rPr>
          <w:ins w:id="752" w:author="Lori Reed-Fourquet" w:date="2017-04-25T08:53:00Z"/>
        </w:rPr>
      </w:pPr>
      <w:ins w:id="753" w:author="Lori Reed-Fourquet" w:date="2017-04-25T08:53:00Z">
        <w:r w:rsidRPr="004E7BEF">
          <w:t xml:space="preserve">The templateId indicates that this </w:t>
        </w:r>
        <w:del w:id="754" w:author="Andrea K. Fourquet" w:date="2017-04-25T10:25:00Z">
          <w:r w:rsidRPr="004E7BEF" w:rsidDel="004F155D">
            <w:delText>&lt;encounter&gt;</w:delText>
          </w:r>
        </w:del>
      </w:ins>
      <w:ins w:id="755" w:author="Andrea K. Fourquet" w:date="2017-04-25T10:25:00Z">
        <w:r w:rsidR="004F155D">
          <w:t>Medical Necessity</w:t>
        </w:r>
      </w:ins>
      <w:ins w:id="756" w:author="Lori Reed-Fourquet" w:date="2017-04-25T08:53:00Z">
        <w:r w:rsidRPr="004E7BEF">
          <w:t xml:space="preserve"> entry conforms to the constraints of this content module. </w:t>
        </w:r>
      </w:ins>
    </w:p>
    <w:p w14:paraId="4CC38EEF" w14:textId="77777777" w:rsidR="00291987" w:rsidRPr="004E7BEF" w:rsidRDefault="00291987" w:rsidP="00291987">
      <w:pPr>
        <w:pStyle w:val="Heading6"/>
        <w:rPr>
          <w:ins w:id="757" w:author="Lori Reed-Fourquet" w:date="2017-04-25T08:53:00Z"/>
        </w:rPr>
      </w:pPr>
      <w:bookmarkStart w:id="758" w:name="_Toc368488291"/>
      <w:ins w:id="759" w:author="Lori Reed-Fourquet" w:date="2017-04-25T08:53:00Z">
        <w:r>
          <w:t>6.3.4.E</w:t>
        </w:r>
        <w:r w:rsidRPr="004E7BEF">
          <w:t>.1.3 &lt;id root='' extension=''/&gt;</w:t>
        </w:r>
        <w:bookmarkEnd w:id="758"/>
      </w:ins>
    </w:p>
    <w:p w14:paraId="054F4025" w14:textId="77777777" w:rsidR="00291987" w:rsidRPr="004E7BEF" w:rsidRDefault="00291987" w:rsidP="00291987">
      <w:pPr>
        <w:pStyle w:val="BodyText"/>
        <w:rPr>
          <w:ins w:id="760" w:author="Lori Reed-Fourquet" w:date="2017-04-25T08:53:00Z"/>
        </w:rPr>
      </w:pPr>
      <w:ins w:id="761" w:author="Lori Reed-Fourquet" w:date="2017-04-25T08:53:00Z">
        <w:r w:rsidRPr="004E7BEF">
          <w:t xml:space="preserve">This required element shall contain an identifier. </w:t>
        </w:r>
      </w:ins>
    </w:p>
    <w:p w14:paraId="4C5C6C56" w14:textId="77777777" w:rsidR="00291987" w:rsidRPr="004E7BEF" w:rsidRDefault="00291987" w:rsidP="00291987">
      <w:pPr>
        <w:pStyle w:val="Heading6"/>
        <w:rPr>
          <w:ins w:id="762" w:author="Lori Reed-Fourquet" w:date="2017-04-25T08:53:00Z"/>
        </w:rPr>
      </w:pPr>
      <w:bookmarkStart w:id="763" w:name="_Toc368488292"/>
      <w:ins w:id="764" w:author="Lori Reed-Fourquet" w:date="2017-04-25T08:53:00Z">
        <w:r>
          <w:t>6.3.4.E</w:t>
        </w:r>
        <w:r w:rsidRPr="004E7BEF">
          <w:t>.1.4 &lt;code code='' displayName='' codeSystem='' codeSystemName='' /&gt;</w:t>
        </w:r>
        <w:bookmarkEnd w:id="763"/>
      </w:ins>
    </w:p>
    <w:p w14:paraId="10B4EF1E" w14:textId="77777777" w:rsidR="00291987" w:rsidRPr="004E7BEF" w:rsidRDefault="00291987" w:rsidP="00291987">
      <w:pPr>
        <w:spacing w:before="40" w:after="40"/>
        <w:ind w:left="72" w:right="72"/>
        <w:rPr>
          <w:ins w:id="765" w:author="Lori Reed-Fourquet" w:date="2017-04-25T08:53:00Z"/>
        </w:rPr>
      </w:pPr>
      <w:ins w:id="766" w:author="Lori Reed-Fourquet" w:date="2017-04-25T08:53:00Z">
        <w:r w:rsidRPr="004E7BEF">
          <w:t>This required element indicates the</w:t>
        </w:r>
        <w:r>
          <w:t xml:space="preserve"> medical reason for ambulance transport. </w:t>
        </w:r>
        <w:r w:rsidRPr="004E7BEF">
          <w:t xml:space="preserve">The code </w:t>
        </w:r>
        <w:r>
          <w:t xml:space="preserve">be </w:t>
        </w:r>
        <w:commentRangeStart w:id="767"/>
        <w:r w:rsidRPr="00926068">
          <w:t>15515-0</w:t>
        </w:r>
      </w:ins>
      <w:commentRangeEnd w:id="767"/>
      <w:r w:rsidR="00947E51">
        <w:rPr>
          <w:rStyle w:val="CommentReference"/>
        </w:rPr>
        <w:commentReference w:id="767"/>
      </w:r>
      <w:commentRangeStart w:id="768"/>
      <w:ins w:id="769" w:author="Lori Reed-Fourquet" w:date="2017-04-25T08:53:00Z">
        <w:r w:rsidRPr="00926068">
          <w:t xml:space="preserve">, LOINC, </w:t>
        </w:r>
        <w:commentRangeEnd w:id="768"/>
        <w:r w:rsidRPr="00926068">
          <w:commentReference w:id="768"/>
        </w:r>
        <w:r w:rsidRPr="00926068">
          <w:t>“Ambulance transport, Medical reason for transport ”</w:t>
        </w:r>
        <w:r w:rsidRPr="004E7BEF">
          <w:t xml:space="preserve">. </w:t>
        </w:r>
      </w:ins>
    </w:p>
    <w:p w14:paraId="08461D81" w14:textId="77777777" w:rsidR="00291987" w:rsidRPr="004E7BEF" w:rsidRDefault="00291987" w:rsidP="00291987">
      <w:pPr>
        <w:pStyle w:val="Heading6"/>
        <w:ind w:left="0" w:firstLine="0"/>
        <w:rPr>
          <w:ins w:id="770" w:author="Lori Reed-Fourquet" w:date="2017-04-25T08:53:00Z"/>
        </w:rPr>
      </w:pPr>
      <w:bookmarkStart w:id="771" w:name="_Toc368488370"/>
      <w:bookmarkStart w:id="772" w:name="_Toc368488293"/>
      <w:bookmarkStart w:id="773" w:name=".3Ctext.3E.3Creference_value.3D.27.23xxx"/>
      <w:ins w:id="774" w:author="Lori Reed-Fourquet" w:date="2017-04-25T08:53:00Z">
        <w:r>
          <w:t>6.3.4.E.1.5</w:t>
        </w:r>
        <w:r w:rsidRPr="004E7BEF">
          <w:t xml:space="preserve"> </w:t>
        </w:r>
        <w:r>
          <w:t>&lt;value xsi:type='CE</w:t>
        </w:r>
        <w:r w:rsidRPr="004E7BEF">
          <w:t>' .../&gt;</w:t>
        </w:r>
        <w:bookmarkEnd w:id="771"/>
      </w:ins>
    </w:p>
    <w:p w14:paraId="04E69BE8" w14:textId="77777777" w:rsidR="00291987" w:rsidRPr="004E7BEF" w:rsidRDefault="00291987" w:rsidP="00291987">
      <w:pPr>
        <w:pStyle w:val="BodyText"/>
        <w:rPr>
          <w:ins w:id="775" w:author="Lori Reed-Fourquet" w:date="2017-04-25T08:53:00Z"/>
          <w:rFonts w:eastAsia="Arial Unicode MS"/>
        </w:rPr>
      </w:pPr>
      <w:ins w:id="776" w:author="Lori Reed-Fourquet" w:date="2017-04-25T08:53:00Z">
        <w:r w:rsidRPr="004E7BEF">
          <w:rPr>
            <w:rFonts w:eastAsia="Arial Unicode MS"/>
          </w:rPr>
          <w:t xml:space="preserve">The &lt;value&gt; element shall be present, and shall </w:t>
        </w:r>
        <w:r>
          <w:rPr>
            <w:rFonts w:eastAsia="Arial Unicode MS"/>
          </w:rPr>
          <w:t xml:space="preserve">the </w:t>
        </w:r>
        <w:commentRangeStart w:id="777"/>
        <w:r>
          <w:rPr>
            <w:rFonts w:eastAsia="Arial Unicode MS"/>
          </w:rPr>
          <w:t>coded reason for transport</w:t>
        </w:r>
        <w:commentRangeEnd w:id="777"/>
        <w:r>
          <w:rPr>
            <w:rStyle w:val="CommentReference"/>
            <w:color w:val="000000"/>
          </w:rPr>
          <w:commentReference w:id="777"/>
        </w:r>
        <w:r w:rsidRPr="004E7BEF">
          <w:rPr>
            <w:rFonts w:eastAsia="Arial Unicode MS"/>
          </w:rPr>
          <w:t xml:space="preserve">. </w:t>
        </w:r>
      </w:ins>
    </w:p>
    <w:p w14:paraId="1DF7D60B" w14:textId="77777777" w:rsidR="00291987" w:rsidRPr="004E7BEF" w:rsidRDefault="00291987" w:rsidP="00291987">
      <w:pPr>
        <w:pStyle w:val="Heading6"/>
        <w:rPr>
          <w:ins w:id="778" w:author="Lori Reed-Fourquet" w:date="2017-04-25T08:53:00Z"/>
        </w:rPr>
      </w:pPr>
      <w:ins w:id="779" w:author="Lori Reed-Fourquet" w:date="2017-04-25T08:53:00Z">
        <w:r>
          <w:t xml:space="preserve">6.3.4.E.1.6 </w:t>
        </w:r>
        <w:r w:rsidRPr="004E7BEF">
          <w:t>&lt;text&gt;&lt;reference value='#xxx'/&gt;&lt;/text&gt;</w:t>
        </w:r>
        <w:bookmarkEnd w:id="772"/>
      </w:ins>
    </w:p>
    <w:p w14:paraId="47DB37C4" w14:textId="77777777" w:rsidR="00291987" w:rsidRPr="004E7BEF" w:rsidRDefault="00291987" w:rsidP="00291987">
      <w:pPr>
        <w:pStyle w:val="BodyText"/>
        <w:rPr>
          <w:ins w:id="780" w:author="Lori Reed-Fourquet" w:date="2017-04-25T08:53:00Z"/>
        </w:rPr>
      </w:pPr>
      <w:ins w:id="781" w:author="Lori Reed-Fourquet" w:date="2017-04-25T08:53:00Z">
        <w:r w:rsidRPr="004E7BEF">
          <w:t>T</w:t>
        </w:r>
        <w:r>
          <w:t>he &lt;text&gt; element shall contain a narrative of the physician medical necessity statement</w:t>
        </w:r>
        <w:r w:rsidRPr="004E7BEF">
          <w:t xml:space="preserve">. </w:t>
        </w:r>
      </w:ins>
    </w:p>
    <w:p w14:paraId="3FF736E4" w14:textId="77777777" w:rsidR="00291987" w:rsidRPr="004E7BEF" w:rsidRDefault="00291987" w:rsidP="00291987">
      <w:pPr>
        <w:pStyle w:val="Heading6"/>
        <w:rPr>
          <w:ins w:id="782" w:author="Lori Reed-Fourquet" w:date="2017-04-25T08:53:00Z"/>
        </w:rPr>
      </w:pPr>
      <w:bookmarkStart w:id="783" w:name="_Toc368488294"/>
      <w:bookmarkStart w:id="784" w:name=".3CeffectiveTime.3E.3Clow_value.3D.27.C2"/>
      <w:bookmarkEnd w:id="773"/>
      <w:ins w:id="785" w:author="Lori Reed-Fourquet" w:date="2017-04-25T08:53:00Z">
        <w:r>
          <w:lastRenderedPageBreak/>
          <w:t>6.3.4.E.1.7</w:t>
        </w:r>
        <w:r w:rsidRPr="004E7BEF">
          <w:t xml:space="preserve"> &lt;effectiveTime</w:t>
        </w:r>
        <w:r>
          <w:t>&gt;&lt;low value=''/&gt;</w:t>
        </w:r>
        <w:r w:rsidRPr="004E7BEF">
          <w:t>&lt;effectiveTime/&gt;</w:t>
        </w:r>
        <w:bookmarkEnd w:id="783"/>
        <w:r w:rsidRPr="004E7BEF">
          <w:t xml:space="preserve"> </w:t>
        </w:r>
      </w:ins>
    </w:p>
    <w:p w14:paraId="0A0196C2" w14:textId="117B271F" w:rsidR="00291987" w:rsidRPr="004E7BEF" w:rsidRDefault="00291987" w:rsidP="00291987">
      <w:pPr>
        <w:pStyle w:val="BodyText"/>
        <w:rPr>
          <w:ins w:id="786" w:author="Lori Reed-Fourquet" w:date="2017-04-25T08:53:00Z"/>
        </w:rPr>
      </w:pPr>
      <w:ins w:id="787" w:author="Lori Reed-Fourquet" w:date="2017-04-25T08:53:00Z">
        <w:r>
          <w:t xml:space="preserve">This </w:t>
        </w:r>
        <w:r w:rsidRPr="004E7BEF">
          <w:t xml:space="preserve">&lt;low&gt; element records the time </w:t>
        </w:r>
        <w:r>
          <w:t xml:space="preserve">and date that the </w:t>
        </w:r>
        <w:del w:id="788" w:author="Andrea K. Fourquet" w:date="2017-04-25T10:37:00Z">
          <w:r w:rsidDel="00947E51">
            <w:delText>Physiscian</w:delText>
          </w:r>
        </w:del>
      </w:ins>
      <w:ins w:id="789" w:author="Andrea K. Fourquet" w:date="2017-04-25T10:37:00Z">
        <w:r w:rsidR="00947E51">
          <w:t>Physician</w:t>
        </w:r>
      </w:ins>
      <w:ins w:id="790" w:author="Lori Reed-Fourquet" w:date="2017-04-25T08:53:00Z">
        <w:r>
          <w:t xml:space="preserve"> Certification Statement was signed</w:t>
        </w:r>
        <w:r w:rsidRPr="004E7BEF">
          <w:t xml:space="preserve">. </w:t>
        </w:r>
      </w:ins>
    </w:p>
    <w:p w14:paraId="7A01405A" w14:textId="77777777" w:rsidR="00291987" w:rsidRPr="004E7BEF" w:rsidRDefault="00291987" w:rsidP="00291987">
      <w:pPr>
        <w:pStyle w:val="Heading6"/>
        <w:rPr>
          <w:ins w:id="791" w:author="Lori Reed-Fourquet" w:date="2017-04-25T08:53:00Z"/>
        </w:rPr>
      </w:pPr>
      <w:bookmarkStart w:id="792" w:name="_Toc368488436"/>
      <w:bookmarkStart w:id="793" w:name=".3CassignedPerson.3E.3Cname.2F.3E.3C.2Fa"/>
      <w:bookmarkStart w:id="794" w:name="_Toc368488300"/>
      <w:bookmarkEnd w:id="784"/>
      <w:ins w:id="795" w:author="Lori Reed-Fourquet" w:date="2017-04-25T08:53:00Z">
        <w:r>
          <w:t>6.3.4.E.1.8</w:t>
        </w:r>
        <w:r w:rsidRPr="004E7BEF">
          <w:t xml:space="preserve"> &lt;</w:t>
        </w:r>
        <w:r>
          <w:t>performer</w:t>
        </w:r>
        <w:r w:rsidRPr="00B818BB">
          <w:t xml:space="preserve"> </w:t>
        </w:r>
        <w:r w:rsidRPr="004E7BEF">
          <w:t>typeCode='PRF'</w:t>
        </w:r>
        <w:r>
          <w:t>&gt; &lt;assignedEntity&gt; &lt;assignedPerson&gt;&lt;name&gt;</w:t>
        </w:r>
        <w:bookmarkEnd w:id="792"/>
        <w:r>
          <w:t>&lt;/assignedPerson&gt;&lt;/assignedEntity&gt;&lt;/performer&gt;</w:t>
        </w:r>
      </w:ins>
    </w:p>
    <w:p w14:paraId="1D0EBF86" w14:textId="77777777" w:rsidR="00291987" w:rsidRPr="004E7BEF" w:rsidRDefault="00291987" w:rsidP="00291987">
      <w:pPr>
        <w:pStyle w:val="BodyText"/>
        <w:rPr>
          <w:ins w:id="796" w:author="Lori Reed-Fourquet" w:date="2017-04-25T08:53:00Z"/>
        </w:rPr>
      </w:pPr>
      <w:ins w:id="797" w:author="Lori Reed-Fourquet" w:date="2017-04-25T08:53:00Z">
        <w:r w:rsidRPr="004E7BEF">
          <w:t>The &lt;performer&gt; element shall be present</w:t>
        </w:r>
        <w:r>
          <w:t xml:space="preserve">, representing the </w:t>
        </w:r>
        <w:r w:rsidRPr="0079798A">
          <w:t>Name of Individual Signing Physician Certification Statement</w:t>
        </w:r>
        <w:r>
          <w:t xml:space="preserve"> in the &lt;assignedEntity&gt;&lt;assignedPerson&gt;&lt;name&gt; element</w:t>
        </w:r>
        <w:r w:rsidRPr="004E7BEF">
          <w:t xml:space="preserve">. </w:t>
        </w:r>
      </w:ins>
    </w:p>
    <w:p w14:paraId="59D630D9" w14:textId="2383B7EA" w:rsidR="00291987" w:rsidRDefault="00291987" w:rsidP="00291987">
      <w:pPr>
        <w:pStyle w:val="Heading6"/>
        <w:rPr>
          <w:ins w:id="798" w:author="Andrea K. Fourquet" w:date="2017-04-26T00:07:00Z"/>
          <w:rFonts w:ascii="Times New Roman" w:hAnsi="Times New Roman"/>
          <w:b w:val="0"/>
        </w:rPr>
      </w:pPr>
      <w:bookmarkStart w:id="799" w:name="_Toc368488301"/>
      <w:bookmarkStart w:id="800" w:name=".3Cparticipant_typeCode.3D.27RCV.27.3E.C"/>
      <w:bookmarkEnd w:id="793"/>
      <w:bookmarkEnd w:id="794"/>
      <w:ins w:id="801" w:author="Lori Reed-Fourquet" w:date="2017-04-25T08:53:00Z">
        <w:r>
          <w:t>6.3.4.E.1.9</w:t>
        </w:r>
        <w:r w:rsidRPr="004E7BEF">
          <w:t xml:space="preserve"> &lt;</w:t>
        </w:r>
        <w:r>
          <w:t>performer&gt; &lt;assignedEntity&gt;&lt;</w:t>
        </w:r>
        <w:commentRangeStart w:id="802"/>
        <w:r>
          <w:t xml:space="preserve">code&gt; </w:t>
        </w:r>
      </w:ins>
      <w:commentRangeEnd w:id="802"/>
      <w:r w:rsidR="00947E51">
        <w:rPr>
          <w:rStyle w:val="CommentReference"/>
          <w:rFonts w:ascii="Times New Roman" w:eastAsia="Times New Roman" w:hAnsi="Times New Roman" w:cs="Times New Roman"/>
          <w:b w:val="0"/>
        </w:rPr>
        <w:commentReference w:id="802"/>
      </w:r>
      <w:ins w:id="803" w:author="Lori Reed-Fourquet" w:date="2017-04-25T08:53:00Z">
        <w:r>
          <w:t>&lt;/assignedEntity&gt;&lt;/performer&gt;</w:t>
        </w:r>
        <w:r w:rsidRPr="004E7BEF">
          <w:br/>
        </w:r>
        <w:bookmarkEnd w:id="799"/>
        <w:r>
          <w:rPr>
            <w:rFonts w:ascii="Times New Roman" w:hAnsi="Times New Roman"/>
            <w:b w:val="0"/>
          </w:rPr>
          <w:t>T</w:t>
        </w:r>
        <w:r w:rsidRPr="004E680C">
          <w:rPr>
            <w:rFonts w:ascii="Times New Roman" w:hAnsi="Times New Roman"/>
            <w:b w:val="0"/>
          </w:rPr>
          <w:t xml:space="preserve">he </w:t>
        </w:r>
        <w:r>
          <w:rPr>
            <w:rFonts w:ascii="Times New Roman" w:hAnsi="Times New Roman"/>
            <w:b w:val="0"/>
          </w:rPr>
          <w:t xml:space="preserve">&lt;performer&gt; element shall be present representing the healthcare provider type of the individual signing the Physician Certification Statement in the &lt;assignedEntity&gt;&lt;code&gt; </w:t>
        </w:r>
        <w:commentRangeStart w:id="804"/>
        <w:r>
          <w:rPr>
            <w:rFonts w:ascii="Times New Roman" w:hAnsi="Times New Roman"/>
            <w:b w:val="0"/>
          </w:rPr>
          <w:t>eleme</w:t>
        </w:r>
      </w:ins>
      <w:commentRangeEnd w:id="804"/>
      <w:r w:rsidR="00C90307">
        <w:rPr>
          <w:rStyle w:val="CommentReference"/>
          <w:rFonts w:ascii="Times New Roman" w:eastAsia="Times New Roman" w:hAnsi="Times New Roman" w:cs="Times New Roman"/>
          <w:b w:val="0"/>
        </w:rPr>
        <w:commentReference w:id="804"/>
      </w:r>
      <w:ins w:id="805" w:author="Lori Reed-Fourquet" w:date="2017-04-25T08:53:00Z">
        <w:r>
          <w:rPr>
            <w:rFonts w:ascii="Times New Roman" w:hAnsi="Times New Roman"/>
            <w:b w:val="0"/>
          </w:rPr>
          <w:t xml:space="preserve">nt. </w:t>
        </w:r>
      </w:ins>
    </w:p>
    <w:p w14:paraId="0F333E96" w14:textId="70389839" w:rsidR="003D0131" w:rsidRPr="003D0131" w:rsidRDefault="003D0131" w:rsidP="003D0131">
      <w:pPr>
        <w:rPr>
          <w:ins w:id="806" w:author="Lori Reed-Fourquet" w:date="2017-04-25T08:53:00Z"/>
          <w:rFonts w:ascii="Arial" w:eastAsia="Arial" w:hAnsi="Arial" w:cs="Arial"/>
          <w:b/>
          <w:sz w:val="28"/>
          <w:szCs w:val="28"/>
          <w:rPrChange w:id="807" w:author="Andrea K. Fourquet" w:date="2017-04-26T00:07:00Z">
            <w:rPr>
              <w:ins w:id="808" w:author="Lori Reed-Fourquet" w:date="2017-04-25T08:53:00Z"/>
              <w:rFonts w:ascii="Times New Roman" w:hAnsi="Times New Roman"/>
              <w:b w:val="0"/>
            </w:rPr>
          </w:rPrChange>
        </w:rPr>
        <w:pPrChange w:id="809" w:author="Andrea K. Fourquet" w:date="2017-04-26T00:07:00Z">
          <w:pPr>
            <w:pStyle w:val="Heading6"/>
          </w:pPr>
        </w:pPrChange>
      </w:pPr>
      <w:ins w:id="810" w:author="Andrea K. Fourquet" w:date="2017-04-26T00:07:00Z">
        <w:r w:rsidRPr="003D0131">
          <w:rPr>
            <w:rFonts w:ascii="Arial" w:eastAsia="Arial" w:hAnsi="Arial" w:cs="Arial"/>
            <w:b/>
            <w:sz w:val="28"/>
            <w:szCs w:val="28"/>
            <w:rPrChange w:id="811" w:author="Andrea K. Fourquet" w:date="2017-04-26T00:07:00Z">
              <w:rPr/>
            </w:rPrChange>
          </w:rPr>
          <w:t>6.3.4.E.1.9 &lt;performer&gt; &lt;assi</w:t>
        </w:r>
        <w:commentRangeStart w:id="812"/>
        <w:r w:rsidRPr="003D0131">
          <w:rPr>
            <w:rFonts w:ascii="Arial" w:eastAsia="Arial" w:hAnsi="Arial" w:cs="Arial"/>
            <w:b/>
            <w:sz w:val="28"/>
            <w:szCs w:val="28"/>
            <w:rPrChange w:id="813" w:author="Andrea K. Fourquet" w:date="2017-04-26T00:07:00Z">
              <w:rPr/>
            </w:rPrChange>
          </w:rPr>
          <w:t>gnedEnti</w:t>
        </w:r>
        <w:commentRangeEnd w:id="812"/>
        <w:r>
          <w:rPr>
            <w:rStyle w:val="CommentReference"/>
          </w:rPr>
          <w:commentReference w:id="812"/>
        </w:r>
        <w:r w:rsidRPr="003D0131">
          <w:rPr>
            <w:rFonts w:ascii="Arial" w:eastAsia="Arial" w:hAnsi="Arial" w:cs="Arial"/>
            <w:b/>
            <w:sz w:val="28"/>
            <w:szCs w:val="28"/>
            <w:rPrChange w:id="814" w:author="Andrea K. Fourquet" w:date="2017-04-26T00:07:00Z">
              <w:rPr/>
            </w:rPrChange>
          </w:rPr>
          <w:t>ty&gt;&lt;code&gt; &lt;/assignedEntity&gt;&lt;/performer&gt;</w:t>
        </w:r>
        <w:r w:rsidRPr="003D0131">
          <w:rPr>
            <w:rFonts w:ascii="Arial" w:eastAsia="Arial" w:hAnsi="Arial" w:cs="Arial"/>
            <w:b/>
            <w:sz w:val="28"/>
            <w:szCs w:val="28"/>
            <w:rPrChange w:id="815" w:author="Andrea K. Fourquet" w:date="2017-04-26T00:07:00Z">
              <w:rPr/>
            </w:rPrChange>
          </w:rPr>
          <w:br/>
        </w:r>
      </w:ins>
    </w:p>
    <w:bookmarkEnd w:id="800"/>
    <w:p w14:paraId="091CE561" w14:textId="77777777" w:rsidR="00291987" w:rsidRDefault="00291987" w:rsidP="00291987">
      <w:pPr>
        <w:rPr>
          <w:ins w:id="816" w:author="Lori Reed-Fourquet" w:date="2017-04-25T08:53:00Z"/>
        </w:rPr>
      </w:pPr>
    </w:p>
    <w:p w14:paraId="13558DE0" w14:textId="7F1E7587" w:rsidR="00725E11" w:rsidDel="00291987" w:rsidRDefault="002E428D">
      <w:pPr>
        <w:pStyle w:val="Heading4"/>
        <w:rPr>
          <w:del w:id="817" w:author="Lori Reed-Fourquet" w:date="2017-04-25T08:53:00Z"/>
        </w:rPr>
      </w:pPr>
      <w:del w:id="818" w:author="Lori Reed-Fourquet" w:date="2017-04-25T08:53:00Z">
        <w:r w:rsidDel="00291987">
          <w:delText xml:space="preserve">6.3.4.E &lt;Entry Content Module Name&gt; Entry </w:delText>
        </w:r>
        <w:commentRangeStart w:id="819"/>
        <w:r w:rsidDel="00291987">
          <w:delText>Cont</w:delText>
        </w:r>
        <w:commentRangeEnd w:id="819"/>
        <w:r w:rsidDel="00291987">
          <w:commentReference w:id="819"/>
        </w:r>
        <w:r w:rsidDel="00291987">
          <w:delText xml:space="preserve">ent Module </w:delText>
        </w:r>
      </w:del>
    </w:p>
    <w:p w14:paraId="5430935B" w14:textId="781392A3" w:rsidR="00725E11" w:rsidRPr="007F36B8" w:rsidDel="00291987" w:rsidRDefault="002E428D">
      <w:pPr>
        <w:rPr>
          <w:del w:id="820" w:author="Lori Reed-Fourquet" w:date="2017-04-25T08:53:00Z"/>
          <w:i/>
          <w:highlight w:val="lightGray"/>
        </w:rPr>
      </w:pPr>
      <w:del w:id="821" w:author="Lori Reed-Fourquet" w:date="2017-04-25T08:53:00Z">
        <w:r w:rsidRPr="007F36B8" w:rsidDel="00291987">
          <w:rPr>
            <w:i/>
            <w:highlight w:val="lightGray"/>
          </w:rPr>
          <w:delText>&lt;Replicate the Entry Content Module as many times as needed for this supplement.&gt;</w:delText>
        </w:r>
      </w:del>
    </w:p>
    <w:p w14:paraId="02ADEB0E" w14:textId="6E855EEC" w:rsidR="00725E11" w:rsidDel="00291987" w:rsidRDefault="002E428D">
      <w:pPr>
        <w:rPr>
          <w:del w:id="822" w:author="Lori Reed-Fourquet" w:date="2017-04-25T08:53:00Z"/>
          <w:i/>
        </w:rPr>
      </w:pPr>
      <w:del w:id="823" w:author="Lori Reed-Fourquet" w:date="2017-04-25T08:53:00Z">
        <w:r w:rsidRPr="007F36B8" w:rsidDel="00291987">
          <w:rPr>
            <w:i/>
            <w:highlight w:val="lightGray"/>
          </w:rPr>
          <w:delText>&lt;If this entry has subsidiary/child entries, these entries are referenced in the table below. Create one row for each subsidiary/child entry.&gt;</w:delText>
        </w:r>
      </w:del>
    </w:p>
    <w:p w14:paraId="651F3693" w14:textId="0D976837" w:rsidR="00725E11" w:rsidDel="00291987" w:rsidRDefault="00725E11">
      <w:pPr>
        <w:rPr>
          <w:del w:id="824" w:author="Lori Reed-Fourquet" w:date="2017-04-25T08:53:00Z"/>
        </w:rPr>
      </w:pPr>
    </w:p>
    <w:p w14:paraId="797D91F9" w14:textId="1C8128A4" w:rsidR="00725E11" w:rsidDel="00291987" w:rsidRDefault="002E428D">
      <w:pPr>
        <w:keepNext/>
        <w:spacing w:before="60" w:after="60"/>
        <w:jc w:val="center"/>
        <w:rPr>
          <w:del w:id="825" w:author="Lori Reed-Fourquet" w:date="2017-04-25T08:53:00Z"/>
          <w:rFonts w:ascii="Arial" w:eastAsia="Arial" w:hAnsi="Arial" w:cs="Arial"/>
          <w:b/>
          <w:sz w:val="22"/>
          <w:szCs w:val="22"/>
        </w:rPr>
      </w:pPr>
      <w:del w:id="826" w:author="Lori Reed-Fourquet" w:date="2017-04-25T08:53:00Z">
        <w:r w:rsidDel="00291987">
          <w:rPr>
            <w:rFonts w:ascii="Arial" w:eastAsia="Arial" w:hAnsi="Arial" w:cs="Arial"/>
            <w:b/>
            <w:sz w:val="22"/>
            <w:szCs w:val="22"/>
          </w:rPr>
          <w:delText>Table 6.3.4.E-1 &lt;Entry Module Name&gt; Entry</w:delText>
        </w:r>
      </w:del>
    </w:p>
    <w:tbl>
      <w:tblPr>
        <w:tblStyle w:val="aff"/>
        <w:tblW w:w="9389"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2"/>
        <w:gridCol w:w="539"/>
        <w:gridCol w:w="813"/>
        <w:gridCol w:w="454"/>
        <w:gridCol w:w="1615"/>
        <w:gridCol w:w="359"/>
        <w:gridCol w:w="990"/>
        <w:gridCol w:w="993"/>
        <w:gridCol w:w="1258"/>
        <w:gridCol w:w="1546"/>
      </w:tblGrid>
      <w:tr w:rsidR="00725E11" w:rsidDel="00291987" w14:paraId="001D56D0" w14:textId="1F81E2B4">
        <w:trPr>
          <w:del w:id="827" w:author="Lori Reed-Fourquet" w:date="2017-04-25T08:53:00Z"/>
        </w:trPr>
        <w:tc>
          <w:tcPr>
            <w:tcW w:w="2629" w:type="dxa"/>
            <w:gridSpan w:val="4"/>
            <w:shd w:val="clear" w:color="auto" w:fill="E6E6E6"/>
            <w:vAlign w:val="center"/>
          </w:tcPr>
          <w:p w14:paraId="6155F5DD" w14:textId="13F19F50" w:rsidR="00725E11" w:rsidDel="00291987" w:rsidRDefault="002E428D">
            <w:pPr>
              <w:keepNext/>
              <w:spacing w:before="60" w:after="60"/>
              <w:jc w:val="center"/>
              <w:rPr>
                <w:del w:id="828" w:author="Lori Reed-Fourquet" w:date="2017-04-25T08:53:00Z"/>
                <w:rFonts w:ascii="Arial" w:eastAsia="Arial" w:hAnsi="Arial" w:cs="Arial"/>
                <w:b/>
                <w:sz w:val="22"/>
                <w:szCs w:val="22"/>
              </w:rPr>
            </w:pPr>
            <w:del w:id="829" w:author="Lori Reed-Fourquet" w:date="2017-04-25T08:53:00Z">
              <w:r w:rsidDel="00291987">
                <w:rPr>
                  <w:rFonts w:ascii="Arial" w:eastAsia="Arial" w:hAnsi="Arial" w:cs="Arial"/>
                  <w:b/>
                  <w:sz w:val="22"/>
                  <w:szCs w:val="22"/>
                </w:rPr>
                <w:delText>Template Name</w:delText>
              </w:r>
            </w:del>
          </w:p>
        </w:tc>
        <w:tc>
          <w:tcPr>
            <w:tcW w:w="6761" w:type="dxa"/>
            <w:gridSpan w:val="6"/>
            <w:vAlign w:val="center"/>
          </w:tcPr>
          <w:p w14:paraId="39C61B98" w14:textId="4AEA7471" w:rsidR="00725E11" w:rsidDel="00291987" w:rsidRDefault="002E428D">
            <w:pPr>
              <w:spacing w:before="40" w:after="40"/>
              <w:ind w:left="72" w:right="72"/>
              <w:rPr>
                <w:del w:id="830" w:author="Lori Reed-Fourquet" w:date="2017-04-25T08:53:00Z"/>
                <w:sz w:val="18"/>
                <w:szCs w:val="18"/>
              </w:rPr>
            </w:pPr>
            <w:del w:id="831" w:author="Lori Reed-Fourquet" w:date="2017-04-25T08:53:00Z">
              <w:r w:rsidDel="00291987">
                <w:rPr>
                  <w:sz w:val="18"/>
                  <w:szCs w:val="18"/>
                </w:rPr>
                <w:delText>&lt;Template name&gt;</w:delText>
              </w:r>
            </w:del>
          </w:p>
        </w:tc>
      </w:tr>
      <w:tr w:rsidR="00725E11" w:rsidDel="00291987" w14:paraId="0F339DF0" w14:textId="634028CE">
        <w:trPr>
          <w:del w:id="832" w:author="Lori Reed-Fourquet" w:date="2017-04-25T08:53:00Z"/>
        </w:trPr>
        <w:tc>
          <w:tcPr>
            <w:tcW w:w="2629" w:type="dxa"/>
            <w:gridSpan w:val="4"/>
            <w:shd w:val="clear" w:color="auto" w:fill="E6E6E6"/>
            <w:vAlign w:val="center"/>
          </w:tcPr>
          <w:p w14:paraId="00980CB5" w14:textId="1B6F9EC3" w:rsidR="00725E11" w:rsidDel="00291987" w:rsidRDefault="002E428D">
            <w:pPr>
              <w:spacing w:before="40" w:after="40"/>
              <w:ind w:left="72" w:right="72"/>
              <w:jc w:val="center"/>
              <w:rPr>
                <w:del w:id="833" w:author="Lori Reed-Fourquet" w:date="2017-04-25T08:53:00Z"/>
                <w:rFonts w:ascii="Arial" w:eastAsia="Arial" w:hAnsi="Arial" w:cs="Arial"/>
                <w:b/>
                <w:sz w:val="20"/>
                <w:szCs w:val="20"/>
              </w:rPr>
            </w:pPr>
            <w:del w:id="834" w:author="Lori Reed-Fourquet" w:date="2017-04-25T08:53:00Z">
              <w:r w:rsidDel="00291987">
                <w:rPr>
                  <w:rFonts w:ascii="Arial" w:eastAsia="Arial" w:hAnsi="Arial" w:cs="Arial"/>
                  <w:b/>
                  <w:sz w:val="20"/>
                  <w:szCs w:val="20"/>
                </w:rPr>
                <w:delText xml:space="preserve">Template ID </w:delText>
              </w:r>
            </w:del>
          </w:p>
        </w:tc>
        <w:tc>
          <w:tcPr>
            <w:tcW w:w="6761" w:type="dxa"/>
            <w:gridSpan w:val="6"/>
            <w:vAlign w:val="center"/>
          </w:tcPr>
          <w:p w14:paraId="642C367F" w14:textId="08C406A9" w:rsidR="00725E11" w:rsidDel="00291987" w:rsidRDefault="002E428D">
            <w:pPr>
              <w:spacing w:before="40" w:after="40"/>
              <w:ind w:left="72" w:right="72"/>
              <w:rPr>
                <w:del w:id="835" w:author="Lori Reed-Fourquet" w:date="2017-04-25T08:53:00Z"/>
                <w:sz w:val="18"/>
                <w:szCs w:val="18"/>
              </w:rPr>
            </w:pPr>
            <w:del w:id="836" w:author="Lori Reed-Fourquet" w:date="2017-04-25T08:53:00Z">
              <w:r w:rsidDel="00291987">
                <w:rPr>
                  <w:sz w:val="18"/>
                  <w:szCs w:val="18"/>
                </w:rPr>
                <w:delText>&lt;oid&gt;</w:delText>
              </w:r>
            </w:del>
          </w:p>
        </w:tc>
      </w:tr>
      <w:tr w:rsidR="00725E11" w:rsidDel="00291987" w14:paraId="4A3D0D21" w14:textId="4BDB8928">
        <w:trPr>
          <w:del w:id="837" w:author="Lori Reed-Fourquet" w:date="2017-04-25T08:53:00Z"/>
        </w:trPr>
        <w:tc>
          <w:tcPr>
            <w:tcW w:w="2629" w:type="dxa"/>
            <w:gridSpan w:val="4"/>
            <w:shd w:val="clear" w:color="auto" w:fill="E6E6E6"/>
            <w:vAlign w:val="center"/>
          </w:tcPr>
          <w:p w14:paraId="4A3EB948" w14:textId="1D5F1A92" w:rsidR="00725E11" w:rsidDel="00291987" w:rsidRDefault="002E428D">
            <w:pPr>
              <w:spacing w:before="40" w:after="40"/>
              <w:ind w:left="72" w:right="72"/>
              <w:jc w:val="center"/>
              <w:rPr>
                <w:del w:id="838" w:author="Lori Reed-Fourquet" w:date="2017-04-25T08:53:00Z"/>
                <w:rFonts w:ascii="Arial" w:eastAsia="Arial" w:hAnsi="Arial" w:cs="Arial"/>
                <w:b/>
                <w:sz w:val="20"/>
                <w:szCs w:val="20"/>
              </w:rPr>
            </w:pPr>
            <w:del w:id="839" w:author="Lori Reed-Fourquet" w:date="2017-04-25T08:53:00Z">
              <w:r w:rsidDel="00291987">
                <w:rPr>
                  <w:rFonts w:ascii="Arial" w:eastAsia="Arial" w:hAnsi="Arial" w:cs="Arial"/>
                  <w:b/>
                  <w:sz w:val="20"/>
                  <w:szCs w:val="20"/>
                </w:rPr>
                <w:delText xml:space="preserve">Parent Template </w:delText>
              </w:r>
            </w:del>
          </w:p>
        </w:tc>
        <w:tc>
          <w:tcPr>
            <w:tcW w:w="6761" w:type="dxa"/>
            <w:gridSpan w:val="6"/>
            <w:vAlign w:val="center"/>
          </w:tcPr>
          <w:p w14:paraId="6356E8BA" w14:textId="453DBF59" w:rsidR="00725E11" w:rsidDel="00291987" w:rsidRDefault="002E428D">
            <w:pPr>
              <w:spacing w:before="40" w:after="40"/>
              <w:ind w:left="72" w:right="72"/>
              <w:rPr>
                <w:del w:id="840" w:author="Lori Reed-Fourquet" w:date="2017-04-25T08:53:00Z"/>
                <w:sz w:val="18"/>
                <w:szCs w:val="18"/>
              </w:rPr>
            </w:pPr>
            <w:del w:id="841" w:author="Lori Reed-Fourquet" w:date="2017-04-25T08:53:00Z">
              <w:r w:rsidDel="00291987">
                <w:rPr>
                  <w:sz w:val="18"/>
                  <w:szCs w:val="18"/>
                </w:rPr>
                <w:delText>&lt;Parent Template Name oid/uid [Domain - Reference]&gt;</w:delText>
              </w:r>
            </w:del>
          </w:p>
          <w:p w14:paraId="182B2527" w14:textId="6CE29784" w:rsidR="00725E11" w:rsidDel="00291987" w:rsidRDefault="00725E11">
            <w:pPr>
              <w:spacing w:before="40" w:after="40"/>
              <w:ind w:left="72" w:right="72"/>
              <w:rPr>
                <w:del w:id="842" w:author="Lori Reed-Fourquet" w:date="2017-04-25T08:53:00Z"/>
                <w:sz w:val="18"/>
                <w:szCs w:val="18"/>
              </w:rPr>
            </w:pPr>
          </w:p>
        </w:tc>
      </w:tr>
      <w:tr w:rsidR="00725E11" w:rsidDel="00291987" w14:paraId="3C52FF6F" w14:textId="4E16B080">
        <w:trPr>
          <w:del w:id="843" w:author="Lori Reed-Fourquet" w:date="2017-04-25T08:53:00Z"/>
        </w:trPr>
        <w:tc>
          <w:tcPr>
            <w:tcW w:w="2629" w:type="dxa"/>
            <w:gridSpan w:val="4"/>
            <w:shd w:val="clear" w:color="auto" w:fill="E6E6E6"/>
            <w:vAlign w:val="center"/>
          </w:tcPr>
          <w:p w14:paraId="232D7B2A" w14:textId="1622A739" w:rsidR="00725E11" w:rsidDel="00291987" w:rsidRDefault="002E428D">
            <w:pPr>
              <w:spacing w:before="40" w:after="40"/>
              <w:ind w:left="72" w:right="72"/>
              <w:jc w:val="center"/>
              <w:rPr>
                <w:del w:id="844" w:author="Lori Reed-Fourquet" w:date="2017-04-25T08:53:00Z"/>
                <w:rFonts w:ascii="Arial" w:eastAsia="Arial" w:hAnsi="Arial" w:cs="Arial"/>
                <w:b/>
                <w:sz w:val="20"/>
                <w:szCs w:val="20"/>
              </w:rPr>
            </w:pPr>
            <w:del w:id="845" w:author="Lori Reed-Fourquet" w:date="2017-04-25T08:53:00Z">
              <w:r w:rsidDel="00291987">
                <w:rPr>
                  <w:rFonts w:ascii="Arial" w:eastAsia="Arial" w:hAnsi="Arial" w:cs="Arial"/>
                  <w:b/>
                  <w:sz w:val="20"/>
                  <w:szCs w:val="20"/>
                </w:rPr>
                <w:delText xml:space="preserve">General Description </w:delText>
              </w:r>
            </w:del>
          </w:p>
        </w:tc>
        <w:tc>
          <w:tcPr>
            <w:tcW w:w="6761" w:type="dxa"/>
            <w:gridSpan w:val="6"/>
            <w:vAlign w:val="center"/>
          </w:tcPr>
          <w:p w14:paraId="22DABB5F" w14:textId="2A45AD50" w:rsidR="00725E11" w:rsidDel="00291987" w:rsidRDefault="002E428D">
            <w:pPr>
              <w:spacing w:before="40" w:after="40"/>
              <w:ind w:left="72" w:right="72"/>
              <w:rPr>
                <w:del w:id="846" w:author="Lori Reed-Fourquet" w:date="2017-04-25T08:53:00Z"/>
                <w:sz w:val="18"/>
                <w:szCs w:val="18"/>
              </w:rPr>
            </w:pPr>
            <w:del w:id="847" w:author="Lori Reed-Fourquet" w:date="2017-04-25T08:53:00Z">
              <w:r w:rsidDel="00291987">
                <w:rPr>
                  <w:sz w:val="18"/>
                  <w:szCs w:val="18"/>
                </w:rPr>
                <w:delText>&lt;brief textual description, one paragraph&gt;</w:delText>
              </w:r>
            </w:del>
          </w:p>
        </w:tc>
      </w:tr>
      <w:tr w:rsidR="00725E11" w:rsidDel="00291987" w14:paraId="53C35BB7" w14:textId="584F9BA4">
        <w:trPr>
          <w:del w:id="848" w:author="Lori Reed-Fourquet" w:date="2017-04-25T08:53:00Z"/>
        </w:trPr>
        <w:tc>
          <w:tcPr>
            <w:tcW w:w="1362" w:type="dxa"/>
            <w:gridSpan w:val="2"/>
            <w:shd w:val="clear" w:color="auto" w:fill="E6E6E6"/>
            <w:vAlign w:val="center"/>
          </w:tcPr>
          <w:p w14:paraId="571E0995" w14:textId="180E835F" w:rsidR="00725E11" w:rsidDel="00291987" w:rsidRDefault="002E428D">
            <w:pPr>
              <w:spacing w:before="40" w:after="40"/>
              <w:ind w:left="72" w:right="72"/>
              <w:jc w:val="center"/>
              <w:rPr>
                <w:del w:id="849" w:author="Lori Reed-Fourquet" w:date="2017-04-25T08:53:00Z"/>
                <w:rFonts w:ascii="Arial" w:eastAsia="Arial" w:hAnsi="Arial" w:cs="Arial"/>
                <w:b/>
                <w:sz w:val="20"/>
                <w:szCs w:val="20"/>
              </w:rPr>
            </w:pPr>
            <w:del w:id="850" w:author="Lori Reed-Fourquet" w:date="2017-04-25T08:53:00Z">
              <w:r w:rsidDel="00291987">
                <w:rPr>
                  <w:rFonts w:ascii="Arial" w:eastAsia="Arial" w:hAnsi="Arial" w:cs="Arial"/>
                  <w:b/>
                  <w:sz w:val="20"/>
                  <w:szCs w:val="20"/>
                </w:rPr>
                <w:delText>Class/Mood</w:delText>
              </w:r>
            </w:del>
          </w:p>
        </w:tc>
        <w:tc>
          <w:tcPr>
            <w:tcW w:w="3241" w:type="dxa"/>
            <w:gridSpan w:val="4"/>
            <w:shd w:val="clear" w:color="auto" w:fill="E6E6E6"/>
            <w:vAlign w:val="center"/>
          </w:tcPr>
          <w:p w14:paraId="3662852D" w14:textId="4F06963D" w:rsidR="00725E11" w:rsidDel="00291987" w:rsidRDefault="002E428D">
            <w:pPr>
              <w:spacing w:before="40" w:after="40"/>
              <w:ind w:left="72" w:right="72"/>
              <w:jc w:val="center"/>
              <w:rPr>
                <w:del w:id="851" w:author="Lori Reed-Fourquet" w:date="2017-04-25T08:53:00Z"/>
                <w:rFonts w:ascii="Arial" w:eastAsia="Arial" w:hAnsi="Arial" w:cs="Arial"/>
                <w:b/>
                <w:sz w:val="20"/>
                <w:szCs w:val="20"/>
              </w:rPr>
            </w:pPr>
            <w:del w:id="852" w:author="Lori Reed-Fourquet" w:date="2017-04-25T08:53:00Z">
              <w:r w:rsidDel="00291987">
                <w:rPr>
                  <w:rFonts w:ascii="Arial" w:eastAsia="Arial" w:hAnsi="Arial" w:cs="Arial"/>
                  <w:b/>
                  <w:sz w:val="20"/>
                  <w:szCs w:val="20"/>
                </w:rPr>
                <w:delText xml:space="preserve">Code </w:delText>
              </w:r>
            </w:del>
          </w:p>
        </w:tc>
        <w:tc>
          <w:tcPr>
            <w:tcW w:w="990" w:type="dxa"/>
            <w:shd w:val="clear" w:color="auto" w:fill="E6E6E6"/>
            <w:vAlign w:val="center"/>
          </w:tcPr>
          <w:p w14:paraId="7C9BE656" w14:textId="0AA1C6EA" w:rsidR="00725E11" w:rsidDel="00291987" w:rsidRDefault="002E428D">
            <w:pPr>
              <w:spacing w:before="40" w:after="40"/>
              <w:ind w:left="72" w:right="72"/>
              <w:jc w:val="center"/>
              <w:rPr>
                <w:del w:id="853" w:author="Lori Reed-Fourquet" w:date="2017-04-25T08:53:00Z"/>
                <w:rFonts w:ascii="Arial" w:eastAsia="Arial" w:hAnsi="Arial" w:cs="Arial"/>
                <w:b/>
                <w:sz w:val="20"/>
                <w:szCs w:val="20"/>
              </w:rPr>
            </w:pPr>
            <w:del w:id="854" w:author="Lori Reed-Fourquet" w:date="2017-04-25T08:53:00Z">
              <w:r w:rsidDel="00291987">
                <w:rPr>
                  <w:rFonts w:ascii="Arial" w:eastAsia="Arial" w:hAnsi="Arial" w:cs="Arial"/>
                  <w:b/>
                  <w:sz w:val="20"/>
                  <w:szCs w:val="20"/>
                </w:rPr>
                <w:delText>Data Type</w:delText>
              </w:r>
            </w:del>
          </w:p>
        </w:tc>
        <w:tc>
          <w:tcPr>
            <w:tcW w:w="3797" w:type="dxa"/>
            <w:gridSpan w:val="3"/>
            <w:shd w:val="clear" w:color="auto" w:fill="E6E6E6"/>
            <w:vAlign w:val="center"/>
          </w:tcPr>
          <w:p w14:paraId="03E06D07" w14:textId="153CCB4A" w:rsidR="00725E11" w:rsidDel="00291987" w:rsidRDefault="002E428D">
            <w:pPr>
              <w:spacing w:before="40" w:after="40"/>
              <w:ind w:left="72" w:right="72"/>
              <w:jc w:val="center"/>
              <w:rPr>
                <w:del w:id="855" w:author="Lori Reed-Fourquet" w:date="2017-04-25T08:53:00Z"/>
                <w:rFonts w:ascii="Arial" w:eastAsia="Arial" w:hAnsi="Arial" w:cs="Arial"/>
                <w:b/>
                <w:sz w:val="20"/>
                <w:szCs w:val="20"/>
              </w:rPr>
            </w:pPr>
            <w:del w:id="856" w:author="Lori Reed-Fourquet" w:date="2017-04-25T08:53:00Z">
              <w:r w:rsidDel="00291987">
                <w:rPr>
                  <w:rFonts w:ascii="Arial" w:eastAsia="Arial" w:hAnsi="Arial" w:cs="Arial"/>
                  <w:b/>
                  <w:sz w:val="20"/>
                  <w:szCs w:val="20"/>
                </w:rPr>
                <w:delText xml:space="preserve">Value </w:delText>
              </w:r>
            </w:del>
          </w:p>
        </w:tc>
      </w:tr>
      <w:tr w:rsidR="00725E11" w:rsidDel="00291987" w14:paraId="1CBECF4C" w14:textId="3B1A9C4C">
        <w:trPr>
          <w:del w:id="857" w:author="Lori Reed-Fourquet" w:date="2017-04-25T08:53:00Z"/>
        </w:trPr>
        <w:tc>
          <w:tcPr>
            <w:tcW w:w="1362" w:type="dxa"/>
            <w:gridSpan w:val="2"/>
            <w:vAlign w:val="center"/>
          </w:tcPr>
          <w:p w14:paraId="08A261D6" w14:textId="47713F6E" w:rsidR="00725E11" w:rsidDel="00291987" w:rsidRDefault="002E428D">
            <w:pPr>
              <w:spacing w:before="40" w:after="40"/>
              <w:ind w:left="72" w:right="72"/>
              <w:rPr>
                <w:del w:id="858" w:author="Lori Reed-Fourquet" w:date="2017-04-25T08:53:00Z"/>
                <w:sz w:val="18"/>
                <w:szCs w:val="18"/>
              </w:rPr>
            </w:pPr>
            <w:del w:id="859" w:author="Lori Reed-Fourquet" w:date="2017-04-25T08:53:00Z">
              <w:r w:rsidDel="00291987">
                <w:rPr>
                  <w:sz w:val="18"/>
                  <w:szCs w:val="18"/>
                </w:rPr>
                <w:delText>&lt;use one of defined Class/Mood see General Intro App E&gt;</w:delText>
              </w:r>
            </w:del>
          </w:p>
        </w:tc>
        <w:tc>
          <w:tcPr>
            <w:tcW w:w="3241" w:type="dxa"/>
            <w:gridSpan w:val="4"/>
            <w:vAlign w:val="center"/>
          </w:tcPr>
          <w:p w14:paraId="589006DD" w14:textId="0454C84F" w:rsidR="00725E11" w:rsidDel="00291987" w:rsidRDefault="002E428D">
            <w:pPr>
              <w:spacing w:before="40" w:after="40"/>
              <w:ind w:left="72" w:right="72"/>
              <w:rPr>
                <w:del w:id="860" w:author="Lori Reed-Fourquet" w:date="2017-04-25T08:53:00Z"/>
                <w:sz w:val="18"/>
                <w:szCs w:val="18"/>
              </w:rPr>
            </w:pPr>
            <w:del w:id="861" w:author="Lori Reed-Fourquet" w:date="2017-04-25T08:53:00Z">
              <w:r w:rsidDel="00291987">
                <w:rPr>
                  <w:sz w:val="18"/>
                  <w:szCs w:val="18"/>
                </w:rPr>
                <w:delText>&lt;Code, code system, code meaning e.g., 18118-0, LOINC, “LV Wall Motion Segmental Findings”&gt;</w:delText>
              </w:r>
            </w:del>
          </w:p>
          <w:p w14:paraId="28642800" w14:textId="43954090" w:rsidR="00725E11" w:rsidDel="00291987" w:rsidRDefault="00725E11">
            <w:pPr>
              <w:spacing w:before="40" w:after="40"/>
              <w:ind w:left="72" w:right="72"/>
              <w:rPr>
                <w:del w:id="862" w:author="Lori Reed-Fourquet" w:date="2017-04-25T08:53:00Z"/>
                <w:sz w:val="18"/>
                <w:szCs w:val="18"/>
              </w:rPr>
            </w:pPr>
          </w:p>
        </w:tc>
        <w:tc>
          <w:tcPr>
            <w:tcW w:w="990" w:type="dxa"/>
            <w:vAlign w:val="center"/>
          </w:tcPr>
          <w:p w14:paraId="255F4811" w14:textId="279D8569" w:rsidR="00725E11" w:rsidDel="00291987" w:rsidRDefault="002E428D">
            <w:pPr>
              <w:spacing w:before="40" w:after="40"/>
              <w:ind w:left="72" w:right="72"/>
              <w:rPr>
                <w:del w:id="863" w:author="Lori Reed-Fourquet" w:date="2017-04-25T08:53:00Z"/>
                <w:sz w:val="18"/>
                <w:szCs w:val="18"/>
              </w:rPr>
            </w:pPr>
            <w:del w:id="864" w:author="Lori Reed-Fourquet" w:date="2017-04-25T08:53:00Z">
              <w:r w:rsidDel="00291987">
                <w:rPr>
                  <w:sz w:val="18"/>
                  <w:szCs w:val="18"/>
                </w:rPr>
                <w:delText xml:space="preserve">&lt;Applies only if the Class/ Mood is OBS/EVN. Enumerated in HL7 </w:delText>
              </w:r>
              <w:r w:rsidDel="00291987">
                <w:rPr>
                  <w:sz w:val="18"/>
                  <w:szCs w:val="18"/>
                </w:rPr>
                <w:lastRenderedPageBreak/>
                <w:delText>V3 Data Types R1.&gt;</w:delText>
              </w:r>
            </w:del>
          </w:p>
        </w:tc>
        <w:tc>
          <w:tcPr>
            <w:tcW w:w="3797" w:type="dxa"/>
            <w:gridSpan w:val="3"/>
            <w:vAlign w:val="center"/>
          </w:tcPr>
          <w:p w14:paraId="535C7344" w14:textId="539CA2B3" w:rsidR="00725E11" w:rsidDel="00291987" w:rsidRDefault="002E428D">
            <w:pPr>
              <w:spacing w:before="40" w:after="40"/>
              <w:ind w:left="72" w:right="72"/>
              <w:rPr>
                <w:del w:id="865" w:author="Lori Reed-Fourquet" w:date="2017-04-25T08:53:00Z"/>
                <w:sz w:val="18"/>
                <w:szCs w:val="18"/>
              </w:rPr>
            </w:pPr>
            <w:del w:id="866" w:author="Lori Reed-Fourquet" w:date="2017-04-25T08:53:00Z">
              <w:r w:rsidDel="00291987">
                <w:rPr>
                  <w:sz w:val="18"/>
                  <w:szCs w:val="18"/>
                </w:rPr>
                <w:lastRenderedPageBreak/>
                <w:delText>&lt;If the Class/Mood is OBS/EVN, then this Value field is the constraint on Observation Value. Otherwise, this field should be “N/A”.&gt;</w:delText>
              </w:r>
            </w:del>
          </w:p>
        </w:tc>
      </w:tr>
      <w:tr w:rsidR="00725E11" w:rsidDel="00291987" w14:paraId="54EAFF1D" w14:textId="4B9F654D">
        <w:trPr>
          <w:del w:id="867" w:author="Lori Reed-Fourquet" w:date="2017-04-25T08:53:00Z"/>
        </w:trPr>
        <w:tc>
          <w:tcPr>
            <w:tcW w:w="823" w:type="dxa"/>
            <w:shd w:val="clear" w:color="auto" w:fill="E6E6E6"/>
            <w:vAlign w:val="center"/>
          </w:tcPr>
          <w:p w14:paraId="5F23570C" w14:textId="7B86A3E8" w:rsidR="00725E11" w:rsidDel="00291987" w:rsidRDefault="002E428D">
            <w:pPr>
              <w:spacing w:before="40" w:after="40"/>
              <w:ind w:left="72" w:right="72"/>
              <w:jc w:val="center"/>
              <w:rPr>
                <w:del w:id="868" w:author="Lori Reed-Fourquet" w:date="2017-04-25T08:53:00Z"/>
                <w:rFonts w:ascii="Arial" w:eastAsia="Arial" w:hAnsi="Arial" w:cs="Arial"/>
                <w:b/>
                <w:sz w:val="20"/>
                <w:szCs w:val="20"/>
              </w:rPr>
            </w:pPr>
            <w:del w:id="869" w:author="Lori Reed-Fourquet" w:date="2017-04-25T08:53:00Z">
              <w:r w:rsidDel="00291987">
                <w:rPr>
                  <w:rFonts w:ascii="Arial" w:eastAsia="Arial" w:hAnsi="Arial" w:cs="Arial"/>
                  <w:b/>
                  <w:sz w:val="20"/>
                  <w:szCs w:val="20"/>
                </w:rPr>
                <w:delText>Opt and Card</w:delText>
              </w:r>
            </w:del>
          </w:p>
        </w:tc>
        <w:tc>
          <w:tcPr>
            <w:tcW w:w="1352" w:type="dxa"/>
            <w:gridSpan w:val="2"/>
            <w:shd w:val="clear" w:color="auto" w:fill="E6E6E6"/>
            <w:vAlign w:val="center"/>
          </w:tcPr>
          <w:p w14:paraId="69CF494A" w14:textId="0FB057A0" w:rsidR="00725E11" w:rsidDel="00291987" w:rsidRDefault="002E428D">
            <w:pPr>
              <w:spacing w:before="40" w:after="40"/>
              <w:ind w:left="72" w:right="72"/>
              <w:jc w:val="center"/>
              <w:rPr>
                <w:del w:id="870" w:author="Lori Reed-Fourquet" w:date="2017-04-25T08:53:00Z"/>
                <w:rFonts w:ascii="Arial" w:eastAsia="Arial" w:hAnsi="Arial" w:cs="Arial"/>
                <w:b/>
                <w:sz w:val="20"/>
                <w:szCs w:val="20"/>
              </w:rPr>
            </w:pPr>
            <w:del w:id="871" w:author="Lori Reed-Fourquet" w:date="2017-04-25T08:53:00Z">
              <w:r w:rsidDel="00291987">
                <w:rPr>
                  <w:rFonts w:ascii="Arial" w:eastAsia="Arial" w:hAnsi="Arial" w:cs="Arial"/>
                  <w:b/>
                  <w:sz w:val="20"/>
                  <w:szCs w:val="20"/>
                </w:rPr>
                <w:delText>entryRelationship</w:delText>
              </w:r>
            </w:del>
          </w:p>
        </w:tc>
        <w:tc>
          <w:tcPr>
            <w:tcW w:w="2069" w:type="dxa"/>
            <w:gridSpan w:val="2"/>
            <w:shd w:val="clear" w:color="auto" w:fill="E6E6E6"/>
            <w:vAlign w:val="center"/>
          </w:tcPr>
          <w:p w14:paraId="503B853B" w14:textId="5612F3C0" w:rsidR="00725E11" w:rsidDel="00291987" w:rsidRDefault="002E428D">
            <w:pPr>
              <w:spacing w:before="40" w:after="40"/>
              <w:ind w:left="72" w:right="72"/>
              <w:jc w:val="center"/>
              <w:rPr>
                <w:del w:id="872" w:author="Lori Reed-Fourquet" w:date="2017-04-25T08:53:00Z"/>
                <w:rFonts w:ascii="Arial" w:eastAsia="Arial" w:hAnsi="Arial" w:cs="Arial"/>
                <w:b/>
                <w:sz w:val="20"/>
                <w:szCs w:val="20"/>
              </w:rPr>
            </w:pPr>
            <w:del w:id="873" w:author="Lori Reed-Fourquet" w:date="2017-04-25T08:53:00Z">
              <w:r w:rsidDel="00291987">
                <w:rPr>
                  <w:rFonts w:ascii="Arial" w:eastAsia="Arial" w:hAnsi="Arial" w:cs="Arial"/>
                  <w:b/>
                  <w:sz w:val="20"/>
                  <w:szCs w:val="20"/>
                </w:rPr>
                <w:delText xml:space="preserve">Description </w:delText>
              </w:r>
            </w:del>
          </w:p>
        </w:tc>
        <w:tc>
          <w:tcPr>
            <w:tcW w:w="2342" w:type="dxa"/>
            <w:gridSpan w:val="3"/>
            <w:shd w:val="clear" w:color="auto" w:fill="E6E6E6"/>
            <w:vAlign w:val="center"/>
          </w:tcPr>
          <w:p w14:paraId="1673111C" w14:textId="090F5EE8" w:rsidR="00725E11" w:rsidDel="00291987" w:rsidRDefault="002E428D">
            <w:pPr>
              <w:spacing w:before="40" w:after="40"/>
              <w:ind w:left="72" w:right="72"/>
              <w:jc w:val="center"/>
              <w:rPr>
                <w:del w:id="874" w:author="Lori Reed-Fourquet" w:date="2017-04-25T08:53:00Z"/>
                <w:rFonts w:ascii="Arial" w:eastAsia="Arial" w:hAnsi="Arial" w:cs="Arial"/>
                <w:b/>
                <w:sz w:val="20"/>
                <w:szCs w:val="20"/>
              </w:rPr>
            </w:pPr>
            <w:del w:id="875" w:author="Lori Reed-Fourquet" w:date="2017-04-25T08:53:00Z">
              <w:r w:rsidDel="00291987">
                <w:rPr>
                  <w:rFonts w:ascii="Arial" w:eastAsia="Arial" w:hAnsi="Arial" w:cs="Arial"/>
                  <w:b/>
                  <w:sz w:val="20"/>
                  <w:szCs w:val="20"/>
                </w:rPr>
                <w:delText>Template ID</w:delText>
              </w:r>
            </w:del>
          </w:p>
        </w:tc>
        <w:tc>
          <w:tcPr>
            <w:tcW w:w="1258" w:type="dxa"/>
            <w:shd w:val="clear" w:color="auto" w:fill="E6E6E6"/>
            <w:vAlign w:val="center"/>
          </w:tcPr>
          <w:p w14:paraId="57642F7E" w14:textId="1EDF2945" w:rsidR="00725E11" w:rsidDel="00291987" w:rsidRDefault="002E428D">
            <w:pPr>
              <w:spacing w:before="40" w:after="40"/>
              <w:ind w:left="72" w:right="72"/>
              <w:jc w:val="center"/>
              <w:rPr>
                <w:del w:id="876" w:author="Lori Reed-Fourquet" w:date="2017-04-25T08:53:00Z"/>
                <w:rFonts w:ascii="Arial" w:eastAsia="Arial" w:hAnsi="Arial" w:cs="Arial"/>
                <w:b/>
                <w:sz w:val="20"/>
                <w:szCs w:val="20"/>
              </w:rPr>
            </w:pPr>
            <w:del w:id="877" w:author="Lori Reed-Fourquet" w:date="2017-04-25T08:53:00Z">
              <w:r w:rsidDel="00291987">
                <w:rPr>
                  <w:rFonts w:ascii="Arial" w:eastAsia="Arial" w:hAnsi="Arial" w:cs="Arial"/>
                  <w:b/>
                  <w:sz w:val="20"/>
                  <w:szCs w:val="20"/>
                </w:rPr>
                <w:delText>Specification Document</w:delText>
              </w:r>
            </w:del>
          </w:p>
        </w:tc>
        <w:tc>
          <w:tcPr>
            <w:tcW w:w="1546" w:type="dxa"/>
            <w:shd w:val="clear" w:color="auto" w:fill="E4E4E4"/>
            <w:vAlign w:val="center"/>
          </w:tcPr>
          <w:p w14:paraId="397EEA30" w14:textId="77DF4678" w:rsidR="00725E11" w:rsidDel="00291987" w:rsidRDefault="002E428D">
            <w:pPr>
              <w:spacing w:before="40" w:after="40"/>
              <w:ind w:left="72" w:right="72"/>
              <w:jc w:val="center"/>
              <w:rPr>
                <w:del w:id="878" w:author="Lori Reed-Fourquet" w:date="2017-04-25T08:53:00Z"/>
                <w:rFonts w:ascii="Arial" w:eastAsia="Arial" w:hAnsi="Arial" w:cs="Arial"/>
                <w:b/>
                <w:sz w:val="20"/>
                <w:szCs w:val="20"/>
              </w:rPr>
            </w:pPr>
            <w:del w:id="879" w:author="Lori Reed-Fourquet" w:date="2017-04-25T08:53:00Z">
              <w:r w:rsidDel="00291987">
                <w:rPr>
                  <w:rFonts w:ascii="Arial" w:eastAsia="Arial" w:hAnsi="Arial" w:cs="Arial"/>
                  <w:b/>
                  <w:sz w:val="20"/>
                  <w:szCs w:val="20"/>
                </w:rPr>
                <w:delText>Vocabulary Constraint</w:delText>
              </w:r>
            </w:del>
          </w:p>
        </w:tc>
      </w:tr>
      <w:tr w:rsidR="00725E11" w:rsidDel="00291987" w14:paraId="63D13CDB" w14:textId="402EA4F4">
        <w:trPr>
          <w:del w:id="880" w:author="Lori Reed-Fourquet" w:date="2017-04-25T08:53:00Z"/>
        </w:trPr>
        <w:tc>
          <w:tcPr>
            <w:tcW w:w="823" w:type="dxa"/>
            <w:vAlign w:val="center"/>
          </w:tcPr>
          <w:p w14:paraId="5649E6E8" w14:textId="79D04879" w:rsidR="00725E11" w:rsidDel="00291987" w:rsidRDefault="002E428D">
            <w:pPr>
              <w:spacing w:before="40" w:after="40"/>
              <w:ind w:left="72" w:right="72"/>
              <w:rPr>
                <w:del w:id="881" w:author="Lori Reed-Fourquet" w:date="2017-04-25T08:53:00Z"/>
                <w:sz w:val="18"/>
                <w:szCs w:val="18"/>
              </w:rPr>
            </w:pPr>
            <w:del w:id="882" w:author="Lori Reed-Fourquet" w:date="2017-04-25T08:53:00Z">
              <w:r w:rsidDel="00291987">
                <w:rPr>
                  <w:sz w:val="18"/>
                  <w:szCs w:val="18"/>
                </w:rPr>
                <w:delText>&lt;e.g., x [?..?]&gt;</w:delText>
              </w:r>
            </w:del>
          </w:p>
        </w:tc>
        <w:tc>
          <w:tcPr>
            <w:tcW w:w="1352" w:type="dxa"/>
            <w:gridSpan w:val="2"/>
            <w:vAlign w:val="center"/>
          </w:tcPr>
          <w:p w14:paraId="6C2C3748" w14:textId="46794A4F" w:rsidR="00725E11" w:rsidDel="00291987" w:rsidRDefault="00725E11">
            <w:pPr>
              <w:spacing w:before="40" w:after="40"/>
              <w:ind w:left="72" w:right="72"/>
              <w:rPr>
                <w:del w:id="883" w:author="Lori Reed-Fourquet" w:date="2017-04-25T08:53:00Z"/>
                <w:sz w:val="18"/>
                <w:szCs w:val="18"/>
              </w:rPr>
            </w:pPr>
          </w:p>
        </w:tc>
        <w:tc>
          <w:tcPr>
            <w:tcW w:w="2069" w:type="dxa"/>
            <w:gridSpan w:val="2"/>
            <w:vAlign w:val="center"/>
          </w:tcPr>
          <w:p w14:paraId="7751BFA9" w14:textId="34F6BFB8" w:rsidR="00725E11" w:rsidDel="00291987" w:rsidRDefault="002E428D">
            <w:pPr>
              <w:spacing w:before="40" w:after="40"/>
              <w:ind w:left="72" w:right="72"/>
              <w:rPr>
                <w:del w:id="884" w:author="Lori Reed-Fourquet" w:date="2017-04-25T08:53:00Z"/>
                <w:sz w:val="18"/>
                <w:szCs w:val="18"/>
              </w:rPr>
            </w:pPr>
            <w:del w:id="885" w:author="Lori Reed-Fourquet" w:date="2017-04-25T08:53:00Z">
              <w:r w:rsidDel="00291987">
                <w:rPr>
                  <w:sz w:val="18"/>
                  <w:szCs w:val="18"/>
                </w:rPr>
                <w:delText>Simple Observation</w:delText>
              </w:r>
            </w:del>
          </w:p>
        </w:tc>
        <w:tc>
          <w:tcPr>
            <w:tcW w:w="2342" w:type="dxa"/>
            <w:gridSpan w:val="3"/>
            <w:vAlign w:val="center"/>
          </w:tcPr>
          <w:p w14:paraId="1632B600" w14:textId="385E581D" w:rsidR="00725E11" w:rsidDel="00291987" w:rsidRDefault="002E428D">
            <w:pPr>
              <w:spacing w:before="40" w:after="40"/>
              <w:ind w:left="72" w:right="72"/>
              <w:rPr>
                <w:del w:id="886" w:author="Lori Reed-Fourquet" w:date="2017-04-25T08:53:00Z"/>
                <w:sz w:val="18"/>
                <w:szCs w:val="18"/>
              </w:rPr>
            </w:pPr>
            <w:del w:id="887" w:author="Lori Reed-Fourquet" w:date="2017-04-25T08:53:00Z">
              <w:r w:rsidDel="00291987">
                <w:rPr>
                  <w:sz w:val="18"/>
                  <w:szCs w:val="18"/>
                </w:rPr>
                <w:delText xml:space="preserve">oid </w:delText>
              </w:r>
            </w:del>
          </w:p>
        </w:tc>
        <w:tc>
          <w:tcPr>
            <w:tcW w:w="1258" w:type="dxa"/>
            <w:vAlign w:val="center"/>
          </w:tcPr>
          <w:p w14:paraId="327CDE5D" w14:textId="0BCF1936" w:rsidR="00725E11" w:rsidDel="00291987" w:rsidRDefault="002E428D">
            <w:pPr>
              <w:spacing w:before="40" w:after="40"/>
              <w:ind w:left="72" w:right="72"/>
              <w:rPr>
                <w:del w:id="888" w:author="Lori Reed-Fourquet" w:date="2017-04-25T08:53:00Z"/>
                <w:sz w:val="18"/>
                <w:szCs w:val="18"/>
              </w:rPr>
            </w:pPr>
            <w:del w:id="889" w:author="Lori Reed-Fourquet" w:date="2017-04-25T08:53:00Z">
              <w:r w:rsidDel="00291987">
                <w:rPr>
                  <w:sz w:val="18"/>
                  <w:szCs w:val="18"/>
                </w:rPr>
                <w:delText>reference to document e.g., PCC-TF-3</w:delText>
              </w:r>
            </w:del>
          </w:p>
        </w:tc>
        <w:tc>
          <w:tcPr>
            <w:tcW w:w="1546" w:type="dxa"/>
            <w:vAlign w:val="center"/>
          </w:tcPr>
          <w:p w14:paraId="7B6B70BF" w14:textId="7839102E" w:rsidR="00725E11" w:rsidDel="00291987" w:rsidRDefault="002E428D">
            <w:pPr>
              <w:spacing w:before="40" w:after="40"/>
              <w:ind w:left="72" w:right="72"/>
              <w:rPr>
                <w:del w:id="890" w:author="Lori Reed-Fourquet" w:date="2017-04-25T08:53:00Z"/>
                <w:sz w:val="18"/>
                <w:szCs w:val="18"/>
              </w:rPr>
            </w:pPr>
            <w:del w:id="891" w:author="Lori Reed-Fourquet" w:date="2017-04-25T08:53:00Z">
              <w:r w:rsidDel="00291987">
                <w:rPr>
                  <w:sz w:val="18"/>
                  <w:szCs w:val="18"/>
                </w:rPr>
                <w:delText>&lt;reference/link to definition of constraint, often in next paragraph/ subsection e.g., CARD TF-3 6.3.3.4.9.10&gt;</w:delText>
              </w:r>
            </w:del>
          </w:p>
        </w:tc>
      </w:tr>
      <w:tr w:rsidR="00725E11" w:rsidDel="00291987" w14:paraId="49F12F2C" w14:textId="6954C190">
        <w:trPr>
          <w:del w:id="892" w:author="Lori Reed-Fourquet" w:date="2017-04-25T08:53:00Z"/>
        </w:trPr>
        <w:tc>
          <w:tcPr>
            <w:tcW w:w="823" w:type="dxa"/>
            <w:vAlign w:val="center"/>
          </w:tcPr>
          <w:p w14:paraId="6D1885EE" w14:textId="0216FFA2" w:rsidR="00725E11" w:rsidDel="00291987" w:rsidRDefault="002E428D">
            <w:pPr>
              <w:spacing w:before="40" w:after="40"/>
              <w:ind w:left="72" w:right="72"/>
              <w:rPr>
                <w:del w:id="893" w:author="Lori Reed-Fourquet" w:date="2017-04-25T08:53:00Z"/>
                <w:sz w:val="18"/>
                <w:szCs w:val="18"/>
              </w:rPr>
            </w:pPr>
            <w:del w:id="894" w:author="Lori Reed-Fourquet" w:date="2017-04-25T08:53:00Z">
              <w:r w:rsidDel="00291987">
                <w:rPr>
                  <w:sz w:val="18"/>
                  <w:szCs w:val="18"/>
                </w:rPr>
                <w:delText>&lt;e.g., C [1..*]</w:delText>
              </w:r>
            </w:del>
          </w:p>
        </w:tc>
        <w:tc>
          <w:tcPr>
            <w:tcW w:w="1352" w:type="dxa"/>
            <w:gridSpan w:val="2"/>
            <w:vAlign w:val="center"/>
          </w:tcPr>
          <w:p w14:paraId="60D6FCA3" w14:textId="5645968C" w:rsidR="00725E11" w:rsidDel="00291987" w:rsidRDefault="002E428D">
            <w:pPr>
              <w:spacing w:before="40" w:after="40"/>
              <w:ind w:left="72" w:right="72"/>
              <w:rPr>
                <w:del w:id="895" w:author="Lori Reed-Fourquet" w:date="2017-04-25T08:53:00Z"/>
                <w:sz w:val="18"/>
                <w:szCs w:val="18"/>
              </w:rPr>
            </w:pPr>
            <w:del w:id="896" w:author="Lori Reed-Fourquet" w:date="2017-04-25T08:53:00Z">
              <w:r w:rsidDel="00291987">
                <w:rPr>
                  <w:sz w:val="18"/>
                  <w:szCs w:val="18"/>
                </w:rPr>
                <w:delText>COMP</w:delText>
              </w:r>
            </w:del>
          </w:p>
        </w:tc>
        <w:tc>
          <w:tcPr>
            <w:tcW w:w="2069" w:type="dxa"/>
            <w:gridSpan w:val="2"/>
            <w:vAlign w:val="center"/>
          </w:tcPr>
          <w:p w14:paraId="32A6D8C0" w14:textId="04EDF050" w:rsidR="00725E11" w:rsidDel="00291987" w:rsidRDefault="002E428D">
            <w:pPr>
              <w:spacing w:before="40" w:after="40"/>
              <w:ind w:left="72" w:right="72"/>
              <w:rPr>
                <w:del w:id="897" w:author="Lori Reed-Fourquet" w:date="2017-04-25T08:53:00Z"/>
                <w:sz w:val="18"/>
                <w:szCs w:val="18"/>
              </w:rPr>
            </w:pPr>
            <w:del w:id="898" w:author="Lori Reed-Fourquet" w:date="2017-04-25T08:53:00Z">
              <w:r w:rsidDel="00291987">
                <w:rPr>
                  <w:sz w:val="18"/>
                  <w:szCs w:val="18"/>
                </w:rPr>
                <w:delText xml:space="preserve">Simple Observation </w:delText>
              </w:r>
            </w:del>
          </w:p>
        </w:tc>
        <w:tc>
          <w:tcPr>
            <w:tcW w:w="2342" w:type="dxa"/>
            <w:gridSpan w:val="3"/>
            <w:vAlign w:val="center"/>
          </w:tcPr>
          <w:p w14:paraId="45D607EE" w14:textId="34C250BF" w:rsidR="00725E11" w:rsidDel="00291987" w:rsidRDefault="002E428D">
            <w:pPr>
              <w:spacing w:before="40" w:after="40"/>
              <w:ind w:left="72" w:right="72"/>
              <w:rPr>
                <w:del w:id="899" w:author="Lori Reed-Fourquet" w:date="2017-04-25T08:53:00Z"/>
                <w:sz w:val="18"/>
                <w:szCs w:val="18"/>
              </w:rPr>
            </w:pPr>
            <w:del w:id="900" w:author="Lori Reed-Fourquet" w:date="2017-04-25T08:53:00Z">
              <w:r w:rsidDel="00291987">
                <w:rPr>
                  <w:sz w:val="18"/>
                  <w:szCs w:val="18"/>
                </w:rPr>
                <w:delText xml:space="preserve">1.3.6.1.4.1.19376.1.5.3.1.4.13 </w:delText>
              </w:r>
            </w:del>
          </w:p>
        </w:tc>
        <w:tc>
          <w:tcPr>
            <w:tcW w:w="1258" w:type="dxa"/>
            <w:vAlign w:val="center"/>
          </w:tcPr>
          <w:p w14:paraId="3EFB088F" w14:textId="331663BC" w:rsidR="00725E11" w:rsidDel="00291987" w:rsidRDefault="002E428D">
            <w:pPr>
              <w:spacing w:before="40" w:after="40"/>
              <w:ind w:left="72" w:right="72"/>
              <w:rPr>
                <w:del w:id="901" w:author="Lori Reed-Fourquet" w:date="2017-04-25T08:53:00Z"/>
                <w:sz w:val="18"/>
                <w:szCs w:val="18"/>
              </w:rPr>
            </w:pPr>
            <w:del w:id="902" w:author="Lori Reed-Fourquet" w:date="2017-04-25T08:53:00Z">
              <w:r w:rsidDel="00291987">
                <w:rPr>
                  <w:sz w:val="18"/>
                  <w:szCs w:val="18"/>
                </w:rPr>
                <w:delText>PCC TF-2</w:delText>
              </w:r>
            </w:del>
          </w:p>
        </w:tc>
        <w:tc>
          <w:tcPr>
            <w:tcW w:w="1546" w:type="dxa"/>
            <w:vAlign w:val="center"/>
          </w:tcPr>
          <w:p w14:paraId="3F841A49" w14:textId="0E90F006" w:rsidR="00725E11" w:rsidDel="00291987" w:rsidRDefault="002E428D">
            <w:pPr>
              <w:spacing w:before="40" w:after="40"/>
              <w:ind w:left="72" w:right="72"/>
              <w:rPr>
                <w:del w:id="903" w:author="Lori Reed-Fourquet" w:date="2017-04-25T08:53:00Z"/>
                <w:sz w:val="18"/>
                <w:szCs w:val="18"/>
              </w:rPr>
            </w:pPr>
            <w:del w:id="904" w:author="Lori Reed-Fourquet" w:date="2017-04-25T08:53:00Z">
              <w:r w:rsidDel="00291987">
                <w:rPr>
                  <w:sz w:val="18"/>
                  <w:szCs w:val="18"/>
                </w:rPr>
                <w:delText>CARD TF-3 6.3.4.E.1 (Wall morphology)&gt;</w:delText>
              </w:r>
            </w:del>
          </w:p>
        </w:tc>
      </w:tr>
      <w:tr w:rsidR="00725E11" w:rsidDel="00291987" w14:paraId="5C3ABDBB" w14:textId="6A8D1DB9">
        <w:trPr>
          <w:del w:id="905" w:author="Lori Reed-Fourquet" w:date="2017-04-25T08:53:00Z"/>
        </w:trPr>
        <w:tc>
          <w:tcPr>
            <w:tcW w:w="823" w:type="dxa"/>
            <w:vAlign w:val="center"/>
          </w:tcPr>
          <w:p w14:paraId="44AB7DDB" w14:textId="58EB3D96" w:rsidR="00725E11" w:rsidDel="00291987" w:rsidRDefault="002E428D">
            <w:pPr>
              <w:spacing w:before="40" w:after="40"/>
              <w:ind w:left="72" w:right="72"/>
              <w:rPr>
                <w:del w:id="906" w:author="Lori Reed-Fourquet" w:date="2017-04-25T08:53:00Z"/>
                <w:sz w:val="18"/>
                <w:szCs w:val="18"/>
              </w:rPr>
            </w:pPr>
            <w:del w:id="907" w:author="Lori Reed-Fourquet" w:date="2017-04-25T08:53:00Z">
              <w:r w:rsidDel="00291987">
                <w:rPr>
                  <w:sz w:val="18"/>
                  <w:szCs w:val="18"/>
                </w:rPr>
                <w:delText>&lt;e.g., O [0..1]</w:delText>
              </w:r>
            </w:del>
          </w:p>
        </w:tc>
        <w:tc>
          <w:tcPr>
            <w:tcW w:w="1352" w:type="dxa"/>
            <w:gridSpan w:val="2"/>
            <w:vAlign w:val="center"/>
          </w:tcPr>
          <w:p w14:paraId="0208105B" w14:textId="38D78CE0" w:rsidR="00725E11" w:rsidDel="00291987" w:rsidRDefault="002E428D">
            <w:pPr>
              <w:spacing w:before="40" w:after="40"/>
              <w:ind w:left="72" w:right="72"/>
              <w:rPr>
                <w:del w:id="908" w:author="Lori Reed-Fourquet" w:date="2017-04-25T08:53:00Z"/>
                <w:sz w:val="18"/>
                <w:szCs w:val="18"/>
              </w:rPr>
            </w:pPr>
            <w:del w:id="909" w:author="Lori Reed-Fourquet" w:date="2017-04-25T08:53:00Z">
              <w:r w:rsidDel="00291987">
                <w:rPr>
                  <w:sz w:val="18"/>
                  <w:szCs w:val="18"/>
                </w:rPr>
                <w:delText>COMP</w:delText>
              </w:r>
            </w:del>
          </w:p>
        </w:tc>
        <w:tc>
          <w:tcPr>
            <w:tcW w:w="2069" w:type="dxa"/>
            <w:gridSpan w:val="2"/>
            <w:vAlign w:val="center"/>
          </w:tcPr>
          <w:p w14:paraId="0A6825B7" w14:textId="13C6792D" w:rsidR="00725E11" w:rsidDel="00291987" w:rsidRDefault="002E428D">
            <w:pPr>
              <w:spacing w:before="40" w:after="40"/>
              <w:ind w:left="72" w:right="72"/>
              <w:rPr>
                <w:del w:id="910" w:author="Lori Reed-Fourquet" w:date="2017-04-25T08:53:00Z"/>
                <w:sz w:val="18"/>
                <w:szCs w:val="18"/>
              </w:rPr>
            </w:pPr>
            <w:del w:id="911" w:author="Lori Reed-Fourquet" w:date="2017-04-25T08:53:00Z">
              <w:r w:rsidDel="00291987">
                <w:rPr>
                  <w:sz w:val="18"/>
                  <w:szCs w:val="18"/>
                </w:rPr>
                <w:delText>Simple Observation</w:delText>
              </w:r>
            </w:del>
          </w:p>
        </w:tc>
        <w:tc>
          <w:tcPr>
            <w:tcW w:w="2342" w:type="dxa"/>
            <w:gridSpan w:val="3"/>
            <w:vAlign w:val="center"/>
          </w:tcPr>
          <w:p w14:paraId="587B88DD" w14:textId="2B20A7D3" w:rsidR="00725E11" w:rsidDel="00291987" w:rsidRDefault="002E428D">
            <w:pPr>
              <w:spacing w:before="40" w:after="40"/>
              <w:ind w:left="72" w:right="72"/>
              <w:rPr>
                <w:del w:id="912" w:author="Lori Reed-Fourquet" w:date="2017-04-25T08:53:00Z"/>
                <w:sz w:val="18"/>
                <w:szCs w:val="18"/>
              </w:rPr>
            </w:pPr>
            <w:del w:id="913" w:author="Lori Reed-Fourquet" w:date="2017-04-25T08:53:00Z">
              <w:r w:rsidDel="00291987">
                <w:rPr>
                  <w:sz w:val="18"/>
                  <w:szCs w:val="18"/>
                </w:rPr>
                <w:delText xml:space="preserve">1.3.6.1.4.1.19376.1.5.3.1.4.13 </w:delText>
              </w:r>
            </w:del>
          </w:p>
        </w:tc>
        <w:tc>
          <w:tcPr>
            <w:tcW w:w="1258" w:type="dxa"/>
            <w:vAlign w:val="center"/>
          </w:tcPr>
          <w:p w14:paraId="163E7DA4" w14:textId="20FA9901" w:rsidR="00725E11" w:rsidDel="00291987" w:rsidRDefault="002E428D">
            <w:pPr>
              <w:spacing w:before="40" w:after="40"/>
              <w:ind w:left="72" w:right="72"/>
              <w:rPr>
                <w:del w:id="914" w:author="Lori Reed-Fourquet" w:date="2017-04-25T08:53:00Z"/>
                <w:sz w:val="18"/>
                <w:szCs w:val="18"/>
              </w:rPr>
            </w:pPr>
            <w:del w:id="915" w:author="Lori Reed-Fourquet" w:date="2017-04-25T08:53:00Z">
              <w:r w:rsidDel="00291987">
                <w:rPr>
                  <w:sz w:val="18"/>
                  <w:szCs w:val="18"/>
                </w:rPr>
                <w:delText>PCC TF-2</w:delText>
              </w:r>
            </w:del>
          </w:p>
        </w:tc>
        <w:tc>
          <w:tcPr>
            <w:tcW w:w="1546" w:type="dxa"/>
            <w:vAlign w:val="center"/>
          </w:tcPr>
          <w:p w14:paraId="7666AE54" w14:textId="69909410" w:rsidR="00725E11" w:rsidDel="00291987" w:rsidRDefault="002E428D">
            <w:pPr>
              <w:spacing w:before="40" w:after="40"/>
              <w:ind w:left="72" w:right="72"/>
              <w:rPr>
                <w:del w:id="916" w:author="Lori Reed-Fourquet" w:date="2017-04-25T08:53:00Z"/>
                <w:sz w:val="18"/>
                <w:szCs w:val="18"/>
              </w:rPr>
            </w:pPr>
            <w:del w:id="917" w:author="Lori Reed-Fourquet" w:date="2017-04-25T08:53:00Z">
              <w:r w:rsidDel="00291987">
                <w:rPr>
                  <w:sz w:val="18"/>
                  <w:szCs w:val="18"/>
                </w:rPr>
                <w:delText>CARD TF-3 6.3.4.E.2 (Viability)&gt;</w:delText>
              </w:r>
            </w:del>
          </w:p>
        </w:tc>
      </w:tr>
      <w:tr w:rsidR="00725E11" w:rsidDel="00291987" w14:paraId="3AC56809" w14:textId="5D2ADE4C">
        <w:trPr>
          <w:del w:id="918" w:author="Lori Reed-Fourquet" w:date="2017-04-25T08:53:00Z"/>
        </w:trPr>
        <w:tc>
          <w:tcPr>
            <w:tcW w:w="823" w:type="dxa"/>
            <w:vAlign w:val="center"/>
          </w:tcPr>
          <w:p w14:paraId="548D9A74" w14:textId="682ACC6C" w:rsidR="00725E11" w:rsidDel="00291987" w:rsidRDefault="002E428D">
            <w:pPr>
              <w:spacing w:before="40" w:after="40"/>
              <w:ind w:left="72" w:right="72"/>
              <w:rPr>
                <w:del w:id="919" w:author="Lori Reed-Fourquet" w:date="2017-04-25T08:53:00Z"/>
                <w:sz w:val="18"/>
                <w:szCs w:val="18"/>
              </w:rPr>
            </w:pPr>
            <w:del w:id="920" w:author="Lori Reed-Fourquet" w:date="2017-04-25T08:53:00Z">
              <w:r w:rsidDel="00291987">
                <w:rPr>
                  <w:sz w:val="18"/>
                  <w:szCs w:val="18"/>
                </w:rPr>
                <w:delText>&lt;e.g., O [0..1]</w:delText>
              </w:r>
            </w:del>
          </w:p>
        </w:tc>
        <w:tc>
          <w:tcPr>
            <w:tcW w:w="1352" w:type="dxa"/>
            <w:gridSpan w:val="2"/>
            <w:vAlign w:val="center"/>
          </w:tcPr>
          <w:p w14:paraId="576B4714" w14:textId="5E1BEE0D" w:rsidR="00725E11" w:rsidDel="00291987" w:rsidRDefault="002E428D">
            <w:pPr>
              <w:spacing w:before="40" w:after="40"/>
              <w:ind w:left="72" w:right="72"/>
              <w:rPr>
                <w:del w:id="921" w:author="Lori Reed-Fourquet" w:date="2017-04-25T08:53:00Z"/>
                <w:sz w:val="18"/>
                <w:szCs w:val="18"/>
              </w:rPr>
            </w:pPr>
            <w:del w:id="922" w:author="Lori Reed-Fourquet" w:date="2017-04-25T08:53:00Z">
              <w:r w:rsidDel="00291987">
                <w:rPr>
                  <w:sz w:val="18"/>
                  <w:szCs w:val="18"/>
                </w:rPr>
                <w:delText>COMP</w:delText>
              </w:r>
            </w:del>
          </w:p>
        </w:tc>
        <w:tc>
          <w:tcPr>
            <w:tcW w:w="2069" w:type="dxa"/>
            <w:gridSpan w:val="2"/>
            <w:vAlign w:val="center"/>
          </w:tcPr>
          <w:p w14:paraId="4992BC88" w14:textId="37711459" w:rsidR="00725E11" w:rsidDel="00291987" w:rsidRDefault="002E428D">
            <w:pPr>
              <w:spacing w:before="40" w:after="40"/>
              <w:ind w:left="72" w:right="72"/>
              <w:rPr>
                <w:del w:id="923" w:author="Lori Reed-Fourquet" w:date="2017-04-25T08:53:00Z"/>
                <w:sz w:val="18"/>
                <w:szCs w:val="18"/>
              </w:rPr>
            </w:pPr>
            <w:del w:id="924" w:author="Lori Reed-Fourquet" w:date="2017-04-25T08:53:00Z">
              <w:r w:rsidDel="00291987">
                <w:rPr>
                  <w:sz w:val="18"/>
                  <w:szCs w:val="18"/>
                </w:rPr>
                <w:delText>observationMedia Entry</w:delText>
              </w:r>
            </w:del>
          </w:p>
        </w:tc>
        <w:tc>
          <w:tcPr>
            <w:tcW w:w="2342" w:type="dxa"/>
            <w:gridSpan w:val="3"/>
            <w:vAlign w:val="center"/>
          </w:tcPr>
          <w:p w14:paraId="1D578753" w14:textId="425B3AA9" w:rsidR="00725E11" w:rsidDel="00291987" w:rsidRDefault="002E428D">
            <w:pPr>
              <w:spacing w:before="40" w:after="40"/>
              <w:ind w:left="72" w:right="72"/>
              <w:rPr>
                <w:del w:id="925" w:author="Lori Reed-Fourquet" w:date="2017-04-25T08:53:00Z"/>
                <w:sz w:val="18"/>
                <w:szCs w:val="18"/>
              </w:rPr>
            </w:pPr>
            <w:del w:id="926" w:author="Lori Reed-Fourquet" w:date="2017-04-25T08:53:00Z">
              <w:r w:rsidDel="00291987">
                <w:rPr>
                  <w:sz w:val="18"/>
                  <w:szCs w:val="18"/>
                </w:rPr>
                <w:delText>1.3.6.1.4.1.19376.1.4.1.4.7</w:delText>
              </w:r>
            </w:del>
          </w:p>
        </w:tc>
        <w:tc>
          <w:tcPr>
            <w:tcW w:w="1258" w:type="dxa"/>
            <w:vAlign w:val="center"/>
          </w:tcPr>
          <w:p w14:paraId="41EF2D6E" w14:textId="5E36D9E5" w:rsidR="00725E11" w:rsidDel="00291987" w:rsidRDefault="002E428D">
            <w:pPr>
              <w:spacing w:before="40" w:after="40"/>
              <w:ind w:left="72" w:right="72"/>
              <w:rPr>
                <w:del w:id="927" w:author="Lori Reed-Fourquet" w:date="2017-04-25T08:53:00Z"/>
                <w:sz w:val="18"/>
                <w:szCs w:val="18"/>
              </w:rPr>
            </w:pPr>
            <w:del w:id="928" w:author="Lori Reed-Fourquet" w:date="2017-04-25T08:53:00Z">
              <w:r w:rsidDel="00291987">
                <w:rPr>
                  <w:sz w:val="18"/>
                  <w:szCs w:val="18"/>
                </w:rPr>
                <w:delText>CARD TF-3 6.3.1.6&gt;</w:delText>
              </w:r>
            </w:del>
          </w:p>
        </w:tc>
        <w:tc>
          <w:tcPr>
            <w:tcW w:w="1546" w:type="dxa"/>
            <w:vAlign w:val="center"/>
          </w:tcPr>
          <w:p w14:paraId="0FAEAA3C" w14:textId="79521635" w:rsidR="00725E11" w:rsidDel="00291987" w:rsidRDefault="00725E11">
            <w:pPr>
              <w:spacing w:before="40" w:after="40"/>
              <w:ind w:left="72" w:right="72"/>
              <w:rPr>
                <w:del w:id="929" w:author="Lori Reed-Fourquet" w:date="2017-04-25T08:53:00Z"/>
                <w:sz w:val="18"/>
                <w:szCs w:val="18"/>
              </w:rPr>
            </w:pPr>
          </w:p>
        </w:tc>
      </w:tr>
    </w:tbl>
    <w:p w14:paraId="4234E980" w14:textId="509EEAF1" w:rsidR="00725E11" w:rsidDel="00291987" w:rsidRDefault="00725E11">
      <w:pPr>
        <w:rPr>
          <w:del w:id="930" w:author="Lori Reed-Fourquet" w:date="2017-04-25T08:53:00Z"/>
        </w:rPr>
      </w:pPr>
      <w:bookmarkStart w:id="931" w:name="_2250f4o" w:colFirst="0" w:colLast="0"/>
      <w:bookmarkEnd w:id="931"/>
    </w:p>
    <w:p w14:paraId="02EEB13D" w14:textId="75CF663B" w:rsidR="00725E11" w:rsidDel="00291987" w:rsidRDefault="002E428D">
      <w:pPr>
        <w:pStyle w:val="Heading5"/>
        <w:rPr>
          <w:del w:id="932" w:author="Lori Reed-Fourquet" w:date="2017-04-25T08:53:00Z"/>
        </w:rPr>
      </w:pPr>
      <w:del w:id="933" w:author="Lori Reed-Fourquet" w:date="2017-04-25T08:53:00Z">
        <w:r w:rsidDel="00291987">
          <w:delText>6.3.4.E.1 Simple Observation (wall motion) Vocabulary Constraints</w:delText>
        </w:r>
      </w:del>
    </w:p>
    <w:p w14:paraId="1A122D8E" w14:textId="30E266E0" w:rsidR="00725E11" w:rsidRPr="007F36B8" w:rsidDel="00291987" w:rsidRDefault="002E428D">
      <w:pPr>
        <w:rPr>
          <w:del w:id="934" w:author="Lori Reed-Fourquet" w:date="2017-04-25T08:53:00Z"/>
          <w:i/>
          <w:highlight w:val="lightGray"/>
        </w:rPr>
      </w:pPr>
      <w:del w:id="935" w:author="Lori Reed-Fourquet" w:date="2017-04-25T08:53:00Z">
        <w:r w:rsidRPr="007F36B8" w:rsidDel="00291987">
          <w:rPr>
            <w:i/>
            <w:highlight w:val="lightGray"/>
          </w:rPr>
          <w:delText>&lt;Describe constraints, refer to other Specification Document, condition, or other info. This specification may include more information on conditions or cardinality, additions elements, data mappings, or data types, or other information.&gt;</w:delText>
        </w:r>
      </w:del>
    </w:p>
    <w:p w14:paraId="466A6380" w14:textId="7FB606B8" w:rsidR="00725E11" w:rsidRPr="007F36B8" w:rsidDel="00291987" w:rsidRDefault="002E428D">
      <w:pPr>
        <w:rPr>
          <w:del w:id="936" w:author="Lori Reed-Fourquet" w:date="2017-04-25T08:53:00Z"/>
          <w:i/>
          <w:highlight w:val="lightGray"/>
        </w:rPr>
      </w:pPr>
      <w:del w:id="937" w:author="Lori Reed-Fourquet" w:date="2017-04-25T08:53:00Z">
        <w:r w:rsidRPr="007F36B8" w:rsidDel="00291987">
          <w:rPr>
            <w:i/>
            <w:highlight w:val="lightGray"/>
          </w:rPr>
          <w:delText>&lt;Can be in a tabular format or textual description.&gt;</w:delText>
        </w:r>
      </w:del>
    </w:p>
    <w:p w14:paraId="7A77F7D8" w14:textId="73BFA358" w:rsidR="00725E11" w:rsidRPr="007F36B8" w:rsidDel="00291987" w:rsidRDefault="002E428D">
      <w:pPr>
        <w:rPr>
          <w:del w:id="938" w:author="Lori Reed-Fourquet" w:date="2017-04-25T08:53:00Z"/>
          <w:i/>
          <w:highlight w:val="lightGray"/>
        </w:rPr>
      </w:pPr>
      <w:del w:id="939" w:author="Lori Reed-Fourquet" w:date="2017-04-25T08:53:00Z">
        <w:r w:rsidRPr="007F36B8" w:rsidDel="00291987">
          <w:rPr>
            <w:i/>
            <w:highlight w:val="lightGray"/>
          </w:rPr>
          <w:delText>&lt;Delete the example below prior to publishing for Public Comment.&gt;</w:delText>
        </w:r>
      </w:del>
    </w:p>
    <w:p w14:paraId="676C0B35" w14:textId="19EA6CB8" w:rsidR="00725E11" w:rsidRPr="007F36B8" w:rsidDel="00291987" w:rsidRDefault="00725E11">
      <w:pPr>
        <w:rPr>
          <w:del w:id="940" w:author="Lori Reed-Fourquet" w:date="2017-04-25T08:53:00Z"/>
          <w:highlight w:val="lightGray"/>
        </w:rPr>
      </w:pPr>
    </w:p>
    <w:p w14:paraId="0CA8604C" w14:textId="733C8633" w:rsidR="00BA2458" w:rsidDel="00291987" w:rsidRDefault="002E428D">
      <w:pPr>
        <w:rPr>
          <w:del w:id="941" w:author="Lori Reed-Fourquet" w:date="2017-04-25T08:53:00Z"/>
        </w:rPr>
      </w:pPr>
      <w:del w:id="942" w:author="Lori Reed-Fourquet" w:date="2017-04-25T08:53:00Z">
        <w:r w:rsidRPr="007F36B8" w:rsidDel="00291987">
          <w:rPr>
            <w:highlight w:val="lightGray"/>
          </w:rPr>
          <w:delText>&lt;e.g., The conditional entries specified in this table SHALL be present based on the exam type as specified in the CDA Header in the documentationOf / serviceEvent / code element.&gt;</w:delText>
        </w:r>
      </w:del>
    </w:p>
    <w:p w14:paraId="38EC9BC4" w14:textId="73F5385A" w:rsidR="00725E11" w:rsidDel="00291987" w:rsidRDefault="00725E11">
      <w:pPr>
        <w:rPr>
          <w:del w:id="943" w:author="Lori Reed-Fourquet" w:date="2017-04-25T08:53:00Z"/>
        </w:rPr>
      </w:pPr>
    </w:p>
    <w:tbl>
      <w:tblPr>
        <w:tblStyle w:val="aff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8"/>
        <w:gridCol w:w="1480"/>
        <w:gridCol w:w="2499"/>
        <w:gridCol w:w="1016"/>
        <w:gridCol w:w="1165"/>
        <w:gridCol w:w="2448"/>
      </w:tblGrid>
      <w:tr w:rsidR="00725E11" w:rsidDel="00291987" w14:paraId="2C8DA181" w14:textId="066E6A0C">
        <w:trPr>
          <w:del w:id="944" w:author="Lori Reed-Fourquet" w:date="2017-04-25T08:53:00Z"/>
        </w:trPr>
        <w:tc>
          <w:tcPr>
            <w:tcW w:w="968" w:type="dxa"/>
            <w:shd w:val="clear" w:color="auto" w:fill="D9D9D9"/>
          </w:tcPr>
          <w:p w14:paraId="6820789B" w14:textId="3F3CD721" w:rsidR="00725E11" w:rsidDel="00291987" w:rsidRDefault="002E428D">
            <w:pPr>
              <w:spacing w:before="40" w:after="40"/>
              <w:ind w:left="72" w:right="72"/>
              <w:jc w:val="center"/>
              <w:rPr>
                <w:del w:id="945" w:author="Lori Reed-Fourquet" w:date="2017-04-25T08:53:00Z"/>
                <w:rFonts w:ascii="Arial" w:eastAsia="Arial" w:hAnsi="Arial" w:cs="Arial"/>
                <w:b/>
                <w:sz w:val="20"/>
                <w:szCs w:val="20"/>
              </w:rPr>
            </w:pPr>
            <w:del w:id="946" w:author="Lori Reed-Fourquet" w:date="2017-04-25T08:53:00Z">
              <w:r w:rsidDel="00291987">
                <w:rPr>
                  <w:rFonts w:ascii="Arial" w:eastAsia="Arial" w:hAnsi="Arial" w:cs="Arial"/>
                  <w:b/>
                  <w:sz w:val="20"/>
                  <w:szCs w:val="20"/>
                </w:rPr>
                <w:delText>Opt and Card</w:delText>
              </w:r>
            </w:del>
          </w:p>
        </w:tc>
        <w:tc>
          <w:tcPr>
            <w:tcW w:w="1480" w:type="dxa"/>
            <w:shd w:val="clear" w:color="auto" w:fill="D9D9D9"/>
          </w:tcPr>
          <w:p w14:paraId="40BFBA4F" w14:textId="1130AE93" w:rsidR="00725E11" w:rsidDel="00291987" w:rsidRDefault="002E428D">
            <w:pPr>
              <w:spacing w:before="40" w:after="40"/>
              <w:ind w:left="72" w:right="72"/>
              <w:jc w:val="center"/>
              <w:rPr>
                <w:del w:id="947" w:author="Lori Reed-Fourquet" w:date="2017-04-25T08:53:00Z"/>
                <w:rFonts w:ascii="Arial" w:eastAsia="Arial" w:hAnsi="Arial" w:cs="Arial"/>
                <w:b/>
                <w:sz w:val="18"/>
                <w:szCs w:val="18"/>
              </w:rPr>
            </w:pPr>
            <w:del w:id="948" w:author="Lori Reed-Fourquet" w:date="2017-04-25T08:53:00Z">
              <w:r w:rsidDel="00291987">
                <w:rPr>
                  <w:rFonts w:ascii="Arial" w:eastAsia="Arial" w:hAnsi="Arial" w:cs="Arial"/>
                  <w:b/>
                  <w:sz w:val="18"/>
                  <w:szCs w:val="18"/>
                </w:rPr>
                <w:delText>Condition</w:delText>
              </w:r>
            </w:del>
          </w:p>
        </w:tc>
        <w:tc>
          <w:tcPr>
            <w:tcW w:w="2499" w:type="dxa"/>
            <w:shd w:val="clear" w:color="auto" w:fill="D9D9D9"/>
          </w:tcPr>
          <w:p w14:paraId="165B4709" w14:textId="63A5F069" w:rsidR="00725E11" w:rsidDel="00291987" w:rsidRDefault="002E428D">
            <w:pPr>
              <w:spacing w:before="40" w:after="40"/>
              <w:ind w:left="72" w:right="72"/>
              <w:jc w:val="center"/>
              <w:rPr>
                <w:del w:id="949" w:author="Lori Reed-Fourquet" w:date="2017-04-25T08:53:00Z"/>
                <w:rFonts w:ascii="Arial" w:eastAsia="Arial" w:hAnsi="Arial" w:cs="Arial"/>
                <w:b/>
                <w:sz w:val="20"/>
                <w:szCs w:val="20"/>
              </w:rPr>
            </w:pPr>
            <w:del w:id="950" w:author="Lori Reed-Fourquet" w:date="2017-04-25T08:53:00Z">
              <w:r w:rsidDel="00291987">
                <w:rPr>
                  <w:rFonts w:ascii="Arial" w:eastAsia="Arial" w:hAnsi="Arial" w:cs="Arial"/>
                  <w:b/>
                  <w:sz w:val="20"/>
                  <w:szCs w:val="20"/>
                </w:rPr>
                <w:delText>observation/code</w:delText>
              </w:r>
            </w:del>
          </w:p>
        </w:tc>
        <w:tc>
          <w:tcPr>
            <w:tcW w:w="1016" w:type="dxa"/>
            <w:shd w:val="clear" w:color="auto" w:fill="D9D9D9"/>
          </w:tcPr>
          <w:p w14:paraId="46C0F20C" w14:textId="078D0847" w:rsidR="00725E11" w:rsidDel="00291987" w:rsidRDefault="002E428D">
            <w:pPr>
              <w:spacing w:before="40" w:after="40"/>
              <w:ind w:left="72" w:right="72"/>
              <w:jc w:val="center"/>
              <w:rPr>
                <w:del w:id="951" w:author="Lori Reed-Fourquet" w:date="2017-04-25T08:53:00Z"/>
                <w:rFonts w:ascii="Arial" w:eastAsia="Arial" w:hAnsi="Arial" w:cs="Arial"/>
                <w:b/>
                <w:sz w:val="20"/>
                <w:szCs w:val="20"/>
              </w:rPr>
            </w:pPr>
            <w:del w:id="952" w:author="Lori Reed-Fourquet" w:date="2017-04-25T08:53:00Z">
              <w:r w:rsidDel="00291987">
                <w:rPr>
                  <w:rFonts w:ascii="Arial" w:eastAsia="Arial" w:hAnsi="Arial" w:cs="Arial"/>
                  <w:b/>
                  <w:sz w:val="20"/>
                  <w:szCs w:val="20"/>
                </w:rPr>
                <w:delText>Data Type</w:delText>
              </w:r>
            </w:del>
          </w:p>
        </w:tc>
        <w:tc>
          <w:tcPr>
            <w:tcW w:w="1165" w:type="dxa"/>
            <w:shd w:val="clear" w:color="auto" w:fill="D9D9D9"/>
          </w:tcPr>
          <w:p w14:paraId="73127EAA" w14:textId="329BB913" w:rsidR="00725E11" w:rsidDel="00291987" w:rsidRDefault="002E428D">
            <w:pPr>
              <w:spacing w:before="40" w:after="40"/>
              <w:ind w:left="72" w:right="72"/>
              <w:jc w:val="center"/>
              <w:rPr>
                <w:del w:id="953" w:author="Lori Reed-Fourquet" w:date="2017-04-25T08:53:00Z"/>
                <w:rFonts w:ascii="Arial" w:eastAsia="Arial" w:hAnsi="Arial" w:cs="Arial"/>
                <w:b/>
                <w:sz w:val="18"/>
                <w:szCs w:val="18"/>
              </w:rPr>
            </w:pPr>
            <w:del w:id="954" w:author="Lori Reed-Fourquet" w:date="2017-04-25T08:53:00Z">
              <w:r w:rsidDel="00291987">
                <w:rPr>
                  <w:rFonts w:ascii="Arial" w:eastAsia="Arial" w:hAnsi="Arial" w:cs="Arial"/>
                  <w:b/>
                  <w:sz w:val="18"/>
                  <w:szCs w:val="18"/>
                </w:rPr>
                <w:delText>Unit of Measure</w:delText>
              </w:r>
            </w:del>
          </w:p>
        </w:tc>
        <w:tc>
          <w:tcPr>
            <w:tcW w:w="2448" w:type="dxa"/>
            <w:shd w:val="clear" w:color="auto" w:fill="D9D9D9"/>
          </w:tcPr>
          <w:p w14:paraId="27922477" w14:textId="7B8A5F14" w:rsidR="00725E11" w:rsidDel="00291987" w:rsidRDefault="002E428D">
            <w:pPr>
              <w:spacing w:before="40" w:after="40"/>
              <w:ind w:left="72" w:right="72"/>
              <w:jc w:val="center"/>
              <w:rPr>
                <w:del w:id="955" w:author="Lori Reed-Fourquet" w:date="2017-04-25T08:53:00Z"/>
                <w:rFonts w:ascii="Arial" w:eastAsia="Arial" w:hAnsi="Arial" w:cs="Arial"/>
                <w:b/>
                <w:sz w:val="20"/>
                <w:szCs w:val="20"/>
              </w:rPr>
            </w:pPr>
            <w:del w:id="956" w:author="Lori Reed-Fourquet" w:date="2017-04-25T08:53:00Z">
              <w:r w:rsidDel="00291987">
                <w:rPr>
                  <w:rFonts w:ascii="Arial" w:eastAsia="Arial" w:hAnsi="Arial" w:cs="Arial"/>
                  <w:b/>
                  <w:sz w:val="20"/>
                  <w:szCs w:val="20"/>
                </w:rPr>
                <w:delText>Value Set</w:delText>
              </w:r>
            </w:del>
          </w:p>
        </w:tc>
      </w:tr>
      <w:tr w:rsidR="00725E11" w:rsidDel="00291987" w14:paraId="200F915B" w14:textId="35592A51">
        <w:trPr>
          <w:del w:id="957" w:author="Lori Reed-Fourquet" w:date="2017-04-25T08:53:00Z"/>
        </w:trPr>
        <w:tc>
          <w:tcPr>
            <w:tcW w:w="968" w:type="dxa"/>
          </w:tcPr>
          <w:p w14:paraId="50799526" w14:textId="3ACB9C9C" w:rsidR="00725E11" w:rsidDel="00291987" w:rsidRDefault="002E428D">
            <w:pPr>
              <w:spacing w:before="40" w:after="40"/>
              <w:ind w:left="72" w:right="72"/>
              <w:rPr>
                <w:del w:id="958" w:author="Lori Reed-Fourquet" w:date="2017-04-25T08:53:00Z"/>
                <w:sz w:val="18"/>
                <w:szCs w:val="18"/>
              </w:rPr>
            </w:pPr>
            <w:del w:id="959" w:author="Lori Reed-Fourquet" w:date="2017-04-25T08:53:00Z">
              <w:r w:rsidDel="00291987">
                <w:rPr>
                  <w:sz w:val="18"/>
                  <w:szCs w:val="18"/>
                </w:rPr>
                <w:delText>&lt;e.g., C [1..*]</w:delText>
              </w:r>
            </w:del>
          </w:p>
        </w:tc>
        <w:tc>
          <w:tcPr>
            <w:tcW w:w="1480" w:type="dxa"/>
          </w:tcPr>
          <w:p w14:paraId="635BB0FD" w14:textId="34852894" w:rsidR="00725E11" w:rsidDel="00291987" w:rsidRDefault="002E428D">
            <w:pPr>
              <w:spacing w:before="40" w:after="40"/>
              <w:ind w:left="72" w:right="72"/>
              <w:rPr>
                <w:del w:id="960" w:author="Lori Reed-Fourquet" w:date="2017-04-25T08:53:00Z"/>
                <w:sz w:val="18"/>
                <w:szCs w:val="18"/>
              </w:rPr>
            </w:pPr>
            <w:del w:id="961" w:author="Lori Reed-Fourquet" w:date="2017-04-25T08:53:00Z">
              <w:r w:rsidDel="00291987">
                <w:rPr>
                  <w:sz w:val="18"/>
                  <w:szCs w:val="18"/>
                </w:rPr>
                <w:delText xml:space="preserve">&lt;Identifies the predicate and the if the predicate evaluates as true, then </w:delText>
              </w:r>
              <w:r w:rsidDel="00291987">
                <w:rPr>
                  <w:sz w:val="18"/>
                  <w:szCs w:val="18"/>
                </w:rPr>
                <w:lastRenderedPageBreak/>
                <w:delText>indicate whether mandatory, required or optional</w:delText>
              </w:r>
            </w:del>
          </w:p>
          <w:p w14:paraId="4FA1C01D" w14:textId="0AF0D685" w:rsidR="00725E11" w:rsidDel="00291987" w:rsidRDefault="002E428D">
            <w:pPr>
              <w:spacing w:before="40" w:after="40"/>
              <w:ind w:left="72" w:right="72"/>
              <w:rPr>
                <w:del w:id="962" w:author="Lori Reed-Fourquet" w:date="2017-04-25T08:53:00Z"/>
                <w:sz w:val="18"/>
                <w:szCs w:val="18"/>
              </w:rPr>
            </w:pPr>
            <w:del w:id="963" w:author="Lori Reed-Fourquet" w:date="2017-04-25T08:53:00Z">
              <w:r w:rsidDel="00291987">
                <w:rPr>
                  <w:sz w:val="18"/>
                  <w:szCs w:val="18"/>
                </w:rPr>
                <w:delText>e.g., Required if “exam type” is “LVG” (left ventriculogram)&gt;</w:delText>
              </w:r>
            </w:del>
          </w:p>
          <w:p w14:paraId="0B53E916" w14:textId="601B1CB9" w:rsidR="00725E11" w:rsidDel="00291987" w:rsidRDefault="002E428D">
            <w:pPr>
              <w:spacing w:before="40" w:after="40"/>
              <w:ind w:left="72" w:right="72"/>
              <w:rPr>
                <w:del w:id="964" w:author="Lori Reed-Fourquet" w:date="2017-04-25T08:53:00Z"/>
                <w:sz w:val="18"/>
                <w:szCs w:val="18"/>
              </w:rPr>
            </w:pPr>
            <w:del w:id="965" w:author="Lori Reed-Fourquet" w:date="2017-04-25T08:53:00Z">
              <w:r w:rsidDel="00291987">
                <w:rPr>
                  <w:sz w:val="18"/>
                  <w:szCs w:val="18"/>
                </w:rPr>
                <w:delText>R: LVG</w:delText>
              </w:r>
            </w:del>
          </w:p>
        </w:tc>
        <w:tc>
          <w:tcPr>
            <w:tcW w:w="2499" w:type="dxa"/>
          </w:tcPr>
          <w:p w14:paraId="2D21AE96" w14:textId="25776246" w:rsidR="00725E11" w:rsidDel="00291987" w:rsidRDefault="002E428D">
            <w:pPr>
              <w:spacing w:before="40" w:after="40"/>
              <w:ind w:left="72" w:right="72"/>
              <w:rPr>
                <w:del w:id="966" w:author="Lori Reed-Fourquet" w:date="2017-04-25T08:53:00Z"/>
                <w:sz w:val="18"/>
                <w:szCs w:val="18"/>
              </w:rPr>
            </w:pPr>
            <w:del w:id="967" w:author="Lori Reed-Fourquet" w:date="2017-04-25T08:53:00Z">
              <w:r w:rsidDel="00291987">
                <w:rPr>
                  <w:sz w:val="18"/>
                  <w:szCs w:val="18"/>
                </w:rPr>
                <w:lastRenderedPageBreak/>
                <w:delText>60797005, SNOMED CT, “Cardiac Wall Motion”</w:delText>
              </w:r>
            </w:del>
          </w:p>
          <w:p w14:paraId="00336FD0" w14:textId="7001DA1D" w:rsidR="00725E11" w:rsidDel="00291987" w:rsidRDefault="00725E11">
            <w:pPr>
              <w:spacing w:before="40" w:after="40"/>
              <w:ind w:left="72" w:right="72"/>
              <w:rPr>
                <w:del w:id="968" w:author="Lori Reed-Fourquet" w:date="2017-04-25T08:53:00Z"/>
                <w:sz w:val="18"/>
                <w:szCs w:val="18"/>
              </w:rPr>
            </w:pPr>
          </w:p>
          <w:p w14:paraId="50551E55" w14:textId="76F81CE8" w:rsidR="00725E11" w:rsidDel="00291987" w:rsidRDefault="002E428D">
            <w:pPr>
              <w:spacing w:before="40" w:after="40"/>
              <w:ind w:left="72" w:right="72"/>
              <w:rPr>
                <w:del w:id="969" w:author="Lori Reed-Fourquet" w:date="2017-04-25T08:53:00Z"/>
                <w:sz w:val="18"/>
                <w:szCs w:val="18"/>
              </w:rPr>
            </w:pPr>
            <w:del w:id="970" w:author="Lori Reed-Fourquet" w:date="2017-04-25T08:53:00Z">
              <w:r w:rsidDel="00291987">
                <w:rPr>
                  <w:sz w:val="18"/>
                  <w:szCs w:val="18"/>
                </w:rPr>
                <w:delText xml:space="preserve">&lt;”+” = May be post-coordinated with priorityCode, methodCode, </w:delText>
              </w:r>
              <w:r w:rsidDel="00291987">
                <w:rPr>
                  <w:sz w:val="18"/>
                  <w:szCs w:val="18"/>
                </w:rPr>
                <w:lastRenderedPageBreak/>
                <w:delText>targetSiteCode . See HL7 V3. Include a value directly or include a link to a value set, if applicable.&gt;</w:delText>
              </w:r>
            </w:del>
          </w:p>
          <w:p w14:paraId="6C797D51" w14:textId="1E1A8C00" w:rsidR="00725E11" w:rsidDel="00291987" w:rsidRDefault="002E428D">
            <w:pPr>
              <w:spacing w:before="40" w:after="40"/>
              <w:ind w:left="72" w:right="72"/>
              <w:rPr>
                <w:del w:id="971" w:author="Lori Reed-Fourquet" w:date="2017-04-25T08:53:00Z"/>
                <w:sz w:val="18"/>
                <w:szCs w:val="18"/>
              </w:rPr>
            </w:pPr>
            <w:del w:id="972" w:author="Lori Reed-Fourquet" w:date="2017-04-25T08:53:00Z">
              <w:r w:rsidDel="00291987">
                <w:rPr>
                  <w:sz w:val="18"/>
                  <w:szCs w:val="18"/>
                </w:rPr>
                <w:delText xml:space="preserve"> e.g., + targetSiteCode from 1.2.840.10008.6.1.219 DICOM CID 3718 Myocardial Wall Segments in Projection</w:delText>
              </w:r>
            </w:del>
          </w:p>
        </w:tc>
        <w:tc>
          <w:tcPr>
            <w:tcW w:w="1016" w:type="dxa"/>
          </w:tcPr>
          <w:p w14:paraId="0BC97DDF" w14:textId="0187CCBD" w:rsidR="00725E11" w:rsidDel="00291987" w:rsidRDefault="002E428D">
            <w:pPr>
              <w:spacing w:before="40" w:after="40"/>
              <w:ind w:left="72" w:right="72"/>
              <w:rPr>
                <w:del w:id="973" w:author="Lori Reed-Fourquet" w:date="2017-04-25T08:53:00Z"/>
                <w:sz w:val="18"/>
                <w:szCs w:val="18"/>
              </w:rPr>
            </w:pPr>
            <w:del w:id="974" w:author="Lori Reed-Fourquet" w:date="2017-04-25T08:53:00Z">
              <w:r w:rsidDel="00291987">
                <w:rPr>
                  <w:sz w:val="18"/>
                  <w:szCs w:val="18"/>
                </w:rPr>
                <w:lastRenderedPageBreak/>
                <w:delText>CD</w:delText>
              </w:r>
            </w:del>
          </w:p>
        </w:tc>
        <w:tc>
          <w:tcPr>
            <w:tcW w:w="1165" w:type="dxa"/>
          </w:tcPr>
          <w:p w14:paraId="4BEE87C9" w14:textId="37CAF964" w:rsidR="00725E11" w:rsidDel="00291987" w:rsidRDefault="002E428D">
            <w:pPr>
              <w:spacing w:before="40" w:after="40"/>
              <w:ind w:left="72" w:right="72"/>
              <w:rPr>
                <w:del w:id="975" w:author="Lori Reed-Fourquet" w:date="2017-04-25T08:53:00Z"/>
                <w:sz w:val="18"/>
                <w:szCs w:val="18"/>
              </w:rPr>
            </w:pPr>
            <w:del w:id="976" w:author="Lori Reed-Fourquet" w:date="2017-04-25T08:53:00Z">
              <w:r w:rsidDel="00291987">
                <w:rPr>
                  <w:sz w:val="18"/>
                  <w:szCs w:val="18"/>
                </w:rPr>
                <w:delText>n/a unless the Data Type is PQ or IVL&lt;PQ&gt;</w:delText>
              </w:r>
            </w:del>
          </w:p>
        </w:tc>
        <w:tc>
          <w:tcPr>
            <w:tcW w:w="2448" w:type="dxa"/>
          </w:tcPr>
          <w:p w14:paraId="18DC1791" w14:textId="03B3B2FB" w:rsidR="00725E11" w:rsidDel="00291987" w:rsidRDefault="002E428D">
            <w:pPr>
              <w:spacing w:before="40" w:after="40"/>
              <w:ind w:left="72" w:right="72"/>
              <w:rPr>
                <w:del w:id="977" w:author="Lori Reed-Fourquet" w:date="2017-04-25T08:53:00Z"/>
                <w:sz w:val="18"/>
                <w:szCs w:val="18"/>
              </w:rPr>
            </w:pPr>
            <w:del w:id="978" w:author="Lori Reed-Fourquet" w:date="2017-04-25T08:53:00Z">
              <w:r w:rsidDel="00291987">
                <w:rPr>
                  <w:sz w:val="18"/>
                  <w:szCs w:val="18"/>
                </w:rPr>
                <w:delText>&lt;include link to value set, e.g., 1.3.6.1.4.1.19376.1.4.1.5.20 Wall motion</w:delText>
              </w:r>
            </w:del>
          </w:p>
          <w:p w14:paraId="4E80DE95" w14:textId="1FE5F4BE" w:rsidR="00725E11" w:rsidDel="00291987" w:rsidRDefault="00725E11">
            <w:pPr>
              <w:spacing w:before="40" w:after="40"/>
              <w:ind w:left="72" w:right="72"/>
              <w:rPr>
                <w:del w:id="979" w:author="Lori Reed-Fourquet" w:date="2017-04-25T08:53:00Z"/>
                <w:sz w:val="18"/>
                <w:szCs w:val="18"/>
              </w:rPr>
            </w:pPr>
          </w:p>
          <w:p w14:paraId="40E7C9DA" w14:textId="768A8158" w:rsidR="00725E11" w:rsidDel="00291987" w:rsidRDefault="002E428D">
            <w:pPr>
              <w:spacing w:before="40" w:after="40"/>
              <w:ind w:left="72" w:right="72"/>
              <w:rPr>
                <w:del w:id="980" w:author="Lori Reed-Fourquet" w:date="2017-04-25T08:53:00Z"/>
                <w:sz w:val="18"/>
                <w:szCs w:val="18"/>
              </w:rPr>
            </w:pPr>
            <w:del w:id="981" w:author="Lori Reed-Fourquet" w:date="2017-04-25T08:53:00Z">
              <w:r w:rsidDel="00291987">
                <w:rPr>
                  <w:sz w:val="18"/>
                  <w:szCs w:val="18"/>
                </w:rPr>
                <w:delText xml:space="preserve">OR, include value directly </w:delText>
              </w:r>
              <w:r w:rsidDel="00291987">
                <w:rPr>
                  <w:sz w:val="18"/>
                  <w:szCs w:val="18"/>
                </w:rPr>
                <w:lastRenderedPageBreak/>
                <w:delText xml:space="preserve">as e.g., </w:delText>
              </w:r>
            </w:del>
          </w:p>
          <w:p w14:paraId="1737943A" w14:textId="12EE0B8E" w:rsidR="00725E11" w:rsidDel="00291987" w:rsidRDefault="002E428D">
            <w:pPr>
              <w:spacing w:before="40" w:after="40"/>
              <w:ind w:left="72" w:right="72"/>
              <w:rPr>
                <w:del w:id="982" w:author="Lori Reed-Fourquet" w:date="2017-04-25T08:53:00Z"/>
                <w:sz w:val="18"/>
                <w:szCs w:val="18"/>
              </w:rPr>
            </w:pPr>
            <w:del w:id="983" w:author="Lori Reed-Fourquet" w:date="2017-04-25T08:53:00Z">
              <w:r w:rsidDel="00291987">
                <w:rPr>
                  <w:sz w:val="18"/>
                  <w:szCs w:val="18"/>
                </w:rPr>
                <w:delText>&lt;The Observation Value may also have a post-coordinated interpretation such as:&gt;</w:delText>
              </w:r>
            </w:del>
          </w:p>
          <w:p w14:paraId="4A3E3B5A" w14:textId="502DDAD0" w:rsidR="00725E11" w:rsidDel="00291987" w:rsidRDefault="002E428D">
            <w:pPr>
              <w:spacing w:before="40" w:after="40"/>
              <w:ind w:left="72" w:right="72"/>
              <w:rPr>
                <w:del w:id="984" w:author="Lori Reed-Fourquet" w:date="2017-04-25T08:53:00Z"/>
                <w:sz w:val="18"/>
                <w:szCs w:val="18"/>
              </w:rPr>
            </w:pPr>
            <w:del w:id="985" w:author="Lori Reed-Fourquet" w:date="2017-04-25T08:53:00Z">
              <w:r w:rsidDel="00291987">
                <w:rPr>
                  <w:sz w:val="18"/>
                  <w:szCs w:val="18"/>
                </w:rPr>
                <w:delText xml:space="preserve">+interpretationCode </w:delText>
              </w:r>
            </w:del>
          </w:p>
          <w:p w14:paraId="5077D412" w14:textId="78FDA2BD" w:rsidR="00725E11" w:rsidDel="00291987" w:rsidRDefault="002E428D">
            <w:pPr>
              <w:spacing w:before="40" w:after="40"/>
              <w:ind w:left="72" w:right="72"/>
              <w:rPr>
                <w:del w:id="986" w:author="Lori Reed-Fourquet" w:date="2017-04-25T08:53:00Z"/>
                <w:sz w:val="18"/>
                <w:szCs w:val="18"/>
              </w:rPr>
            </w:pPr>
            <w:del w:id="987" w:author="Lori Reed-Fourquet" w:date="2017-04-25T08:53:00Z">
              <w:r w:rsidDel="00291987">
                <w:rPr>
                  <w:sz w:val="18"/>
                  <w:szCs w:val="18"/>
                </w:rPr>
                <w:delText>+negationInd &gt;</w:delText>
              </w:r>
            </w:del>
          </w:p>
        </w:tc>
      </w:tr>
      <w:tr w:rsidR="00725E11" w:rsidDel="00291987" w14:paraId="7B85D9AE" w14:textId="538E537F">
        <w:trPr>
          <w:del w:id="988" w:author="Lori Reed-Fourquet" w:date="2017-04-25T08:53:00Z"/>
        </w:trPr>
        <w:tc>
          <w:tcPr>
            <w:tcW w:w="968" w:type="dxa"/>
          </w:tcPr>
          <w:p w14:paraId="1048093B" w14:textId="3383BEFC" w:rsidR="00725E11" w:rsidDel="00291987" w:rsidRDefault="002E428D">
            <w:pPr>
              <w:spacing w:before="40" w:after="40"/>
              <w:ind w:left="72" w:right="72"/>
              <w:rPr>
                <w:del w:id="989" w:author="Lori Reed-Fourquet" w:date="2017-04-25T08:53:00Z"/>
                <w:sz w:val="18"/>
                <w:szCs w:val="18"/>
              </w:rPr>
            </w:pPr>
            <w:del w:id="990" w:author="Lori Reed-Fourquet" w:date="2017-04-25T08:53:00Z">
              <w:r w:rsidDel="00291987">
                <w:rPr>
                  <w:sz w:val="18"/>
                  <w:szCs w:val="18"/>
                </w:rPr>
                <w:lastRenderedPageBreak/>
                <w:delText>&lt;e.g., C [1..*]</w:delText>
              </w:r>
            </w:del>
          </w:p>
        </w:tc>
        <w:tc>
          <w:tcPr>
            <w:tcW w:w="1480" w:type="dxa"/>
          </w:tcPr>
          <w:p w14:paraId="3696E69D" w14:textId="733E8FC7" w:rsidR="00725E11" w:rsidDel="00291987" w:rsidRDefault="002E428D">
            <w:pPr>
              <w:spacing w:before="40" w:after="40"/>
              <w:ind w:left="72" w:right="72"/>
              <w:rPr>
                <w:del w:id="991" w:author="Lori Reed-Fourquet" w:date="2017-04-25T08:53:00Z"/>
                <w:sz w:val="18"/>
                <w:szCs w:val="18"/>
              </w:rPr>
            </w:pPr>
            <w:del w:id="992" w:author="Lori Reed-Fourquet" w:date="2017-04-25T08:53:00Z">
              <w:r w:rsidDel="00291987">
                <w:rPr>
                  <w:sz w:val="18"/>
                  <w:szCs w:val="18"/>
                </w:rPr>
                <w:delText>R: SPECT, TTE, TEE, CMR</w:delText>
              </w:r>
            </w:del>
          </w:p>
          <w:p w14:paraId="5619E821" w14:textId="3071B78F" w:rsidR="00725E11" w:rsidDel="00291987" w:rsidRDefault="002E428D">
            <w:pPr>
              <w:spacing w:before="40" w:after="40"/>
              <w:ind w:left="72" w:right="72"/>
              <w:rPr>
                <w:del w:id="993" w:author="Lori Reed-Fourquet" w:date="2017-04-25T08:53:00Z"/>
                <w:sz w:val="18"/>
                <w:szCs w:val="18"/>
              </w:rPr>
            </w:pPr>
            <w:del w:id="994" w:author="Lori Reed-Fourquet" w:date="2017-04-25T08:53:00Z">
              <w:r w:rsidDel="00291987">
                <w:rPr>
                  <w:sz w:val="18"/>
                  <w:szCs w:val="18"/>
                </w:rPr>
                <w:delText>O:CCTA</w:delText>
              </w:r>
            </w:del>
          </w:p>
        </w:tc>
        <w:tc>
          <w:tcPr>
            <w:tcW w:w="2499" w:type="dxa"/>
          </w:tcPr>
          <w:p w14:paraId="3AEB24B0" w14:textId="11CF051A" w:rsidR="00725E11" w:rsidDel="00291987" w:rsidRDefault="002E428D">
            <w:pPr>
              <w:spacing w:before="40" w:after="40"/>
              <w:ind w:left="72" w:right="72"/>
              <w:rPr>
                <w:del w:id="995" w:author="Lori Reed-Fourquet" w:date="2017-04-25T08:53:00Z"/>
                <w:sz w:val="18"/>
                <w:szCs w:val="18"/>
              </w:rPr>
            </w:pPr>
            <w:del w:id="996" w:author="Lori Reed-Fourquet" w:date="2017-04-25T08:53:00Z">
              <w:r w:rsidDel="00291987">
                <w:rPr>
                  <w:sz w:val="18"/>
                  <w:szCs w:val="18"/>
                </w:rPr>
                <w:delText xml:space="preserve">60797005, SNOMED CT, “Cardiac Wall Motion” </w:delText>
              </w:r>
            </w:del>
          </w:p>
          <w:p w14:paraId="69EB4096" w14:textId="77AF4A1D" w:rsidR="00725E11" w:rsidDel="00291987" w:rsidRDefault="002E428D">
            <w:pPr>
              <w:spacing w:before="40" w:after="40"/>
              <w:ind w:left="72" w:right="72"/>
              <w:rPr>
                <w:del w:id="997" w:author="Lori Reed-Fourquet" w:date="2017-04-25T08:53:00Z"/>
                <w:sz w:val="18"/>
                <w:szCs w:val="18"/>
                <w:highlight w:val="yellow"/>
              </w:rPr>
            </w:pPr>
            <w:del w:id="998" w:author="Lori Reed-Fourquet" w:date="2017-04-25T08:53:00Z">
              <w:r w:rsidDel="00291987">
                <w:rPr>
                  <w:sz w:val="18"/>
                  <w:szCs w:val="18"/>
                </w:rPr>
                <w:delText>+ targetSiteCode from 1.2.840.10008.6.1.218 DICOM CID 3717 Myocardial Wall Segments</w:delText>
              </w:r>
            </w:del>
          </w:p>
        </w:tc>
        <w:tc>
          <w:tcPr>
            <w:tcW w:w="1016" w:type="dxa"/>
          </w:tcPr>
          <w:p w14:paraId="0119B3BB" w14:textId="1AFD1F84" w:rsidR="00725E11" w:rsidDel="00291987" w:rsidRDefault="002E428D">
            <w:pPr>
              <w:spacing w:before="40" w:after="40"/>
              <w:ind w:left="72" w:right="72"/>
              <w:rPr>
                <w:del w:id="999" w:author="Lori Reed-Fourquet" w:date="2017-04-25T08:53:00Z"/>
                <w:sz w:val="18"/>
                <w:szCs w:val="18"/>
              </w:rPr>
            </w:pPr>
            <w:del w:id="1000" w:author="Lori Reed-Fourquet" w:date="2017-04-25T08:53:00Z">
              <w:r w:rsidDel="00291987">
                <w:rPr>
                  <w:sz w:val="18"/>
                  <w:szCs w:val="18"/>
                </w:rPr>
                <w:delText>CD</w:delText>
              </w:r>
            </w:del>
          </w:p>
        </w:tc>
        <w:tc>
          <w:tcPr>
            <w:tcW w:w="1165" w:type="dxa"/>
          </w:tcPr>
          <w:p w14:paraId="5210BC5D" w14:textId="7D55CAE4" w:rsidR="00725E11" w:rsidDel="00291987" w:rsidRDefault="002E428D">
            <w:pPr>
              <w:spacing w:before="40" w:after="40"/>
              <w:ind w:left="72" w:right="72"/>
              <w:rPr>
                <w:del w:id="1001" w:author="Lori Reed-Fourquet" w:date="2017-04-25T08:53:00Z"/>
                <w:sz w:val="18"/>
                <w:szCs w:val="18"/>
              </w:rPr>
            </w:pPr>
            <w:del w:id="1002" w:author="Lori Reed-Fourquet" w:date="2017-04-25T08:53:00Z">
              <w:r w:rsidDel="00291987">
                <w:rPr>
                  <w:sz w:val="18"/>
                  <w:szCs w:val="18"/>
                </w:rPr>
                <w:delText>n/a</w:delText>
              </w:r>
            </w:del>
          </w:p>
        </w:tc>
        <w:tc>
          <w:tcPr>
            <w:tcW w:w="2448" w:type="dxa"/>
          </w:tcPr>
          <w:p w14:paraId="671714CD" w14:textId="70F07390" w:rsidR="00725E11" w:rsidDel="00291987" w:rsidRDefault="002E428D">
            <w:pPr>
              <w:spacing w:before="40" w:after="40"/>
              <w:ind w:left="72" w:right="72"/>
              <w:rPr>
                <w:del w:id="1003" w:author="Lori Reed-Fourquet" w:date="2017-04-25T08:53:00Z"/>
                <w:sz w:val="18"/>
                <w:szCs w:val="18"/>
              </w:rPr>
            </w:pPr>
            <w:del w:id="1004" w:author="Lori Reed-Fourquet" w:date="2017-04-25T08:53:00Z">
              <w:r w:rsidDel="00291987">
                <w:rPr>
                  <w:sz w:val="18"/>
                  <w:szCs w:val="18"/>
                </w:rPr>
                <w:delText>1.3.6.1.4.1.19376.1.4.1.5.20 Wall motion &gt;</w:delText>
              </w:r>
            </w:del>
          </w:p>
        </w:tc>
      </w:tr>
    </w:tbl>
    <w:p w14:paraId="58FCE6EA" w14:textId="16261677" w:rsidR="00725E11" w:rsidDel="00291987" w:rsidRDefault="00725E11">
      <w:pPr>
        <w:rPr>
          <w:del w:id="1005" w:author="Lori Reed-Fourquet" w:date="2017-04-25T08:53:00Z"/>
        </w:rPr>
      </w:pPr>
      <w:bookmarkStart w:id="1006" w:name="_haapch" w:colFirst="0" w:colLast="0"/>
      <w:bookmarkEnd w:id="1006"/>
    </w:p>
    <w:p w14:paraId="79337ED7" w14:textId="6C5A9F7B" w:rsidR="00725E11" w:rsidDel="00291987" w:rsidRDefault="002E428D">
      <w:pPr>
        <w:pStyle w:val="Heading5"/>
        <w:rPr>
          <w:del w:id="1007" w:author="Lori Reed-Fourquet" w:date="2017-04-25T08:53:00Z"/>
        </w:rPr>
      </w:pPr>
      <w:del w:id="1008" w:author="Lori Reed-Fourquet" w:date="2017-04-25T08:53:00Z">
        <w:r w:rsidDel="00291987">
          <w:delText>6.3.4.E.2 Simple Observation (wall morphology) Constraints</w:delText>
        </w:r>
      </w:del>
    </w:p>
    <w:p w14:paraId="4795E428" w14:textId="48FCE7AF" w:rsidR="00725E11" w:rsidRPr="007F36B8" w:rsidDel="00291987" w:rsidRDefault="002E428D">
      <w:pPr>
        <w:rPr>
          <w:del w:id="1009" w:author="Lori Reed-Fourquet" w:date="2017-04-25T08:53:00Z"/>
          <w:i/>
          <w:highlight w:val="lightGray"/>
        </w:rPr>
      </w:pPr>
      <w:del w:id="1010" w:author="Lori Reed-Fourquet" w:date="2017-04-25T08:53:00Z">
        <w:r w:rsidRPr="007F36B8" w:rsidDel="00291987">
          <w:rPr>
            <w:i/>
            <w:highlight w:val="lightGray"/>
          </w:rPr>
          <w:delText>&lt;Describe constraints; refer to other Specification Document, condition, or other info. This specification may include more information on conditions or cardinality, additions elements, data mappings, or data types, or other information.&gt;</w:delText>
        </w:r>
      </w:del>
    </w:p>
    <w:p w14:paraId="5C5EBBA7" w14:textId="24200FF7" w:rsidR="00725E11" w:rsidRPr="007F36B8" w:rsidDel="00291987" w:rsidRDefault="002E428D">
      <w:pPr>
        <w:rPr>
          <w:del w:id="1011" w:author="Lori Reed-Fourquet" w:date="2017-04-25T08:53:00Z"/>
          <w:i/>
          <w:highlight w:val="lightGray"/>
        </w:rPr>
      </w:pPr>
      <w:del w:id="1012" w:author="Lori Reed-Fourquet" w:date="2017-04-25T08:53:00Z">
        <w:r w:rsidRPr="007F36B8" w:rsidDel="00291987">
          <w:rPr>
            <w:i/>
            <w:highlight w:val="lightGray"/>
          </w:rPr>
          <w:delText>&lt;Can be in a tabular format or textual description.&gt;</w:delText>
        </w:r>
      </w:del>
    </w:p>
    <w:p w14:paraId="3951EFCD" w14:textId="196FC3B1" w:rsidR="00725E11" w:rsidRPr="007F36B8" w:rsidDel="00291987" w:rsidRDefault="002E428D">
      <w:pPr>
        <w:rPr>
          <w:del w:id="1013" w:author="Lori Reed-Fourquet" w:date="2017-04-25T08:53:00Z"/>
          <w:i/>
          <w:highlight w:val="lightGray"/>
        </w:rPr>
      </w:pPr>
      <w:del w:id="1014" w:author="Lori Reed-Fourquet" w:date="2017-04-25T08:53:00Z">
        <w:r w:rsidRPr="007F36B8" w:rsidDel="00291987">
          <w:rPr>
            <w:i/>
            <w:highlight w:val="lightGray"/>
          </w:rPr>
          <w:delText>&lt;Delete the example below prior to publishing for Public Comment.&gt;</w:delText>
        </w:r>
      </w:del>
    </w:p>
    <w:p w14:paraId="17696829" w14:textId="6FB31F76" w:rsidR="00725E11" w:rsidRPr="007F36B8" w:rsidDel="00291987" w:rsidRDefault="00725E11">
      <w:pPr>
        <w:rPr>
          <w:del w:id="1015" w:author="Lori Reed-Fourquet" w:date="2017-04-25T08:53:00Z"/>
          <w:highlight w:val="lightGray"/>
        </w:rPr>
      </w:pPr>
    </w:p>
    <w:p w14:paraId="3B0FB113" w14:textId="18402EF9" w:rsidR="00BA2458" w:rsidDel="00291987" w:rsidRDefault="002E428D">
      <w:pPr>
        <w:rPr>
          <w:del w:id="1016" w:author="Lori Reed-Fourquet" w:date="2017-04-25T08:53:00Z"/>
        </w:rPr>
      </w:pPr>
      <w:del w:id="1017" w:author="Lori Reed-Fourquet" w:date="2017-04-25T08:53:00Z">
        <w:r w:rsidRPr="007F36B8" w:rsidDel="00291987">
          <w:rPr>
            <w:highlight w:val="lightGray"/>
          </w:rPr>
          <w:delText>&lt;e.g., The conditional entries specified in this table SHALL be present based on the exam type as specified in the CDA Header in the documentationOf / serviceEvent / code element.&gt;</w:delText>
        </w:r>
      </w:del>
    </w:p>
    <w:p w14:paraId="0C84E089" w14:textId="7156CA44" w:rsidR="00725E11" w:rsidDel="00291987" w:rsidRDefault="00725E11">
      <w:pPr>
        <w:rPr>
          <w:del w:id="1018" w:author="Lori Reed-Fourquet" w:date="2017-04-25T08:53:00Z"/>
        </w:rPr>
      </w:pPr>
    </w:p>
    <w:tbl>
      <w:tblPr>
        <w:tblStyle w:val="aff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8"/>
        <w:gridCol w:w="1480"/>
        <w:gridCol w:w="2499"/>
        <w:gridCol w:w="1016"/>
        <w:gridCol w:w="1165"/>
        <w:gridCol w:w="2448"/>
      </w:tblGrid>
      <w:tr w:rsidR="00725E11" w:rsidDel="00291987" w14:paraId="29CCA6CE" w14:textId="5B8CBC21">
        <w:trPr>
          <w:del w:id="1019" w:author="Lori Reed-Fourquet" w:date="2017-04-25T08:53:00Z"/>
        </w:trPr>
        <w:tc>
          <w:tcPr>
            <w:tcW w:w="968" w:type="dxa"/>
            <w:shd w:val="clear" w:color="auto" w:fill="D9D9D9"/>
          </w:tcPr>
          <w:p w14:paraId="60A69DDE" w14:textId="267928B1" w:rsidR="00725E11" w:rsidDel="00291987" w:rsidRDefault="002E428D">
            <w:pPr>
              <w:keepNext/>
              <w:spacing w:before="40" w:after="40"/>
              <w:jc w:val="center"/>
              <w:rPr>
                <w:del w:id="1020" w:author="Lori Reed-Fourquet" w:date="2017-04-25T08:53:00Z"/>
                <w:rFonts w:ascii="Arial" w:eastAsia="Arial" w:hAnsi="Arial" w:cs="Arial"/>
                <w:b/>
                <w:sz w:val="20"/>
                <w:szCs w:val="20"/>
              </w:rPr>
            </w:pPr>
            <w:del w:id="1021" w:author="Lori Reed-Fourquet" w:date="2017-04-25T08:53:00Z">
              <w:r w:rsidDel="00291987">
                <w:rPr>
                  <w:rFonts w:ascii="Arial" w:eastAsia="Arial" w:hAnsi="Arial" w:cs="Arial"/>
                  <w:b/>
                  <w:sz w:val="20"/>
                  <w:szCs w:val="20"/>
                </w:rPr>
                <w:delText>Opt and Card</w:delText>
              </w:r>
            </w:del>
          </w:p>
        </w:tc>
        <w:tc>
          <w:tcPr>
            <w:tcW w:w="1480" w:type="dxa"/>
            <w:shd w:val="clear" w:color="auto" w:fill="D9D9D9"/>
          </w:tcPr>
          <w:p w14:paraId="73032D08" w14:textId="4F48AA42" w:rsidR="00725E11" w:rsidDel="00291987" w:rsidRDefault="002E428D">
            <w:pPr>
              <w:keepNext/>
              <w:spacing w:before="40" w:after="40"/>
              <w:jc w:val="center"/>
              <w:rPr>
                <w:del w:id="1022" w:author="Lori Reed-Fourquet" w:date="2017-04-25T08:53:00Z"/>
                <w:rFonts w:ascii="Arial" w:eastAsia="Arial" w:hAnsi="Arial" w:cs="Arial"/>
                <w:b/>
                <w:sz w:val="18"/>
                <w:szCs w:val="18"/>
              </w:rPr>
            </w:pPr>
            <w:del w:id="1023" w:author="Lori Reed-Fourquet" w:date="2017-04-25T08:53:00Z">
              <w:r w:rsidDel="00291987">
                <w:rPr>
                  <w:rFonts w:ascii="Arial" w:eastAsia="Arial" w:hAnsi="Arial" w:cs="Arial"/>
                  <w:b/>
                  <w:sz w:val="18"/>
                  <w:szCs w:val="18"/>
                </w:rPr>
                <w:delText>Condition</w:delText>
              </w:r>
            </w:del>
          </w:p>
        </w:tc>
        <w:tc>
          <w:tcPr>
            <w:tcW w:w="2499" w:type="dxa"/>
            <w:shd w:val="clear" w:color="auto" w:fill="D9D9D9"/>
          </w:tcPr>
          <w:p w14:paraId="5BE36E83" w14:textId="11340243" w:rsidR="00725E11" w:rsidDel="00291987" w:rsidRDefault="002E428D">
            <w:pPr>
              <w:keepNext/>
              <w:spacing w:before="40" w:after="40"/>
              <w:jc w:val="center"/>
              <w:rPr>
                <w:del w:id="1024" w:author="Lori Reed-Fourquet" w:date="2017-04-25T08:53:00Z"/>
                <w:rFonts w:ascii="Arial" w:eastAsia="Arial" w:hAnsi="Arial" w:cs="Arial"/>
                <w:b/>
                <w:sz w:val="20"/>
                <w:szCs w:val="20"/>
              </w:rPr>
            </w:pPr>
            <w:del w:id="1025" w:author="Lori Reed-Fourquet" w:date="2017-04-25T08:53:00Z">
              <w:r w:rsidDel="00291987">
                <w:rPr>
                  <w:rFonts w:ascii="Arial" w:eastAsia="Arial" w:hAnsi="Arial" w:cs="Arial"/>
                  <w:b/>
                  <w:sz w:val="20"/>
                  <w:szCs w:val="20"/>
                </w:rPr>
                <w:delText>observation/code</w:delText>
              </w:r>
            </w:del>
          </w:p>
        </w:tc>
        <w:tc>
          <w:tcPr>
            <w:tcW w:w="1016" w:type="dxa"/>
            <w:shd w:val="clear" w:color="auto" w:fill="D9D9D9"/>
          </w:tcPr>
          <w:p w14:paraId="3F1372EE" w14:textId="36AA0BA9" w:rsidR="00725E11" w:rsidDel="00291987" w:rsidRDefault="002E428D">
            <w:pPr>
              <w:keepNext/>
              <w:spacing w:before="40" w:after="40"/>
              <w:jc w:val="center"/>
              <w:rPr>
                <w:del w:id="1026" w:author="Lori Reed-Fourquet" w:date="2017-04-25T08:53:00Z"/>
                <w:rFonts w:ascii="Arial" w:eastAsia="Arial" w:hAnsi="Arial" w:cs="Arial"/>
                <w:b/>
                <w:sz w:val="20"/>
                <w:szCs w:val="20"/>
              </w:rPr>
            </w:pPr>
            <w:del w:id="1027" w:author="Lori Reed-Fourquet" w:date="2017-04-25T08:53:00Z">
              <w:r w:rsidDel="00291987">
                <w:rPr>
                  <w:rFonts w:ascii="Arial" w:eastAsia="Arial" w:hAnsi="Arial" w:cs="Arial"/>
                  <w:b/>
                  <w:sz w:val="20"/>
                  <w:szCs w:val="20"/>
                </w:rPr>
                <w:delText>Data Type</w:delText>
              </w:r>
            </w:del>
          </w:p>
        </w:tc>
        <w:tc>
          <w:tcPr>
            <w:tcW w:w="1165" w:type="dxa"/>
            <w:shd w:val="clear" w:color="auto" w:fill="D9D9D9"/>
          </w:tcPr>
          <w:p w14:paraId="682CD80B" w14:textId="4C553634" w:rsidR="00725E11" w:rsidDel="00291987" w:rsidRDefault="002E428D">
            <w:pPr>
              <w:keepNext/>
              <w:spacing w:before="40" w:after="40"/>
              <w:jc w:val="center"/>
              <w:rPr>
                <w:del w:id="1028" w:author="Lori Reed-Fourquet" w:date="2017-04-25T08:53:00Z"/>
                <w:rFonts w:ascii="Arial" w:eastAsia="Arial" w:hAnsi="Arial" w:cs="Arial"/>
                <w:b/>
                <w:sz w:val="18"/>
                <w:szCs w:val="18"/>
              </w:rPr>
            </w:pPr>
            <w:del w:id="1029" w:author="Lori Reed-Fourquet" w:date="2017-04-25T08:53:00Z">
              <w:r w:rsidDel="00291987">
                <w:rPr>
                  <w:rFonts w:ascii="Arial" w:eastAsia="Arial" w:hAnsi="Arial" w:cs="Arial"/>
                  <w:b/>
                  <w:sz w:val="18"/>
                  <w:szCs w:val="18"/>
                </w:rPr>
                <w:delText>Unit of Measure</w:delText>
              </w:r>
            </w:del>
          </w:p>
        </w:tc>
        <w:tc>
          <w:tcPr>
            <w:tcW w:w="2448" w:type="dxa"/>
            <w:shd w:val="clear" w:color="auto" w:fill="D9D9D9"/>
          </w:tcPr>
          <w:p w14:paraId="1B69180F" w14:textId="2338F7F2" w:rsidR="00725E11" w:rsidDel="00291987" w:rsidRDefault="002E428D">
            <w:pPr>
              <w:keepNext/>
              <w:spacing w:before="40" w:after="40"/>
              <w:jc w:val="center"/>
              <w:rPr>
                <w:del w:id="1030" w:author="Lori Reed-Fourquet" w:date="2017-04-25T08:53:00Z"/>
                <w:rFonts w:ascii="Arial" w:eastAsia="Arial" w:hAnsi="Arial" w:cs="Arial"/>
                <w:b/>
                <w:sz w:val="20"/>
                <w:szCs w:val="20"/>
              </w:rPr>
            </w:pPr>
            <w:del w:id="1031" w:author="Lori Reed-Fourquet" w:date="2017-04-25T08:53:00Z">
              <w:r w:rsidDel="00291987">
                <w:rPr>
                  <w:rFonts w:ascii="Arial" w:eastAsia="Arial" w:hAnsi="Arial" w:cs="Arial"/>
                  <w:b/>
                  <w:sz w:val="20"/>
                  <w:szCs w:val="20"/>
                </w:rPr>
                <w:delText>Value Set</w:delText>
              </w:r>
            </w:del>
          </w:p>
        </w:tc>
      </w:tr>
      <w:tr w:rsidR="00725E11" w:rsidDel="00291987" w14:paraId="4B69DC98" w14:textId="17E1657A">
        <w:trPr>
          <w:del w:id="1032" w:author="Lori Reed-Fourquet" w:date="2017-04-25T08:53:00Z"/>
        </w:trPr>
        <w:tc>
          <w:tcPr>
            <w:tcW w:w="968" w:type="dxa"/>
          </w:tcPr>
          <w:p w14:paraId="2B27FEE2" w14:textId="235E372E" w:rsidR="00725E11" w:rsidDel="00291987" w:rsidRDefault="002E428D">
            <w:pPr>
              <w:spacing w:before="40" w:after="40"/>
              <w:ind w:left="72" w:right="72"/>
              <w:rPr>
                <w:del w:id="1033" w:author="Lori Reed-Fourquet" w:date="2017-04-25T08:53:00Z"/>
                <w:sz w:val="18"/>
                <w:szCs w:val="18"/>
              </w:rPr>
            </w:pPr>
            <w:del w:id="1034" w:author="Lori Reed-Fourquet" w:date="2017-04-25T08:53:00Z">
              <w:r w:rsidDel="00291987">
                <w:rPr>
                  <w:sz w:val="18"/>
                  <w:szCs w:val="18"/>
                </w:rPr>
                <w:delText>&lt;e.g., C [1..*]</w:delText>
              </w:r>
            </w:del>
          </w:p>
        </w:tc>
        <w:tc>
          <w:tcPr>
            <w:tcW w:w="1480" w:type="dxa"/>
          </w:tcPr>
          <w:p w14:paraId="3869F9F8" w14:textId="36258C4F" w:rsidR="00725E11" w:rsidDel="00291987" w:rsidRDefault="002E428D">
            <w:pPr>
              <w:spacing w:before="40" w:after="40"/>
              <w:ind w:left="72" w:right="72"/>
              <w:rPr>
                <w:del w:id="1035" w:author="Lori Reed-Fourquet" w:date="2017-04-25T08:53:00Z"/>
                <w:sz w:val="18"/>
                <w:szCs w:val="18"/>
              </w:rPr>
            </w:pPr>
            <w:del w:id="1036" w:author="Lori Reed-Fourquet" w:date="2017-04-25T08:53:00Z">
              <w:r w:rsidDel="00291987">
                <w:rPr>
                  <w:sz w:val="18"/>
                  <w:szCs w:val="18"/>
                </w:rPr>
                <w:delText>R: Cath with LVG</w:delText>
              </w:r>
            </w:del>
          </w:p>
        </w:tc>
        <w:tc>
          <w:tcPr>
            <w:tcW w:w="2499" w:type="dxa"/>
          </w:tcPr>
          <w:p w14:paraId="54A77F13" w14:textId="09C3E582" w:rsidR="00725E11" w:rsidDel="00291987" w:rsidRDefault="002E428D">
            <w:pPr>
              <w:spacing w:before="40" w:after="40"/>
              <w:ind w:left="72" w:right="72"/>
              <w:rPr>
                <w:del w:id="1037" w:author="Lori Reed-Fourquet" w:date="2017-04-25T08:53:00Z"/>
                <w:sz w:val="18"/>
                <w:szCs w:val="18"/>
              </w:rPr>
            </w:pPr>
            <w:del w:id="1038" w:author="Lori Reed-Fourquet" w:date="2017-04-25T08:53:00Z">
              <w:r w:rsidDel="00291987">
                <w:rPr>
                  <w:sz w:val="18"/>
                  <w:szCs w:val="18"/>
                </w:rPr>
                <w:delText>72724002, SNOMED CT, “Morphology findings”</w:delText>
              </w:r>
            </w:del>
          </w:p>
          <w:p w14:paraId="38C2EFE4" w14:textId="61477CAD" w:rsidR="00725E11" w:rsidDel="00291987" w:rsidRDefault="002E428D">
            <w:pPr>
              <w:spacing w:before="40" w:after="40"/>
              <w:ind w:left="72" w:right="72"/>
              <w:rPr>
                <w:del w:id="1039" w:author="Lori Reed-Fourquet" w:date="2017-04-25T08:53:00Z"/>
                <w:sz w:val="18"/>
                <w:szCs w:val="18"/>
                <w:highlight w:val="yellow"/>
              </w:rPr>
            </w:pPr>
            <w:del w:id="1040" w:author="Lori Reed-Fourquet" w:date="2017-04-25T08:53:00Z">
              <w:r w:rsidDel="00291987">
                <w:rPr>
                  <w:sz w:val="18"/>
                  <w:szCs w:val="18"/>
                </w:rPr>
                <w:delText>+ targetSiteCode from 1.2.840.10008.6.1.219 DICOM CID 3718 Myocardial Wall Segments in Projection</w:delText>
              </w:r>
            </w:del>
          </w:p>
        </w:tc>
        <w:tc>
          <w:tcPr>
            <w:tcW w:w="1016" w:type="dxa"/>
          </w:tcPr>
          <w:p w14:paraId="2979DE90" w14:textId="66085333" w:rsidR="00725E11" w:rsidDel="00291987" w:rsidRDefault="002E428D">
            <w:pPr>
              <w:spacing w:before="40" w:after="40"/>
              <w:ind w:left="72" w:right="72"/>
              <w:rPr>
                <w:del w:id="1041" w:author="Lori Reed-Fourquet" w:date="2017-04-25T08:53:00Z"/>
                <w:sz w:val="18"/>
                <w:szCs w:val="18"/>
              </w:rPr>
            </w:pPr>
            <w:del w:id="1042" w:author="Lori Reed-Fourquet" w:date="2017-04-25T08:53:00Z">
              <w:r w:rsidDel="00291987">
                <w:rPr>
                  <w:sz w:val="18"/>
                  <w:szCs w:val="18"/>
                </w:rPr>
                <w:delText>CD</w:delText>
              </w:r>
            </w:del>
          </w:p>
        </w:tc>
        <w:tc>
          <w:tcPr>
            <w:tcW w:w="1165" w:type="dxa"/>
          </w:tcPr>
          <w:p w14:paraId="435C00E5" w14:textId="30D93638" w:rsidR="00725E11" w:rsidDel="00291987" w:rsidRDefault="002E428D">
            <w:pPr>
              <w:spacing w:before="40" w:after="40"/>
              <w:ind w:left="72" w:right="72"/>
              <w:rPr>
                <w:del w:id="1043" w:author="Lori Reed-Fourquet" w:date="2017-04-25T08:53:00Z"/>
                <w:sz w:val="18"/>
                <w:szCs w:val="18"/>
              </w:rPr>
            </w:pPr>
            <w:del w:id="1044" w:author="Lori Reed-Fourquet" w:date="2017-04-25T08:53:00Z">
              <w:r w:rsidDel="00291987">
                <w:rPr>
                  <w:sz w:val="18"/>
                  <w:szCs w:val="18"/>
                </w:rPr>
                <w:delText>n/a</w:delText>
              </w:r>
            </w:del>
          </w:p>
        </w:tc>
        <w:tc>
          <w:tcPr>
            <w:tcW w:w="2448" w:type="dxa"/>
          </w:tcPr>
          <w:p w14:paraId="3B9B2F14" w14:textId="187D3EDD" w:rsidR="00725E11" w:rsidDel="00291987" w:rsidRDefault="002E428D">
            <w:pPr>
              <w:spacing w:before="40" w:after="40"/>
              <w:ind w:left="72" w:right="72"/>
              <w:rPr>
                <w:del w:id="1045" w:author="Lori Reed-Fourquet" w:date="2017-04-25T08:53:00Z"/>
                <w:sz w:val="18"/>
                <w:szCs w:val="18"/>
              </w:rPr>
            </w:pPr>
            <w:del w:id="1046" w:author="Lori Reed-Fourquet" w:date="2017-04-25T08:53:00Z">
              <w:r w:rsidDel="00291987">
                <w:rPr>
                  <w:sz w:val="18"/>
                  <w:szCs w:val="18"/>
                </w:rPr>
                <w:delText>1.3.6.1.4.1.19376.1.4.1.5.19 Myocardium Assessments&gt;</w:delText>
              </w:r>
            </w:del>
          </w:p>
        </w:tc>
      </w:tr>
      <w:tr w:rsidR="00725E11" w:rsidDel="00291987" w14:paraId="22B54F74" w14:textId="3CCD5B9B">
        <w:trPr>
          <w:del w:id="1047" w:author="Lori Reed-Fourquet" w:date="2017-04-25T08:53:00Z"/>
        </w:trPr>
        <w:tc>
          <w:tcPr>
            <w:tcW w:w="968" w:type="dxa"/>
          </w:tcPr>
          <w:p w14:paraId="37409440" w14:textId="11601DF9" w:rsidR="00725E11" w:rsidDel="00291987" w:rsidRDefault="002E428D">
            <w:pPr>
              <w:spacing w:before="40" w:after="40"/>
              <w:ind w:left="72" w:right="72"/>
              <w:rPr>
                <w:del w:id="1048" w:author="Lori Reed-Fourquet" w:date="2017-04-25T08:53:00Z"/>
                <w:sz w:val="18"/>
                <w:szCs w:val="18"/>
              </w:rPr>
            </w:pPr>
            <w:del w:id="1049" w:author="Lori Reed-Fourquet" w:date="2017-04-25T08:53:00Z">
              <w:r w:rsidDel="00291987">
                <w:rPr>
                  <w:sz w:val="18"/>
                  <w:szCs w:val="18"/>
                </w:rPr>
                <w:delText>&lt;e.g., C [1..*]</w:delText>
              </w:r>
            </w:del>
          </w:p>
        </w:tc>
        <w:tc>
          <w:tcPr>
            <w:tcW w:w="1480" w:type="dxa"/>
          </w:tcPr>
          <w:p w14:paraId="43843DB5" w14:textId="28765E6D" w:rsidR="00725E11" w:rsidDel="00291987" w:rsidRDefault="002E428D">
            <w:pPr>
              <w:spacing w:before="40" w:after="40"/>
              <w:ind w:left="72" w:right="72"/>
              <w:rPr>
                <w:del w:id="1050" w:author="Lori Reed-Fourquet" w:date="2017-04-25T08:53:00Z"/>
                <w:sz w:val="18"/>
                <w:szCs w:val="18"/>
              </w:rPr>
            </w:pPr>
            <w:del w:id="1051" w:author="Lori Reed-Fourquet" w:date="2017-04-25T08:53:00Z">
              <w:r w:rsidDel="00291987">
                <w:rPr>
                  <w:sz w:val="18"/>
                  <w:szCs w:val="18"/>
                </w:rPr>
                <w:delText>R: SPECT, echo, CMR</w:delText>
              </w:r>
            </w:del>
          </w:p>
          <w:p w14:paraId="43401628" w14:textId="1047668F" w:rsidR="00725E11" w:rsidDel="00291987" w:rsidRDefault="002E428D">
            <w:pPr>
              <w:spacing w:before="40" w:after="40"/>
              <w:ind w:left="72" w:right="72"/>
              <w:rPr>
                <w:del w:id="1052" w:author="Lori Reed-Fourquet" w:date="2017-04-25T08:53:00Z"/>
                <w:sz w:val="18"/>
                <w:szCs w:val="18"/>
              </w:rPr>
            </w:pPr>
            <w:del w:id="1053" w:author="Lori Reed-Fourquet" w:date="2017-04-25T08:53:00Z">
              <w:r w:rsidDel="00291987">
                <w:rPr>
                  <w:sz w:val="18"/>
                  <w:szCs w:val="18"/>
                </w:rPr>
                <w:delText>O:CCTA</w:delText>
              </w:r>
            </w:del>
          </w:p>
        </w:tc>
        <w:tc>
          <w:tcPr>
            <w:tcW w:w="2499" w:type="dxa"/>
          </w:tcPr>
          <w:p w14:paraId="0C9EC85D" w14:textId="480221E4" w:rsidR="00725E11" w:rsidDel="00291987" w:rsidRDefault="002E428D">
            <w:pPr>
              <w:spacing w:before="40" w:after="40"/>
              <w:ind w:left="72" w:right="72"/>
              <w:rPr>
                <w:del w:id="1054" w:author="Lori Reed-Fourquet" w:date="2017-04-25T08:53:00Z"/>
                <w:sz w:val="18"/>
                <w:szCs w:val="18"/>
              </w:rPr>
            </w:pPr>
            <w:del w:id="1055" w:author="Lori Reed-Fourquet" w:date="2017-04-25T08:53:00Z">
              <w:r w:rsidDel="00291987">
                <w:rPr>
                  <w:sz w:val="18"/>
                  <w:szCs w:val="18"/>
                </w:rPr>
                <w:delText>72724002, SNOMED CT, “Morphology findings”</w:delText>
              </w:r>
            </w:del>
          </w:p>
          <w:p w14:paraId="4279445E" w14:textId="310CAC98" w:rsidR="00725E11" w:rsidDel="00291987" w:rsidRDefault="002E428D">
            <w:pPr>
              <w:spacing w:before="40" w:after="40"/>
              <w:ind w:left="72" w:right="72"/>
              <w:rPr>
                <w:del w:id="1056" w:author="Lori Reed-Fourquet" w:date="2017-04-25T08:53:00Z"/>
                <w:sz w:val="18"/>
                <w:szCs w:val="18"/>
                <w:highlight w:val="yellow"/>
              </w:rPr>
            </w:pPr>
            <w:del w:id="1057" w:author="Lori Reed-Fourquet" w:date="2017-04-25T08:53:00Z">
              <w:r w:rsidDel="00291987">
                <w:rPr>
                  <w:sz w:val="18"/>
                  <w:szCs w:val="18"/>
                </w:rPr>
                <w:delText xml:space="preserve">+ targetSiteCode from 1.2.840.10008.6.1.218 DICOM CID 3717 </w:delText>
              </w:r>
              <w:r w:rsidDel="00291987">
                <w:rPr>
                  <w:sz w:val="18"/>
                  <w:szCs w:val="18"/>
                </w:rPr>
                <w:lastRenderedPageBreak/>
                <w:delText>Myocardial Wall Segments</w:delText>
              </w:r>
            </w:del>
          </w:p>
        </w:tc>
        <w:tc>
          <w:tcPr>
            <w:tcW w:w="1016" w:type="dxa"/>
          </w:tcPr>
          <w:p w14:paraId="4140A6E9" w14:textId="73C42F62" w:rsidR="00725E11" w:rsidDel="00291987" w:rsidRDefault="002E428D">
            <w:pPr>
              <w:spacing w:before="40" w:after="40"/>
              <w:ind w:left="72" w:right="72"/>
              <w:rPr>
                <w:del w:id="1058" w:author="Lori Reed-Fourquet" w:date="2017-04-25T08:53:00Z"/>
                <w:sz w:val="18"/>
                <w:szCs w:val="18"/>
              </w:rPr>
            </w:pPr>
            <w:del w:id="1059" w:author="Lori Reed-Fourquet" w:date="2017-04-25T08:53:00Z">
              <w:r w:rsidDel="00291987">
                <w:rPr>
                  <w:sz w:val="18"/>
                  <w:szCs w:val="18"/>
                </w:rPr>
                <w:lastRenderedPageBreak/>
                <w:delText>CD</w:delText>
              </w:r>
            </w:del>
          </w:p>
        </w:tc>
        <w:tc>
          <w:tcPr>
            <w:tcW w:w="1165" w:type="dxa"/>
          </w:tcPr>
          <w:p w14:paraId="68500D89" w14:textId="5D5A85B9" w:rsidR="00725E11" w:rsidDel="00291987" w:rsidRDefault="002E428D">
            <w:pPr>
              <w:spacing w:before="40" w:after="40"/>
              <w:ind w:left="72" w:right="72"/>
              <w:rPr>
                <w:del w:id="1060" w:author="Lori Reed-Fourquet" w:date="2017-04-25T08:53:00Z"/>
                <w:sz w:val="18"/>
                <w:szCs w:val="18"/>
              </w:rPr>
            </w:pPr>
            <w:del w:id="1061" w:author="Lori Reed-Fourquet" w:date="2017-04-25T08:53:00Z">
              <w:r w:rsidDel="00291987">
                <w:rPr>
                  <w:sz w:val="18"/>
                  <w:szCs w:val="18"/>
                </w:rPr>
                <w:delText>n/a</w:delText>
              </w:r>
            </w:del>
          </w:p>
        </w:tc>
        <w:tc>
          <w:tcPr>
            <w:tcW w:w="2448" w:type="dxa"/>
          </w:tcPr>
          <w:p w14:paraId="62243941" w14:textId="59F59120" w:rsidR="00725E11" w:rsidDel="00291987" w:rsidRDefault="002E428D">
            <w:pPr>
              <w:spacing w:before="40" w:after="40"/>
              <w:ind w:left="72" w:right="72"/>
              <w:rPr>
                <w:del w:id="1062" w:author="Lori Reed-Fourquet" w:date="2017-04-25T08:53:00Z"/>
                <w:sz w:val="18"/>
                <w:szCs w:val="18"/>
              </w:rPr>
            </w:pPr>
            <w:del w:id="1063" w:author="Lori Reed-Fourquet" w:date="2017-04-25T08:53:00Z">
              <w:r w:rsidDel="00291987">
                <w:rPr>
                  <w:sz w:val="18"/>
                  <w:szCs w:val="18"/>
                </w:rPr>
                <w:delText>1.3.6.1.4.1.19376.1.4.1.5.19 Myocardium Assessments&gt;</w:delText>
              </w:r>
            </w:del>
          </w:p>
        </w:tc>
      </w:tr>
    </w:tbl>
    <w:p w14:paraId="20B5CAA4" w14:textId="3B2925DE" w:rsidR="00725E11" w:rsidRPr="007F36B8" w:rsidDel="00291987" w:rsidRDefault="002E428D">
      <w:pPr>
        <w:rPr>
          <w:del w:id="1064" w:author="Lori Reed-Fourquet" w:date="2017-04-25T08:53:00Z"/>
          <w:highlight w:val="lightGray"/>
        </w:rPr>
      </w:pPr>
      <w:del w:id="1065" w:author="Lori Reed-Fourquet" w:date="2017-04-25T08:53:00Z">
        <w:r w:rsidRPr="007F36B8" w:rsidDel="00291987">
          <w:rPr>
            <w:highlight w:val="lightGray"/>
          </w:rPr>
          <w:delText xml:space="preserve">&lt;e.g., The </w:delText>
        </w:r>
        <w:r w:rsidRPr="007F36B8" w:rsidDel="00291987">
          <w:rPr>
            <w:rFonts w:ascii="Courier New" w:eastAsia="Courier New" w:hAnsi="Courier New" w:cs="Courier New"/>
            <w:sz w:val="20"/>
            <w:szCs w:val="20"/>
            <w:highlight w:val="lightGray"/>
          </w:rPr>
          <w:delText>observation/value</w:delText>
        </w:r>
        <w:r w:rsidRPr="007F36B8" w:rsidDel="00291987">
          <w:rPr>
            <w:highlight w:val="lightGray"/>
          </w:rPr>
          <w:delText xml:space="preserve"> MAY be a null flavor.&gt; </w:delText>
        </w:r>
      </w:del>
    </w:p>
    <w:p w14:paraId="792BC393" w14:textId="433312C9" w:rsidR="00725E11" w:rsidRPr="007F36B8" w:rsidDel="00291987" w:rsidRDefault="002E428D">
      <w:pPr>
        <w:rPr>
          <w:del w:id="1066" w:author="Lori Reed-Fourquet" w:date="2017-04-25T08:53:00Z"/>
          <w:highlight w:val="lightGray"/>
        </w:rPr>
      </w:pPr>
      <w:del w:id="1067" w:author="Lori Reed-Fourquet" w:date="2017-04-25T08:53:00Z">
        <w:r w:rsidRPr="007F36B8" w:rsidDel="00291987">
          <w:rPr>
            <w:highlight w:val="lightGray"/>
          </w:rPr>
          <w:delText>&lt;e.g., morphological assessment observation MAY have a subsidiary Severity observation (templateID 1.3.6.1.4.1.19376.1.5.3.1.4.1 [PCC TF-2]).&gt;</w:delText>
        </w:r>
      </w:del>
    </w:p>
    <w:p w14:paraId="1EFAE1FB" w14:textId="19648C9A" w:rsidR="00725E11" w:rsidRPr="007F36B8" w:rsidDel="00291987" w:rsidRDefault="00725E11">
      <w:pPr>
        <w:rPr>
          <w:del w:id="1068" w:author="Lori Reed-Fourquet" w:date="2017-04-25T08:53:00Z"/>
          <w:highlight w:val="lightGray"/>
        </w:rPr>
      </w:pPr>
    </w:p>
    <w:p w14:paraId="19BC0C2A" w14:textId="68417D64" w:rsidR="00725E11" w:rsidDel="00291987" w:rsidRDefault="002E428D">
      <w:pPr>
        <w:rPr>
          <w:del w:id="1069" w:author="Lori Reed-Fourquet" w:date="2017-04-25T08:53:00Z"/>
          <w:i/>
        </w:rPr>
      </w:pPr>
      <w:del w:id="1070" w:author="Lori Reed-Fourquet" w:date="2017-04-25T08:53:00Z">
        <w:r w:rsidRPr="007F36B8" w:rsidDel="00291987">
          <w:rPr>
            <w:i/>
            <w:highlight w:val="lightGray"/>
          </w:rPr>
          <w:delText>### End Tabular Format - Entry</w:delText>
        </w:r>
      </w:del>
    </w:p>
    <w:p w14:paraId="5E2B60A7" w14:textId="77777777" w:rsidR="00725E11" w:rsidRDefault="00725E11"/>
    <w:p w14:paraId="4127C5C1"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to sections 6.4 and 6.5 Value Sets</w:t>
      </w:r>
    </w:p>
    <w:p w14:paraId="2DDA43D9" w14:textId="77777777" w:rsidR="00725E11" w:rsidRDefault="00725E11">
      <w:bookmarkStart w:id="1071" w:name="_3ep43zb" w:colFirst="0" w:colLast="0"/>
      <w:bookmarkEnd w:id="1071"/>
    </w:p>
    <w:p w14:paraId="2969A14B" w14:textId="77777777" w:rsidR="00725E11" w:rsidRDefault="002E428D">
      <w:pPr>
        <w:pStyle w:val="Heading2"/>
        <w:numPr>
          <w:ilvl w:val="1"/>
          <w:numId w:val="6"/>
        </w:numPr>
        <w:ind w:hanging="720"/>
      </w:pPr>
      <w:r>
        <w:t>Section not applicable</w:t>
      </w:r>
    </w:p>
    <w:p w14:paraId="545D7C55" w14:textId="77777777" w:rsidR="00725E11" w:rsidRDefault="002E428D">
      <w:bookmarkStart w:id="1072" w:name="_1tuee74" w:colFirst="0" w:colLast="0"/>
      <w:bookmarkEnd w:id="1072"/>
      <w:r>
        <w:t>This heading is not currently used in a CDA document.</w:t>
      </w:r>
    </w:p>
    <w:p w14:paraId="2177AAAA" w14:textId="77777777" w:rsidR="00725E11" w:rsidRDefault="002E428D">
      <w:pPr>
        <w:pStyle w:val="Heading2"/>
        <w:numPr>
          <w:ilvl w:val="1"/>
          <w:numId w:val="6"/>
        </w:numPr>
        <w:ind w:hanging="720"/>
      </w:pPr>
      <w:r>
        <w:t>&lt;Domain Acronym&gt; Value Sets</w:t>
      </w:r>
    </w:p>
    <w:p w14:paraId="06DAF0D0" w14:textId="77777777" w:rsidR="00725E11" w:rsidRPr="003D0131" w:rsidRDefault="002E428D">
      <w:pPr>
        <w:rPr>
          <w:i/>
          <w:highlight w:val="lightGray"/>
          <w:rPrChange w:id="1073" w:author="Andrea K. Fourquet" w:date="2017-04-26T00:08:00Z">
            <w:rPr>
              <w:i/>
            </w:rPr>
          </w:rPrChange>
        </w:rPr>
      </w:pPr>
      <w:r w:rsidRPr="003D0131">
        <w:rPr>
          <w:i/>
          <w:highlight w:val="lightGray"/>
          <w:rPrChange w:id="1074" w:author="Andrea K. Fourquet" w:date="2017-04-26T00:08:00Z">
            <w:rPr>
              <w:i/>
            </w:rPr>
          </w:rPrChange>
        </w:rPr>
        <w:t>&lt;Replicate the Value Set 6.5.x section as many times as needed for this supplement.&gt;</w:t>
      </w:r>
    </w:p>
    <w:p w14:paraId="1854FFC1" w14:textId="77777777" w:rsidR="00725E11" w:rsidRDefault="002E428D">
      <w:pPr>
        <w:rPr>
          <w:i/>
        </w:rPr>
      </w:pPr>
      <w:bookmarkStart w:id="1075" w:name="_4du1wux" w:colFirst="0" w:colLast="0"/>
      <w:bookmarkEnd w:id="1075"/>
      <w:r w:rsidRPr="003D0131">
        <w:rPr>
          <w:i/>
          <w:highlight w:val="lightGray"/>
          <w:rPrChange w:id="1076" w:author="Andrea K. Fourquet" w:date="2017-04-26T00:08:00Z">
            <w:rPr>
              <w:i/>
            </w:rPr>
          </w:rPrChange>
        </w:rPr>
        <w:t>&lt;It is preferable to use tabular format. Add notes as needed. Be aware of potential national licensing issues of coding schemes.&gt;</w:t>
      </w:r>
    </w:p>
    <w:p w14:paraId="0FE45EB1" w14:textId="6C9C70F4" w:rsidR="00725E11" w:rsidRDefault="002E428D">
      <w:pPr>
        <w:pStyle w:val="Heading3"/>
      </w:pPr>
      <w:r>
        <w:t>6.5.x</w:t>
      </w:r>
      <w:r>
        <w:tab/>
      </w:r>
      <w:del w:id="1077" w:author="Andrea K. Fourquet" w:date="2017-04-26T00:08:00Z">
        <w:r w:rsidDel="003D0131">
          <w:delText>&lt;</w:delText>
        </w:r>
        <w:commentRangeStart w:id="1078"/>
        <w:r w:rsidDel="003D0131">
          <w:delText>Value</w:delText>
        </w:r>
        <w:commentRangeEnd w:id="1078"/>
        <w:r w:rsidDel="003D0131">
          <w:commentReference w:id="1078"/>
        </w:r>
        <w:r w:rsidDel="003D0131">
          <w:delText xml:space="preserve"> Set Name&gt;</w:delText>
        </w:r>
      </w:del>
      <w:ins w:id="1079" w:author="Andrea K. Fourquet" w:date="2017-04-26T00:08:00Z">
        <w:r w:rsidR="003D0131">
          <w:t>Transport Reason</w:t>
        </w:r>
      </w:ins>
      <w:r>
        <w:t xml:space="preserve"> </w:t>
      </w:r>
      <w:commentRangeStart w:id="1080"/>
      <w:r>
        <w:t>&lt;oid&gt;</w:t>
      </w:r>
      <w:commentRangeEnd w:id="1080"/>
      <w:r w:rsidR="003D0131">
        <w:rPr>
          <w:rStyle w:val="CommentReference"/>
          <w:rFonts w:ascii="Times New Roman" w:eastAsia="Times New Roman" w:hAnsi="Times New Roman" w:cs="Times New Roman"/>
          <w:b w:val="0"/>
        </w:rPr>
        <w:commentReference w:id="1080"/>
      </w:r>
    </w:p>
    <w:p w14:paraId="47115C08" w14:textId="77777777" w:rsidR="00725E11" w:rsidRDefault="002E428D">
      <w:pPr>
        <w:rPr>
          <w:i/>
        </w:rPr>
      </w:pPr>
      <w:r>
        <w:rPr>
          <w:i/>
        </w:rPr>
        <w:t>&lt;</w:t>
      </w:r>
      <w:r w:rsidRPr="003D0131">
        <w:rPr>
          <w:i/>
          <w:highlight w:val="lightGray"/>
          <w:rPrChange w:id="1081" w:author="Andrea K. Fourquet" w:date="2017-04-26T00:08:00Z">
            <w:rPr>
              <w:i/>
            </w:rPr>
          </w:rPrChange>
        </w:rPr>
        <w:t>Add description or clarifications here if necessary.&gt;</w:t>
      </w:r>
    </w:p>
    <w:p w14:paraId="00046D6F" w14:textId="77777777" w:rsidR="00725E11" w:rsidRDefault="00725E11"/>
    <w:tbl>
      <w:tblPr>
        <w:tblStyle w:val="aff2"/>
        <w:tblW w:w="91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1082" w:author="Andrea K. Fourquet" w:date="2017-04-25T15:16:00Z">
          <w:tblPr>
            <w:tblStyle w:val="aff2"/>
            <w:tblW w:w="68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4608"/>
        <w:gridCol w:w="4585"/>
        <w:tblGridChange w:id="1083">
          <w:tblGrid>
            <w:gridCol w:w="4608"/>
            <w:gridCol w:w="2250"/>
          </w:tblGrid>
        </w:tblGridChange>
      </w:tblGrid>
      <w:tr w:rsidR="00725E11" w14:paraId="69247B23" w14:textId="77777777" w:rsidTr="004E3B3E">
        <w:trPr>
          <w:trHeight w:val="540"/>
          <w:trPrChange w:id="1084" w:author="Andrea K. Fourquet" w:date="2017-04-25T15:16:00Z">
            <w:trPr>
              <w:trHeight w:val="540"/>
            </w:trPr>
          </w:trPrChange>
        </w:trPr>
        <w:tc>
          <w:tcPr>
            <w:tcW w:w="4608" w:type="dxa"/>
            <w:shd w:val="clear" w:color="auto" w:fill="D9D9D9"/>
            <w:tcPrChange w:id="1085" w:author="Andrea K. Fourquet" w:date="2017-04-25T15:16:00Z">
              <w:tcPr>
                <w:tcW w:w="4608" w:type="dxa"/>
                <w:shd w:val="clear" w:color="auto" w:fill="D9D9D9"/>
              </w:tcPr>
            </w:tcPrChange>
          </w:tcPr>
          <w:p w14:paraId="44E6FC96" w14:textId="77777777" w:rsidR="00725E11" w:rsidRDefault="002E428D">
            <w:pPr>
              <w:spacing w:before="40" w:after="40"/>
              <w:ind w:left="72" w:right="72"/>
              <w:jc w:val="right"/>
              <w:rPr>
                <w:rFonts w:ascii="Arial" w:eastAsia="Arial" w:hAnsi="Arial" w:cs="Arial"/>
                <w:b/>
                <w:sz w:val="20"/>
                <w:szCs w:val="20"/>
              </w:rPr>
            </w:pPr>
            <w:r>
              <w:rPr>
                <w:rFonts w:ascii="Arial" w:eastAsia="Arial" w:hAnsi="Arial" w:cs="Arial"/>
                <w:b/>
                <w:sz w:val="20"/>
                <w:szCs w:val="20"/>
              </w:rPr>
              <w:t>Coding Scheme</w:t>
            </w:r>
          </w:p>
          <w:p w14:paraId="6C74E859" w14:textId="77777777" w:rsidR="00725E11" w:rsidRDefault="002E428D">
            <w:pPr>
              <w:spacing w:before="40" w:after="40"/>
              <w:ind w:left="72" w:right="72"/>
              <w:rPr>
                <w:rFonts w:ascii="Arial" w:eastAsia="Arial" w:hAnsi="Arial" w:cs="Arial"/>
                <w:b/>
                <w:sz w:val="20"/>
                <w:szCs w:val="20"/>
              </w:rPr>
            </w:pPr>
            <w:r>
              <w:rPr>
                <w:rFonts w:ascii="Arial" w:eastAsia="Arial" w:hAnsi="Arial" w:cs="Arial"/>
                <w:b/>
                <w:sz w:val="20"/>
                <w:szCs w:val="20"/>
              </w:rPr>
              <w:t>Concept</w:t>
            </w:r>
          </w:p>
        </w:tc>
        <w:tc>
          <w:tcPr>
            <w:tcW w:w="4585" w:type="dxa"/>
            <w:shd w:val="clear" w:color="auto" w:fill="D9D9D9"/>
            <w:tcPrChange w:id="1086" w:author="Andrea K. Fourquet" w:date="2017-04-25T15:16:00Z">
              <w:tcPr>
                <w:tcW w:w="2250" w:type="dxa"/>
                <w:shd w:val="clear" w:color="auto" w:fill="D9D9D9"/>
              </w:tcPr>
            </w:tcPrChange>
          </w:tcPr>
          <w:p w14:paraId="5C028E93" w14:textId="77777777" w:rsidR="00725E11" w:rsidRDefault="002E428D">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&lt;Coding Scheme Name&gt; </w:t>
            </w:r>
          </w:p>
        </w:tc>
      </w:tr>
      <w:tr w:rsidR="00725E11" w14:paraId="3CA64A5B" w14:textId="77777777" w:rsidTr="004E3B3E">
        <w:tc>
          <w:tcPr>
            <w:tcW w:w="4608" w:type="dxa"/>
            <w:tcPrChange w:id="1087" w:author="Andrea K. Fourquet" w:date="2017-04-25T15:16:00Z">
              <w:tcPr>
                <w:tcW w:w="4608" w:type="dxa"/>
              </w:tcPr>
            </w:tcPrChange>
          </w:tcPr>
          <w:p w14:paraId="3794D079" w14:textId="77777777" w:rsidR="00725E11" w:rsidRDefault="00725E11">
            <w:pPr>
              <w:spacing w:before="40" w:after="40"/>
              <w:ind w:left="72" w:right="72"/>
              <w:rPr>
                <w:sz w:val="18"/>
                <w:szCs w:val="18"/>
              </w:rPr>
            </w:pPr>
          </w:p>
        </w:tc>
        <w:tc>
          <w:tcPr>
            <w:tcW w:w="4585" w:type="dxa"/>
            <w:tcPrChange w:id="1088" w:author="Andrea K. Fourquet" w:date="2017-04-25T15:16:00Z">
              <w:tcPr>
                <w:tcW w:w="2250" w:type="dxa"/>
              </w:tcPr>
            </w:tcPrChange>
          </w:tcPr>
          <w:p w14:paraId="630E74DE" w14:textId="6E0559B9" w:rsidR="00725E11" w:rsidRDefault="004E3B3E">
            <w:pPr>
              <w:spacing w:before="40" w:after="40"/>
              <w:ind w:left="72" w:right="72"/>
              <w:rPr>
                <w:sz w:val="18"/>
                <w:szCs w:val="18"/>
              </w:rPr>
            </w:pPr>
            <w:ins w:id="1089" w:author="Andrea K. Fourquet" w:date="2017-04-25T15:14:00Z">
              <w:r>
                <w:rPr>
                  <w:sz w:val="18"/>
                  <w:szCs w:val="18"/>
                </w:rPr>
                <w:t xml:space="preserve">Bed Confined </w:t>
              </w:r>
            </w:ins>
          </w:p>
        </w:tc>
      </w:tr>
      <w:tr w:rsidR="004E3B3E" w14:paraId="6CB21554" w14:textId="77777777" w:rsidTr="004E3B3E">
        <w:tc>
          <w:tcPr>
            <w:tcW w:w="4608" w:type="dxa"/>
            <w:tcPrChange w:id="1090" w:author="Andrea K. Fourquet" w:date="2017-04-25T15:16:00Z">
              <w:tcPr>
                <w:tcW w:w="4608" w:type="dxa"/>
              </w:tcPr>
            </w:tcPrChange>
          </w:tcPr>
          <w:p w14:paraId="527F5981" w14:textId="77777777" w:rsidR="004E3B3E" w:rsidRDefault="004E3B3E" w:rsidP="004E3B3E">
            <w:pPr>
              <w:spacing w:before="40" w:after="40"/>
              <w:ind w:left="72" w:right="72"/>
              <w:rPr>
                <w:sz w:val="18"/>
                <w:szCs w:val="18"/>
              </w:rPr>
            </w:pPr>
          </w:p>
        </w:tc>
        <w:tc>
          <w:tcPr>
            <w:tcW w:w="4585" w:type="dxa"/>
            <w:tcPrChange w:id="1091" w:author="Andrea K. Fourquet" w:date="2017-04-25T15:16:00Z">
              <w:tcPr>
                <w:tcW w:w="2250" w:type="dxa"/>
              </w:tcPr>
            </w:tcPrChange>
          </w:tcPr>
          <w:p w14:paraId="7A997889" w14:textId="44ADADE7" w:rsidR="004E3B3E" w:rsidRDefault="004E3B3E" w:rsidP="004E3B3E">
            <w:pPr>
              <w:spacing w:before="40" w:after="40"/>
              <w:ind w:left="72" w:right="72"/>
              <w:rPr>
                <w:sz w:val="18"/>
                <w:szCs w:val="18"/>
              </w:rPr>
            </w:pPr>
            <w:ins w:id="1092" w:author="Andrea K. Fourquet" w:date="2017-04-25T15:16:00Z">
              <w:r>
                <w:t>C</w:t>
              </w:r>
            </w:ins>
            <w:ins w:id="1093" w:author="Andrea K. Fourquet" w:date="2017-04-25T15:15:00Z">
              <w:r w:rsidRPr="00AC7412">
                <w:t>ardiac/Hemodynamic monitoring required during transport</w:t>
              </w:r>
            </w:ins>
          </w:p>
        </w:tc>
      </w:tr>
      <w:tr w:rsidR="004E3B3E" w14:paraId="3ED2306F" w14:textId="77777777" w:rsidTr="004E3B3E">
        <w:tc>
          <w:tcPr>
            <w:tcW w:w="4608" w:type="dxa"/>
            <w:tcPrChange w:id="1094" w:author="Andrea K. Fourquet" w:date="2017-04-25T15:16:00Z">
              <w:tcPr>
                <w:tcW w:w="4608" w:type="dxa"/>
              </w:tcPr>
            </w:tcPrChange>
          </w:tcPr>
          <w:p w14:paraId="06E93792" w14:textId="77777777" w:rsidR="004E3B3E" w:rsidRDefault="004E3B3E" w:rsidP="004E3B3E">
            <w:pPr>
              <w:spacing w:before="40" w:after="40"/>
              <w:ind w:left="72" w:right="72"/>
              <w:rPr>
                <w:sz w:val="18"/>
                <w:szCs w:val="18"/>
              </w:rPr>
            </w:pPr>
          </w:p>
        </w:tc>
        <w:tc>
          <w:tcPr>
            <w:tcW w:w="4585" w:type="dxa"/>
            <w:tcPrChange w:id="1095" w:author="Andrea K. Fourquet" w:date="2017-04-25T15:16:00Z">
              <w:tcPr>
                <w:tcW w:w="2250" w:type="dxa"/>
              </w:tcPr>
            </w:tcPrChange>
          </w:tcPr>
          <w:p w14:paraId="3C059FDA" w14:textId="3A10B398" w:rsidR="004E3B3E" w:rsidRDefault="004E3B3E" w:rsidP="004E3B3E">
            <w:pPr>
              <w:spacing w:before="40" w:after="40"/>
              <w:ind w:left="72" w:right="72"/>
              <w:rPr>
                <w:sz w:val="18"/>
                <w:szCs w:val="18"/>
              </w:rPr>
            </w:pPr>
            <w:ins w:id="1096" w:author="Andrea K. Fourquet" w:date="2017-04-25T15:15:00Z">
              <w:r w:rsidRPr="00AC7412">
                <w:t>Confused, combative, lethargic, comatose</w:t>
              </w:r>
            </w:ins>
          </w:p>
        </w:tc>
      </w:tr>
      <w:tr w:rsidR="004E3B3E" w14:paraId="1513FBE8" w14:textId="77777777" w:rsidTr="004E3B3E">
        <w:tc>
          <w:tcPr>
            <w:tcW w:w="4608" w:type="dxa"/>
            <w:tcPrChange w:id="1097" w:author="Andrea K. Fourquet" w:date="2017-04-25T15:16:00Z">
              <w:tcPr>
                <w:tcW w:w="4608" w:type="dxa"/>
              </w:tcPr>
            </w:tcPrChange>
          </w:tcPr>
          <w:p w14:paraId="2098DBAE" w14:textId="77777777" w:rsidR="004E3B3E" w:rsidRDefault="004E3B3E" w:rsidP="004E3B3E">
            <w:pPr>
              <w:spacing w:before="40" w:after="40"/>
              <w:ind w:left="72" w:right="72"/>
              <w:rPr>
                <w:sz w:val="18"/>
                <w:szCs w:val="18"/>
              </w:rPr>
            </w:pPr>
          </w:p>
        </w:tc>
        <w:tc>
          <w:tcPr>
            <w:tcW w:w="4585" w:type="dxa"/>
            <w:tcPrChange w:id="1098" w:author="Andrea K. Fourquet" w:date="2017-04-25T15:16:00Z">
              <w:tcPr>
                <w:tcW w:w="2250" w:type="dxa"/>
              </w:tcPr>
            </w:tcPrChange>
          </w:tcPr>
          <w:p w14:paraId="23307562" w14:textId="2DC6A9DC" w:rsidR="004E3B3E" w:rsidRDefault="004E3B3E" w:rsidP="004E3B3E">
            <w:pPr>
              <w:spacing w:before="40" w:after="40"/>
              <w:ind w:left="72" w:right="72"/>
              <w:rPr>
                <w:sz w:val="18"/>
                <w:szCs w:val="18"/>
              </w:rPr>
            </w:pPr>
            <w:ins w:id="1099" w:author="Andrea K. Fourquet" w:date="2017-04-25T15:15:00Z">
              <w:r w:rsidRPr="00AC7412">
                <w:t>Contractures</w:t>
              </w:r>
            </w:ins>
          </w:p>
        </w:tc>
      </w:tr>
      <w:tr w:rsidR="004E3B3E" w14:paraId="45474DA0" w14:textId="77777777" w:rsidTr="004E3B3E">
        <w:trPr>
          <w:ins w:id="1100" w:author="Andrea K. Fourquet" w:date="2017-04-25T15:15:00Z"/>
        </w:trPr>
        <w:tc>
          <w:tcPr>
            <w:tcW w:w="4608" w:type="dxa"/>
            <w:tcPrChange w:id="1101" w:author="Andrea K. Fourquet" w:date="2017-04-25T15:16:00Z">
              <w:tcPr>
                <w:tcW w:w="4608" w:type="dxa"/>
              </w:tcPr>
            </w:tcPrChange>
          </w:tcPr>
          <w:p w14:paraId="59B40F69" w14:textId="06A58E00" w:rsidR="004E3B3E" w:rsidRDefault="004E3B3E" w:rsidP="004E3B3E">
            <w:pPr>
              <w:spacing w:before="40" w:after="40"/>
              <w:ind w:left="72" w:right="72"/>
              <w:rPr>
                <w:ins w:id="1102" w:author="Andrea K. Fourquet" w:date="2017-04-25T15:15:00Z"/>
                <w:sz w:val="18"/>
                <w:szCs w:val="18"/>
              </w:rPr>
            </w:pPr>
          </w:p>
        </w:tc>
        <w:tc>
          <w:tcPr>
            <w:tcW w:w="4585" w:type="dxa"/>
            <w:tcPrChange w:id="1103" w:author="Andrea K. Fourquet" w:date="2017-04-25T15:16:00Z">
              <w:tcPr>
                <w:tcW w:w="2250" w:type="dxa"/>
              </w:tcPr>
            </w:tcPrChange>
          </w:tcPr>
          <w:p w14:paraId="6BC0248E" w14:textId="6933E358" w:rsidR="004E3B3E" w:rsidRDefault="004E3B3E" w:rsidP="004E3B3E">
            <w:pPr>
              <w:spacing w:before="40" w:after="40"/>
              <w:ind w:left="72" w:right="72"/>
              <w:rPr>
                <w:ins w:id="1104" w:author="Andrea K. Fourquet" w:date="2017-04-25T15:15:00Z"/>
                <w:sz w:val="18"/>
                <w:szCs w:val="18"/>
              </w:rPr>
            </w:pPr>
            <w:ins w:id="1105" w:author="Andrea K. Fourquet" w:date="2017-04-25T15:15:00Z">
              <w:r w:rsidRPr="00AC7412">
                <w:t>Danger to self or others-monitoring</w:t>
              </w:r>
            </w:ins>
          </w:p>
        </w:tc>
      </w:tr>
      <w:tr w:rsidR="004E3B3E" w14:paraId="290F2483" w14:textId="77777777" w:rsidTr="004E3B3E">
        <w:trPr>
          <w:ins w:id="1106" w:author="Andrea K. Fourquet" w:date="2017-04-25T15:15:00Z"/>
        </w:trPr>
        <w:tc>
          <w:tcPr>
            <w:tcW w:w="4608" w:type="dxa"/>
            <w:tcPrChange w:id="1107" w:author="Andrea K. Fourquet" w:date="2017-04-25T15:16:00Z">
              <w:tcPr>
                <w:tcW w:w="4608" w:type="dxa"/>
              </w:tcPr>
            </w:tcPrChange>
          </w:tcPr>
          <w:p w14:paraId="3A25FBEF" w14:textId="51A2AF82" w:rsidR="004E3B3E" w:rsidRDefault="004E3B3E" w:rsidP="004E3B3E">
            <w:pPr>
              <w:spacing w:before="40" w:after="40"/>
              <w:ind w:left="72" w:right="72"/>
              <w:rPr>
                <w:ins w:id="1108" w:author="Andrea K. Fourquet" w:date="2017-04-25T15:15:00Z"/>
                <w:sz w:val="18"/>
                <w:szCs w:val="18"/>
              </w:rPr>
            </w:pPr>
          </w:p>
        </w:tc>
        <w:tc>
          <w:tcPr>
            <w:tcW w:w="4585" w:type="dxa"/>
            <w:tcPrChange w:id="1109" w:author="Andrea K. Fourquet" w:date="2017-04-25T15:16:00Z">
              <w:tcPr>
                <w:tcW w:w="2250" w:type="dxa"/>
              </w:tcPr>
            </w:tcPrChange>
          </w:tcPr>
          <w:p w14:paraId="5E3EC4C2" w14:textId="24AE6699" w:rsidR="004E3B3E" w:rsidRDefault="004E3B3E" w:rsidP="004E3B3E">
            <w:pPr>
              <w:spacing w:before="40" w:after="40"/>
              <w:ind w:left="72" w:right="72"/>
              <w:rPr>
                <w:ins w:id="1110" w:author="Andrea K. Fourquet" w:date="2017-04-25T15:15:00Z"/>
                <w:sz w:val="18"/>
                <w:szCs w:val="18"/>
              </w:rPr>
            </w:pPr>
            <w:ins w:id="1111" w:author="Andrea K. Fourquet" w:date="2017-04-25T15:15:00Z">
              <w:r w:rsidRPr="00AC7412">
                <w:t>Danger to self or others-seclusion (flight risk)</w:t>
              </w:r>
            </w:ins>
          </w:p>
        </w:tc>
      </w:tr>
      <w:tr w:rsidR="004E3B3E" w14:paraId="3965B4B7" w14:textId="77777777" w:rsidTr="004E3B3E">
        <w:trPr>
          <w:ins w:id="1112" w:author="Andrea K. Fourquet" w:date="2017-04-25T15:15:00Z"/>
        </w:trPr>
        <w:tc>
          <w:tcPr>
            <w:tcW w:w="4608" w:type="dxa"/>
            <w:tcPrChange w:id="1113" w:author="Andrea K. Fourquet" w:date="2017-04-25T15:16:00Z">
              <w:tcPr>
                <w:tcW w:w="4608" w:type="dxa"/>
              </w:tcPr>
            </w:tcPrChange>
          </w:tcPr>
          <w:p w14:paraId="4AE4A26C" w14:textId="3E858E3C" w:rsidR="004E3B3E" w:rsidRDefault="004E3B3E" w:rsidP="004E3B3E">
            <w:pPr>
              <w:spacing w:before="40" w:after="40"/>
              <w:ind w:left="72" w:right="72"/>
              <w:rPr>
                <w:ins w:id="1114" w:author="Andrea K. Fourquet" w:date="2017-04-25T15:15:00Z"/>
                <w:sz w:val="18"/>
                <w:szCs w:val="18"/>
              </w:rPr>
            </w:pPr>
          </w:p>
        </w:tc>
        <w:tc>
          <w:tcPr>
            <w:tcW w:w="4585" w:type="dxa"/>
            <w:tcPrChange w:id="1115" w:author="Andrea K. Fourquet" w:date="2017-04-25T15:16:00Z">
              <w:tcPr>
                <w:tcW w:w="2250" w:type="dxa"/>
              </w:tcPr>
            </w:tcPrChange>
          </w:tcPr>
          <w:p w14:paraId="4037D7FC" w14:textId="0179F3AB" w:rsidR="004E3B3E" w:rsidRDefault="004E3B3E" w:rsidP="004E3B3E">
            <w:pPr>
              <w:spacing w:before="40" w:after="40"/>
              <w:ind w:left="72" w:right="72"/>
              <w:rPr>
                <w:ins w:id="1116" w:author="Andrea K. Fourquet" w:date="2017-04-25T15:15:00Z"/>
                <w:sz w:val="18"/>
                <w:szCs w:val="18"/>
              </w:rPr>
            </w:pPr>
            <w:ins w:id="1117" w:author="Andrea K. Fourquet" w:date="2017-04-25T15:15:00Z">
              <w:r w:rsidRPr="00AC7412">
                <w:t>DVT requires elevation of lower extremity</w:t>
              </w:r>
            </w:ins>
          </w:p>
        </w:tc>
      </w:tr>
      <w:tr w:rsidR="004E3B3E" w14:paraId="2F5A6136" w14:textId="77777777" w:rsidTr="004E3B3E">
        <w:trPr>
          <w:ins w:id="1118" w:author="Andrea K. Fourquet" w:date="2017-04-25T15:15:00Z"/>
        </w:trPr>
        <w:tc>
          <w:tcPr>
            <w:tcW w:w="4608" w:type="dxa"/>
            <w:tcPrChange w:id="1119" w:author="Andrea K. Fourquet" w:date="2017-04-25T15:16:00Z">
              <w:tcPr>
                <w:tcW w:w="4608" w:type="dxa"/>
              </w:tcPr>
            </w:tcPrChange>
          </w:tcPr>
          <w:p w14:paraId="2CE75AB9" w14:textId="1FFB29A9" w:rsidR="004E3B3E" w:rsidRDefault="004E3B3E" w:rsidP="004E3B3E">
            <w:pPr>
              <w:spacing w:before="40" w:after="40"/>
              <w:ind w:left="72" w:right="72"/>
              <w:rPr>
                <w:ins w:id="1120" w:author="Andrea K. Fourquet" w:date="2017-04-25T15:15:00Z"/>
                <w:sz w:val="18"/>
                <w:szCs w:val="18"/>
              </w:rPr>
            </w:pPr>
          </w:p>
        </w:tc>
        <w:tc>
          <w:tcPr>
            <w:tcW w:w="4585" w:type="dxa"/>
            <w:tcPrChange w:id="1121" w:author="Andrea K. Fourquet" w:date="2017-04-25T15:16:00Z">
              <w:tcPr>
                <w:tcW w:w="2250" w:type="dxa"/>
              </w:tcPr>
            </w:tcPrChange>
          </w:tcPr>
          <w:p w14:paraId="429027F9" w14:textId="7B6655EC" w:rsidR="004E3B3E" w:rsidRDefault="004E3B3E" w:rsidP="004E3B3E">
            <w:pPr>
              <w:spacing w:before="40" w:after="40"/>
              <w:ind w:left="72" w:right="72"/>
              <w:rPr>
                <w:ins w:id="1122" w:author="Andrea K. Fourquet" w:date="2017-04-25T15:15:00Z"/>
                <w:sz w:val="18"/>
                <w:szCs w:val="18"/>
              </w:rPr>
            </w:pPr>
            <w:ins w:id="1123" w:author="Andrea K. Fourquet" w:date="2017-04-25T15:15:00Z">
              <w:r w:rsidRPr="00AC7412">
                <w:t xml:space="preserve">IV medications/fluids required during </w:t>
              </w:r>
              <w:r w:rsidRPr="00AC7412">
                <w:lastRenderedPageBreak/>
                <w:t>transport</w:t>
              </w:r>
            </w:ins>
          </w:p>
        </w:tc>
      </w:tr>
      <w:tr w:rsidR="004E3B3E" w14:paraId="19174BDB" w14:textId="77777777" w:rsidTr="004E3B3E">
        <w:trPr>
          <w:ins w:id="1124" w:author="Andrea K. Fourquet" w:date="2017-04-25T15:15:00Z"/>
        </w:trPr>
        <w:tc>
          <w:tcPr>
            <w:tcW w:w="4608" w:type="dxa"/>
            <w:tcPrChange w:id="1125" w:author="Andrea K. Fourquet" w:date="2017-04-25T15:16:00Z">
              <w:tcPr>
                <w:tcW w:w="4608" w:type="dxa"/>
              </w:tcPr>
            </w:tcPrChange>
          </w:tcPr>
          <w:p w14:paraId="0BEF0041" w14:textId="7A431AC1" w:rsidR="004E3B3E" w:rsidRDefault="004E3B3E" w:rsidP="004E3B3E">
            <w:pPr>
              <w:spacing w:before="40" w:after="40"/>
              <w:ind w:left="72" w:right="72"/>
              <w:rPr>
                <w:ins w:id="1126" w:author="Andrea K. Fourquet" w:date="2017-04-25T15:15:00Z"/>
                <w:sz w:val="18"/>
                <w:szCs w:val="18"/>
              </w:rPr>
            </w:pPr>
          </w:p>
        </w:tc>
        <w:tc>
          <w:tcPr>
            <w:tcW w:w="4585" w:type="dxa"/>
            <w:tcPrChange w:id="1127" w:author="Andrea K. Fourquet" w:date="2017-04-25T15:16:00Z">
              <w:tcPr>
                <w:tcW w:w="2250" w:type="dxa"/>
              </w:tcPr>
            </w:tcPrChange>
          </w:tcPr>
          <w:p w14:paraId="6AE97415" w14:textId="4B042D1A" w:rsidR="004E3B3E" w:rsidRDefault="004E3B3E" w:rsidP="004E3B3E">
            <w:pPr>
              <w:spacing w:before="40" w:after="40"/>
              <w:ind w:left="72" w:right="72"/>
              <w:rPr>
                <w:ins w:id="1128" w:author="Andrea K. Fourquet" w:date="2017-04-25T15:15:00Z"/>
                <w:sz w:val="18"/>
                <w:szCs w:val="18"/>
              </w:rPr>
            </w:pPr>
            <w:ins w:id="1129" w:author="Andrea K. Fourquet" w:date="2017-04-25T15:15:00Z">
              <w:r w:rsidRPr="00AC7412">
                <w:t>Moderate to severe pain on movement</w:t>
              </w:r>
            </w:ins>
          </w:p>
        </w:tc>
      </w:tr>
      <w:tr w:rsidR="004E3B3E" w14:paraId="45762D34" w14:textId="77777777" w:rsidTr="004E3B3E">
        <w:trPr>
          <w:ins w:id="1130" w:author="Andrea K. Fourquet" w:date="2017-04-25T15:15:00Z"/>
        </w:trPr>
        <w:tc>
          <w:tcPr>
            <w:tcW w:w="4608" w:type="dxa"/>
            <w:tcPrChange w:id="1131" w:author="Andrea K. Fourquet" w:date="2017-04-25T15:16:00Z">
              <w:tcPr>
                <w:tcW w:w="4608" w:type="dxa"/>
              </w:tcPr>
            </w:tcPrChange>
          </w:tcPr>
          <w:p w14:paraId="34B9A127" w14:textId="52BA2AAE" w:rsidR="004E3B3E" w:rsidRDefault="004E3B3E" w:rsidP="004E3B3E">
            <w:pPr>
              <w:spacing w:before="40" w:after="40"/>
              <w:ind w:left="72" w:right="72"/>
              <w:rPr>
                <w:ins w:id="1132" w:author="Andrea K. Fourquet" w:date="2017-04-25T15:15:00Z"/>
                <w:sz w:val="18"/>
                <w:szCs w:val="18"/>
              </w:rPr>
            </w:pPr>
          </w:p>
        </w:tc>
        <w:tc>
          <w:tcPr>
            <w:tcW w:w="4585" w:type="dxa"/>
            <w:tcPrChange w:id="1133" w:author="Andrea K. Fourquet" w:date="2017-04-25T15:16:00Z">
              <w:tcPr>
                <w:tcW w:w="2250" w:type="dxa"/>
              </w:tcPr>
            </w:tcPrChange>
          </w:tcPr>
          <w:p w14:paraId="50681EE6" w14:textId="6D0E254F" w:rsidR="004E3B3E" w:rsidRDefault="004E3B3E" w:rsidP="004E3B3E">
            <w:pPr>
              <w:spacing w:before="40" w:after="40"/>
              <w:ind w:left="72" w:right="72"/>
              <w:rPr>
                <w:ins w:id="1134" w:author="Andrea K. Fourquet" w:date="2017-04-25T15:15:00Z"/>
                <w:sz w:val="18"/>
                <w:szCs w:val="18"/>
              </w:rPr>
            </w:pPr>
            <w:ins w:id="1135" w:author="Andrea K. Fourquet" w:date="2017-04-25T15:15:00Z">
              <w:r w:rsidRPr="00AC7412">
                <w:t>Morbid Obesity requires additional personnel/equipment to handle</w:t>
              </w:r>
            </w:ins>
          </w:p>
        </w:tc>
      </w:tr>
      <w:tr w:rsidR="004E3B3E" w14:paraId="2390C636" w14:textId="77777777" w:rsidTr="004E3B3E">
        <w:trPr>
          <w:ins w:id="1136" w:author="Andrea K. Fourquet" w:date="2017-04-25T15:15:00Z"/>
        </w:trPr>
        <w:tc>
          <w:tcPr>
            <w:tcW w:w="4608" w:type="dxa"/>
            <w:tcPrChange w:id="1137" w:author="Andrea K. Fourquet" w:date="2017-04-25T15:16:00Z">
              <w:tcPr>
                <w:tcW w:w="4608" w:type="dxa"/>
              </w:tcPr>
            </w:tcPrChange>
          </w:tcPr>
          <w:p w14:paraId="3200628C" w14:textId="10B4397D" w:rsidR="004E3B3E" w:rsidRDefault="004E3B3E" w:rsidP="004E3B3E">
            <w:pPr>
              <w:spacing w:before="40" w:after="40"/>
              <w:ind w:left="72" w:right="72"/>
              <w:rPr>
                <w:ins w:id="1138" w:author="Andrea K. Fourquet" w:date="2017-04-25T15:15:00Z"/>
                <w:sz w:val="18"/>
                <w:szCs w:val="18"/>
              </w:rPr>
            </w:pPr>
          </w:p>
        </w:tc>
        <w:tc>
          <w:tcPr>
            <w:tcW w:w="4585" w:type="dxa"/>
            <w:tcPrChange w:id="1139" w:author="Andrea K. Fourquet" w:date="2017-04-25T15:16:00Z">
              <w:tcPr>
                <w:tcW w:w="2250" w:type="dxa"/>
              </w:tcPr>
            </w:tcPrChange>
          </w:tcPr>
          <w:p w14:paraId="53D16807" w14:textId="3ABD7166" w:rsidR="004E3B3E" w:rsidRDefault="004E3B3E" w:rsidP="004E3B3E">
            <w:pPr>
              <w:spacing w:before="40" w:after="40"/>
              <w:ind w:left="72" w:right="72"/>
              <w:rPr>
                <w:ins w:id="1140" w:author="Andrea K. Fourquet" w:date="2017-04-25T15:15:00Z"/>
                <w:sz w:val="18"/>
                <w:szCs w:val="18"/>
              </w:rPr>
            </w:pPr>
            <w:ins w:id="1141" w:author="Andrea K. Fourquet" w:date="2017-04-25T15:15:00Z">
              <w:r w:rsidRPr="00AC7412">
                <w:t>Non-healing fractures</w:t>
              </w:r>
            </w:ins>
          </w:p>
        </w:tc>
      </w:tr>
      <w:tr w:rsidR="004E3B3E" w14:paraId="2CFBD0B8" w14:textId="77777777" w:rsidTr="004E3B3E">
        <w:trPr>
          <w:ins w:id="1142" w:author="Andrea K. Fourquet" w:date="2017-04-25T15:15:00Z"/>
        </w:trPr>
        <w:tc>
          <w:tcPr>
            <w:tcW w:w="4608" w:type="dxa"/>
            <w:tcPrChange w:id="1143" w:author="Andrea K. Fourquet" w:date="2017-04-25T15:16:00Z">
              <w:tcPr>
                <w:tcW w:w="4608" w:type="dxa"/>
              </w:tcPr>
            </w:tcPrChange>
          </w:tcPr>
          <w:p w14:paraId="29D159B4" w14:textId="665A8C18" w:rsidR="004E3B3E" w:rsidRDefault="004E3B3E" w:rsidP="004E3B3E">
            <w:pPr>
              <w:spacing w:before="40" w:after="40"/>
              <w:ind w:left="72" w:right="72"/>
              <w:rPr>
                <w:ins w:id="1144" w:author="Andrea K. Fourquet" w:date="2017-04-25T15:15:00Z"/>
                <w:sz w:val="18"/>
                <w:szCs w:val="18"/>
              </w:rPr>
            </w:pPr>
          </w:p>
        </w:tc>
        <w:tc>
          <w:tcPr>
            <w:tcW w:w="4585" w:type="dxa"/>
            <w:tcPrChange w:id="1145" w:author="Andrea K. Fourquet" w:date="2017-04-25T15:16:00Z">
              <w:tcPr>
                <w:tcW w:w="2250" w:type="dxa"/>
              </w:tcPr>
            </w:tcPrChange>
          </w:tcPr>
          <w:p w14:paraId="5F6B2874" w14:textId="3A68ED0B" w:rsidR="004E3B3E" w:rsidRDefault="004E3B3E" w:rsidP="004E3B3E">
            <w:pPr>
              <w:spacing w:before="40" w:after="40"/>
              <w:ind w:left="72" w:right="72"/>
              <w:rPr>
                <w:ins w:id="1146" w:author="Andrea K. Fourquet" w:date="2017-04-25T15:15:00Z"/>
                <w:sz w:val="18"/>
                <w:szCs w:val="18"/>
              </w:rPr>
            </w:pPr>
            <w:ins w:id="1147" w:author="Andrea K. Fourquet" w:date="2017-04-25T15:15:00Z">
              <w:r w:rsidRPr="00AC7412">
                <w:t>Orthopedic device (backboard, halo, use of pins in traction, etc.) requiring special handling in transit</w:t>
              </w:r>
            </w:ins>
          </w:p>
        </w:tc>
      </w:tr>
      <w:tr w:rsidR="004E3B3E" w14:paraId="5EAEB621" w14:textId="77777777" w:rsidTr="004E3B3E">
        <w:trPr>
          <w:ins w:id="1148" w:author="Andrea K. Fourquet" w:date="2017-04-25T15:15:00Z"/>
        </w:trPr>
        <w:tc>
          <w:tcPr>
            <w:tcW w:w="4608" w:type="dxa"/>
            <w:tcPrChange w:id="1149" w:author="Andrea K. Fourquet" w:date="2017-04-25T15:16:00Z">
              <w:tcPr>
                <w:tcW w:w="4608" w:type="dxa"/>
              </w:tcPr>
            </w:tcPrChange>
          </w:tcPr>
          <w:p w14:paraId="2AE97D8F" w14:textId="5B67DBD2" w:rsidR="004E3B3E" w:rsidRDefault="004E3B3E" w:rsidP="004E3B3E">
            <w:pPr>
              <w:spacing w:before="40" w:after="40"/>
              <w:ind w:left="72" w:right="72"/>
              <w:rPr>
                <w:ins w:id="1150" w:author="Andrea K. Fourquet" w:date="2017-04-25T15:15:00Z"/>
                <w:sz w:val="18"/>
                <w:szCs w:val="18"/>
              </w:rPr>
            </w:pPr>
          </w:p>
        </w:tc>
        <w:tc>
          <w:tcPr>
            <w:tcW w:w="4585" w:type="dxa"/>
            <w:tcPrChange w:id="1151" w:author="Andrea K. Fourquet" w:date="2017-04-25T15:16:00Z">
              <w:tcPr>
                <w:tcW w:w="2250" w:type="dxa"/>
              </w:tcPr>
            </w:tcPrChange>
          </w:tcPr>
          <w:p w14:paraId="5A829583" w14:textId="1651CE66" w:rsidR="004E3B3E" w:rsidRDefault="004E3B3E" w:rsidP="004E3B3E">
            <w:pPr>
              <w:spacing w:before="40" w:after="40"/>
              <w:ind w:left="72" w:right="72"/>
              <w:rPr>
                <w:ins w:id="1152" w:author="Andrea K. Fourquet" w:date="2017-04-25T15:15:00Z"/>
                <w:sz w:val="18"/>
                <w:szCs w:val="18"/>
              </w:rPr>
            </w:pPr>
            <w:ins w:id="1153" w:author="Andrea K. Fourquet" w:date="2017-04-25T15:15:00Z">
              <w:r w:rsidRPr="00AC7412">
                <w:t>Restraints (Physical or Chemical) anticipated or used during transport</w:t>
              </w:r>
            </w:ins>
          </w:p>
        </w:tc>
      </w:tr>
      <w:tr w:rsidR="004E3B3E" w14:paraId="73533F1D" w14:textId="77777777" w:rsidTr="004E3B3E">
        <w:trPr>
          <w:ins w:id="1154" w:author="Andrea K. Fourquet" w:date="2017-04-25T15:15:00Z"/>
        </w:trPr>
        <w:tc>
          <w:tcPr>
            <w:tcW w:w="4608" w:type="dxa"/>
            <w:tcPrChange w:id="1155" w:author="Andrea K. Fourquet" w:date="2017-04-25T15:16:00Z">
              <w:tcPr>
                <w:tcW w:w="4608" w:type="dxa"/>
              </w:tcPr>
            </w:tcPrChange>
          </w:tcPr>
          <w:p w14:paraId="588DB1AE" w14:textId="7C16EB67" w:rsidR="004E3B3E" w:rsidRDefault="004E3B3E" w:rsidP="004E3B3E">
            <w:pPr>
              <w:spacing w:before="40" w:after="40"/>
              <w:ind w:left="72" w:right="72"/>
              <w:rPr>
                <w:ins w:id="1156" w:author="Andrea K. Fourquet" w:date="2017-04-25T15:15:00Z"/>
                <w:sz w:val="18"/>
                <w:szCs w:val="18"/>
              </w:rPr>
            </w:pPr>
          </w:p>
        </w:tc>
        <w:tc>
          <w:tcPr>
            <w:tcW w:w="4585" w:type="dxa"/>
            <w:tcPrChange w:id="1157" w:author="Andrea K. Fourquet" w:date="2017-04-25T15:16:00Z">
              <w:tcPr>
                <w:tcW w:w="2250" w:type="dxa"/>
              </w:tcPr>
            </w:tcPrChange>
          </w:tcPr>
          <w:p w14:paraId="4EE64789" w14:textId="129BBFBA" w:rsidR="004E3B3E" w:rsidRDefault="004E3B3E" w:rsidP="004E3B3E">
            <w:pPr>
              <w:spacing w:before="40" w:after="40"/>
              <w:ind w:left="72" w:right="72"/>
              <w:rPr>
                <w:ins w:id="1158" w:author="Andrea K. Fourquet" w:date="2017-04-25T15:15:00Z"/>
                <w:sz w:val="18"/>
                <w:szCs w:val="18"/>
              </w:rPr>
            </w:pPr>
            <w:ins w:id="1159" w:author="Andrea K. Fourquet" w:date="2017-04-25T15:15:00Z">
              <w:r w:rsidRPr="00AC7412">
                <w:t>Risk of falling off wheelchair or stretcher while in motion (not related to obesity)</w:t>
              </w:r>
            </w:ins>
          </w:p>
        </w:tc>
      </w:tr>
      <w:tr w:rsidR="004E3B3E" w14:paraId="7EE7C4A4" w14:textId="77777777" w:rsidTr="004E3B3E">
        <w:trPr>
          <w:ins w:id="1160" w:author="Andrea K. Fourquet" w:date="2017-04-25T15:15:00Z"/>
        </w:trPr>
        <w:tc>
          <w:tcPr>
            <w:tcW w:w="4608" w:type="dxa"/>
            <w:tcPrChange w:id="1161" w:author="Andrea K. Fourquet" w:date="2017-04-25T15:16:00Z">
              <w:tcPr>
                <w:tcW w:w="4608" w:type="dxa"/>
              </w:tcPr>
            </w:tcPrChange>
          </w:tcPr>
          <w:p w14:paraId="7810661D" w14:textId="6E461B8C" w:rsidR="004E3B3E" w:rsidRDefault="004E3B3E" w:rsidP="004E3B3E">
            <w:pPr>
              <w:spacing w:before="40" w:after="40"/>
              <w:ind w:left="72" w:right="72"/>
              <w:rPr>
                <w:ins w:id="1162" w:author="Andrea K. Fourquet" w:date="2017-04-25T15:15:00Z"/>
                <w:sz w:val="18"/>
                <w:szCs w:val="18"/>
              </w:rPr>
            </w:pPr>
          </w:p>
        </w:tc>
        <w:tc>
          <w:tcPr>
            <w:tcW w:w="4585" w:type="dxa"/>
            <w:tcPrChange w:id="1163" w:author="Andrea K. Fourquet" w:date="2017-04-25T15:16:00Z">
              <w:tcPr>
                <w:tcW w:w="2250" w:type="dxa"/>
              </w:tcPr>
            </w:tcPrChange>
          </w:tcPr>
          <w:p w14:paraId="282A6EC2" w14:textId="5ABBB61B" w:rsidR="004E3B3E" w:rsidRDefault="004E3B3E" w:rsidP="004E3B3E">
            <w:pPr>
              <w:spacing w:before="40" w:after="40"/>
              <w:ind w:left="72" w:right="72"/>
              <w:rPr>
                <w:ins w:id="1164" w:author="Andrea K. Fourquet" w:date="2017-04-25T15:15:00Z"/>
                <w:sz w:val="18"/>
                <w:szCs w:val="18"/>
              </w:rPr>
            </w:pPr>
            <w:ins w:id="1165" w:author="Andrea K. Fourquet" w:date="2017-04-25T15:15:00Z">
              <w:r w:rsidRPr="00AC7412">
                <w:t>Severe Muscular weakness and de-conditioned state precludes any significant physical activity</w:t>
              </w:r>
            </w:ins>
          </w:p>
        </w:tc>
      </w:tr>
      <w:tr w:rsidR="004E3B3E" w14:paraId="1CCECFE4" w14:textId="77777777" w:rsidTr="004E3B3E">
        <w:trPr>
          <w:ins w:id="1166" w:author="Andrea K. Fourquet" w:date="2017-04-25T15:15:00Z"/>
        </w:trPr>
        <w:tc>
          <w:tcPr>
            <w:tcW w:w="4608" w:type="dxa"/>
            <w:tcPrChange w:id="1167" w:author="Andrea K. Fourquet" w:date="2017-04-25T15:16:00Z">
              <w:tcPr>
                <w:tcW w:w="4608" w:type="dxa"/>
              </w:tcPr>
            </w:tcPrChange>
          </w:tcPr>
          <w:p w14:paraId="06CF1B28" w14:textId="5462509F" w:rsidR="004E3B3E" w:rsidRDefault="004E3B3E" w:rsidP="004E3B3E">
            <w:pPr>
              <w:spacing w:before="40" w:after="40"/>
              <w:ind w:left="72" w:right="72"/>
              <w:rPr>
                <w:ins w:id="1168" w:author="Andrea K. Fourquet" w:date="2017-04-25T15:15:00Z"/>
                <w:sz w:val="18"/>
                <w:szCs w:val="18"/>
              </w:rPr>
            </w:pPr>
          </w:p>
        </w:tc>
        <w:tc>
          <w:tcPr>
            <w:tcW w:w="4585" w:type="dxa"/>
            <w:tcPrChange w:id="1169" w:author="Andrea K. Fourquet" w:date="2017-04-25T15:16:00Z">
              <w:tcPr>
                <w:tcW w:w="2250" w:type="dxa"/>
              </w:tcPr>
            </w:tcPrChange>
          </w:tcPr>
          <w:p w14:paraId="525187AD" w14:textId="2096CDCF" w:rsidR="004E3B3E" w:rsidRDefault="004E3B3E" w:rsidP="004E3B3E">
            <w:pPr>
              <w:spacing w:before="40" w:after="40"/>
              <w:ind w:left="72" w:right="72"/>
              <w:rPr>
                <w:ins w:id="1170" w:author="Andrea K. Fourquet" w:date="2017-04-25T15:15:00Z"/>
                <w:sz w:val="18"/>
                <w:szCs w:val="18"/>
              </w:rPr>
            </w:pPr>
            <w:ins w:id="1171" w:author="Andrea K. Fourquet" w:date="2017-04-25T15:15:00Z">
              <w:r w:rsidRPr="00AC7412">
                <w:t>Special handling en route-Isolation</w:t>
              </w:r>
            </w:ins>
          </w:p>
        </w:tc>
      </w:tr>
      <w:tr w:rsidR="004E3B3E" w14:paraId="1FC9AA5E" w14:textId="77777777" w:rsidTr="004E3B3E">
        <w:trPr>
          <w:ins w:id="1172" w:author="Andrea K. Fourquet" w:date="2017-04-25T15:15:00Z"/>
        </w:trPr>
        <w:tc>
          <w:tcPr>
            <w:tcW w:w="4608" w:type="dxa"/>
            <w:tcPrChange w:id="1173" w:author="Andrea K. Fourquet" w:date="2017-04-25T15:16:00Z">
              <w:tcPr>
                <w:tcW w:w="4608" w:type="dxa"/>
              </w:tcPr>
            </w:tcPrChange>
          </w:tcPr>
          <w:p w14:paraId="262C5BA4" w14:textId="193EFDAE" w:rsidR="004E3B3E" w:rsidRDefault="004E3B3E" w:rsidP="004E3B3E">
            <w:pPr>
              <w:spacing w:before="40" w:after="40"/>
              <w:ind w:left="72" w:right="72"/>
              <w:rPr>
                <w:ins w:id="1174" w:author="Andrea K. Fourquet" w:date="2017-04-25T15:15:00Z"/>
                <w:sz w:val="18"/>
                <w:szCs w:val="18"/>
              </w:rPr>
            </w:pPr>
          </w:p>
        </w:tc>
        <w:tc>
          <w:tcPr>
            <w:tcW w:w="4585" w:type="dxa"/>
            <w:tcPrChange w:id="1175" w:author="Andrea K. Fourquet" w:date="2017-04-25T15:16:00Z">
              <w:tcPr>
                <w:tcW w:w="2250" w:type="dxa"/>
              </w:tcPr>
            </w:tcPrChange>
          </w:tcPr>
          <w:p w14:paraId="0EC467AA" w14:textId="7D9005E4" w:rsidR="004E3B3E" w:rsidRDefault="004E3B3E" w:rsidP="004E3B3E">
            <w:pPr>
              <w:spacing w:before="40" w:after="40"/>
              <w:ind w:left="72" w:right="72"/>
              <w:rPr>
                <w:ins w:id="1176" w:author="Andrea K. Fourquet" w:date="2017-04-25T15:15:00Z"/>
                <w:sz w:val="18"/>
                <w:szCs w:val="18"/>
              </w:rPr>
            </w:pPr>
            <w:ins w:id="1177" w:author="Andrea K. Fourquet" w:date="2017-04-25T15:15:00Z">
              <w:r w:rsidRPr="00AC7412">
                <w:t>Third Party assistance/attendant required to apply, administer, or regulate or adjust oxygen en route</w:t>
              </w:r>
            </w:ins>
          </w:p>
        </w:tc>
      </w:tr>
      <w:tr w:rsidR="004E3B3E" w14:paraId="14C50F1C" w14:textId="77777777" w:rsidTr="004E3B3E">
        <w:trPr>
          <w:ins w:id="1178" w:author="Andrea K. Fourquet" w:date="2017-04-25T15:15:00Z"/>
        </w:trPr>
        <w:tc>
          <w:tcPr>
            <w:tcW w:w="4608" w:type="dxa"/>
            <w:tcPrChange w:id="1179" w:author="Andrea K. Fourquet" w:date="2017-04-25T15:16:00Z">
              <w:tcPr>
                <w:tcW w:w="4608" w:type="dxa"/>
              </w:tcPr>
            </w:tcPrChange>
          </w:tcPr>
          <w:p w14:paraId="7AAB5AEA" w14:textId="455589B0" w:rsidR="004E3B3E" w:rsidRDefault="004E3B3E" w:rsidP="004E3B3E">
            <w:pPr>
              <w:spacing w:before="40" w:after="40"/>
              <w:ind w:left="72" w:right="72"/>
              <w:rPr>
                <w:ins w:id="1180" w:author="Andrea K. Fourquet" w:date="2017-04-25T15:15:00Z"/>
                <w:sz w:val="18"/>
                <w:szCs w:val="18"/>
              </w:rPr>
            </w:pPr>
          </w:p>
        </w:tc>
        <w:tc>
          <w:tcPr>
            <w:tcW w:w="4585" w:type="dxa"/>
            <w:tcPrChange w:id="1181" w:author="Andrea K. Fourquet" w:date="2017-04-25T15:16:00Z">
              <w:tcPr>
                <w:tcW w:w="2250" w:type="dxa"/>
              </w:tcPr>
            </w:tcPrChange>
          </w:tcPr>
          <w:p w14:paraId="1ACBBAAC" w14:textId="25839E1D" w:rsidR="004E3B3E" w:rsidRDefault="004E3B3E" w:rsidP="004E3B3E">
            <w:pPr>
              <w:spacing w:before="40" w:after="40"/>
              <w:ind w:left="72" w:right="72"/>
              <w:rPr>
                <w:ins w:id="1182" w:author="Andrea K. Fourquet" w:date="2017-04-25T15:15:00Z"/>
                <w:sz w:val="18"/>
                <w:szCs w:val="18"/>
              </w:rPr>
            </w:pPr>
            <w:ins w:id="1183" w:author="Andrea K. Fourquet" w:date="2017-04-25T15:15:00Z">
              <w:r w:rsidRPr="00AC7412">
                <w:t>Unable to maintain erect sitting position in a chair for time needed to transport, due to moderate muscular weakness and de-conditioning.</w:t>
              </w:r>
            </w:ins>
          </w:p>
        </w:tc>
      </w:tr>
    </w:tbl>
    <w:p w14:paraId="3AB3BBD0" w14:textId="77777777" w:rsidR="00725E11" w:rsidRDefault="002E428D">
      <w:pPr>
        <w:tabs>
          <w:tab w:val="left" w:pos="720"/>
          <w:tab w:val="left" w:pos="1216"/>
          <w:tab w:val="left" w:pos="1936"/>
          <w:tab w:val="left" w:pos="2536"/>
          <w:tab w:val="left" w:pos="3616"/>
          <w:tab w:val="left" w:pos="5056"/>
          <w:tab w:val="right" w:pos="8644"/>
        </w:tabs>
        <w:spacing w:after="60"/>
        <w:ind w:left="734" w:hanging="547"/>
        <w:rPr>
          <w:sz w:val="18"/>
          <w:szCs w:val="18"/>
        </w:rPr>
      </w:pPr>
      <w:r>
        <w:rPr>
          <w:sz w:val="18"/>
          <w:szCs w:val="18"/>
        </w:rPr>
        <w:t xml:space="preserve">Note: </w:t>
      </w:r>
      <w:r>
        <w:rPr>
          <w:sz w:val="18"/>
          <w:szCs w:val="18"/>
        </w:rPr>
        <w:tab/>
        <w:t>&lt;as necessary, applicable&gt;</w:t>
      </w:r>
    </w:p>
    <w:p w14:paraId="1C38EDCF" w14:textId="77777777" w:rsidR="00725E11" w:rsidRDefault="00725E11"/>
    <w:p w14:paraId="4F07F078" w14:textId="77777777" w:rsidR="00725E11" w:rsidRDefault="002E428D">
      <w:pPr>
        <w:rPr>
          <w:i/>
        </w:rPr>
      </w:pPr>
      <w:bookmarkStart w:id="1184" w:name="_2szc72q" w:colFirst="0" w:colLast="0"/>
      <w:bookmarkEnd w:id="1184"/>
      <w:r>
        <w:rPr>
          <w:i/>
        </w:rPr>
        <w:t>&lt;Delete the example below prior to publication for Public Comment.&gt;</w:t>
      </w:r>
    </w:p>
    <w:p w14:paraId="7EA1165D" w14:textId="77777777" w:rsidR="00725E11" w:rsidRPr="00C90307" w:rsidRDefault="002E428D">
      <w:pPr>
        <w:pStyle w:val="Heading3"/>
        <w:rPr>
          <w:highlight w:val="lightGray"/>
          <w:rPrChange w:id="1185" w:author="Andrea K. Fourquet" w:date="2017-04-25T10:43:00Z">
            <w:rPr/>
          </w:rPrChange>
        </w:rPr>
      </w:pPr>
      <w:r w:rsidRPr="00C90307">
        <w:rPr>
          <w:highlight w:val="lightGray"/>
          <w:rPrChange w:id="1186" w:author="Andrea K. Fourquet" w:date="2017-04-25T10:43:00Z">
            <w:rPr/>
          </w:rPrChange>
        </w:rPr>
        <w:t>&lt;e.g.,6.5.1 Drug Classes Used in Cardiac Procedure 1.3.6.1.4.1.19376.1.4.1.5.15</w:t>
      </w:r>
    </w:p>
    <w:tbl>
      <w:tblPr>
        <w:tblStyle w:val="aff3"/>
        <w:tblW w:w="846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90"/>
        <w:gridCol w:w="2250"/>
        <w:gridCol w:w="1620"/>
      </w:tblGrid>
      <w:tr w:rsidR="00725E11" w:rsidRPr="00C90307" w14:paraId="232491A0" w14:textId="77777777">
        <w:trPr>
          <w:trHeight w:val="540"/>
        </w:trPr>
        <w:tc>
          <w:tcPr>
            <w:tcW w:w="4590" w:type="dxa"/>
            <w:shd w:val="clear" w:color="auto" w:fill="D9D9D9"/>
          </w:tcPr>
          <w:p w14:paraId="04E3E7C6" w14:textId="77777777" w:rsidR="00725E11" w:rsidRPr="00C90307" w:rsidRDefault="002E428D">
            <w:pPr>
              <w:spacing w:before="40" w:after="40"/>
              <w:ind w:left="72" w:right="72"/>
              <w:jc w:val="right"/>
              <w:rPr>
                <w:rFonts w:ascii="Arial" w:eastAsia="Arial" w:hAnsi="Arial" w:cs="Arial"/>
                <w:b/>
                <w:sz w:val="20"/>
                <w:szCs w:val="20"/>
                <w:highlight w:val="lightGray"/>
                <w:rPrChange w:id="1187" w:author="Andrea K. Fourquet" w:date="2017-04-25T10:43:00Z">
                  <w:rPr>
                    <w:rFonts w:ascii="Arial" w:eastAsia="Arial" w:hAnsi="Arial" w:cs="Arial"/>
                    <w:b/>
                    <w:sz w:val="20"/>
                    <w:szCs w:val="20"/>
                  </w:rPr>
                </w:rPrChange>
              </w:rPr>
            </w:pPr>
            <w:r w:rsidRPr="00C90307">
              <w:rPr>
                <w:rFonts w:ascii="Arial" w:eastAsia="Arial" w:hAnsi="Arial" w:cs="Arial"/>
                <w:b/>
                <w:sz w:val="20"/>
                <w:szCs w:val="20"/>
                <w:highlight w:val="lightGray"/>
                <w:rPrChange w:id="1188" w:author="Andrea K. Fourquet" w:date="2017-04-25T10:43:00Z">
                  <w:rPr>
                    <w:rFonts w:ascii="Arial" w:eastAsia="Arial" w:hAnsi="Arial" w:cs="Arial"/>
                    <w:b/>
                    <w:sz w:val="20"/>
                    <w:szCs w:val="20"/>
                  </w:rPr>
                </w:rPrChange>
              </w:rPr>
              <w:t>Coding Scheme</w:t>
            </w:r>
          </w:p>
          <w:p w14:paraId="363F3F51" w14:textId="77777777" w:rsidR="00725E11" w:rsidRPr="00C90307" w:rsidRDefault="002E428D">
            <w:pPr>
              <w:spacing w:before="40" w:after="40"/>
              <w:ind w:left="72" w:right="72"/>
              <w:rPr>
                <w:rFonts w:ascii="Arial" w:eastAsia="Arial" w:hAnsi="Arial" w:cs="Arial"/>
                <w:b/>
                <w:sz w:val="20"/>
                <w:szCs w:val="20"/>
                <w:highlight w:val="lightGray"/>
                <w:rPrChange w:id="1189" w:author="Andrea K. Fourquet" w:date="2017-04-25T10:43:00Z">
                  <w:rPr>
                    <w:rFonts w:ascii="Arial" w:eastAsia="Arial" w:hAnsi="Arial" w:cs="Arial"/>
                    <w:b/>
                    <w:sz w:val="20"/>
                    <w:szCs w:val="20"/>
                  </w:rPr>
                </w:rPrChange>
              </w:rPr>
            </w:pPr>
            <w:r w:rsidRPr="00C90307">
              <w:rPr>
                <w:rFonts w:ascii="Arial" w:eastAsia="Arial" w:hAnsi="Arial" w:cs="Arial"/>
                <w:b/>
                <w:sz w:val="20"/>
                <w:szCs w:val="20"/>
                <w:highlight w:val="lightGray"/>
                <w:rPrChange w:id="1190" w:author="Andrea K. Fourquet" w:date="2017-04-25T10:43:00Z">
                  <w:rPr>
                    <w:rFonts w:ascii="Arial" w:eastAsia="Arial" w:hAnsi="Arial" w:cs="Arial"/>
                    <w:b/>
                    <w:sz w:val="20"/>
                    <w:szCs w:val="20"/>
                  </w:rPr>
                </w:rPrChange>
              </w:rPr>
              <w:t>Concept</w:t>
            </w:r>
          </w:p>
        </w:tc>
        <w:tc>
          <w:tcPr>
            <w:tcW w:w="2250" w:type="dxa"/>
            <w:shd w:val="clear" w:color="auto" w:fill="D9D9D9"/>
          </w:tcPr>
          <w:p w14:paraId="336CDC98" w14:textId="77777777" w:rsidR="00725E11" w:rsidRPr="00C90307" w:rsidRDefault="002E428D">
            <w:pPr>
              <w:spacing w:before="40" w:after="40"/>
              <w:ind w:left="72" w:right="72"/>
              <w:jc w:val="center"/>
              <w:rPr>
                <w:rFonts w:ascii="Arial" w:eastAsia="Arial" w:hAnsi="Arial" w:cs="Arial"/>
                <w:b/>
                <w:sz w:val="20"/>
                <w:szCs w:val="20"/>
                <w:highlight w:val="lightGray"/>
                <w:rPrChange w:id="1191" w:author="Andrea K. Fourquet" w:date="2017-04-25T10:43:00Z">
                  <w:rPr>
                    <w:rFonts w:ascii="Arial" w:eastAsia="Arial" w:hAnsi="Arial" w:cs="Arial"/>
                    <w:b/>
                    <w:sz w:val="20"/>
                    <w:szCs w:val="20"/>
                  </w:rPr>
                </w:rPrChange>
              </w:rPr>
            </w:pPr>
            <w:r w:rsidRPr="00C90307">
              <w:rPr>
                <w:rFonts w:ascii="Arial" w:eastAsia="Arial" w:hAnsi="Arial" w:cs="Arial"/>
                <w:b/>
                <w:sz w:val="20"/>
                <w:szCs w:val="20"/>
                <w:highlight w:val="lightGray"/>
                <w:rPrChange w:id="1192" w:author="Andrea K. Fourquet" w:date="2017-04-25T10:43:00Z">
                  <w:rPr>
                    <w:rFonts w:ascii="Arial" w:eastAsia="Arial" w:hAnsi="Arial" w:cs="Arial"/>
                    <w:b/>
                    <w:sz w:val="20"/>
                    <w:szCs w:val="20"/>
                  </w:rPr>
                </w:rPrChange>
              </w:rPr>
              <w:t xml:space="preserve">SNOMED CT </w:t>
            </w:r>
          </w:p>
        </w:tc>
        <w:tc>
          <w:tcPr>
            <w:tcW w:w="1620" w:type="dxa"/>
            <w:shd w:val="clear" w:color="auto" w:fill="D9D9D9"/>
          </w:tcPr>
          <w:p w14:paraId="725788B6" w14:textId="77777777" w:rsidR="00725E11" w:rsidRPr="00C90307" w:rsidRDefault="002E428D">
            <w:pPr>
              <w:spacing w:before="40" w:after="40"/>
              <w:ind w:left="72" w:right="72"/>
              <w:jc w:val="center"/>
              <w:rPr>
                <w:rFonts w:ascii="Arial" w:eastAsia="Arial" w:hAnsi="Arial" w:cs="Arial"/>
                <w:b/>
                <w:sz w:val="20"/>
                <w:szCs w:val="20"/>
                <w:highlight w:val="lightGray"/>
                <w:rPrChange w:id="1193" w:author="Andrea K. Fourquet" w:date="2017-04-25T10:43:00Z">
                  <w:rPr>
                    <w:rFonts w:ascii="Arial" w:eastAsia="Arial" w:hAnsi="Arial" w:cs="Arial"/>
                    <w:b/>
                    <w:sz w:val="20"/>
                    <w:szCs w:val="20"/>
                  </w:rPr>
                </w:rPrChange>
              </w:rPr>
            </w:pPr>
            <w:r w:rsidRPr="00C90307">
              <w:rPr>
                <w:rFonts w:ascii="Arial" w:eastAsia="Arial" w:hAnsi="Arial" w:cs="Arial"/>
                <w:b/>
                <w:sz w:val="20"/>
                <w:szCs w:val="20"/>
                <w:highlight w:val="lightGray"/>
                <w:rPrChange w:id="1194" w:author="Andrea K. Fourquet" w:date="2017-04-25T10:43:00Z">
                  <w:rPr>
                    <w:rFonts w:ascii="Arial" w:eastAsia="Arial" w:hAnsi="Arial" w:cs="Arial"/>
                    <w:b/>
                    <w:sz w:val="20"/>
                    <w:szCs w:val="20"/>
                  </w:rPr>
                </w:rPrChange>
              </w:rPr>
              <w:t xml:space="preserve">NDF-RT </w:t>
            </w:r>
          </w:p>
        </w:tc>
      </w:tr>
      <w:tr w:rsidR="00725E11" w:rsidRPr="00C90307" w14:paraId="4C076751" w14:textId="77777777">
        <w:tc>
          <w:tcPr>
            <w:tcW w:w="4590" w:type="dxa"/>
          </w:tcPr>
          <w:p w14:paraId="4CF362FE" w14:textId="77777777" w:rsidR="00725E11" w:rsidRPr="00C90307" w:rsidRDefault="002E428D">
            <w:pPr>
              <w:spacing w:before="40" w:after="40"/>
              <w:ind w:left="72" w:right="72"/>
              <w:rPr>
                <w:sz w:val="18"/>
                <w:szCs w:val="18"/>
                <w:highlight w:val="lightGray"/>
                <w:rPrChange w:id="1195" w:author="Andrea K. Fourquet" w:date="2017-04-25T10:43:00Z">
                  <w:rPr>
                    <w:sz w:val="18"/>
                    <w:szCs w:val="18"/>
                  </w:rPr>
                </w:rPrChange>
              </w:rPr>
            </w:pPr>
            <w:r w:rsidRPr="00C90307">
              <w:rPr>
                <w:sz w:val="18"/>
                <w:szCs w:val="18"/>
                <w:highlight w:val="lightGray"/>
                <w:rPrChange w:id="1196" w:author="Andrea K. Fourquet" w:date="2017-04-25T10:43:00Z">
                  <w:rPr>
                    <w:sz w:val="18"/>
                    <w:szCs w:val="18"/>
                  </w:rPr>
                </w:rPrChange>
              </w:rPr>
              <w:t>Calcium channel blockers</w:t>
            </w:r>
          </w:p>
        </w:tc>
        <w:tc>
          <w:tcPr>
            <w:tcW w:w="2250" w:type="dxa"/>
          </w:tcPr>
          <w:p w14:paraId="30298922" w14:textId="77777777" w:rsidR="00725E11" w:rsidRPr="00C90307" w:rsidRDefault="002E428D">
            <w:pPr>
              <w:spacing w:before="40" w:after="40"/>
              <w:ind w:left="72" w:right="72"/>
              <w:rPr>
                <w:sz w:val="18"/>
                <w:szCs w:val="18"/>
                <w:highlight w:val="lightGray"/>
                <w:rPrChange w:id="1197" w:author="Andrea K. Fourquet" w:date="2017-04-25T10:43:00Z">
                  <w:rPr>
                    <w:sz w:val="18"/>
                    <w:szCs w:val="18"/>
                  </w:rPr>
                </w:rPrChange>
              </w:rPr>
            </w:pPr>
            <w:r w:rsidRPr="00C90307">
              <w:rPr>
                <w:sz w:val="18"/>
                <w:szCs w:val="18"/>
                <w:highlight w:val="lightGray"/>
                <w:rPrChange w:id="1198" w:author="Andrea K. Fourquet" w:date="2017-04-25T10:43:00Z">
                  <w:rPr>
                    <w:sz w:val="18"/>
                    <w:szCs w:val="18"/>
                  </w:rPr>
                </w:rPrChange>
              </w:rPr>
              <w:t>48698004</w:t>
            </w:r>
          </w:p>
        </w:tc>
        <w:tc>
          <w:tcPr>
            <w:tcW w:w="1620" w:type="dxa"/>
          </w:tcPr>
          <w:p w14:paraId="447EB58B" w14:textId="77777777" w:rsidR="00725E11" w:rsidRPr="00C90307" w:rsidRDefault="002E428D">
            <w:pPr>
              <w:spacing w:before="40" w:after="40"/>
              <w:ind w:left="72" w:right="72"/>
              <w:rPr>
                <w:sz w:val="18"/>
                <w:szCs w:val="18"/>
                <w:highlight w:val="lightGray"/>
                <w:rPrChange w:id="1199" w:author="Andrea K. Fourquet" w:date="2017-04-25T10:43:00Z">
                  <w:rPr>
                    <w:sz w:val="18"/>
                    <w:szCs w:val="18"/>
                  </w:rPr>
                </w:rPrChange>
              </w:rPr>
            </w:pPr>
            <w:r w:rsidRPr="00C90307">
              <w:rPr>
                <w:sz w:val="18"/>
                <w:szCs w:val="18"/>
                <w:highlight w:val="lightGray"/>
                <w:rPrChange w:id="1200" w:author="Andrea K. Fourquet" w:date="2017-04-25T10:43:00Z">
                  <w:rPr>
                    <w:sz w:val="18"/>
                    <w:szCs w:val="18"/>
                  </w:rPr>
                </w:rPrChange>
              </w:rPr>
              <w:t>N0000029119</w:t>
            </w:r>
          </w:p>
        </w:tc>
      </w:tr>
      <w:tr w:rsidR="00725E11" w:rsidRPr="00C90307" w14:paraId="10B7C96E" w14:textId="77777777">
        <w:tc>
          <w:tcPr>
            <w:tcW w:w="4590" w:type="dxa"/>
          </w:tcPr>
          <w:p w14:paraId="531375C0" w14:textId="77777777" w:rsidR="00725E11" w:rsidRPr="00C90307" w:rsidRDefault="002E428D">
            <w:pPr>
              <w:spacing w:before="40" w:after="40"/>
              <w:ind w:left="72" w:right="72"/>
              <w:rPr>
                <w:sz w:val="18"/>
                <w:szCs w:val="18"/>
                <w:highlight w:val="lightGray"/>
                <w:rPrChange w:id="1201" w:author="Andrea K. Fourquet" w:date="2017-04-25T10:43:00Z">
                  <w:rPr>
                    <w:sz w:val="18"/>
                    <w:szCs w:val="18"/>
                  </w:rPr>
                </w:rPrChange>
              </w:rPr>
            </w:pPr>
            <w:r w:rsidRPr="00C90307">
              <w:rPr>
                <w:sz w:val="18"/>
                <w:szCs w:val="18"/>
                <w:highlight w:val="lightGray"/>
                <w:rPrChange w:id="1202" w:author="Andrea K. Fourquet" w:date="2017-04-25T10:43:00Z">
                  <w:rPr>
                    <w:sz w:val="18"/>
                    <w:szCs w:val="18"/>
                  </w:rPr>
                </w:rPrChange>
              </w:rPr>
              <w:t>Beta-blockers</w:t>
            </w:r>
          </w:p>
        </w:tc>
        <w:tc>
          <w:tcPr>
            <w:tcW w:w="2250" w:type="dxa"/>
          </w:tcPr>
          <w:p w14:paraId="2C993319" w14:textId="77777777" w:rsidR="00725E11" w:rsidRPr="00C90307" w:rsidRDefault="002E428D">
            <w:pPr>
              <w:spacing w:before="40" w:after="40"/>
              <w:ind w:left="72" w:right="72"/>
              <w:rPr>
                <w:sz w:val="18"/>
                <w:szCs w:val="18"/>
                <w:highlight w:val="lightGray"/>
                <w:rPrChange w:id="1203" w:author="Andrea K. Fourquet" w:date="2017-04-25T10:43:00Z">
                  <w:rPr>
                    <w:sz w:val="18"/>
                    <w:szCs w:val="18"/>
                  </w:rPr>
                </w:rPrChange>
              </w:rPr>
            </w:pPr>
            <w:r w:rsidRPr="00C90307">
              <w:rPr>
                <w:sz w:val="18"/>
                <w:szCs w:val="18"/>
                <w:highlight w:val="lightGray"/>
                <w:rPrChange w:id="1204" w:author="Andrea K. Fourquet" w:date="2017-04-25T10:43:00Z">
                  <w:rPr>
                    <w:sz w:val="18"/>
                    <w:szCs w:val="18"/>
                  </w:rPr>
                </w:rPrChange>
              </w:rPr>
              <w:t>33252009</w:t>
            </w:r>
          </w:p>
        </w:tc>
        <w:tc>
          <w:tcPr>
            <w:tcW w:w="1620" w:type="dxa"/>
          </w:tcPr>
          <w:p w14:paraId="0C4A1296" w14:textId="77777777" w:rsidR="00725E11" w:rsidRPr="00C90307" w:rsidRDefault="002E428D">
            <w:pPr>
              <w:spacing w:before="40" w:after="40"/>
              <w:ind w:left="72" w:right="72"/>
              <w:rPr>
                <w:sz w:val="18"/>
                <w:szCs w:val="18"/>
                <w:highlight w:val="lightGray"/>
                <w:rPrChange w:id="1205" w:author="Andrea K. Fourquet" w:date="2017-04-25T10:43:00Z">
                  <w:rPr>
                    <w:sz w:val="18"/>
                    <w:szCs w:val="18"/>
                  </w:rPr>
                </w:rPrChange>
              </w:rPr>
            </w:pPr>
            <w:r w:rsidRPr="00C90307">
              <w:rPr>
                <w:sz w:val="18"/>
                <w:szCs w:val="18"/>
                <w:highlight w:val="lightGray"/>
                <w:rPrChange w:id="1206" w:author="Andrea K. Fourquet" w:date="2017-04-25T10:43:00Z">
                  <w:rPr>
                    <w:sz w:val="18"/>
                    <w:szCs w:val="18"/>
                  </w:rPr>
                </w:rPrChange>
              </w:rPr>
              <w:t>N0000029118</w:t>
            </w:r>
          </w:p>
        </w:tc>
      </w:tr>
      <w:tr w:rsidR="00725E11" w:rsidRPr="00C90307" w14:paraId="74C00CE2" w14:textId="77777777">
        <w:tc>
          <w:tcPr>
            <w:tcW w:w="4590" w:type="dxa"/>
          </w:tcPr>
          <w:p w14:paraId="75B738A1" w14:textId="77777777" w:rsidR="00725E11" w:rsidRPr="00C90307" w:rsidRDefault="002E428D">
            <w:pPr>
              <w:spacing w:before="40" w:after="40"/>
              <w:ind w:left="72" w:right="72"/>
              <w:rPr>
                <w:sz w:val="18"/>
                <w:szCs w:val="18"/>
                <w:highlight w:val="lightGray"/>
                <w:rPrChange w:id="1207" w:author="Andrea K. Fourquet" w:date="2017-04-25T10:43:00Z">
                  <w:rPr>
                    <w:sz w:val="18"/>
                    <w:szCs w:val="18"/>
                  </w:rPr>
                </w:rPrChange>
              </w:rPr>
            </w:pPr>
            <w:r w:rsidRPr="00C90307">
              <w:rPr>
                <w:sz w:val="18"/>
                <w:szCs w:val="18"/>
                <w:highlight w:val="lightGray"/>
                <w:rPrChange w:id="1208" w:author="Andrea K. Fourquet" w:date="2017-04-25T10:43:00Z">
                  <w:rPr>
                    <w:sz w:val="18"/>
                    <w:szCs w:val="18"/>
                  </w:rPr>
                </w:rPrChange>
              </w:rPr>
              <w:t>Nitrates</w:t>
            </w:r>
          </w:p>
        </w:tc>
        <w:tc>
          <w:tcPr>
            <w:tcW w:w="2250" w:type="dxa"/>
          </w:tcPr>
          <w:p w14:paraId="1104771F" w14:textId="77777777" w:rsidR="00725E11" w:rsidRPr="00C90307" w:rsidRDefault="002E428D">
            <w:pPr>
              <w:spacing w:before="40" w:after="40"/>
              <w:ind w:left="72" w:right="72"/>
              <w:rPr>
                <w:sz w:val="18"/>
                <w:szCs w:val="18"/>
                <w:highlight w:val="lightGray"/>
                <w:rPrChange w:id="1209" w:author="Andrea K. Fourquet" w:date="2017-04-25T10:43:00Z">
                  <w:rPr>
                    <w:sz w:val="18"/>
                    <w:szCs w:val="18"/>
                  </w:rPr>
                </w:rPrChange>
              </w:rPr>
            </w:pPr>
            <w:r w:rsidRPr="00C90307">
              <w:rPr>
                <w:sz w:val="18"/>
                <w:szCs w:val="18"/>
                <w:highlight w:val="lightGray"/>
                <w:rPrChange w:id="1210" w:author="Andrea K. Fourquet" w:date="2017-04-25T10:43:00Z">
                  <w:rPr>
                    <w:sz w:val="18"/>
                    <w:szCs w:val="18"/>
                  </w:rPr>
                </w:rPrChange>
              </w:rPr>
              <w:t>31970009</w:t>
            </w:r>
          </w:p>
        </w:tc>
        <w:tc>
          <w:tcPr>
            <w:tcW w:w="1620" w:type="dxa"/>
          </w:tcPr>
          <w:p w14:paraId="735A92D6" w14:textId="77777777" w:rsidR="00725E11" w:rsidRPr="00C90307" w:rsidRDefault="002E428D">
            <w:pPr>
              <w:spacing w:before="40" w:after="40"/>
              <w:ind w:left="72" w:right="72"/>
              <w:rPr>
                <w:sz w:val="18"/>
                <w:szCs w:val="18"/>
                <w:highlight w:val="lightGray"/>
                <w:rPrChange w:id="1211" w:author="Andrea K. Fourquet" w:date="2017-04-25T10:43:00Z">
                  <w:rPr>
                    <w:sz w:val="18"/>
                    <w:szCs w:val="18"/>
                  </w:rPr>
                </w:rPrChange>
              </w:rPr>
            </w:pPr>
            <w:r w:rsidRPr="00C90307">
              <w:rPr>
                <w:sz w:val="18"/>
                <w:szCs w:val="18"/>
                <w:highlight w:val="lightGray"/>
                <w:rPrChange w:id="1212" w:author="Andrea K. Fourquet" w:date="2017-04-25T10:43:00Z">
                  <w:rPr>
                    <w:sz w:val="18"/>
                    <w:szCs w:val="18"/>
                  </w:rPr>
                </w:rPrChange>
              </w:rPr>
              <w:t>N0000007647</w:t>
            </w:r>
          </w:p>
        </w:tc>
      </w:tr>
      <w:tr w:rsidR="00725E11" w:rsidRPr="00C90307" w14:paraId="243F6E66" w14:textId="77777777">
        <w:tc>
          <w:tcPr>
            <w:tcW w:w="4590" w:type="dxa"/>
          </w:tcPr>
          <w:p w14:paraId="06BB1EBC" w14:textId="77777777" w:rsidR="00725E11" w:rsidRPr="00C90307" w:rsidRDefault="002E428D">
            <w:pPr>
              <w:spacing w:before="40" w:after="40"/>
              <w:ind w:left="72" w:right="72"/>
              <w:rPr>
                <w:sz w:val="18"/>
                <w:szCs w:val="18"/>
                <w:highlight w:val="lightGray"/>
                <w:rPrChange w:id="1213" w:author="Andrea K. Fourquet" w:date="2017-04-25T10:43:00Z">
                  <w:rPr>
                    <w:sz w:val="18"/>
                    <w:szCs w:val="18"/>
                  </w:rPr>
                </w:rPrChange>
              </w:rPr>
            </w:pPr>
            <w:r w:rsidRPr="00C90307">
              <w:rPr>
                <w:sz w:val="18"/>
                <w:szCs w:val="18"/>
                <w:highlight w:val="lightGray"/>
                <w:rPrChange w:id="1214" w:author="Andrea K. Fourquet" w:date="2017-04-25T10:43:00Z">
                  <w:rPr>
                    <w:sz w:val="18"/>
                    <w:szCs w:val="18"/>
                  </w:rPr>
                </w:rPrChange>
              </w:rPr>
              <w:t xml:space="preserve">Aminophylline </w:t>
            </w:r>
          </w:p>
        </w:tc>
        <w:tc>
          <w:tcPr>
            <w:tcW w:w="2250" w:type="dxa"/>
          </w:tcPr>
          <w:p w14:paraId="5396C3AC" w14:textId="77777777" w:rsidR="00725E11" w:rsidRPr="00C90307" w:rsidRDefault="002E428D">
            <w:pPr>
              <w:spacing w:before="40" w:after="40"/>
              <w:ind w:left="72" w:right="72"/>
              <w:rPr>
                <w:sz w:val="18"/>
                <w:szCs w:val="18"/>
                <w:highlight w:val="lightGray"/>
                <w:rPrChange w:id="1215" w:author="Andrea K. Fourquet" w:date="2017-04-25T10:43:00Z">
                  <w:rPr>
                    <w:sz w:val="18"/>
                    <w:szCs w:val="18"/>
                  </w:rPr>
                </w:rPrChange>
              </w:rPr>
            </w:pPr>
            <w:r w:rsidRPr="00C90307">
              <w:rPr>
                <w:sz w:val="18"/>
                <w:szCs w:val="18"/>
                <w:highlight w:val="lightGray"/>
                <w:rPrChange w:id="1216" w:author="Andrea K. Fourquet" w:date="2017-04-25T10:43:00Z">
                  <w:rPr>
                    <w:sz w:val="18"/>
                    <w:szCs w:val="18"/>
                  </w:rPr>
                </w:rPrChange>
              </w:rPr>
              <w:t>55867006</w:t>
            </w:r>
          </w:p>
        </w:tc>
        <w:tc>
          <w:tcPr>
            <w:tcW w:w="1620" w:type="dxa"/>
          </w:tcPr>
          <w:p w14:paraId="59DD9239" w14:textId="77777777" w:rsidR="00725E11" w:rsidRPr="00C90307" w:rsidRDefault="002E428D">
            <w:pPr>
              <w:spacing w:before="40" w:after="40"/>
              <w:ind w:left="72" w:right="72"/>
              <w:rPr>
                <w:sz w:val="18"/>
                <w:szCs w:val="18"/>
                <w:highlight w:val="lightGray"/>
                <w:rPrChange w:id="1217" w:author="Andrea K. Fourquet" w:date="2017-04-25T10:43:00Z">
                  <w:rPr>
                    <w:sz w:val="18"/>
                    <w:szCs w:val="18"/>
                  </w:rPr>
                </w:rPrChange>
              </w:rPr>
            </w:pPr>
            <w:r w:rsidRPr="00C90307">
              <w:rPr>
                <w:sz w:val="18"/>
                <w:szCs w:val="18"/>
                <w:highlight w:val="lightGray"/>
                <w:rPrChange w:id="1218" w:author="Andrea K. Fourquet" w:date="2017-04-25T10:43:00Z">
                  <w:rPr>
                    <w:sz w:val="18"/>
                    <w:szCs w:val="18"/>
                  </w:rPr>
                </w:rPrChange>
              </w:rPr>
              <w:t>N0000146397</w:t>
            </w:r>
          </w:p>
        </w:tc>
      </w:tr>
    </w:tbl>
    <w:p w14:paraId="307B02CB" w14:textId="77777777" w:rsidR="00725E11" w:rsidRDefault="002E428D">
      <w:pPr>
        <w:tabs>
          <w:tab w:val="left" w:pos="720"/>
          <w:tab w:val="left" w:pos="1216"/>
          <w:tab w:val="left" w:pos="1936"/>
          <w:tab w:val="left" w:pos="2536"/>
          <w:tab w:val="left" w:pos="3616"/>
          <w:tab w:val="left" w:pos="5056"/>
          <w:tab w:val="right" w:pos="8644"/>
        </w:tabs>
        <w:spacing w:after="60"/>
        <w:ind w:left="734" w:hanging="547"/>
        <w:rPr>
          <w:sz w:val="18"/>
          <w:szCs w:val="18"/>
        </w:rPr>
      </w:pPr>
      <w:r w:rsidRPr="00C90307">
        <w:rPr>
          <w:sz w:val="18"/>
          <w:szCs w:val="18"/>
          <w:highlight w:val="lightGray"/>
          <w:rPrChange w:id="1219" w:author="Andrea K. Fourquet" w:date="2017-04-25T10:43:00Z">
            <w:rPr>
              <w:sz w:val="18"/>
              <w:szCs w:val="18"/>
            </w:rPr>
          </w:rPrChange>
        </w:rPr>
        <w:lastRenderedPageBreak/>
        <w:t>Note: As described in Section 6.1.2.4, the selection of the appropriate coding system for use may be based on local policy or</w:t>
      </w:r>
      <w:r>
        <w:rPr>
          <w:sz w:val="18"/>
          <w:szCs w:val="18"/>
        </w:rPr>
        <w:t xml:space="preserve"> national regulation.&gt;</w:t>
      </w:r>
    </w:p>
    <w:p w14:paraId="1BA7E224" w14:textId="4717A76E" w:rsidR="00D913DE" w:rsidRDefault="00D913DE">
      <w:pPr>
        <w:keepNext/>
        <w:pBdr>
          <w:bottom w:val="single" w:sz="2" w:space="0" w:color="000000"/>
        </w:pBdr>
        <w:spacing w:before="240" w:after="60"/>
        <w:rPr>
          <w:ins w:id="1220" w:author="Andrea K. Fourquet" w:date="2017-04-25T23:09:00Z"/>
          <w:rFonts w:ascii="Arial" w:eastAsia="Arial" w:hAnsi="Arial" w:cs="Arial"/>
          <w:b/>
          <w:sz w:val="28"/>
          <w:szCs w:val="28"/>
        </w:rPr>
      </w:pPr>
      <w:ins w:id="1221" w:author="Andrea K. Fourquet" w:date="2017-04-25T23:09:00Z">
        <w:r w:rsidRPr="00D913DE">
          <w:rPr>
            <w:rFonts w:ascii="Arial" w:eastAsia="Arial" w:hAnsi="Arial" w:cs="Arial"/>
            <w:b/>
            <w:sz w:val="28"/>
            <w:szCs w:val="28"/>
          </w:rPr>
          <w:t>6.6 HL7 FHIR® Content Module</w:t>
        </w:r>
      </w:ins>
    </w:p>
    <w:p w14:paraId="75541289" w14:textId="0AAEE003" w:rsidR="00D913DE" w:rsidRDefault="00D913DE">
      <w:pPr>
        <w:keepNext/>
        <w:pBdr>
          <w:bottom w:val="single" w:sz="2" w:space="0" w:color="000000"/>
        </w:pBdr>
        <w:spacing w:before="240" w:after="60"/>
        <w:rPr>
          <w:ins w:id="1222" w:author="Andrea K. Fourquet" w:date="2017-04-25T23:08:00Z"/>
          <w:rFonts w:ascii="Arial" w:eastAsia="Arial" w:hAnsi="Arial" w:cs="Arial"/>
          <w:b/>
          <w:sz w:val="28"/>
          <w:szCs w:val="28"/>
        </w:rPr>
      </w:pPr>
      <w:ins w:id="1223" w:author="Andrea K. Fourquet" w:date="2017-04-25T23:08:00Z">
        <w:r>
          <w:rPr>
            <w:rFonts w:ascii="Arial" w:eastAsia="Arial" w:hAnsi="Arial" w:cs="Arial"/>
            <w:b/>
            <w:sz w:val="28"/>
            <w:szCs w:val="28"/>
          </w:rPr>
          <w:t xml:space="preserve">6.6.1 </w:t>
        </w:r>
      </w:ins>
      <w:ins w:id="1224" w:author="Andrea K. Fourquet" w:date="2017-04-25T23:10:00Z">
        <w:r>
          <w:rPr>
            <w:rFonts w:ascii="Arial" w:eastAsia="Arial" w:hAnsi="Arial" w:cs="Arial"/>
            <w:b/>
            <w:sz w:val="28"/>
            <w:szCs w:val="28"/>
          </w:rPr>
          <w:t>Care Plan</w:t>
        </w:r>
      </w:ins>
    </w:p>
    <w:p w14:paraId="7210DCD0" w14:textId="61990F9C" w:rsidR="00D913DE" w:rsidRPr="00D913DE" w:rsidRDefault="00D913DE">
      <w:pPr>
        <w:keepNext/>
        <w:pBdr>
          <w:bottom w:val="single" w:sz="2" w:space="0" w:color="000000"/>
        </w:pBdr>
        <w:spacing w:before="240" w:after="60"/>
        <w:rPr>
          <w:ins w:id="1225" w:author="Andrea K. Fourquet" w:date="2017-04-25T23:08:00Z"/>
          <w:i/>
          <w:rPrChange w:id="1226" w:author="Andrea K. Fourquet" w:date="2017-04-25T23:11:00Z">
            <w:rPr>
              <w:ins w:id="1227" w:author="Andrea K. Fourquet" w:date="2017-04-25T23:08:00Z"/>
              <w:rFonts w:ascii="Arial" w:eastAsia="Arial" w:hAnsi="Arial" w:cs="Arial"/>
              <w:b/>
              <w:sz w:val="28"/>
              <w:szCs w:val="28"/>
            </w:rPr>
          </w:rPrChange>
        </w:rPr>
      </w:pPr>
      <w:ins w:id="1228" w:author="Andrea K. Fourquet" w:date="2017-04-25T23:08:00Z">
        <w:r w:rsidRPr="00D913DE">
          <w:rPr>
            <w:i/>
            <w:rPrChange w:id="1229" w:author="Andrea K. Fourquet" w:date="2017-04-25T23:11:00Z">
              <w:rPr>
                <w:rFonts w:ascii="Arial" w:eastAsia="Arial" w:hAnsi="Arial" w:cs="Arial"/>
                <w:b/>
                <w:sz w:val="28"/>
                <w:szCs w:val="28"/>
              </w:rPr>
            </w:rPrChange>
          </w:rPr>
          <w:t xml:space="preserve">Reserved </w:t>
        </w:r>
        <w:r w:rsidRPr="00D913DE">
          <w:rPr>
            <w:i/>
            <w:rPrChange w:id="1230" w:author="Andrea K. Fourquet" w:date="2017-04-25T23:11:00Z">
              <w:rPr/>
            </w:rPrChange>
          </w:rPr>
          <w:t>for CarePlan</w:t>
        </w:r>
      </w:ins>
      <w:ins w:id="1231" w:author="Andrea K. Fourquet" w:date="2017-04-25T23:10:00Z">
        <w:r w:rsidRPr="00D913DE">
          <w:rPr>
            <w:i/>
            <w:rPrChange w:id="1232" w:author="Andrea K. Fourquet" w:date="2017-04-25T23:11:00Z">
              <w:rPr/>
            </w:rPrChange>
          </w:rPr>
          <w:t xml:space="preserve"> </w:t>
        </w:r>
      </w:ins>
    </w:p>
    <w:p w14:paraId="7D98C90A" w14:textId="45D98476" w:rsidR="00D913DE" w:rsidRDefault="00D913DE">
      <w:pPr>
        <w:keepNext/>
        <w:pBdr>
          <w:bottom w:val="single" w:sz="2" w:space="0" w:color="000000"/>
        </w:pBdr>
        <w:spacing w:before="240" w:after="60"/>
        <w:rPr>
          <w:ins w:id="1233" w:author="Andrea K. Fourquet" w:date="2017-04-25T23:09:00Z"/>
          <w:rFonts w:ascii="Arial" w:eastAsia="Arial" w:hAnsi="Arial" w:cs="Arial"/>
          <w:b/>
          <w:sz w:val="28"/>
          <w:szCs w:val="28"/>
        </w:rPr>
      </w:pPr>
      <w:ins w:id="1234" w:author="Andrea K. Fourquet" w:date="2017-04-25T23:08:00Z">
        <w:r>
          <w:rPr>
            <w:rFonts w:ascii="Arial" w:eastAsia="Arial" w:hAnsi="Arial" w:cs="Arial"/>
            <w:b/>
            <w:sz w:val="28"/>
            <w:szCs w:val="28"/>
          </w:rPr>
          <w:t>6.6.2</w:t>
        </w:r>
      </w:ins>
      <w:ins w:id="1235" w:author="Andrea K. Fourquet" w:date="2017-04-25T23:10:00Z">
        <w:r>
          <w:rPr>
            <w:rFonts w:ascii="Arial" w:eastAsia="Arial" w:hAnsi="Arial" w:cs="Arial"/>
            <w:b/>
            <w:sz w:val="28"/>
            <w:szCs w:val="28"/>
          </w:rPr>
          <w:t xml:space="preserve"> Subscription </w:t>
        </w:r>
      </w:ins>
    </w:p>
    <w:p w14:paraId="01FB690B" w14:textId="22FAA8F6" w:rsidR="00D913DE" w:rsidRPr="00D913DE" w:rsidRDefault="00D913DE">
      <w:pPr>
        <w:keepNext/>
        <w:pBdr>
          <w:bottom w:val="single" w:sz="2" w:space="0" w:color="000000"/>
        </w:pBdr>
        <w:spacing w:before="240" w:after="60"/>
        <w:rPr>
          <w:ins w:id="1236" w:author="Andrea K. Fourquet" w:date="2017-04-25T23:08:00Z"/>
          <w:i/>
          <w:rPrChange w:id="1237" w:author="Andrea K. Fourquet" w:date="2017-04-25T23:11:00Z">
            <w:rPr>
              <w:ins w:id="1238" w:author="Andrea K. Fourquet" w:date="2017-04-25T23:08:00Z"/>
              <w:rFonts w:ascii="Arial" w:eastAsia="Arial" w:hAnsi="Arial" w:cs="Arial"/>
              <w:b/>
              <w:sz w:val="28"/>
              <w:szCs w:val="28"/>
            </w:rPr>
          </w:rPrChange>
        </w:rPr>
      </w:pPr>
      <w:ins w:id="1239" w:author="Andrea K. Fourquet" w:date="2017-04-25T23:09:00Z">
        <w:r w:rsidRPr="00D913DE">
          <w:rPr>
            <w:i/>
            <w:rPrChange w:id="1240" w:author="Andrea K. Fourquet" w:date="2017-04-25T23:11:00Z">
              <w:rPr/>
            </w:rPrChange>
          </w:rPr>
          <w:t xml:space="preserve">Reserved for </w:t>
        </w:r>
      </w:ins>
      <w:ins w:id="1241" w:author="Andrea K. Fourquet" w:date="2017-04-25T23:11:00Z">
        <w:r w:rsidRPr="00D913DE">
          <w:rPr>
            <w:i/>
            <w:rPrChange w:id="1242" w:author="Andrea K. Fourquet" w:date="2017-04-25T23:11:00Z">
              <w:rPr/>
            </w:rPrChange>
          </w:rPr>
          <w:t>Subscription</w:t>
        </w:r>
      </w:ins>
    </w:p>
    <w:p w14:paraId="7A26E103" w14:textId="0CAE984C" w:rsidR="00725E11" w:rsidRDefault="002E428D">
      <w:pPr>
        <w:keepNext/>
        <w:pBdr>
          <w:bottom w:val="single" w:sz="2" w:space="0" w:color="000000"/>
        </w:pBdr>
        <w:spacing w:before="240" w:after="60"/>
        <w:rPr>
          <w:rFonts w:ascii="Arial" w:eastAsia="Arial" w:hAnsi="Arial" w:cs="Arial"/>
          <w:b/>
          <w:sz w:val="28"/>
          <w:szCs w:val="28"/>
        </w:rPr>
      </w:pPr>
      <w:r>
        <w:rPr>
          <w:rFonts w:ascii="Arial" w:eastAsia="Arial" w:hAnsi="Arial" w:cs="Arial"/>
          <w:b/>
          <w:sz w:val="28"/>
          <w:szCs w:val="28"/>
        </w:rPr>
        <w:t xml:space="preserve">6.6.3 </w:t>
      </w:r>
      <w:del w:id="1243" w:author="Andrea K. Fourquet" w:date="2017-04-25T23:10:00Z">
        <w:r w:rsidDel="00D913DE">
          <w:rPr>
            <w:rFonts w:ascii="Arial" w:eastAsia="Arial" w:hAnsi="Arial" w:cs="Arial"/>
            <w:b/>
            <w:sz w:val="28"/>
            <w:szCs w:val="28"/>
          </w:rPr>
          <w:delText xml:space="preserve">RIPT </w:delText>
        </w:r>
      </w:del>
      <w:del w:id="1244" w:author="Andrea K. Fourquet" w:date="2017-04-25T23:13:00Z">
        <w:r w:rsidDel="00D913DE">
          <w:rPr>
            <w:rFonts w:ascii="Arial" w:eastAsia="Arial" w:hAnsi="Arial" w:cs="Arial"/>
            <w:b/>
            <w:sz w:val="28"/>
            <w:szCs w:val="28"/>
          </w:rPr>
          <w:delText>Emergency</w:delText>
        </w:r>
      </w:del>
      <w:ins w:id="1245" w:author="Andrea K. Fourquet" w:date="2017-04-25T23:13:00Z">
        <w:r w:rsidR="00D913DE">
          <w:rPr>
            <w:rFonts w:ascii="Arial" w:eastAsia="Arial" w:hAnsi="Arial" w:cs="Arial"/>
            <w:b/>
            <w:sz w:val="28"/>
            <w:szCs w:val="28"/>
          </w:rPr>
          <w:t>Transport</w:t>
        </w:r>
      </w:ins>
      <w:r>
        <w:rPr>
          <w:rFonts w:ascii="Arial" w:eastAsia="Arial" w:hAnsi="Arial" w:cs="Arial"/>
          <w:b/>
          <w:sz w:val="28"/>
          <w:szCs w:val="28"/>
        </w:rPr>
        <w:t xml:space="preserve"> Content</w:t>
      </w:r>
      <w:del w:id="1246" w:author="Andrea K. Fourquet" w:date="2017-04-25T23:10:00Z">
        <w:r w:rsidDel="00D913DE">
          <w:rPr>
            <w:rFonts w:ascii="Arial" w:eastAsia="Arial" w:hAnsi="Arial" w:cs="Arial"/>
            <w:b/>
            <w:sz w:val="28"/>
            <w:szCs w:val="28"/>
          </w:rPr>
          <w:delText xml:space="preserve"> Resource </w:delText>
        </w:r>
      </w:del>
    </w:p>
    <w:p w14:paraId="409323EE" w14:textId="77777777" w:rsidR="00725E11" w:rsidRDefault="002E428D">
      <w:pPr>
        <w:keepNext/>
        <w:pBdr>
          <w:bottom w:val="single" w:sz="2" w:space="0" w:color="000000"/>
        </w:pBdr>
        <w:spacing w:before="240" w:after="60"/>
      </w:pPr>
      <w:r>
        <w:t>The following table shows the mapping of the FHIR Resources supporting the content for each of the NEMSIS Data Elements/Attributes. NEMSIS SHALL support the Resources identified by this table. Transport Data Consumers SHALL retrieve clinician sourced Transport content from the specified resource for each attribute.</w:t>
      </w:r>
    </w:p>
    <w:p w14:paraId="67D63468" w14:textId="77777777" w:rsidR="00725E11" w:rsidRDefault="00725E11">
      <w:pPr>
        <w:pStyle w:val="Heading3"/>
      </w:pPr>
      <w:bookmarkStart w:id="1247" w:name="_3z2s1smo4jta" w:colFirst="0" w:colLast="0"/>
      <w:bookmarkEnd w:id="1247"/>
    </w:p>
    <w:tbl>
      <w:tblPr>
        <w:tblStyle w:val="aff4"/>
        <w:tblW w:w="10078"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1248" w:author="Andrea K. Fourquet" w:date="2017-04-25T23:21:00Z">
          <w:tblPr>
            <w:tblStyle w:val="aff4"/>
            <w:tblW w:w="1677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1770"/>
        <w:gridCol w:w="1918"/>
        <w:gridCol w:w="1170"/>
        <w:gridCol w:w="3240"/>
        <w:gridCol w:w="1980"/>
        <w:tblGridChange w:id="1249">
          <w:tblGrid>
            <w:gridCol w:w="1770"/>
            <w:gridCol w:w="1918"/>
            <w:gridCol w:w="1170"/>
            <w:gridCol w:w="3240"/>
            <w:gridCol w:w="6242"/>
          </w:tblGrid>
        </w:tblGridChange>
      </w:tblGrid>
      <w:tr w:rsidR="003C038A" w14:paraId="28D35BE6" w14:textId="77777777" w:rsidTr="003C038A">
        <w:trPr>
          <w:trHeight w:val="540"/>
          <w:trPrChange w:id="1250" w:author="Andrea K. Fourquet" w:date="2017-04-25T23:21:00Z">
            <w:trPr>
              <w:trHeight w:val="540"/>
            </w:trPr>
          </w:trPrChange>
        </w:trPr>
        <w:tc>
          <w:tcPr>
            <w:tcW w:w="1770" w:type="dxa"/>
            <w:shd w:val="clear" w:color="auto" w:fill="D9D9D9"/>
            <w:tcPrChange w:id="1251" w:author="Andrea K. Fourquet" w:date="2017-04-25T23:21:00Z">
              <w:tcPr>
                <w:tcW w:w="1770" w:type="dxa"/>
                <w:shd w:val="clear" w:color="auto" w:fill="D9D9D9"/>
              </w:tcPr>
            </w:tcPrChange>
          </w:tcPr>
          <w:p w14:paraId="1FA5568B" w14:textId="4A7ED486" w:rsidR="003C038A" w:rsidRPr="003C038A" w:rsidRDefault="003C038A" w:rsidP="003C038A">
            <w:pPr>
              <w:spacing w:before="40" w:after="40"/>
              <w:ind w:left="72" w:right="72"/>
              <w:rPr>
                <w:b/>
                <w:sz w:val="18"/>
                <w:szCs w:val="18"/>
                <w:rPrChange w:id="1252" w:author="Andrea K. Fourquet" w:date="2017-04-25T23:18:00Z">
                  <w:rPr>
                    <w:sz w:val="18"/>
                    <w:szCs w:val="18"/>
                  </w:rPr>
                </w:rPrChange>
              </w:rPr>
            </w:pPr>
            <w:del w:id="1253" w:author="Andrea K. Fourquet" w:date="2017-04-25T23:19:00Z">
              <w:r w:rsidRPr="003C038A" w:rsidDel="003C038A">
                <w:rPr>
                  <w:b/>
                  <w:sz w:val="18"/>
                  <w:szCs w:val="18"/>
                  <w:rPrChange w:id="1254" w:author="Andrea K. Fourquet" w:date="2017-04-25T23:18:00Z">
                    <w:rPr>
                      <w:sz w:val="18"/>
                      <w:szCs w:val="18"/>
                    </w:rPr>
                  </w:rPrChange>
                </w:rPr>
                <w:delText xml:space="preserve">Transport </w:delText>
              </w:r>
            </w:del>
            <w:ins w:id="1255" w:author="Andrea K. Fourquet" w:date="2017-04-25T23:19:00Z">
              <w:r>
                <w:rPr>
                  <w:b/>
                  <w:sz w:val="18"/>
                  <w:szCs w:val="18"/>
                </w:rPr>
                <w:t xml:space="preserve">NEMSIS </w:t>
              </w:r>
            </w:ins>
            <w:r w:rsidRPr="003C038A">
              <w:rPr>
                <w:b/>
                <w:sz w:val="18"/>
                <w:szCs w:val="18"/>
                <w:rPrChange w:id="1256" w:author="Andrea K. Fourquet" w:date="2017-04-25T23:18:00Z">
                  <w:rPr>
                    <w:sz w:val="18"/>
                    <w:szCs w:val="18"/>
                  </w:rPr>
                </w:rPrChange>
              </w:rPr>
              <w:t xml:space="preserve">Data Element </w:t>
            </w:r>
          </w:p>
        </w:tc>
        <w:tc>
          <w:tcPr>
            <w:tcW w:w="1918" w:type="dxa"/>
            <w:shd w:val="clear" w:color="auto" w:fill="D9D9D9"/>
            <w:tcPrChange w:id="1257" w:author="Andrea K. Fourquet" w:date="2017-04-25T23:21:00Z">
              <w:tcPr>
                <w:tcW w:w="1918" w:type="dxa"/>
                <w:shd w:val="clear" w:color="auto" w:fill="D9D9D9"/>
              </w:tcPr>
            </w:tcPrChange>
          </w:tcPr>
          <w:p w14:paraId="5444F560" w14:textId="136CB72B" w:rsidR="003C038A" w:rsidRDefault="003C038A" w:rsidP="003C038A">
            <w:pPr>
              <w:spacing w:before="40" w:after="40"/>
              <w:ind w:left="72" w:right="72"/>
              <w:jc w:val="center"/>
              <w:rPr>
                <w:ins w:id="1258" w:author="Andrea K. Fourquet" w:date="2017-04-25T23:19:00Z"/>
                <w:b/>
                <w:sz w:val="18"/>
                <w:szCs w:val="18"/>
              </w:rPr>
            </w:pPr>
            <w:ins w:id="1259" w:author="Andrea K. Fourquet" w:date="2017-04-25T23:19:00Z">
              <w:r w:rsidRPr="00032489">
                <w:rPr>
                  <w:b/>
                  <w:sz w:val="18"/>
                  <w:szCs w:val="18"/>
                </w:rPr>
                <w:t>FHIR Resource location</w:t>
              </w:r>
            </w:ins>
          </w:p>
        </w:tc>
        <w:tc>
          <w:tcPr>
            <w:tcW w:w="1170" w:type="dxa"/>
            <w:shd w:val="clear" w:color="auto" w:fill="D9D9D9"/>
            <w:tcPrChange w:id="1260" w:author="Andrea K. Fourquet" w:date="2017-04-25T23:21:00Z">
              <w:tcPr>
                <w:tcW w:w="1170" w:type="dxa"/>
                <w:shd w:val="clear" w:color="auto" w:fill="D9D9D9"/>
              </w:tcPr>
            </w:tcPrChange>
          </w:tcPr>
          <w:p w14:paraId="094B76C0" w14:textId="43838422" w:rsidR="003C038A" w:rsidRPr="003C038A" w:rsidRDefault="003C038A" w:rsidP="003C038A">
            <w:pPr>
              <w:spacing w:before="40" w:after="40"/>
              <w:ind w:left="72" w:right="72"/>
              <w:jc w:val="center"/>
              <w:rPr>
                <w:ins w:id="1261" w:author="Andrea K. Fourquet" w:date="2017-04-25T23:19:00Z"/>
                <w:b/>
                <w:sz w:val="18"/>
                <w:szCs w:val="18"/>
                <w:rPrChange w:id="1262" w:author="Andrea K. Fourquet" w:date="2017-04-25T23:18:00Z">
                  <w:rPr>
                    <w:ins w:id="1263" w:author="Andrea K. Fourquet" w:date="2017-04-25T23:19:00Z"/>
                    <w:b/>
                    <w:sz w:val="18"/>
                    <w:szCs w:val="18"/>
                  </w:rPr>
                </w:rPrChange>
              </w:rPr>
            </w:pPr>
            <w:ins w:id="1264" w:author="Andrea K. Fourquet" w:date="2017-04-25T23:20:00Z">
              <w:r>
                <w:rPr>
                  <w:b/>
                  <w:sz w:val="18"/>
                  <w:szCs w:val="18"/>
                </w:rPr>
                <w:t>Cardinalit</w:t>
              </w:r>
              <w:commentRangeStart w:id="1265"/>
              <w:r>
                <w:rPr>
                  <w:b/>
                  <w:sz w:val="18"/>
                  <w:szCs w:val="18"/>
                </w:rPr>
                <w:t xml:space="preserve">y </w:t>
              </w:r>
            </w:ins>
            <w:commentRangeEnd w:id="1265"/>
            <w:ins w:id="1266" w:author="Andrea K. Fourquet" w:date="2017-04-25T23:21:00Z">
              <w:r>
                <w:rPr>
                  <w:rStyle w:val="CommentReference"/>
                </w:rPr>
                <w:commentReference w:id="1265"/>
              </w:r>
            </w:ins>
          </w:p>
        </w:tc>
        <w:tc>
          <w:tcPr>
            <w:tcW w:w="3240" w:type="dxa"/>
            <w:shd w:val="clear" w:color="auto" w:fill="D9D9D9"/>
            <w:tcPrChange w:id="1267" w:author="Andrea K. Fourquet" w:date="2017-04-25T23:21:00Z">
              <w:tcPr>
                <w:tcW w:w="3240" w:type="dxa"/>
                <w:shd w:val="clear" w:color="auto" w:fill="D9D9D9"/>
              </w:tcPr>
            </w:tcPrChange>
          </w:tcPr>
          <w:p w14:paraId="24F5E764" w14:textId="22B8095A" w:rsidR="003C038A" w:rsidRPr="003C038A" w:rsidRDefault="003C038A" w:rsidP="003C038A">
            <w:pPr>
              <w:spacing w:before="40" w:after="40"/>
              <w:ind w:left="72" w:right="72"/>
              <w:jc w:val="center"/>
              <w:rPr>
                <w:b/>
                <w:sz w:val="18"/>
                <w:szCs w:val="18"/>
                <w:rPrChange w:id="1268" w:author="Andrea K. Fourquet" w:date="2017-04-25T23:18:00Z">
                  <w:rPr>
                    <w:sz w:val="18"/>
                    <w:szCs w:val="18"/>
                  </w:rPr>
                </w:rPrChange>
              </w:rPr>
            </w:pPr>
            <w:r w:rsidRPr="003C038A">
              <w:rPr>
                <w:b/>
                <w:sz w:val="18"/>
                <w:szCs w:val="18"/>
                <w:rPrChange w:id="1269" w:author="Andrea K. Fourquet" w:date="2017-04-25T23:18:00Z">
                  <w:rPr>
                    <w:sz w:val="18"/>
                    <w:szCs w:val="18"/>
                  </w:rPr>
                </w:rPrChange>
              </w:rPr>
              <w:t>Transport Data Description</w:t>
            </w:r>
          </w:p>
        </w:tc>
        <w:tc>
          <w:tcPr>
            <w:tcW w:w="1980" w:type="dxa"/>
            <w:shd w:val="clear" w:color="auto" w:fill="D9D9D9"/>
            <w:tcPrChange w:id="1270" w:author="Andrea K. Fourquet" w:date="2017-04-25T23:21:00Z">
              <w:tcPr>
                <w:tcW w:w="6242" w:type="dxa"/>
                <w:shd w:val="clear" w:color="auto" w:fill="D9D9D9"/>
              </w:tcPr>
            </w:tcPrChange>
          </w:tcPr>
          <w:p w14:paraId="7E694D9C" w14:textId="1704C28D" w:rsidR="003C038A" w:rsidRPr="003C038A" w:rsidRDefault="003C038A" w:rsidP="003C038A">
            <w:pPr>
              <w:spacing w:before="40" w:after="40"/>
              <w:ind w:left="72" w:right="72"/>
              <w:jc w:val="center"/>
              <w:rPr>
                <w:b/>
                <w:sz w:val="18"/>
                <w:szCs w:val="18"/>
                <w:rPrChange w:id="1271" w:author="Andrea K. Fourquet" w:date="2017-04-25T23:18:00Z">
                  <w:rPr>
                    <w:sz w:val="18"/>
                    <w:szCs w:val="18"/>
                  </w:rPr>
                </w:rPrChange>
              </w:rPr>
            </w:pPr>
            <w:del w:id="1272" w:author="Andrea K. Fourquet" w:date="2017-04-25T23:14:00Z">
              <w:r w:rsidRPr="003C038A" w:rsidDel="00D913DE">
                <w:rPr>
                  <w:b/>
                  <w:sz w:val="18"/>
                  <w:szCs w:val="18"/>
                  <w:rPrChange w:id="1273" w:author="Andrea K. Fourquet" w:date="2017-04-25T23:18:00Z">
                    <w:rPr>
                      <w:sz w:val="18"/>
                      <w:szCs w:val="18"/>
                    </w:rPr>
                  </w:rPrChange>
                </w:rPr>
                <w:delText xml:space="preserve">Condition  </w:delText>
              </w:r>
            </w:del>
            <w:ins w:id="1274" w:author="Andrea K. Fourquet" w:date="2017-04-25T23:14:00Z">
              <w:r w:rsidRPr="003C038A">
                <w:rPr>
                  <w:b/>
                  <w:sz w:val="18"/>
                  <w:szCs w:val="18"/>
                  <w:rPrChange w:id="1275" w:author="Andrea K. Fourquet" w:date="2017-04-25T23:18:00Z">
                    <w:rPr>
                      <w:sz w:val="18"/>
                      <w:szCs w:val="18"/>
                    </w:rPr>
                  </w:rPrChange>
                </w:rPr>
                <w:t xml:space="preserve">Constraint </w:t>
              </w:r>
            </w:ins>
          </w:p>
        </w:tc>
      </w:tr>
      <w:tr w:rsidR="003C038A" w14:paraId="05544677" w14:textId="77777777" w:rsidTr="003C038A">
        <w:trPr>
          <w:trHeight w:val="300"/>
          <w:trPrChange w:id="1276" w:author="Andrea K. Fourquet" w:date="2017-04-25T23:21:00Z">
            <w:trPr>
              <w:trHeight w:val="300"/>
            </w:trPr>
          </w:trPrChange>
        </w:trPr>
        <w:tc>
          <w:tcPr>
            <w:tcW w:w="1770" w:type="dxa"/>
            <w:tcMar>
              <w:left w:w="40" w:type="dxa"/>
              <w:right w:w="40" w:type="dxa"/>
            </w:tcMar>
            <w:vAlign w:val="bottom"/>
            <w:tcPrChange w:id="1277" w:author="Andrea K. Fourquet" w:date="2017-04-25T23:21:00Z">
              <w:tcPr>
                <w:tcW w:w="1770" w:type="dxa"/>
                <w:tcMar>
                  <w:left w:w="40" w:type="dxa"/>
                  <w:right w:w="40" w:type="dxa"/>
                </w:tcMar>
                <w:vAlign w:val="bottom"/>
              </w:tcPr>
            </w:tcPrChange>
          </w:tcPr>
          <w:p w14:paraId="4F7954B4" w14:textId="77777777" w:rsidR="003C038A" w:rsidRDefault="003C038A" w:rsidP="003C038A">
            <w:pPr>
              <w:spacing w:before="40" w:after="40"/>
              <w:ind w:left="72" w:right="72"/>
              <w:jc w:val="right"/>
              <w:rPr>
                <w:sz w:val="18"/>
                <w:szCs w:val="18"/>
              </w:rPr>
            </w:pPr>
            <w:commentRangeStart w:id="1278"/>
            <w:r>
              <w:rPr>
                <w:sz w:val="18"/>
                <w:szCs w:val="18"/>
              </w:rPr>
              <w:t>Last name</w:t>
            </w:r>
            <w:commentRangeEnd w:id="1278"/>
            <w:r>
              <w:rPr>
                <w:rStyle w:val="CommentReference"/>
              </w:rPr>
              <w:commentReference w:id="1278"/>
            </w:r>
          </w:p>
        </w:tc>
        <w:tc>
          <w:tcPr>
            <w:tcW w:w="1918" w:type="dxa"/>
            <w:vAlign w:val="bottom"/>
            <w:tcPrChange w:id="1279" w:author="Andrea K. Fourquet" w:date="2017-04-25T23:21:00Z">
              <w:tcPr>
                <w:tcW w:w="1918" w:type="dxa"/>
                <w:vAlign w:val="bottom"/>
              </w:tcPr>
            </w:tcPrChange>
          </w:tcPr>
          <w:p w14:paraId="02A24965" w14:textId="4CBBB3E1" w:rsidR="003C038A" w:rsidRDefault="003C038A" w:rsidP="003C038A">
            <w:pPr>
              <w:spacing w:before="40" w:after="40"/>
              <w:ind w:left="72" w:right="72"/>
              <w:rPr>
                <w:ins w:id="1280" w:author="Andrea K. Fourquet" w:date="2017-04-25T23:19:00Z"/>
                <w:sz w:val="18"/>
                <w:szCs w:val="18"/>
              </w:rPr>
            </w:pPr>
            <w:ins w:id="1281" w:author="Andrea K. Fourquet" w:date="2017-04-25T23:19:00Z">
              <w:r>
                <w:rPr>
                  <w:sz w:val="18"/>
                  <w:szCs w:val="18"/>
                </w:rPr>
                <w:t>Patient.name</w:t>
              </w:r>
            </w:ins>
          </w:p>
        </w:tc>
        <w:tc>
          <w:tcPr>
            <w:tcW w:w="1170" w:type="dxa"/>
            <w:tcPrChange w:id="1282" w:author="Andrea K. Fourquet" w:date="2017-04-25T23:21:00Z">
              <w:tcPr>
                <w:tcW w:w="1170" w:type="dxa"/>
              </w:tcPr>
            </w:tcPrChange>
          </w:tcPr>
          <w:p w14:paraId="79C5565E" w14:textId="141F3754" w:rsidR="003C038A" w:rsidRDefault="003C038A" w:rsidP="003C038A">
            <w:pPr>
              <w:spacing w:before="40" w:after="40"/>
              <w:ind w:left="72" w:right="72"/>
              <w:rPr>
                <w:ins w:id="1283" w:author="Andrea K. Fourquet" w:date="2017-04-25T23:19:00Z"/>
                <w:sz w:val="18"/>
                <w:szCs w:val="18"/>
              </w:rPr>
            </w:pPr>
          </w:p>
        </w:tc>
        <w:tc>
          <w:tcPr>
            <w:tcW w:w="3240" w:type="dxa"/>
            <w:tcMar>
              <w:left w:w="40" w:type="dxa"/>
              <w:right w:w="40" w:type="dxa"/>
            </w:tcMar>
            <w:vAlign w:val="bottom"/>
            <w:tcPrChange w:id="1284" w:author="Andrea K. Fourquet" w:date="2017-04-25T23:21:00Z">
              <w:tcPr>
                <w:tcW w:w="3240" w:type="dxa"/>
                <w:tcMar>
                  <w:left w:w="40" w:type="dxa"/>
                  <w:right w:w="40" w:type="dxa"/>
                </w:tcMar>
                <w:vAlign w:val="bottom"/>
              </w:tcPr>
            </w:tcPrChange>
          </w:tcPr>
          <w:p w14:paraId="7CB36889" w14:textId="60B779B7" w:rsidR="003C038A" w:rsidRDefault="003C038A" w:rsidP="003C038A">
            <w:pPr>
              <w:spacing w:before="40" w:after="40"/>
              <w:ind w:left="72" w:right="72"/>
              <w:rPr>
                <w:sz w:val="18"/>
                <w:szCs w:val="18"/>
              </w:rPr>
            </w:pPr>
            <w:r>
              <w:rPr>
                <w:sz w:val="18"/>
                <w:szCs w:val="18"/>
              </w:rPr>
              <w:t>The patient's last (family) name</w:t>
            </w:r>
          </w:p>
        </w:tc>
        <w:tc>
          <w:tcPr>
            <w:tcW w:w="1980" w:type="dxa"/>
            <w:tcPrChange w:id="1285" w:author="Andrea K. Fourquet" w:date="2017-04-25T23:21:00Z">
              <w:tcPr>
                <w:tcW w:w="6242" w:type="dxa"/>
              </w:tcPr>
            </w:tcPrChange>
          </w:tcPr>
          <w:p w14:paraId="63992604" w14:textId="77777777" w:rsidR="003C038A" w:rsidRDefault="003C038A" w:rsidP="003C038A">
            <w:pPr>
              <w:spacing w:before="40" w:after="40"/>
              <w:ind w:left="72" w:right="72"/>
              <w:rPr>
                <w:sz w:val="18"/>
                <w:szCs w:val="18"/>
              </w:rPr>
            </w:pPr>
          </w:p>
        </w:tc>
      </w:tr>
      <w:tr w:rsidR="003C038A" w14:paraId="1BD983FC" w14:textId="77777777" w:rsidTr="003C038A">
        <w:tc>
          <w:tcPr>
            <w:tcW w:w="1770" w:type="dxa"/>
            <w:tcMar>
              <w:left w:w="40" w:type="dxa"/>
              <w:right w:w="40" w:type="dxa"/>
            </w:tcMar>
            <w:vAlign w:val="bottom"/>
            <w:tcPrChange w:id="1286" w:author="Andrea K. Fourquet" w:date="2017-04-25T23:21:00Z">
              <w:tcPr>
                <w:tcW w:w="1770" w:type="dxa"/>
                <w:tcMar>
                  <w:left w:w="40" w:type="dxa"/>
                  <w:right w:w="40" w:type="dxa"/>
                </w:tcMar>
                <w:vAlign w:val="bottom"/>
              </w:tcPr>
            </w:tcPrChange>
          </w:tcPr>
          <w:p w14:paraId="0D2002FF" w14:textId="77777777" w:rsidR="003C038A" w:rsidRDefault="003C038A" w:rsidP="003C038A">
            <w:pPr>
              <w:spacing w:before="40" w:after="40"/>
              <w:ind w:left="72" w:right="72"/>
              <w:jc w:val="right"/>
              <w:rPr>
                <w:sz w:val="18"/>
                <w:szCs w:val="18"/>
              </w:rPr>
            </w:pPr>
            <w:r>
              <w:rPr>
                <w:sz w:val="18"/>
                <w:szCs w:val="18"/>
              </w:rPr>
              <w:t>First name</w:t>
            </w:r>
          </w:p>
        </w:tc>
        <w:tc>
          <w:tcPr>
            <w:tcW w:w="1918" w:type="dxa"/>
            <w:vAlign w:val="bottom"/>
            <w:tcPrChange w:id="1287" w:author="Andrea K. Fourquet" w:date="2017-04-25T23:21:00Z">
              <w:tcPr>
                <w:tcW w:w="1918" w:type="dxa"/>
                <w:vAlign w:val="bottom"/>
              </w:tcPr>
            </w:tcPrChange>
          </w:tcPr>
          <w:p w14:paraId="464F3C67" w14:textId="57F08E9C" w:rsidR="003C038A" w:rsidRDefault="003C038A" w:rsidP="003C038A">
            <w:pPr>
              <w:spacing w:before="40" w:after="40"/>
              <w:ind w:left="72" w:right="72"/>
              <w:rPr>
                <w:ins w:id="1288" w:author="Andrea K. Fourquet" w:date="2017-04-25T23:19:00Z"/>
                <w:sz w:val="18"/>
                <w:szCs w:val="18"/>
              </w:rPr>
            </w:pPr>
            <w:ins w:id="1289" w:author="Andrea K. Fourquet" w:date="2017-04-25T23:19:00Z">
              <w:r>
                <w:rPr>
                  <w:sz w:val="18"/>
                  <w:szCs w:val="18"/>
                </w:rPr>
                <w:t>Patient.name</w:t>
              </w:r>
            </w:ins>
          </w:p>
        </w:tc>
        <w:tc>
          <w:tcPr>
            <w:tcW w:w="1170" w:type="dxa"/>
            <w:tcPrChange w:id="1290" w:author="Andrea K. Fourquet" w:date="2017-04-25T23:21:00Z">
              <w:tcPr>
                <w:tcW w:w="1170" w:type="dxa"/>
              </w:tcPr>
            </w:tcPrChange>
          </w:tcPr>
          <w:p w14:paraId="6F8DD8E3" w14:textId="09B61E3A" w:rsidR="003C038A" w:rsidRDefault="003C038A" w:rsidP="003C038A">
            <w:pPr>
              <w:spacing w:before="40" w:after="40"/>
              <w:ind w:left="72" w:right="72"/>
              <w:rPr>
                <w:ins w:id="1291" w:author="Andrea K. Fourquet" w:date="2017-04-25T23:19:00Z"/>
                <w:sz w:val="18"/>
                <w:szCs w:val="18"/>
              </w:rPr>
            </w:pPr>
          </w:p>
        </w:tc>
        <w:tc>
          <w:tcPr>
            <w:tcW w:w="3240" w:type="dxa"/>
            <w:tcMar>
              <w:left w:w="40" w:type="dxa"/>
              <w:right w:w="40" w:type="dxa"/>
            </w:tcMar>
            <w:vAlign w:val="bottom"/>
            <w:tcPrChange w:id="1292" w:author="Andrea K. Fourquet" w:date="2017-04-25T23:21:00Z">
              <w:tcPr>
                <w:tcW w:w="3240" w:type="dxa"/>
                <w:tcMar>
                  <w:left w:w="40" w:type="dxa"/>
                  <w:right w:w="40" w:type="dxa"/>
                </w:tcMar>
                <w:vAlign w:val="bottom"/>
              </w:tcPr>
            </w:tcPrChange>
          </w:tcPr>
          <w:p w14:paraId="201FBA38" w14:textId="30956D46" w:rsidR="003C038A" w:rsidRDefault="003C038A" w:rsidP="003C038A">
            <w:pPr>
              <w:spacing w:before="40" w:after="40"/>
              <w:ind w:left="72" w:right="72"/>
              <w:rPr>
                <w:sz w:val="18"/>
                <w:szCs w:val="18"/>
              </w:rPr>
            </w:pPr>
            <w:r>
              <w:rPr>
                <w:sz w:val="18"/>
                <w:szCs w:val="18"/>
              </w:rPr>
              <w:t>The patient's first (given) name</w:t>
            </w:r>
          </w:p>
        </w:tc>
        <w:tc>
          <w:tcPr>
            <w:tcW w:w="1980" w:type="dxa"/>
            <w:tcPrChange w:id="1293" w:author="Andrea K. Fourquet" w:date="2017-04-25T23:21:00Z">
              <w:tcPr>
                <w:tcW w:w="6242" w:type="dxa"/>
              </w:tcPr>
            </w:tcPrChange>
          </w:tcPr>
          <w:p w14:paraId="009CD665" w14:textId="77777777" w:rsidR="003C038A" w:rsidRDefault="003C038A" w:rsidP="003C038A">
            <w:pPr>
              <w:spacing w:before="40" w:after="40"/>
              <w:ind w:left="72" w:right="72"/>
              <w:rPr>
                <w:sz w:val="18"/>
                <w:szCs w:val="18"/>
              </w:rPr>
            </w:pPr>
          </w:p>
        </w:tc>
      </w:tr>
      <w:tr w:rsidR="003C038A" w14:paraId="363FD068" w14:textId="77777777" w:rsidTr="003C038A">
        <w:tc>
          <w:tcPr>
            <w:tcW w:w="1770" w:type="dxa"/>
            <w:tcMar>
              <w:left w:w="40" w:type="dxa"/>
              <w:right w:w="40" w:type="dxa"/>
            </w:tcMar>
            <w:vAlign w:val="bottom"/>
            <w:tcPrChange w:id="1294" w:author="Andrea K. Fourquet" w:date="2017-04-25T23:21:00Z">
              <w:tcPr>
                <w:tcW w:w="1770" w:type="dxa"/>
                <w:tcMar>
                  <w:left w:w="40" w:type="dxa"/>
                  <w:right w:w="40" w:type="dxa"/>
                </w:tcMar>
                <w:vAlign w:val="bottom"/>
              </w:tcPr>
            </w:tcPrChange>
          </w:tcPr>
          <w:p w14:paraId="02A9233C" w14:textId="77777777" w:rsidR="003C038A" w:rsidRDefault="003C038A" w:rsidP="003C038A">
            <w:pPr>
              <w:spacing w:before="40" w:after="40"/>
              <w:ind w:left="72" w:right="72"/>
              <w:jc w:val="right"/>
              <w:rPr>
                <w:sz w:val="18"/>
                <w:szCs w:val="18"/>
              </w:rPr>
            </w:pPr>
            <w:r>
              <w:rPr>
                <w:sz w:val="18"/>
                <w:szCs w:val="18"/>
              </w:rPr>
              <w:t>middle initial</w:t>
            </w:r>
          </w:p>
        </w:tc>
        <w:tc>
          <w:tcPr>
            <w:tcW w:w="1918" w:type="dxa"/>
            <w:vAlign w:val="bottom"/>
            <w:tcPrChange w:id="1295" w:author="Andrea K. Fourquet" w:date="2017-04-25T23:21:00Z">
              <w:tcPr>
                <w:tcW w:w="1918" w:type="dxa"/>
                <w:vAlign w:val="bottom"/>
              </w:tcPr>
            </w:tcPrChange>
          </w:tcPr>
          <w:p w14:paraId="49EE36B8" w14:textId="429BE8A3" w:rsidR="003C038A" w:rsidRDefault="003C038A" w:rsidP="003C038A">
            <w:pPr>
              <w:spacing w:before="40" w:after="40"/>
              <w:ind w:left="72" w:right="72"/>
              <w:rPr>
                <w:ins w:id="1296" w:author="Andrea K. Fourquet" w:date="2017-04-25T23:19:00Z"/>
                <w:sz w:val="18"/>
                <w:szCs w:val="18"/>
              </w:rPr>
            </w:pPr>
            <w:ins w:id="1297" w:author="Andrea K. Fourquet" w:date="2017-04-25T23:19:00Z">
              <w:r>
                <w:rPr>
                  <w:sz w:val="18"/>
                  <w:szCs w:val="18"/>
                </w:rPr>
                <w:t>Patient.name</w:t>
              </w:r>
            </w:ins>
          </w:p>
        </w:tc>
        <w:tc>
          <w:tcPr>
            <w:tcW w:w="1170" w:type="dxa"/>
            <w:tcPrChange w:id="1298" w:author="Andrea K. Fourquet" w:date="2017-04-25T23:21:00Z">
              <w:tcPr>
                <w:tcW w:w="1170" w:type="dxa"/>
              </w:tcPr>
            </w:tcPrChange>
          </w:tcPr>
          <w:p w14:paraId="3A8792D6" w14:textId="337AD240" w:rsidR="003C038A" w:rsidRDefault="003C038A" w:rsidP="003C038A">
            <w:pPr>
              <w:spacing w:before="40" w:after="40"/>
              <w:ind w:left="72" w:right="72"/>
              <w:rPr>
                <w:ins w:id="1299" w:author="Andrea K. Fourquet" w:date="2017-04-25T23:19:00Z"/>
                <w:sz w:val="18"/>
                <w:szCs w:val="18"/>
              </w:rPr>
            </w:pPr>
          </w:p>
        </w:tc>
        <w:tc>
          <w:tcPr>
            <w:tcW w:w="3240" w:type="dxa"/>
            <w:tcMar>
              <w:left w:w="40" w:type="dxa"/>
              <w:right w:w="40" w:type="dxa"/>
            </w:tcMar>
            <w:vAlign w:val="center"/>
            <w:tcPrChange w:id="1300" w:author="Andrea K. Fourquet" w:date="2017-04-25T23:21:00Z">
              <w:tcPr>
                <w:tcW w:w="3240" w:type="dxa"/>
                <w:tcMar>
                  <w:left w:w="40" w:type="dxa"/>
                  <w:right w:w="40" w:type="dxa"/>
                </w:tcMar>
                <w:vAlign w:val="center"/>
              </w:tcPr>
            </w:tcPrChange>
          </w:tcPr>
          <w:p w14:paraId="2DB954C1" w14:textId="278BD56E" w:rsidR="003C038A" w:rsidRDefault="003C038A" w:rsidP="003C038A">
            <w:pPr>
              <w:spacing w:before="40" w:after="40"/>
              <w:ind w:left="72" w:right="72"/>
              <w:rPr>
                <w:sz w:val="18"/>
                <w:szCs w:val="18"/>
              </w:rPr>
            </w:pPr>
            <w:r>
              <w:rPr>
                <w:sz w:val="18"/>
                <w:szCs w:val="18"/>
              </w:rPr>
              <w:t>The patient's middle name, if any</w:t>
            </w:r>
          </w:p>
        </w:tc>
        <w:tc>
          <w:tcPr>
            <w:tcW w:w="1980" w:type="dxa"/>
            <w:tcPrChange w:id="1301" w:author="Andrea K. Fourquet" w:date="2017-04-25T23:21:00Z">
              <w:tcPr>
                <w:tcW w:w="6242" w:type="dxa"/>
              </w:tcPr>
            </w:tcPrChange>
          </w:tcPr>
          <w:p w14:paraId="11F67053" w14:textId="77777777" w:rsidR="003C038A" w:rsidRDefault="003C038A" w:rsidP="003C038A">
            <w:pPr>
              <w:spacing w:before="40" w:after="40"/>
              <w:ind w:left="72" w:right="72"/>
              <w:rPr>
                <w:sz w:val="18"/>
                <w:szCs w:val="18"/>
              </w:rPr>
            </w:pPr>
          </w:p>
        </w:tc>
      </w:tr>
      <w:tr w:rsidR="003C038A" w14:paraId="051DE015" w14:textId="77777777" w:rsidTr="003C038A">
        <w:tc>
          <w:tcPr>
            <w:tcW w:w="1770" w:type="dxa"/>
            <w:tcMar>
              <w:left w:w="40" w:type="dxa"/>
              <w:right w:w="40" w:type="dxa"/>
            </w:tcMar>
            <w:vAlign w:val="bottom"/>
            <w:tcPrChange w:id="1302" w:author="Andrea K. Fourquet" w:date="2017-04-25T23:21:00Z">
              <w:tcPr>
                <w:tcW w:w="1770" w:type="dxa"/>
                <w:tcMar>
                  <w:left w:w="40" w:type="dxa"/>
                  <w:right w:w="40" w:type="dxa"/>
                </w:tcMar>
                <w:vAlign w:val="bottom"/>
              </w:tcPr>
            </w:tcPrChange>
          </w:tcPr>
          <w:p w14:paraId="492AFEB9" w14:textId="77777777" w:rsidR="003C038A" w:rsidRDefault="003C038A" w:rsidP="003C038A">
            <w:pPr>
              <w:spacing w:before="40" w:after="40"/>
              <w:ind w:left="72" w:right="72"/>
              <w:jc w:val="right"/>
              <w:rPr>
                <w:sz w:val="18"/>
                <w:szCs w:val="18"/>
              </w:rPr>
            </w:pPr>
            <w:r>
              <w:rPr>
                <w:sz w:val="18"/>
                <w:szCs w:val="18"/>
              </w:rPr>
              <w:t>home address</w:t>
            </w:r>
          </w:p>
        </w:tc>
        <w:tc>
          <w:tcPr>
            <w:tcW w:w="1918" w:type="dxa"/>
            <w:vAlign w:val="bottom"/>
            <w:tcPrChange w:id="1303" w:author="Andrea K. Fourquet" w:date="2017-04-25T23:21:00Z">
              <w:tcPr>
                <w:tcW w:w="1918" w:type="dxa"/>
                <w:vAlign w:val="bottom"/>
              </w:tcPr>
            </w:tcPrChange>
          </w:tcPr>
          <w:p w14:paraId="48B3AAA4" w14:textId="7238999E" w:rsidR="003C038A" w:rsidRDefault="003C038A" w:rsidP="003C038A">
            <w:pPr>
              <w:spacing w:before="40" w:after="40"/>
              <w:ind w:left="72" w:right="72"/>
              <w:rPr>
                <w:ins w:id="1304" w:author="Andrea K. Fourquet" w:date="2017-04-25T23:19:00Z"/>
                <w:sz w:val="18"/>
                <w:szCs w:val="18"/>
              </w:rPr>
            </w:pPr>
            <w:ins w:id="1305" w:author="Andrea K. Fourquet" w:date="2017-04-25T23:19:00Z">
              <w:r>
                <w:rPr>
                  <w:sz w:val="18"/>
                  <w:szCs w:val="18"/>
                </w:rPr>
                <w:t>Patient.address</w:t>
              </w:r>
            </w:ins>
          </w:p>
        </w:tc>
        <w:tc>
          <w:tcPr>
            <w:tcW w:w="1170" w:type="dxa"/>
            <w:tcPrChange w:id="1306" w:author="Andrea K. Fourquet" w:date="2017-04-25T23:21:00Z">
              <w:tcPr>
                <w:tcW w:w="1170" w:type="dxa"/>
              </w:tcPr>
            </w:tcPrChange>
          </w:tcPr>
          <w:p w14:paraId="0E3C15D1" w14:textId="29AF60B4" w:rsidR="003C038A" w:rsidRDefault="003C038A" w:rsidP="003C038A">
            <w:pPr>
              <w:spacing w:before="40" w:after="40"/>
              <w:ind w:left="72" w:right="72"/>
              <w:rPr>
                <w:ins w:id="1307" w:author="Andrea K. Fourquet" w:date="2017-04-25T23:19:00Z"/>
                <w:sz w:val="18"/>
                <w:szCs w:val="18"/>
              </w:rPr>
            </w:pPr>
          </w:p>
        </w:tc>
        <w:tc>
          <w:tcPr>
            <w:tcW w:w="3240" w:type="dxa"/>
            <w:tcMar>
              <w:left w:w="40" w:type="dxa"/>
              <w:right w:w="40" w:type="dxa"/>
            </w:tcMar>
            <w:vAlign w:val="center"/>
            <w:tcPrChange w:id="1308" w:author="Andrea K. Fourquet" w:date="2017-04-25T23:21:00Z">
              <w:tcPr>
                <w:tcW w:w="3240" w:type="dxa"/>
                <w:tcMar>
                  <w:left w:w="40" w:type="dxa"/>
                  <w:right w:w="40" w:type="dxa"/>
                </w:tcMar>
                <w:vAlign w:val="center"/>
              </w:tcPr>
            </w:tcPrChange>
          </w:tcPr>
          <w:p w14:paraId="117AC9FD" w14:textId="1984945B" w:rsidR="003C038A" w:rsidRDefault="003C038A" w:rsidP="003C038A">
            <w:pPr>
              <w:spacing w:before="40" w:after="40"/>
              <w:ind w:left="72" w:right="72"/>
              <w:rPr>
                <w:sz w:val="18"/>
                <w:szCs w:val="18"/>
              </w:rPr>
            </w:pPr>
            <w:r>
              <w:rPr>
                <w:sz w:val="18"/>
                <w:szCs w:val="18"/>
              </w:rPr>
              <w:t>Patient's address of residence</w:t>
            </w:r>
          </w:p>
        </w:tc>
        <w:tc>
          <w:tcPr>
            <w:tcW w:w="1980" w:type="dxa"/>
            <w:tcPrChange w:id="1309" w:author="Andrea K. Fourquet" w:date="2017-04-25T23:21:00Z">
              <w:tcPr>
                <w:tcW w:w="6242" w:type="dxa"/>
              </w:tcPr>
            </w:tcPrChange>
          </w:tcPr>
          <w:p w14:paraId="5831AF45" w14:textId="77777777" w:rsidR="003C038A" w:rsidRDefault="003C038A" w:rsidP="003C038A">
            <w:pPr>
              <w:spacing w:before="40" w:after="40"/>
              <w:ind w:left="72" w:right="72"/>
              <w:rPr>
                <w:sz w:val="18"/>
                <w:szCs w:val="18"/>
              </w:rPr>
            </w:pPr>
          </w:p>
        </w:tc>
      </w:tr>
      <w:tr w:rsidR="003C038A" w14:paraId="5BAAF79B" w14:textId="77777777" w:rsidTr="003C038A">
        <w:tc>
          <w:tcPr>
            <w:tcW w:w="1770" w:type="dxa"/>
            <w:tcMar>
              <w:left w:w="40" w:type="dxa"/>
              <w:right w:w="40" w:type="dxa"/>
            </w:tcMar>
            <w:vAlign w:val="bottom"/>
            <w:tcPrChange w:id="1310" w:author="Andrea K. Fourquet" w:date="2017-04-25T23:21:00Z">
              <w:tcPr>
                <w:tcW w:w="1770" w:type="dxa"/>
                <w:tcMar>
                  <w:left w:w="40" w:type="dxa"/>
                  <w:right w:w="40" w:type="dxa"/>
                </w:tcMar>
                <w:vAlign w:val="bottom"/>
              </w:tcPr>
            </w:tcPrChange>
          </w:tcPr>
          <w:p w14:paraId="662A3C53" w14:textId="77777777" w:rsidR="003C038A" w:rsidRDefault="003C038A" w:rsidP="003C038A">
            <w:pPr>
              <w:spacing w:before="40" w:after="40"/>
              <w:ind w:left="72" w:right="72"/>
              <w:jc w:val="right"/>
              <w:rPr>
                <w:sz w:val="18"/>
                <w:szCs w:val="18"/>
              </w:rPr>
            </w:pPr>
            <w:r>
              <w:rPr>
                <w:sz w:val="18"/>
                <w:szCs w:val="18"/>
              </w:rPr>
              <w:t>home city</w:t>
            </w:r>
          </w:p>
        </w:tc>
        <w:tc>
          <w:tcPr>
            <w:tcW w:w="1918" w:type="dxa"/>
            <w:vAlign w:val="bottom"/>
            <w:tcPrChange w:id="1311" w:author="Andrea K. Fourquet" w:date="2017-04-25T23:21:00Z">
              <w:tcPr>
                <w:tcW w:w="1918" w:type="dxa"/>
                <w:vAlign w:val="bottom"/>
              </w:tcPr>
            </w:tcPrChange>
          </w:tcPr>
          <w:p w14:paraId="45997294" w14:textId="006A2B87" w:rsidR="003C038A" w:rsidRDefault="003C038A" w:rsidP="003C038A">
            <w:pPr>
              <w:spacing w:before="40" w:after="40"/>
              <w:ind w:left="72" w:right="72"/>
              <w:rPr>
                <w:ins w:id="1312" w:author="Andrea K. Fourquet" w:date="2017-04-25T23:19:00Z"/>
                <w:sz w:val="18"/>
                <w:szCs w:val="18"/>
              </w:rPr>
            </w:pPr>
            <w:ins w:id="1313" w:author="Andrea K. Fourquet" w:date="2017-04-25T23:19:00Z">
              <w:r>
                <w:rPr>
                  <w:sz w:val="18"/>
                  <w:szCs w:val="18"/>
                </w:rPr>
                <w:t>Patient.address</w:t>
              </w:r>
            </w:ins>
          </w:p>
        </w:tc>
        <w:tc>
          <w:tcPr>
            <w:tcW w:w="1170" w:type="dxa"/>
            <w:tcPrChange w:id="1314" w:author="Andrea K. Fourquet" w:date="2017-04-25T23:21:00Z">
              <w:tcPr>
                <w:tcW w:w="1170" w:type="dxa"/>
              </w:tcPr>
            </w:tcPrChange>
          </w:tcPr>
          <w:p w14:paraId="3A1E174D" w14:textId="4ADA53DC" w:rsidR="003C038A" w:rsidRDefault="003C038A" w:rsidP="003C038A">
            <w:pPr>
              <w:spacing w:before="40" w:after="40"/>
              <w:ind w:left="72" w:right="72"/>
              <w:rPr>
                <w:ins w:id="1315" w:author="Andrea K. Fourquet" w:date="2017-04-25T23:19:00Z"/>
                <w:sz w:val="18"/>
                <w:szCs w:val="18"/>
              </w:rPr>
            </w:pPr>
          </w:p>
        </w:tc>
        <w:tc>
          <w:tcPr>
            <w:tcW w:w="3240" w:type="dxa"/>
            <w:tcMar>
              <w:left w:w="40" w:type="dxa"/>
              <w:right w:w="40" w:type="dxa"/>
            </w:tcMar>
            <w:vAlign w:val="bottom"/>
            <w:tcPrChange w:id="1316" w:author="Andrea K. Fourquet" w:date="2017-04-25T23:21:00Z">
              <w:tcPr>
                <w:tcW w:w="3240" w:type="dxa"/>
                <w:tcMar>
                  <w:left w:w="40" w:type="dxa"/>
                  <w:right w:w="40" w:type="dxa"/>
                </w:tcMar>
                <w:vAlign w:val="bottom"/>
              </w:tcPr>
            </w:tcPrChange>
          </w:tcPr>
          <w:p w14:paraId="7D592CEA" w14:textId="0D380B81" w:rsidR="003C038A" w:rsidRDefault="003C038A" w:rsidP="003C038A">
            <w:pPr>
              <w:spacing w:before="40" w:after="40"/>
              <w:ind w:left="72" w:right="72"/>
              <w:rPr>
                <w:sz w:val="18"/>
                <w:szCs w:val="18"/>
              </w:rPr>
            </w:pPr>
            <w:r>
              <w:rPr>
                <w:sz w:val="18"/>
                <w:szCs w:val="18"/>
              </w:rPr>
              <w:t>The patient's primary city or township of residence.</w:t>
            </w:r>
          </w:p>
        </w:tc>
        <w:tc>
          <w:tcPr>
            <w:tcW w:w="1980" w:type="dxa"/>
            <w:tcPrChange w:id="1317" w:author="Andrea K. Fourquet" w:date="2017-04-25T23:21:00Z">
              <w:tcPr>
                <w:tcW w:w="6242" w:type="dxa"/>
              </w:tcPr>
            </w:tcPrChange>
          </w:tcPr>
          <w:p w14:paraId="34AFE9D9" w14:textId="77777777" w:rsidR="003C038A" w:rsidRDefault="003C038A" w:rsidP="003C038A">
            <w:pPr>
              <w:spacing w:before="40" w:after="40"/>
              <w:ind w:left="72" w:right="72"/>
              <w:rPr>
                <w:sz w:val="18"/>
                <w:szCs w:val="18"/>
              </w:rPr>
            </w:pPr>
          </w:p>
        </w:tc>
      </w:tr>
      <w:tr w:rsidR="003C038A" w14:paraId="73F8974D" w14:textId="77777777" w:rsidTr="003C038A">
        <w:tc>
          <w:tcPr>
            <w:tcW w:w="1770" w:type="dxa"/>
            <w:tcMar>
              <w:left w:w="40" w:type="dxa"/>
              <w:right w:w="40" w:type="dxa"/>
            </w:tcMar>
            <w:vAlign w:val="bottom"/>
            <w:tcPrChange w:id="1318" w:author="Andrea K. Fourquet" w:date="2017-04-25T23:21:00Z">
              <w:tcPr>
                <w:tcW w:w="1770" w:type="dxa"/>
                <w:tcMar>
                  <w:left w:w="40" w:type="dxa"/>
                  <w:right w:w="40" w:type="dxa"/>
                </w:tcMar>
                <w:vAlign w:val="bottom"/>
              </w:tcPr>
            </w:tcPrChange>
          </w:tcPr>
          <w:p w14:paraId="48E9E3FA" w14:textId="77777777" w:rsidR="003C038A" w:rsidRDefault="003C038A" w:rsidP="003C038A">
            <w:pPr>
              <w:spacing w:before="40" w:after="40"/>
              <w:ind w:left="72" w:right="72"/>
              <w:jc w:val="right"/>
              <w:rPr>
                <w:sz w:val="18"/>
                <w:szCs w:val="18"/>
              </w:rPr>
            </w:pPr>
            <w:r>
              <w:rPr>
                <w:sz w:val="18"/>
                <w:szCs w:val="18"/>
              </w:rPr>
              <w:t>home country</w:t>
            </w:r>
          </w:p>
        </w:tc>
        <w:tc>
          <w:tcPr>
            <w:tcW w:w="1918" w:type="dxa"/>
            <w:vAlign w:val="bottom"/>
            <w:tcPrChange w:id="1319" w:author="Andrea K. Fourquet" w:date="2017-04-25T23:21:00Z">
              <w:tcPr>
                <w:tcW w:w="1918" w:type="dxa"/>
                <w:vAlign w:val="bottom"/>
              </w:tcPr>
            </w:tcPrChange>
          </w:tcPr>
          <w:p w14:paraId="3E67659A" w14:textId="04148787" w:rsidR="003C038A" w:rsidRDefault="003C038A" w:rsidP="003C038A">
            <w:pPr>
              <w:spacing w:before="40" w:after="40"/>
              <w:ind w:left="72" w:right="72"/>
              <w:rPr>
                <w:ins w:id="1320" w:author="Andrea K. Fourquet" w:date="2017-04-25T23:19:00Z"/>
                <w:sz w:val="18"/>
                <w:szCs w:val="18"/>
              </w:rPr>
            </w:pPr>
            <w:ins w:id="1321" w:author="Andrea K. Fourquet" w:date="2017-04-25T23:19:00Z">
              <w:r>
                <w:rPr>
                  <w:sz w:val="18"/>
                  <w:szCs w:val="18"/>
                </w:rPr>
                <w:t>Patient.address</w:t>
              </w:r>
            </w:ins>
          </w:p>
        </w:tc>
        <w:tc>
          <w:tcPr>
            <w:tcW w:w="1170" w:type="dxa"/>
            <w:tcPrChange w:id="1322" w:author="Andrea K. Fourquet" w:date="2017-04-25T23:21:00Z">
              <w:tcPr>
                <w:tcW w:w="1170" w:type="dxa"/>
              </w:tcPr>
            </w:tcPrChange>
          </w:tcPr>
          <w:p w14:paraId="69FF7F52" w14:textId="567BC029" w:rsidR="003C038A" w:rsidRDefault="003C038A" w:rsidP="003C038A">
            <w:pPr>
              <w:spacing w:before="40" w:after="40"/>
              <w:ind w:left="72" w:right="72"/>
              <w:rPr>
                <w:ins w:id="1323" w:author="Andrea K. Fourquet" w:date="2017-04-25T23:19:00Z"/>
                <w:sz w:val="18"/>
                <w:szCs w:val="18"/>
              </w:rPr>
            </w:pPr>
          </w:p>
        </w:tc>
        <w:tc>
          <w:tcPr>
            <w:tcW w:w="3240" w:type="dxa"/>
            <w:tcMar>
              <w:left w:w="40" w:type="dxa"/>
              <w:right w:w="40" w:type="dxa"/>
            </w:tcMar>
            <w:vAlign w:val="bottom"/>
            <w:tcPrChange w:id="1324" w:author="Andrea K. Fourquet" w:date="2017-04-25T23:21:00Z">
              <w:tcPr>
                <w:tcW w:w="3240" w:type="dxa"/>
                <w:tcMar>
                  <w:left w:w="40" w:type="dxa"/>
                  <w:right w:w="40" w:type="dxa"/>
                </w:tcMar>
                <w:vAlign w:val="bottom"/>
              </w:tcPr>
            </w:tcPrChange>
          </w:tcPr>
          <w:p w14:paraId="4FDBD286" w14:textId="4DB3137D" w:rsidR="003C038A" w:rsidRDefault="003C038A" w:rsidP="003C038A">
            <w:pPr>
              <w:spacing w:before="40" w:after="40"/>
              <w:ind w:left="72" w:right="72"/>
              <w:rPr>
                <w:sz w:val="18"/>
                <w:szCs w:val="18"/>
              </w:rPr>
            </w:pPr>
            <w:r>
              <w:rPr>
                <w:sz w:val="18"/>
                <w:szCs w:val="18"/>
              </w:rPr>
              <w:t>The patient's home county or parish of residence.</w:t>
            </w:r>
          </w:p>
        </w:tc>
        <w:tc>
          <w:tcPr>
            <w:tcW w:w="1980" w:type="dxa"/>
            <w:tcPrChange w:id="1325" w:author="Andrea K. Fourquet" w:date="2017-04-25T23:21:00Z">
              <w:tcPr>
                <w:tcW w:w="6242" w:type="dxa"/>
              </w:tcPr>
            </w:tcPrChange>
          </w:tcPr>
          <w:p w14:paraId="05C50FB7" w14:textId="77777777" w:rsidR="003C038A" w:rsidRDefault="003C038A" w:rsidP="003C038A">
            <w:pPr>
              <w:spacing w:before="40" w:after="40"/>
              <w:ind w:left="72" w:right="72"/>
              <w:rPr>
                <w:sz w:val="18"/>
                <w:szCs w:val="18"/>
              </w:rPr>
            </w:pPr>
          </w:p>
        </w:tc>
      </w:tr>
      <w:tr w:rsidR="003C038A" w14:paraId="45191665" w14:textId="77777777" w:rsidTr="003C038A">
        <w:tc>
          <w:tcPr>
            <w:tcW w:w="1770" w:type="dxa"/>
            <w:tcMar>
              <w:left w:w="40" w:type="dxa"/>
              <w:right w:w="40" w:type="dxa"/>
            </w:tcMar>
            <w:vAlign w:val="bottom"/>
            <w:tcPrChange w:id="1326" w:author="Andrea K. Fourquet" w:date="2017-04-25T23:21:00Z">
              <w:tcPr>
                <w:tcW w:w="1770" w:type="dxa"/>
                <w:tcMar>
                  <w:left w:w="40" w:type="dxa"/>
                  <w:right w:w="40" w:type="dxa"/>
                </w:tcMar>
                <w:vAlign w:val="bottom"/>
              </w:tcPr>
            </w:tcPrChange>
          </w:tcPr>
          <w:p w14:paraId="22D14B2D" w14:textId="77777777" w:rsidR="003C038A" w:rsidRDefault="003C038A" w:rsidP="003C038A">
            <w:pPr>
              <w:spacing w:before="40" w:after="40"/>
              <w:ind w:left="72" w:right="72"/>
              <w:jc w:val="right"/>
              <w:rPr>
                <w:sz w:val="18"/>
                <w:szCs w:val="18"/>
              </w:rPr>
            </w:pPr>
            <w:r>
              <w:rPr>
                <w:sz w:val="18"/>
                <w:szCs w:val="18"/>
              </w:rPr>
              <w:t>home state</w:t>
            </w:r>
          </w:p>
        </w:tc>
        <w:tc>
          <w:tcPr>
            <w:tcW w:w="1918" w:type="dxa"/>
            <w:vAlign w:val="bottom"/>
            <w:tcPrChange w:id="1327" w:author="Andrea K. Fourquet" w:date="2017-04-25T23:21:00Z">
              <w:tcPr>
                <w:tcW w:w="1918" w:type="dxa"/>
                <w:vAlign w:val="bottom"/>
              </w:tcPr>
            </w:tcPrChange>
          </w:tcPr>
          <w:p w14:paraId="15062735" w14:textId="22A00356" w:rsidR="003C038A" w:rsidRDefault="003C038A" w:rsidP="003C038A">
            <w:pPr>
              <w:spacing w:before="40" w:after="40"/>
              <w:ind w:left="72" w:right="72"/>
              <w:rPr>
                <w:ins w:id="1328" w:author="Andrea K. Fourquet" w:date="2017-04-25T23:19:00Z"/>
                <w:sz w:val="18"/>
                <w:szCs w:val="18"/>
              </w:rPr>
            </w:pPr>
            <w:ins w:id="1329" w:author="Andrea K. Fourquet" w:date="2017-04-25T23:19:00Z">
              <w:r>
                <w:rPr>
                  <w:sz w:val="18"/>
                  <w:szCs w:val="18"/>
                </w:rPr>
                <w:t>Patient.address</w:t>
              </w:r>
            </w:ins>
          </w:p>
        </w:tc>
        <w:tc>
          <w:tcPr>
            <w:tcW w:w="1170" w:type="dxa"/>
            <w:tcPrChange w:id="1330" w:author="Andrea K. Fourquet" w:date="2017-04-25T23:21:00Z">
              <w:tcPr>
                <w:tcW w:w="1170" w:type="dxa"/>
              </w:tcPr>
            </w:tcPrChange>
          </w:tcPr>
          <w:p w14:paraId="7CFA9315" w14:textId="1BA8BFE8" w:rsidR="003C038A" w:rsidRDefault="003C038A" w:rsidP="003C038A">
            <w:pPr>
              <w:spacing w:before="40" w:after="40"/>
              <w:ind w:left="72" w:right="72"/>
              <w:rPr>
                <w:ins w:id="1331" w:author="Andrea K. Fourquet" w:date="2017-04-25T23:19:00Z"/>
                <w:sz w:val="18"/>
                <w:szCs w:val="18"/>
              </w:rPr>
            </w:pPr>
          </w:p>
        </w:tc>
        <w:tc>
          <w:tcPr>
            <w:tcW w:w="3240" w:type="dxa"/>
            <w:tcMar>
              <w:left w:w="40" w:type="dxa"/>
              <w:right w:w="40" w:type="dxa"/>
            </w:tcMar>
            <w:vAlign w:val="bottom"/>
            <w:tcPrChange w:id="1332" w:author="Andrea K. Fourquet" w:date="2017-04-25T23:21:00Z">
              <w:tcPr>
                <w:tcW w:w="3240" w:type="dxa"/>
                <w:tcMar>
                  <w:left w:w="40" w:type="dxa"/>
                  <w:right w:w="40" w:type="dxa"/>
                </w:tcMar>
                <w:vAlign w:val="bottom"/>
              </w:tcPr>
            </w:tcPrChange>
          </w:tcPr>
          <w:p w14:paraId="523DCDE5" w14:textId="3E131432" w:rsidR="003C038A" w:rsidRDefault="003C038A" w:rsidP="003C038A">
            <w:pPr>
              <w:spacing w:before="40" w:after="40"/>
              <w:ind w:left="72" w:right="72"/>
              <w:rPr>
                <w:sz w:val="18"/>
                <w:szCs w:val="18"/>
              </w:rPr>
            </w:pPr>
            <w:r>
              <w:rPr>
                <w:sz w:val="18"/>
                <w:szCs w:val="18"/>
              </w:rPr>
              <w:t>The state, territory, or province where the patient resides.</w:t>
            </w:r>
          </w:p>
        </w:tc>
        <w:tc>
          <w:tcPr>
            <w:tcW w:w="1980" w:type="dxa"/>
            <w:tcPrChange w:id="1333" w:author="Andrea K. Fourquet" w:date="2017-04-25T23:21:00Z">
              <w:tcPr>
                <w:tcW w:w="6242" w:type="dxa"/>
              </w:tcPr>
            </w:tcPrChange>
          </w:tcPr>
          <w:p w14:paraId="22F5A71F" w14:textId="77777777" w:rsidR="003C038A" w:rsidRDefault="003C038A" w:rsidP="003C038A">
            <w:pPr>
              <w:spacing w:before="40" w:after="40"/>
              <w:ind w:left="72" w:right="72"/>
              <w:rPr>
                <w:sz w:val="18"/>
                <w:szCs w:val="18"/>
              </w:rPr>
            </w:pPr>
          </w:p>
        </w:tc>
      </w:tr>
      <w:tr w:rsidR="003C038A" w14:paraId="03BD1E77" w14:textId="77777777" w:rsidTr="003C038A">
        <w:tc>
          <w:tcPr>
            <w:tcW w:w="1770" w:type="dxa"/>
            <w:tcMar>
              <w:left w:w="40" w:type="dxa"/>
              <w:right w:w="40" w:type="dxa"/>
            </w:tcMar>
            <w:vAlign w:val="bottom"/>
            <w:tcPrChange w:id="1334" w:author="Andrea K. Fourquet" w:date="2017-04-25T23:21:00Z">
              <w:tcPr>
                <w:tcW w:w="1770" w:type="dxa"/>
                <w:tcMar>
                  <w:left w:w="40" w:type="dxa"/>
                  <w:right w:w="40" w:type="dxa"/>
                </w:tcMar>
                <w:vAlign w:val="bottom"/>
              </w:tcPr>
            </w:tcPrChange>
          </w:tcPr>
          <w:p w14:paraId="6E7CFB21" w14:textId="77777777" w:rsidR="003C038A" w:rsidRDefault="003C038A" w:rsidP="003C038A">
            <w:pPr>
              <w:spacing w:before="40" w:after="40"/>
              <w:ind w:left="72" w:right="72"/>
              <w:jc w:val="right"/>
              <w:rPr>
                <w:sz w:val="18"/>
                <w:szCs w:val="18"/>
              </w:rPr>
            </w:pPr>
            <w:r>
              <w:rPr>
                <w:sz w:val="18"/>
                <w:szCs w:val="18"/>
              </w:rPr>
              <w:t>home zip code</w:t>
            </w:r>
          </w:p>
        </w:tc>
        <w:tc>
          <w:tcPr>
            <w:tcW w:w="1918" w:type="dxa"/>
            <w:vAlign w:val="bottom"/>
            <w:tcPrChange w:id="1335" w:author="Andrea K. Fourquet" w:date="2017-04-25T23:21:00Z">
              <w:tcPr>
                <w:tcW w:w="1918" w:type="dxa"/>
                <w:vAlign w:val="bottom"/>
              </w:tcPr>
            </w:tcPrChange>
          </w:tcPr>
          <w:p w14:paraId="6E6F906D" w14:textId="6FACCF8A" w:rsidR="003C038A" w:rsidRDefault="003C038A" w:rsidP="003C038A">
            <w:pPr>
              <w:spacing w:before="40" w:after="40"/>
              <w:ind w:left="72" w:right="72"/>
              <w:rPr>
                <w:ins w:id="1336" w:author="Andrea K. Fourquet" w:date="2017-04-25T23:19:00Z"/>
                <w:sz w:val="18"/>
                <w:szCs w:val="18"/>
              </w:rPr>
            </w:pPr>
            <w:ins w:id="1337" w:author="Andrea K. Fourquet" w:date="2017-04-25T23:19:00Z">
              <w:r>
                <w:rPr>
                  <w:sz w:val="18"/>
                  <w:szCs w:val="18"/>
                </w:rPr>
                <w:t>Patient.address</w:t>
              </w:r>
            </w:ins>
          </w:p>
        </w:tc>
        <w:tc>
          <w:tcPr>
            <w:tcW w:w="1170" w:type="dxa"/>
            <w:tcPrChange w:id="1338" w:author="Andrea K. Fourquet" w:date="2017-04-25T23:21:00Z">
              <w:tcPr>
                <w:tcW w:w="1170" w:type="dxa"/>
              </w:tcPr>
            </w:tcPrChange>
          </w:tcPr>
          <w:p w14:paraId="6FD45F7E" w14:textId="366F296A" w:rsidR="003C038A" w:rsidRDefault="003C038A" w:rsidP="003C038A">
            <w:pPr>
              <w:spacing w:before="40" w:after="40"/>
              <w:ind w:left="72" w:right="72"/>
              <w:rPr>
                <w:ins w:id="1339" w:author="Andrea K. Fourquet" w:date="2017-04-25T23:19:00Z"/>
                <w:sz w:val="18"/>
                <w:szCs w:val="18"/>
              </w:rPr>
            </w:pPr>
          </w:p>
        </w:tc>
        <w:tc>
          <w:tcPr>
            <w:tcW w:w="3240" w:type="dxa"/>
            <w:tcMar>
              <w:left w:w="40" w:type="dxa"/>
              <w:right w:w="40" w:type="dxa"/>
            </w:tcMar>
            <w:vAlign w:val="bottom"/>
            <w:tcPrChange w:id="1340" w:author="Andrea K. Fourquet" w:date="2017-04-25T23:21:00Z">
              <w:tcPr>
                <w:tcW w:w="3240" w:type="dxa"/>
                <w:tcMar>
                  <w:left w:w="40" w:type="dxa"/>
                  <w:right w:w="40" w:type="dxa"/>
                </w:tcMar>
                <w:vAlign w:val="bottom"/>
              </w:tcPr>
            </w:tcPrChange>
          </w:tcPr>
          <w:p w14:paraId="4BBB040B" w14:textId="294FA75D" w:rsidR="003C038A" w:rsidRDefault="003C038A" w:rsidP="003C038A">
            <w:pPr>
              <w:spacing w:before="40" w:after="40"/>
              <w:ind w:left="72" w:right="72"/>
              <w:rPr>
                <w:sz w:val="18"/>
                <w:szCs w:val="18"/>
              </w:rPr>
            </w:pPr>
            <w:r>
              <w:rPr>
                <w:sz w:val="18"/>
                <w:szCs w:val="18"/>
              </w:rPr>
              <w:t>The patient's ZIP code of residence.</w:t>
            </w:r>
          </w:p>
        </w:tc>
        <w:tc>
          <w:tcPr>
            <w:tcW w:w="1980" w:type="dxa"/>
            <w:tcPrChange w:id="1341" w:author="Andrea K. Fourquet" w:date="2017-04-25T23:21:00Z">
              <w:tcPr>
                <w:tcW w:w="6242" w:type="dxa"/>
              </w:tcPr>
            </w:tcPrChange>
          </w:tcPr>
          <w:p w14:paraId="1AD8A19F" w14:textId="77777777" w:rsidR="003C038A" w:rsidRDefault="003C038A" w:rsidP="003C038A">
            <w:pPr>
              <w:spacing w:before="40" w:after="40"/>
              <w:ind w:left="72" w:right="72"/>
              <w:rPr>
                <w:sz w:val="18"/>
                <w:szCs w:val="18"/>
              </w:rPr>
            </w:pPr>
          </w:p>
        </w:tc>
      </w:tr>
      <w:tr w:rsidR="003C038A" w14:paraId="7CC0E68B" w14:textId="77777777" w:rsidTr="003C038A">
        <w:tc>
          <w:tcPr>
            <w:tcW w:w="1770" w:type="dxa"/>
            <w:tcMar>
              <w:left w:w="40" w:type="dxa"/>
              <w:right w:w="40" w:type="dxa"/>
            </w:tcMar>
            <w:vAlign w:val="bottom"/>
            <w:tcPrChange w:id="1342" w:author="Andrea K. Fourquet" w:date="2017-04-25T23:21:00Z">
              <w:tcPr>
                <w:tcW w:w="1770" w:type="dxa"/>
                <w:tcMar>
                  <w:left w:w="40" w:type="dxa"/>
                  <w:right w:w="40" w:type="dxa"/>
                </w:tcMar>
                <w:vAlign w:val="bottom"/>
              </w:tcPr>
            </w:tcPrChange>
          </w:tcPr>
          <w:p w14:paraId="09467C92" w14:textId="77777777" w:rsidR="003C038A" w:rsidRDefault="003C038A" w:rsidP="003C038A">
            <w:pPr>
              <w:spacing w:before="40" w:after="40"/>
              <w:ind w:left="72" w:right="72"/>
              <w:jc w:val="right"/>
              <w:rPr>
                <w:sz w:val="18"/>
                <w:szCs w:val="18"/>
              </w:rPr>
            </w:pPr>
            <w:r>
              <w:rPr>
                <w:sz w:val="18"/>
                <w:szCs w:val="18"/>
              </w:rPr>
              <w:t>country of residence</w:t>
            </w:r>
          </w:p>
        </w:tc>
        <w:tc>
          <w:tcPr>
            <w:tcW w:w="1918" w:type="dxa"/>
            <w:vAlign w:val="bottom"/>
            <w:tcPrChange w:id="1343" w:author="Andrea K. Fourquet" w:date="2017-04-25T23:21:00Z">
              <w:tcPr>
                <w:tcW w:w="1918" w:type="dxa"/>
                <w:vAlign w:val="bottom"/>
              </w:tcPr>
            </w:tcPrChange>
          </w:tcPr>
          <w:p w14:paraId="73BDAC37" w14:textId="53A2E51E" w:rsidR="003C038A" w:rsidRDefault="003C038A" w:rsidP="003C038A">
            <w:pPr>
              <w:spacing w:before="40" w:after="40"/>
              <w:ind w:left="72" w:right="72"/>
              <w:rPr>
                <w:ins w:id="1344" w:author="Andrea K. Fourquet" w:date="2017-04-25T23:19:00Z"/>
                <w:sz w:val="18"/>
                <w:szCs w:val="18"/>
              </w:rPr>
            </w:pPr>
            <w:ins w:id="1345" w:author="Andrea K. Fourquet" w:date="2017-04-25T23:19:00Z">
              <w:r>
                <w:rPr>
                  <w:sz w:val="18"/>
                  <w:szCs w:val="18"/>
                </w:rPr>
                <w:t>Patient.address</w:t>
              </w:r>
            </w:ins>
          </w:p>
        </w:tc>
        <w:tc>
          <w:tcPr>
            <w:tcW w:w="1170" w:type="dxa"/>
            <w:tcPrChange w:id="1346" w:author="Andrea K. Fourquet" w:date="2017-04-25T23:21:00Z">
              <w:tcPr>
                <w:tcW w:w="1170" w:type="dxa"/>
              </w:tcPr>
            </w:tcPrChange>
          </w:tcPr>
          <w:p w14:paraId="7E86A743" w14:textId="38675E49" w:rsidR="003C038A" w:rsidRDefault="003C038A" w:rsidP="003C038A">
            <w:pPr>
              <w:spacing w:before="40" w:after="40"/>
              <w:ind w:left="72" w:right="72"/>
              <w:rPr>
                <w:ins w:id="1347" w:author="Andrea K. Fourquet" w:date="2017-04-25T23:19:00Z"/>
                <w:sz w:val="18"/>
                <w:szCs w:val="18"/>
              </w:rPr>
            </w:pPr>
          </w:p>
        </w:tc>
        <w:tc>
          <w:tcPr>
            <w:tcW w:w="3240" w:type="dxa"/>
            <w:tcMar>
              <w:left w:w="40" w:type="dxa"/>
              <w:right w:w="40" w:type="dxa"/>
            </w:tcMar>
            <w:vAlign w:val="bottom"/>
            <w:tcPrChange w:id="1348" w:author="Andrea K. Fourquet" w:date="2017-04-25T23:21:00Z">
              <w:tcPr>
                <w:tcW w:w="3240" w:type="dxa"/>
                <w:tcMar>
                  <w:left w:w="40" w:type="dxa"/>
                  <w:right w:w="40" w:type="dxa"/>
                </w:tcMar>
                <w:vAlign w:val="bottom"/>
              </w:tcPr>
            </w:tcPrChange>
          </w:tcPr>
          <w:p w14:paraId="7025AF7F" w14:textId="7E40298B" w:rsidR="003C038A" w:rsidRDefault="003C038A" w:rsidP="003C038A">
            <w:pPr>
              <w:spacing w:before="40" w:after="40"/>
              <w:ind w:left="72" w:right="72"/>
              <w:rPr>
                <w:sz w:val="18"/>
                <w:szCs w:val="18"/>
              </w:rPr>
            </w:pPr>
            <w:r>
              <w:rPr>
                <w:sz w:val="18"/>
                <w:szCs w:val="18"/>
              </w:rPr>
              <w:t>The country of residence of the patient.</w:t>
            </w:r>
          </w:p>
        </w:tc>
        <w:tc>
          <w:tcPr>
            <w:tcW w:w="1980" w:type="dxa"/>
            <w:tcPrChange w:id="1349" w:author="Andrea K. Fourquet" w:date="2017-04-25T23:21:00Z">
              <w:tcPr>
                <w:tcW w:w="6242" w:type="dxa"/>
              </w:tcPr>
            </w:tcPrChange>
          </w:tcPr>
          <w:p w14:paraId="285FC2CC" w14:textId="77777777" w:rsidR="003C038A" w:rsidRDefault="003C038A" w:rsidP="003C038A">
            <w:pPr>
              <w:spacing w:before="40" w:after="40"/>
              <w:ind w:left="72" w:right="72"/>
              <w:rPr>
                <w:sz w:val="18"/>
                <w:szCs w:val="18"/>
              </w:rPr>
            </w:pPr>
          </w:p>
        </w:tc>
      </w:tr>
      <w:tr w:rsidR="003C038A" w14:paraId="4CC9C271" w14:textId="77777777" w:rsidTr="003C038A">
        <w:tc>
          <w:tcPr>
            <w:tcW w:w="1770" w:type="dxa"/>
            <w:tcMar>
              <w:left w:w="40" w:type="dxa"/>
              <w:right w:w="40" w:type="dxa"/>
            </w:tcMar>
            <w:vAlign w:val="bottom"/>
            <w:tcPrChange w:id="1350" w:author="Andrea K. Fourquet" w:date="2017-04-25T23:21:00Z">
              <w:tcPr>
                <w:tcW w:w="1770" w:type="dxa"/>
                <w:tcMar>
                  <w:left w:w="40" w:type="dxa"/>
                  <w:right w:w="40" w:type="dxa"/>
                </w:tcMar>
                <w:vAlign w:val="bottom"/>
              </w:tcPr>
            </w:tcPrChange>
          </w:tcPr>
          <w:p w14:paraId="0F596BEB" w14:textId="77777777" w:rsidR="003C038A" w:rsidRDefault="003C038A" w:rsidP="003C038A">
            <w:pPr>
              <w:spacing w:before="40" w:after="40"/>
              <w:ind w:left="72" w:right="72"/>
              <w:jc w:val="right"/>
              <w:rPr>
                <w:sz w:val="18"/>
                <w:szCs w:val="18"/>
              </w:rPr>
            </w:pPr>
            <w:r>
              <w:rPr>
                <w:sz w:val="18"/>
                <w:szCs w:val="18"/>
              </w:rPr>
              <w:t>home census tract</w:t>
            </w:r>
          </w:p>
        </w:tc>
        <w:tc>
          <w:tcPr>
            <w:tcW w:w="1918" w:type="dxa"/>
            <w:vAlign w:val="bottom"/>
            <w:tcPrChange w:id="1351" w:author="Andrea K. Fourquet" w:date="2017-04-25T23:21:00Z">
              <w:tcPr>
                <w:tcW w:w="1918" w:type="dxa"/>
                <w:vAlign w:val="bottom"/>
              </w:tcPr>
            </w:tcPrChange>
          </w:tcPr>
          <w:p w14:paraId="31C228ED" w14:textId="77777777" w:rsidR="003C038A" w:rsidRDefault="003C038A" w:rsidP="003C038A">
            <w:pPr>
              <w:spacing w:before="40" w:after="40"/>
              <w:ind w:left="72" w:right="72"/>
              <w:rPr>
                <w:ins w:id="1352" w:author="Andrea K. Fourquet" w:date="2017-04-25T23:19:00Z"/>
                <w:sz w:val="18"/>
                <w:szCs w:val="18"/>
              </w:rPr>
            </w:pPr>
          </w:p>
        </w:tc>
        <w:tc>
          <w:tcPr>
            <w:tcW w:w="1170" w:type="dxa"/>
            <w:tcPrChange w:id="1353" w:author="Andrea K. Fourquet" w:date="2017-04-25T23:21:00Z">
              <w:tcPr>
                <w:tcW w:w="1170" w:type="dxa"/>
              </w:tcPr>
            </w:tcPrChange>
          </w:tcPr>
          <w:p w14:paraId="0BECB429" w14:textId="55709C38" w:rsidR="003C038A" w:rsidRDefault="003C038A" w:rsidP="003C038A">
            <w:pPr>
              <w:spacing w:before="40" w:after="40"/>
              <w:ind w:left="72" w:right="72"/>
              <w:rPr>
                <w:ins w:id="1354" w:author="Andrea K. Fourquet" w:date="2017-04-25T23:19:00Z"/>
                <w:sz w:val="18"/>
                <w:szCs w:val="18"/>
              </w:rPr>
            </w:pPr>
          </w:p>
        </w:tc>
        <w:tc>
          <w:tcPr>
            <w:tcW w:w="3240" w:type="dxa"/>
            <w:tcMar>
              <w:left w:w="40" w:type="dxa"/>
              <w:right w:w="40" w:type="dxa"/>
            </w:tcMar>
            <w:vAlign w:val="bottom"/>
            <w:tcPrChange w:id="1355" w:author="Andrea K. Fourquet" w:date="2017-04-25T23:21:00Z">
              <w:tcPr>
                <w:tcW w:w="3240" w:type="dxa"/>
                <w:tcMar>
                  <w:left w:w="40" w:type="dxa"/>
                  <w:right w:w="40" w:type="dxa"/>
                </w:tcMar>
                <w:vAlign w:val="bottom"/>
              </w:tcPr>
            </w:tcPrChange>
          </w:tcPr>
          <w:p w14:paraId="748DCEF0" w14:textId="455FEBFA" w:rsidR="003C038A" w:rsidRDefault="003C038A" w:rsidP="003C038A">
            <w:pPr>
              <w:spacing w:before="40" w:after="40"/>
              <w:ind w:left="72" w:right="72"/>
              <w:rPr>
                <w:sz w:val="18"/>
                <w:szCs w:val="18"/>
              </w:rPr>
            </w:pPr>
            <w:r>
              <w:rPr>
                <w:sz w:val="18"/>
                <w:szCs w:val="18"/>
              </w:rPr>
              <w:t>The census tract in which the patient lives</w:t>
            </w:r>
          </w:p>
        </w:tc>
        <w:tc>
          <w:tcPr>
            <w:tcW w:w="1980" w:type="dxa"/>
            <w:tcPrChange w:id="1356" w:author="Andrea K. Fourquet" w:date="2017-04-25T23:21:00Z">
              <w:tcPr>
                <w:tcW w:w="6242" w:type="dxa"/>
              </w:tcPr>
            </w:tcPrChange>
          </w:tcPr>
          <w:p w14:paraId="27C85DF8" w14:textId="77777777" w:rsidR="003C038A" w:rsidRDefault="003C038A" w:rsidP="003C038A">
            <w:pPr>
              <w:spacing w:before="40" w:after="40"/>
              <w:ind w:left="72" w:right="72"/>
              <w:rPr>
                <w:sz w:val="18"/>
                <w:szCs w:val="18"/>
              </w:rPr>
            </w:pPr>
          </w:p>
        </w:tc>
      </w:tr>
      <w:tr w:rsidR="003C038A" w14:paraId="767A0541" w14:textId="77777777" w:rsidTr="003C038A">
        <w:tc>
          <w:tcPr>
            <w:tcW w:w="1770" w:type="dxa"/>
            <w:tcMar>
              <w:left w:w="40" w:type="dxa"/>
              <w:right w:w="40" w:type="dxa"/>
            </w:tcMar>
            <w:vAlign w:val="bottom"/>
            <w:tcPrChange w:id="1357" w:author="Andrea K. Fourquet" w:date="2017-04-25T23:21:00Z">
              <w:tcPr>
                <w:tcW w:w="1770" w:type="dxa"/>
                <w:tcMar>
                  <w:left w:w="40" w:type="dxa"/>
                  <w:right w:w="40" w:type="dxa"/>
                </w:tcMar>
                <w:vAlign w:val="bottom"/>
              </w:tcPr>
            </w:tcPrChange>
          </w:tcPr>
          <w:p w14:paraId="73355099" w14:textId="77777777" w:rsidR="003C038A" w:rsidRDefault="003C038A" w:rsidP="003C038A">
            <w:pPr>
              <w:spacing w:before="40" w:after="40"/>
              <w:ind w:left="72" w:right="72"/>
              <w:jc w:val="right"/>
              <w:rPr>
                <w:sz w:val="18"/>
                <w:szCs w:val="18"/>
              </w:rPr>
            </w:pPr>
            <w:r>
              <w:rPr>
                <w:sz w:val="18"/>
                <w:szCs w:val="18"/>
              </w:rPr>
              <w:t>social security number</w:t>
            </w:r>
          </w:p>
        </w:tc>
        <w:tc>
          <w:tcPr>
            <w:tcW w:w="1918" w:type="dxa"/>
            <w:vAlign w:val="bottom"/>
            <w:tcPrChange w:id="1358" w:author="Andrea K. Fourquet" w:date="2017-04-25T23:21:00Z">
              <w:tcPr>
                <w:tcW w:w="1918" w:type="dxa"/>
                <w:vAlign w:val="bottom"/>
              </w:tcPr>
            </w:tcPrChange>
          </w:tcPr>
          <w:p w14:paraId="6BEAB15E" w14:textId="2B3C9B6C" w:rsidR="003C038A" w:rsidRDefault="003C038A" w:rsidP="003C038A">
            <w:pPr>
              <w:spacing w:before="40" w:after="40"/>
              <w:ind w:left="72" w:right="72"/>
              <w:rPr>
                <w:ins w:id="1359" w:author="Andrea K. Fourquet" w:date="2017-04-25T23:19:00Z"/>
                <w:sz w:val="18"/>
                <w:szCs w:val="18"/>
              </w:rPr>
            </w:pPr>
            <w:ins w:id="1360" w:author="Andrea K. Fourquet" w:date="2017-04-25T23:19:00Z">
              <w:r>
                <w:rPr>
                  <w:sz w:val="18"/>
                  <w:szCs w:val="18"/>
                </w:rPr>
                <w:t>Patient.identifier</w:t>
              </w:r>
            </w:ins>
          </w:p>
        </w:tc>
        <w:tc>
          <w:tcPr>
            <w:tcW w:w="1170" w:type="dxa"/>
            <w:tcPrChange w:id="1361" w:author="Andrea K. Fourquet" w:date="2017-04-25T23:21:00Z">
              <w:tcPr>
                <w:tcW w:w="1170" w:type="dxa"/>
              </w:tcPr>
            </w:tcPrChange>
          </w:tcPr>
          <w:p w14:paraId="468F30CF" w14:textId="53BABA1C" w:rsidR="003C038A" w:rsidRDefault="003C038A" w:rsidP="003C038A">
            <w:pPr>
              <w:spacing w:before="40" w:after="40"/>
              <w:ind w:left="72" w:right="72"/>
              <w:rPr>
                <w:ins w:id="1362" w:author="Andrea K. Fourquet" w:date="2017-04-25T23:19:00Z"/>
                <w:sz w:val="18"/>
                <w:szCs w:val="18"/>
              </w:rPr>
            </w:pPr>
          </w:p>
        </w:tc>
        <w:tc>
          <w:tcPr>
            <w:tcW w:w="3240" w:type="dxa"/>
            <w:tcMar>
              <w:left w:w="40" w:type="dxa"/>
              <w:right w:w="40" w:type="dxa"/>
            </w:tcMar>
            <w:vAlign w:val="bottom"/>
            <w:tcPrChange w:id="1363" w:author="Andrea K. Fourquet" w:date="2017-04-25T23:21:00Z">
              <w:tcPr>
                <w:tcW w:w="3240" w:type="dxa"/>
                <w:tcMar>
                  <w:left w:w="40" w:type="dxa"/>
                  <w:right w:w="40" w:type="dxa"/>
                </w:tcMar>
                <w:vAlign w:val="bottom"/>
              </w:tcPr>
            </w:tcPrChange>
          </w:tcPr>
          <w:p w14:paraId="5F61FED5" w14:textId="75367E10" w:rsidR="003C038A" w:rsidRDefault="003C038A" w:rsidP="003C038A">
            <w:pPr>
              <w:spacing w:before="40" w:after="40"/>
              <w:ind w:left="72" w:right="72"/>
              <w:rPr>
                <w:sz w:val="18"/>
                <w:szCs w:val="18"/>
              </w:rPr>
            </w:pPr>
            <w:r>
              <w:rPr>
                <w:sz w:val="18"/>
                <w:szCs w:val="18"/>
              </w:rPr>
              <w:t>The patient's social security number</w:t>
            </w:r>
          </w:p>
        </w:tc>
        <w:tc>
          <w:tcPr>
            <w:tcW w:w="1980" w:type="dxa"/>
            <w:tcPrChange w:id="1364" w:author="Andrea K. Fourquet" w:date="2017-04-25T23:21:00Z">
              <w:tcPr>
                <w:tcW w:w="6242" w:type="dxa"/>
              </w:tcPr>
            </w:tcPrChange>
          </w:tcPr>
          <w:p w14:paraId="5FF5DF07" w14:textId="77777777" w:rsidR="003C038A" w:rsidRDefault="003C038A" w:rsidP="003C038A">
            <w:pPr>
              <w:spacing w:before="40" w:after="40"/>
              <w:ind w:left="72" w:right="72"/>
              <w:rPr>
                <w:sz w:val="18"/>
                <w:szCs w:val="18"/>
              </w:rPr>
            </w:pPr>
          </w:p>
        </w:tc>
      </w:tr>
      <w:tr w:rsidR="003C038A" w14:paraId="516AD655" w14:textId="77777777" w:rsidTr="003C038A">
        <w:tc>
          <w:tcPr>
            <w:tcW w:w="1770" w:type="dxa"/>
            <w:tcMar>
              <w:left w:w="40" w:type="dxa"/>
              <w:right w:w="40" w:type="dxa"/>
            </w:tcMar>
            <w:vAlign w:val="bottom"/>
            <w:tcPrChange w:id="1365" w:author="Andrea K. Fourquet" w:date="2017-04-25T23:21:00Z">
              <w:tcPr>
                <w:tcW w:w="1770" w:type="dxa"/>
                <w:tcMar>
                  <w:left w:w="40" w:type="dxa"/>
                  <w:right w:w="40" w:type="dxa"/>
                </w:tcMar>
                <w:vAlign w:val="bottom"/>
              </w:tcPr>
            </w:tcPrChange>
          </w:tcPr>
          <w:p w14:paraId="4228762A" w14:textId="77777777" w:rsidR="003C038A" w:rsidRDefault="003C038A" w:rsidP="003C038A">
            <w:pPr>
              <w:spacing w:before="40" w:after="40"/>
              <w:ind w:left="72" w:right="72"/>
              <w:jc w:val="right"/>
              <w:rPr>
                <w:sz w:val="18"/>
                <w:szCs w:val="18"/>
              </w:rPr>
            </w:pPr>
            <w:r>
              <w:rPr>
                <w:sz w:val="18"/>
                <w:szCs w:val="18"/>
              </w:rPr>
              <w:t>gender</w:t>
            </w:r>
          </w:p>
        </w:tc>
        <w:tc>
          <w:tcPr>
            <w:tcW w:w="1918" w:type="dxa"/>
            <w:vAlign w:val="bottom"/>
            <w:tcPrChange w:id="1366" w:author="Andrea K. Fourquet" w:date="2017-04-25T23:21:00Z">
              <w:tcPr>
                <w:tcW w:w="1918" w:type="dxa"/>
                <w:vAlign w:val="bottom"/>
              </w:tcPr>
            </w:tcPrChange>
          </w:tcPr>
          <w:p w14:paraId="4B0C1046" w14:textId="4F234ACF" w:rsidR="003C038A" w:rsidRDefault="003C038A" w:rsidP="003C038A">
            <w:pPr>
              <w:spacing w:before="40" w:after="40"/>
              <w:ind w:left="72" w:right="72"/>
              <w:rPr>
                <w:ins w:id="1367" w:author="Andrea K. Fourquet" w:date="2017-04-25T23:19:00Z"/>
                <w:sz w:val="18"/>
                <w:szCs w:val="18"/>
              </w:rPr>
            </w:pPr>
            <w:ins w:id="1368" w:author="Andrea K. Fourquet" w:date="2017-04-25T23:19:00Z">
              <w:r>
                <w:rPr>
                  <w:sz w:val="18"/>
                  <w:szCs w:val="18"/>
                </w:rPr>
                <w:t>Patient.gender</w:t>
              </w:r>
            </w:ins>
          </w:p>
        </w:tc>
        <w:tc>
          <w:tcPr>
            <w:tcW w:w="1170" w:type="dxa"/>
            <w:tcPrChange w:id="1369" w:author="Andrea K. Fourquet" w:date="2017-04-25T23:21:00Z">
              <w:tcPr>
                <w:tcW w:w="1170" w:type="dxa"/>
              </w:tcPr>
            </w:tcPrChange>
          </w:tcPr>
          <w:p w14:paraId="63F4C199" w14:textId="575DBE98" w:rsidR="003C038A" w:rsidRDefault="003C038A" w:rsidP="003C038A">
            <w:pPr>
              <w:spacing w:before="40" w:after="40"/>
              <w:ind w:left="72" w:right="72"/>
              <w:rPr>
                <w:ins w:id="1370" w:author="Andrea K. Fourquet" w:date="2017-04-25T23:19:00Z"/>
                <w:sz w:val="18"/>
                <w:szCs w:val="18"/>
              </w:rPr>
            </w:pPr>
          </w:p>
        </w:tc>
        <w:tc>
          <w:tcPr>
            <w:tcW w:w="3240" w:type="dxa"/>
            <w:tcMar>
              <w:left w:w="40" w:type="dxa"/>
              <w:right w:w="40" w:type="dxa"/>
            </w:tcMar>
            <w:vAlign w:val="bottom"/>
            <w:tcPrChange w:id="1371" w:author="Andrea K. Fourquet" w:date="2017-04-25T23:21:00Z">
              <w:tcPr>
                <w:tcW w:w="3240" w:type="dxa"/>
                <w:tcMar>
                  <w:left w:w="40" w:type="dxa"/>
                  <w:right w:w="40" w:type="dxa"/>
                </w:tcMar>
                <w:vAlign w:val="bottom"/>
              </w:tcPr>
            </w:tcPrChange>
          </w:tcPr>
          <w:p w14:paraId="254A044C" w14:textId="4A02AEB2" w:rsidR="003C038A" w:rsidRDefault="003C038A" w:rsidP="003C038A">
            <w:pPr>
              <w:spacing w:before="40" w:after="40"/>
              <w:ind w:left="72" w:right="72"/>
              <w:rPr>
                <w:sz w:val="18"/>
                <w:szCs w:val="18"/>
              </w:rPr>
            </w:pPr>
            <w:r>
              <w:rPr>
                <w:sz w:val="18"/>
                <w:szCs w:val="18"/>
              </w:rPr>
              <w:t>The Patient's Gender</w:t>
            </w:r>
          </w:p>
        </w:tc>
        <w:tc>
          <w:tcPr>
            <w:tcW w:w="1980" w:type="dxa"/>
            <w:tcPrChange w:id="1372" w:author="Andrea K. Fourquet" w:date="2017-04-25T23:21:00Z">
              <w:tcPr>
                <w:tcW w:w="6242" w:type="dxa"/>
              </w:tcPr>
            </w:tcPrChange>
          </w:tcPr>
          <w:p w14:paraId="72480EC0" w14:textId="77777777" w:rsidR="003C038A" w:rsidRDefault="003C038A" w:rsidP="003C038A">
            <w:pPr>
              <w:spacing w:before="40" w:after="40"/>
              <w:ind w:left="72" w:right="72"/>
              <w:rPr>
                <w:sz w:val="18"/>
                <w:szCs w:val="18"/>
              </w:rPr>
            </w:pPr>
          </w:p>
        </w:tc>
      </w:tr>
      <w:tr w:rsidR="003C038A" w14:paraId="74B32BE9" w14:textId="77777777" w:rsidTr="003C038A">
        <w:tc>
          <w:tcPr>
            <w:tcW w:w="1770" w:type="dxa"/>
            <w:tcMar>
              <w:left w:w="40" w:type="dxa"/>
              <w:right w:w="40" w:type="dxa"/>
            </w:tcMar>
            <w:vAlign w:val="bottom"/>
            <w:tcPrChange w:id="1373" w:author="Andrea K. Fourquet" w:date="2017-04-25T23:21:00Z">
              <w:tcPr>
                <w:tcW w:w="1770" w:type="dxa"/>
                <w:tcMar>
                  <w:left w:w="40" w:type="dxa"/>
                  <w:right w:w="40" w:type="dxa"/>
                </w:tcMar>
                <w:vAlign w:val="bottom"/>
              </w:tcPr>
            </w:tcPrChange>
          </w:tcPr>
          <w:p w14:paraId="0AAD5B04" w14:textId="77777777" w:rsidR="003C038A" w:rsidRDefault="003C038A" w:rsidP="003C038A">
            <w:pPr>
              <w:spacing w:before="40" w:after="40"/>
              <w:ind w:left="72" w:right="72"/>
              <w:jc w:val="right"/>
              <w:rPr>
                <w:sz w:val="18"/>
                <w:szCs w:val="18"/>
              </w:rPr>
            </w:pPr>
            <w:r>
              <w:rPr>
                <w:sz w:val="18"/>
                <w:szCs w:val="18"/>
              </w:rPr>
              <w:t>race</w:t>
            </w:r>
          </w:p>
        </w:tc>
        <w:tc>
          <w:tcPr>
            <w:tcW w:w="1918" w:type="dxa"/>
            <w:vAlign w:val="bottom"/>
            <w:tcPrChange w:id="1374" w:author="Andrea K. Fourquet" w:date="2017-04-25T23:21:00Z">
              <w:tcPr>
                <w:tcW w:w="1918" w:type="dxa"/>
                <w:vAlign w:val="bottom"/>
              </w:tcPr>
            </w:tcPrChange>
          </w:tcPr>
          <w:p w14:paraId="1C1E728D" w14:textId="17F9D978" w:rsidR="003C038A" w:rsidRDefault="003C038A" w:rsidP="003C038A">
            <w:pPr>
              <w:spacing w:before="40" w:after="40"/>
              <w:ind w:left="72" w:right="72"/>
              <w:rPr>
                <w:ins w:id="1375" w:author="Andrea K. Fourquet" w:date="2017-04-25T23:19:00Z"/>
                <w:sz w:val="18"/>
                <w:szCs w:val="18"/>
              </w:rPr>
            </w:pPr>
            <w:ins w:id="1376" w:author="Andrea K. Fourquet" w:date="2017-04-25T23:19:00Z">
              <w:r>
                <w:rPr>
                  <w:sz w:val="18"/>
                  <w:szCs w:val="18"/>
                </w:rPr>
                <w:t>Patient.extension(us-core-race)</w:t>
              </w:r>
            </w:ins>
          </w:p>
        </w:tc>
        <w:tc>
          <w:tcPr>
            <w:tcW w:w="1170" w:type="dxa"/>
            <w:tcPrChange w:id="1377" w:author="Andrea K. Fourquet" w:date="2017-04-25T23:21:00Z">
              <w:tcPr>
                <w:tcW w:w="1170" w:type="dxa"/>
              </w:tcPr>
            </w:tcPrChange>
          </w:tcPr>
          <w:p w14:paraId="5E53501B" w14:textId="77C12A17" w:rsidR="003C038A" w:rsidRDefault="003C038A" w:rsidP="003C038A">
            <w:pPr>
              <w:spacing w:before="40" w:after="40"/>
              <w:ind w:left="72" w:right="72"/>
              <w:rPr>
                <w:ins w:id="1378" w:author="Andrea K. Fourquet" w:date="2017-04-25T23:19:00Z"/>
                <w:sz w:val="18"/>
                <w:szCs w:val="18"/>
              </w:rPr>
            </w:pPr>
          </w:p>
        </w:tc>
        <w:tc>
          <w:tcPr>
            <w:tcW w:w="3240" w:type="dxa"/>
            <w:tcMar>
              <w:left w:w="40" w:type="dxa"/>
              <w:right w:w="40" w:type="dxa"/>
            </w:tcMar>
            <w:vAlign w:val="bottom"/>
            <w:tcPrChange w:id="1379" w:author="Andrea K. Fourquet" w:date="2017-04-25T23:21:00Z">
              <w:tcPr>
                <w:tcW w:w="3240" w:type="dxa"/>
                <w:tcMar>
                  <w:left w:w="40" w:type="dxa"/>
                  <w:right w:w="40" w:type="dxa"/>
                </w:tcMar>
                <w:vAlign w:val="bottom"/>
              </w:tcPr>
            </w:tcPrChange>
          </w:tcPr>
          <w:p w14:paraId="37895DA7" w14:textId="47D1FFE8" w:rsidR="003C038A" w:rsidRDefault="003C038A" w:rsidP="003C038A">
            <w:pPr>
              <w:spacing w:before="40" w:after="40"/>
              <w:ind w:left="72" w:right="72"/>
              <w:rPr>
                <w:sz w:val="18"/>
                <w:szCs w:val="18"/>
              </w:rPr>
            </w:pPr>
            <w:r>
              <w:rPr>
                <w:sz w:val="18"/>
                <w:szCs w:val="18"/>
              </w:rPr>
              <w:t>The patient's race as defined by the OMB (US Office of Management and Budget)</w:t>
            </w:r>
          </w:p>
        </w:tc>
        <w:tc>
          <w:tcPr>
            <w:tcW w:w="1980" w:type="dxa"/>
            <w:tcPrChange w:id="1380" w:author="Andrea K. Fourquet" w:date="2017-04-25T23:21:00Z">
              <w:tcPr>
                <w:tcW w:w="6242" w:type="dxa"/>
              </w:tcPr>
            </w:tcPrChange>
          </w:tcPr>
          <w:p w14:paraId="7E71F439" w14:textId="77777777" w:rsidR="003C038A" w:rsidRDefault="003C038A" w:rsidP="003C038A">
            <w:pPr>
              <w:spacing w:before="40" w:after="40"/>
              <w:ind w:left="72" w:right="72"/>
              <w:rPr>
                <w:sz w:val="18"/>
                <w:szCs w:val="18"/>
              </w:rPr>
            </w:pPr>
          </w:p>
        </w:tc>
      </w:tr>
      <w:tr w:rsidR="003C038A" w14:paraId="43023207" w14:textId="77777777" w:rsidTr="003C038A">
        <w:tc>
          <w:tcPr>
            <w:tcW w:w="1770" w:type="dxa"/>
            <w:tcMar>
              <w:left w:w="40" w:type="dxa"/>
              <w:right w:w="40" w:type="dxa"/>
            </w:tcMar>
            <w:vAlign w:val="bottom"/>
            <w:tcPrChange w:id="1381" w:author="Andrea K. Fourquet" w:date="2017-04-25T23:21:00Z">
              <w:tcPr>
                <w:tcW w:w="1770" w:type="dxa"/>
                <w:tcMar>
                  <w:left w:w="40" w:type="dxa"/>
                  <w:right w:w="40" w:type="dxa"/>
                </w:tcMar>
                <w:vAlign w:val="bottom"/>
              </w:tcPr>
            </w:tcPrChange>
          </w:tcPr>
          <w:p w14:paraId="18A87791" w14:textId="77777777" w:rsidR="003C038A" w:rsidRDefault="003C038A" w:rsidP="003C038A">
            <w:pPr>
              <w:spacing w:before="40" w:after="40"/>
              <w:ind w:left="72" w:right="72"/>
              <w:jc w:val="right"/>
              <w:rPr>
                <w:sz w:val="18"/>
                <w:szCs w:val="18"/>
              </w:rPr>
            </w:pPr>
            <w:r>
              <w:rPr>
                <w:sz w:val="18"/>
                <w:szCs w:val="18"/>
              </w:rPr>
              <w:t>Age</w:t>
            </w:r>
          </w:p>
        </w:tc>
        <w:tc>
          <w:tcPr>
            <w:tcW w:w="1918" w:type="dxa"/>
            <w:vAlign w:val="bottom"/>
            <w:tcPrChange w:id="1382" w:author="Andrea K. Fourquet" w:date="2017-04-25T23:21:00Z">
              <w:tcPr>
                <w:tcW w:w="1918" w:type="dxa"/>
                <w:vAlign w:val="bottom"/>
              </w:tcPr>
            </w:tcPrChange>
          </w:tcPr>
          <w:p w14:paraId="2310E7D8" w14:textId="67188424" w:rsidR="003C038A" w:rsidRDefault="003C038A" w:rsidP="003C038A">
            <w:pPr>
              <w:spacing w:before="40" w:after="40"/>
              <w:ind w:left="72" w:right="72"/>
              <w:rPr>
                <w:ins w:id="1383" w:author="Andrea K. Fourquet" w:date="2017-04-25T23:19:00Z"/>
                <w:sz w:val="18"/>
                <w:szCs w:val="18"/>
              </w:rPr>
            </w:pPr>
            <w:ins w:id="1384" w:author="Andrea K. Fourquet" w:date="2017-04-25T23:19:00Z">
              <w:r>
                <w:rPr>
                  <w:sz w:val="18"/>
                  <w:szCs w:val="18"/>
                </w:rPr>
                <w:t>Patient.identifier</w:t>
              </w:r>
            </w:ins>
          </w:p>
        </w:tc>
        <w:tc>
          <w:tcPr>
            <w:tcW w:w="1170" w:type="dxa"/>
            <w:tcPrChange w:id="1385" w:author="Andrea K. Fourquet" w:date="2017-04-25T23:21:00Z">
              <w:tcPr>
                <w:tcW w:w="1170" w:type="dxa"/>
              </w:tcPr>
            </w:tcPrChange>
          </w:tcPr>
          <w:p w14:paraId="6A8833CE" w14:textId="1CD9A5FE" w:rsidR="003C038A" w:rsidRDefault="003C038A" w:rsidP="003C038A">
            <w:pPr>
              <w:spacing w:before="40" w:after="40"/>
              <w:ind w:left="72" w:right="72"/>
              <w:rPr>
                <w:ins w:id="1386" w:author="Andrea K. Fourquet" w:date="2017-04-25T23:19:00Z"/>
                <w:sz w:val="18"/>
                <w:szCs w:val="18"/>
              </w:rPr>
            </w:pPr>
          </w:p>
        </w:tc>
        <w:tc>
          <w:tcPr>
            <w:tcW w:w="3240" w:type="dxa"/>
            <w:tcMar>
              <w:left w:w="40" w:type="dxa"/>
              <w:right w:w="40" w:type="dxa"/>
            </w:tcMar>
            <w:vAlign w:val="bottom"/>
            <w:tcPrChange w:id="1387" w:author="Andrea K. Fourquet" w:date="2017-04-25T23:21:00Z">
              <w:tcPr>
                <w:tcW w:w="3240" w:type="dxa"/>
                <w:tcMar>
                  <w:left w:w="40" w:type="dxa"/>
                  <w:right w:w="40" w:type="dxa"/>
                </w:tcMar>
                <w:vAlign w:val="bottom"/>
              </w:tcPr>
            </w:tcPrChange>
          </w:tcPr>
          <w:p w14:paraId="11FFBB23" w14:textId="6CD961C2" w:rsidR="003C038A" w:rsidRDefault="003C038A" w:rsidP="003C038A">
            <w:pPr>
              <w:spacing w:before="40" w:after="40"/>
              <w:ind w:left="72" w:right="72"/>
              <w:rPr>
                <w:sz w:val="18"/>
                <w:szCs w:val="18"/>
              </w:rPr>
            </w:pPr>
            <w:r>
              <w:rPr>
                <w:sz w:val="18"/>
                <w:szCs w:val="18"/>
              </w:rPr>
              <w:t>The patient's age (either calculated from date of birth or best approximation)</w:t>
            </w:r>
          </w:p>
        </w:tc>
        <w:tc>
          <w:tcPr>
            <w:tcW w:w="1980" w:type="dxa"/>
            <w:tcPrChange w:id="1388" w:author="Andrea K. Fourquet" w:date="2017-04-25T23:21:00Z">
              <w:tcPr>
                <w:tcW w:w="6242" w:type="dxa"/>
              </w:tcPr>
            </w:tcPrChange>
          </w:tcPr>
          <w:p w14:paraId="108E6D42" w14:textId="77777777" w:rsidR="003C038A" w:rsidRDefault="003C038A" w:rsidP="003C038A">
            <w:pPr>
              <w:spacing w:before="40" w:after="40"/>
              <w:ind w:left="72" w:right="72"/>
              <w:rPr>
                <w:sz w:val="18"/>
                <w:szCs w:val="18"/>
              </w:rPr>
            </w:pPr>
          </w:p>
        </w:tc>
      </w:tr>
      <w:tr w:rsidR="003C038A" w14:paraId="55337D6E" w14:textId="77777777" w:rsidTr="003C038A">
        <w:tc>
          <w:tcPr>
            <w:tcW w:w="1770" w:type="dxa"/>
            <w:tcMar>
              <w:left w:w="40" w:type="dxa"/>
              <w:right w:w="40" w:type="dxa"/>
            </w:tcMar>
            <w:vAlign w:val="bottom"/>
            <w:tcPrChange w:id="1389" w:author="Andrea K. Fourquet" w:date="2017-04-25T23:21:00Z">
              <w:tcPr>
                <w:tcW w:w="1770" w:type="dxa"/>
                <w:tcMar>
                  <w:left w:w="40" w:type="dxa"/>
                  <w:right w:w="40" w:type="dxa"/>
                </w:tcMar>
                <w:vAlign w:val="bottom"/>
              </w:tcPr>
            </w:tcPrChange>
          </w:tcPr>
          <w:p w14:paraId="46460119" w14:textId="77777777" w:rsidR="003C038A" w:rsidRDefault="003C038A" w:rsidP="003C038A">
            <w:pPr>
              <w:spacing w:before="40" w:after="40"/>
              <w:ind w:left="72" w:right="72"/>
              <w:jc w:val="right"/>
              <w:rPr>
                <w:sz w:val="18"/>
                <w:szCs w:val="18"/>
              </w:rPr>
            </w:pPr>
            <w:r>
              <w:rPr>
                <w:sz w:val="18"/>
                <w:szCs w:val="18"/>
              </w:rPr>
              <w:t>Age Units</w:t>
            </w:r>
          </w:p>
        </w:tc>
        <w:tc>
          <w:tcPr>
            <w:tcW w:w="1918" w:type="dxa"/>
            <w:vAlign w:val="bottom"/>
            <w:tcPrChange w:id="1390" w:author="Andrea K. Fourquet" w:date="2017-04-25T23:21:00Z">
              <w:tcPr>
                <w:tcW w:w="1918" w:type="dxa"/>
                <w:vAlign w:val="bottom"/>
              </w:tcPr>
            </w:tcPrChange>
          </w:tcPr>
          <w:p w14:paraId="17BAAC38" w14:textId="32925815" w:rsidR="003C038A" w:rsidRDefault="003C038A" w:rsidP="003C038A">
            <w:pPr>
              <w:spacing w:before="40" w:after="40"/>
              <w:ind w:left="72" w:right="72"/>
              <w:rPr>
                <w:ins w:id="1391" w:author="Andrea K. Fourquet" w:date="2017-04-25T23:19:00Z"/>
                <w:sz w:val="18"/>
                <w:szCs w:val="18"/>
              </w:rPr>
            </w:pPr>
            <w:ins w:id="1392" w:author="Andrea K. Fourquet" w:date="2017-04-25T23:19:00Z">
              <w:r>
                <w:rPr>
                  <w:sz w:val="18"/>
                  <w:szCs w:val="18"/>
                </w:rPr>
                <w:t>Patient.identifier</w:t>
              </w:r>
            </w:ins>
          </w:p>
        </w:tc>
        <w:tc>
          <w:tcPr>
            <w:tcW w:w="1170" w:type="dxa"/>
            <w:tcPrChange w:id="1393" w:author="Andrea K. Fourquet" w:date="2017-04-25T23:21:00Z">
              <w:tcPr>
                <w:tcW w:w="1170" w:type="dxa"/>
              </w:tcPr>
            </w:tcPrChange>
          </w:tcPr>
          <w:p w14:paraId="6FFFB8B0" w14:textId="64E44D2F" w:rsidR="003C038A" w:rsidRDefault="003C038A" w:rsidP="003C038A">
            <w:pPr>
              <w:spacing w:before="40" w:after="40"/>
              <w:ind w:left="72" w:right="72"/>
              <w:rPr>
                <w:ins w:id="1394" w:author="Andrea K. Fourquet" w:date="2017-04-25T23:19:00Z"/>
                <w:sz w:val="18"/>
                <w:szCs w:val="18"/>
              </w:rPr>
            </w:pPr>
          </w:p>
        </w:tc>
        <w:tc>
          <w:tcPr>
            <w:tcW w:w="3240" w:type="dxa"/>
            <w:tcMar>
              <w:left w:w="40" w:type="dxa"/>
              <w:right w:w="40" w:type="dxa"/>
            </w:tcMar>
            <w:vAlign w:val="bottom"/>
            <w:tcPrChange w:id="1395" w:author="Andrea K. Fourquet" w:date="2017-04-25T23:21:00Z">
              <w:tcPr>
                <w:tcW w:w="3240" w:type="dxa"/>
                <w:tcMar>
                  <w:left w:w="40" w:type="dxa"/>
                  <w:right w:w="40" w:type="dxa"/>
                </w:tcMar>
                <w:vAlign w:val="bottom"/>
              </w:tcPr>
            </w:tcPrChange>
          </w:tcPr>
          <w:p w14:paraId="06A4EBA9" w14:textId="60E29875" w:rsidR="003C038A" w:rsidRDefault="003C038A" w:rsidP="003C038A">
            <w:pPr>
              <w:spacing w:before="40" w:after="40"/>
              <w:ind w:left="72" w:right="72"/>
              <w:rPr>
                <w:sz w:val="18"/>
                <w:szCs w:val="18"/>
              </w:rPr>
            </w:pPr>
            <w:r>
              <w:rPr>
                <w:sz w:val="18"/>
                <w:szCs w:val="18"/>
              </w:rPr>
              <w:t>The unit used to define the patient's age</w:t>
            </w:r>
          </w:p>
        </w:tc>
        <w:tc>
          <w:tcPr>
            <w:tcW w:w="1980" w:type="dxa"/>
            <w:tcPrChange w:id="1396" w:author="Andrea K. Fourquet" w:date="2017-04-25T23:21:00Z">
              <w:tcPr>
                <w:tcW w:w="6242" w:type="dxa"/>
              </w:tcPr>
            </w:tcPrChange>
          </w:tcPr>
          <w:p w14:paraId="6A4E3426" w14:textId="77777777" w:rsidR="003C038A" w:rsidRDefault="003C038A" w:rsidP="003C038A">
            <w:pPr>
              <w:spacing w:before="40" w:after="40"/>
              <w:ind w:left="72" w:right="72"/>
              <w:rPr>
                <w:sz w:val="18"/>
                <w:szCs w:val="18"/>
              </w:rPr>
            </w:pPr>
          </w:p>
        </w:tc>
      </w:tr>
      <w:tr w:rsidR="003C038A" w14:paraId="549D938B" w14:textId="77777777" w:rsidTr="003C038A">
        <w:tc>
          <w:tcPr>
            <w:tcW w:w="1770" w:type="dxa"/>
            <w:tcMar>
              <w:left w:w="40" w:type="dxa"/>
              <w:right w:w="40" w:type="dxa"/>
            </w:tcMar>
            <w:vAlign w:val="bottom"/>
            <w:tcPrChange w:id="1397" w:author="Andrea K. Fourquet" w:date="2017-04-25T23:21:00Z">
              <w:tcPr>
                <w:tcW w:w="1770" w:type="dxa"/>
                <w:tcMar>
                  <w:left w:w="40" w:type="dxa"/>
                  <w:right w:w="40" w:type="dxa"/>
                </w:tcMar>
                <w:vAlign w:val="bottom"/>
              </w:tcPr>
            </w:tcPrChange>
          </w:tcPr>
          <w:p w14:paraId="335FC6D2" w14:textId="77777777" w:rsidR="003C038A" w:rsidRDefault="003C038A" w:rsidP="003C038A">
            <w:pPr>
              <w:spacing w:before="40" w:after="40"/>
              <w:ind w:left="72" w:right="72"/>
              <w:jc w:val="right"/>
              <w:rPr>
                <w:sz w:val="18"/>
                <w:szCs w:val="18"/>
              </w:rPr>
            </w:pPr>
            <w:r>
              <w:rPr>
                <w:sz w:val="18"/>
                <w:szCs w:val="18"/>
              </w:rPr>
              <w:t>Date of Birth</w:t>
            </w:r>
          </w:p>
        </w:tc>
        <w:tc>
          <w:tcPr>
            <w:tcW w:w="1918" w:type="dxa"/>
            <w:vAlign w:val="bottom"/>
            <w:tcPrChange w:id="1398" w:author="Andrea K. Fourquet" w:date="2017-04-25T23:21:00Z">
              <w:tcPr>
                <w:tcW w:w="1918" w:type="dxa"/>
                <w:vAlign w:val="bottom"/>
              </w:tcPr>
            </w:tcPrChange>
          </w:tcPr>
          <w:p w14:paraId="5DD5BEF5" w14:textId="3349F2E6" w:rsidR="003C038A" w:rsidRDefault="003C038A" w:rsidP="003C038A">
            <w:pPr>
              <w:spacing w:before="40" w:after="40"/>
              <w:ind w:left="72" w:right="72"/>
              <w:rPr>
                <w:ins w:id="1399" w:author="Andrea K. Fourquet" w:date="2017-04-25T23:19:00Z"/>
                <w:sz w:val="18"/>
                <w:szCs w:val="18"/>
              </w:rPr>
            </w:pPr>
            <w:ins w:id="1400" w:author="Andrea K. Fourquet" w:date="2017-04-25T23:19:00Z">
              <w:r>
                <w:rPr>
                  <w:sz w:val="18"/>
                  <w:szCs w:val="18"/>
                </w:rPr>
                <w:t>Patient.birthDate</w:t>
              </w:r>
            </w:ins>
          </w:p>
        </w:tc>
        <w:tc>
          <w:tcPr>
            <w:tcW w:w="1170" w:type="dxa"/>
            <w:tcPrChange w:id="1401" w:author="Andrea K. Fourquet" w:date="2017-04-25T23:21:00Z">
              <w:tcPr>
                <w:tcW w:w="1170" w:type="dxa"/>
              </w:tcPr>
            </w:tcPrChange>
          </w:tcPr>
          <w:p w14:paraId="08D5DAE1" w14:textId="71C022C9" w:rsidR="003C038A" w:rsidRDefault="003C038A" w:rsidP="003C038A">
            <w:pPr>
              <w:spacing w:before="40" w:after="40"/>
              <w:ind w:left="72" w:right="72"/>
              <w:rPr>
                <w:ins w:id="1402" w:author="Andrea K. Fourquet" w:date="2017-04-25T23:19:00Z"/>
                <w:sz w:val="18"/>
                <w:szCs w:val="18"/>
              </w:rPr>
            </w:pPr>
          </w:p>
        </w:tc>
        <w:tc>
          <w:tcPr>
            <w:tcW w:w="3240" w:type="dxa"/>
            <w:tcMar>
              <w:left w:w="40" w:type="dxa"/>
              <w:right w:w="40" w:type="dxa"/>
            </w:tcMar>
            <w:vAlign w:val="bottom"/>
            <w:tcPrChange w:id="1403" w:author="Andrea K. Fourquet" w:date="2017-04-25T23:21:00Z">
              <w:tcPr>
                <w:tcW w:w="3240" w:type="dxa"/>
                <w:tcMar>
                  <w:left w:w="40" w:type="dxa"/>
                  <w:right w:w="40" w:type="dxa"/>
                </w:tcMar>
                <w:vAlign w:val="bottom"/>
              </w:tcPr>
            </w:tcPrChange>
          </w:tcPr>
          <w:p w14:paraId="7C5B224E" w14:textId="4505C14F" w:rsidR="003C038A" w:rsidRDefault="003C038A" w:rsidP="003C038A">
            <w:pPr>
              <w:spacing w:before="40" w:after="40"/>
              <w:ind w:left="72" w:right="72"/>
              <w:rPr>
                <w:sz w:val="18"/>
                <w:szCs w:val="18"/>
              </w:rPr>
            </w:pPr>
            <w:r>
              <w:rPr>
                <w:sz w:val="18"/>
                <w:szCs w:val="18"/>
              </w:rPr>
              <w:t>The patient's date of birth</w:t>
            </w:r>
          </w:p>
        </w:tc>
        <w:tc>
          <w:tcPr>
            <w:tcW w:w="1980" w:type="dxa"/>
            <w:tcPrChange w:id="1404" w:author="Andrea K. Fourquet" w:date="2017-04-25T23:21:00Z">
              <w:tcPr>
                <w:tcW w:w="6242" w:type="dxa"/>
              </w:tcPr>
            </w:tcPrChange>
          </w:tcPr>
          <w:p w14:paraId="63F8A34C" w14:textId="77777777" w:rsidR="003C038A" w:rsidRDefault="003C038A" w:rsidP="003C038A">
            <w:pPr>
              <w:spacing w:before="40" w:after="40"/>
              <w:ind w:left="72" w:right="72"/>
              <w:rPr>
                <w:sz w:val="18"/>
                <w:szCs w:val="18"/>
              </w:rPr>
            </w:pPr>
          </w:p>
        </w:tc>
      </w:tr>
      <w:tr w:rsidR="003C038A" w14:paraId="0B95ADA5" w14:textId="77777777" w:rsidTr="003C038A">
        <w:tc>
          <w:tcPr>
            <w:tcW w:w="1770" w:type="dxa"/>
            <w:tcMar>
              <w:left w:w="40" w:type="dxa"/>
              <w:right w:w="40" w:type="dxa"/>
            </w:tcMar>
            <w:vAlign w:val="bottom"/>
            <w:tcPrChange w:id="1405" w:author="Andrea K. Fourquet" w:date="2017-04-25T23:21:00Z">
              <w:tcPr>
                <w:tcW w:w="1770" w:type="dxa"/>
                <w:tcMar>
                  <w:left w:w="40" w:type="dxa"/>
                  <w:right w:w="40" w:type="dxa"/>
                </w:tcMar>
                <w:vAlign w:val="bottom"/>
              </w:tcPr>
            </w:tcPrChange>
          </w:tcPr>
          <w:p w14:paraId="3C321BC8" w14:textId="77777777" w:rsidR="003C038A" w:rsidRDefault="003C038A" w:rsidP="003C038A">
            <w:pPr>
              <w:spacing w:before="40" w:after="40"/>
              <w:ind w:left="72" w:right="72"/>
              <w:jc w:val="right"/>
              <w:rPr>
                <w:sz w:val="18"/>
                <w:szCs w:val="18"/>
              </w:rPr>
            </w:pPr>
            <w:r>
              <w:rPr>
                <w:sz w:val="18"/>
                <w:szCs w:val="18"/>
              </w:rPr>
              <w:t>Patient's Phone Number</w:t>
            </w:r>
          </w:p>
        </w:tc>
        <w:tc>
          <w:tcPr>
            <w:tcW w:w="1918" w:type="dxa"/>
            <w:vAlign w:val="bottom"/>
            <w:tcPrChange w:id="1406" w:author="Andrea K. Fourquet" w:date="2017-04-25T23:21:00Z">
              <w:tcPr>
                <w:tcW w:w="1918" w:type="dxa"/>
                <w:vAlign w:val="bottom"/>
              </w:tcPr>
            </w:tcPrChange>
          </w:tcPr>
          <w:p w14:paraId="221DDF55" w14:textId="36F83028" w:rsidR="003C038A" w:rsidRDefault="003C038A" w:rsidP="003C038A">
            <w:pPr>
              <w:spacing w:before="40" w:after="40"/>
              <w:ind w:left="72" w:right="72"/>
              <w:rPr>
                <w:ins w:id="1407" w:author="Andrea K. Fourquet" w:date="2017-04-25T23:19:00Z"/>
                <w:sz w:val="18"/>
                <w:szCs w:val="18"/>
              </w:rPr>
            </w:pPr>
            <w:ins w:id="1408" w:author="Andrea K. Fourquet" w:date="2017-04-25T23:19:00Z">
              <w:r>
                <w:rPr>
                  <w:sz w:val="18"/>
                  <w:szCs w:val="18"/>
                </w:rPr>
                <w:t>Patient.telecom</w:t>
              </w:r>
            </w:ins>
          </w:p>
        </w:tc>
        <w:tc>
          <w:tcPr>
            <w:tcW w:w="1170" w:type="dxa"/>
            <w:tcPrChange w:id="1409" w:author="Andrea K. Fourquet" w:date="2017-04-25T23:21:00Z">
              <w:tcPr>
                <w:tcW w:w="1170" w:type="dxa"/>
              </w:tcPr>
            </w:tcPrChange>
          </w:tcPr>
          <w:p w14:paraId="5EA9620B" w14:textId="48FC6BE4" w:rsidR="003C038A" w:rsidRDefault="003C038A" w:rsidP="003C038A">
            <w:pPr>
              <w:spacing w:before="40" w:after="40"/>
              <w:ind w:left="72" w:right="72"/>
              <w:rPr>
                <w:ins w:id="1410" w:author="Andrea K. Fourquet" w:date="2017-04-25T23:19:00Z"/>
                <w:sz w:val="18"/>
                <w:szCs w:val="18"/>
              </w:rPr>
            </w:pPr>
          </w:p>
        </w:tc>
        <w:tc>
          <w:tcPr>
            <w:tcW w:w="3240" w:type="dxa"/>
            <w:tcMar>
              <w:left w:w="40" w:type="dxa"/>
              <w:right w:w="40" w:type="dxa"/>
            </w:tcMar>
            <w:vAlign w:val="bottom"/>
            <w:tcPrChange w:id="1411" w:author="Andrea K. Fourquet" w:date="2017-04-25T23:21:00Z">
              <w:tcPr>
                <w:tcW w:w="3240" w:type="dxa"/>
                <w:tcMar>
                  <w:left w:w="40" w:type="dxa"/>
                  <w:right w:w="40" w:type="dxa"/>
                </w:tcMar>
                <w:vAlign w:val="bottom"/>
              </w:tcPr>
            </w:tcPrChange>
          </w:tcPr>
          <w:p w14:paraId="69608ACA" w14:textId="36BBD364" w:rsidR="003C038A" w:rsidRDefault="003C038A" w:rsidP="003C038A">
            <w:pPr>
              <w:spacing w:before="40" w:after="40"/>
              <w:ind w:left="72" w:right="72"/>
              <w:rPr>
                <w:sz w:val="18"/>
                <w:szCs w:val="18"/>
              </w:rPr>
            </w:pPr>
            <w:r>
              <w:rPr>
                <w:sz w:val="18"/>
                <w:szCs w:val="18"/>
              </w:rPr>
              <w:t>The patient's phone number</w:t>
            </w:r>
          </w:p>
        </w:tc>
        <w:tc>
          <w:tcPr>
            <w:tcW w:w="1980" w:type="dxa"/>
            <w:tcPrChange w:id="1412" w:author="Andrea K. Fourquet" w:date="2017-04-25T23:21:00Z">
              <w:tcPr>
                <w:tcW w:w="6242" w:type="dxa"/>
              </w:tcPr>
            </w:tcPrChange>
          </w:tcPr>
          <w:p w14:paraId="5D57C7B7" w14:textId="77777777" w:rsidR="003C038A" w:rsidRDefault="003C038A" w:rsidP="003C038A">
            <w:pPr>
              <w:spacing w:before="40" w:after="40"/>
              <w:ind w:left="72" w:right="72"/>
              <w:rPr>
                <w:sz w:val="18"/>
                <w:szCs w:val="18"/>
              </w:rPr>
            </w:pPr>
          </w:p>
        </w:tc>
      </w:tr>
      <w:tr w:rsidR="003C038A" w14:paraId="6C46808D" w14:textId="77777777" w:rsidTr="003C038A">
        <w:trPr>
          <w:trHeight w:val="620"/>
          <w:trPrChange w:id="1413" w:author="Andrea K. Fourquet" w:date="2017-04-25T23:21:00Z">
            <w:trPr>
              <w:trHeight w:val="620"/>
            </w:trPr>
          </w:trPrChange>
        </w:trPr>
        <w:tc>
          <w:tcPr>
            <w:tcW w:w="1770" w:type="dxa"/>
            <w:tcMar>
              <w:left w:w="40" w:type="dxa"/>
              <w:right w:w="40" w:type="dxa"/>
            </w:tcMar>
            <w:vAlign w:val="bottom"/>
            <w:tcPrChange w:id="1414" w:author="Andrea K. Fourquet" w:date="2017-04-25T23:21:00Z">
              <w:tcPr>
                <w:tcW w:w="1770" w:type="dxa"/>
                <w:tcMar>
                  <w:left w:w="40" w:type="dxa"/>
                  <w:right w:w="40" w:type="dxa"/>
                </w:tcMar>
                <w:vAlign w:val="bottom"/>
              </w:tcPr>
            </w:tcPrChange>
          </w:tcPr>
          <w:p w14:paraId="08335794" w14:textId="77777777" w:rsidR="003C038A" w:rsidRDefault="003C038A" w:rsidP="003C038A">
            <w:pPr>
              <w:spacing w:before="40" w:after="40"/>
              <w:ind w:left="72" w:right="72"/>
              <w:jc w:val="right"/>
              <w:rPr>
                <w:sz w:val="18"/>
                <w:szCs w:val="18"/>
              </w:rPr>
            </w:pPr>
            <w:r>
              <w:rPr>
                <w:sz w:val="18"/>
                <w:szCs w:val="18"/>
              </w:rPr>
              <w:t>Primary Method of Payment</w:t>
            </w:r>
          </w:p>
        </w:tc>
        <w:tc>
          <w:tcPr>
            <w:tcW w:w="1918" w:type="dxa"/>
            <w:vAlign w:val="bottom"/>
            <w:tcPrChange w:id="1415" w:author="Andrea K. Fourquet" w:date="2017-04-25T23:21:00Z">
              <w:tcPr>
                <w:tcW w:w="1918" w:type="dxa"/>
                <w:vAlign w:val="bottom"/>
              </w:tcPr>
            </w:tcPrChange>
          </w:tcPr>
          <w:p w14:paraId="2D0DC04A" w14:textId="6A5C36C3" w:rsidR="003C038A" w:rsidRDefault="003C038A" w:rsidP="003C038A">
            <w:pPr>
              <w:spacing w:before="40" w:after="40"/>
              <w:ind w:left="72" w:right="72"/>
              <w:rPr>
                <w:ins w:id="1416" w:author="Andrea K. Fourquet" w:date="2017-04-25T23:19:00Z"/>
                <w:sz w:val="18"/>
                <w:szCs w:val="18"/>
              </w:rPr>
            </w:pPr>
            <w:ins w:id="1417" w:author="Andrea K. Fourquet" w:date="2017-04-25T23:19:00Z">
              <w:r>
                <w:rPr>
                  <w:sz w:val="18"/>
                  <w:szCs w:val="18"/>
                </w:rPr>
                <w:t>Coverage.type</w:t>
              </w:r>
            </w:ins>
          </w:p>
        </w:tc>
        <w:tc>
          <w:tcPr>
            <w:tcW w:w="1170" w:type="dxa"/>
            <w:tcPrChange w:id="1418" w:author="Andrea K. Fourquet" w:date="2017-04-25T23:21:00Z">
              <w:tcPr>
                <w:tcW w:w="1170" w:type="dxa"/>
              </w:tcPr>
            </w:tcPrChange>
          </w:tcPr>
          <w:p w14:paraId="7D7F4039" w14:textId="0FF4ADA6" w:rsidR="003C038A" w:rsidRDefault="003C038A" w:rsidP="003C038A">
            <w:pPr>
              <w:spacing w:before="40" w:after="40"/>
              <w:ind w:left="72" w:right="72"/>
              <w:rPr>
                <w:ins w:id="1419" w:author="Andrea K. Fourquet" w:date="2017-04-25T23:19:00Z"/>
                <w:sz w:val="18"/>
                <w:szCs w:val="18"/>
              </w:rPr>
            </w:pPr>
          </w:p>
        </w:tc>
        <w:tc>
          <w:tcPr>
            <w:tcW w:w="3240" w:type="dxa"/>
            <w:tcMar>
              <w:left w:w="40" w:type="dxa"/>
              <w:right w:w="40" w:type="dxa"/>
            </w:tcMar>
            <w:vAlign w:val="bottom"/>
            <w:tcPrChange w:id="1420" w:author="Andrea K. Fourquet" w:date="2017-04-25T23:21:00Z">
              <w:tcPr>
                <w:tcW w:w="3240" w:type="dxa"/>
                <w:tcMar>
                  <w:left w:w="40" w:type="dxa"/>
                  <w:right w:w="40" w:type="dxa"/>
                </w:tcMar>
                <w:vAlign w:val="bottom"/>
              </w:tcPr>
            </w:tcPrChange>
          </w:tcPr>
          <w:p w14:paraId="34B38AEE" w14:textId="1DCDDC0A" w:rsidR="003C038A" w:rsidRDefault="003C038A" w:rsidP="003C038A">
            <w:pPr>
              <w:spacing w:before="40" w:after="40"/>
              <w:ind w:left="72" w:right="72"/>
              <w:rPr>
                <w:sz w:val="18"/>
                <w:szCs w:val="18"/>
              </w:rPr>
            </w:pPr>
            <w:r>
              <w:rPr>
                <w:sz w:val="18"/>
                <w:szCs w:val="18"/>
              </w:rPr>
              <w:t>The primary method of payment or type of insurance associated with this EMS encounter</w:t>
            </w:r>
          </w:p>
        </w:tc>
        <w:tc>
          <w:tcPr>
            <w:tcW w:w="1980" w:type="dxa"/>
            <w:tcPrChange w:id="1421" w:author="Andrea K. Fourquet" w:date="2017-04-25T23:21:00Z">
              <w:tcPr>
                <w:tcW w:w="6242" w:type="dxa"/>
              </w:tcPr>
            </w:tcPrChange>
          </w:tcPr>
          <w:p w14:paraId="0FA5F220" w14:textId="77777777" w:rsidR="003C038A" w:rsidRDefault="003C038A" w:rsidP="003C038A">
            <w:pPr>
              <w:spacing w:before="40" w:after="40"/>
              <w:ind w:left="72" w:right="72"/>
              <w:rPr>
                <w:sz w:val="18"/>
                <w:szCs w:val="18"/>
              </w:rPr>
            </w:pPr>
          </w:p>
        </w:tc>
      </w:tr>
      <w:tr w:rsidR="003C038A" w14:paraId="61BA77FE" w14:textId="77777777" w:rsidTr="003C038A">
        <w:tc>
          <w:tcPr>
            <w:tcW w:w="1770" w:type="dxa"/>
            <w:tcMar>
              <w:left w:w="40" w:type="dxa"/>
              <w:right w:w="40" w:type="dxa"/>
            </w:tcMar>
            <w:vAlign w:val="bottom"/>
            <w:tcPrChange w:id="1422" w:author="Andrea K. Fourquet" w:date="2017-04-25T23:21:00Z">
              <w:tcPr>
                <w:tcW w:w="1770" w:type="dxa"/>
                <w:tcMar>
                  <w:left w:w="40" w:type="dxa"/>
                  <w:right w:w="40" w:type="dxa"/>
                </w:tcMar>
                <w:vAlign w:val="bottom"/>
              </w:tcPr>
            </w:tcPrChange>
          </w:tcPr>
          <w:p w14:paraId="67BE93A3" w14:textId="77777777" w:rsidR="003C038A" w:rsidRDefault="003C038A" w:rsidP="003C038A">
            <w:pPr>
              <w:spacing w:before="40" w:after="40"/>
              <w:ind w:left="72" w:right="72"/>
              <w:jc w:val="right"/>
              <w:rPr>
                <w:sz w:val="18"/>
                <w:szCs w:val="18"/>
              </w:rPr>
            </w:pPr>
            <w:r>
              <w:rPr>
                <w:sz w:val="18"/>
                <w:szCs w:val="18"/>
              </w:rPr>
              <w:t>Document type: Certificate of medical necessity (CMN)</w:t>
            </w:r>
          </w:p>
        </w:tc>
        <w:tc>
          <w:tcPr>
            <w:tcW w:w="1918" w:type="dxa"/>
            <w:vAlign w:val="bottom"/>
            <w:tcPrChange w:id="1423" w:author="Andrea K. Fourquet" w:date="2017-04-25T23:21:00Z">
              <w:tcPr>
                <w:tcW w:w="1918" w:type="dxa"/>
                <w:vAlign w:val="bottom"/>
              </w:tcPr>
            </w:tcPrChange>
          </w:tcPr>
          <w:p w14:paraId="0CAB317C" w14:textId="6EADB493" w:rsidR="003C038A" w:rsidRDefault="003C038A" w:rsidP="003C038A">
            <w:pPr>
              <w:spacing w:before="40" w:after="40"/>
              <w:ind w:left="72" w:right="72"/>
              <w:rPr>
                <w:ins w:id="1424" w:author="Andrea K. Fourquet" w:date="2017-04-25T23:19:00Z"/>
                <w:sz w:val="18"/>
                <w:szCs w:val="18"/>
              </w:rPr>
            </w:pPr>
            <w:ins w:id="1425" w:author="Andrea K. Fourquet" w:date="2017-04-25T23:19:00Z">
              <w:r>
                <w:rPr>
                  <w:sz w:val="18"/>
                  <w:szCs w:val="18"/>
                </w:rPr>
                <w:t xml:space="preserve">composition.type </w:t>
              </w:r>
            </w:ins>
          </w:p>
        </w:tc>
        <w:tc>
          <w:tcPr>
            <w:tcW w:w="1170" w:type="dxa"/>
            <w:tcPrChange w:id="1426" w:author="Andrea K. Fourquet" w:date="2017-04-25T23:21:00Z">
              <w:tcPr>
                <w:tcW w:w="1170" w:type="dxa"/>
              </w:tcPr>
            </w:tcPrChange>
          </w:tcPr>
          <w:p w14:paraId="3DD4D1A7" w14:textId="39F4FCD7" w:rsidR="003C038A" w:rsidRDefault="003C038A" w:rsidP="003C038A">
            <w:pPr>
              <w:spacing w:before="40" w:after="40"/>
              <w:ind w:left="72" w:right="72"/>
              <w:rPr>
                <w:ins w:id="1427" w:author="Andrea K. Fourquet" w:date="2017-04-25T23:19:00Z"/>
                <w:sz w:val="18"/>
                <w:szCs w:val="18"/>
              </w:rPr>
            </w:pPr>
          </w:p>
        </w:tc>
        <w:tc>
          <w:tcPr>
            <w:tcW w:w="3240" w:type="dxa"/>
            <w:tcMar>
              <w:left w:w="40" w:type="dxa"/>
              <w:right w:w="40" w:type="dxa"/>
            </w:tcMar>
            <w:vAlign w:val="bottom"/>
            <w:tcPrChange w:id="1428" w:author="Andrea K. Fourquet" w:date="2017-04-25T23:21:00Z">
              <w:tcPr>
                <w:tcW w:w="3240" w:type="dxa"/>
                <w:tcMar>
                  <w:left w:w="40" w:type="dxa"/>
                  <w:right w:w="40" w:type="dxa"/>
                </w:tcMar>
                <w:vAlign w:val="bottom"/>
              </w:tcPr>
            </w:tcPrChange>
          </w:tcPr>
          <w:p w14:paraId="1532BC25" w14:textId="3FCD30C5" w:rsidR="003C038A" w:rsidRDefault="003C038A" w:rsidP="003C038A">
            <w:pPr>
              <w:spacing w:before="40" w:after="40"/>
              <w:ind w:left="72" w:right="72"/>
              <w:rPr>
                <w:sz w:val="18"/>
                <w:szCs w:val="18"/>
              </w:rPr>
            </w:pPr>
          </w:p>
        </w:tc>
        <w:tc>
          <w:tcPr>
            <w:tcW w:w="1980" w:type="dxa"/>
            <w:tcPrChange w:id="1429" w:author="Andrea K. Fourquet" w:date="2017-04-25T23:21:00Z">
              <w:tcPr>
                <w:tcW w:w="6242" w:type="dxa"/>
              </w:tcPr>
            </w:tcPrChange>
          </w:tcPr>
          <w:p w14:paraId="03474F51" w14:textId="77777777" w:rsidR="003C038A" w:rsidRDefault="003C038A" w:rsidP="003C038A">
            <w:pPr>
              <w:spacing w:before="40" w:after="40"/>
              <w:ind w:left="72" w:right="72"/>
              <w:rPr>
                <w:sz w:val="18"/>
                <w:szCs w:val="18"/>
              </w:rPr>
            </w:pPr>
            <w:r>
              <w:rPr>
                <w:sz w:val="18"/>
                <w:szCs w:val="18"/>
              </w:rPr>
              <w:t xml:space="preserve">Where code is LOINC = </w:t>
            </w:r>
            <w:commentRangeStart w:id="1430"/>
            <w:r>
              <w:rPr>
                <w:sz w:val="18"/>
                <w:szCs w:val="18"/>
              </w:rPr>
              <w:t xml:space="preserve">52016-3 </w:t>
            </w:r>
            <w:commentRangeEnd w:id="1430"/>
            <w:r>
              <w:rPr>
                <w:rStyle w:val="CommentReference"/>
              </w:rPr>
              <w:commentReference w:id="1430"/>
            </w:r>
            <w:r>
              <w:rPr>
                <w:sz w:val="18"/>
                <w:szCs w:val="18"/>
              </w:rPr>
              <w:t>Ambulance transport, Physician certification for transport Information set)</w:t>
            </w:r>
          </w:p>
        </w:tc>
      </w:tr>
      <w:tr w:rsidR="003C038A" w14:paraId="0A9C112D" w14:textId="77777777" w:rsidTr="003C038A">
        <w:tc>
          <w:tcPr>
            <w:tcW w:w="1770" w:type="dxa"/>
            <w:tcMar>
              <w:left w:w="40" w:type="dxa"/>
              <w:right w:w="40" w:type="dxa"/>
            </w:tcMar>
            <w:vAlign w:val="bottom"/>
            <w:tcPrChange w:id="1431" w:author="Andrea K. Fourquet" w:date="2017-04-25T23:21:00Z">
              <w:tcPr>
                <w:tcW w:w="1770" w:type="dxa"/>
                <w:tcMar>
                  <w:left w:w="40" w:type="dxa"/>
                  <w:right w:w="40" w:type="dxa"/>
                </w:tcMar>
                <w:vAlign w:val="bottom"/>
              </w:tcPr>
            </w:tcPrChange>
          </w:tcPr>
          <w:p w14:paraId="499A3380" w14:textId="77777777" w:rsidR="003C038A" w:rsidRDefault="003C038A" w:rsidP="003C038A">
            <w:pPr>
              <w:spacing w:before="40" w:after="40"/>
              <w:ind w:left="72" w:right="72"/>
              <w:jc w:val="right"/>
              <w:rPr>
                <w:sz w:val="18"/>
                <w:szCs w:val="18"/>
              </w:rPr>
            </w:pPr>
            <w:r>
              <w:rPr>
                <w:sz w:val="18"/>
                <w:szCs w:val="18"/>
              </w:rPr>
              <w:t>Physician Certification Statement Signed</w:t>
            </w:r>
          </w:p>
        </w:tc>
        <w:tc>
          <w:tcPr>
            <w:tcW w:w="1918" w:type="dxa"/>
            <w:vAlign w:val="bottom"/>
            <w:tcPrChange w:id="1432" w:author="Andrea K. Fourquet" w:date="2017-04-25T23:21:00Z">
              <w:tcPr>
                <w:tcW w:w="1918" w:type="dxa"/>
                <w:vAlign w:val="bottom"/>
              </w:tcPr>
            </w:tcPrChange>
          </w:tcPr>
          <w:p w14:paraId="18F54E29" w14:textId="77777777" w:rsidR="003C038A" w:rsidRDefault="003C038A" w:rsidP="003C038A">
            <w:pPr>
              <w:spacing w:before="40" w:after="40"/>
              <w:ind w:left="72" w:right="72"/>
              <w:rPr>
                <w:ins w:id="1433" w:author="Andrea K. Fourquet" w:date="2017-04-25T23:19:00Z"/>
                <w:sz w:val="18"/>
                <w:szCs w:val="18"/>
              </w:rPr>
            </w:pPr>
            <w:ins w:id="1434" w:author="Andrea K. Fourquet" w:date="2017-04-25T23:19:00Z">
              <w:r>
                <w:rPr>
                  <w:sz w:val="18"/>
                  <w:szCs w:val="18"/>
                </w:rPr>
                <w:t>composition.section.entry.value</w:t>
              </w:r>
            </w:ins>
          </w:p>
          <w:p w14:paraId="701BC2F5" w14:textId="15C43DF5" w:rsidR="003C038A" w:rsidRDefault="003C038A" w:rsidP="003C038A">
            <w:pPr>
              <w:spacing w:before="40" w:after="40"/>
              <w:ind w:left="72" w:right="72"/>
              <w:rPr>
                <w:ins w:id="1435" w:author="Andrea K. Fourquet" w:date="2017-04-25T23:19:00Z"/>
                <w:sz w:val="18"/>
                <w:szCs w:val="18"/>
              </w:rPr>
            </w:pPr>
            <w:ins w:id="1436" w:author="Andrea K. Fourquet" w:date="2017-04-25T23:19:00Z">
              <w:r>
                <w:rPr>
                  <w:sz w:val="18"/>
                  <w:szCs w:val="18"/>
                </w:rPr>
                <w:t>composition.section.entry.code</w:t>
              </w:r>
            </w:ins>
          </w:p>
        </w:tc>
        <w:tc>
          <w:tcPr>
            <w:tcW w:w="1170" w:type="dxa"/>
            <w:tcPrChange w:id="1437" w:author="Andrea K. Fourquet" w:date="2017-04-25T23:21:00Z">
              <w:tcPr>
                <w:tcW w:w="1170" w:type="dxa"/>
              </w:tcPr>
            </w:tcPrChange>
          </w:tcPr>
          <w:p w14:paraId="625DB7AC" w14:textId="59DAA9D6" w:rsidR="003C038A" w:rsidRDefault="003C038A" w:rsidP="003C038A">
            <w:pPr>
              <w:spacing w:before="40" w:after="40"/>
              <w:ind w:left="72" w:right="72"/>
              <w:rPr>
                <w:ins w:id="1438" w:author="Andrea K. Fourquet" w:date="2017-04-25T23:19:00Z"/>
                <w:sz w:val="18"/>
                <w:szCs w:val="18"/>
              </w:rPr>
            </w:pPr>
          </w:p>
        </w:tc>
        <w:tc>
          <w:tcPr>
            <w:tcW w:w="3240" w:type="dxa"/>
            <w:tcMar>
              <w:left w:w="40" w:type="dxa"/>
              <w:right w:w="40" w:type="dxa"/>
            </w:tcMar>
            <w:vAlign w:val="bottom"/>
            <w:tcPrChange w:id="1439" w:author="Andrea K. Fourquet" w:date="2017-04-25T23:21:00Z">
              <w:tcPr>
                <w:tcW w:w="3240" w:type="dxa"/>
                <w:tcMar>
                  <w:left w:w="40" w:type="dxa"/>
                  <w:right w:w="40" w:type="dxa"/>
                </w:tcMar>
                <w:vAlign w:val="bottom"/>
              </w:tcPr>
            </w:tcPrChange>
          </w:tcPr>
          <w:p w14:paraId="3BB69961" w14:textId="0307EEB8" w:rsidR="003C038A" w:rsidRDefault="003C038A" w:rsidP="003C038A">
            <w:pPr>
              <w:spacing w:before="40" w:after="40"/>
              <w:ind w:left="72" w:right="72"/>
              <w:rPr>
                <w:sz w:val="18"/>
                <w:szCs w:val="18"/>
              </w:rPr>
            </w:pPr>
            <w:r>
              <w:rPr>
                <w:sz w:val="18"/>
                <w:szCs w:val="18"/>
              </w:rPr>
              <w:t>Indication of whether a physician certification statement (PCS) is available documenting the medical necessity or the EMS encounter.</w:t>
            </w:r>
          </w:p>
        </w:tc>
        <w:tc>
          <w:tcPr>
            <w:tcW w:w="1980" w:type="dxa"/>
            <w:tcPrChange w:id="1440" w:author="Andrea K. Fourquet" w:date="2017-04-25T23:21:00Z">
              <w:tcPr>
                <w:tcW w:w="6242" w:type="dxa"/>
              </w:tcPr>
            </w:tcPrChange>
          </w:tcPr>
          <w:p w14:paraId="1360FB79" w14:textId="77777777" w:rsidR="003C038A" w:rsidRDefault="003C038A" w:rsidP="003C038A">
            <w:pPr>
              <w:spacing w:before="40" w:after="40"/>
              <w:ind w:left="72" w:right="72"/>
              <w:rPr>
                <w:sz w:val="18"/>
                <w:szCs w:val="18"/>
              </w:rPr>
            </w:pPr>
            <w:r>
              <w:rPr>
                <w:sz w:val="18"/>
                <w:szCs w:val="18"/>
              </w:rPr>
              <w:t>WHere code is LOINC = 52017-1 Ambulance transport, Physician certification for transport statement (narrative)Ambulance transport</w:t>
            </w:r>
          </w:p>
        </w:tc>
      </w:tr>
      <w:tr w:rsidR="003C038A" w14:paraId="096801F1" w14:textId="77777777" w:rsidTr="003C038A">
        <w:tc>
          <w:tcPr>
            <w:tcW w:w="1770" w:type="dxa"/>
            <w:tcMar>
              <w:left w:w="40" w:type="dxa"/>
              <w:right w:w="40" w:type="dxa"/>
            </w:tcMar>
            <w:vAlign w:val="bottom"/>
            <w:tcPrChange w:id="1441" w:author="Andrea K. Fourquet" w:date="2017-04-25T23:21:00Z">
              <w:tcPr>
                <w:tcW w:w="1770" w:type="dxa"/>
                <w:tcMar>
                  <w:left w:w="40" w:type="dxa"/>
                  <w:right w:w="40" w:type="dxa"/>
                </w:tcMar>
                <w:vAlign w:val="bottom"/>
              </w:tcPr>
            </w:tcPrChange>
          </w:tcPr>
          <w:p w14:paraId="204B9203" w14:textId="77777777" w:rsidR="003C038A" w:rsidRDefault="003C038A" w:rsidP="003C038A">
            <w:pPr>
              <w:spacing w:before="40" w:after="40"/>
              <w:ind w:left="72" w:right="72"/>
              <w:jc w:val="right"/>
              <w:rPr>
                <w:sz w:val="18"/>
                <w:szCs w:val="18"/>
              </w:rPr>
            </w:pPr>
            <w:r>
              <w:rPr>
                <w:sz w:val="18"/>
                <w:szCs w:val="18"/>
              </w:rPr>
              <w:t>Date Physician Certification Statement Signed</w:t>
            </w:r>
          </w:p>
        </w:tc>
        <w:tc>
          <w:tcPr>
            <w:tcW w:w="1918" w:type="dxa"/>
            <w:vAlign w:val="bottom"/>
            <w:tcPrChange w:id="1442" w:author="Andrea K. Fourquet" w:date="2017-04-25T23:21:00Z">
              <w:tcPr>
                <w:tcW w:w="1918" w:type="dxa"/>
                <w:vAlign w:val="bottom"/>
              </w:tcPr>
            </w:tcPrChange>
          </w:tcPr>
          <w:p w14:paraId="1A2ACFAB" w14:textId="2489A949" w:rsidR="003C038A" w:rsidRDefault="003C038A" w:rsidP="003C038A">
            <w:pPr>
              <w:spacing w:before="40" w:after="40"/>
              <w:ind w:left="72" w:right="72"/>
              <w:rPr>
                <w:ins w:id="1443" w:author="Andrea K. Fourquet" w:date="2017-04-25T23:19:00Z"/>
                <w:sz w:val="18"/>
                <w:szCs w:val="18"/>
              </w:rPr>
            </w:pPr>
            <w:ins w:id="1444" w:author="Andrea K. Fourquet" w:date="2017-04-25T23:19:00Z">
              <w:r>
                <w:rPr>
                  <w:sz w:val="18"/>
                  <w:szCs w:val="18"/>
                </w:rPr>
                <w:t>composition.time</w:t>
              </w:r>
            </w:ins>
          </w:p>
        </w:tc>
        <w:tc>
          <w:tcPr>
            <w:tcW w:w="1170" w:type="dxa"/>
            <w:tcPrChange w:id="1445" w:author="Andrea K. Fourquet" w:date="2017-04-25T23:21:00Z">
              <w:tcPr>
                <w:tcW w:w="1170" w:type="dxa"/>
              </w:tcPr>
            </w:tcPrChange>
          </w:tcPr>
          <w:p w14:paraId="2C5CDF33" w14:textId="5BE6C500" w:rsidR="003C038A" w:rsidRDefault="003C038A" w:rsidP="003C038A">
            <w:pPr>
              <w:spacing w:before="40" w:after="40"/>
              <w:ind w:left="72" w:right="72"/>
              <w:rPr>
                <w:ins w:id="1446" w:author="Andrea K. Fourquet" w:date="2017-04-25T23:19:00Z"/>
                <w:sz w:val="18"/>
                <w:szCs w:val="18"/>
              </w:rPr>
            </w:pPr>
          </w:p>
        </w:tc>
        <w:tc>
          <w:tcPr>
            <w:tcW w:w="3240" w:type="dxa"/>
            <w:tcMar>
              <w:left w:w="40" w:type="dxa"/>
              <w:right w:w="40" w:type="dxa"/>
            </w:tcMar>
            <w:vAlign w:val="center"/>
            <w:tcPrChange w:id="1447" w:author="Andrea K. Fourquet" w:date="2017-04-25T23:21:00Z">
              <w:tcPr>
                <w:tcW w:w="3240" w:type="dxa"/>
                <w:tcMar>
                  <w:left w:w="40" w:type="dxa"/>
                  <w:right w:w="40" w:type="dxa"/>
                </w:tcMar>
                <w:vAlign w:val="center"/>
              </w:tcPr>
            </w:tcPrChange>
          </w:tcPr>
          <w:p w14:paraId="0E2D4C71" w14:textId="43AF04ED" w:rsidR="003C038A" w:rsidRDefault="003C038A" w:rsidP="003C038A">
            <w:pPr>
              <w:spacing w:before="40" w:after="40"/>
              <w:ind w:left="72" w:right="72"/>
              <w:rPr>
                <w:sz w:val="18"/>
                <w:szCs w:val="18"/>
              </w:rPr>
            </w:pPr>
            <w:r>
              <w:rPr>
                <w:sz w:val="18"/>
                <w:szCs w:val="18"/>
              </w:rPr>
              <w:t>The date the Physician Certification Statement was signed</w:t>
            </w:r>
          </w:p>
        </w:tc>
        <w:tc>
          <w:tcPr>
            <w:tcW w:w="1980" w:type="dxa"/>
            <w:tcPrChange w:id="1448" w:author="Andrea K. Fourquet" w:date="2017-04-25T23:21:00Z">
              <w:tcPr>
                <w:tcW w:w="6242" w:type="dxa"/>
              </w:tcPr>
            </w:tcPrChange>
          </w:tcPr>
          <w:p w14:paraId="23AB9B0D" w14:textId="77777777" w:rsidR="003C038A" w:rsidRDefault="003C038A" w:rsidP="003C038A">
            <w:pPr>
              <w:spacing w:before="40" w:after="40"/>
              <w:ind w:left="72" w:right="72"/>
              <w:rPr>
                <w:sz w:val="18"/>
                <w:szCs w:val="18"/>
              </w:rPr>
            </w:pPr>
          </w:p>
        </w:tc>
      </w:tr>
      <w:tr w:rsidR="003C038A" w14:paraId="08844135" w14:textId="77777777" w:rsidTr="003C038A">
        <w:tc>
          <w:tcPr>
            <w:tcW w:w="1770" w:type="dxa"/>
            <w:tcMar>
              <w:left w:w="40" w:type="dxa"/>
              <w:right w:w="40" w:type="dxa"/>
            </w:tcMar>
            <w:vAlign w:val="bottom"/>
            <w:tcPrChange w:id="1449" w:author="Andrea K. Fourquet" w:date="2017-04-25T23:21:00Z">
              <w:tcPr>
                <w:tcW w:w="1770" w:type="dxa"/>
                <w:tcMar>
                  <w:left w:w="40" w:type="dxa"/>
                  <w:right w:w="40" w:type="dxa"/>
                </w:tcMar>
                <w:vAlign w:val="bottom"/>
              </w:tcPr>
            </w:tcPrChange>
          </w:tcPr>
          <w:p w14:paraId="761F2136" w14:textId="77777777" w:rsidR="003C038A" w:rsidRDefault="003C038A" w:rsidP="003C038A">
            <w:pPr>
              <w:spacing w:before="40" w:after="40"/>
              <w:ind w:left="72" w:right="72"/>
              <w:jc w:val="right"/>
              <w:rPr>
                <w:sz w:val="18"/>
                <w:szCs w:val="18"/>
              </w:rPr>
            </w:pPr>
            <w:r>
              <w:rPr>
                <w:sz w:val="18"/>
                <w:szCs w:val="18"/>
              </w:rPr>
              <w:t>Reason for Physician Certification Statement</w:t>
            </w:r>
          </w:p>
        </w:tc>
        <w:tc>
          <w:tcPr>
            <w:tcW w:w="1918" w:type="dxa"/>
            <w:vAlign w:val="bottom"/>
            <w:tcPrChange w:id="1450" w:author="Andrea K. Fourquet" w:date="2017-04-25T23:21:00Z">
              <w:tcPr>
                <w:tcW w:w="1918" w:type="dxa"/>
                <w:vAlign w:val="bottom"/>
              </w:tcPr>
            </w:tcPrChange>
          </w:tcPr>
          <w:p w14:paraId="2F99B96B" w14:textId="503021B9" w:rsidR="003C038A" w:rsidRDefault="003C038A" w:rsidP="003C038A">
            <w:pPr>
              <w:spacing w:before="40" w:after="40"/>
              <w:ind w:left="72" w:right="72"/>
              <w:rPr>
                <w:ins w:id="1451" w:author="Andrea K. Fourquet" w:date="2017-04-25T23:19:00Z"/>
                <w:sz w:val="18"/>
                <w:szCs w:val="18"/>
              </w:rPr>
            </w:pPr>
            <w:ins w:id="1452" w:author="Andrea K. Fourquet" w:date="2017-04-25T23:19:00Z">
              <w:r>
                <w:rPr>
                  <w:sz w:val="18"/>
                  <w:szCs w:val="18"/>
                </w:rPr>
                <w:t>event.code</w:t>
              </w:r>
            </w:ins>
          </w:p>
        </w:tc>
        <w:tc>
          <w:tcPr>
            <w:tcW w:w="1170" w:type="dxa"/>
            <w:tcPrChange w:id="1453" w:author="Andrea K. Fourquet" w:date="2017-04-25T23:21:00Z">
              <w:tcPr>
                <w:tcW w:w="1170" w:type="dxa"/>
              </w:tcPr>
            </w:tcPrChange>
          </w:tcPr>
          <w:p w14:paraId="7BC842F2" w14:textId="6FB5F7A3" w:rsidR="003C038A" w:rsidRDefault="003C038A" w:rsidP="003C038A">
            <w:pPr>
              <w:spacing w:before="40" w:after="40"/>
              <w:ind w:left="72" w:right="72"/>
              <w:rPr>
                <w:ins w:id="1454" w:author="Andrea K. Fourquet" w:date="2017-04-25T23:19:00Z"/>
                <w:sz w:val="18"/>
                <w:szCs w:val="18"/>
              </w:rPr>
            </w:pPr>
          </w:p>
        </w:tc>
        <w:tc>
          <w:tcPr>
            <w:tcW w:w="3240" w:type="dxa"/>
            <w:tcMar>
              <w:left w:w="40" w:type="dxa"/>
              <w:right w:w="40" w:type="dxa"/>
            </w:tcMar>
            <w:vAlign w:val="center"/>
            <w:tcPrChange w:id="1455" w:author="Andrea K. Fourquet" w:date="2017-04-25T23:21:00Z">
              <w:tcPr>
                <w:tcW w:w="3240" w:type="dxa"/>
                <w:tcMar>
                  <w:left w:w="40" w:type="dxa"/>
                  <w:right w:w="40" w:type="dxa"/>
                </w:tcMar>
                <w:vAlign w:val="center"/>
              </w:tcPr>
            </w:tcPrChange>
          </w:tcPr>
          <w:p w14:paraId="234A0A55" w14:textId="4894492E" w:rsidR="003C038A" w:rsidRDefault="003C038A" w:rsidP="003C038A">
            <w:pPr>
              <w:spacing w:before="40" w:after="40"/>
              <w:ind w:left="72" w:right="72"/>
              <w:rPr>
                <w:sz w:val="18"/>
                <w:szCs w:val="18"/>
              </w:rPr>
            </w:pPr>
            <w:r>
              <w:rPr>
                <w:sz w:val="18"/>
                <w:szCs w:val="18"/>
              </w:rPr>
              <w:t>The reason for EMS transport noted on the Physician Certification Statement</w:t>
            </w:r>
          </w:p>
        </w:tc>
        <w:tc>
          <w:tcPr>
            <w:tcW w:w="1980" w:type="dxa"/>
            <w:tcPrChange w:id="1456" w:author="Andrea K. Fourquet" w:date="2017-04-25T23:21:00Z">
              <w:tcPr>
                <w:tcW w:w="6242" w:type="dxa"/>
              </w:tcPr>
            </w:tcPrChange>
          </w:tcPr>
          <w:p w14:paraId="108CE6F0" w14:textId="77777777" w:rsidR="003C038A" w:rsidRDefault="003C038A" w:rsidP="003C038A">
            <w:pPr>
              <w:spacing w:before="40" w:after="40"/>
              <w:ind w:left="72" w:right="72"/>
              <w:rPr>
                <w:sz w:val="18"/>
                <w:szCs w:val="18"/>
              </w:rPr>
            </w:pPr>
          </w:p>
        </w:tc>
      </w:tr>
      <w:tr w:rsidR="003C038A" w14:paraId="44770DCC" w14:textId="77777777" w:rsidTr="003C038A">
        <w:tc>
          <w:tcPr>
            <w:tcW w:w="1770" w:type="dxa"/>
            <w:tcMar>
              <w:left w:w="40" w:type="dxa"/>
              <w:right w:w="40" w:type="dxa"/>
            </w:tcMar>
            <w:vAlign w:val="bottom"/>
            <w:tcPrChange w:id="1457" w:author="Andrea K. Fourquet" w:date="2017-04-25T23:21:00Z">
              <w:tcPr>
                <w:tcW w:w="1770" w:type="dxa"/>
                <w:tcMar>
                  <w:left w:w="40" w:type="dxa"/>
                  <w:right w:w="40" w:type="dxa"/>
                </w:tcMar>
                <w:vAlign w:val="bottom"/>
              </w:tcPr>
            </w:tcPrChange>
          </w:tcPr>
          <w:p w14:paraId="54C654B0" w14:textId="77777777" w:rsidR="003C038A" w:rsidRDefault="003C038A" w:rsidP="003C038A">
            <w:pPr>
              <w:spacing w:before="40" w:after="40"/>
              <w:ind w:left="72" w:right="72"/>
              <w:jc w:val="right"/>
              <w:rPr>
                <w:sz w:val="18"/>
                <w:szCs w:val="18"/>
              </w:rPr>
            </w:pPr>
            <w:r>
              <w:rPr>
                <w:sz w:val="18"/>
                <w:szCs w:val="18"/>
              </w:rPr>
              <w:t>Healthcare Provider Type Signing Physician Certification Statement</w:t>
            </w:r>
          </w:p>
        </w:tc>
        <w:tc>
          <w:tcPr>
            <w:tcW w:w="1918" w:type="dxa"/>
            <w:vAlign w:val="bottom"/>
            <w:tcPrChange w:id="1458" w:author="Andrea K. Fourquet" w:date="2017-04-25T23:21:00Z">
              <w:tcPr>
                <w:tcW w:w="1918" w:type="dxa"/>
                <w:vAlign w:val="bottom"/>
              </w:tcPr>
            </w:tcPrChange>
          </w:tcPr>
          <w:p w14:paraId="4F2034C6" w14:textId="618A85A1" w:rsidR="003C038A" w:rsidRDefault="003C038A" w:rsidP="003C038A">
            <w:pPr>
              <w:spacing w:before="40" w:after="40"/>
              <w:ind w:left="72" w:right="72"/>
              <w:rPr>
                <w:ins w:id="1459" w:author="Andrea K. Fourquet" w:date="2017-04-25T23:19:00Z"/>
                <w:sz w:val="18"/>
                <w:szCs w:val="18"/>
              </w:rPr>
            </w:pPr>
            <w:ins w:id="1460" w:author="Andrea K. Fourquet" w:date="2017-04-25T23:19:00Z">
              <w:r>
                <w:rPr>
                  <w:sz w:val="18"/>
                  <w:szCs w:val="18"/>
                </w:rPr>
                <w:t>composition.author.practicionerRole.role</w:t>
              </w:r>
            </w:ins>
          </w:p>
        </w:tc>
        <w:tc>
          <w:tcPr>
            <w:tcW w:w="1170" w:type="dxa"/>
            <w:tcPrChange w:id="1461" w:author="Andrea K. Fourquet" w:date="2017-04-25T23:21:00Z">
              <w:tcPr>
                <w:tcW w:w="1170" w:type="dxa"/>
              </w:tcPr>
            </w:tcPrChange>
          </w:tcPr>
          <w:p w14:paraId="59A748A4" w14:textId="32C34D74" w:rsidR="003C038A" w:rsidRDefault="003C038A" w:rsidP="003C038A">
            <w:pPr>
              <w:spacing w:before="40" w:after="40"/>
              <w:ind w:left="72" w:right="72"/>
              <w:rPr>
                <w:ins w:id="1462" w:author="Andrea K. Fourquet" w:date="2017-04-25T23:19:00Z"/>
                <w:sz w:val="18"/>
                <w:szCs w:val="18"/>
              </w:rPr>
            </w:pPr>
          </w:p>
        </w:tc>
        <w:tc>
          <w:tcPr>
            <w:tcW w:w="3240" w:type="dxa"/>
            <w:tcMar>
              <w:left w:w="40" w:type="dxa"/>
              <w:right w:w="40" w:type="dxa"/>
            </w:tcMar>
            <w:vAlign w:val="bottom"/>
            <w:tcPrChange w:id="1463" w:author="Andrea K. Fourquet" w:date="2017-04-25T23:21:00Z">
              <w:tcPr>
                <w:tcW w:w="3240" w:type="dxa"/>
                <w:tcMar>
                  <w:left w:w="40" w:type="dxa"/>
                  <w:right w:w="40" w:type="dxa"/>
                </w:tcMar>
                <w:vAlign w:val="bottom"/>
              </w:tcPr>
            </w:tcPrChange>
          </w:tcPr>
          <w:p w14:paraId="57ABB3E3" w14:textId="64B6F379" w:rsidR="003C038A" w:rsidRDefault="003C038A" w:rsidP="003C038A">
            <w:pPr>
              <w:spacing w:before="40" w:after="40"/>
              <w:ind w:left="72" w:right="72"/>
              <w:rPr>
                <w:sz w:val="18"/>
                <w:szCs w:val="18"/>
              </w:rPr>
            </w:pPr>
            <w:r>
              <w:rPr>
                <w:sz w:val="18"/>
                <w:szCs w:val="18"/>
              </w:rPr>
              <w:t>The type of health care provider who signed the Physician Certification Statement</w:t>
            </w:r>
          </w:p>
        </w:tc>
        <w:tc>
          <w:tcPr>
            <w:tcW w:w="1980" w:type="dxa"/>
            <w:tcPrChange w:id="1464" w:author="Andrea K. Fourquet" w:date="2017-04-25T23:21:00Z">
              <w:tcPr>
                <w:tcW w:w="6242" w:type="dxa"/>
              </w:tcPr>
            </w:tcPrChange>
          </w:tcPr>
          <w:p w14:paraId="14F2DF8E" w14:textId="77777777" w:rsidR="003C038A" w:rsidRDefault="003C038A" w:rsidP="003C038A">
            <w:pPr>
              <w:spacing w:before="40" w:after="40"/>
              <w:ind w:left="72" w:right="72"/>
              <w:rPr>
                <w:sz w:val="18"/>
                <w:szCs w:val="18"/>
              </w:rPr>
            </w:pPr>
          </w:p>
        </w:tc>
      </w:tr>
      <w:tr w:rsidR="003C038A" w14:paraId="44DBCC3F" w14:textId="77777777" w:rsidTr="003C038A">
        <w:tc>
          <w:tcPr>
            <w:tcW w:w="1770" w:type="dxa"/>
            <w:tcMar>
              <w:left w:w="40" w:type="dxa"/>
              <w:right w:w="40" w:type="dxa"/>
            </w:tcMar>
            <w:vAlign w:val="bottom"/>
            <w:tcPrChange w:id="1465" w:author="Andrea K. Fourquet" w:date="2017-04-25T23:21:00Z">
              <w:tcPr>
                <w:tcW w:w="1770" w:type="dxa"/>
                <w:tcMar>
                  <w:left w:w="40" w:type="dxa"/>
                  <w:right w:w="40" w:type="dxa"/>
                </w:tcMar>
                <w:vAlign w:val="bottom"/>
              </w:tcPr>
            </w:tcPrChange>
          </w:tcPr>
          <w:p w14:paraId="26592254" w14:textId="77777777" w:rsidR="003C038A" w:rsidRDefault="003C038A" w:rsidP="003C038A">
            <w:pPr>
              <w:spacing w:before="40" w:after="40"/>
              <w:ind w:left="72" w:right="72"/>
              <w:jc w:val="right"/>
              <w:rPr>
                <w:sz w:val="18"/>
                <w:szCs w:val="18"/>
              </w:rPr>
            </w:pPr>
            <w:r>
              <w:rPr>
                <w:sz w:val="18"/>
                <w:szCs w:val="18"/>
              </w:rPr>
              <w:t>Last Name of Individual Signing Physician Certification Statement</w:t>
            </w:r>
          </w:p>
        </w:tc>
        <w:tc>
          <w:tcPr>
            <w:tcW w:w="1918" w:type="dxa"/>
            <w:vAlign w:val="bottom"/>
            <w:tcPrChange w:id="1466" w:author="Andrea K. Fourquet" w:date="2017-04-25T23:21:00Z">
              <w:tcPr>
                <w:tcW w:w="1918" w:type="dxa"/>
                <w:vAlign w:val="bottom"/>
              </w:tcPr>
            </w:tcPrChange>
          </w:tcPr>
          <w:p w14:paraId="18FFB47D" w14:textId="1A356003" w:rsidR="003C038A" w:rsidRDefault="003C038A" w:rsidP="003C038A">
            <w:pPr>
              <w:spacing w:before="40" w:after="40"/>
              <w:ind w:left="72" w:right="72"/>
              <w:rPr>
                <w:ins w:id="1467" w:author="Andrea K. Fourquet" w:date="2017-04-25T23:19:00Z"/>
                <w:sz w:val="18"/>
                <w:szCs w:val="18"/>
              </w:rPr>
            </w:pPr>
            <w:ins w:id="1468" w:author="Andrea K. Fourquet" w:date="2017-04-25T23:19:00Z">
              <w:r>
                <w:rPr>
                  <w:sz w:val="18"/>
                  <w:szCs w:val="18"/>
                </w:rPr>
                <w:t>composition.author.practicioner.name</w:t>
              </w:r>
            </w:ins>
          </w:p>
        </w:tc>
        <w:tc>
          <w:tcPr>
            <w:tcW w:w="1170" w:type="dxa"/>
            <w:tcPrChange w:id="1469" w:author="Andrea K. Fourquet" w:date="2017-04-25T23:21:00Z">
              <w:tcPr>
                <w:tcW w:w="1170" w:type="dxa"/>
              </w:tcPr>
            </w:tcPrChange>
          </w:tcPr>
          <w:p w14:paraId="02439588" w14:textId="5F4CAA73" w:rsidR="003C038A" w:rsidRDefault="003C038A" w:rsidP="003C038A">
            <w:pPr>
              <w:spacing w:before="40" w:after="40"/>
              <w:ind w:left="72" w:right="72"/>
              <w:rPr>
                <w:ins w:id="1470" w:author="Andrea K. Fourquet" w:date="2017-04-25T23:19:00Z"/>
                <w:sz w:val="18"/>
                <w:szCs w:val="18"/>
              </w:rPr>
            </w:pPr>
          </w:p>
        </w:tc>
        <w:tc>
          <w:tcPr>
            <w:tcW w:w="3240" w:type="dxa"/>
            <w:tcMar>
              <w:left w:w="40" w:type="dxa"/>
              <w:right w:w="40" w:type="dxa"/>
            </w:tcMar>
            <w:vAlign w:val="bottom"/>
            <w:tcPrChange w:id="1471" w:author="Andrea K. Fourquet" w:date="2017-04-25T23:21:00Z">
              <w:tcPr>
                <w:tcW w:w="3240" w:type="dxa"/>
                <w:tcMar>
                  <w:left w:w="40" w:type="dxa"/>
                  <w:right w:w="40" w:type="dxa"/>
                </w:tcMar>
                <w:vAlign w:val="bottom"/>
              </w:tcPr>
            </w:tcPrChange>
          </w:tcPr>
          <w:p w14:paraId="4486B47A" w14:textId="62055966" w:rsidR="003C038A" w:rsidRDefault="003C038A" w:rsidP="003C038A">
            <w:pPr>
              <w:spacing w:before="40" w:after="40"/>
              <w:ind w:left="72" w:right="72"/>
              <w:rPr>
                <w:sz w:val="18"/>
                <w:szCs w:val="18"/>
              </w:rPr>
            </w:pPr>
            <w:r>
              <w:rPr>
                <w:sz w:val="18"/>
                <w:szCs w:val="18"/>
              </w:rPr>
              <w:t>The last name of the healthcare provider who signed the Physician Certification Statement.</w:t>
            </w:r>
          </w:p>
        </w:tc>
        <w:tc>
          <w:tcPr>
            <w:tcW w:w="1980" w:type="dxa"/>
            <w:tcPrChange w:id="1472" w:author="Andrea K. Fourquet" w:date="2017-04-25T23:21:00Z">
              <w:tcPr>
                <w:tcW w:w="6242" w:type="dxa"/>
              </w:tcPr>
            </w:tcPrChange>
          </w:tcPr>
          <w:p w14:paraId="1FA2D540" w14:textId="77777777" w:rsidR="003C038A" w:rsidRDefault="003C038A" w:rsidP="003C038A">
            <w:pPr>
              <w:spacing w:before="40" w:after="40"/>
              <w:ind w:left="72" w:right="72"/>
              <w:rPr>
                <w:sz w:val="18"/>
                <w:szCs w:val="18"/>
              </w:rPr>
            </w:pPr>
          </w:p>
        </w:tc>
      </w:tr>
      <w:tr w:rsidR="003C038A" w14:paraId="1E9FF599" w14:textId="77777777" w:rsidTr="003C038A">
        <w:tc>
          <w:tcPr>
            <w:tcW w:w="1770" w:type="dxa"/>
            <w:tcMar>
              <w:left w:w="40" w:type="dxa"/>
              <w:right w:w="40" w:type="dxa"/>
            </w:tcMar>
            <w:vAlign w:val="bottom"/>
            <w:tcPrChange w:id="1473" w:author="Andrea K. Fourquet" w:date="2017-04-25T23:21:00Z">
              <w:tcPr>
                <w:tcW w:w="1770" w:type="dxa"/>
                <w:tcMar>
                  <w:left w:w="40" w:type="dxa"/>
                  <w:right w:w="40" w:type="dxa"/>
                </w:tcMar>
                <w:vAlign w:val="bottom"/>
              </w:tcPr>
            </w:tcPrChange>
          </w:tcPr>
          <w:p w14:paraId="3F37581D" w14:textId="77777777" w:rsidR="003C038A" w:rsidRDefault="003C038A" w:rsidP="003C038A">
            <w:pPr>
              <w:spacing w:before="40" w:after="40"/>
              <w:ind w:left="72" w:right="72"/>
              <w:jc w:val="right"/>
              <w:rPr>
                <w:sz w:val="18"/>
                <w:szCs w:val="18"/>
              </w:rPr>
            </w:pPr>
            <w:r>
              <w:rPr>
                <w:sz w:val="18"/>
                <w:szCs w:val="18"/>
              </w:rPr>
              <w:t>First Name of Individual Signing Physician Certification Statement</w:t>
            </w:r>
          </w:p>
        </w:tc>
        <w:tc>
          <w:tcPr>
            <w:tcW w:w="1918" w:type="dxa"/>
            <w:vAlign w:val="bottom"/>
            <w:tcPrChange w:id="1474" w:author="Andrea K. Fourquet" w:date="2017-04-25T23:21:00Z">
              <w:tcPr>
                <w:tcW w:w="1918" w:type="dxa"/>
                <w:vAlign w:val="bottom"/>
              </w:tcPr>
            </w:tcPrChange>
          </w:tcPr>
          <w:p w14:paraId="5949C315" w14:textId="0CB1037F" w:rsidR="003C038A" w:rsidRDefault="003C038A" w:rsidP="003C038A">
            <w:pPr>
              <w:spacing w:before="40" w:after="40"/>
              <w:ind w:left="72" w:right="72"/>
              <w:rPr>
                <w:ins w:id="1475" w:author="Andrea K. Fourquet" w:date="2017-04-25T23:19:00Z"/>
                <w:sz w:val="18"/>
                <w:szCs w:val="18"/>
              </w:rPr>
            </w:pPr>
            <w:ins w:id="1476" w:author="Andrea K. Fourquet" w:date="2017-04-25T23:19:00Z">
              <w:r>
                <w:rPr>
                  <w:sz w:val="18"/>
                  <w:szCs w:val="18"/>
                </w:rPr>
                <w:t>composition.author.practicioner.name</w:t>
              </w:r>
            </w:ins>
          </w:p>
        </w:tc>
        <w:tc>
          <w:tcPr>
            <w:tcW w:w="1170" w:type="dxa"/>
            <w:tcPrChange w:id="1477" w:author="Andrea K. Fourquet" w:date="2017-04-25T23:21:00Z">
              <w:tcPr>
                <w:tcW w:w="1170" w:type="dxa"/>
              </w:tcPr>
            </w:tcPrChange>
          </w:tcPr>
          <w:p w14:paraId="085BAE7F" w14:textId="1D67C96A" w:rsidR="003C038A" w:rsidRDefault="003C038A" w:rsidP="003C038A">
            <w:pPr>
              <w:spacing w:before="40" w:after="40"/>
              <w:ind w:left="72" w:right="72"/>
              <w:rPr>
                <w:ins w:id="1478" w:author="Andrea K. Fourquet" w:date="2017-04-25T23:19:00Z"/>
                <w:sz w:val="18"/>
                <w:szCs w:val="18"/>
              </w:rPr>
            </w:pPr>
          </w:p>
        </w:tc>
        <w:tc>
          <w:tcPr>
            <w:tcW w:w="3240" w:type="dxa"/>
            <w:tcMar>
              <w:left w:w="40" w:type="dxa"/>
              <w:right w:w="40" w:type="dxa"/>
            </w:tcMar>
            <w:vAlign w:val="bottom"/>
            <w:tcPrChange w:id="1479" w:author="Andrea K. Fourquet" w:date="2017-04-25T23:21:00Z">
              <w:tcPr>
                <w:tcW w:w="3240" w:type="dxa"/>
                <w:tcMar>
                  <w:left w:w="40" w:type="dxa"/>
                  <w:right w:w="40" w:type="dxa"/>
                </w:tcMar>
                <w:vAlign w:val="bottom"/>
              </w:tcPr>
            </w:tcPrChange>
          </w:tcPr>
          <w:p w14:paraId="493C3876" w14:textId="3471AF37" w:rsidR="003C038A" w:rsidRDefault="003C038A" w:rsidP="003C038A">
            <w:pPr>
              <w:spacing w:before="40" w:after="40"/>
              <w:ind w:left="72" w:right="72"/>
              <w:rPr>
                <w:sz w:val="18"/>
                <w:szCs w:val="18"/>
              </w:rPr>
            </w:pPr>
            <w:r>
              <w:rPr>
                <w:sz w:val="18"/>
                <w:szCs w:val="18"/>
              </w:rPr>
              <w:t>The first name of the healthcare provider who signed the Physician Certification Statement.</w:t>
            </w:r>
          </w:p>
        </w:tc>
        <w:tc>
          <w:tcPr>
            <w:tcW w:w="1980" w:type="dxa"/>
            <w:tcPrChange w:id="1480" w:author="Andrea K. Fourquet" w:date="2017-04-25T23:21:00Z">
              <w:tcPr>
                <w:tcW w:w="6242" w:type="dxa"/>
              </w:tcPr>
            </w:tcPrChange>
          </w:tcPr>
          <w:p w14:paraId="3AB075B2" w14:textId="77777777" w:rsidR="003C038A" w:rsidRDefault="003C038A" w:rsidP="003C038A">
            <w:pPr>
              <w:spacing w:before="40" w:after="40"/>
              <w:ind w:left="72" w:right="72"/>
              <w:rPr>
                <w:sz w:val="18"/>
                <w:szCs w:val="18"/>
              </w:rPr>
            </w:pPr>
          </w:p>
        </w:tc>
      </w:tr>
      <w:tr w:rsidR="003C038A" w14:paraId="5CC80092" w14:textId="77777777" w:rsidTr="003C038A">
        <w:tc>
          <w:tcPr>
            <w:tcW w:w="1770" w:type="dxa"/>
            <w:tcMar>
              <w:left w:w="40" w:type="dxa"/>
              <w:right w:w="40" w:type="dxa"/>
            </w:tcMar>
            <w:vAlign w:val="bottom"/>
            <w:tcPrChange w:id="1481" w:author="Andrea K. Fourquet" w:date="2017-04-25T23:21:00Z">
              <w:tcPr>
                <w:tcW w:w="1770" w:type="dxa"/>
                <w:tcMar>
                  <w:left w:w="40" w:type="dxa"/>
                  <w:right w:w="40" w:type="dxa"/>
                </w:tcMar>
                <w:vAlign w:val="bottom"/>
              </w:tcPr>
            </w:tcPrChange>
          </w:tcPr>
          <w:p w14:paraId="799DB071" w14:textId="77777777" w:rsidR="003C038A" w:rsidRDefault="003C038A" w:rsidP="003C038A">
            <w:pPr>
              <w:spacing w:before="40" w:after="40"/>
              <w:ind w:left="72" w:right="72"/>
              <w:jc w:val="right"/>
              <w:rPr>
                <w:sz w:val="18"/>
                <w:szCs w:val="18"/>
              </w:rPr>
            </w:pPr>
            <w:r>
              <w:rPr>
                <w:sz w:val="18"/>
                <w:szCs w:val="18"/>
              </w:rPr>
              <w:t>Insurance Company ID</w:t>
            </w:r>
          </w:p>
        </w:tc>
        <w:tc>
          <w:tcPr>
            <w:tcW w:w="1918" w:type="dxa"/>
            <w:vAlign w:val="bottom"/>
            <w:tcPrChange w:id="1482" w:author="Andrea K. Fourquet" w:date="2017-04-25T23:21:00Z">
              <w:tcPr>
                <w:tcW w:w="1918" w:type="dxa"/>
                <w:vAlign w:val="bottom"/>
              </w:tcPr>
            </w:tcPrChange>
          </w:tcPr>
          <w:p w14:paraId="6AEA815C" w14:textId="7DDFDFA6" w:rsidR="003C038A" w:rsidRDefault="003C038A" w:rsidP="003C038A">
            <w:pPr>
              <w:spacing w:before="40" w:after="40"/>
              <w:ind w:left="72" w:right="72"/>
              <w:rPr>
                <w:ins w:id="1483" w:author="Andrea K. Fourquet" w:date="2017-04-25T23:19:00Z"/>
                <w:sz w:val="18"/>
                <w:szCs w:val="18"/>
              </w:rPr>
            </w:pPr>
            <w:ins w:id="1484" w:author="Andrea K. Fourquet" w:date="2017-04-25T23:19:00Z">
              <w:r>
                <w:rPr>
                  <w:sz w:val="18"/>
                  <w:szCs w:val="18"/>
                </w:rPr>
                <w:t>Coverage.type</w:t>
              </w:r>
            </w:ins>
          </w:p>
        </w:tc>
        <w:tc>
          <w:tcPr>
            <w:tcW w:w="1170" w:type="dxa"/>
            <w:tcPrChange w:id="1485" w:author="Andrea K. Fourquet" w:date="2017-04-25T23:21:00Z">
              <w:tcPr>
                <w:tcW w:w="1170" w:type="dxa"/>
              </w:tcPr>
            </w:tcPrChange>
          </w:tcPr>
          <w:p w14:paraId="0CEE7B3A" w14:textId="74B3CDDC" w:rsidR="003C038A" w:rsidRDefault="003C038A" w:rsidP="003C038A">
            <w:pPr>
              <w:spacing w:before="40" w:after="40"/>
              <w:ind w:left="72" w:right="72"/>
              <w:rPr>
                <w:ins w:id="1486" w:author="Andrea K. Fourquet" w:date="2017-04-25T23:19:00Z"/>
                <w:sz w:val="18"/>
                <w:szCs w:val="18"/>
              </w:rPr>
            </w:pPr>
          </w:p>
        </w:tc>
        <w:tc>
          <w:tcPr>
            <w:tcW w:w="3240" w:type="dxa"/>
            <w:tcMar>
              <w:left w:w="40" w:type="dxa"/>
              <w:right w:w="40" w:type="dxa"/>
            </w:tcMar>
            <w:vAlign w:val="bottom"/>
            <w:tcPrChange w:id="1487" w:author="Andrea K. Fourquet" w:date="2017-04-25T23:21:00Z">
              <w:tcPr>
                <w:tcW w:w="3240" w:type="dxa"/>
                <w:tcMar>
                  <w:left w:w="40" w:type="dxa"/>
                  <w:right w:w="40" w:type="dxa"/>
                </w:tcMar>
                <w:vAlign w:val="bottom"/>
              </w:tcPr>
            </w:tcPrChange>
          </w:tcPr>
          <w:p w14:paraId="3186D24B" w14:textId="621CFBA3" w:rsidR="003C038A" w:rsidRDefault="003C038A" w:rsidP="003C038A">
            <w:pPr>
              <w:spacing w:before="40" w:after="40"/>
              <w:ind w:left="72" w:right="72"/>
              <w:rPr>
                <w:sz w:val="18"/>
                <w:szCs w:val="18"/>
              </w:rPr>
            </w:pPr>
            <w:r>
              <w:rPr>
                <w:sz w:val="18"/>
                <w:szCs w:val="18"/>
              </w:rPr>
              <w:t>The ID Number of the patient's insurance company.</w:t>
            </w:r>
          </w:p>
        </w:tc>
        <w:tc>
          <w:tcPr>
            <w:tcW w:w="1980" w:type="dxa"/>
            <w:tcPrChange w:id="1488" w:author="Andrea K. Fourquet" w:date="2017-04-25T23:21:00Z">
              <w:tcPr>
                <w:tcW w:w="6242" w:type="dxa"/>
              </w:tcPr>
            </w:tcPrChange>
          </w:tcPr>
          <w:p w14:paraId="1C7C0491" w14:textId="77777777" w:rsidR="003C038A" w:rsidRDefault="003C038A" w:rsidP="003C038A">
            <w:pPr>
              <w:spacing w:before="40" w:after="40"/>
              <w:ind w:left="72" w:right="72"/>
              <w:rPr>
                <w:sz w:val="18"/>
                <w:szCs w:val="18"/>
              </w:rPr>
            </w:pPr>
          </w:p>
        </w:tc>
      </w:tr>
      <w:tr w:rsidR="003C038A" w14:paraId="6A737D03" w14:textId="77777777" w:rsidTr="003C038A">
        <w:tc>
          <w:tcPr>
            <w:tcW w:w="1770" w:type="dxa"/>
            <w:tcMar>
              <w:left w:w="40" w:type="dxa"/>
              <w:right w:w="40" w:type="dxa"/>
            </w:tcMar>
            <w:vAlign w:val="bottom"/>
            <w:tcPrChange w:id="1489" w:author="Andrea K. Fourquet" w:date="2017-04-25T23:21:00Z">
              <w:tcPr>
                <w:tcW w:w="1770" w:type="dxa"/>
                <w:tcMar>
                  <w:left w:w="40" w:type="dxa"/>
                  <w:right w:w="40" w:type="dxa"/>
                </w:tcMar>
                <w:vAlign w:val="bottom"/>
              </w:tcPr>
            </w:tcPrChange>
          </w:tcPr>
          <w:p w14:paraId="7FCACF54" w14:textId="4562AD53" w:rsidR="003C038A" w:rsidRDefault="003C038A" w:rsidP="003C038A">
            <w:pPr>
              <w:spacing w:before="40" w:after="40"/>
              <w:ind w:left="72" w:right="72"/>
              <w:jc w:val="right"/>
              <w:rPr>
                <w:sz w:val="18"/>
                <w:szCs w:val="18"/>
              </w:rPr>
            </w:pPr>
            <w:del w:id="1490" w:author="Andrea K. Fourquet" w:date="2017-04-25T10:57:00Z">
              <w:r w:rsidDel="00165878">
                <w:rPr>
                  <w:sz w:val="18"/>
                  <w:szCs w:val="18"/>
                </w:rPr>
                <w:delText>Insurace</w:delText>
              </w:r>
            </w:del>
            <w:ins w:id="1491" w:author="Andrea K. Fourquet" w:date="2017-04-25T10:57:00Z">
              <w:r>
                <w:rPr>
                  <w:sz w:val="18"/>
                  <w:szCs w:val="18"/>
                </w:rPr>
                <w:t>Insurance</w:t>
              </w:r>
            </w:ins>
            <w:r>
              <w:rPr>
                <w:sz w:val="18"/>
                <w:szCs w:val="18"/>
              </w:rPr>
              <w:t xml:space="preserve"> Company Name</w:t>
            </w:r>
          </w:p>
        </w:tc>
        <w:tc>
          <w:tcPr>
            <w:tcW w:w="1918" w:type="dxa"/>
            <w:vAlign w:val="bottom"/>
            <w:tcPrChange w:id="1492" w:author="Andrea K. Fourquet" w:date="2017-04-25T23:21:00Z">
              <w:tcPr>
                <w:tcW w:w="1918" w:type="dxa"/>
                <w:vAlign w:val="bottom"/>
              </w:tcPr>
            </w:tcPrChange>
          </w:tcPr>
          <w:p w14:paraId="6DAF2AAB" w14:textId="1093CC35" w:rsidR="003C038A" w:rsidRDefault="003C038A" w:rsidP="003C038A">
            <w:pPr>
              <w:spacing w:before="40" w:after="40"/>
              <w:ind w:left="72" w:right="72"/>
              <w:rPr>
                <w:ins w:id="1493" w:author="Andrea K. Fourquet" w:date="2017-04-25T23:19:00Z"/>
                <w:sz w:val="18"/>
                <w:szCs w:val="18"/>
              </w:rPr>
            </w:pPr>
            <w:ins w:id="1494" w:author="Andrea K. Fourquet" w:date="2017-04-25T23:19:00Z">
              <w:r>
                <w:rPr>
                  <w:sz w:val="18"/>
                  <w:szCs w:val="18"/>
                </w:rPr>
                <w:t>Coverage.issuer</w:t>
              </w:r>
            </w:ins>
          </w:p>
        </w:tc>
        <w:tc>
          <w:tcPr>
            <w:tcW w:w="1170" w:type="dxa"/>
            <w:tcPrChange w:id="1495" w:author="Andrea K. Fourquet" w:date="2017-04-25T23:21:00Z">
              <w:tcPr>
                <w:tcW w:w="1170" w:type="dxa"/>
              </w:tcPr>
            </w:tcPrChange>
          </w:tcPr>
          <w:p w14:paraId="029C5E98" w14:textId="1312FB53" w:rsidR="003C038A" w:rsidRDefault="003C038A" w:rsidP="003C038A">
            <w:pPr>
              <w:spacing w:before="40" w:after="40"/>
              <w:ind w:left="72" w:right="72"/>
              <w:rPr>
                <w:ins w:id="1496" w:author="Andrea K. Fourquet" w:date="2017-04-25T23:19:00Z"/>
                <w:sz w:val="18"/>
                <w:szCs w:val="18"/>
              </w:rPr>
            </w:pPr>
          </w:p>
        </w:tc>
        <w:tc>
          <w:tcPr>
            <w:tcW w:w="3240" w:type="dxa"/>
            <w:tcMar>
              <w:left w:w="40" w:type="dxa"/>
              <w:right w:w="40" w:type="dxa"/>
            </w:tcMar>
            <w:vAlign w:val="bottom"/>
            <w:tcPrChange w:id="1497" w:author="Andrea K. Fourquet" w:date="2017-04-25T23:21:00Z">
              <w:tcPr>
                <w:tcW w:w="3240" w:type="dxa"/>
                <w:tcMar>
                  <w:left w:w="40" w:type="dxa"/>
                  <w:right w:w="40" w:type="dxa"/>
                </w:tcMar>
                <w:vAlign w:val="bottom"/>
              </w:tcPr>
            </w:tcPrChange>
          </w:tcPr>
          <w:p w14:paraId="2280D81B" w14:textId="3C2C17DD" w:rsidR="003C038A" w:rsidRDefault="003C038A" w:rsidP="003C038A">
            <w:pPr>
              <w:spacing w:before="40" w:after="40"/>
              <w:ind w:left="72" w:right="72"/>
              <w:rPr>
                <w:sz w:val="18"/>
                <w:szCs w:val="18"/>
              </w:rPr>
            </w:pPr>
            <w:r>
              <w:rPr>
                <w:sz w:val="18"/>
                <w:szCs w:val="18"/>
              </w:rPr>
              <w:t>The name of the patient's insurance company.</w:t>
            </w:r>
          </w:p>
        </w:tc>
        <w:tc>
          <w:tcPr>
            <w:tcW w:w="1980" w:type="dxa"/>
            <w:tcPrChange w:id="1498" w:author="Andrea K. Fourquet" w:date="2017-04-25T23:21:00Z">
              <w:tcPr>
                <w:tcW w:w="6242" w:type="dxa"/>
              </w:tcPr>
            </w:tcPrChange>
          </w:tcPr>
          <w:p w14:paraId="4EFA1138" w14:textId="77777777" w:rsidR="003C038A" w:rsidRDefault="003C038A" w:rsidP="003C038A">
            <w:pPr>
              <w:spacing w:before="40" w:after="40"/>
              <w:ind w:left="72" w:right="72"/>
              <w:rPr>
                <w:sz w:val="18"/>
                <w:szCs w:val="18"/>
              </w:rPr>
            </w:pPr>
          </w:p>
        </w:tc>
      </w:tr>
      <w:tr w:rsidR="003C038A" w14:paraId="33375124" w14:textId="77777777" w:rsidTr="003C038A">
        <w:tc>
          <w:tcPr>
            <w:tcW w:w="1770" w:type="dxa"/>
            <w:tcMar>
              <w:left w:w="40" w:type="dxa"/>
              <w:right w:w="40" w:type="dxa"/>
            </w:tcMar>
            <w:vAlign w:val="bottom"/>
            <w:tcPrChange w:id="1499" w:author="Andrea K. Fourquet" w:date="2017-04-25T23:21:00Z">
              <w:tcPr>
                <w:tcW w:w="1770" w:type="dxa"/>
                <w:tcMar>
                  <w:left w:w="40" w:type="dxa"/>
                  <w:right w:w="40" w:type="dxa"/>
                </w:tcMar>
                <w:vAlign w:val="bottom"/>
              </w:tcPr>
            </w:tcPrChange>
          </w:tcPr>
          <w:p w14:paraId="6B8FDCF7" w14:textId="77777777" w:rsidR="003C038A" w:rsidRDefault="003C038A" w:rsidP="003C038A">
            <w:pPr>
              <w:spacing w:before="40" w:after="40"/>
              <w:ind w:left="72" w:right="72"/>
              <w:jc w:val="right"/>
              <w:rPr>
                <w:sz w:val="18"/>
                <w:szCs w:val="18"/>
              </w:rPr>
            </w:pPr>
            <w:r>
              <w:rPr>
                <w:sz w:val="18"/>
                <w:szCs w:val="18"/>
              </w:rPr>
              <w:t>Insurance Company Billing Priority</w:t>
            </w:r>
          </w:p>
        </w:tc>
        <w:tc>
          <w:tcPr>
            <w:tcW w:w="1918" w:type="dxa"/>
            <w:vAlign w:val="bottom"/>
            <w:tcPrChange w:id="1500" w:author="Andrea K. Fourquet" w:date="2017-04-25T23:21:00Z">
              <w:tcPr>
                <w:tcW w:w="1918" w:type="dxa"/>
                <w:vAlign w:val="bottom"/>
              </w:tcPr>
            </w:tcPrChange>
          </w:tcPr>
          <w:p w14:paraId="12FF5B19" w14:textId="77777777" w:rsidR="003C038A" w:rsidRDefault="003C038A" w:rsidP="003C038A">
            <w:pPr>
              <w:spacing w:before="40" w:after="40"/>
              <w:ind w:left="72" w:right="72"/>
              <w:rPr>
                <w:ins w:id="1501" w:author="Andrea K. Fourquet" w:date="2017-04-25T23:19:00Z"/>
                <w:sz w:val="18"/>
                <w:szCs w:val="18"/>
              </w:rPr>
            </w:pPr>
          </w:p>
        </w:tc>
        <w:tc>
          <w:tcPr>
            <w:tcW w:w="1170" w:type="dxa"/>
            <w:tcPrChange w:id="1502" w:author="Andrea K. Fourquet" w:date="2017-04-25T23:21:00Z">
              <w:tcPr>
                <w:tcW w:w="1170" w:type="dxa"/>
              </w:tcPr>
            </w:tcPrChange>
          </w:tcPr>
          <w:p w14:paraId="14F93B94" w14:textId="3565C5D1" w:rsidR="003C038A" w:rsidRDefault="003C038A" w:rsidP="003C038A">
            <w:pPr>
              <w:spacing w:before="40" w:after="40"/>
              <w:ind w:left="72" w:right="72"/>
              <w:rPr>
                <w:ins w:id="1503" w:author="Andrea K. Fourquet" w:date="2017-04-25T23:19:00Z"/>
                <w:sz w:val="18"/>
                <w:szCs w:val="18"/>
              </w:rPr>
            </w:pPr>
          </w:p>
        </w:tc>
        <w:tc>
          <w:tcPr>
            <w:tcW w:w="3240" w:type="dxa"/>
            <w:tcMar>
              <w:left w:w="40" w:type="dxa"/>
              <w:right w:w="40" w:type="dxa"/>
            </w:tcMar>
            <w:vAlign w:val="bottom"/>
            <w:tcPrChange w:id="1504" w:author="Andrea K. Fourquet" w:date="2017-04-25T23:21:00Z">
              <w:tcPr>
                <w:tcW w:w="3240" w:type="dxa"/>
                <w:tcMar>
                  <w:left w:w="40" w:type="dxa"/>
                  <w:right w:w="40" w:type="dxa"/>
                </w:tcMar>
                <w:vAlign w:val="bottom"/>
              </w:tcPr>
            </w:tcPrChange>
          </w:tcPr>
          <w:p w14:paraId="091CD9C2" w14:textId="0027E141" w:rsidR="003C038A" w:rsidRDefault="003C038A" w:rsidP="003C038A">
            <w:pPr>
              <w:spacing w:before="40" w:after="40"/>
              <w:ind w:left="72" w:right="72"/>
              <w:rPr>
                <w:sz w:val="18"/>
                <w:szCs w:val="18"/>
              </w:rPr>
            </w:pPr>
            <w:r>
              <w:rPr>
                <w:sz w:val="18"/>
                <w:szCs w:val="18"/>
              </w:rPr>
              <w:t xml:space="preserve">The billing priority or order for the insurance </w:t>
            </w:r>
            <w:commentRangeStart w:id="1505"/>
            <w:r>
              <w:rPr>
                <w:sz w:val="18"/>
                <w:szCs w:val="18"/>
              </w:rPr>
              <w:t>company</w:t>
            </w:r>
            <w:commentRangeEnd w:id="1505"/>
            <w:r>
              <w:rPr>
                <w:rStyle w:val="CommentReference"/>
              </w:rPr>
              <w:commentReference w:id="1505"/>
            </w:r>
            <w:r>
              <w:rPr>
                <w:sz w:val="18"/>
                <w:szCs w:val="18"/>
              </w:rPr>
              <w:t>.</w:t>
            </w:r>
          </w:p>
        </w:tc>
        <w:tc>
          <w:tcPr>
            <w:tcW w:w="1980" w:type="dxa"/>
            <w:tcPrChange w:id="1506" w:author="Andrea K. Fourquet" w:date="2017-04-25T23:21:00Z">
              <w:tcPr>
                <w:tcW w:w="6242" w:type="dxa"/>
              </w:tcPr>
            </w:tcPrChange>
          </w:tcPr>
          <w:p w14:paraId="0799D2C4" w14:textId="77777777" w:rsidR="003C038A" w:rsidRDefault="003C038A" w:rsidP="003C038A">
            <w:pPr>
              <w:spacing w:before="40" w:after="40"/>
              <w:ind w:left="72" w:right="72"/>
              <w:rPr>
                <w:sz w:val="18"/>
                <w:szCs w:val="18"/>
              </w:rPr>
            </w:pPr>
          </w:p>
        </w:tc>
      </w:tr>
      <w:tr w:rsidR="003C038A" w14:paraId="7CB2B463" w14:textId="77777777" w:rsidTr="003C038A">
        <w:tc>
          <w:tcPr>
            <w:tcW w:w="1770" w:type="dxa"/>
            <w:tcMar>
              <w:left w:w="40" w:type="dxa"/>
              <w:right w:w="40" w:type="dxa"/>
            </w:tcMar>
            <w:vAlign w:val="bottom"/>
            <w:tcPrChange w:id="1507" w:author="Andrea K. Fourquet" w:date="2017-04-25T23:21:00Z">
              <w:tcPr>
                <w:tcW w:w="1770" w:type="dxa"/>
                <w:tcMar>
                  <w:left w:w="40" w:type="dxa"/>
                  <w:right w:w="40" w:type="dxa"/>
                </w:tcMar>
                <w:vAlign w:val="bottom"/>
              </w:tcPr>
            </w:tcPrChange>
          </w:tcPr>
          <w:p w14:paraId="6C30A4CC" w14:textId="77777777" w:rsidR="003C038A" w:rsidRDefault="003C038A" w:rsidP="003C038A">
            <w:pPr>
              <w:spacing w:before="40" w:after="40"/>
              <w:ind w:left="72" w:right="72"/>
              <w:jc w:val="right"/>
              <w:rPr>
                <w:sz w:val="18"/>
                <w:szCs w:val="18"/>
              </w:rPr>
            </w:pPr>
            <w:r>
              <w:rPr>
                <w:sz w:val="18"/>
                <w:szCs w:val="18"/>
              </w:rPr>
              <w:t>Insurance Company Address</w:t>
            </w:r>
          </w:p>
        </w:tc>
        <w:tc>
          <w:tcPr>
            <w:tcW w:w="1918" w:type="dxa"/>
            <w:vAlign w:val="bottom"/>
            <w:tcPrChange w:id="1508" w:author="Andrea K. Fourquet" w:date="2017-04-25T23:21:00Z">
              <w:tcPr>
                <w:tcW w:w="1918" w:type="dxa"/>
                <w:vAlign w:val="bottom"/>
              </w:tcPr>
            </w:tcPrChange>
          </w:tcPr>
          <w:p w14:paraId="1CA5961B" w14:textId="110DCC1F" w:rsidR="003C038A" w:rsidRDefault="003C038A" w:rsidP="003C038A">
            <w:pPr>
              <w:spacing w:before="40" w:after="40"/>
              <w:ind w:left="72" w:right="72"/>
              <w:rPr>
                <w:ins w:id="1509" w:author="Andrea K. Fourquet" w:date="2017-04-25T23:19:00Z"/>
                <w:sz w:val="18"/>
                <w:szCs w:val="18"/>
              </w:rPr>
            </w:pPr>
            <w:ins w:id="1510" w:author="Andrea K. Fourquet" w:date="2017-04-25T23:19:00Z">
              <w:r>
                <w:rPr>
                  <w:sz w:val="18"/>
                  <w:szCs w:val="18"/>
                </w:rPr>
                <w:t>Coverage.issuer</w:t>
              </w:r>
            </w:ins>
          </w:p>
        </w:tc>
        <w:tc>
          <w:tcPr>
            <w:tcW w:w="1170" w:type="dxa"/>
            <w:tcPrChange w:id="1511" w:author="Andrea K. Fourquet" w:date="2017-04-25T23:21:00Z">
              <w:tcPr>
                <w:tcW w:w="1170" w:type="dxa"/>
              </w:tcPr>
            </w:tcPrChange>
          </w:tcPr>
          <w:p w14:paraId="3A042766" w14:textId="7C29D093" w:rsidR="003C038A" w:rsidRDefault="003C038A" w:rsidP="003C038A">
            <w:pPr>
              <w:spacing w:before="40" w:after="40"/>
              <w:ind w:left="72" w:right="72"/>
              <w:rPr>
                <w:ins w:id="1512" w:author="Andrea K. Fourquet" w:date="2017-04-25T23:19:00Z"/>
                <w:sz w:val="18"/>
                <w:szCs w:val="18"/>
              </w:rPr>
            </w:pPr>
          </w:p>
        </w:tc>
        <w:tc>
          <w:tcPr>
            <w:tcW w:w="3240" w:type="dxa"/>
            <w:tcMar>
              <w:left w:w="40" w:type="dxa"/>
              <w:right w:w="40" w:type="dxa"/>
            </w:tcMar>
            <w:vAlign w:val="bottom"/>
            <w:tcPrChange w:id="1513" w:author="Andrea K. Fourquet" w:date="2017-04-25T23:21:00Z">
              <w:tcPr>
                <w:tcW w:w="3240" w:type="dxa"/>
                <w:tcMar>
                  <w:left w:w="40" w:type="dxa"/>
                  <w:right w:w="40" w:type="dxa"/>
                </w:tcMar>
                <w:vAlign w:val="bottom"/>
              </w:tcPr>
            </w:tcPrChange>
          </w:tcPr>
          <w:p w14:paraId="212F1455" w14:textId="4FD1ADC4" w:rsidR="003C038A" w:rsidRDefault="003C038A" w:rsidP="003C038A">
            <w:pPr>
              <w:spacing w:before="40" w:after="40"/>
              <w:ind w:left="72" w:right="72"/>
              <w:rPr>
                <w:sz w:val="18"/>
                <w:szCs w:val="18"/>
              </w:rPr>
            </w:pPr>
            <w:r>
              <w:rPr>
                <w:sz w:val="18"/>
                <w:szCs w:val="18"/>
              </w:rPr>
              <w:t>The mailing address of the Insurance Company</w:t>
            </w:r>
          </w:p>
        </w:tc>
        <w:tc>
          <w:tcPr>
            <w:tcW w:w="1980" w:type="dxa"/>
            <w:tcPrChange w:id="1514" w:author="Andrea K. Fourquet" w:date="2017-04-25T23:21:00Z">
              <w:tcPr>
                <w:tcW w:w="6242" w:type="dxa"/>
              </w:tcPr>
            </w:tcPrChange>
          </w:tcPr>
          <w:p w14:paraId="76D24BCB" w14:textId="77777777" w:rsidR="003C038A" w:rsidRDefault="003C038A" w:rsidP="003C038A">
            <w:pPr>
              <w:spacing w:before="40" w:after="40"/>
              <w:ind w:left="72" w:right="72"/>
              <w:rPr>
                <w:sz w:val="18"/>
                <w:szCs w:val="18"/>
              </w:rPr>
            </w:pPr>
          </w:p>
        </w:tc>
      </w:tr>
      <w:tr w:rsidR="003C038A" w14:paraId="03012BA6" w14:textId="77777777" w:rsidTr="003C038A">
        <w:tc>
          <w:tcPr>
            <w:tcW w:w="1770" w:type="dxa"/>
            <w:tcMar>
              <w:left w:w="40" w:type="dxa"/>
              <w:right w:w="40" w:type="dxa"/>
            </w:tcMar>
            <w:vAlign w:val="bottom"/>
            <w:tcPrChange w:id="1515" w:author="Andrea K. Fourquet" w:date="2017-04-25T23:21:00Z">
              <w:tcPr>
                <w:tcW w:w="1770" w:type="dxa"/>
                <w:tcMar>
                  <w:left w:w="40" w:type="dxa"/>
                  <w:right w:w="40" w:type="dxa"/>
                </w:tcMar>
                <w:vAlign w:val="bottom"/>
              </w:tcPr>
            </w:tcPrChange>
          </w:tcPr>
          <w:p w14:paraId="6EBF2DBA" w14:textId="77777777" w:rsidR="003C038A" w:rsidRDefault="003C038A" w:rsidP="003C038A">
            <w:pPr>
              <w:spacing w:before="40" w:after="40"/>
              <w:ind w:left="72" w:right="72"/>
              <w:jc w:val="right"/>
              <w:rPr>
                <w:sz w:val="18"/>
                <w:szCs w:val="18"/>
              </w:rPr>
            </w:pPr>
            <w:r>
              <w:rPr>
                <w:sz w:val="18"/>
                <w:szCs w:val="18"/>
              </w:rPr>
              <w:t>Insurance Company City</w:t>
            </w:r>
          </w:p>
        </w:tc>
        <w:tc>
          <w:tcPr>
            <w:tcW w:w="1918" w:type="dxa"/>
            <w:vAlign w:val="bottom"/>
            <w:tcPrChange w:id="1516" w:author="Andrea K. Fourquet" w:date="2017-04-25T23:21:00Z">
              <w:tcPr>
                <w:tcW w:w="1918" w:type="dxa"/>
                <w:vAlign w:val="bottom"/>
              </w:tcPr>
            </w:tcPrChange>
          </w:tcPr>
          <w:p w14:paraId="15160237" w14:textId="595C83F2" w:rsidR="003C038A" w:rsidRDefault="003C038A" w:rsidP="003C038A">
            <w:pPr>
              <w:spacing w:before="40" w:after="40"/>
              <w:ind w:left="72" w:right="72"/>
              <w:rPr>
                <w:ins w:id="1517" w:author="Andrea K. Fourquet" w:date="2017-04-25T23:19:00Z"/>
                <w:sz w:val="18"/>
                <w:szCs w:val="18"/>
              </w:rPr>
            </w:pPr>
            <w:ins w:id="1518" w:author="Andrea K. Fourquet" w:date="2017-04-25T23:19:00Z">
              <w:r>
                <w:rPr>
                  <w:sz w:val="18"/>
                  <w:szCs w:val="18"/>
                </w:rPr>
                <w:t>Coverage.issuer</w:t>
              </w:r>
            </w:ins>
          </w:p>
        </w:tc>
        <w:tc>
          <w:tcPr>
            <w:tcW w:w="1170" w:type="dxa"/>
            <w:tcPrChange w:id="1519" w:author="Andrea K. Fourquet" w:date="2017-04-25T23:21:00Z">
              <w:tcPr>
                <w:tcW w:w="1170" w:type="dxa"/>
              </w:tcPr>
            </w:tcPrChange>
          </w:tcPr>
          <w:p w14:paraId="50D93AD7" w14:textId="24C58FD3" w:rsidR="003C038A" w:rsidRDefault="003C038A" w:rsidP="003C038A">
            <w:pPr>
              <w:spacing w:before="40" w:after="40"/>
              <w:ind w:left="72" w:right="72"/>
              <w:rPr>
                <w:ins w:id="1520" w:author="Andrea K. Fourquet" w:date="2017-04-25T23:19:00Z"/>
                <w:sz w:val="18"/>
                <w:szCs w:val="18"/>
              </w:rPr>
            </w:pPr>
          </w:p>
        </w:tc>
        <w:tc>
          <w:tcPr>
            <w:tcW w:w="3240" w:type="dxa"/>
            <w:tcMar>
              <w:left w:w="40" w:type="dxa"/>
              <w:right w:w="40" w:type="dxa"/>
            </w:tcMar>
            <w:vAlign w:val="bottom"/>
            <w:tcPrChange w:id="1521" w:author="Andrea K. Fourquet" w:date="2017-04-25T23:21:00Z">
              <w:tcPr>
                <w:tcW w:w="3240" w:type="dxa"/>
                <w:tcMar>
                  <w:left w:w="40" w:type="dxa"/>
                  <w:right w:w="40" w:type="dxa"/>
                </w:tcMar>
                <w:vAlign w:val="bottom"/>
              </w:tcPr>
            </w:tcPrChange>
          </w:tcPr>
          <w:p w14:paraId="374A2AD6" w14:textId="3560779B" w:rsidR="003C038A" w:rsidRDefault="003C038A" w:rsidP="003C038A">
            <w:pPr>
              <w:spacing w:before="40" w:after="40"/>
              <w:ind w:left="72" w:right="72"/>
              <w:rPr>
                <w:sz w:val="18"/>
                <w:szCs w:val="18"/>
              </w:rPr>
            </w:pPr>
            <w:r>
              <w:rPr>
                <w:sz w:val="18"/>
                <w:szCs w:val="18"/>
              </w:rPr>
              <w:t>The insurance company's city or township used for mailing purposes.</w:t>
            </w:r>
          </w:p>
        </w:tc>
        <w:tc>
          <w:tcPr>
            <w:tcW w:w="1980" w:type="dxa"/>
            <w:tcPrChange w:id="1522" w:author="Andrea K. Fourquet" w:date="2017-04-25T23:21:00Z">
              <w:tcPr>
                <w:tcW w:w="6242" w:type="dxa"/>
              </w:tcPr>
            </w:tcPrChange>
          </w:tcPr>
          <w:p w14:paraId="25993E8B" w14:textId="77777777" w:rsidR="003C038A" w:rsidRDefault="003C038A" w:rsidP="003C038A">
            <w:pPr>
              <w:spacing w:before="40" w:after="40"/>
              <w:ind w:left="72" w:right="72"/>
              <w:rPr>
                <w:sz w:val="18"/>
                <w:szCs w:val="18"/>
              </w:rPr>
            </w:pPr>
          </w:p>
        </w:tc>
      </w:tr>
      <w:tr w:rsidR="003C038A" w14:paraId="60773BE9" w14:textId="77777777" w:rsidTr="003C038A">
        <w:tc>
          <w:tcPr>
            <w:tcW w:w="1770" w:type="dxa"/>
            <w:tcMar>
              <w:left w:w="40" w:type="dxa"/>
              <w:right w:w="40" w:type="dxa"/>
            </w:tcMar>
            <w:vAlign w:val="bottom"/>
            <w:tcPrChange w:id="1523" w:author="Andrea K. Fourquet" w:date="2017-04-25T23:21:00Z">
              <w:tcPr>
                <w:tcW w:w="1770" w:type="dxa"/>
                <w:tcMar>
                  <w:left w:w="40" w:type="dxa"/>
                  <w:right w:w="40" w:type="dxa"/>
                </w:tcMar>
                <w:vAlign w:val="bottom"/>
              </w:tcPr>
            </w:tcPrChange>
          </w:tcPr>
          <w:p w14:paraId="5EF427EA" w14:textId="77777777" w:rsidR="003C038A" w:rsidRDefault="003C038A" w:rsidP="003C038A">
            <w:pPr>
              <w:spacing w:before="40" w:after="40"/>
              <w:ind w:left="72" w:right="72"/>
              <w:jc w:val="right"/>
              <w:rPr>
                <w:sz w:val="18"/>
                <w:szCs w:val="18"/>
              </w:rPr>
            </w:pPr>
            <w:r>
              <w:rPr>
                <w:sz w:val="18"/>
                <w:szCs w:val="18"/>
              </w:rPr>
              <w:t>Insurance Company State</w:t>
            </w:r>
          </w:p>
        </w:tc>
        <w:tc>
          <w:tcPr>
            <w:tcW w:w="1918" w:type="dxa"/>
            <w:vAlign w:val="bottom"/>
            <w:tcPrChange w:id="1524" w:author="Andrea K. Fourquet" w:date="2017-04-25T23:21:00Z">
              <w:tcPr>
                <w:tcW w:w="1918" w:type="dxa"/>
                <w:vAlign w:val="bottom"/>
              </w:tcPr>
            </w:tcPrChange>
          </w:tcPr>
          <w:p w14:paraId="350D9FB5" w14:textId="4D3ECE14" w:rsidR="003C038A" w:rsidRDefault="003C038A" w:rsidP="003C038A">
            <w:pPr>
              <w:spacing w:before="40" w:after="40"/>
              <w:ind w:left="72" w:right="72"/>
              <w:rPr>
                <w:ins w:id="1525" w:author="Andrea K. Fourquet" w:date="2017-04-25T23:19:00Z"/>
                <w:sz w:val="18"/>
                <w:szCs w:val="18"/>
              </w:rPr>
            </w:pPr>
            <w:ins w:id="1526" w:author="Andrea K. Fourquet" w:date="2017-04-25T23:19:00Z">
              <w:r>
                <w:rPr>
                  <w:sz w:val="18"/>
                  <w:szCs w:val="18"/>
                </w:rPr>
                <w:t>Coverage.issuer</w:t>
              </w:r>
            </w:ins>
          </w:p>
        </w:tc>
        <w:tc>
          <w:tcPr>
            <w:tcW w:w="1170" w:type="dxa"/>
            <w:tcPrChange w:id="1527" w:author="Andrea K. Fourquet" w:date="2017-04-25T23:21:00Z">
              <w:tcPr>
                <w:tcW w:w="1170" w:type="dxa"/>
              </w:tcPr>
            </w:tcPrChange>
          </w:tcPr>
          <w:p w14:paraId="141239BA" w14:textId="7BA76CF6" w:rsidR="003C038A" w:rsidRDefault="003C038A" w:rsidP="003C038A">
            <w:pPr>
              <w:spacing w:before="40" w:after="40"/>
              <w:ind w:left="72" w:right="72"/>
              <w:rPr>
                <w:ins w:id="1528" w:author="Andrea K. Fourquet" w:date="2017-04-25T23:19:00Z"/>
                <w:sz w:val="18"/>
                <w:szCs w:val="18"/>
              </w:rPr>
            </w:pPr>
          </w:p>
        </w:tc>
        <w:tc>
          <w:tcPr>
            <w:tcW w:w="3240" w:type="dxa"/>
            <w:tcMar>
              <w:left w:w="40" w:type="dxa"/>
              <w:right w:w="40" w:type="dxa"/>
            </w:tcMar>
            <w:vAlign w:val="bottom"/>
            <w:tcPrChange w:id="1529" w:author="Andrea K. Fourquet" w:date="2017-04-25T23:21:00Z">
              <w:tcPr>
                <w:tcW w:w="3240" w:type="dxa"/>
                <w:tcMar>
                  <w:left w:w="40" w:type="dxa"/>
                  <w:right w:w="40" w:type="dxa"/>
                </w:tcMar>
                <w:vAlign w:val="bottom"/>
              </w:tcPr>
            </w:tcPrChange>
          </w:tcPr>
          <w:p w14:paraId="57AC2715" w14:textId="36CA9065" w:rsidR="003C038A" w:rsidRDefault="003C038A" w:rsidP="003C038A">
            <w:pPr>
              <w:spacing w:before="40" w:after="40"/>
              <w:ind w:left="72" w:right="72"/>
              <w:rPr>
                <w:sz w:val="18"/>
                <w:szCs w:val="18"/>
              </w:rPr>
            </w:pPr>
            <w:r>
              <w:rPr>
                <w:sz w:val="18"/>
                <w:szCs w:val="18"/>
              </w:rPr>
              <w:t>The insurance company's state, territory, or province, or District of Columbia.</w:t>
            </w:r>
          </w:p>
        </w:tc>
        <w:tc>
          <w:tcPr>
            <w:tcW w:w="1980" w:type="dxa"/>
            <w:tcPrChange w:id="1530" w:author="Andrea K. Fourquet" w:date="2017-04-25T23:21:00Z">
              <w:tcPr>
                <w:tcW w:w="6242" w:type="dxa"/>
              </w:tcPr>
            </w:tcPrChange>
          </w:tcPr>
          <w:p w14:paraId="58AF8467" w14:textId="77777777" w:rsidR="003C038A" w:rsidRDefault="003C038A" w:rsidP="003C038A">
            <w:pPr>
              <w:spacing w:before="40" w:after="40"/>
              <w:ind w:left="72" w:right="72"/>
              <w:rPr>
                <w:sz w:val="18"/>
                <w:szCs w:val="18"/>
              </w:rPr>
            </w:pPr>
          </w:p>
        </w:tc>
      </w:tr>
      <w:tr w:rsidR="003C038A" w14:paraId="7D49B512" w14:textId="77777777" w:rsidTr="003C038A">
        <w:tc>
          <w:tcPr>
            <w:tcW w:w="1770" w:type="dxa"/>
            <w:tcMar>
              <w:left w:w="40" w:type="dxa"/>
              <w:right w:w="40" w:type="dxa"/>
            </w:tcMar>
            <w:vAlign w:val="bottom"/>
            <w:tcPrChange w:id="1531" w:author="Andrea K. Fourquet" w:date="2017-04-25T23:21:00Z">
              <w:tcPr>
                <w:tcW w:w="1770" w:type="dxa"/>
                <w:tcMar>
                  <w:left w:w="40" w:type="dxa"/>
                  <w:right w:w="40" w:type="dxa"/>
                </w:tcMar>
                <w:vAlign w:val="bottom"/>
              </w:tcPr>
            </w:tcPrChange>
          </w:tcPr>
          <w:p w14:paraId="594237FA" w14:textId="77777777" w:rsidR="003C038A" w:rsidRDefault="003C038A" w:rsidP="003C038A">
            <w:pPr>
              <w:spacing w:before="40" w:after="40"/>
              <w:ind w:left="72" w:right="72"/>
              <w:jc w:val="right"/>
              <w:rPr>
                <w:sz w:val="18"/>
                <w:szCs w:val="18"/>
              </w:rPr>
            </w:pPr>
            <w:r>
              <w:rPr>
                <w:sz w:val="18"/>
                <w:szCs w:val="18"/>
              </w:rPr>
              <w:t>Insurance Company Zipcode</w:t>
            </w:r>
          </w:p>
        </w:tc>
        <w:tc>
          <w:tcPr>
            <w:tcW w:w="1918" w:type="dxa"/>
            <w:vAlign w:val="bottom"/>
            <w:tcPrChange w:id="1532" w:author="Andrea K. Fourquet" w:date="2017-04-25T23:21:00Z">
              <w:tcPr>
                <w:tcW w:w="1918" w:type="dxa"/>
                <w:vAlign w:val="bottom"/>
              </w:tcPr>
            </w:tcPrChange>
          </w:tcPr>
          <w:p w14:paraId="78377100" w14:textId="7D74B612" w:rsidR="003C038A" w:rsidRDefault="003C038A" w:rsidP="003C038A">
            <w:pPr>
              <w:spacing w:before="40" w:after="40"/>
              <w:ind w:left="72" w:right="72"/>
              <w:rPr>
                <w:ins w:id="1533" w:author="Andrea K. Fourquet" w:date="2017-04-25T23:19:00Z"/>
                <w:sz w:val="18"/>
                <w:szCs w:val="18"/>
              </w:rPr>
            </w:pPr>
            <w:ins w:id="1534" w:author="Andrea K. Fourquet" w:date="2017-04-25T23:19:00Z">
              <w:r>
                <w:rPr>
                  <w:sz w:val="18"/>
                  <w:szCs w:val="18"/>
                </w:rPr>
                <w:t>Coverage.issuer</w:t>
              </w:r>
            </w:ins>
          </w:p>
        </w:tc>
        <w:tc>
          <w:tcPr>
            <w:tcW w:w="1170" w:type="dxa"/>
            <w:tcPrChange w:id="1535" w:author="Andrea K. Fourquet" w:date="2017-04-25T23:21:00Z">
              <w:tcPr>
                <w:tcW w:w="1170" w:type="dxa"/>
              </w:tcPr>
            </w:tcPrChange>
          </w:tcPr>
          <w:p w14:paraId="755C581C" w14:textId="786023E0" w:rsidR="003C038A" w:rsidRDefault="003C038A" w:rsidP="003C038A">
            <w:pPr>
              <w:spacing w:before="40" w:after="40"/>
              <w:ind w:left="72" w:right="72"/>
              <w:rPr>
                <w:ins w:id="1536" w:author="Andrea K. Fourquet" w:date="2017-04-25T23:19:00Z"/>
                <w:sz w:val="18"/>
                <w:szCs w:val="18"/>
              </w:rPr>
            </w:pPr>
          </w:p>
        </w:tc>
        <w:tc>
          <w:tcPr>
            <w:tcW w:w="3240" w:type="dxa"/>
            <w:tcMar>
              <w:left w:w="40" w:type="dxa"/>
              <w:right w:w="40" w:type="dxa"/>
            </w:tcMar>
            <w:vAlign w:val="center"/>
            <w:tcPrChange w:id="1537" w:author="Andrea K. Fourquet" w:date="2017-04-25T23:21:00Z">
              <w:tcPr>
                <w:tcW w:w="3240" w:type="dxa"/>
                <w:tcMar>
                  <w:left w:w="40" w:type="dxa"/>
                  <w:right w:w="40" w:type="dxa"/>
                </w:tcMar>
                <w:vAlign w:val="center"/>
              </w:tcPr>
            </w:tcPrChange>
          </w:tcPr>
          <w:p w14:paraId="5C6A65F5" w14:textId="3E98575D" w:rsidR="003C038A" w:rsidRDefault="003C038A" w:rsidP="003C038A">
            <w:pPr>
              <w:spacing w:before="40" w:after="40"/>
              <w:ind w:left="72" w:right="72"/>
              <w:rPr>
                <w:sz w:val="18"/>
                <w:szCs w:val="18"/>
              </w:rPr>
            </w:pPr>
            <w:r>
              <w:rPr>
                <w:sz w:val="18"/>
                <w:szCs w:val="18"/>
              </w:rPr>
              <w:t>The insurance company's ZIP Code</w:t>
            </w:r>
          </w:p>
        </w:tc>
        <w:tc>
          <w:tcPr>
            <w:tcW w:w="1980" w:type="dxa"/>
            <w:tcPrChange w:id="1538" w:author="Andrea K. Fourquet" w:date="2017-04-25T23:21:00Z">
              <w:tcPr>
                <w:tcW w:w="6242" w:type="dxa"/>
              </w:tcPr>
            </w:tcPrChange>
          </w:tcPr>
          <w:p w14:paraId="51C7E930" w14:textId="77777777" w:rsidR="003C038A" w:rsidRDefault="003C038A" w:rsidP="003C038A">
            <w:pPr>
              <w:spacing w:before="40" w:after="40"/>
              <w:ind w:left="72" w:right="72"/>
              <w:rPr>
                <w:sz w:val="18"/>
                <w:szCs w:val="18"/>
              </w:rPr>
            </w:pPr>
          </w:p>
        </w:tc>
      </w:tr>
      <w:tr w:rsidR="003C038A" w14:paraId="6F73A526" w14:textId="77777777" w:rsidTr="003C038A">
        <w:tc>
          <w:tcPr>
            <w:tcW w:w="1770" w:type="dxa"/>
            <w:tcMar>
              <w:left w:w="40" w:type="dxa"/>
              <w:right w:w="40" w:type="dxa"/>
            </w:tcMar>
            <w:vAlign w:val="bottom"/>
            <w:tcPrChange w:id="1539" w:author="Andrea K. Fourquet" w:date="2017-04-25T23:21:00Z">
              <w:tcPr>
                <w:tcW w:w="1770" w:type="dxa"/>
                <w:tcMar>
                  <w:left w:w="40" w:type="dxa"/>
                  <w:right w:w="40" w:type="dxa"/>
                </w:tcMar>
                <w:vAlign w:val="bottom"/>
              </w:tcPr>
            </w:tcPrChange>
          </w:tcPr>
          <w:p w14:paraId="0FB45D31" w14:textId="77777777" w:rsidR="003C038A" w:rsidRDefault="003C038A" w:rsidP="003C038A">
            <w:pPr>
              <w:spacing w:before="40" w:after="40"/>
              <w:ind w:left="72" w:right="72"/>
              <w:jc w:val="right"/>
              <w:rPr>
                <w:sz w:val="18"/>
                <w:szCs w:val="18"/>
              </w:rPr>
            </w:pPr>
            <w:r>
              <w:rPr>
                <w:sz w:val="18"/>
                <w:szCs w:val="18"/>
              </w:rPr>
              <w:t>Insurance Company Country</w:t>
            </w:r>
          </w:p>
        </w:tc>
        <w:tc>
          <w:tcPr>
            <w:tcW w:w="1918" w:type="dxa"/>
            <w:vAlign w:val="bottom"/>
            <w:tcPrChange w:id="1540" w:author="Andrea K. Fourquet" w:date="2017-04-25T23:21:00Z">
              <w:tcPr>
                <w:tcW w:w="1918" w:type="dxa"/>
                <w:vAlign w:val="bottom"/>
              </w:tcPr>
            </w:tcPrChange>
          </w:tcPr>
          <w:p w14:paraId="71F5FF7F" w14:textId="0179C475" w:rsidR="003C038A" w:rsidRDefault="003C038A" w:rsidP="003C038A">
            <w:pPr>
              <w:spacing w:before="40" w:after="40"/>
              <w:ind w:left="72" w:right="72"/>
              <w:rPr>
                <w:ins w:id="1541" w:author="Andrea K. Fourquet" w:date="2017-04-25T23:19:00Z"/>
                <w:sz w:val="18"/>
                <w:szCs w:val="18"/>
              </w:rPr>
            </w:pPr>
            <w:ins w:id="1542" w:author="Andrea K. Fourquet" w:date="2017-04-25T23:19:00Z">
              <w:r>
                <w:rPr>
                  <w:sz w:val="18"/>
                  <w:szCs w:val="18"/>
                </w:rPr>
                <w:t>Coverage.issuer</w:t>
              </w:r>
            </w:ins>
          </w:p>
        </w:tc>
        <w:tc>
          <w:tcPr>
            <w:tcW w:w="1170" w:type="dxa"/>
            <w:tcPrChange w:id="1543" w:author="Andrea K. Fourquet" w:date="2017-04-25T23:21:00Z">
              <w:tcPr>
                <w:tcW w:w="1170" w:type="dxa"/>
              </w:tcPr>
            </w:tcPrChange>
          </w:tcPr>
          <w:p w14:paraId="1C9BA08A" w14:textId="5C2D3F95" w:rsidR="003C038A" w:rsidRDefault="003C038A" w:rsidP="003C038A">
            <w:pPr>
              <w:spacing w:before="40" w:after="40"/>
              <w:ind w:left="72" w:right="72"/>
              <w:rPr>
                <w:ins w:id="1544" w:author="Andrea K. Fourquet" w:date="2017-04-25T23:19:00Z"/>
                <w:sz w:val="18"/>
                <w:szCs w:val="18"/>
              </w:rPr>
            </w:pPr>
          </w:p>
        </w:tc>
        <w:tc>
          <w:tcPr>
            <w:tcW w:w="3240" w:type="dxa"/>
            <w:tcMar>
              <w:left w:w="40" w:type="dxa"/>
              <w:right w:w="40" w:type="dxa"/>
            </w:tcMar>
            <w:vAlign w:val="bottom"/>
            <w:tcPrChange w:id="1545" w:author="Andrea K. Fourquet" w:date="2017-04-25T23:21:00Z">
              <w:tcPr>
                <w:tcW w:w="3240" w:type="dxa"/>
                <w:tcMar>
                  <w:left w:w="40" w:type="dxa"/>
                  <w:right w:w="40" w:type="dxa"/>
                </w:tcMar>
                <w:vAlign w:val="bottom"/>
              </w:tcPr>
            </w:tcPrChange>
          </w:tcPr>
          <w:p w14:paraId="1567D8C6" w14:textId="18B2C0D0" w:rsidR="003C038A" w:rsidRDefault="003C038A" w:rsidP="003C038A">
            <w:pPr>
              <w:spacing w:before="40" w:after="40"/>
              <w:ind w:left="72" w:right="72"/>
              <w:rPr>
                <w:sz w:val="18"/>
                <w:szCs w:val="18"/>
              </w:rPr>
            </w:pPr>
            <w:r>
              <w:rPr>
                <w:sz w:val="18"/>
                <w:szCs w:val="18"/>
              </w:rPr>
              <w:t>The insurance company's country</w:t>
            </w:r>
          </w:p>
        </w:tc>
        <w:tc>
          <w:tcPr>
            <w:tcW w:w="1980" w:type="dxa"/>
            <w:tcPrChange w:id="1546" w:author="Andrea K. Fourquet" w:date="2017-04-25T23:21:00Z">
              <w:tcPr>
                <w:tcW w:w="6242" w:type="dxa"/>
              </w:tcPr>
            </w:tcPrChange>
          </w:tcPr>
          <w:p w14:paraId="688C750F" w14:textId="77777777" w:rsidR="003C038A" w:rsidRDefault="003C038A" w:rsidP="003C038A">
            <w:pPr>
              <w:spacing w:before="40" w:after="40"/>
              <w:ind w:left="72" w:right="72"/>
              <w:rPr>
                <w:sz w:val="18"/>
                <w:szCs w:val="18"/>
              </w:rPr>
            </w:pPr>
          </w:p>
        </w:tc>
      </w:tr>
      <w:tr w:rsidR="003C038A" w14:paraId="1E345927" w14:textId="77777777" w:rsidTr="003C038A">
        <w:tc>
          <w:tcPr>
            <w:tcW w:w="1770" w:type="dxa"/>
            <w:tcMar>
              <w:left w:w="40" w:type="dxa"/>
              <w:right w:w="40" w:type="dxa"/>
            </w:tcMar>
            <w:vAlign w:val="bottom"/>
            <w:tcPrChange w:id="1547" w:author="Andrea K. Fourquet" w:date="2017-04-25T23:21:00Z">
              <w:tcPr>
                <w:tcW w:w="1770" w:type="dxa"/>
                <w:tcMar>
                  <w:left w:w="40" w:type="dxa"/>
                  <w:right w:w="40" w:type="dxa"/>
                </w:tcMar>
                <w:vAlign w:val="bottom"/>
              </w:tcPr>
            </w:tcPrChange>
          </w:tcPr>
          <w:p w14:paraId="4293A7CD" w14:textId="77777777" w:rsidR="003C038A" w:rsidRDefault="003C038A" w:rsidP="003C038A">
            <w:pPr>
              <w:spacing w:before="40" w:after="40"/>
              <w:ind w:left="72" w:right="72"/>
              <w:jc w:val="right"/>
              <w:rPr>
                <w:sz w:val="18"/>
                <w:szCs w:val="18"/>
              </w:rPr>
            </w:pPr>
            <w:r>
              <w:rPr>
                <w:sz w:val="18"/>
                <w:szCs w:val="18"/>
              </w:rPr>
              <w:t>Insurance Group ID</w:t>
            </w:r>
          </w:p>
        </w:tc>
        <w:tc>
          <w:tcPr>
            <w:tcW w:w="1918" w:type="dxa"/>
            <w:vAlign w:val="bottom"/>
            <w:tcPrChange w:id="1548" w:author="Andrea K. Fourquet" w:date="2017-04-25T23:21:00Z">
              <w:tcPr>
                <w:tcW w:w="1918" w:type="dxa"/>
                <w:vAlign w:val="bottom"/>
              </w:tcPr>
            </w:tcPrChange>
          </w:tcPr>
          <w:p w14:paraId="39BF1D3D" w14:textId="37726FFB" w:rsidR="003C038A" w:rsidRDefault="003C038A" w:rsidP="003C038A">
            <w:pPr>
              <w:spacing w:before="40" w:after="40"/>
              <w:ind w:left="72" w:right="72"/>
              <w:rPr>
                <w:ins w:id="1549" w:author="Andrea K. Fourquet" w:date="2017-04-25T23:19:00Z"/>
                <w:sz w:val="18"/>
                <w:szCs w:val="18"/>
              </w:rPr>
            </w:pPr>
            <w:ins w:id="1550" w:author="Andrea K. Fourquet" w:date="2017-04-25T23:19:00Z">
              <w:r>
                <w:rPr>
                  <w:sz w:val="18"/>
                  <w:szCs w:val="18"/>
                </w:rPr>
                <w:t>Coverage.identifier</w:t>
              </w:r>
            </w:ins>
          </w:p>
        </w:tc>
        <w:tc>
          <w:tcPr>
            <w:tcW w:w="1170" w:type="dxa"/>
            <w:tcPrChange w:id="1551" w:author="Andrea K. Fourquet" w:date="2017-04-25T23:21:00Z">
              <w:tcPr>
                <w:tcW w:w="1170" w:type="dxa"/>
              </w:tcPr>
            </w:tcPrChange>
          </w:tcPr>
          <w:p w14:paraId="732EFF3D" w14:textId="320CAF50" w:rsidR="003C038A" w:rsidRDefault="003C038A" w:rsidP="003C038A">
            <w:pPr>
              <w:spacing w:before="40" w:after="40"/>
              <w:ind w:left="72" w:right="72"/>
              <w:rPr>
                <w:ins w:id="1552" w:author="Andrea K. Fourquet" w:date="2017-04-25T23:19:00Z"/>
                <w:sz w:val="18"/>
                <w:szCs w:val="18"/>
              </w:rPr>
            </w:pPr>
          </w:p>
        </w:tc>
        <w:tc>
          <w:tcPr>
            <w:tcW w:w="3240" w:type="dxa"/>
            <w:tcMar>
              <w:left w:w="40" w:type="dxa"/>
              <w:right w:w="40" w:type="dxa"/>
            </w:tcMar>
            <w:vAlign w:val="bottom"/>
            <w:tcPrChange w:id="1553" w:author="Andrea K. Fourquet" w:date="2017-04-25T23:21:00Z">
              <w:tcPr>
                <w:tcW w:w="3240" w:type="dxa"/>
                <w:tcMar>
                  <w:left w:w="40" w:type="dxa"/>
                  <w:right w:w="40" w:type="dxa"/>
                </w:tcMar>
                <w:vAlign w:val="bottom"/>
              </w:tcPr>
            </w:tcPrChange>
          </w:tcPr>
          <w:p w14:paraId="35994D33" w14:textId="48AB6ADA" w:rsidR="003C038A" w:rsidRDefault="003C038A" w:rsidP="003C038A">
            <w:pPr>
              <w:spacing w:before="40" w:after="40"/>
              <w:ind w:left="72" w:right="72"/>
              <w:rPr>
                <w:sz w:val="18"/>
                <w:szCs w:val="18"/>
              </w:rPr>
            </w:pPr>
            <w:r>
              <w:rPr>
                <w:sz w:val="18"/>
                <w:szCs w:val="18"/>
              </w:rPr>
              <w:t>The ID number of the patient's insurance group</w:t>
            </w:r>
          </w:p>
        </w:tc>
        <w:tc>
          <w:tcPr>
            <w:tcW w:w="1980" w:type="dxa"/>
            <w:tcPrChange w:id="1554" w:author="Andrea K. Fourquet" w:date="2017-04-25T23:21:00Z">
              <w:tcPr>
                <w:tcW w:w="6242" w:type="dxa"/>
              </w:tcPr>
            </w:tcPrChange>
          </w:tcPr>
          <w:p w14:paraId="2E697182" w14:textId="77777777" w:rsidR="003C038A" w:rsidRDefault="003C038A" w:rsidP="003C038A">
            <w:pPr>
              <w:spacing w:before="40" w:after="40"/>
              <w:ind w:left="72" w:right="72"/>
              <w:rPr>
                <w:sz w:val="18"/>
                <w:szCs w:val="18"/>
              </w:rPr>
            </w:pPr>
          </w:p>
        </w:tc>
      </w:tr>
      <w:tr w:rsidR="003C038A" w14:paraId="1CE700D3" w14:textId="77777777" w:rsidTr="003C038A">
        <w:tc>
          <w:tcPr>
            <w:tcW w:w="1770" w:type="dxa"/>
            <w:tcMar>
              <w:left w:w="40" w:type="dxa"/>
              <w:right w:w="40" w:type="dxa"/>
            </w:tcMar>
            <w:vAlign w:val="bottom"/>
            <w:tcPrChange w:id="1555" w:author="Andrea K. Fourquet" w:date="2017-04-25T23:21:00Z">
              <w:tcPr>
                <w:tcW w:w="1770" w:type="dxa"/>
                <w:tcMar>
                  <w:left w:w="40" w:type="dxa"/>
                  <w:right w:w="40" w:type="dxa"/>
                </w:tcMar>
                <w:vAlign w:val="bottom"/>
              </w:tcPr>
            </w:tcPrChange>
          </w:tcPr>
          <w:p w14:paraId="594CE73C" w14:textId="77777777" w:rsidR="003C038A" w:rsidRDefault="003C038A" w:rsidP="003C038A">
            <w:pPr>
              <w:spacing w:before="40" w:after="40"/>
              <w:ind w:left="72" w:right="72"/>
              <w:jc w:val="right"/>
              <w:rPr>
                <w:sz w:val="18"/>
                <w:szCs w:val="18"/>
              </w:rPr>
            </w:pPr>
            <w:r>
              <w:rPr>
                <w:sz w:val="18"/>
                <w:szCs w:val="18"/>
              </w:rPr>
              <w:t>Insurance Policy ID Number</w:t>
            </w:r>
          </w:p>
        </w:tc>
        <w:tc>
          <w:tcPr>
            <w:tcW w:w="1918" w:type="dxa"/>
            <w:vAlign w:val="bottom"/>
            <w:tcPrChange w:id="1556" w:author="Andrea K. Fourquet" w:date="2017-04-25T23:21:00Z">
              <w:tcPr>
                <w:tcW w:w="1918" w:type="dxa"/>
                <w:vAlign w:val="bottom"/>
              </w:tcPr>
            </w:tcPrChange>
          </w:tcPr>
          <w:p w14:paraId="4278E154" w14:textId="3C3EC1DB" w:rsidR="003C038A" w:rsidRDefault="003C038A" w:rsidP="003C038A">
            <w:pPr>
              <w:spacing w:before="40" w:after="40"/>
              <w:ind w:left="72" w:right="72"/>
              <w:rPr>
                <w:ins w:id="1557" w:author="Andrea K. Fourquet" w:date="2017-04-25T23:19:00Z"/>
                <w:sz w:val="18"/>
                <w:szCs w:val="18"/>
              </w:rPr>
            </w:pPr>
            <w:ins w:id="1558" w:author="Andrea K. Fourquet" w:date="2017-04-25T23:19:00Z">
              <w:r>
                <w:rPr>
                  <w:sz w:val="18"/>
                  <w:szCs w:val="18"/>
                </w:rPr>
                <w:t>Coverage.identifier</w:t>
              </w:r>
            </w:ins>
          </w:p>
        </w:tc>
        <w:tc>
          <w:tcPr>
            <w:tcW w:w="1170" w:type="dxa"/>
            <w:tcPrChange w:id="1559" w:author="Andrea K. Fourquet" w:date="2017-04-25T23:21:00Z">
              <w:tcPr>
                <w:tcW w:w="1170" w:type="dxa"/>
              </w:tcPr>
            </w:tcPrChange>
          </w:tcPr>
          <w:p w14:paraId="7E65E152" w14:textId="10E03545" w:rsidR="003C038A" w:rsidRDefault="003C038A" w:rsidP="003C038A">
            <w:pPr>
              <w:spacing w:before="40" w:after="40"/>
              <w:ind w:left="72" w:right="72"/>
              <w:rPr>
                <w:ins w:id="1560" w:author="Andrea K. Fourquet" w:date="2017-04-25T23:19:00Z"/>
                <w:sz w:val="18"/>
                <w:szCs w:val="18"/>
              </w:rPr>
            </w:pPr>
          </w:p>
        </w:tc>
        <w:tc>
          <w:tcPr>
            <w:tcW w:w="3240" w:type="dxa"/>
            <w:tcMar>
              <w:left w:w="40" w:type="dxa"/>
              <w:right w:w="40" w:type="dxa"/>
            </w:tcMar>
            <w:vAlign w:val="bottom"/>
            <w:tcPrChange w:id="1561" w:author="Andrea K. Fourquet" w:date="2017-04-25T23:21:00Z">
              <w:tcPr>
                <w:tcW w:w="3240" w:type="dxa"/>
                <w:tcMar>
                  <w:left w:w="40" w:type="dxa"/>
                  <w:right w:w="40" w:type="dxa"/>
                </w:tcMar>
                <w:vAlign w:val="bottom"/>
              </w:tcPr>
            </w:tcPrChange>
          </w:tcPr>
          <w:p w14:paraId="764FE03B" w14:textId="35079181" w:rsidR="003C038A" w:rsidRDefault="003C038A" w:rsidP="003C038A">
            <w:pPr>
              <w:spacing w:before="40" w:after="40"/>
              <w:ind w:left="72" w:right="72"/>
              <w:rPr>
                <w:sz w:val="18"/>
                <w:szCs w:val="18"/>
              </w:rPr>
            </w:pPr>
            <w:r>
              <w:rPr>
                <w:sz w:val="18"/>
                <w:szCs w:val="18"/>
              </w:rPr>
              <w:t>The ID number of the patient's insurance policy</w:t>
            </w:r>
          </w:p>
        </w:tc>
        <w:tc>
          <w:tcPr>
            <w:tcW w:w="1980" w:type="dxa"/>
            <w:tcPrChange w:id="1562" w:author="Andrea K. Fourquet" w:date="2017-04-25T23:21:00Z">
              <w:tcPr>
                <w:tcW w:w="6242" w:type="dxa"/>
              </w:tcPr>
            </w:tcPrChange>
          </w:tcPr>
          <w:p w14:paraId="2A6918BE" w14:textId="77777777" w:rsidR="003C038A" w:rsidRDefault="003C038A" w:rsidP="003C038A">
            <w:pPr>
              <w:spacing w:before="40" w:after="40"/>
              <w:ind w:left="72" w:right="72"/>
              <w:rPr>
                <w:sz w:val="18"/>
                <w:szCs w:val="18"/>
              </w:rPr>
            </w:pPr>
          </w:p>
        </w:tc>
      </w:tr>
      <w:tr w:rsidR="003C038A" w14:paraId="64EA4A36" w14:textId="77777777" w:rsidTr="003C038A">
        <w:tc>
          <w:tcPr>
            <w:tcW w:w="1770" w:type="dxa"/>
            <w:tcMar>
              <w:left w:w="40" w:type="dxa"/>
              <w:right w:w="40" w:type="dxa"/>
            </w:tcMar>
            <w:vAlign w:val="bottom"/>
            <w:tcPrChange w:id="1563" w:author="Andrea K. Fourquet" w:date="2017-04-25T23:21:00Z">
              <w:tcPr>
                <w:tcW w:w="1770" w:type="dxa"/>
                <w:tcMar>
                  <w:left w:w="40" w:type="dxa"/>
                  <w:right w:w="40" w:type="dxa"/>
                </w:tcMar>
                <w:vAlign w:val="bottom"/>
              </w:tcPr>
            </w:tcPrChange>
          </w:tcPr>
          <w:p w14:paraId="65176349" w14:textId="77777777" w:rsidR="003C038A" w:rsidRDefault="003C038A" w:rsidP="003C038A">
            <w:pPr>
              <w:spacing w:before="40" w:after="40"/>
              <w:ind w:left="72" w:right="72"/>
              <w:jc w:val="right"/>
              <w:rPr>
                <w:sz w:val="18"/>
                <w:szCs w:val="18"/>
              </w:rPr>
            </w:pPr>
            <w:r>
              <w:rPr>
                <w:sz w:val="18"/>
                <w:szCs w:val="18"/>
              </w:rPr>
              <w:t>Last Name of the Insured</w:t>
            </w:r>
          </w:p>
        </w:tc>
        <w:tc>
          <w:tcPr>
            <w:tcW w:w="1918" w:type="dxa"/>
            <w:vAlign w:val="bottom"/>
            <w:tcPrChange w:id="1564" w:author="Andrea K. Fourquet" w:date="2017-04-25T23:21:00Z">
              <w:tcPr>
                <w:tcW w:w="1918" w:type="dxa"/>
                <w:vAlign w:val="bottom"/>
              </w:tcPr>
            </w:tcPrChange>
          </w:tcPr>
          <w:p w14:paraId="0FE1552A" w14:textId="4E9FD369" w:rsidR="003C038A" w:rsidRDefault="003C038A" w:rsidP="003C038A">
            <w:pPr>
              <w:spacing w:before="40" w:after="40"/>
              <w:ind w:left="72" w:right="72"/>
              <w:rPr>
                <w:ins w:id="1565" w:author="Andrea K. Fourquet" w:date="2017-04-25T23:19:00Z"/>
                <w:sz w:val="18"/>
                <w:szCs w:val="18"/>
              </w:rPr>
            </w:pPr>
            <w:ins w:id="1566" w:author="Andrea K. Fourquet" w:date="2017-04-25T23:19:00Z">
              <w:r>
                <w:rPr>
                  <w:sz w:val="18"/>
                  <w:szCs w:val="18"/>
                </w:rPr>
                <w:t>Coverage.identifier</w:t>
              </w:r>
            </w:ins>
          </w:p>
        </w:tc>
        <w:tc>
          <w:tcPr>
            <w:tcW w:w="1170" w:type="dxa"/>
            <w:tcPrChange w:id="1567" w:author="Andrea K. Fourquet" w:date="2017-04-25T23:21:00Z">
              <w:tcPr>
                <w:tcW w:w="1170" w:type="dxa"/>
              </w:tcPr>
            </w:tcPrChange>
          </w:tcPr>
          <w:p w14:paraId="5CC79B37" w14:textId="5BE5D0E8" w:rsidR="003C038A" w:rsidRDefault="003C038A" w:rsidP="003C038A">
            <w:pPr>
              <w:spacing w:before="40" w:after="40"/>
              <w:ind w:left="72" w:right="72"/>
              <w:rPr>
                <w:ins w:id="1568" w:author="Andrea K. Fourquet" w:date="2017-04-25T23:19:00Z"/>
                <w:sz w:val="18"/>
                <w:szCs w:val="18"/>
              </w:rPr>
            </w:pPr>
          </w:p>
        </w:tc>
        <w:tc>
          <w:tcPr>
            <w:tcW w:w="3240" w:type="dxa"/>
            <w:tcMar>
              <w:left w:w="40" w:type="dxa"/>
              <w:right w:w="40" w:type="dxa"/>
            </w:tcMar>
            <w:vAlign w:val="bottom"/>
            <w:tcPrChange w:id="1569" w:author="Andrea K. Fourquet" w:date="2017-04-25T23:21:00Z">
              <w:tcPr>
                <w:tcW w:w="3240" w:type="dxa"/>
                <w:tcMar>
                  <w:left w:w="40" w:type="dxa"/>
                  <w:right w:w="40" w:type="dxa"/>
                </w:tcMar>
                <w:vAlign w:val="bottom"/>
              </w:tcPr>
            </w:tcPrChange>
          </w:tcPr>
          <w:p w14:paraId="4D48D00B" w14:textId="5E898531" w:rsidR="003C038A" w:rsidRDefault="003C038A" w:rsidP="003C038A">
            <w:pPr>
              <w:spacing w:before="40" w:after="40"/>
              <w:ind w:left="72" w:right="72"/>
              <w:rPr>
                <w:sz w:val="18"/>
                <w:szCs w:val="18"/>
              </w:rPr>
            </w:pPr>
            <w:r>
              <w:rPr>
                <w:sz w:val="18"/>
                <w:szCs w:val="18"/>
              </w:rPr>
              <w:t>The last (family) name of the person insured by the insurance company.</w:t>
            </w:r>
          </w:p>
        </w:tc>
        <w:tc>
          <w:tcPr>
            <w:tcW w:w="1980" w:type="dxa"/>
            <w:tcPrChange w:id="1570" w:author="Andrea K. Fourquet" w:date="2017-04-25T23:21:00Z">
              <w:tcPr>
                <w:tcW w:w="6242" w:type="dxa"/>
              </w:tcPr>
            </w:tcPrChange>
          </w:tcPr>
          <w:p w14:paraId="38425CAE" w14:textId="77777777" w:rsidR="003C038A" w:rsidRDefault="003C038A" w:rsidP="003C038A">
            <w:pPr>
              <w:spacing w:before="40" w:after="40"/>
              <w:ind w:left="72" w:right="72"/>
              <w:rPr>
                <w:sz w:val="18"/>
                <w:szCs w:val="18"/>
              </w:rPr>
            </w:pPr>
          </w:p>
        </w:tc>
      </w:tr>
      <w:tr w:rsidR="003C038A" w14:paraId="3879F24F" w14:textId="77777777" w:rsidTr="003C038A">
        <w:tc>
          <w:tcPr>
            <w:tcW w:w="1770" w:type="dxa"/>
            <w:tcMar>
              <w:left w:w="40" w:type="dxa"/>
              <w:right w:w="40" w:type="dxa"/>
            </w:tcMar>
            <w:vAlign w:val="bottom"/>
            <w:tcPrChange w:id="1571" w:author="Andrea K. Fourquet" w:date="2017-04-25T23:21:00Z">
              <w:tcPr>
                <w:tcW w:w="1770" w:type="dxa"/>
                <w:tcMar>
                  <w:left w:w="40" w:type="dxa"/>
                  <w:right w:w="40" w:type="dxa"/>
                </w:tcMar>
                <w:vAlign w:val="bottom"/>
              </w:tcPr>
            </w:tcPrChange>
          </w:tcPr>
          <w:p w14:paraId="0B2DF301" w14:textId="77777777" w:rsidR="003C038A" w:rsidRDefault="003C038A" w:rsidP="003C038A">
            <w:pPr>
              <w:spacing w:before="40" w:after="40"/>
              <w:ind w:left="72" w:right="72"/>
              <w:jc w:val="right"/>
              <w:rPr>
                <w:sz w:val="18"/>
                <w:szCs w:val="18"/>
              </w:rPr>
            </w:pPr>
            <w:r>
              <w:rPr>
                <w:sz w:val="18"/>
                <w:szCs w:val="18"/>
              </w:rPr>
              <w:t>First Name of the Insured</w:t>
            </w:r>
          </w:p>
        </w:tc>
        <w:tc>
          <w:tcPr>
            <w:tcW w:w="1918" w:type="dxa"/>
            <w:vAlign w:val="bottom"/>
            <w:tcPrChange w:id="1572" w:author="Andrea K. Fourquet" w:date="2017-04-25T23:21:00Z">
              <w:tcPr>
                <w:tcW w:w="1918" w:type="dxa"/>
                <w:vAlign w:val="bottom"/>
              </w:tcPr>
            </w:tcPrChange>
          </w:tcPr>
          <w:p w14:paraId="6FB1ED55" w14:textId="647E4FB7" w:rsidR="003C038A" w:rsidRDefault="003C038A" w:rsidP="003C038A">
            <w:pPr>
              <w:spacing w:before="40" w:after="40"/>
              <w:ind w:left="72" w:right="72"/>
              <w:rPr>
                <w:ins w:id="1573" w:author="Andrea K. Fourquet" w:date="2017-04-25T23:19:00Z"/>
                <w:sz w:val="18"/>
                <w:szCs w:val="18"/>
              </w:rPr>
            </w:pPr>
            <w:ins w:id="1574" w:author="Andrea K. Fourquet" w:date="2017-04-25T23:19:00Z">
              <w:r>
                <w:rPr>
                  <w:sz w:val="18"/>
                  <w:szCs w:val="18"/>
                </w:rPr>
                <w:t>Coverage.identifier</w:t>
              </w:r>
            </w:ins>
          </w:p>
        </w:tc>
        <w:tc>
          <w:tcPr>
            <w:tcW w:w="1170" w:type="dxa"/>
            <w:tcPrChange w:id="1575" w:author="Andrea K. Fourquet" w:date="2017-04-25T23:21:00Z">
              <w:tcPr>
                <w:tcW w:w="1170" w:type="dxa"/>
              </w:tcPr>
            </w:tcPrChange>
          </w:tcPr>
          <w:p w14:paraId="295CC391" w14:textId="1D214DE4" w:rsidR="003C038A" w:rsidRDefault="003C038A" w:rsidP="003C038A">
            <w:pPr>
              <w:spacing w:before="40" w:after="40"/>
              <w:ind w:left="72" w:right="72"/>
              <w:rPr>
                <w:ins w:id="1576" w:author="Andrea K. Fourquet" w:date="2017-04-25T23:19:00Z"/>
                <w:sz w:val="18"/>
                <w:szCs w:val="18"/>
              </w:rPr>
            </w:pPr>
          </w:p>
        </w:tc>
        <w:tc>
          <w:tcPr>
            <w:tcW w:w="3240" w:type="dxa"/>
            <w:tcMar>
              <w:left w:w="40" w:type="dxa"/>
              <w:right w:w="40" w:type="dxa"/>
            </w:tcMar>
            <w:vAlign w:val="bottom"/>
            <w:tcPrChange w:id="1577" w:author="Andrea K. Fourquet" w:date="2017-04-25T23:21:00Z">
              <w:tcPr>
                <w:tcW w:w="3240" w:type="dxa"/>
                <w:tcMar>
                  <w:left w:w="40" w:type="dxa"/>
                  <w:right w:w="40" w:type="dxa"/>
                </w:tcMar>
                <w:vAlign w:val="bottom"/>
              </w:tcPr>
            </w:tcPrChange>
          </w:tcPr>
          <w:p w14:paraId="7CD02ABA" w14:textId="1B15AB63" w:rsidR="003C038A" w:rsidRDefault="003C038A" w:rsidP="003C038A">
            <w:pPr>
              <w:spacing w:before="40" w:after="40"/>
              <w:ind w:left="72" w:right="72"/>
              <w:rPr>
                <w:sz w:val="18"/>
                <w:szCs w:val="18"/>
              </w:rPr>
            </w:pPr>
            <w:r>
              <w:rPr>
                <w:sz w:val="18"/>
                <w:szCs w:val="18"/>
              </w:rPr>
              <w:t>The first (given) name of the person insured by the insurance company</w:t>
            </w:r>
          </w:p>
        </w:tc>
        <w:tc>
          <w:tcPr>
            <w:tcW w:w="1980" w:type="dxa"/>
            <w:tcPrChange w:id="1578" w:author="Andrea K. Fourquet" w:date="2017-04-25T23:21:00Z">
              <w:tcPr>
                <w:tcW w:w="6242" w:type="dxa"/>
              </w:tcPr>
            </w:tcPrChange>
          </w:tcPr>
          <w:p w14:paraId="0D34AA67" w14:textId="77777777" w:rsidR="003C038A" w:rsidRDefault="003C038A" w:rsidP="003C038A">
            <w:pPr>
              <w:spacing w:before="40" w:after="40"/>
              <w:ind w:left="72" w:right="72"/>
              <w:rPr>
                <w:sz w:val="18"/>
                <w:szCs w:val="18"/>
              </w:rPr>
            </w:pPr>
          </w:p>
        </w:tc>
      </w:tr>
      <w:tr w:rsidR="003C038A" w14:paraId="0273D144" w14:textId="77777777" w:rsidTr="003C038A">
        <w:tc>
          <w:tcPr>
            <w:tcW w:w="1770" w:type="dxa"/>
            <w:tcMar>
              <w:left w:w="40" w:type="dxa"/>
              <w:right w:w="40" w:type="dxa"/>
            </w:tcMar>
            <w:vAlign w:val="bottom"/>
            <w:tcPrChange w:id="1579" w:author="Andrea K. Fourquet" w:date="2017-04-25T23:21:00Z">
              <w:tcPr>
                <w:tcW w:w="1770" w:type="dxa"/>
                <w:tcMar>
                  <w:left w:w="40" w:type="dxa"/>
                  <w:right w:w="40" w:type="dxa"/>
                </w:tcMar>
                <w:vAlign w:val="bottom"/>
              </w:tcPr>
            </w:tcPrChange>
          </w:tcPr>
          <w:p w14:paraId="39517FB7" w14:textId="77777777" w:rsidR="003C038A" w:rsidRDefault="003C038A" w:rsidP="003C038A">
            <w:pPr>
              <w:spacing w:before="40" w:after="40"/>
              <w:ind w:left="72" w:right="72"/>
              <w:jc w:val="right"/>
              <w:rPr>
                <w:sz w:val="18"/>
                <w:szCs w:val="18"/>
              </w:rPr>
            </w:pPr>
            <w:r>
              <w:rPr>
                <w:sz w:val="18"/>
                <w:szCs w:val="18"/>
              </w:rPr>
              <w:t>Middle initial/name of the Insured</w:t>
            </w:r>
          </w:p>
        </w:tc>
        <w:tc>
          <w:tcPr>
            <w:tcW w:w="1918" w:type="dxa"/>
            <w:vAlign w:val="bottom"/>
            <w:tcPrChange w:id="1580" w:author="Andrea K. Fourquet" w:date="2017-04-25T23:21:00Z">
              <w:tcPr>
                <w:tcW w:w="1918" w:type="dxa"/>
                <w:vAlign w:val="bottom"/>
              </w:tcPr>
            </w:tcPrChange>
          </w:tcPr>
          <w:p w14:paraId="16CF38DA" w14:textId="5CC500E3" w:rsidR="003C038A" w:rsidRDefault="003C038A" w:rsidP="003C038A">
            <w:pPr>
              <w:spacing w:before="40" w:after="40"/>
              <w:ind w:left="72" w:right="72"/>
              <w:rPr>
                <w:ins w:id="1581" w:author="Andrea K. Fourquet" w:date="2017-04-25T23:19:00Z"/>
                <w:sz w:val="18"/>
                <w:szCs w:val="18"/>
              </w:rPr>
            </w:pPr>
            <w:ins w:id="1582" w:author="Andrea K. Fourquet" w:date="2017-04-25T23:19:00Z">
              <w:r>
                <w:rPr>
                  <w:sz w:val="18"/>
                  <w:szCs w:val="18"/>
                </w:rPr>
                <w:t>Coverage.identifier</w:t>
              </w:r>
            </w:ins>
          </w:p>
        </w:tc>
        <w:tc>
          <w:tcPr>
            <w:tcW w:w="1170" w:type="dxa"/>
            <w:tcPrChange w:id="1583" w:author="Andrea K. Fourquet" w:date="2017-04-25T23:21:00Z">
              <w:tcPr>
                <w:tcW w:w="1170" w:type="dxa"/>
              </w:tcPr>
            </w:tcPrChange>
          </w:tcPr>
          <w:p w14:paraId="6ACFD587" w14:textId="25661381" w:rsidR="003C038A" w:rsidRDefault="003C038A" w:rsidP="003C038A">
            <w:pPr>
              <w:spacing w:before="40" w:after="40"/>
              <w:ind w:left="72" w:right="72"/>
              <w:rPr>
                <w:ins w:id="1584" w:author="Andrea K. Fourquet" w:date="2017-04-25T23:19:00Z"/>
                <w:sz w:val="18"/>
                <w:szCs w:val="18"/>
              </w:rPr>
            </w:pPr>
          </w:p>
        </w:tc>
        <w:tc>
          <w:tcPr>
            <w:tcW w:w="3240" w:type="dxa"/>
            <w:tcMar>
              <w:left w:w="40" w:type="dxa"/>
              <w:right w:w="40" w:type="dxa"/>
            </w:tcMar>
            <w:vAlign w:val="bottom"/>
            <w:tcPrChange w:id="1585" w:author="Andrea K. Fourquet" w:date="2017-04-25T23:21:00Z">
              <w:tcPr>
                <w:tcW w:w="3240" w:type="dxa"/>
                <w:tcMar>
                  <w:left w:w="40" w:type="dxa"/>
                  <w:right w:w="40" w:type="dxa"/>
                </w:tcMar>
                <w:vAlign w:val="bottom"/>
              </w:tcPr>
            </w:tcPrChange>
          </w:tcPr>
          <w:p w14:paraId="069D601B" w14:textId="53A13735" w:rsidR="003C038A" w:rsidRDefault="003C038A" w:rsidP="003C038A">
            <w:pPr>
              <w:spacing w:before="40" w:after="40"/>
              <w:ind w:left="72" w:right="72"/>
              <w:rPr>
                <w:sz w:val="18"/>
                <w:szCs w:val="18"/>
              </w:rPr>
            </w:pPr>
            <w:r>
              <w:rPr>
                <w:sz w:val="18"/>
                <w:szCs w:val="18"/>
              </w:rPr>
              <w:t>The middle name, if any, of the person insured by the insurance company.</w:t>
            </w:r>
          </w:p>
        </w:tc>
        <w:tc>
          <w:tcPr>
            <w:tcW w:w="1980" w:type="dxa"/>
            <w:tcPrChange w:id="1586" w:author="Andrea K. Fourquet" w:date="2017-04-25T23:21:00Z">
              <w:tcPr>
                <w:tcW w:w="6242" w:type="dxa"/>
              </w:tcPr>
            </w:tcPrChange>
          </w:tcPr>
          <w:p w14:paraId="7086E7B4" w14:textId="77777777" w:rsidR="003C038A" w:rsidRDefault="003C038A" w:rsidP="003C038A">
            <w:pPr>
              <w:spacing w:before="40" w:after="40"/>
              <w:ind w:left="72" w:right="72"/>
              <w:rPr>
                <w:sz w:val="18"/>
                <w:szCs w:val="18"/>
              </w:rPr>
            </w:pPr>
          </w:p>
        </w:tc>
      </w:tr>
      <w:tr w:rsidR="003C038A" w14:paraId="03D89BAB" w14:textId="77777777" w:rsidTr="003C038A">
        <w:tc>
          <w:tcPr>
            <w:tcW w:w="1770" w:type="dxa"/>
            <w:tcMar>
              <w:left w:w="40" w:type="dxa"/>
              <w:right w:w="40" w:type="dxa"/>
            </w:tcMar>
            <w:vAlign w:val="bottom"/>
            <w:tcPrChange w:id="1587" w:author="Andrea K. Fourquet" w:date="2017-04-25T23:21:00Z">
              <w:tcPr>
                <w:tcW w:w="1770" w:type="dxa"/>
                <w:tcMar>
                  <w:left w:w="40" w:type="dxa"/>
                  <w:right w:w="40" w:type="dxa"/>
                </w:tcMar>
                <w:vAlign w:val="bottom"/>
              </w:tcPr>
            </w:tcPrChange>
          </w:tcPr>
          <w:p w14:paraId="302FCE55" w14:textId="77777777" w:rsidR="003C038A" w:rsidRDefault="003C038A" w:rsidP="003C038A">
            <w:pPr>
              <w:spacing w:before="40" w:after="40"/>
              <w:ind w:left="72" w:right="72"/>
              <w:jc w:val="right"/>
              <w:rPr>
                <w:sz w:val="18"/>
                <w:szCs w:val="18"/>
              </w:rPr>
            </w:pPr>
            <w:r>
              <w:rPr>
                <w:sz w:val="18"/>
                <w:szCs w:val="18"/>
              </w:rPr>
              <w:t>Relationship to the Insured</w:t>
            </w:r>
          </w:p>
        </w:tc>
        <w:tc>
          <w:tcPr>
            <w:tcW w:w="1918" w:type="dxa"/>
            <w:vAlign w:val="bottom"/>
            <w:tcPrChange w:id="1588" w:author="Andrea K. Fourquet" w:date="2017-04-25T23:21:00Z">
              <w:tcPr>
                <w:tcW w:w="1918" w:type="dxa"/>
                <w:vAlign w:val="bottom"/>
              </w:tcPr>
            </w:tcPrChange>
          </w:tcPr>
          <w:p w14:paraId="2A5618BD" w14:textId="0CBFE367" w:rsidR="003C038A" w:rsidRDefault="003C038A" w:rsidP="003C038A">
            <w:pPr>
              <w:spacing w:before="40" w:after="40"/>
              <w:ind w:left="72" w:right="72"/>
              <w:rPr>
                <w:ins w:id="1589" w:author="Andrea K. Fourquet" w:date="2017-04-25T23:19:00Z"/>
                <w:sz w:val="18"/>
                <w:szCs w:val="18"/>
              </w:rPr>
            </w:pPr>
            <w:ins w:id="1590" w:author="Andrea K. Fourquet" w:date="2017-04-25T23:19:00Z">
              <w:r>
                <w:rPr>
                  <w:sz w:val="18"/>
                  <w:szCs w:val="18"/>
                </w:rPr>
                <w:t>Coverage.identifier</w:t>
              </w:r>
            </w:ins>
          </w:p>
        </w:tc>
        <w:tc>
          <w:tcPr>
            <w:tcW w:w="1170" w:type="dxa"/>
            <w:tcPrChange w:id="1591" w:author="Andrea K. Fourquet" w:date="2017-04-25T23:21:00Z">
              <w:tcPr>
                <w:tcW w:w="1170" w:type="dxa"/>
              </w:tcPr>
            </w:tcPrChange>
          </w:tcPr>
          <w:p w14:paraId="5115FE4E" w14:textId="5D957099" w:rsidR="003C038A" w:rsidRDefault="003C038A" w:rsidP="003C038A">
            <w:pPr>
              <w:spacing w:before="40" w:after="40"/>
              <w:ind w:left="72" w:right="72"/>
              <w:rPr>
                <w:ins w:id="1592" w:author="Andrea K. Fourquet" w:date="2017-04-25T23:19:00Z"/>
                <w:sz w:val="18"/>
                <w:szCs w:val="18"/>
              </w:rPr>
            </w:pPr>
          </w:p>
        </w:tc>
        <w:tc>
          <w:tcPr>
            <w:tcW w:w="3240" w:type="dxa"/>
            <w:tcMar>
              <w:left w:w="40" w:type="dxa"/>
              <w:right w:w="40" w:type="dxa"/>
            </w:tcMar>
            <w:vAlign w:val="bottom"/>
            <w:tcPrChange w:id="1593" w:author="Andrea K. Fourquet" w:date="2017-04-25T23:21:00Z">
              <w:tcPr>
                <w:tcW w:w="3240" w:type="dxa"/>
                <w:tcMar>
                  <w:left w:w="40" w:type="dxa"/>
                  <w:right w:w="40" w:type="dxa"/>
                </w:tcMar>
                <w:vAlign w:val="bottom"/>
              </w:tcPr>
            </w:tcPrChange>
          </w:tcPr>
          <w:p w14:paraId="350B684D" w14:textId="4C2F63D7" w:rsidR="003C038A" w:rsidRDefault="003C038A" w:rsidP="003C038A">
            <w:pPr>
              <w:spacing w:before="40" w:after="40"/>
              <w:ind w:left="72" w:right="72"/>
              <w:rPr>
                <w:sz w:val="18"/>
                <w:szCs w:val="18"/>
              </w:rPr>
            </w:pPr>
            <w:r>
              <w:rPr>
                <w:sz w:val="18"/>
                <w:szCs w:val="18"/>
              </w:rPr>
              <w:t>The relationship of the patient to the primary insured person</w:t>
            </w:r>
          </w:p>
        </w:tc>
        <w:tc>
          <w:tcPr>
            <w:tcW w:w="1980" w:type="dxa"/>
            <w:tcPrChange w:id="1594" w:author="Andrea K. Fourquet" w:date="2017-04-25T23:21:00Z">
              <w:tcPr>
                <w:tcW w:w="6242" w:type="dxa"/>
              </w:tcPr>
            </w:tcPrChange>
          </w:tcPr>
          <w:p w14:paraId="3990D217" w14:textId="77777777" w:rsidR="003C038A" w:rsidRDefault="003C038A" w:rsidP="003C038A">
            <w:pPr>
              <w:spacing w:before="40" w:after="40"/>
              <w:ind w:left="72" w:right="72"/>
              <w:rPr>
                <w:sz w:val="18"/>
                <w:szCs w:val="18"/>
              </w:rPr>
            </w:pPr>
          </w:p>
        </w:tc>
      </w:tr>
      <w:tr w:rsidR="003C038A" w14:paraId="6850CD76" w14:textId="77777777" w:rsidTr="003C038A">
        <w:tc>
          <w:tcPr>
            <w:tcW w:w="1770" w:type="dxa"/>
            <w:tcMar>
              <w:left w:w="40" w:type="dxa"/>
              <w:right w:w="40" w:type="dxa"/>
            </w:tcMar>
            <w:vAlign w:val="bottom"/>
            <w:tcPrChange w:id="1595" w:author="Andrea K. Fourquet" w:date="2017-04-25T23:21:00Z">
              <w:tcPr>
                <w:tcW w:w="1770" w:type="dxa"/>
                <w:tcMar>
                  <w:left w:w="40" w:type="dxa"/>
                  <w:right w:w="40" w:type="dxa"/>
                </w:tcMar>
                <w:vAlign w:val="bottom"/>
              </w:tcPr>
            </w:tcPrChange>
          </w:tcPr>
          <w:p w14:paraId="27D8A466" w14:textId="77777777" w:rsidR="003C038A" w:rsidRDefault="003C038A" w:rsidP="003C038A">
            <w:pPr>
              <w:spacing w:before="40" w:after="40"/>
              <w:ind w:left="72" w:right="72"/>
              <w:jc w:val="right"/>
              <w:rPr>
                <w:sz w:val="18"/>
                <w:szCs w:val="18"/>
              </w:rPr>
            </w:pPr>
            <w:r>
              <w:rPr>
                <w:sz w:val="18"/>
                <w:szCs w:val="18"/>
              </w:rPr>
              <w:t xml:space="preserve">Insurance Group Name </w:t>
            </w:r>
          </w:p>
        </w:tc>
        <w:tc>
          <w:tcPr>
            <w:tcW w:w="1918" w:type="dxa"/>
            <w:vAlign w:val="bottom"/>
            <w:tcPrChange w:id="1596" w:author="Andrea K. Fourquet" w:date="2017-04-25T23:21:00Z">
              <w:tcPr>
                <w:tcW w:w="1918" w:type="dxa"/>
                <w:vAlign w:val="bottom"/>
              </w:tcPr>
            </w:tcPrChange>
          </w:tcPr>
          <w:p w14:paraId="49D5C7FB" w14:textId="38839F37" w:rsidR="003C038A" w:rsidRDefault="003C038A" w:rsidP="003C038A">
            <w:pPr>
              <w:spacing w:before="40" w:after="40"/>
              <w:ind w:left="72" w:right="72"/>
              <w:rPr>
                <w:ins w:id="1597" w:author="Andrea K. Fourquet" w:date="2017-04-25T23:19:00Z"/>
                <w:sz w:val="18"/>
                <w:szCs w:val="18"/>
              </w:rPr>
            </w:pPr>
            <w:ins w:id="1598" w:author="Andrea K. Fourquet" w:date="2017-04-25T23:19:00Z">
              <w:r>
                <w:rPr>
                  <w:sz w:val="18"/>
                  <w:szCs w:val="18"/>
                </w:rPr>
                <w:t xml:space="preserve">Coverage.identifier </w:t>
              </w:r>
            </w:ins>
          </w:p>
        </w:tc>
        <w:tc>
          <w:tcPr>
            <w:tcW w:w="1170" w:type="dxa"/>
            <w:tcPrChange w:id="1599" w:author="Andrea K. Fourquet" w:date="2017-04-25T23:21:00Z">
              <w:tcPr>
                <w:tcW w:w="1170" w:type="dxa"/>
              </w:tcPr>
            </w:tcPrChange>
          </w:tcPr>
          <w:p w14:paraId="4AF383DF" w14:textId="6171C00C" w:rsidR="003C038A" w:rsidRDefault="003C038A" w:rsidP="003C038A">
            <w:pPr>
              <w:spacing w:before="40" w:after="40"/>
              <w:ind w:left="72" w:right="72"/>
              <w:rPr>
                <w:ins w:id="1600" w:author="Andrea K. Fourquet" w:date="2017-04-25T23:19:00Z"/>
                <w:sz w:val="18"/>
                <w:szCs w:val="18"/>
              </w:rPr>
            </w:pPr>
          </w:p>
        </w:tc>
        <w:tc>
          <w:tcPr>
            <w:tcW w:w="3240" w:type="dxa"/>
            <w:tcMar>
              <w:left w:w="40" w:type="dxa"/>
              <w:right w:w="40" w:type="dxa"/>
            </w:tcMar>
            <w:vAlign w:val="bottom"/>
            <w:tcPrChange w:id="1601" w:author="Andrea K. Fourquet" w:date="2017-04-25T23:21:00Z">
              <w:tcPr>
                <w:tcW w:w="3240" w:type="dxa"/>
                <w:tcMar>
                  <w:left w:w="40" w:type="dxa"/>
                  <w:right w:w="40" w:type="dxa"/>
                </w:tcMar>
                <w:vAlign w:val="bottom"/>
              </w:tcPr>
            </w:tcPrChange>
          </w:tcPr>
          <w:p w14:paraId="3D279627" w14:textId="05B9FB8A" w:rsidR="003C038A" w:rsidRDefault="003C038A" w:rsidP="003C038A">
            <w:pPr>
              <w:spacing w:before="40" w:after="40"/>
              <w:ind w:left="72" w:right="72"/>
              <w:rPr>
                <w:sz w:val="18"/>
                <w:szCs w:val="18"/>
              </w:rPr>
            </w:pPr>
            <w:r>
              <w:rPr>
                <w:sz w:val="18"/>
                <w:szCs w:val="18"/>
              </w:rPr>
              <w:t>The name of the patient's insurance group.</w:t>
            </w:r>
          </w:p>
        </w:tc>
        <w:tc>
          <w:tcPr>
            <w:tcW w:w="1980" w:type="dxa"/>
            <w:tcPrChange w:id="1602" w:author="Andrea K. Fourquet" w:date="2017-04-25T23:21:00Z">
              <w:tcPr>
                <w:tcW w:w="6242" w:type="dxa"/>
              </w:tcPr>
            </w:tcPrChange>
          </w:tcPr>
          <w:p w14:paraId="5BB27574" w14:textId="77777777" w:rsidR="003C038A" w:rsidRDefault="003C038A" w:rsidP="003C038A">
            <w:pPr>
              <w:spacing w:before="40" w:after="40"/>
              <w:ind w:left="72" w:right="72"/>
              <w:rPr>
                <w:sz w:val="18"/>
                <w:szCs w:val="18"/>
              </w:rPr>
            </w:pPr>
          </w:p>
        </w:tc>
      </w:tr>
      <w:tr w:rsidR="003C038A" w14:paraId="0EA526B0" w14:textId="77777777" w:rsidTr="003C038A">
        <w:tc>
          <w:tcPr>
            <w:tcW w:w="1770" w:type="dxa"/>
            <w:tcMar>
              <w:left w:w="40" w:type="dxa"/>
              <w:right w:w="40" w:type="dxa"/>
            </w:tcMar>
            <w:vAlign w:val="bottom"/>
            <w:tcPrChange w:id="1603" w:author="Andrea K. Fourquet" w:date="2017-04-25T23:21:00Z">
              <w:tcPr>
                <w:tcW w:w="1770" w:type="dxa"/>
                <w:tcMar>
                  <w:left w:w="40" w:type="dxa"/>
                  <w:right w:w="40" w:type="dxa"/>
                </w:tcMar>
                <w:vAlign w:val="bottom"/>
              </w:tcPr>
            </w:tcPrChange>
          </w:tcPr>
          <w:p w14:paraId="7EE71E66" w14:textId="77777777" w:rsidR="003C038A" w:rsidRDefault="003C038A" w:rsidP="003C038A">
            <w:pPr>
              <w:spacing w:before="40" w:after="40"/>
              <w:ind w:left="72" w:right="72"/>
              <w:jc w:val="right"/>
              <w:rPr>
                <w:sz w:val="18"/>
                <w:szCs w:val="18"/>
              </w:rPr>
            </w:pPr>
            <w:r>
              <w:rPr>
                <w:sz w:val="18"/>
                <w:szCs w:val="18"/>
              </w:rPr>
              <w:t>Closest Relative/Guardian Last Name</w:t>
            </w:r>
          </w:p>
        </w:tc>
        <w:tc>
          <w:tcPr>
            <w:tcW w:w="1918" w:type="dxa"/>
            <w:vAlign w:val="bottom"/>
            <w:tcPrChange w:id="1604" w:author="Andrea K. Fourquet" w:date="2017-04-25T23:21:00Z">
              <w:tcPr>
                <w:tcW w:w="1918" w:type="dxa"/>
                <w:vAlign w:val="bottom"/>
              </w:tcPr>
            </w:tcPrChange>
          </w:tcPr>
          <w:p w14:paraId="263802AD" w14:textId="2C7FCEAF" w:rsidR="003C038A" w:rsidRDefault="003C038A" w:rsidP="003C038A">
            <w:pPr>
              <w:spacing w:before="40" w:after="40"/>
              <w:ind w:left="72" w:right="72"/>
              <w:rPr>
                <w:ins w:id="1605" w:author="Andrea K. Fourquet" w:date="2017-04-25T23:19:00Z"/>
                <w:sz w:val="18"/>
                <w:szCs w:val="18"/>
              </w:rPr>
            </w:pPr>
            <w:ins w:id="1606" w:author="Andrea K. Fourquet" w:date="2017-04-25T23:19:00Z">
              <w:r>
                <w:rPr>
                  <w:sz w:val="18"/>
                  <w:szCs w:val="18"/>
                </w:rPr>
                <w:t>RelatedPerson.name</w:t>
              </w:r>
            </w:ins>
          </w:p>
        </w:tc>
        <w:tc>
          <w:tcPr>
            <w:tcW w:w="1170" w:type="dxa"/>
            <w:tcPrChange w:id="1607" w:author="Andrea K. Fourquet" w:date="2017-04-25T23:21:00Z">
              <w:tcPr>
                <w:tcW w:w="1170" w:type="dxa"/>
              </w:tcPr>
            </w:tcPrChange>
          </w:tcPr>
          <w:p w14:paraId="5BEF834A" w14:textId="7337F0BB" w:rsidR="003C038A" w:rsidRDefault="003C038A" w:rsidP="003C038A">
            <w:pPr>
              <w:spacing w:before="40" w:after="40"/>
              <w:ind w:left="72" w:right="72"/>
              <w:rPr>
                <w:ins w:id="1608" w:author="Andrea K. Fourquet" w:date="2017-04-25T23:19:00Z"/>
                <w:sz w:val="18"/>
                <w:szCs w:val="18"/>
              </w:rPr>
            </w:pPr>
          </w:p>
        </w:tc>
        <w:tc>
          <w:tcPr>
            <w:tcW w:w="3240" w:type="dxa"/>
            <w:tcMar>
              <w:left w:w="40" w:type="dxa"/>
              <w:right w:w="40" w:type="dxa"/>
            </w:tcMar>
            <w:vAlign w:val="bottom"/>
            <w:tcPrChange w:id="1609" w:author="Andrea K. Fourquet" w:date="2017-04-25T23:21:00Z">
              <w:tcPr>
                <w:tcW w:w="3240" w:type="dxa"/>
                <w:tcMar>
                  <w:left w:w="40" w:type="dxa"/>
                  <w:right w:w="40" w:type="dxa"/>
                </w:tcMar>
                <w:vAlign w:val="bottom"/>
              </w:tcPr>
            </w:tcPrChange>
          </w:tcPr>
          <w:p w14:paraId="03863CE6" w14:textId="05F3256D" w:rsidR="003C038A" w:rsidRDefault="003C038A" w:rsidP="003C038A">
            <w:pPr>
              <w:spacing w:before="40" w:after="40"/>
              <w:ind w:left="72" w:right="72"/>
              <w:rPr>
                <w:sz w:val="18"/>
                <w:szCs w:val="18"/>
              </w:rPr>
            </w:pPr>
            <w:r>
              <w:rPr>
                <w:sz w:val="18"/>
                <w:szCs w:val="18"/>
              </w:rPr>
              <w:t>The last (family) name of the patient's closest relative or guardian</w:t>
            </w:r>
          </w:p>
        </w:tc>
        <w:tc>
          <w:tcPr>
            <w:tcW w:w="1980" w:type="dxa"/>
            <w:tcPrChange w:id="1610" w:author="Andrea K. Fourquet" w:date="2017-04-25T23:21:00Z">
              <w:tcPr>
                <w:tcW w:w="6242" w:type="dxa"/>
              </w:tcPr>
            </w:tcPrChange>
          </w:tcPr>
          <w:p w14:paraId="1D6389AB" w14:textId="77777777" w:rsidR="003C038A" w:rsidRDefault="003C038A" w:rsidP="003C038A">
            <w:pPr>
              <w:spacing w:before="40" w:after="40"/>
              <w:ind w:left="72" w:right="72"/>
              <w:rPr>
                <w:sz w:val="18"/>
                <w:szCs w:val="18"/>
              </w:rPr>
            </w:pPr>
          </w:p>
        </w:tc>
      </w:tr>
      <w:tr w:rsidR="003C038A" w14:paraId="54A1A2F3" w14:textId="77777777" w:rsidTr="003C038A">
        <w:tc>
          <w:tcPr>
            <w:tcW w:w="1770" w:type="dxa"/>
            <w:tcMar>
              <w:left w:w="40" w:type="dxa"/>
              <w:right w:w="40" w:type="dxa"/>
            </w:tcMar>
            <w:vAlign w:val="bottom"/>
            <w:tcPrChange w:id="1611" w:author="Andrea K. Fourquet" w:date="2017-04-25T23:21:00Z">
              <w:tcPr>
                <w:tcW w:w="1770" w:type="dxa"/>
                <w:tcMar>
                  <w:left w:w="40" w:type="dxa"/>
                  <w:right w:w="40" w:type="dxa"/>
                </w:tcMar>
                <w:vAlign w:val="bottom"/>
              </w:tcPr>
            </w:tcPrChange>
          </w:tcPr>
          <w:p w14:paraId="70C9DEF0" w14:textId="77777777" w:rsidR="003C038A" w:rsidRDefault="003C038A" w:rsidP="003C038A">
            <w:pPr>
              <w:spacing w:before="40" w:after="40"/>
              <w:ind w:left="72" w:right="72"/>
              <w:jc w:val="right"/>
              <w:rPr>
                <w:sz w:val="18"/>
                <w:szCs w:val="18"/>
              </w:rPr>
            </w:pPr>
            <w:r>
              <w:rPr>
                <w:sz w:val="18"/>
                <w:szCs w:val="18"/>
              </w:rPr>
              <w:t>Closest Relative/Guardian First Name</w:t>
            </w:r>
          </w:p>
        </w:tc>
        <w:tc>
          <w:tcPr>
            <w:tcW w:w="1918" w:type="dxa"/>
            <w:vAlign w:val="bottom"/>
            <w:tcPrChange w:id="1612" w:author="Andrea K. Fourquet" w:date="2017-04-25T23:21:00Z">
              <w:tcPr>
                <w:tcW w:w="1918" w:type="dxa"/>
                <w:vAlign w:val="bottom"/>
              </w:tcPr>
            </w:tcPrChange>
          </w:tcPr>
          <w:p w14:paraId="393DD00D" w14:textId="3E28D0EA" w:rsidR="003C038A" w:rsidRDefault="003C038A" w:rsidP="003C038A">
            <w:pPr>
              <w:spacing w:before="40" w:after="40"/>
              <w:ind w:left="72" w:right="72"/>
              <w:rPr>
                <w:ins w:id="1613" w:author="Andrea K. Fourquet" w:date="2017-04-25T23:19:00Z"/>
                <w:sz w:val="18"/>
                <w:szCs w:val="18"/>
              </w:rPr>
            </w:pPr>
            <w:ins w:id="1614" w:author="Andrea K. Fourquet" w:date="2017-04-25T23:19:00Z">
              <w:r>
                <w:rPr>
                  <w:sz w:val="18"/>
                  <w:szCs w:val="18"/>
                </w:rPr>
                <w:t>RelatedPerson.name</w:t>
              </w:r>
            </w:ins>
          </w:p>
        </w:tc>
        <w:tc>
          <w:tcPr>
            <w:tcW w:w="1170" w:type="dxa"/>
            <w:tcPrChange w:id="1615" w:author="Andrea K. Fourquet" w:date="2017-04-25T23:21:00Z">
              <w:tcPr>
                <w:tcW w:w="1170" w:type="dxa"/>
              </w:tcPr>
            </w:tcPrChange>
          </w:tcPr>
          <w:p w14:paraId="4C1C1798" w14:textId="1FB17940" w:rsidR="003C038A" w:rsidRDefault="003C038A" w:rsidP="003C038A">
            <w:pPr>
              <w:spacing w:before="40" w:after="40"/>
              <w:ind w:left="72" w:right="72"/>
              <w:rPr>
                <w:ins w:id="1616" w:author="Andrea K. Fourquet" w:date="2017-04-25T23:19:00Z"/>
                <w:sz w:val="18"/>
                <w:szCs w:val="18"/>
              </w:rPr>
            </w:pPr>
          </w:p>
        </w:tc>
        <w:tc>
          <w:tcPr>
            <w:tcW w:w="3240" w:type="dxa"/>
            <w:tcMar>
              <w:left w:w="40" w:type="dxa"/>
              <w:right w:w="40" w:type="dxa"/>
            </w:tcMar>
            <w:vAlign w:val="bottom"/>
            <w:tcPrChange w:id="1617" w:author="Andrea K. Fourquet" w:date="2017-04-25T23:21:00Z">
              <w:tcPr>
                <w:tcW w:w="3240" w:type="dxa"/>
                <w:tcMar>
                  <w:left w:w="40" w:type="dxa"/>
                  <w:right w:w="40" w:type="dxa"/>
                </w:tcMar>
                <w:vAlign w:val="bottom"/>
              </w:tcPr>
            </w:tcPrChange>
          </w:tcPr>
          <w:p w14:paraId="0B7A9573" w14:textId="508CFEE9" w:rsidR="003C038A" w:rsidRDefault="003C038A" w:rsidP="003C038A">
            <w:pPr>
              <w:spacing w:before="40" w:after="40"/>
              <w:ind w:left="72" w:right="72"/>
              <w:rPr>
                <w:sz w:val="18"/>
                <w:szCs w:val="18"/>
              </w:rPr>
            </w:pPr>
            <w:r>
              <w:rPr>
                <w:sz w:val="18"/>
                <w:szCs w:val="18"/>
              </w:rPr>
              <w:t>The first (given) name of the patient's closest relative or guardian</w:t>
            </w:r>
          </w:p>
        </w:tc>
        <w:tc>
          <w:tcPr>
            <w:tcW w:w="1980" w:type="dxa"/>
            <w:tcPrChange w:id="1618" w:author="Andrea K. Fourquet" w:date="2017-04-25T23:21:00Z">
              <w:tcPr>
                <w:tcW w:w="6242" w:type="dxa"/>
              </w:tcPr>
            </w:tcPrChange>
          </w:tcPr>
          <w:p w14:paraId="17C3FBDA" w14:textId="77777777" w:rsidR="003C038A" w:rsidRDefault="003C038A" w:rsidP="003C038A">
            <w:pPr>
              <w:spacing w:before="40" w:after="40"/>
              <w:ind w:left="72" w:right="72"/>
              <w:rPr>
                <w:sz w:val="18"/>
                <w:szCs w:val="18"/>
              </w:rPr>
            </w:pPr>
          </w:p>
        </w:tc>
      </w:tr>
      <w:tr w:rsidR="003C038A" w14:paraId="2350A6AC" w14:textId="77777777" w:rsidTr="003C038A">
        <w:tc>
          <w:tcPr>
            <w:tcW w:w="1770" w:type="dxa"/>
            <w:tcMar>
              <w:left w:w="40" w:type="dxa"/>
              <w:right w:w="40" w:type="dxa"/>
            </w:tcMar>
            <w:vAlign w:val="bottom"/>
            <w:tcPrChange w:id="1619" w:author="Andrea K. Fourquet" w:date="2017-04-25T23:21:00Z">
              <w:tcPr>
                <w:tcW w:w="1770" w:type="dxa"/>
                <w:tcMar>
                  <w:left w:w="40" w:type="dxa"/>
                  <w:right w:w="40" w:type="dxa"/>
                </w:tcMar>
                <w:vAlign w:val="bottom"/>
              </w:tcPr>
            </w:tcPrChange>
          </w:tcPr>
          <w:p w14:paraId="57F52C6D" w14:textId="77777777" w:rsidR="003C038A" w:rsidRDefault="003C038A" w:rsidP="003C038A">
            <w:pPr>
              <w:spacing w:before="40" w:after="40"/>
              <w:ind w:left="72" w:right="72"/>
              <w:jc w:val="right"/>
              <w:rPr>
                <w:sz w:val="18"/>
                <w:szCs w:val="18"/>
              </w:rPr>
            </w:pPr>
            <w:r>
              <w:rPr>
                <w:sz w:val="18"/>
                <w:szCs w:val="18"/>
              </w:rPr>
              <w:t>Closest Relative/Guardian Middle Initial/Name</w:t>
            </w:r>
          </w:p>
        </w:tc>
        <w:tc>
          <w:tcPr>
            <w:tcW w:w="1918" w:type="dxa"/>
            <w:vAlign w:val="bottom"/>
            <w:tcPrChange w:id="1620" w:author="Andrea K. Fourquet" w:date="2017-04-25T23:21:00Z">
              <w:tcPr>
                <w:tcW w:w="1918" w:type="dxa"/>
                <w:vAlign w:val="bottom"/>
              </w:tcPr>
            </w:tcPrChange>
          </w:tcPr>
          <w:p w14:paraId="07A66C76" w14:textId="3EE36378" w:rsidR="003C038A" w:rsidRDefault="003C038A" w:rsidP="003C038A">
            <w:pPr>
              <w:spacing w:before="40" w:after="40"/>
              <w:ind w:left="72" w:right="72"/>
              <w:rPr>
                <w:ins w:id="1621" w:author="Andrea K. Fourquet" w:date="2017-04-25T23:19:00Z"/>
                <w:sz w:val="18"/>
                <w:szCs w:val="18"/>
              </w:rPr>
            </w:pPr>
            <w:ins w:id="1622" w:author="Andrea K. Fourquet" w:date="2017-04-25T23:19:00Z">
              <w:r>
                <w:rPr>
                  <w:sz w:val="18"/>
                  <w:szCs w:val="18"/>
                </w:rPr>
                <w:t>RelatedPerson.name</w:t>
              </w:r>
            </w:ins>
          </w:p>
        </w:tc>
        <w:tc>
          <w:tcPr>
            <w:tcW w:w="1170" w:type="dxa"/>
            <w:tcPrChange w:id="1623" w:author="Andrea K. Fourquet" w:date="2017-04-25T23:21:00Z">
              <w:tcPr>
                <w:tcW w:w="1170" w:type="dxa"/>
              </w:tcPr>
            </w:tcPrChange>
          </w:tcPr>
          <w:p w14:paraId="40E3FB95" w14:textId="39F83B2C" w:rsidR="003C038A" w:rsidRDefault="003C038A" w:rsidP="003C038A">
            <w:pPr>
              <w:spacing w:before="40" w:after="40"/>
              <w:ind w:left="72" w:right="72"/>
              <w:rPr>
                <w:ins w:id="1624" w:author="Andrea K. Fourquet" w:date="2017-04-25T23:19:00Z"/>
                <w:sz w:val="18"/>
                <w:szCs w:val="18"/>
              </w:rPr>
            </w:pPr>
          </w:p>
        </w:tc>
        <w:tc>
          <w:tcPr>
            <w:tcW w:w="3240" w:type="dxa"/>
            <w:tcMar>
              <w:left w:w="40" w:type="dxa"/>
              <w:right w:w="40" w:type="dxa"/>
            </w:tcMar>
            <w:vAlign w:val="center"/>
            <w:tcPrChange w:id="1625" w:author="Andrea K. Fourquet" w:date="2017-04-25T23:21:00Z">
              <w:tcPr>
                <w:tcW w:w="3240" w:type="dxa"/>
                <w:tcMar>
                  <w:left w:w="40" w:type="dxa"/>
                  <w:right w:w="40" w:type="dxa"/>
                </w:tcMar>
                <w:vAlign w:val="center"/>
              </w:tcPr>
            </w:tcPrChange>
          </w:tcPr>
          <w:p w14:paraId="73B63DDE" w14:textId="70492381" w:rsidR="003C038A" w:rsidRDefault="003C038A" w:rsidP="003C038A">
            <w:pPr>
              <w:spacing w:before="40" w:after="40"/>
              <w:ind w:left="72" w:right="72"/>
              <w:rPr>
                <w:sz w:val="18"/>
                <w:szCs w:val="18"/>
              </w:rPr>
            </w:pPr>
            <w:r>
              <w:rPr>
                <w:sz w:val="18"/>
                <w:szCs w:val="18"/>
              </w:rPr>
              <w:t>The middle name/initial, if any, of the closest patient's relative or guardian.</w:t>
            </w:r>
          </w:p>
        </w:tc>
        <w:tc>
          <w:tcPr>
            <w:tcW w:w="1980" w:type="dxa"/>
            <w:tcPrChange w:id="1626" w:author="Andrea K. Fourquet" w:date="2017-04-25T23:21:00Z">
              <w:tcPr>
                <w:tcW w:w="6242" w:type="dxa"/>
              </w:tcPr>
            </w:tcPrChange>
          </w:tcPr>
          <w:p w14:paraId="3E2818EA" w14:textId="77777777" w:rsidR="003C038A" w:rsidRDefault="003C038A" w:rsidP="003C038A">
            <w:pPr>
              <w:spacing w:before="40" w:after="40"/>
              <w:ind w:left="72" w:right="72"/>
              <w:rPr>
                <w:sz w:val="18"/>
                <w:szCs w:val="18"/>
              </w:rPr>
            </w:pPr>
          </w:p>
        </w:tc>
      </w:tr>
      <w:tr w:rsidR="003C038A" w14:paraId="7B776820" w14:textId="77777777" w:rsidTr="003C038A">
        <w:tc>
          <w:tcPr>
            <w:tcW w:w="1770" w:type="dxa"/>
            <w:tcMar>
              <w:left w:w="40" w:type="dxa"/>
              <w:right w:w="40" w:type="dxa"/>
            </w:tcMar>
            <w:vAlign w:val="bottom"/>
            <w:tcPrChange w:id="1627" w:author="Andrea K. Fourquet" w:date="2017-04-25T23:21:00Z">
              <w:tcPr>
                <w:tcW w:w="1770" w:type="dxa"/>
                <w:tcMar>
                  <w:left w:w="40" w:type="dxa"/>
                  <w:right w:w="40" w:type="dxa"/>
                </w:tcMar>
                <w:vAlign w:val="bottom"/>
              </w:tcPr>
            </w:tcPrChange>
          </w:tcPr>
          <w:p w14:paraId="6816C9E8" w14:textId="77777777" w:rsidR="003C038A" w:rsidRDefault="003C038A" w:rsidP="003C038A">
            <w:pPr>
              <w:spacing w:before="40" w:after="40"/>
              <w:ind w:left="72" w:right="72"/>
              <w:jc w:val="right"/>
              <w:rPr>
                <w:sz w:val="18"/>
                <w:szCs w:val="18"/>
              </w:rPr>
            </w:pPr>
            <w:r>
              <w:rPr>
                <w:sz w:val="18"/>
                <w:szCs w:val="18"/>
              </w:rPr>
              <w:t>Closest Relative/Guardian Street Address</w:t>
            </w:r>
          </w:p>
        </w:tc>
        <w:tc>
          <w:tcPr>
            <w:tcW w:w="1918" w:type="dxa"/>
            <w:vAlign w:val="bottom"/>
            <w:tcPrChange w:id="1628" w:author="Andrea K. Fourquet" w:date="2017-04-25T23:21:00Z">
              <w:tcPr>
                <w:tcW w:w="1918" w:type="dxa"/>
                <w:vAlign w:val="bottom"/>
              </w:tcPr>
            </w:tcPrChange>
          </w:tcPr>
          <w:p w14:paraId="0B1A5387" w14:textId="346BD0DB" w:rsidR="003C038A" w:rsidRDefault="003C038A" w:rsidP="003C038A">
            <w:pPr>
              <w:spacing w:before="40" w:after="40"/>
              <w:ind w:left="72" w:right="72"/>
              <w:rPr>
                <w:ins w:id="1629" w:author="Andrea K. Fourquet" w:date="2017-04-25T23:19:00Z"/>
                <w:sz w:val="18"/>
                <w:szCs w:val="18"/>
              </w:rPr>
            </w:pPr>
            <w:ins w:id="1630" w:author="Andrea K. Fourquet" w:date="2017-04-25T23:19:00Z">
              <w:r>
                <w:rPr>
                  <w:sz w:val="18"/>
                  <w:szCs w:val="18"/>
                </w:rPr>
                <w:t>RelatedPerson.address</w:t>
              </w:r>
            </w:ins>
          </w:p>
        </w:tc>
        <w:tc>
          <w:tcPr>
            <w:tcW w:w="1170" w:type="dxa"/>
            <w:tcPrChange w:id="1631" w:author="Andrea K. Fourquet" w:date="2017-04-25T23:21:00Z">
              <w:tcPr>
                <w:tcW w:w="1170" w:type="dxa"/>
              </w:tcPr>
            </w:tcPrChange>
          </w:tcPr>
          <w:p w14:paraId="4F103A9A" w14:textId="5FE4B1FD" w:rsidR="003C038A" w:rsidRDefault="003C038A" w:rsidP="003C038A">
            <w:pPr>
              <w:spacing w:before="40" w:after="40"/>
              <w:ind w:left="72" w:right="72"/>
              <w:rPr>
                <w:ins w:id="1632" w:author="Andrea K. Fourquet" w:date="2017-04-25T23:19:00Z"/>
                <w:sz w:val="18"/>
                <w:szCs w:val="18"/>
              </w:rPr>
            </w:pPr>
          </w:p>
        </w:tc>
        <w:tc>
          <w:tcPr>
            <w:tcW w:w="3240" w:type="dxa"/>
            <w:tcMar>
              <w:left w:w="40" w:type="dxa"/>
              <w:right w:w="40" w:type="dxa"/>
            </w:tcMar>
            <w:vAlign w:val="bottom"/>
            <w:tcPrChange w:id="1633" w:author="Andrea K. Fourquet" w:date="2017-04-25T23:21:00Z">
              <w:tcPr>
                <w:tcW w:w="3240" w:type="dxa"/>
                <w:tcMar>
                  <w:left w:w="40" w:type="dxa"/>
                  <w:right w:w="40" w:type="dxa"/>
                </w:tcMar>
                <w:vAlign w:val="bottom"/>
              </w:tcPr>
            </w:tcPrChange>
          </w:tcPr>
          <w:p w14:paraId="4D4CB6AD" w14:textId="1AC33D38" w:rsidR="003C038A" w:rsidRDefault="003C038A" w:rsidP="003C038A">
            <w:pPr>
              <w:spacing w:before="40" w:after="40"/>
              <w:ind w:left="72" w:right="72"/>
              <w:rPr>
                <w:sz w:val="18"/>
                <w:szCs w:val="18"/>
              </w:rPr>
            </w:pPr>
            <w:r>
              <w:rPr>
                <w:sz w:val="18"/>
                <w:szCs w:val="18"/>
              </w:rPr>
              <w:t>The street address of the residence of the patient's closest relative or guardian</w:t>
            </w:r>
          </w:p>
        </w:tc>
        <w:tc>
          <w:tcPr>
            <w:tcW w:w="1980" w:type="dxa"/>
            <w:tcPrChange w:id="1634" w:author="Andrea K. Fourquet" w:date="2017-04-25T23:21:00Z">
              <w:tcPr>
                <w:tcW w:w="6242" w:type="dxa"/>
              </w:tcPr>
            </w:tcPrChange>
          </w:tcPr>
          <w:p w14:paraId="585978AD" w14:textId="77777777" w:rsidR="003C038A" w:rsidRDefault="003C038A" w:rsidP="003C038A">
            <w:pPr>
              <w:spacing w:before="40" w:after="40"/>
              <w:ind w:left="72" w:right="72"/>
              <w:rPr>
                <w:sz w:val="18"/>
                <w:szCs w:val="18"/>
              </w:rPr>
            </w:pPr>
          </w:p>
        </w:tc>
      </w:tr>
      <w:tr w:rsidR="003C038A" w14:paraId="025CCC3C" w14:textId="77777777" w:rsidTr="003C038A">
        <w:tc>
          <w:tcPr>
            <w:tcW w:w="1770" w:type="dxa"/>
            <w:tcMar>
              <w:left w:w="40" w:type="dxa"/>
              <w:right w:w="40" w:type="dxa"/>
            </w:tcMar>
            <w:vAlign w:val="bottom"/>
            <w:tcPrChange w:id="1635" w:author="Andrea K. Fourquet" w:date="2017-04-25T23:21:00Z">
              <w:tcPr>
                <w:tcW w:w="1770" w:type="dxa"/>
                <w:tcMar>
                  <w:left w:w="40" w:type="dxa"/>
                  <w:right w:w="40" w:type="dxa"/>
                </w:tcMar>
                <w:vAlign w:val="bottom"/>
              </w:tcPr>
            </w:tcPrChange>
          </w:tcPr>
          <w:p w14:paraId="2EE28751" w14:textId="77777777" w:rsidR="003C038A" w:rsidRDefault="003C038A" w:rsidP="003C038A">
            <w:pPr>
              <w:spacing w:before="40" w:after="40"/>
              <w:ind w:left="72" w:right="72"/>
              <w:jc w:val="right"/>
              <w:rPr>
                <w:sz w:val="18"/>
                <w:szCs w:val="18"/>
              </w:rPr>
            </w:pPr>
            <w:r>
              <w:rPr>
                <w:sz w:val="18"/>
                <w:szCs w:val="18"/>
              </w:rPr>
              <w:t>Closest Relative/Guardian City</w:t>
            </w:r>
          </w:p>
        </w:tc>
        <w:tc>
          <w:tcPr>
            <w:tcW w:w="1918" w:type="dxa"/>
            <w:vAlign w:val="bottom"/>
            <w:tcPrChange w:id="1636" w:author="Andrea K. Fourquet" w:date="2017-04-25T23:21:00Z">
              <w:tcPr>
                <w:tcW w:w="1918" w:type="dxa"/>
                <w:vAlign w:val="bottom"/>
              </w:tcPr>
            </w:tcPrChange>
          </w:tcPr>
          <w:p w14:paraId="0CA2686B" w14:textId="2738285E" w:rsidR="003C038A" w:rsidRDefault="003C038A" w:rsidP="003C038A">
            <w:pPr>
              <w:spacing w:before="40" w:after="40"/>
              <w:ind w:left="72" w:right="72"/>
              <w:rPr>
                <w:ins w:id="1637" w:author="Andrea K. Fourquet" w:date="2017-04-25T23:19:00Z"/>
                <w:sz w:val="18"/>
                <w:szCs w:val="18"/>
              </w:rPr>
            </w:pPr>
            <w:ins w:id="1638" w:author="Andrea K. Fourquet" w:date="2017-04-25T23:19:00Z">
              <w:r>
                <w:rPr>
                  <w:sz w:val="18"/>
                  <w:szCs w:val="18"/>
                </w:rPr>
                <w:t>RelatedPerson.address</w:t>
              </w:r>
            </w:ins>
          </w:p>
        </w:tc>
        <w:tc>
          <w:tcPr>
            <w:tcW w:w="1170" w:type="dxa"/>
            <w:tcPrChange w:id="1639" w:author="Andrea K. Fourquet" w:date="2017-04-25T23:21:00Z">
              <w:tcPr>
                <w:tcW w:w="1170" w:type="dxa"/>
              </w:tcPr>
            </w:tcPrChange>
          </w:tcPr>
          <w:p w14:paraId="43C7E484" w14:textId="01BB65C8" w:rsidR="003C038A" w:rsidRDefault="003C038A" w:rsidP="003C038A">
            <w:pPr>
              <w:spacing w:before="40" w:after="40"/>
              <w:ind w:left="72" w:right="72"/>
              <w:rPr>
                <w:ins w:id="1640" w:author="Andrea K. Fourquet" w:date="2017-04-25T23:19:00Z"/>
                <w:sz w:val="18"/>
                <w:szCs w:val="18"/>
              </w:rPr>
            </w:pPr>
          </w:p>
        </w:tc>
        <w:tc>
          <w:tcPr>
            <w:tcW w:w="3240" w:type="dxa"/>
            <w:tcMar>
              <w:left w:w="40" w:type="dxa"/>
              <w:right w:w="40" w:type="dxa"/>
            </w:tcMar>
            <w:vAlign w:val="bottom"/>
            <w:tcPrChange w:id="1641" w:author="Andrea K. Fourquet" w:date="2017-04-25T23:21:00Z">
              <w:tcPr>
                <w:tcW w:w="3240" w:type="dxa"/>
                <w:tcMar>
                  <w:left w:w="40" w:type="dxa"/>
                  <w:right w:w="40" w:type="dxa"/>
                </w:tcMar>
                <w:vAlign w:val="bottom"/>
              </w:tcPr>
            </w:tcPrChange>
          </w:tcPr>
          <w:p w14:paraId="436DF349" w14:textId="477A8EDF" w:rsidR="003C038A" w:rsidRDefault="003C038A" w:rsidP="003C038A">
            <w:pPr>
              <w:spacing w:before="40" w:after="40"/>
              <w:ind w:left="72" w:right="72"/>
              <w:rPr>
                <w:sz w:val="18"/>
                <w:szCs w:val="18"/>
              </w:rPr>
            </w:pPr>
            <w:r>
              <w:rPr>
                <w:sz w:val="18"/>
                <w:szCs w:val="18"/>
              </w:rPr>
              <w:t>The primary city or township of residence of the patient's closest relative or guardian.</w:t>
            </w:r>
          </w:p>
        </w:tc>
        <w:tc>
          <w:tcPr>
            <w:tcW w:w="1980" w:type="dxa"/>
            <w:tcPrChange w:id="1642" w:author="Andrea K. Fourquet" w:date="2017-04-25T23:21:00Z">
              <w:tcPr>
                <w:tcW w:w="6242" w:type="dxa"/>
              </w:tcPr>
            </w:tcPrChange>
          </w:tcPr>
          <w:p w14:paraId="650B6CE0" w14:textId="77777777" w:rsidR="003C038A" w:rsidRDefault="003C038A" w:rsidP="003C038A">
            <w:pPr>
              <w:spacing w:before="40" w:after="40"/>
              <w:ind w:left="72" w:right="72"/>
              <w:rPr>
                <w:sz w:val="18"/>
                <w:szCs w:val="18"/>
              </w:rPr>
            </w:pPr>
          </w:p>
        </w:tc>
      </w:tr>
      <w:tr w:rsidR="003C038A" w14:paraId="2A173F24" w14:textId="77777777" w:rsidTr="003C038A">
        <w:tc>
          <w:tcPr>
            <w:tcW w:w="1770" w:type="dxa"/>
            <w:tcMar>
              <w:left w:w="40" w:type="dxa"/>
              <w:right w:w="40" w:type="dxa"/>
            </w:tcMar>
            <w:vAlign w:val="bottom"/>
            <w:tcPrChange w:id="1643" w:author="Andrea K. Fourquet" w:date="2017-04-25T23:21:00Z">
              <w:tcPr>
                <w:tcW w:w="1770" w:type="dxa"/>
                <w:tcMar>
                  <w:left w:w="40" w:type="dxa"/>
                  <w:right w:w="40" w:type="dxa"/>
                </w:tcMar>
                <w:vAlign w:val="bottom"/>
              </w:tcPr>
            </w:tcPrChange>
          </w:tcPr>
          <w:p w14:paraId="3D13BAC4" w14:textId="77777777" w:rsidR="003C038A" w:rsidRDefault="003C038A" w:rsidP="003C038A">
            <w:pPr>
              <w:spacing w:before="40" w:after="40"/>
              <w:ind w:left="72" w:right="72"/>
              <w:jc w:val="right"/>
              <w:rPr>
                <w:sz w:val="18"/>
                <w:szCs w:val="18"/>
              </w:rPr>
            </w:pPr>
            <w:r>
              <w:rPr>
                <w:sz w:val="18"/>
                <w:szCs w:val="18"/>
              </w:rPr>
              <w:t>Closest Relative/Guardian State</w:t>
            </w:r>
          </w:p>
        </w:tc>
        <w:tc>
          <w:tcPr>
            <w:tcW w:w="1918" w:type="dxa"/>
            <w:vAlign w:val="bottom"/>
            <w:tcPrChange w:id="1644" w:author="Andrea K. Fourquet" w:date="2017-04-25T23:21:00Z">
              <w:tcPr>
                <w:tcW w:w="1918" w:type="dxa"/>
                <w:vAlign w:val="bottom"/>
              </w:tcPr>
            </w:tcPrChange>
          </w:tcPr>
          <w:p w14:paraId="3B8D9627" w14:textId="30716A94" w:rsidR="003C038A" w:rsidRDefault="003C038A" w:rsidP="003C038A">
            <w:pPr>
              <w:spacing w:before="40" w:after="40"/>
              <w:ind w:left="72" w:right="72"/>
              <w:rPr>
                <w:ins w:id="1645" w:author="Andrea K. Fourquet" w:date="2017-04-25T23:19:00Z"/>
                <w:sz w:val="18"/>
                <w:szCs w:val="18"/>
              </w:rPr>
            </w:pPr>
            <w:ins w:id="1646" w:author="Andrea K. Fourquet" w:date="2017-04-25T23:19:00Z">
              <w:r>
                <w:rPr>
                  <w:sz w:val="18"/>
                  <w:szCs w:val="18"/>
                </w:rPr>
                <w:t>RelatedPerson.address</w:t>
              </w:r>
            </w:ins>
          </w:p>
        </w:tc>
        <w:tc>
          <w:tcPr>
            <w:tcW w:w="1170" w:type="dxa"/>
            <w:tcPrChange w:id="1647" w:author="Andrea K. Fourquet" w:date="2017-04-25T23:21:00Z">
              <w:tcPr>
                <w:tcW w:w="1170" w:type="dxa"/>
              </w:tcPr>
            </w:tcPrChange>
          </w:tcPr>
          <w:p w14:paraId="6ED83746" w14:textId="2FEA8B78" w:rsidR="003C038A" w:rsidRDefault="003C038A" w:rsidP="003C038A">
            <w:pPr>
              <w:spacing w:before="40" w:after="40"/>
              <w:ind w:left="72" w:right="72"/>
              <w:rPr>
                <w:ins w:id="1648" w:author="Andrea K. Fourquet" w:date="2017-04-25T23:19:00Z"/>
                <w:sz w:val="18"/>
                <w:szCs w:val="18"/>
              </w:rPr>
            </w:pPr>
          </w:p>
        </w:tc>
        <w:tc>
          <w:tcPr>
            <w:tcW w:w="3240" w:type="dxa"/>
            <w:tcMar>
              <w:left w:w="40" w:type="dxa"/>
              <w:right w:w="40" w:type="dxa"/>
            </w:tcMar>
            <w:vAlign w:val="bottom"/>
            <w:tcPrChange w:id="1649" w:author="Andrea K. Fourquet" w:date="2017-04-25T23:21:00Z">
              <w:tcPr>
                <w:tcW w:w="3240" w:type="dxa"/>
                <w:tcMar>
                  <w:left w:w="40" w:type="dxa"/>
                  <w:right w:w="40" w:type="dxa"/>
                </w:tcMar>
                <w:vAlign w:val="bottom"/>
              </w:tcPr>
            </w:tcPrChange>
          </w:tcPr>
          <w:p w14:paraId="38F0C80C" w14:textId="0F313C05" w:rsidR="003C038A" w:rsidRDefault="003C038A" w:rsidP="003C038A">
            <w:pPr>
              <w:spacing w:before="40" w:after="40"/>
              <w:ind w:left="72" w:right="72"/>
              <w:rPr>
                <w:sz w:val="18"/>
                <w:szCs w:val="18"/>
              </w:rPr>
            </w:pPr>
            <w:r>
              <w:rPr>
                <w:sz w:val="18"/>
                <w:szCs w:val="18"/>
              </w:rPr>
              <w:t>The state of residence of the patient's closest relative or guardian.</w:t>
            </w:r>
          </w:p>
        </w:tc>
        <w:tc>
          <w:tcPr>
            <w:tcW w:w="1980" w:type="dxa"/>
            <w:tcPrChange w:id="1650" w:author="Andrea K. Fourquet" w:date="2017-04-25T23:21:00Z">
              <w:tcPr>
                <w:tcW w:w="6242" w:type="dxa"/>
              </w:tcPr>
            </w:tcPrChange>
          </w:tcPr>
          <w:p w14:paraId="4D72042E" w14:textId="77777777" w:rsidR="003C038A" w:rsidRDefault="003C038A" w:rsidP="003C038A">
            <w:pPr>
              <w:spacing w:before="40" w:after="40"/>
              <w:ind w:left="72" w:right="72"/>
              <w:rPr>
                <w:sz w:val="18"/>
                <w:szCs w:val="18"/>
              </w:rPr>
            </w:pPr>
          </w:p>
        </w:tc>
      </w:tr>
      <w:tr w:rsidR="003C038A" w14:paraId="09E735D3" w14:textId="77777777" w:rsidTr="003C038A">
        <w:tc>
          <w:tcPr>
            <w:tcW w:w="1770" w:type="dxa"/>
            <w:tcMar>
              <w:left w:w="40" w:type="dxa"/>
              <w:right w:w="40" w:type="dxa"/>
            </w:tcMar>
            <w:vAlign w:val="bottom"/>
            <w:tcPrChange w:id="1651" w:author="Andrea K. Fourquet" w:date="2017-04-25T23:21:00Z">
              <w:tcPr>
                <w:tcW w:w="1770" w:type="dxa"/>
                <w:tcMar>
                  <w:left w:w="40" w:type="dxa"/>
                  <w:right w:w="40" w:type="dxa"/>
                </w:tcMar>
                <w:vAlign w:val="bottom"/>
              </w:tcPr>
            </w:tcPrChange>
          </w:tcPr>
          <w:p w14:paraId="58DE072B" w14:textId="77777777" w:rsidR="003C038A" w:rsidRDefault="003C038A" w:rsidP="003C038A">
            <w:pPr>
              <w:spacing w:before="40" w:after="40"/>
              <w:ind w:left="72" w:right="72"/>
              <w:jc w:val="right"/>
              <w:rPr>
                <w:sz w:val="18"/>
                <w:szCs w:val="18"/>
              </w:rPr>
            </w:pPr>
            <w:r>
              <w:rPr>
                <w:sz w:val="18"/>
                <w:szCs w:val="18"/>
              </w:rPr>
              <w:t>Closest Relative/Guardian Zip Code</w:t>
            </w:r>
          </w:p>
        </w:tc>
        <w:tc>
          <w:tcPr>
            <w:tcW w:w="1918" w:type="dxa"/>
            <w:vAlign w:val="bottom"/>
            <w:tcPrChange w:id="1652" w:author="Andrea K. Fourquet" w:date="2017-04-25T23:21:00Z">
              <w:tcPr>
                <w:tcW w:w="1918" w:type="dxa"/>
                <w:vAlign w:val="bottom"/>
              </w:tcPr>
            </w:tcPrChange>
          </w:tcPr>
          <w:p w14:paraId="4D56C7B6" w14:textId="0A126DBC" w:rsidR="003C038A" w:rsidRDefault="003C038A" w:rsidP="003C038A">
            <w:pPr>
              <w:spacing w:before="40" w:after="40"/>
              <w:ind w:left="72" w:right="72"/>
              <w:rPr>
                <w:ins w:id="1653" w:author="Andrea K. Fourquet" w:date="2017-04-25T23:19:00Z"/>
                <w:sz w:val="18"/>
                <w:szCs w:val="18"/>
              </w:rPr>
            </w:pPr>
            <w:ins w:id="1654" w:author="Andrea K. Fourquet" w:date="2017-04-25T23:19:00Z">
              <w:r>
                <w:rPr>
                  <w:sz w:val="18"/>
                  <w:szCs w:val="18"/>
                </w:rPr>
                <w:t>RelatedPerson.address</w:t>
              </w:r>
            </w:ins>
          </w:p>
        </w:tc>
        <w:tc>
          <w:tcPr>
            <w:tcW w:w="1170" w:type="dxa"/>
            <w:tcPrChange w:id="1655" w:author="Andrea K. Fourquet" w:date="2017-04-25T23:21:00Z">
              <w:tcPr>
                <w:tcW w:w="1170" w:type="dxa"/>
              </w:tcPr>
            </w:tcPrChange>
          </w:tcPr>
          <w:p w14:paraId="60466D35" w14:textId="69267EEE" w:rsidR="003C038A" w:rsidRDefault="003C038A" w:rsidP="003C038A">
            <w:pPr>
              <w:spacing w:before="40" w:after="40"/>
              <w:ind w:left="72" w:right="72"/>
              <w:rPr>
                <w:ins w:id="1656" w:author="Andrea K. Fourquet" w:date="2017-04-25T23:19:00Z"/>
                <w:sz w:val="18"/>
                <w:szCs w:val="18"/>
              </w:rPr>
            </w:pPr>
          </w:p>
        </w:tc>
        <w:tc>
          <w:tcPr>
            <w:tcW w:w="3240" w:type="dxa"/>
            <w:tcMar>
              <w:left w:w="40" w:type="dxa"/>
              <w:right w:w="40" w:type="dxa"/>
            </w:tcMar>
            <w:vAlign w:val="bottom"/>
            <w:tcPrChange w:id="1657" w:author="Andrea K. Fourquet" w:date="2017-04-25T23:21:00Z">
              <w:tcPr>
                <w:tcW w:w="3240" w:type="dxa"/>
                <w:tcMar>
                  <w:left w:w="40" w:type="dxa"/>
                  <w:right w:w="40" w:type="dxa"/>
                </w:tcMar>
                <w:vAlign w:val="bottom"/>
              </w:tcPr>
            </w:tcPrChange>
          </w:tcPr>
          <w:p w14:paraId="58C5D436" w14:textId="3FC76A51" w:rsidR="003C038A" w:rsidRDefault="003C038A" w:rsidP="003C038A">
            <w:pPr>
              <w:spacing w:before="40" w:after="40"/>
              <w:ind w:left="72" w:right="72"/>
              <w:rPr>
                <w:sz w:val="18"/>
                <w:szCs w:val="18"/>
              </w:rPr>
            </w:pPr>
            <w:r>
              <w:rPr>
                <w:sz w:val="18"/>
                <w:szCs w:val="18"/>
              </w:rPr>
              <w:t>The ZIP Code of the residence of the patient's closest relative or guardian.</w:t>
            </w:r>
          </w:p>
        </w:tc>
        <w:tc>
          <w:tcPr>
            <w:tcW w:w="1980" w:type="dxa"/>
            <w:tcPrChange w:id="1658" w:author="Andrea K. Fourquet" w:date="2017-04-25T23:21:00Z">
              <w:tcPr>
                <w:tcW w:w="6242" w:type="dxa"/>
              </w:tcPr>
            </w:tcPrChange>
          </w:tcPr>
          <w:p w14:paraId="7C48A4CD" w14:textId="77777777" w:rsidR="003C038A" w:rsidRDefault="003C038A" w:rsidP="003C038A">
            <w:pPr>
              <w:spacing w:before="40" w:after="40"/>
              <w:ind w:left="72" w:right="72"/>
              <w:rPr>
                <w:sz w:val="18"/>
                <w:szCs w:val="18"/>
              </w:rPr>
            </w:pPr>
          </w:p>
        </w:tc>
      </w:tr>
      <w:tr w:rsidR="003C038A" w14:paraId="3ACEF570" w14:textId="77777777" w:rsidTr="003C038A">
        <w:tc>
          <w:tcPr>
            <w:tcW w:w="1770" w:type="dxa"/>
            <w:tcMar>
              <w:left w:w="40" w:type="dxa"/>
              <w:right w:w="40" w:type="dxa"/>
            </w:tcMar>
            <w:vAlign w:val="bottom"/>
            <w:tcPrChange w:id="1659" w:author="Andrea K. Fourquet" w:date="2017-04-25T23:21:00Z">
              <w:tcPr>
                <w:tcW w:w="1770" w:type="dxa"/>
                <w:tcMar>
                  <w:left w:w="40" w:type="dxa"/>
                  <w:right w:w="40" w:type="dxa"/>
                </w:tcMar>
                <w:vAlign w:val="bottom"/>
              </w:tcPr>
            </w:tcPrChange>
          </w:tcPr>
          <w:p w14:paraId="0608A21E" w14:textId="77777777" w:rsidR="003C038A" w:rsidRDefault="003C038A" w:rsidP="003C038A">
            <w:pPr>
              <w:spacing w:before="40" w:after="40"/>
              <w:ind w:left="72" w:right="72"/>
              <w:jc w:val="right"/>
              <w:rPr>
                <w:sz w:val="18"/>
                <w:szCs w:val="18"/>
              </w:rPr>
            </w:pPr>
            <w:r>
              <w:rPr>
                <w:sz w:val="18"/>
                <w:szCs w:val="18"/>
              </w:rPr>
              <w:t>Closest Relative/Guardian Country</w:t>
            </w:r>
          </w:p>
        </w:tc>
        <w:tc>
          <w:tcPr>
            <w:tcW w:w="1918" w:type="dxa"/>
            <w:vAlign w:val="bottom"/>
            <w:tcPrChange w:id="1660" w:author="Andrea K. Fourquet" w:date="2017-04-25T23:21:00Z">
              <w:tcPr>
                <w:tcW w:w="1918" w:type="dxa"/>
                <w:vAlign w:val="bottom"/>
              </w:tcPr>
            </w:tcPrChange>
          </w:tcPr>
          <w:p w14:paraId="017F7256" w14:textId="00088118" w:rsidR="003C038A" w:rsidRDefault="003C038A" w:rsidP="003C038A">
            <w:pPr>
              <w:spacing w:before="40" w:after="40"/>
              <w:ind w:left="72" w:right="72"/>
              <w:rPr>
                <w:ins w:id="1661" w:author="Andrea K. Fourquet" w:date="2017-04-25T23:19:00Z"/>
                <w:sz w:val="18"/>
                <w:szCs w:val="18"/>
              </w:rPr>
            </w:pPr>
            <w:ins w:id="1662" w:author="Andrea K. Fourquet" w:date="2017-04-25T23:19:00Z">
              <w:r>
                <w:rPr>
                  <w:sz w:val="18"/>
                  <w:szCs w:val="18"/>
                </w:rPr>
                <w:t>RelatedPerson.address</w:t>
              </w:r>
            </w:ins>
          </w:p>
        </w:tc>
        <w:tc>
          <w:tcPr>
            <w:tcW w:w="1170" w:type="dxa"/>
            <w:tcPrChange w:id="1663" w:author="Andrea K. Fourquet" w:date="2017-04-25T23:21:00Z">
              <w:tcPr>
                <w:tcW w:w="1170" w:type="dxa"/>
              </w:tcPr>
            </w:tcPrChange>
          </w:tcPr>
          <w:p w14:paraId="442BD15C" w14:textId="2EAE437C" w:rsidR="003C038A" w:rsidRDefault="003C038A" w:rsidP="003C038A">
            <w:pPr>
              <w:spacing w:before="40" w:after="40"/>
              <w:ind w:left="72" w:right="72"/>
              <w:rPr>
                <w:ins w:id="1664" w:author="Andrea K. Fourquet" w:date="2017-04-25T23:19:00Z"/>
                <w:sz w:val="18"/>
                <w:szCs w:val="18"/>
              </w:rPr>
            </w:pPr>
          </w:p>
        </w:tc>
        <w:tc>
          <w:tcPr>
            <w:tcW w:w="3240" w:type="dxa"/>
            <w:tcMar>
              <w:left w:w="40" w:type="dxa"/>
              <w:right w:w="40" w:type="dxa"/>
            </w:tcMar>
            <w:vAlign w:val="bottom"/>
            <w:tcPrChange w:id="1665" w:author="Andrea K. Fourquet" w:date="2017-04-25T23:21:00Z">
              <w:tcPr>
                <w:tcW w:w="3240" w:type="dxa"/>
                <w:tcMar>
                  <w:left w:w="40" w:type="dxa"/>
                  <w:right w:w="40" w:type="dxa"/>
                </w:tcMar>
                <w:vAlign w:val="bottom"/>
              </w:tcPr>
            </w:tcPrChange>
          </w:tcPr>
          <w:p w14:paraId="144010CC" w14:textId="452F5710" w:rsidR="003C038A" w:rsidRDefault="003C038A" w:rsidP="003C038A">
            <w:pPr>
              <w:spacing w:before="40" w:after="40"/>
              <w:ind w:left="72" w:right="72"/>
              <w:rPr>
                <w:sz w:val="18"/>
                <w:szCs w:val="18"/>
              </w:rPr>
            </w:pPr>
            <w:r>
              <w:rPr>
                <w:sz w:val="18"/>
                <w:szCs w:val="18"/>
              </w:rPr>
              <w:t>The country of residence of the patient's closest relative or guardian.</w:t>
            </w:r>
          </w:p>
        </w:tc>
        <w:tc>
          <w:tcPr>
            <w:tcW w:w="1980" w:type="dxa"/>
            <w:tcPrChange w:id="1666" w:author="Andrea K. Fourquet" w:date="2017-04-25T23:21:00Z">
              <w:tcPr>
                <w:tcW w:w="6242" w:type="dxa"/>
              </w:tcPr>
            </w:tcPrChange>
          </w:tcPr>
          <w:p w14:paraId="0B1B8BCD" w14:textId="77777777" w:rsidR="003C038A" w:rsidRDefault="003C038A" w:rsidP="003C038A">
            <w:pPr>
              <w:spacing w:before="40" w:after="40"/>
              <w:ind w:left="72" w:right="72"/>
              <w:rPr>
                <w:sz w:val="18"/>
                <w:szCs w:val="18"/>
              </w:rPr>
            </w:pPr>
          </w:p>
        </w:tc>
      </w:tr>
      <w:tr w:rsidR="003C038A" w14:paraId="3F8C82F2" w14:textId="77777777" w:rsidTr="003C038A">
        <w:tc>
          <w:tcPr>
            <w:tcW w:w="1770" w:type="dxa"/>
            <w:tcMar>
              <w:left w:w="40" w:type="dxa"/>
              <w:right w:w="40" w:type="dxa"/>
            </w:tcMar>
            <w:vAlign w:val="bottom"/>
            <w:tcPrChange w:id="1667" w:author="Andrea K. Fourquet" w:date="2017-04-25T23:21:00Z">
              <w:tcPr>
                <w:tcW w:w="1770" w:type="dxa"/>
                <w:tcMar>
                  <w:left w:w="40" w:type="dxa"/>
                  <w:right w:w="40" w:type="dxa"/>
                </w:tcMar>
                <w:vAlign w:val="bottom"/>
              </w:tcPr>
            </w:tcPrChange>
          </w:tcPr>
          <w:p w14:paraId="30AAABD8" w14:textId="77777777" w:rsidR="003C038A" w:rsidRDefault="003C038A" w:rsidP="003C038A">
            <w:pPr>
              <w:spacing w:before="40" w:after="40"/>
              <w:ind w:left="72" w:right="72"/>
              <w:jc w:val="right"/>
              <w:rPr>
                <w:sz w:val="18"/>
                <w:szCs w:val="18"/>
              </w:rPr>
            </w:pPr>
            <w:r>
              <w:rPr>
                <w:sz w:val="18"/>
                <w:szCs w:val="18"/>
              </w:rPr>
              <w:t>Closest Relative/Guardian Phone Number</w:t>
            </w:r>
          </w:p>
        </w:tc>
        <w:tc>
          <w:tcPr>
            <w:tcW w:w="1918" w:type="dxa"/>
            <w:vAlign w:val="bottom"/>
            <w:tcPrChange w:id="1668" w:author="Andrea K. Fourquet" w:date="2017-04-25T23:21:00Z">
              <w:tcPr>
                <w:tcW w:w="1918" w:type="dxa"/>
                <w:vAlign w:val="bottom"/>
              </w:tcPr>
            </w:tcPrChange>
          </w:tcPr>
          <w:p w14:paraId="7CDBDC80" w14:textId="614D273F" w:rsidR="003C038A" w:rsidRDefault="003C038A" w:rsidP="003C038A">
            <w:pPr>
              <w:spacing w:before="40" w:after="40"/>
              <w:ind w:left="72" w:right="72"/>
              <w:rPr>
                <w:ins w:id="1669" w:author="Andrea K. Fourquet" w:date="2017-04-25T23:19:00Z"/>
                <w:sz w:val="18"/>
                <w:szCs w:val="18"/>
              </w:rPr>
            </w:pPr>
            <w:ins w:id="1670" w:author="Andrea K. Fourquet" w:date="2017-04-25T23:19:00Z">
              <w:r>
                <w:rPr>
                  <w:sz w:val="18"/>
                  <w:szCs w:val="18"/>
                </w:rPr>
                <w:t>RelatedPerson.telecom</w:t>
              </w:r>
            </w:ins>
          </w:p>
        </w:tc>
        <w:tc>
          <w:tcPr>
            <w:tcW w:w="1170" w:type="dxa"/>
            <w:tcPrChange w:id="1671" w:author="Andrea K. Fourquet" w:date="2017-04-25T23:21:00Z">
              <w:tcPr>
                <w:tcW w:w="1170" w:type="dxa"/>
              </w:tcPr>
            </w:tcPrChange>
          </w:tcPr>
          <w:p w14:paraId="0792B049" w14:textId="3FD01957" w:rsidR="003C038A" w:rsidRDefault="003C038A" w:rsidP="003C038A">
            <w:pPr>
              <w:spacing w:before="40" w:after="40"/>
              <w:ind w:left="72" w:right="72"/>
              <w:rPr>
                <w:ins w:id="1672" w:author="Andrea K. Fourquet" w:date="2017-04-25T23:19:00Z"/>
                <w:sz w:val="18"/>
                <w:szCs w:val="18"/>
              </w:rPr>
            </w:pPr>
          </w:p>
        </w:tc>
        <w:tc>
          <w:tcPr>
            <w:tcW w:w="3240" w:type="dxa"/>
            <w:tcMar>
              <w:left w:w="40" w:type="dxa"/>
              <w:right w:w="40" w:type="dxa"/>
            </w:tcMar>
            <w:vAlign w:val="bottom"/>
            <w:tcPrChange w:id="1673" w:author="Andrea K. Fourquet" w:date="2017-04-25T23:21:00Z">
              <w:tcPr>
                <w:tcW w:w="3240" w:type="dxa"/>
                <w:tcMar>
                  <w:left w:w="40" w:type="dxa"/>
                  <w:right w:w="40" w:type="dxa"/>
                </w:tcMar>
                <w:vAlign w:val="bottom"/>
              </w:tcPr>
            </w:tcPrChange>
          </w:tcPr>
          <w:p w14:paraId="1E8F555D" w14:textId="60891FB8" w:rsidR="003C038A" w:rsidRDefault="003C038A" w:rsidP="003C038A">
            <w:pPr>
              <w:spacing w:before="40" w:after="40"/>
              <w:ind w:left="72" w:right="72"/>
              <w:rPr>
                <w:sz w:val="18"/>
                <w:szCs w:val="18"/>
              </w:rPr>
            </w:pPr>
            <w:r>
              <w:rPr>
                <w:sz w:val="18"/>
                <w:szCs w:val="18"/>
              </w:rPr>
              <w:t>The phone number of the patient's closest relative or guardian</w:t>
            </w:r>
          </w:p>
        </w:tc>
        <w:tc>
          <w:tcPr>
            <w:tcW w:w="1980" w:type="dxa"/>
            <w:tcPrChange w:id="1674" w:author="Andrea K. Fourquet" w:date="2017-04-25T23:21:00Z">
              <w:tcPr>
                <w:tcW w:w="6242" w:type="dxa"/>
              </w:tcPr>
            </w:tcPrChange>
          </w:tcPr>
          <w:p w14:paraId="239FABBF" w14:textId="77777777" w:rsidR="003C038A" w:rsidRDefault="003C038A" w:rsidP="003C038A">
            <w:pPr>
              <w:spacing w:before="40" w:after="40"/>
              <w:ind w:left="72" w:right="72"/>
              <w:rPr>
                <w:sz w:val="18"/>
                <w:szCs w:val="18"/>
              </w:rPr>
            </w:pPr>
          </w:p>
        </w:tc>
      </w:tr>
      <w:tr w:rsidR="003C038A" w14:paraId="52494158" w14:textId="77777777" w:rsidTr="003C038A">
        <w:tc>
          <w:tcPr>
            <w:tcW w:w="1770" w:type="dxa"/>
            <w:tcMar>
              <w:left w:w="40" w:type="dxa"/>
              <w:right w:w="40" w:type="dxa"/>
            </w:tcMar>
            <w:vAlign w:val="bottom"/>
            <w:tcPrChange w:id="1675" w:author="Andrea K. Fourquet" w:date="2017-04-25T23:21:00Z">
              <w:tcPr>
                <w:tcW w:w="1770" w:type="dxa"/>
                <w:tcMar>
                  <w:left w:w="40" w:type="dxa"/>
                  <w:right w:w="40" w:type="dxa"/>
                </w:tcMar>
                <w:vAlign w:val="bottom"/>
              </w:tcPr>
            </w:tcPrChange>
          </w:tcPr>
          <w:p w14:paraId="0C885F79" w14:textId="77777777" w:rsidR="003C038A" w:rsidRDefault="003C038A" w:rsidP="003C038A">
            <w:pPr>
              <w:spacing w:before="40" w:after="40"/>
              <w:ind w:left="72" w:right="72"/>
              <w:jc w:val="right"/>
              <w:rPr>
                <w:sz w:val="18"/>
                <w:szCs w:val="18"/>
              </w:rPr>
            </w:pPr>
            <w:r>
              <w:rPr>
                <w:sz w:val="18"/>
                <w:szCs w:val="18"/>
              </w:rPr>
              <w:t>Closest Relative/Guardian Relationship</w:t>
            </w:r>
          </w:p>
        </w:tc>
        <w:tc>
          <w:tcPr>
            <w:tcW w:w="1918" w:type="dxa"/>
            <w:vAlign w:val="bottom"/>
            <w:tcPrChange w:id="1676" w:author="Andrea K. Fourquet" w:date="2017-04-25T23:21:00Z">
              <w:tcPr>
                <w:tcW w:w="1918" w:type="dxa"/>
                <w:vAlign w:val="bottom"/>
              </w:tcPr>
            </w:tcPrChange>
          </w:tcPr>
          <w:p w14:paraId="4D324E59" w14:textId="67E77833" w:rsidR="003C038A" w:rsidRDefault="003C038A" w:rsidP="003C038A">
            <w:pPr>
              <w:spacing w:before="40" w:after="40"/>
              <w:ind w:left="72" w:right="72"/>
              <w:rPr>
                <w:ins w:id="1677" w:author="Andrea K. Fourquet" w:date="2017-04-25T23:19:00Z"/>
                <w:sz w:val="18"/>
                <w:szCs w:val="18"/>
              </w:rPr>
            </w:pPr>
            <w:ins w:id="1678" w:author="Andrea K. Fourquet" w:date="2017-04-25T23:19:00Z">
              <w:r>
                <w:rPr>
                  <w:sz w:val="18"/>
                  <w:szCs w:val="18"/>
                </w:rPr>
                <w:t>RelatedPerson.relationship</w:t>
              </w:r>
            </w:ins>
          </w:p>
        </w:tc>
        <w:tc>
          <w:tcPr>
            <w:tcW w:w="1170" w:type="dxa"/>
            <w:tcPrChange w:id="1679" w:author="Andrea K. Fourquet" w:date="2017-04-25T23:21:00Z">
              <w:tcPr>
                <w:tcW w:w="1170" w:type="dxa"/>
              </w:tcPr>
            </w:tcPrChange>
          </w:tcPr>
          <w:p w14:paraId="3E2BE085" w14:textId="4986F521" w:rsidR="003C038A" w:rsidRDefault="003C038A" w:rsidP="003C038A">
            <w:pPr>
              <w:spacing w:before="40" w:after="40"/>
              <w:ind w:left="72" w:right="72"/>
              <w:rPr>
                <w:ins w:id="1680" w:author="Andrea K. Fourquet" w:date="2017-04-25T23:19:00Z"/>
                <w:sz w:val="18"/>
                <w:szCs w:val="18"/>
              </w:rPr>
            </w:pPr>
          </w:p>
        </w:tc>
        <w:tc>
          <w:tcPr>
            <w:tcW w:w="3240" w:type="dxa"/>
            <w:tcMar>
              <w:left w:w="40" w:type="dxa"/>
              <w:right w:w="40" w:type="dxa"/>
            </w:tcMar>
            <w:vAlign w:val="bottom"/>
            <w:tcPrChange w:id="1681" w:author="Andrea K. Fourquet" w:date="2017-04-25T23:21:00Z">
              <w:tcPr>
                <w:tcW w:w="3240" w:type="dxa"/>
                <w:tcMar>
                  <w:left w:w="40" w:type="dxa"/>
                  <w:right w:w="40" w:type="dxa"/>
                </w:tcMar>
                <w:vAlign w:val="bottom"/>
              </w:tcPr>
            </w:tcPrChange>
          </w:tcPr>
          <w:p w14:paraId="66C36B76" w14:textId="30EAE3A4" w:rsidR="003C038A" w:rsidRDefault="003C038A" w:rsidP="003C038A">
            <w:pPr>
              <w:spacing w:before="40" w:after="40"/>
              <w:ind w:left="72" w:right="72"/>
              <w:rPr>
                <w:sz w:val="18"/>
                <w:szCs w:val="18"/>
              </w:rPr>
            </w:pPr>
            <w:r>
              <w:rPr>
                <w:sz w:val="18"/>
                <w:szCs w:val="18"/>
              </w:rPr>
              <w:t>The relationship of the patient's closest relative or guardian</w:t>
            </w:r>
          </w:p>
        </w:tc>
        <w:tc>
          <w:tcPr>
            <w:tcW w:w="1980" w:type="dxa"/>
            <w:tcPrChange w:id="1682" w:author="Andrea K. Fourquet" w:date="2017-04-25T23:21:00Z">
              <w:tcPr>
                <w:tcW w:w="6242" w:type="dxa"/>
              </w:tcPr>
            </w:tcPrChange>
          </w:tcPr>
          <w:p w14:paraId="4D2CFF41" w14:textId="77777777" w:rsidR="003C038A" w:rsidRDefault="003C038A" w:rsidP="003C038A">
            <w:pPr>
              <w:spacing w:before="40" w:after="40"/>
              <w:ind w:left="72" w:right="72"/>
              <w:rPr>
                <w:sz w:val="18"/>
                <w:szCs w:val="18"/>
              </w:rPr>
            </w:pPr>
          </w:p>
        </w:tc>
      </w:tr>
      <w:tr w:rsidR="003C038A" w14:paraId="05AC64CB" w14:textId="77777777" w:rsidTr="003C038A">
        <w:tc>
          <w:tcPr>
            <w:tcW w:w="1770" w:type="dxa"/>
            <w:tcMar>
              <w:left w:w="40" w:type="dxa"/>
              <w:right w:w="40" w:type="dxa"/>
            </w:tcMar>
            <w:vAlign w:val="bottom"/>
            <w:tcPrChange w:id="1683" w:author="Andrea K. Fourquet" w:date="2017-04-25T23:21:00Z">
              <w:tcPr>
                <w:tcW w:w="1770" w:type="dxa"/>
                <w:tcMar>
                  <w:left w:w="40" w:type="dxa"/>
                  <w:right w:w="40" w:type="dxa"/>
                </w:tcMar>
                <w:vAlign w:val="bottom"/>
              </w:tcPr>
            </w:tcPrChange>
          </w:tcPr>
          <w:p w14:paraId="5F5CB9EA" w14:textId="77777777" w:rsidR="003C038A" w:rsidRDefault="003C038A" w:rsidP="003C038A">
            <w:pPr>
              <w:spacing w:before="40" w:after="40"/>
              <w:ind w:left="72" w:right="72"/>
              <w:jc w:val="right"/>
              <w:rPr>
                <w:sz w:val="18"/>
                <w:szCs w:val="18"/>
              </w:rPr>
            </w:pPr>
            <w:r>
              <w:rPr>
                <w:sz w:val="18"/>
                <w:szCs w:val="18"/>
              </w:rPr>
              <w:t>Patient's Employer</w:t>
            </w:r>
          </w:p>
        </w:tc>
        <w:tc>
          <w:tcPr>
            <w:tcW w:w="1918" w:type="dxa"/>
            <w:vAlign w:val="bottom"/>
            <w:tcPrChange w:id="1684" w:author="Andrea K. Fourquet" w:date="2017-04-25T23:21:00Z">
              <w:tcPr>
                <w:tcW w:w="1918" w:type="dxa"/>
                <w:vAlign w:val="bottom"/>
              </w:tcPr>
            </w:tcPrChange>
          </w:tcPr>
          <w:p w14:paraId="782E70B4" w14:textId="35FB1B9D" w:rsidR="003C038A" w:rsidRDefault="003C038A" w:rsidP="003C038A">
            <w:pPr>
              <w:spacing w:before="40" w:after="40"/>
              <w:ind w:left="72" w:right="72"/>
              <w:rPr>
                <w:ins w:id="1685" w:author="Andrea K. Fourquet" w:date="2017-04-25T23:19:00Z"/>
                <w:sz w:val="18"/>
                <w:szCs w:val="18"/>
              </w:rPr>
            </w:pPr>
            <w:ins w:id="1686" w:author="Andrea K. Fourquet" w:date="2017-04-25T23:19:00Z">
              <w:r>
                <w:rPr>
                  <w:sz w:val="18"/>
                  <w:szCs w:val="18"/>
                </w:rPr>
                <w:t>Coverage.issuer</w:t>
              </w:r>
            </w:ins>
          </w:p>
        </w:tc>
        <w:tc>
          <w:tcPr>
            <w:tcW w:w="1170" w:type="dxa"/>
            <w:tcPrChange w:id="1687" w:author="Andrea K. Fourquet" w:date="2017-04-25T23:21:00Z">
              <w:tcPr>
                <w:tcW w:w="1170" w:type="dxa"/>
              </w:tcPr>
            </w:tcPrChange>
          </w:tcPr>
          <w:p w14:paraId="7D4517DD" w14:textId="04C10CEA" w:rsidR="003C038A" w:rsidRDefault="003C038A" w:rsidP="003C038A">
            <w:pPr>
              <w:spacing w:before="40" w:after="40"/>
              <w:ind w:left="72" w:right="72"/>
              <w:rPr>
                <w:ins w:id="1688" w:author="Andrea K. Fourquet" w:date="2017-04-25T23:19:00Z"/>
                <w:sz w:val="18"/>
                <w:szCs w:val="18"/>
              </w:rPr>
            </w:pPr>
          </w:p>
        </w:tc>
        <w:tc>
          <w:tcPr>
            <w:tcW w:w="3240" w:type="dxa"/>
            <w:tcMar>
              <w:left w:w="40" w:type="dxa"/>
              <w:right w:w="40" w:type="dxa"/>
            </w:tcMar>
            <w:vAlign w:val="bottom"/>
            <w:tcPrChange w:id="1689" w:author="Andrea K. Fourquet" w:date="2017-04-25T23:21:00Z">
              <w:tcPr>
                <w:tcW w:w="3240" w:type="dxa"/>
                <w:tcMar>
                  <w:left w:w="40" w:type="dxa"/>
                  <w:right w:w="40" w:type="dxa"/>
                </w:tcMar>
                <w:vAlign w:val="bottom"/>
              </w:tcPr>
            </w:tcPrChange>
          </w:tcPr>
          <w:p w14:paraId="035523E6" w14:textId="742CFF25" w:rsidR="003C038A" w:rsidRDefault="003C038A" w:rsidP="003C038A">
            <w:pPr>
              <w:spacing w:before="40" w:after="40"/>
              <w:ind w:left="72" w:right="72"/>
              <w:rPr>
                <w:sz w:val="18"/>
                <w:szCs w:val="18"/>
              </w:rPr>
            </w:pPr>
            <w:r>
              <w:rPr>
                <w:sz w:val="18"/>
                <w:szCs w:val="18"/>
              </w:rPr>
              <w:t>The patient's employer's Name</w:t>
            </w:r>
          </w:p>
        </w:tc>
        <w:tc>
          <w:tcPr>
            <w:tcW w:w="1980" w:type="dxa"/>
            <w:tcPrChange w:id="1690" w:author="Andrea K. Fourquet" w:date="2017-04-25T23:21:00Z">
              <w:tcPr>
                <w:tcW w:w="6242" w:type="dxa"/>
              </w:tcPr>
            </w:tcPrChange>
          </w:tcPr>
          <w:p w14:paraId="0EEF195B" w14:textId="77777777" w:rsidR="003C038A" w:rsidRDefault="003C038A" w:rsidP="003C038A">
            <w:pPr>
              <w:spacing w:before="40" w:after="40"/>
              <w:ind w:left="72" w:right="72"/>
              <w:rPr>
                <w:sz w:val="18"/>
                <w:szCs w:val="18"/>
              </w:rPr>
            </w:pPr>
          </w:p>
        </w:tc>
      </w:tr>
      <w:tr w:rsidR="003C038A" w14:paraId="291E9942" w14:textId="77777777" w:rsidTr="003C038A">
        <w:tc>
          <w:tcPr>
            <w:tcW w:w="1770" w:type="dxa"/>
            <w:tcMar>
              <w:left w:w="40" w:type="dxa"/>
              <w:right w:w="40" w:type="dxa"/>
            </w:tcMar>
            <w:vAlign w:val="bottom"/>
            <w:tcPrChange w:id="1691" w:author="Andrea K. Fourquet" w:date="2017-04-25T23:21:00Z">
              <w:tcPr>
                <w:tcW w:w="1770" w:type="dxa"/>
                <w:tcMar>
                  <w:left w:w="40" w:type="dxa"/>
                  <w:right w:w="40" w:type="dxa"/>
                </w:tcMar>
                <w:vAlign w:val="bottom"/>
              </w:tcPr>
            </w:tcPrChange>
          </w:tcPr>
          <w:p w14:paraId="41A38415" w14:textId="77777777" w:rsidR="003C038A" w:rsidRDefault="003C038A" w:rsidP="003C038A">
            <w:pPr>
              <w:spacing w:before="40" w:after="40"/>
              <w:ind w:left="72" w:right="72"/>
              <w:jc w:val="right"/>
              <w:rPr>
                <w:sz w:val="18"/>
                <w:szCs w:val="18"/>
              </w:rPr>
            </w:pPr>
            <w:r>
              <w:rPr>
                <w:sz w:val="18"/>
                <w:szCs w:val="18"/>
              </w:rPr>
              <w:t>Patient's Employer's Address</w:t>
            </w:r>
          </w:p>
        </w:tc>
        <w:tc>
          <w:tcPr>
            <w:tcW w:w="1918" w:type="dxa"/>
            <w:vAlign w:val="bottom"/>
            <w:tcPrChange w:id="1692" w:author="Andrea K. Fourquet" w:date="2017-04-25T23:21:00Z">
              <w:tcPr>
                <w:tcW w:w="1918" w:type="dxa"/>
                <w:vAlign w:val="bottom"/>
              </w:tcPr>
            </w:tcPrChange>
          </w:tcPr>
          <w:p w14:paraId="299FF9C8" w14:textId="7D5F1CC4" w:rsidR="003C038A" w:rsidRDefault="003C038A" w:rsidP="003C038A">
            <w:pPr>
              <w:spacing w:before="40" w:after="40"/>
              <w:ind w:left="72" w:right="72"/>
              <w:rPr>
                <w:ins w:id="1693" w:author="Andrea K. Fourquet" w:date="2017-04-25T23:19:00Z"/>
                <w:sz w:val="18"/>
                <w:szCs w:val="18"/>
              </w:rPr>
            </w:pPr>
            <w:ins w:id="1694" w:author="Andrea K. Fourquet" w:date="2017-04-25T23:19:00Z">
              <w:r>
                <w:rPr>
                  <w:sz w:val="18"/>
                  <w:szCs w:val="18"/>
                </w:rPr>
                <w:t>Coverage.identifier</w:t>
              </w:r>
            </w:ins>
          </w:p>
        </w:tc>
        <w:tc>
          <w:tcPr>
            <w:tcW w:w="1170" w:type="dxa"/>
            <w:tcPrChange w:id="1695" w:author="Andrea K. Fourquet" w:date="2017-04-25T23:21:00Z">
              <w:tcPr>
                <w:tcW w:w="1170" w:type="dxa"/>
              </w:tcPr>
            </w:tcPrChange>
          </w:tcPr>
          <w:p w14:paraId="6D46C052" w14:textId="54811031" w:rsidR="003C038A" w:rsidRDefault="003C038A" w:rsidP="003C038A">
            <w:pPr>
              <w:spacing w:before="40" w:after="40"/>
              <w:ind w:left="72" w:right="72"/>
              <w:rPr>
                <w:ins w:id="1696" w:author="Andrea K. Fourquet" w:date="2017-04-25T23:19:00Z"/>
                <w:sz w:val="18"/>
                <w:szCs w:val="18"/>
              </w:rPr>
            </w:pPr>
          </w:p>
        </w:tc>
        <w:tc>
          <w:tcPr>
            <w:tcW w:w="3240" w:type="dxa"/>
            <w:tcMar>
              <w:left w:w="40" w:type="dxa"/>
              <w:right w:w="40" w:type="dxa"/>
            </w:tcMar>
            <w:vAlign w:val="bottom"/>
            <w:tcPrChange w:id="1697" w:author="Andrea K. Fourquet" w:date="2017-04-25T23:21:00Z">
              <w:tcPr>
                <w:tcW w:w="3240" w:type="dxa"/>
                <w:tcMar>
                  <w:left w:w="40" w:type="dxa"/>
                  <w:right w:w="40" w:type="dxa"/>
                </w:tcMar>
                <w:vAlign w:val="bottom"/>
              </w:tcPr>
            </w:tcPrChange>
          </w:tcPr>
          <w:p w14:paraId="390EE648" w14:textId="06A118F2" w:rsidR="003C038A" w:rsidRDefault="003C038A" w:rsidP="003C038A">
            <w:pPr>
              <w:spacing w:before="40" w:after="40"/>
              <w:ind w:left="72" w:right="72"/>
              <w:rPr>
                <w:sz w:val="18"/>
                <w:szCs w:val="18"/>
              </w:rPr>
            </w:pPr>
            <w:r>
              <w:rPr>
                <w:sz w:val="18"/>
                <w:szCs w:val="18"/>
              </w:rPr>
              <w:t>The street address of the patient's employer</w:t>
            </w:r>
          </w:p>
        </w:tc>
        <w:tc>
          <w:tcPr>
            <w:tcW w:w="1980" w:type="dxa"/>
            <w:tcPrChange w:id="1698" w:author="Andrea K. Fourquet" w:date="2017-04-25T23:21:00Z">
              <w:tcPr>
                <w:tcW w:w="6242" w:type="dxa"/>
              </w:tcPr>
            </w:tcPrChange>
          </w:tcPr>
          <w:p w14:paraId="5A708156" w14:textId="77777777" w:rsidR="003C038A" w:rsidRDefault="003C038A" w:rsidP="003C038A">
            <w:pPr>
              <w:spacing w:before="40" w:after="40"/>
              <w:ind w:left="72" w:right="72"/>
              <w:rPr>
                <w:sz w:val="18"/>
                <w:szCs w:val="18"/>
              </w:rPr>
            </w:pPr>
          </w:p>
        </w:tc>
      </w:tr>
      <w:tr w:rsidR="003C038A" w14:paraId="5AB92679" w14:textId="77777777" w:rsidTr="003C038A">
        <w:tc>
          <w:tcPr>
            <w:tcW w:w="1770" w:type="dxa"/>
            <w:tcMar>
              <w:left w:w="40" w:type="dxa"/>
              <w:right w:w="40" w:type="dxa"/>
            </w:tcMar>
            <w:vAlign w:val="bottom"/>
            <w:tcPrChange w:id="1699" w:author="Andrea K. Fourquet" w:date="2017-04-25T23:21:00Z">
              <w:tcPr>
                <w:tcW w:w="1770" w:type="dxa"/>
                <w:tcMar>
                  <w:left w:w="40" w:type="dxa"/>
                  <w:right w:w="40" w:type="dxa"/>
                </w:tcMar>
                <w:vAlign w:val="bottom"/>
              </w:tcPr>
            </w:tcPrChange>
          </w:tcPr>
          <w:p w14:paraId="15EA4ABA" w14:textId="77777777" w:rsidR="003C038A" w:rsidRDefault="003C038A" w:rsidP="003C038A">
            <w:pPr>
              <w:spacing w:before="40" w:after="40"/>
              <w:ind w:left="72" w:right="72"/>
              <w:jc w:val="right"/>
              <w:rPr>
                <w:sz w:val="18"/>
                <w:szCs w:val="18"/>
              </w:rPr>
            </w:pPr>
            <w:r>
              <w:rPr>
                <w:sz w:val="18"/>
                <w:szCs w:val="18"/>
              </w:rPr>
              <w:t>Patient's Employer's City</w:t>
            </w:r>
          </w:p>
        </w:tc>
        <w:tc>
          <w:tcPr>
            <w:tcW w:w="1918" w:type="dxa"/>
            <w:vAlign w:val="bottom"/>
            <w:tcPrChange w:id="1700" w:author="Andrea K. Fourquet" w:date="2017-04-25T23:21:00Z">
              <w:tcPr>
                <w:tcW w:w="1918" w:type="dxa"/>
                <w:vAlign w:val="bottom"/>
              </w:tcPr>
            </w:tcPrChange>
          </w:tcPr>
          <w:p w14:paraId="755DF49E" w14:textId="44DF7706" w:rsidR="003C038A" w:rsidRDefault="003C038A" w:rsidP="003C038A">
            <w:pPr>
              <w:spacing w:before="40" w:after="40"/>
              <w:ind w:left="72" w:right="72"/>
              <w:rPr>
                <w:ins w:id="1701" w:author="Andrea K. Fourquet" w:date="2017-04-25T23:19:00Z"/>
                <w:sz w:val="18"/>
                <w:szCs w:val="18"/>
              </w:rPr>
            </w:pPr>
            <w:ins w:id="1702" w:author="Andrea K. Fourquet" w:date="2017-04-25T23:19:00Z">
              <w:r>
                <w:rPr>
                  <w:sz w:val="18"/>
                  <w:szCs w:val="18"/>
                </w:rPr>
                <w:t>Coverage.identifier</w:t>
              </w:r>
            </w:ins>
          </w:p>
        </w:tc>
        <w:tc>
          <w:tcPr>
            <w:tcW w:w="1170" w:type="dxa"/>
            <w:tcPrChange w:id="1703" w:author="Andrea K. Fourquet" w:date="2017-04-25T23:21:00Z">
              <w:tcPr>
                <w:tcW w:w="1170" w:type="dxa"/>
              </w:tcPr>
            </w:tcPrChange>
          </w:tcPr>
          <w:p w14:paraId="2018DCE2" w14:textId="32439115" w:rsidR="003C038A" w:rsidRDefault="003C038A" w:rsidP="003C038A">
            <w:pPr>
              <w:spacing w:before="40" w:after="40"/>
              <w:ind w:left="72" w:right="72"/>
              <w:rPr>
                <w:ins w:id="1704" w:author="Andrea K. Fourquet" w:date="2017-04-25T23:19:00Z"/>
                <w:sz w:val="18"/>
                <w:szCs w:val="18"/>
              </w:rPr>
            </w:pPr>
          </w:p>
        </w:tc>
        <w:tc>
          <w:tcPr>
            <w:tcW w:w="3240" w:type="dxa"/>
            <w:tcMar>
              <w:left w:w="40" w:type="dxa"/>
              <w:right w:w="40" w:type="dxa"/>
            </w:tcMar>
            <w:vAlign w:val="center"/>
            <w:tcPrChange w:id="1705" w:author="Andrea K. Fourquet" w:date="2017-04-25T23:21:00Z">
              <w:tcPr>
                <w:tcW w:w="3240" w:type="dxa"/>
                <w:tcMar>
                  <w:left w:w="40" w:type="dxa"/>
                  <w:right w:w="40" w:type="dxa"/>
                </w:tcMar>
                <w:vAlign w:val="center"/>
              </w:tcPr>
            </w:tcPrChange>
          </w:tcPr>
          <w:p w14:paraId="58417B90" w14:textId="5A5F9661" w:rsidR="003C038A" w:rsidRDefault="003C038A" w:rsidP="003C038A">
            <w:pPr>
              <w:spacing w:before="40" w:after="40"/>
              <w:ind w:left="72" w:right="72"/>
              <w:rPr>
                <w:sz w:val="18"/>
                <w:szCs w:val="18"/>
              </w:rPr>
            </w:pPr>
            <w:r>
              <w:rPr>
                <w:sz w:val="18"/>
                <w:szCs w:val="18"/>
              </w:rPr>
              <w:t>The city or township of the patient's employer used for mailing purposes</w:t>
            </w:r>
          </w:p>
        </w:tc>
        <w:tc>
          <w:tcPr>
            <w:tcW w:w="1980" w:type="dxa"/>
            <w:tcPrChange w:id="1706" w:author="Andrea K. Fourquet" w:date="2017-04-25T23:21:00Z">
              <w:tcPr>
                <w:tcW w:w="6242" w:type="dxa"/>
              </w:tcPr>
            </w:tcPrChange>
          </w:tcPr>
          <w:p w14:paraId="7E854BC8" w14:textId="77777777" w:rsidR="003C038A" w:rsidRDefault="003C038A" w:rsidP="003C038A">
            <w:pPr>
              <w:spacing w:before="40" w:after="40"/>
              <w:ind w:left="72" w:right="72"/>
              <w:rPr>
                <w:sz w:val="18"/>
                <w:szCs w:val="18"/>
              </w:rPr>
            </w:pPr>
          </w:p>
        </w:tc>
      </w:tr>
      <w:tr w:rsidR="003C038A" w14:paraId="1D5670C1" w14:textId="77777777" w:rsidTr="003C038A">
        <w:tc>
          <w:tcPr>
            <w:tcW w:w="1770" w:type="dxa"/>
            <w:tcMar>
              <w:left w:w="40" w:type="dxa"/>
              <w:right w:w="40" w:type="dxa"/>
            </w:tcMar>
            <w:vAlign w:val="bottom"/>
            <w:tcPrChange w:id="1707" w:author="Andrea K. Fourquet" w:date="2017-04-25T23:21:00Z">
              <w:tcPr>
                <w:tcW w:w="1770" w:type="dxa"/>
                <w:tcMar>
                  <w:left w:w="40" w:type="dxa"/>
                  <w:right w:w="40" w:type="dxa"/>
                </w:tcMar>
                <w:vAlign w:val="bottom"/>
              </w:tcPr>
            </w:tcPrChange>
          </w:tcPr>
          <w:p w14:paraId="0C05E2AD" w14:textId="77777777" w:rsidR="003C038A" w:rsidRDefault="003C038A" w:rsidP="003C038A">
            <w:pPr>
              <w:spacing w:before="40" w:after="40"/>
              <w:ind w:left="72" w:right="72"/>
              <w:jc w:val="right"/>
              <w:rPr>
                <w:sz w:val="18"/>
                <w:szCs w:val="18"/>
              </w:rPr>
            </w:pPr>
            <w:r>
              <w:rPr>
                <w:sz w:val="18"/>
                <w:szCs w:val="18"/>
              </w:rPr>
              <w:t>Patient's Employer's State</w:t>
            </w:r>
          </w:p>
        </w:tc>
        <w:tc>
          <w:tcPr>
            <w:tcW w:w="1918" w:type="dxa"/>
            <w:vAlign w:val="bottom"/>
            <w:tcPrChange w:id="1708" w:author="Andrea K. Fourquet" w:date="2017-04-25T23:21:00Z">
              <w:tcPr>
                <w:tcW w:w="1918" w:type="dxa"/>
                <w:vAlign w:val="bottom"/>
              </w:tcPr>
            </w:tcPrChange>
          </w:tcPr>
          <w:p w14:paraId="1589C969" w14:textId="4BE609B4" w:rsidR="003C038A" w:rsidRDefault="003C038A" w:rsidP="003C038A">
            <w:pPr>
              <w:spacing w:before="40" w:after="40"/>
              <w:ind w:left="72" w:right="72"/>
              <w:rPr>
                <w:ins w:id="1709" w:author="Andrea K. Fourquet" w:date="2017-04-25T23:19:00Z"/>
                <w:sz w:val="18"/>
                <w:szCs w:val="18"/>
              </w:rPr>
            </w:pPr>
            <w:ins w:id="1710" w:author="Andrea K. Fourquet" w:date="2017-04-25T23:19:00Z">
              <w:r>
                <w:rPr>
                  <w:sz w:val="18"/>
                  <w:szCs w:val="18"/>
                </w:rPr>
                <w:t>Coverage.identifier</w:t>
              </w:r>
            </w:ins>
          </w:p>
        </w:tc>
        <w:tc>
          <w:tcPr>
            <w:tcW w:w="1170" w:type="dxa"/>
            <w:tcPrChange w:id="1711" w:author="Andrea K. Fourquet" w:date="2017-04-25T23:21:00Z">
              <w:tcPr>
                <w:tcW w:w="1170" w:type="dxa"/>
              </w:tcPr>
            </w:tcPrChange>
          </w:tcPr>
          <w:p w14:paraId="7086DF3B" w14:textId="3FF52B9E" w:rsidR="003C038A" w:rsidRDefault="003C038A" w:rsidP="003C038A">
            <w:pPr>
              <w:spacing w:before="40" w:after="40"/>
              <w:ind w:left="72" w:right="72"/>
              <w:rPr>
                <w:ins w:id="1712" w:author="Andrea K. Fourquet" w:date="2017-04-25T23:19:00Z"/>
                <w:sz w:val="18"/>
                <w:szCs w:val="18"/>
              </w:rPr>
            </w:pPr>
          </w:p>
        </w:tc>
        <w:tc>
          <w:tcPr>
            <w:tcW w:w="3240" w:type="dxa"/>
            <w:tcMar>
              <w:left w:w="40" w:type="dxa"/>
              <w:right w:w="40" w:type="dxa"/>
            </w:tcMar>
            <w:vAlign w:val="bottom"/>
            <w:tcPrChange w:id="1713" w:author="Andrea K. Fourquet" w:date="2017-04-25T23:21:00Z">
              <w:tcPr>
                <w:tcW w:w="3240" w:type="dxa"/>
                <w:tcMar>
                  <w:left w:w="40" w:type="dxa"/>
                  <w:right w:w="40" w:type="dxa"/>
                </w:tcMar>
                <w:vAlign w:val="bottom"/>
              </w:tcPr>
            </w:tcPrChange>
          </w:tcPr>
          <w:p w14:paraId="58D5BDD8" w14:textId="214BB5B7" w:rsidR="003C038A" w:rsidRDefault="003C038A" w:rsidP="003C038A">
            <w:pPr>
              <w:spacing w:before="40" w:after="40"/>
              <w:ind w:left="72" w:right="72"/>
              <w:rPr>
                <w:sz w:val="18"/>
                <w:szCs w:val="18"/>
              </w:rPr>
            </w:pPr>
            <w:r>
              <w:rPr>
                <w:sz w:val="18"/>
                <w:szCs w:val="18"/>
              </w:rPr>
              <w:t>The state of the patient's employer</w:t>
            </w:r>
          </w:p>
        </w:tc>
        <w:tc>
          <w:tcPr>
            <w:tcW w:w="1980" w:type="dxa"/>
            <w:tcPrChange w:id="1714" w:author="Andrea K. Fourquet" w:date="2017-04-25T23:21:00Z">
              <w:tcPr>
                <w:tcW w:w="6242" w:type="dxa"/>
              </w:tcPr>
            </w:tcPrChange>
          </w:tcPr>
          <w:p w14:paraId="420D8FE7" w14:textId="77777777" w:rsidR="003C038A" w:rsidRDefault="003C038A" w:rsidP="003C038A">
            <w:pPr>
              <w:spacing w:before="40" w:after="40"/>
              <w:ind w:left="72" w:right="72"/>
              <w:rPr>
                <w:sz w:val="18"/>
                <w:szCs w:val="18"/>
              </w:rPr>
            </w:pPr>
          </w:p>
        </w:tc>
      </w:tr>
      <w:tr w:rsidR="003C038A" w14:paraId="6E942B1E" w14:textId="77777777" w:rsidTr="003C038A">
        <w:tc>
          <w:tcPr>
            <w:tcW w:w="1770" w:type="dxa"/>
            <w:tcMar>
              <w:left w:w="40" w:type="dxa"/>
              <w:right w:w="40" w:type="dxa"/>
            </w:tcMar>
            <w:vAlign w:val="bottom"/>
            <w:tcPrChange w:id="1715" w:author="Andrea K. Fourquet" w:date="2017-04-25T23:21:00Z">
              <w:tcPr>
                <w:tcW w:w="1770" w:type="dxa"/>
                <w:tcMar>
                  <w:left w:w="40" w:type="dxa"/>
                  <w:right w:w="40" w:type="dxa"/>
                </w:tcMar>
                <w:vAlign w:val="bottom"/>
              </w:tcPr>
            </w:tcPrChange>
          </w:tcPr>
          <w:p w14:paraId="18305BCE" w14:textId="77777777" w:rsidR="003C038A" w:rsidRDefault="003C038A" w:rsidP="003C038A">
            <w:pPr>
              <w:spacing w:before="40" w:after="40"/>
              <w:ind w:left="72" w:right="72"/>
              <w:jc w:val="right"/>
              <w:rPr>
                <w:sz w:val="18"/>
                <w:szCs w:val="18"/>
              </w:rPr>
            </w:pPr>
            <w:r>
              <w:rPr>
                <w:sz w:val="18"/>
                <w:szCs w:val="18"/>
              </w:rPr>
              <w:t>Patient's Employer's Zip Code</w:t>
            </w:r>
          </w:p>
        </w:tc>
        <w:tc>
          <w:tcPr>
            <w:tcW w:w="1918" w:type="dxa"/>
            <w:vAlign w:val="bottom"/>
            <w:tcPrChange w:id="1716" w:author="Andrea K. Fourquet" w:date="2017-04-25T23:21:00Z">
              <w:tcPr>
                <w:tcW w:w="1918" w:type="dxa"/>
                <w:vAlign w:val="bottom"/>
              </w:tcPr>
            </w:tcPrChange>
          </w:tcPr>
          <w:p w14:paraId="10A9E8E2" w14:textId="530F2724" w:rsidR="003C038A" w:rsidRDefault="003C038A" w:rsidP="003C038A">
            <w:pPr>
              <w:spacing w:before="40" w:after="40"/>
              <w:ind w:left="72" w:right="72"/>
              <w:rPr>
                <w:ins w:id="1717" w:author="Andrea K. Fourquet" w:date="2017-04-25T23:19:00Z"/>
                <w:sz w:val="18"/>
                <w:szCs w:val="18"/>
              </w:rPr>
            </w:pPr>
            <w:ins w:id="1718" w:author="Andrea K. Fourquet" w:date="2017-04-25T23:19:00Z">
              <w:r>
                <w:rPr>
                  <w:sz w:val="18"/>
                  <w:szCs w:val="18"/>
                </w:rPr>
                <w:t>Coverage.identifier</w:t>
              </w:r>
            </w:ins>
          </w:p>
        </w:tc>
        <w:tc>
          <w:tcPr>
            <w:tcW w:w="1170" w:type="dxa"/>
            <w:tcPrChange w:id="1719" w:author="Andrea K. Fourquet" w:date="2017-04-25T23:21:00Z">
              <w:tcPr>
                <w:tcW w:w="1170" w:type="dxa"/>
              </w:tcPr>
            </w:tcPrChange>
          </w:tcPr>
          <w:p w14:paraId="29E7A5A9" w14:textId="7E8E056D" w:rsidR="003C038A" w:rsidRDefault="003C038A" w:rsidP="003C038A">
            <w:pPr>
              <w:spacing w:before="40" w:after="40"/>
              <w:ind w:left="72" w:right="72"/>
              <w:rPr>
                <w:ins w:id="1720" w:author="Andrea K. Fourquet" w:date="2017-04-25T23:19:00Z"/>
                <w:sz w:val="18"/>
                <w:szCs w:val="18"/>
              </w:rPr>
            </w:pPr>
          </w:p>
        </w:tc>
        <w:tc>
          <w:tcPr>
            <w:tcW w:w="3240" w:type="dxa"/>
            <w:tcMar>
              <w:left w:w="40" w:type="dxa"/>
              <w:right w:w="40" w:type="dxa"/>
            </w:tcMar>
            <w:vAlign w:val="center"/>
            <w:tcPrChange w:id="1721" w:author="Andrea K. Fourquet" w:date="2017-04-25T23:21:00Z">
              <w:tcPr>
                <w:tcW w:w="3240" w:type="dxa"/>
                <w:tcMar>
                  <w:left w:w="40" w:type="dxa"/>
                  <w:right w:w="40" w:type="dxa"/>
                </w:tcMar>
                <w:vAlign w:val="center"/>
              </w:tcPr>
            </w:tcPrChange>
          </w:tcPr>
          <w:p w14:paraId="123EB073" w14:textId="02A5B399" w:rsidR="003C038A" w:rsidRDefault="003C038A" w:rsidP="003C038A">
            <w:pPr>
              <w:spacing w:before="40" w:after="40"/>
              <w:ind w:left="72" w:right="72"/>
              <w:rPr>
                <w:sz w:val="18"/>
                <w:szCs w:val="18"/>
              </w:rPr>
            </w:pPr>
            <w:r>
              <w:rPr>
                <w:sz w:val="18"/>
                <w:szCs w:val="18"/>
              </w:rPr>
              <w:t>The ZIP Code of the patient's employer</w:t>
            </w:r>
          </w:p>
        </w:tc>
        <w:tc>
          <w:tcPr>
            <w:tcW w:w="1980" w:type="dxa"/>
            <w:tcPrChange w:id="1722" w:author="Andrea K. Fourquet" w:date="2017-04-25T23:21:00Z">
              <w:tcPr>
                <w:tcW w:w="6242" w:type="dxa"/>
              </w:tcPr>
            </w:tcPrChange>
          </w:tcPr>
          <w:p w14:paraId="5458D299" w14:textId="77777777" w:rsidR="003C038A" w:rsidRDefault="003C038A" w:rsidP="003C038A">
            <w:pPr>
              <w:spacing w:before="40" w:after="40"/>
              <w:ind w:left="72" w:right="72"/>
              <w:rPr>
                <w:sz w:val="18"/>
                <w:szCs w:val="18"/>
              </w:rPr>
            </w:pPr>
          </w:p>
        </w:tc>
      </w:tr>
      <w:tr w:rsidR="003C038A" w14:paraId="40F35B1A" w14:textId="77777777" w:rsidTr="003C038A">
        <w:tc>
          <w:tcPr>
            <w:tcW w:w="1770" w:type="dxa"/>
            <w:tcMar>
              <w:left w:w="40" w:type="dxa"/>
              <w:right w:w="40" w:type="dxa"/>
            </w:tcMar>
            <w:vAlign w:val="bottom"/>
            <w:tcPrChange w:id="1723" w:author="Andrea K. Fourquet" w:date="2017-04-25T23:21:00Z">
              <w:tcPr>
                <w:tcW w:w="1770" w:type="dxa"/>
                <w:tcMar>
                  <w:left w:w="40" w:type="dxa"/>
                  <w:right w:w="40" w:type="dxa"/>
                </w:tcMar>
                <w:vAlign w:val="bottom"/>
              </w:tcPr>
            </w:tcPrChange>
          </w:tcPr>
          <w:p w14:paraId="4547218C" w14:textId="77777777" w:rsidR="003C038A" w:rsidRDefault="003C038A" w:rsidP="003C038A">
            <w:pPr>
              <w:spacing w:before="40" w:after="40"/>
              <w:ind w:left="72" w:right="72"/>
              <w:jc w:val="right"/>
              <w:rPr>
                <w:sz w:val="18"/>
                <w:szCs w:val="18"/>
              </w:rPr>
            </w:pPr>
            <w:r>
              <w:rPr>
                <w:sz w:val="18"/>
                <w:szCs w:val="18"/>
              </w:rPr>
              <w:t>Patient's Employer's Country</w:t>
            </w:r>
          </w:p>
        </w:tc>
        <w:tc>
          <w:tcPr>
            <w:tcW w:w="1918" w:type="dxa"/>
            <w:vAlign w:val="bottom"/>
            <w:tcPrChange w:id="1724" w:author="Andrea K. Fourquet" w:date="2017-04-25T23:21:00Z">
              <w:tcPr>
                <w:tcW w:w="1918" w:type="dxa"/>
                <w:vAlign w:val="bottom"/>
              </w:tcPr>
            </w:tcPrChange>
          </w:tcPr>
          <w:p w14:paraId="2AE9BB24" w14:textId="075D6760" w:rsidR="003C038A" w:rsidRDefault="003C038A" w:rsidP="003C038A">
            <w:pPr>
              <w:spacing w:before="40" w:after="40"/>
              <w:ind w:left="72" w:right="72"/>
              <w:rPr>
                <w:ins w:id="1725" w:author="Andrea K. Fourquet" w:date="2017-04-25T23:19:00Z"/>
                <w:sz w:val="18"/>
                <w:szCs w:val="18"/>
              </w:rPr>
            </w:pPr>
            <w:ins w:id="1726" w:author="Andrea K. Fourquet" w:date="2017-04-25T23:19:00Z">
              <w:r>
                <w:rPr>
                  <w:sz w:val="18"/>
                  <w:szCs w:val="18"/>
                </w:rPr>
                <w:t>Coverage.identifier</w:t>
              </w:r>
            </w:ins>
          </w:p>
        </w:tc>
        <w:tc>
          <w:tcPr>
            <w:tcW w:w="1170" w:type="dxa"/>
            <w:tcPrChange w:id="1727" w:author="Andrea K. Fourquet" w:date="2017-04-25T23:21:00Z">
              <w:tcPr>
                <w:tcW w:w="1170" w:type="dxa"/>
              </w:tcPr>
            </w:tcPrChange>
          </w:tcPr>
          <w:p w14:paraId="66C89C91" w14:textId="552AA66D" w:rsidR="003C038A" w:rsidRDefault="003C038A" w:rsidP="003C038A">
            <w:pPr>
              <w:spacing w:before="40" w:after="40"/>
              <w:ind w:left="72" w:right="72"/>
              <w:rPr>
                <w:ins w:id="1728" w:author="Andrea K. Fourquet" w:date="2017-04-25T23:19:00Z"/>
                <w:sz w:val="18"/>
                <w:szCs w:val="18"/>
              </w:rPr>
            </w:pPr>
          </w:p>
        </w:tc>
        <w:tc>
          <w:tcPr>
            <w:tcW w:w="3240" w:type="dxa"/>
            <w:tcMar>
              <w:left w:w="40" w:type="dxa"/>
              <w:right w:w="40" w:type="dxa"/>
            </w:tcMar>
            <w:vAlign w:val="bottom"/>
            <w:tcPrChange w:id="1729" w:author="Andrea K. Fourquet" w:date="2017-04-25T23:21:00Z">
              <w:tcPr>
                <w:tcW w:w="3240" w:type="dxa"/>
                <w:tcMar>
                  <w:left w:w="40" w:type="dxa"/>
                  <w:right w:w="40" w:type="dxa"/>
                </w:tcMar>
                <w:vAlign w:val="bottom"/>
              </w:tcPr>
            </w:tcPrChange>
          </w:tcPr>
          <w:p w14:paraId="54DED73E" w14:textId="7544ADB3" w:rsidR="003C038A" w:rsidRDefault="003C038A" w:rsidP="003C038A">
            <w:pPr>
              <w:spacing w:before="40" w:after="40"/>
              <w:ind w:left="72" w:right="72"/>
              <w:rPr>
                <w:sz w:val="18"/>
                <w:szCs w:val="18"/>
              </w:rPr>
            </w:pPr>
            <w:r>
              <w:rPr>
                <w:sz w:val="18"/>
                <w:szCs w:val="18"/>
              </w:rPr>
              <w:t>The country of the patient's employer</w:t>
            </w:r>
          </w:p>
        </w:tc>
        <w:tc>
          <w:tcPr>
            <w:tcW w:w="1980" w:type="dxa"/>
            <w:tcPrChange w:id="1730" w:author="Andrea K. Fourquet" w:date="2017-04-25T23:21:00Z">
              <w:tcPr>
                <w:tcW w:w="6242" w:type="dxa"/>
              </w:tcPr>
            </w:tcPrChange>
          </w:tcPr>
          <w:p w14:paraId="4D7FF553" w14:textId="77777777" w:rsidR="003C038A" w:rsidRDefault="003C038A" w:rsidP="003C038A">
            <w:pPr>
              <w:spacing w:before="40" w:after="40"/>
              <w:ind w:left="72" w:right="72"/>
              <w:rPr>
                <w:sz w:val="18"/>
                <w:szCs w:val="18"/>
              </w:rPr>
            </w:pPr>
          </w:p>
        </w:tc>
      </w:tr>
      <w:tr w:rsidR="003C038A" w14:paraId="6E33FAE8" w14:textId="77777777" w:rsidTr="003C038A">
        <w:tc>
          <w:tcPr>
            <w:tcW w:w="1770" w:type="dxa"/>
            <w:tcMar>
              <w:left w:w="40" w:type="dxa"/>
              <w:right w:w="40" w:type="dxa"/>
            </w:tcMar>
            <w:vAlign w:val="bottom"/>
            <w:tcPrChange w:id="1731" w:author="Andrea K. Fourquet" w:date="2017-04-25T23:21:00Z">
              <w:tcPr>
                <w:tcW w:w="1770" w:type="dxa"/>
                <w:tcMar>
                  <w:left w:w="40" w:type="dxa"/>
                  <w:right w:w="40" w:type="dxa"/>
                </w:tcMar>
                <w:vAlign w:val="bottom"/>
              </w:tcPr>
            </w:tcPrChange>
          </w:tcPr>
          <w:p w14:paraId="52FAC824" w14:textId="77777777" w:rsidR="003C038A" w:rsidRDefault="003C038A" w:rsidP="003C038A">
            <w:pPr>
              <w:spacing w:before="40" w:after="40"/>
              <w:ind w:left="72" w:right="72"/>
              <w:jc w:val="right"/>
              <w:rPr>
                <w:sz w:val="18"/>
                <w:szCs w:val="18"/>
              </w:rPr>
            </w:pPr>
            <w:r>
              <w:rPr>
                <w:sz w:val="18"/>
                <w:szCs w:val="18"/>
              </w:rPr>
              <w:t xml:space="preserve">Patient's Employer's Primary Phone Number </w:t>
            </w:r>
          </w:p>
        </w:tc>
        <w:tc>
          <w:tcPr>
            <w:tcW w:w="1918" w:type="dxa"/>
            <w:vAlign w:val="bottom"/>
            <w:tcPrChange w:id="1732" w:author="Andrea K. Fourquet" w:date="2017-04-25T23:21:00Z">
              <w:tcPr>
                <w:tcW w:w="1918" w:type="dxa"/>
                <w:vAlign w:val="bottom"/>
              </w:tcPr>
            </w:tcPrChange>
          </w:tcPr>
          <w:p w14:paraId="57AD6F7A" w14:textId="25537271" w:rsidR="003C038A" w:rsidRDefault="003C038A" w:rsidP="003C038A">
            <w:pPr>
              <w:spacing w:before="40" w:after="40"/>
              <w:ind w:left="72" w:right="72"/>
              <w:rPr>
                <w:ins w:id="1733" w:author="Andrea K. Fourquet" w:date="2017-04-25T23:19:00Z"/>
                <w:sz w:val="18"/>
                <w:szCs w:val="18"/>
              </w:rPr>
            </w:pPr>
            <w:ins w:id="1734" w:author="Andrea K. Fourquet" w:date="2017-04-25T23:19:00Z">
              <w:r>
                <w:rPr>
                  <w:sz w:val="18"/>
                  <w:szCs w:val="18"/>
                </w:rPr>
                <w:t xml:space="preserve">Coverage.identifier </w:t>
              </w:r>
            </w:ins>
          </w:p>
        </w:tc>
        <w:tc>
          <w:tcPr>
            <w:tcW w:w="1170" w:type="dxa"/>
            <w:tcPrChange w:id="1735" w:author="Andrea K. Fourquet" w:date="2017-04-25T23:21:00Z">
              <w:tcPr>
                <w:tcW w:w="1170" w:type="dxa"/>
              </w:tcPr>
            </w:tcPrChange>
          </w:tcPr>
          <w:p w14:paraId="119D7428" w14:textId="683C5161" w:rsidR="003C038A" w:rsidRDefault="003C038A" w:rsidP="003C038A">
            <w:pPr>
              <w:spacing w:before="40" w:after="40"/>
              <w:ind w:left="72" w:right="72"/>
              <w:rPr>
                <w:ins w:id="1736" w:author="Andrea K. Fourquet" w:date="2017-04-25T23:19:00Z"/>
                <w:sz w:val="18"/>
                <w:szCs w:val="18"/>
              </w:rPr>
            </w:pPr>
          </w:p>
        </w:tc>
        <w:tc>
          <w:tcPr>
            <w:tcW w:w="3240" w:type="dxa"/>
            <w:tcMar>
              <w:left w:w="40" w:type="dxa"/>
              <w:right w:w="40" w:type="dxa"/>
            </w:tcMar>
            <w:vAlign w:val="bottom"/>
            <w:tcPrChange w:id="1737" w:author="Andrea K. Fourquet" w:date="2017-04-25T23:21:00Z">
              <w:tcPr>
                <w:tcW w:w="3240" w:type="dxa"/>
                <w:tcMar>
                  <w:left w:w="40" w:type="dxa"/>
                  <w:right w:w="40" w:type="dxa"/>
                </w:tcMar>
                <w:vAlign w:val="bottom"/>
              </w:tcPr>
            </w:tcPrChange>
          </w:tcPr>
          <w:p w14:paraId="79DCE2CB" w14:textId="02870A29" w:rsidR="003C038A" w:rsidRDefault="003C038A" w:rsidP="003C038A">
            <w:pPr>
              <w:spacing w:before="40" w:after="40"/>
              <w:ind w:left="72" w:right="72"/>
              <w:rPr>
                <w:sz w:val="18"/>
                <w:szCs w:val="18"/>
              </w:rPr>
            </w:pPr>
            <w:r>
              <w:rPr>
                <w:sz w:val="18"/>
                <w:szCs w:val="18"/>
              </w:rPr>
              <w:t>The employer's primary phone number.</w:t>
            </w:r>
          </w:p>
        </w:tc>
        <w:tc>
          <w:tcPr>
            <w:tcW w:w="1980" w:type="dxa"/>
            <w:tcPrChange w:id="1738" w:author="Andrea K. Fourquet" w:date="2017-04-25T23:21:00Z">
              <w:tcPr>
                <w:tcW w:w="6242" w:type="dxa"/>
              </w:tcPr>
            </w:tcPrChange>
          </w:tcPr>
          <w:p w14:paraId="49F59A79" w14:textId="77777777" w:rsidR="003C038A" w:rsidRDefault="003C038A" w:rsidP="003C038A">
            <w:pPr>
              <w:spacing w:before="40" w:after="40"/>
              <w:ind w:left="72" w:right="72"/>
              <w:rPr>
                <w:sz w:val="18"/>
                <w:szCs w:val="18"/>
              </w:rPr>
            </w:pPr>
          </w:p>
        </w:tc>
      </w:tr>
      <w:tr w:rsidR="003C038A" w14:paraId="73ECF7B1" w14:textId="77777777" w:rsidTr="003C038A">
        <w:tc>
          <w:tcPr>
            <w:tcW w:w="1770" w:type="dxa"/>
            <w:tcMar>
              <w:left w:w="40" w:type="dxa"/>
              <w:right w:w="40" w:type="dxa"/>
            </w:tcMar>
            <w:vAlign w:val="bottom"/>
            <w:tcPrChange w:id="1739" w:author="Andrea K. Fourquet" w:date="2017-04-25T23:21:00Z">
              <w:tcPr>
                <w:tcW w:w="1770" w:type="dxa"/>
                <w:tcMar>
                  <w:left w:w="40" w:type="dxa"/>
                  <w:right w:w="40" w:type="dxa"/>
                </w:tcMar>
                <w:vAlign w:val="bottom"/>
              </w:tcPr>
            </w:tcPrChange>
          </w:tcPr>
          <w:p w14:paraId="5B2D8626" w14:textId="77777777" w:rsidR="003C038A" w:rsidRDefault="003C038A" w:rsidP="003C038A">
            <w:pPr>
              <w:spacing w:before="40" w:after="40"/>
              <w:ind w:left="72" w:right="72"/>
              <w:jc w:val="right"/>
              <w:rPr>
                <w:sz w:val="18"/>
                <w:szCs w:val="18"/>
              </w:rPr>
            </w:pPr>
            <w:r>
              <w:rPr>
                <w:sz w:val="18"/>
                <w:szCs w:val="18"/>
              </w:rPr>
              <w:t>Last Name of Patient's Practitioner</w:t>
            </w:r>
          </w:p>
        </w:tc>
        <w:tc>
          <w:tcPr>
            <w:tcW w:w="1918" w:type="dxa"/>
            <w:vAlign w:val="bottom"/>
            <w:tcPrChange w:id="1740" w:author="Andrea K. Fourquet" w:date="2017-04-25T23:21:00Z">
              <w:tcPr>
                <w:tcW w:w="1918" w:type="dxa"/>
                <w:vAlign w:val="bottom"/>
              </w:tcPr>
            </w:tcPrChange>
          </w:tcPr>
          <w:p w14:paraId="1906674D" w14:textId="0D5A251B" w:rsidR="003C038A" w:rsidRDefault="003C038A" w:rsidP="003C038A">
            <w:pPr>
              <w:spacing w:before="40" w:after="40"/>
              <w:ind w:left="72" w:right="72"/>
              <w:rPr>
                <w:ins w:id="1741" w:author="Andrea K. Fourquet" w:date="2017-04-25T23:19:00Z"/>
                <w:sz w:val="18"/>
                <w:szCs w:val="18"/>
              </w:rPr>
            </w:pPr>
            <w:ins w:id="1742" w:author="Andrea K. Fourquet" w:date="2017-04-25T23:19:00Z">
              <w:r>
                <w:rPr>
                  <w:sz w:val="18"/>
                  <w:szCs w:val="18"/>
                </w:rPr>
                <w:t>Practitioner.name</w:t>
              </w:r>
            </w:ins>
          </w:p>
        </w:tc>
        <w:tc>
          <w:tcPr>
            <w:tcW w:w="1170" w:type="dxa"/>
            <w:tcPrChange w:id="1743" w:author="Andrea K. Fourquet" w:date="2017-04-25T23:21:00Z">
              <w:tcPr>
                <w:tcW w:w="1170" w:type="dxa"/>
              </w:tcPr>
            </w:tcPrChange>
          </w:tcPr>
          <w:p w14:paraId="59CC9810" w14:textId="644BBB3D" w:rsidR="003C038A" w:rsidRDefault="003C038A" w:rsidP="003C038A">
            <w:pPr>
              <w:spacing w:before="40" w:after="40"/>
              <w:ind w:left="72" w:right="72"/>
              <w:rPr>
                <w:ins w:id="1744" w:author="Andrea K. Fourquet" w:date="2017-04-25T23:19:00Z"/>
                <w:sz w:val="18"/>
                <w:szCs w:val="18"/>
              </w:rPr>
            </w:pPr>
          </w:p>
        </w:tc>
        <w:tc>
          <w:tcPr>
            <w:tcW w:w="3240" w:type="dxa"/>
            <w:tcMar>
              <w:left w:w="40" w:type="dxa"/>
              <w:right w:w="40" w:type="dxa"/>
            </w:tcMar>
            <w:vAlign w:val="center"/>
            <w:tcPrChange w:id="1745" w:author="Andrea K. Fourquet" w:date="2017-04-25T23:21:00Z">
              <w:tcPr>
                <w:tcW w:w="3240" w:type="dxa"/>
                <w:tcMar>
                  <w:left w:w="40" w:type="dxa"/>
                  <w:right w:w="40" w:type="dxa"/>
                </w:tcMar>
                <w:vAlign w:val="center"/>
              </w:tcPr>
            </w:tcPrChange>
          </w:tcPr>
          <w:p w14:paraId="7C8040FC" w14:textId="77DC4EEB" w:rsidR="003C038A" w:rsidRDefault="003C038A" w:rsidP="003C038A">
            <w:pPr>
              <w:spacing w:before="40" w:after="40"/>
              <w:ind w:left="72" w:right="72"/>
              <w:rPr>
                <w:sz w:val="18"/>
                <w:szCs w:val="18"/>
              </w:rPr>
            </w:pPr>
            <w:r>
              <w:rPr>
                <w:sz w:val="18"/>
                <w:szCs w:val="18"/>
              </w:rPr>
              <w:t>Indication of whether or not there were any patient specific barriers to serving the patient at the scene</w:t>
            </w:r>
          </w:p>
        </w:tc>
        <w:tc>
          <w:tcPr>
            <w:tcW w:w="1980" w:type="dxa"/>
            <w:tcPrChange w:id="1746" w:author="Andrea K. Fourquet" w:date="2017-04-25T23:21:00Z">
              <w:tcPr>
                <w:tcW w:w="6242" w:type="dxa"/>
              </w:tcPr>
            </w:tcPrChange>
          </w:tcPr>
          <w:p w14:paraId="332029B6" w14:textId="77777777" w:rsidR="003C038A" w:rsidRDefault="003C038A" w:rsidP="003C038A">
            <w:pPr>
              <w:spacing w:before="40" w:after="40"/>
              <w:ind w:left="72" w:right="72"/>
              <w:rPr>
                <w:sz w:val="18"/>
                <w:szCs w:val="18"/>
              </w:rPr>
            </w:pPr>
          </w:p>
        </w:tc>
      </w:tr>
      <w:tr w:rsidR="003C038A" w14:paraId="478B8595" w14:textId="77777777" w:rsidTr="003C038A">
        <w:tc>
          <w:tcPr>
            <w:tcW w:w="1770" w:type="dxa"/>
            <w:tcMar>
              <w:left w:w="40" w:type="dxa"/>
              <w:right w:w="40" w:type="dxa"/>
            </w:tcMar>
            <w:vAlign w:val="bottom"/>
            <w:tcPrChange w:id="1747" w:author="Andrea K. Fourquet" w:date="2017-04-25T23:21:00Z">
              <w:tcPr>
                <w:tcW w:w="1770" w:type="dxa"/>
                <w:tcMar>
                  <w:left w:w="40" w:type="dxa"/>
                  <w:right w:w="40" w:type="dxa"/>
                </w:tcMar>
                <w:vAlign w:val="bottom"/>
              </w:tcPr>
            </w:tcPrChange>
          </w:tcPr>
          <w:p w14:paraId="64E73391" w14:textId="77777777" w:rsidR="003C038A" w:rsidRDefault="003C038A" w:rsidP="003C038A">
            <w:pPr>
              <w:spacing w:before="40" w:after="40"/>
              <w:ind w:left="72" w:right="72"/>
              <w:jc w:val="right"/>
              <w:rPr>
                <w:sz w:val="18"/>
                <w:szCs w:val="18"/>
              </w:rPr>
            </w:pPr>
            <w:r>
              <w:rPr>
                <w:sz w:val="18"/>
                <w:szCs w:val="18"/>
              </w:rPr>
              <w:t>First Name of Patient's Practitioner</w:t>
            </w:r>
          </w:p>
        </w:tc>
        <w:tc>
          <w:tcPr>
            <w:tcW w:w="1918" w:type="dxa"/>
            <w:vAlign w:val="bottom"/>
            <w:tcPrChange w:id="1748" w:author="Andrea K. Fourquet" w:date="2017-04-25T23:21:00Z">
              <w:tcPr>
                <w:tcW w:w="1918" w:type="dxa"/>
                <w:vAlign w:val="bottom"/>
              </w:tcPr>
            </w:tcPrChange>
          </w:tcPr>
          <w:p w14:paraId="6F96D026" w14:textId="564E3E4B" w:rsidR="003C038A" w:rsidRDefault="003C038A" w:rsidP="003C038A">
            <w:pPr>
              <w:spacing w:before="40" w:after="40"/>
              <w:ind w:left="72" w:right="72"/>
              <w:rPr>
                <w:ins w:id="1749" w:author="Andrea K. Fourquet" w:date="2017-04-25T23:19:00Z"/>
                <w:sz w:val="18"/>
                <w:szCs w:val="18"/>
              </w:rPr>
            </w:pPr>
            <w:ins w:id="1750" w:author="Andrea K. Fourquet" w:date="2017-04-25T23:19:00Z">
              <w:r>
                <w:rPr>
                  <w:sz w:val="18"/>
                  <w:szCs w:val="18"/>
                </w:rPr>
                <w:t>Practitioner.name</w:t>
              </w:r>
            </w:ins>
          </w:p>
        </w:tc>
        <w:tc>
          <w:tcPr>
            <w:tcW w:w="1170" w:type="dxa"/>
            <w:tcPrChange w:id="1751" w:author="Andrea K. Fourquet" w:date="2017-04-25T23:21:00Z">
              <w:tcPr>
                <w:tcW w:w="1170" w:type="dxa"/>
              </w:tcPr>
            </w:tcPrChange>
          </w:tcPr>
          <w:p w14:paraId="246C2093" w14:textId="2E111826" w:rsidR="003C038A" w:rsidRDefault="003C038A" w:rsidP="003C038A">
            <w:pPr>
              <w:spacing w:before="40" w:after="40"/>
              <w:ind w:left="72" w:right="72"/>
              <w:rPr>
                <w:ins w:id="1752" w:author="Andrea K. Fourquet" w:date="2017-04-25T23:19:00Z"/>
                <w:sz w:val="18"/>
                <w:szCs w:val="18"/>
              </w:rPr>
            </w:pPr>
          </w:p>
        </w:tc>
        <w:tc>
          <w:tcPr>
            <w:tcW w:w="3240" w:type="dxa"/>
            <w:tcMar>
              <w:left w:w="40" w:type="dxa"/>
              <w:right w:w="40" w:type="dxa"/>
            </w:tcMar>
            <w:vAlign w:val="bottom"/>
            <w:tcPrChange w:id="1753" w:author="Andrea K. Fourquet" w:date="2017-04-25T23:21:00Z">
              <w:tcPr>
                <w:tcW w:w="3240" w:type="dxa"/>
                <w:tcMar>
                  <w:left w:w="40" w:type="dxa"/>
                  <w:right w:w="40" w:type="dxa"/>
                </w:tcMar>
                <w:vAlign w:val="bottom"/>
              </w:tcPr>
            </w:tcPrChange>
          </w:tcPr>
          <w:p w14:paraId="14B21BAB" w14:textId="35F21DC0" w:rsidR="003C038A" w:rsidRDefault="003C038A" w:rsidP="003C038A">
            <w:pPr>
              <w:spacing w:before="40" w:after="40"/>
              <w:ind w:left="72" w:right="72"/>
              <w:rPr>
                <w:sz w:val="18"/>
                <w:szCs w:val="18"/>
              </w:rPr>
            </w:pPr>
            <w:r>
              <w:rPr>
                <w:sz w:val="18"/>
                <w:szCs w:val="18"/>
              </w:rPr>
              <w:t>The last name of the patient's practitioner</w:t>
            </w:r>
          </w:p>
        </w:tc>
        <w:tc>
          <w:tcPr>
            <w:tcW w:w="1980" w:type="dxa"/>
            <w:tcPrChange w:id="1754" w:author="Andrea K. Fourquet" w:date="2017-04-25T23:21:00Z">
              <w:tcPr>
                <w:tcW w:w="6242" w:type="dxa"/>
              </w:tcPr>
            </w:tcPrChange>
          </w:tcPr>
          <w:p w14:paraId="0C056F4D" w14:textId="77777777" w:rsidR="003C038A" w:rsidRDefault="003C038A" w:rsidP="003C038A">
            <w:pPr>
              <w:spacing w:before="40" w:after="40"/>
              <w:ind w:left="72" w:right="72"/>
              <w:rPr>
                <w:sz w:val="18"/>
                <w:szCs w:val="18"/>
              </w:rPr>
            </w:pPr>
          </w:p>
        </w:tc>
      </w:tr>
      <w:tr w:rsidR="003C038A" w14:paraId="76E33E08" w14:textId="77777777" w:rsidTr="003C038A">
        <w:tc>
          <w:tcPr>
            <w:tcW w:w="1770" w:type="dxa"/>
            <w:tcMar>
              <w:left w:w="40" w:type="dxa"/>
              <w:right w:w="40" w:type="dxa"/>
            </w:tcMar>
            <w:vAlign w:val="bottom"/>
            <w:tcPrChange w:id="1755" w:author="Andrea K. Fourquet" w:date="2017-04-25T23:21:00Z">
              <w:tcPr>
                <w:tcW w:w="1770" w:type="dxa"/>
                <w:tcMar>
                  <w:left w:w="40" w:type="dxa"/>
                  <w:right w:w="40" w:type="dxa"/>
                </w:tcMar>
                <w:vAlign w:val="bottom"/>
              </w:tcPr>
            </w:tcPrChange>
          </w:tcPr>
          <w:p w14:paraId="4E909033" w14:textId="77777777" w:rsidR="003C038A" w:rsidRDefault="003C038A" w:rsidP="003C038A">
            <w:pPr>
              <w:spacing w:before="40" w:after="40"/>
              <w:ind w:left="72" w:right="72"/>
              <w:jc w:val="right"/>
              <w:rPr>
                <w:sz w:val="18"/>
                <w:szCs w:val="18"/>
              </w:rPr>
            </w:pPr>
            <w:r>
              <w:rPr>
                <w:sz w:val="18"/>
                <w:szCs w:val="18"/>
              </w:rPr>
              <w:t>Middle Initial/Name of Patient's Practitioner</w:t>
            </w:r>
          </w:p>
        </w:tc>
        <w:tc>
          <w:tcPr>
            <w:tcW w:w="1918" w:type="dxa"/>
            <w:vAlign w:val="bottom"/>
            <w:tcPrChange w:id="1756" w:author="Andrea K. Fourquet" w:date="2017-04-25T23:21:00Z">
              <w:tcPr>
                <w:tcW w:w="1918" w:type="dxa"/>
                <w:vAlign w:val="bottom"/>
              </w:tcPr>
            </w:tcPrChange>
          </w:tcPr>
          <w:p w14:paraId="62E53179" w14:textId="12B8BA03" w:rsidR="003C038A" w:rsidRDefault="003C038A" w:rsidP="003C038A">
            <w:pPr>
              <w:spacing w:before="40" w:after="40"/>
              <w:ind w:left="72" w:right="72"/>
              <w:rPr>
                <w:ins w:id="1757" w:author="Andrea K. Fourquet" w:date="2017-04-25T23:19:00Z"/>
                <w:sz w:val="18"/>
                <w:szCs w:val="18"/>
              </w:rPr>
            </w:pPr>
            <w:ins w:id="1758" w:author="Andrea K. Fourquet" w:date="2017-04-25T23:19:00Z">
              <w:r>
                <w:rPr>
                  <w:sz w:val="18"/>
                  <w:szCs w:val="18"/>
                </w:rPr>
                <w:t>Practitioner.name</w:t>
              </w:r>
            </w:ins>
          </w:p>
        </w:tc>
        <w:tc>
          <w:tcPr>
            <w:tcW w:w="1170" w:type="dxa"/>
            <w:tcPrChange w:id="1759" w:author="Andrea K. Fourquet" w:date="2017-04-25T23:21:00Z">
              <w:tcPr>
                <w:tcW w:w="1170" w:type="dxa"/>
              </w:tcPr>
            </w:tcPrChange>
          </w:tcPr>
          <w:p w14:paraId="221C2E92" w14:textId="468F8200" w:rsidR="003C038A" w:rsidRDefault="003C038A" w:rsidP="003C038A">
            <w:pPr>
              <w:spacing w:before="40" w:after="40"/>
              <w:ind w:left="72" w:right="72"/>
              <w:rPr>
                <w:ins w:id="1760" w:author="Andrea K. Fourquet" w:date="2017-04-25T23:19:00Z"/>
                <w:sz w:val="18"/>
                <w:szCs w:val="18"/>
              </w:rPr>
            </w:pPr>
          </w:p>
        </w:tc>
        <w:tc>
          <w:tcPr>
            <w:tcW w:w="3240" w:type="dxa"/>
            <w:tcMar>
              <w:left w:w="40" w:type="dxa"/>
              <w:right w:w="40" w:type="dxa"/>
            </w:tcMar>
            <w:vAlign w:val="bottom"/>
            <w:tcPrChange w:id="1761" w:author="Andrea K. Fourquet" w:date="2017-04-25T23:21:00Z">
              <w:tcPr>
                <w:tcW w:w="3240" w:type="dxa"/>
                <w:tcMar>
                  <w:left w:w="40" w:type="dxa"/>
                  <w:right w:w="40" w:type="dxa"/>
                </w:tcMar>
                <w:vAlign w:val="bottom"/>
              </w:tcPr>
            </w:tcPrChange>
          </w:tcPr>
          <w:p w14:paraId="1AF8E406" w14:textId="338F78DB" w:rsidR="003C038A" w:rsidRDefault="003C038A" w:rsidP="003C038A">
            <w:pPr>
              <w:spacing w:before="40" w:after="40"/>
              <w:ind w:left="72" w:right="72"/>
              <w:rPr>
                <w:sz w:val="18"/>
                <w:szCs w:val="18"/>
              </w:rPr>
            </w:pPr>
            <w:r>
              <w:rPr>
                <w:sz w:val="18"/>
                <w:szCs w:val="18"/>
              </w:rPr>
              <w:t>The first name of the patient's practitioner</w:t>
            </w:r>
          </w:p>
        </w:tc>
        <w:tc>
          <w:tcPr>
            <w:tcW w:w="1980" w:type="dxa"/>
            <w:tcPrChange w:id="1762" w:author="Andrea K. Fourquet" w:date="2017-04-25T23:21:00Z">
              <w:tcPr>
                <w:tcW w:w="6242" w:type="dxa"/>
              </w:tcPr>
            </w:tcPrChange>
          </w:tcPr>
          <w:p w14:paraId="7F298514" w14:textId="77777777" w:rsidR="003C038A" w:rsidRDefault="003C038A" w:rsidP="003C038A">
            <w:pPr>
              <w:spacing w:before="40" w:after="40"/>
              <w:ind w:left="72" w:right="72"/>
              <w:rPr>
                <w:sz w:val="18"/>
                <w:szCs w:val="18"/>
              </w:rPr>
            </w:pPr>
          </w:p>
        </w:tc>
      </w:tr>
      <w:tr w:rsidR="003C038A" w14:paraId="7E1E70C2" w14:textId="77777777" w:rsidTr="003C038A">
        <w:tc>
          <w:tcPr>
            <w:tcW w:w="1770" w:type="dxa"/>
            <w:tcMar>
              <w:left w:w="40" w:type="dxa"/>
              <w:right w:w="40" w:type="dxa"/>
            </w:tcMar>
            <w:vAlign w:val="bottom"/>
            <w:tcPrChange w:id="1763" w:author="Andrea K. Fourquet" w:date="2017-04-25T23:21:00Z">
              <w:tcPr>
                <w:tcW w:w="1770" w:type="dxa"/>
                <w:tcMar>
                  <w:left w:w="40" w:type="dxa"/>
                  <w:right w:w="40" w:type="dxa"/>
                </w:tcMar>
                <w:vAlign w:val="bottom"/>
              </w:tcPr>
            </w:tcPrChange>
          </w:tcPr>
          <w:p w14:paraId="06CFBD29" w14:textId="77777777" w:rsidR="003C038A" w:rsidRDefault="003C038A" w:rsidP="003C038A">
            <w:pPr>
              <w:spacing w:before="40" w:after="40"/>
              <w:ind w:left="72" w:right="72"/>
              <w:jc w:val="right"/>
              <w:rPr>
                <w:sz w:val="18"/>
                <w:szCs w:val="18"/>
              </w:rPr>
            </w:pPr>
            <w:r>
              <w:rPr>
                <w:sz w:val="18"/>
                <w:szCs w:val="18"/>
              </w:rPr>
              <w:t>Advanced Directives</w:t>
            </w:r>
          </w:p>
        </w:tc>
        <w:tc>
          <w:tcPr>
            <w:tcW w:w="1918" w:type="dxa"/>
            <w:vAlign w:val="bottom"/>
            <w:tcPrChange w:id="1764" w:author="Andrea K. Fourquet" w:date="2017-04-25T23:21:00Z">
              <w:tcPr>
                <w:tcW w:w="1918" w:type="dxa"/>
                <w:vAlign w:val="bottom"/>
              </w:tcPr>
            </w:tcPrChange>
          </w:tcPr>
          <w:p w14:paraId="1AD9A42E" w14:textId="112C2E96" w:rsidR="003C038A" w:rsidRDefault="003C038A" w:rsidP="003D0131">
            <w:pPr>
              <w:spacing w:before="40" w:after="40"/>
              <w:ind w:right="72"/>
              <w:rPr>
                <w:ins w:id="1765" w:author="Andrea K. Fourquet" w:date="2017-04-25T23:19:00Z"/>
                <w:sz w:val="18"/>
                <w:szCs w:val="18"/>
              </w:rPr>
              <w:pPrChange w:id="1766" w:author="Andrea K. Fourquet" w:date="2017-04-26T00:10:00Z">
                <w:pPr>
                  <w:spacing w:before="40" w:after="40"/>
                  <w:ind w:left="72" w:right="72"/>
                </w:pPr>
              </w:pPrChange>
            </w:pPr>
          </w:p>
        </w:tc>
        <w:tc>
          <w:tcPr>
            <w:tcW w:w="1170" w:type="dxa"/>
            <w:tcPrChange w:id="1767" w:author="Andrea K. Fourquet" w:date="2017-04-25T23:21:00Z">
              <w:tcPr>
                <w:tcW w:w="1170" w:type="dxa"/>
              </w:tcPr>
            </w:tcPrChange>
          </w:tcPr>
          <w:p w14:paraId="559B7E64" w14:textId="3DB38363" w:rsidR="003C038A" w:rsidRDefault="003C038A" w:rsidP="003C038A">
            <w:pPr>
              <w:spacing w:before="40" w:after="40"/>
              <w:ind w:left="72" w:right="72"/>
              <w:rPr>
                <w:ins w:id="1768" w:author="Andrea K. Fourquet" w:date="2017-04-25T23:19:00Z"/>
                <w:sz w:val="18"/>
                <w:szCs w:val="18"/>
              </w:rPr>
            </w:pPr>
          </w:p>
        </w:tc>
        <w:tc>
          <w:tcPr>
            <w:tcW w:w="3240" w:type="dxa"/>
            <w:tcMar>
              <w:left w:w="40" w:type="dxa"/>
              <w:right w:w="40" w:type="dxa"/>
            </w:tcMar>
            <w:vAlign w:val="bottom"/>
            <w:tcPrChange w:id="1769" w:author="Andrea K. Fourquet" w:date="2017-04-25T23:21:00Z">
              <w:tcPr>
                <w:tcW w:w="3240" w:type="dxa"/>
                <w:tcMar>
                  <w:left w:w="40" w:type="dxa"/>
                  <w:right w:w="40" w:type="dxa"/>
                </w:tcMar>
                <w:vAlign w:val="bottom"/>
              </w:tcPr>
            </w:tcPrChange>
          </w:tcPr>
          <w:p w14:paraId="6A9871EF" w14:textId="55952439" w:rsidR="003C038A" w:rsidRDefault="003C038A" w:rsidP="003C038A">
            <w:pPr>
              <w:spacing w:before="40" w:after="40"/>
              <w:ind w:left="72" w:right="72"/>
              <w:rPr>
                <w:sz w:val="18"/>
                <w:szCs w:val="18"/>
              </w:rPr>
            </w:pPr>
            <w:r>
              <w:rPr>
                <w:sz w:val="18"/>
                <w:szCs w:val="18"/>
              </w:rPr>
              <w:t>The presence of a valid DNR form, living will, or document directing end of life or healthcare treatment de</w:t>
            </w:r>
            <w:commentRangeStart w:id="1770"/>
            <w:r>
              <w:rPr>
                <w:sz w:val="18"/>
                <w:szCs w:val="18"/>
              </w:rPr>
              <w:t>cisio</w:t>
            </w:r>
            <w:commentRangeEnd w:id="1770"/>
            <w:r>
              <w:rPr>
                <w:rStyle w:val="CommentReference"/>
              </w:rPr>
              <w:commentReference w:id="1770"/>
            </w:r>
            <w:r>
              <w:rPr>
                <w:sz w:val="18"/>
                <w:szCs w:val="18"/>
              </w:rPr>
              <w:t>ns.</w:t>
            </w:r>
          </w:p>
        </w:tc>
        <w:tc>
          <w:tcPr>
            <w:tcW w:w="1980" w:type="dxa"/>
            <w:tcPrChange w:id="1771" w:author="Andrea K. Fourquet" w:date="2017-04-25T23:21:00Z">
              <w:tcPr>
                <w:tcW w:w="6242" w:type="dxa"/>
              </w:tcPr>
            </w:tcPrChange>
          </w:tcPr>
          <w:p w14:paraId="434D0DFD" w14:textId="77777777" w:rsidR="003C038A" w:rsidRDefault="003C038A" w:rsidP="003C038A">
            <w:pPr>
              <w:spacing w:before="40" w:after="40"/>
              <w:ind w:left="72" w:right="72"/>
              <w:rPr>
                <w:sz w:val="18"/>
                <w:szCs w:val="18"/>
              </w:rPr>
            </w:pPr>
          </w:p>
        </w:tc>
      </w:tr>
      <w:tr w:rsidR="003C038A" w14:paraId="42A7AC05" w14:textId="77777777" w:rsidTr="003C038A">
        <w:tc>
          <w:tcPr>
            <w:tcW w:w="1770" w:type="dxa"/>
            <w:tcMar>
              <w:left w:w="40" w:type="dxa"/>
              <w:right w:w="40" w:type="dxa"/>
            </w:tcMar>
            <w:vAlign w:val="bottom"/>
            <w:tcPrChange w:id="1772" w:author="Andrea K. Fourquet" w:date="2017-04-25T23:21:00Z">
              <w:tcPr>
                <w:tcW w:w="1770" w:type="dxa"/>
                <w:tcMar>
                  <w:left w:w="40" w:type="dxa"/>
                  <w:right w:w="40" w:type="dxa"/>
                </w:tcMar>
                <w:vAlign w:val="bottom"/>
              </w:tcPr>
            </w:tcPrChange>
          </w:tcPr>
          <w:p w14:paraId="70D8B81D" w14:textId="77777777" w:rsidR="003C038A" w:rsidRDefault="003C038A" w:rsidP="003C038A">
            <w:pPr>
              <w:spacing w:before="40" w:after="40"/>
              <w:ind w:left="72" w:right="72"/>
              <w:jc w:val="right"/>
              <w:rPr>
                <w:sz w:val="18"/>
                <w:szCs w:val="18"/>
              </w:rPr>
            </w:pPr>
            <w:r>
              <w:rPr>
                <w:sz w:val="18"/>
                <w:szCs w:val="18"/>
              </w:rPr>
              <w:t>Medication Allergies</w:t>
            </w:r>
          </w:p>
        </w:tc>
        <w:tc>
          <w:tcPr>
            <w:tcW w:w="1918" w:type="dxa"/>
            <w:vAlign w:val="bottom"/>
            <w:tcPrChange w:id="1773" w:author="Andrea K. Fourquet" w:date="2017-04-25T23:21:00Z">
              <w:tcPr>
                <w:tcW w:w="1918" w:type="dxa"/>
                <w:vAlign w:val="bottom"/>
              </w:tcPr>
            </w:tcPrChange>
          </w:tcPr>
          <w:p w14:paraId="6901F0E3" w14:textId="53C4B4BE" w:rsidR="003C038A" w:rsidRDefault="003C038A" w:rsidP="003C038A">
            <w:pPr>
              <w:spacing w:before="40" w:after="40"/>
              <w:ind w:left="72" w:right="72"/>
              <w:rPr>
                <w:ins w:id="1774" w:author="Andrea K. Fourquet" w:date="2017-04-25T23:19:00Z"/>
                <w:sz w:val="18"/>
                <w:szCs w:val="18"/>
              </w:rPr>
            </w:pPr>
            <w:ins w:id="1775" w:author="Andrea K. Fourquet" w:date="2017-04-25T23:19:00Z">
              <w:r>
                <w:rPr>
                  <w:sz w:val="18"/>
                  <w:szCs w:val="18"/>
                </w:rPr>
                <w:t>AllergyIntolerance.substance</w:t>
              </w:r>
            </w:ins>
          </w:p>
        </w:tc>
        <w:tc>
          <w:tcPr>
            <w:tcW w:w="1170" w:type="dxa"/>
            <w:tcPrChange w:id="1776" w:author="Andrea K. Fourquet" w:date="2017-04-25T23:21:00Z">
              <w:tcPr>
                <w:tcW w:w="1170" w:type="dxa"/>
              </w:tcPr>
            </w:tcPrChange>
          </w:tcPr>
          <w:p w14:paraId="02C7DA08" w14:textId="33B80309" w:rsidR="003C038A" w:rsidRDefault="003C038A" w:rsidP="003C038A">
            <w:pPr>
              <w:spacing w:before="40" w:after="40"/>
              <w:ind w:left="72" w:right="72"/>
              <w:rPr>
                <w:ins w:id="1777" w:author="Andrea K. Fourquet" w:date="2017-04-25T23:19:00Z"/>
                <w:sz w:val="18"/>
                <w:szCs w:val="18"/>
              </w:rPr>
            </w:pPr>
          </w:p>
        </w:tc>
        <w:tc>
          <w:tcPr>
            <w:tcW w:w="3240" w:type="dxa"/>
            <w:tcMar>
              <w:left w:w="40" w:type="dxa"/>
              <w:right w:w="40" w:type="dxa"/>
            </w:tcMar>
            <w:vAlign w:val="bottom"/>
            <w:tcPrChange w:id="1778" w:author="Andrea K. Fourquet" w:date="2017-04-25T23:21:00Z">
              <w:tcPr>
                <w:tcW w:w="3240" w:type="dxa"/>
                <w:tcMar>
                  <w:left w:w="40" w:type="dxa"/>
                  <w:right w:w="40" w:type="dxa"/>
                </w:tcMar>
                <w:vAlign w:val="bottom"/>
              </w:tcPr>
            </w:tcPrChange>
          </w:tcPr>
          <w:p w14:paraId="451C1145" w14:textId="23796296" w:rsidR="003C038A" w:rsidRDefault="003C038A" w:rsidP="003C038A">
            <w:pPr>
              <w:spacing w:before="40" w:after="40"/>
              <w:ind w:left="72" w:right="72"/>
              <w:rPr>
                <w:sz w:val="18"/>
                <w:szCs w:val="18"/>
              </w:rPr>
            </w:pPr>
            <w:r>
              <w:rPr>
                <w:sz w:val="18"/>
                <w:szCs w:val="18"/>
              </w:rPr>
              <w:t>The patient's medication allergies</w:t>
            </w:r>
          </w:p>
        </w:tc>
        <w:tc>
          <w:tcPr>
            <w:tcW w:w="1980" w:type="dxa"/>
            <w:tcPrChange w:id="1779" w:author="Andrea K. Fourquet" w:date="2017-04-25T23:21:00Z">
              <w:tcPr>
                <w:tcW w:w="6242" w:type="dxa"/>
              </w:tcPr>
            </w:tcPrChange>
          </w:tcPr>
          <w:p w14:paraId="0B728010" w14:textId="77777777" w:rsidR="003C038A" w:rsidRDefault="003C038A" w:rsidP="003C038A">
            <w:pPr>
              <w:spacing w:before="40" w:after="40"/>
              <w:ind w:left="72" w:right="72"/>
              <w:rPr>
                <w:sz w:val="18"/>
                <w:szCs w:val="18"/>
              </w:rPr>
            </w:pPr>
          </w:p>
        </w:tc>
      </w:tr>
      <w:tr w:rsidR="003C038A" w14:paraId="55408D1F" w14:textId="77777777" w:rsidTr="003C038A">
        <w:tc>
          <w:tcPr>
            <w:tcW w:w="1770" w:type="dxa"/>
            <w:tcMar>
              <w:left w:w="40" w:type="dxa"/>
              <w:right w:w="40" w:type="dxa"/>
            </w:tcMar>
            <w:vAlign w:val="bottom"/>
            <w:tcPrChange w:id="1780" w:author="Andrea K. Fourquet" w:date="2017-04-25T23:21:00Z">
              <w:tcPr>
                <w:tcW w:w="1770" w:type="dxa"/>
                <w:tcMar>
                  <w:left w:w="40" w:type="dxa"/>
                  <w:right w:w="40" w:type="dxa"/>
                </w:tcMar>
                <w:vAlign w:val="bottom"/>
              </w:tcPr>
            </w:tcPrChange>
          </w:tcPr>
          <w:p w14:paraId="357F1D39" w14:textId="77777777" w:rsidR="003C038A" w:rsidRDefault="003C038A" w:rsidP="003C038A">
            <w:pPr>
              <w:spacing w:before="40" w:after="40"/>
              <w:ind w:left="72" w:right="72"/>
              <w:jc w:val="right"/>
              <w:rPr>
                <w:sz w:val="18"/>
                <w:szCs w:val="18"/>
              </w:rPr>
            </w:pPr>
            <w:r>
              <w:rPr>
                <w:sz w:val="18"/>
                <w:szCs w:val="18"/>
              </w:rPr>
              <w:t>Environmental/Food Allergies</w:t>
            </w:r>
          </w:p>
        </w:tc>
        <w:tc>
          <w:tcPr>
            <w:tcW w:w="1918" w:type="dxa"/>
            <w:vAlign w:val="bottom"/>
            <w:tcPrChange w:id="1781" w:author="Andrea K. Fourquet" w:date="2017-04-25T23:21:00Z">
              <w:tcPr>
                <w:tcW w:w="1918" w:type="dxa"/>
                <w:vAlign w:val="bottom"/>
              </w:tcPr>
            </w:tcPrChange>
          </w:tcPr>
          <w:p w14:paraId="4C3E593E" w14:textId="3C56CAF2" w:rsidR="003C038A" w:rsidRDefault="003C038A" w:rsidP="003C038A">
            <w:pPr>
              <w:spacing w:before="40" w:after="40"/>
              <w:ind w:left="72" w:right="72"/>
              <w:rPr>
                <w:ins w:id="1782" w:author="Andrea K. Fourquet" w:date="2017-04-25T23:19:00Z"/>
                <w:sz w:val="18"/>
                <w:szCs w:val="18"/>
              </w:rPr>
            </w:pPr>
            <w:ins w:id="1783" w:author="Andrea K. Fourquet" w:date="2017-04-25T23:19:00Z">
              <w:r>
                <w:rPr>
                  <w:sz w:val="18"/>
                  <w:szCs w:val="18"/>
                </w:rPr>
                <w:t>AllergyIntolerance.substance</w:t>
              </w:r>
            </w:ins>
          </w:p>
        </w:tc>
        <w:tc>
          <w:tcPr>
            <w:tcW w:w="1170" w:type="dxa"/>
            <w:tcPrChange w:id="1784" w:author="Andrea K. Fourquet" w:date="2017-04-25T23:21:00Z">
              <w:tcPr>
                <w:tcW w:w="1170" w:type="dxa"/>
              </w:tcPr>
            </w:tcPrChange>
          </w:tcPr>
          <w:p w14:paraId="42C09064" w14:textId="0444CBBF" w:rsidR="003C038A" w:rsidRDefault="003C038A" w:rsidP="003C038A">
            <w:pPr>
              <w:spacing w:before="40" w:after="40"/>
              <w:ind w:left="72" w:right="72"/>
              <w:rPr>
                <w:ins w:id="1785" w:author="Andrea K. Fourquet" w:date="2017-04-25T23:19:00Z"/>
                <w:sz w:val="18"/>
                <w:szCs w:val="18"/>
              </w:rPr>
            </w:pPr>
          </w:p>
        </w:tc>
        <w:tc>
          <w:tcPr>
            <w:tcW w:w="3240" w:type="dxa"/>
            <w:tcMar>
              <w:left w:w="40" w:type="dxa"/>
              <w:right w:w="40" w:type="dxa"/>
            </w:tcMar>
            <w:vAlign w:val="bottom"/>
            <w:tcPrChange w:id="1786" w:author="Andrea K. Fourquet" w:date="2017-04-25T23:21:00Z">
              <w:tcPr>
                <w:tcW w:w="3240" w:type="dxa"/>
                <w:tcMar>
                  <w:left w:w="40" w:type="dxa"/>
                  <w:right w:w="40" w:type="dxa"/>
                </w:tcMar>
                <w:vAlign w:val="bottom"/>
              </w:tcPr>
            </w:tcPrChange>
          </w:tcPr>
          <w:p w14:paraId="6890F2A4" w14:textId="048D7B51" w:rsidR="003C038A" w:rsidRDefault="003C038A" w:rsidP="003C038A">
            <w:pPr>
              <w:spacing w:before="40" w:after="40"/>
              <w:ind w:left="72" w:right="72"/>
              <w:rPr>
                <w:sz w:val="18"/>
                <w:szCs w:val="18"/>
              </w:rPr>
            </w:pPr>
            <w:r>
              <w:rPr>
                <w:sz w:val="18"/>
                <w:szCs w:val="18"/>
              </w:rPr>
              <w:t>The patient's known allergies to food or environmental agents.</w:t>
            </w:r>
          </w:p>
        </w:tc>
        <w:tc>
          <w:tcPr>
            <w:tcW w:w="1980" w:type="dxa"/>
            <w:tcPrChange w:id="1787" w:author="Andrea K. Fourquet" w:date="2017-04-25T23:21:00Z">
              <w:tcPr>
                <w:tcW w:w="6242" w:type="dxa"/>
              </w:tcPr>
            </w:tcPrChange>
          </w:tcPr>
          <w:p w14:paraId="31278C5D" w14:textId="77777777" w:rsidR="003C038A" w:rsidRDefault="003C038A" w:rsidP="003C038A">
            <w:pPr>
              <w:spacing w:before="40" w:after="40"/>
              <w:ind w:left="72" w:right="72"/>
              <w:rPr>
                <w:sz w:val="18"/>
                <w:szCs w:val="18"/>
              </w:rPr>
            </w:pPr>
          </w:p>
        </w:tc>
      </w:tr>
      <w:tr w:rsidR="003C038A" w14:paraId="7BF753B8" w14:textId="77777777" w:rsidTr="003C038A">
        <w:tc>
          <w:tcPr>
            <w:tcW w:w="1770" w:type="dxa"/>
            <w:tcMar>
              <w:left w:w="40" w:type="dxa"/>
              <w:right w:w="40" w:type="dxa"/>
            </w:tcMar>
            <w:vAlign w:val="bottom"/>
            <w:tcPrChange w:id="1788" w:author="Andrea K. Fourquet" w:date="2017-04-25T23:21:00Z">
              <w:tcPr>
                <w:tcW w:w="1770" w:type="dxa"/>
                <w:tcMar>
                  <w:left w:w="40" w:type="dxa"/>
                  <w:right w:w="40" w:type="dxa"/>
                </w:tcMar>
                <w:vAlign w:val="bottom"/>
              </w:tcPr>
            </w:tcPrChange>
          </w:tcPr>
          <w:p w14:paraId="2872C717" w14:textId="77777777" w:rsidR="003C038A" w:rsidRDefault="003C038A" w:rsidP="003C038A">
            <w:pPr>
              <w:spacing w:before="40" w:after="40"/>
              <w:ind w:left="72" w:right="72"/>
              <w:jc w:val="right"/>
              <w:rPr>
                <w:sz w:val="18"/>
                <w:szCs w:val="18"/>
              </w:rPr>
            </w:pPr>
            <w:r>
              <w:rPr>
                <w:sz w:val="18"/>
                <w:szCs w:val="18"/>
              </w:rPr>
              <w:t>Medical/Surgical History</w:t>
            </w:r>
          </w:p>
        </w:tc>
        <w:tc>
          <w:tcPr>
            <w:tcW w:w="1918" w:type="dxa"/>
            <w:vAlign w:val="bottom"/>
            <w:tcPrChange w:id="1789" w:author="Andrea K. Fourquet" w:date="2017-04-25T23:21:00Z">
              <w:tcPr>
                <w:tcW w:w="1918" w:type="dxa"/>
                <w:vAlign w:val="bottom"/>
              </w:tcPr>
            </w:tcPrChange>
          </w:tcPr>
          <w:p w14:paraId="6C9D6958" w14:textId="68B46B4C" w:rsidR="003C038A" w:rsidRDefault="003C038A" w:rsidP="003C038A">
            <w:pPr>
              <w:spacing w:before="40" w:after="40"/>
              <w:ind w:left="72" w:right="72"/>
              <w:rPr>
                <w:ins w:id="1790" w:author="Andrea K. Fourquet" w:date="2017-04-25T23:19:00Z"/>
                <w:sz w:val="18"/>
                <w:szCs w:val="18"/>
              </w:rPr>
            </w:pPr>
            <w:ins w:id="1791" w:author="Andrea K. Fourquet" w:date="2017-04-25T23:19:00Z">
              <w:r>
                <w:rPr>
                  <w:sz w:val="18"/>
                  <w:szCs w:val="18"/>
                </w:rPr>
                <w:t>ClinicalImpression.finding</w:t>
              </w:r>
            </w:ins>
          </w:p>
        </w:tc>
        <w:tc>
          <w:tcPr>
            <w:tcW w:w="1170" w:type="dxa"/>
            <w:tcPrChange w:id="1792" w:author="Andrea K. Fourquet" w:date="2017-04-25T23:21:00Z">
              <w:tcPr>
                <w:tcW w:w="1170" w:type="dxa"/>
              </w:tcPr>
            </w:tcPrChange>
          </w:tcPr>
          <w:p w14:paraId="0DBA38D2" w14:textId="2B8E0CD0" w:rsidR="003C038A" w:rsidRDefault="003C038A" w:rsidP="003C038A">
            <w:pPr>
              <w:spacing w:before="40" w:after="40"/>
              <w:ind w:left="72" w:right="72"/>
              <w:rPr>
                <w:ins w:id="1793" w:author="Andrea K. Fourquet" w:date="2017-04-25T23:19:00Z"/>
                <w:sz w:val="18"/>
                <w:szCs w:val="18"/>
              </w:rPr>
            </w:pPr>
          </w:p>
        </w:tc>
        <w:tc>
          <w:tcPr>
            <w:tcW w:w="3240" w:type="dxa"/>
            <w:tcMar>
              <w:left w:w="40" w:type="dxa"/>
              <w:right w:w="40" w:type="dxa"/>
            </w:tcMar>
            <w:vAlign w:val="bottom"/>
            <w:tcPrChange w:id="1794" w:author="Andrea K. Fourquet" w:date="2017-04-25T23:21:00Z">
              <w:tcPr>
                <w:tcW w:w="3240" w:type="dxa"/>
                <w:tcMar>
                  <w:left w:w="40" w:type="dxa"/>
                  <w:right w:w="40" w:type="dxa"/>
                </w:tcMar>
                <w:vAlign w:val="bottom"/>
              </w:tcPr>
            </w:tcPrChange>
          </w:tcPr>
          <w:p w14:paraId="564C7540" w14:textId="0BAD2D94" w:rsidR="003C038A" w:rsidRDefault="003C038A" w:rsidP="003C038A">
            <w:pPr>
              <w:spacing w:before="40" w:after="40"/>
              <w:ind w:left="72" w:right="72"/>
              <w:rPr>
                <w:sz w:val="18"/>
                <w:szCs w:val="18"/>
              </w:rPr>
            </w:pPr>
            <w:r>
              <w:rPr>
                <w:sz w:val="18"/>
                <w:szCs w:val="18"/>
              </w:rPr>
              <w:t>The patient's pre-existing medical and surgery history of the patient</w:t>
            </w:r>
          </w:p>
        </w:tc>
        <w:tc>
          <w:tcPr>
            <w:tcW w:w="1980" w:type="dxa"/>
            <w:tcPrChange w:id="1795" w:author="Andrea K. Fourquet" w:date="2017-04-25T23:21:00Z">
              <w:tcPr>
                <w:tcW w:w="6242" w:type="dxa"/>
              </w:tcPr>
            </w:tcPrChange>
          </w:tcPr>
          <w:p w14:paraId="494BCCA9" w14:textId="77777777" w:rsidR="003C038A" w:rsidRDefault="003C038A" w:rsidP="003C038A">
            <w:pPr>
              <w:spacing w:before="40" w:after="40"/>
              <w:ind w:left="72" w:right="72"/>
              <w:rPr>
                <w:sz w:val="18"/>
                <w:szCs w:val="18"/>
              </w:rPr>
            </w:pPr>
          </w:p>
        </w:tc>
      </w:tr>
      <w:tr w:rsidR="003C038A" w14:paraId="5C6008EF" w14:textId="77777777" w:rsidTr="003C038A">
        <w:tc>
          <w:tcPr>
            <w:tcW w:w="1770" w:type="dxa"/>
            <w:tcMar>
              <w:left w:w="40" w:type="dxa"/>
              <w:right w:w="40" w:type="dxa"/>
            </w:tcMar>
            <w:vAlign w:val="bottom"/>
            <w:tcPrChange w:id="1796" w:author="Andrea K. Fourquet" w:date="2017-04-25T23:21:00Z">
              <w:tcPr>
                <w:tcW w:w="1770" w:type="dxa"/>
                <w:tcMar>
                  <w:left w:w="40" w:type="dxa"/>
                  <w:right w:w="40" w:type="dxa"/>
                </w:tcMar>
                <w:vAlign w:val="bottom"/>
              </w:tcPr>
            </w:tcPrChange>
          </w:tcPr>
          <w:p w14:paraId="5A53C25D" w14:textId="77777777" w:rsidR="003C038A" w:rsidRDefault="003C038A" w:rsidP="003C038A">
            <w:pPr>
              <w:spacing w:before="40" w:after="40"/>
              <w:ind w:left="72" w:right="72"/>
              <w:jc w:val="right"/>
              <w:rPr>
                <w:sz w:val="18"/>
                <w:szCs w:val="18"/>
              </w:rPr>
            </w:pPr>
            <w:r>
              <w:rPr>
                <w:sz w:val="18"/>
                <w:szCs w:val="18"/>
              </w:rPr>
              <w:t>Medical/Surgical History</w:t>
            </w:r>
          </w:p>
        </w:tc>
        <w:tc>
          <w:tcPr>
            <w:tcW w:w="1918" w:type="dxa"/>
            <w:vAlign w:val="bottom"/>
            <w:tcPrChange w:id="1797" w:author="Andrea K. Fourquet" w:date="2017-04-25T23:21:00Z">
              <w:tcPr>
                <w:tcW w:w="1918" w:type="dxa"/>
                <w:vAlign w:val="bottom"/>
              </w:tcPr>
            </w:tcPrChange>
          </w:tcPr>
          <w:p w14:paraId="34D2D008" w14:textId="6C852417" w:rsidR="003C038A" w:rsidRDefault="003C038A" w:rsidP="003C038A">
            <w:pPr>
              <w:spacing w:before="40" w:after="40"/>
              <w:ind w:left="72" w:right="72"/>
              <w:rPr>
                <w:ins w:id="1798" w:author="Andrea K. Fourquet" w:date="2017-04-25T23:19:00Z"/>
                <w:sz w:val="18"/>
                <w:szCs w:val="18"/>
              </w:rPr>
            </w:pPr>
            <w:ins w:id="1799" w:author="Andrea K. Fourquet" w:date="2017-04-25T23:19:00Z">
              <w:r>
                <w:rPr>
                  <w:sz w:val="18"/>
                  <w:szCs w:val="18"/>
                </w:rPr>
                <w:t>ClinicalImpression.date</w:t>
              </w:r>
            </w:ins>
          </w:p>
        </w:tc>
        <w:tc>
          <w:tcPr>
            <w:tcW w:w="1170" w:type="dxa"/>
            <w:tcPrChange w:id="1800" w:author="Andrea K. Fourquet" w:date="2017-04-25T23:21:00Z">
              <w:tcPr>
                <w:tcW w:w="1170" w:type="dxa"/>
              </w:tcPr>
            </w:tcPrChange>
          </w:tcPr>
          <w:p w14:paraId="7B9CD14D" w14:textId="37FF4EFD" w:rsidR="003C038A" w:rsidRDefault="003C038A" w:rsidP="003C038A">
            <w:pPr>
              <w:spacing w:before="40" w:after="40"/>
              <w:ind w:left="72" w:right="72"/>
              <w:rPr>
                <w:ins w:id="1801" w:author="Andrea K. Fourquet" w:date="2017-04-25T23:19:00Z"/>
                <w:sz w:val="18"/>
                <w:szCs w:val="18"/>
              </w:rPr>
            </w:pPr>
          </w:p>
        </w:tc>
        <w:tc>
          <w:tcPr>
            <w:tcW w:w="3240" w:type="dxa"/>
            <w:tcMar>
              <w:left w:w="40" w:type="dxa"/>
              <w:right w:w="40" w:type="dxa"/>
            </w:tcMar>
            <w:vAlign w:val="bottom"/>
            <w:tcPrChange w:id="1802" w:author="Andrea K. Fourquet" w:date="2017-04-25T23:21:00Z">
              <w:tcPr>
                <w:tcW w:w="3240" w:type="dxa"/>
                <w:tcMar>
                  <w:left w:w="40" w:type="dxa"/>
                  <w:right w:w="40" w:type="dxa"/>
                </w:tcMar>
                <w:vAlign w:val="bottom"/>
              </w:tcPr>
            </w:tcPrChange>
          </w:tcPr>
          <w:p w14:paraId="5A5441D3" w14:textId="42C0DAF5" w:rsidR="003C038A" w:rsidRDefault="003C038A" w:rsidP="003C038A">
            <w:pPr>
              <w:spacing w:before="40" w:after="40"/>
              <w:ind w:left="72" w:right="72"/>
              <w:rPr>
                <w:sz w:val="18"/>
                <w:szCs w:val="18"/>
              </w:rPr>
            </w:pPr>
            <w:r>
              <w:rPr>
                <w:sz w:val="18"/>
                <w:szCs w:val="18"/>
              </w:rPr>
              <w:t>The patient's pre-existing medical and surgery history of the patient</w:t>
            </w:r>
          </w:p>
        </w:tc>
        <w:tc>
          <w:tcPr>
            <w:tcW w:w="1980" w:type="dxa"/>
            <w:tcPrChange w:id="1803" w:author="Andrea K. Fourquet" w:date="2017-04-25T23:21:00Z">
              <w:tcPr>
                <w:tcW w:w="6242" w:type="dxa"/>
              </w:tcPr>
            </w:tcPrChange>
          </w:tcPr>
          <w:p w14:paraId="35B0D820" w14:textId="77777777" w:rsidR="003C038A" w:rsidRDefault="003C038A" w:rsidP="003C038A">
            <w:pPr>
              <w:spacing w:before="40" w:after="40"/>
              <w:ind w:left="72" w:right="72"/>
              <w:rPr>
                <w:sz w:val="18"/>
                <w:szCs w:val="18"/>
              </w:rPr>
            </w:pPr>
          </w:p>
        </w:tc>
      </w:tr>
      <w:tr w:rsidR="003C038A" w14:paraId="26AF6DB3" w14:textId="77777777" w:rsidTr="003C038A">
        <w:tc>
          <w:tcPr>
            <w:tcW w:w="1770" w:type="dxa"/>
            <w:tcMar>
              <w:left w:w="40" w:type="dxa"/>
              <w:right w:w="40" w:type="dxa"/>
            </w:tcMar>
            <w:vAlign w:val="bottom"/>
            <w:tcPrChange w:id="1804" w:author="Andrea K. Fourquet" w:date="2017-04-25T23:21:00Z">
              <w:tcPr>
                <w:tcW w:w="1770" w:type="dxa"/>
                <w:tcMar>
                  <w:left w:w="40" w:type="dxa"/>
                  <w:right w:w="40" w:type="dxa"/>
                </w:tcMar>
                <w:vAlign w:val="bottom"/>
              </w:tcPr>
            </w:tcPrChange>
          </w:tcPr>
          <w:p w14:paraId="6B439356" w14:textId="77777777" w:rsidR="003C038A" w:rsidRDefault="003C038A" w:rsidP="003C038A">
            <w:pPr>
              <w:spacing w:before="40" w:after="40"/>
              <w:ind w:left="72" w:right="72"/>
              <w:jc w:val="right"/>
              <w:rPr>
                <w:sz w:val="18"/>
                <w:szCs w:val="18"/>
              </w:rPr>
            </w:pPr>
            <w:r>
              <w:rPr>
                <w:sz w:val="18"/>
                <w:szCs w:val="18"/>
              </w:rPr>
              <w:t>Medical/Surgical History</w:t>
            </w:r>
          </w:p>
        </w:tc>
        <w:tc>
          <w:tcPr>
            <w:tcW w:w="1918" w:type="dxa"/>
            <w:vAlign w:val="bottom"/>
            <w:tcPrChange w:id="1805" w:author="Andrea K. Fourquet" w:date="2017-04-25T23:21:00Z">
              <w:tcPr>
                <w:tcW w:w="1918" w:type="dxa"/>
                <w:vAlign w:val="bottom"/>
              </w:tcPr>
            </w:tcPrChange>
          </w:tcPr>
          <w:p w14:paraId="5A4474C4" w14:textId="4AC66C42" w:rsidR="003C038A" w:rsidRDefault="003C038A" w:rsidP="003C038A">
            <w:pPr>
              <w:spacing w:before="40" w:after="40"/>
              <w:ind w:left="72" w:right="72"/>
              <w:rPr>
                <w:ins w:id="1806" w:author="Andrea K. Fourquet" w:date="2017-04-25T23:19:00Z"/>
                <w:sz w:val="18"/>
                <w:szCs w:val="18"/>
              </w:rPr>
            </w:pPr>
            <w:ins w:id="1807" w:author="Andrea K. Fourquet" w:date="2017-04-25T23:19:00Z">
              <w:r>
                <w:rPr>
                  <w:sz w:val="18"/>
                  <w:szCs w:val="18"/>
                </w:rPr>
                <w:t>Condition.code</w:t>
              </w:r>
            </w:ins>
          </w:p>
        </w:tc>
        <w:tc>
          <w:tcPr>
            <w:tcW w:w="1170" w:type="dxa"/>
            <w:tcPrChange w:id="1808" w:author="Andrea K. Fourquet" w:date="2017-04-25T23:21:00Z">
              <w:tcPr>
                <w:tcW w:w="1170" w:type="dxa"/>
              </w:tcPr>
            </w:tcPrChange>
          </w:tcPr>
          <w:p w14:paraId="123D1127" w14:textId="0E3679EA" w:rsidR="003C038A" w:rsidRDefault="003C038A" w:rsidP="003C038A">
            <w:pPr>
              <w:spacing w:before="40" w:after="40"/>
              <w:ind w:left="72" w:right="72"/>
              <w:rPr>
                <w:ins w:id="1809" w:author="Andrea K. Fourquet" w:date="2017-04-25T23:19:00Z"/>
                <w:sz w:val="18"/>
                <w:szCs w:val="18"/>
              </w:rPr>
            </w:pPr>
          </w:p>
        </w:tc>
        <w:tc>
          <w:tcPr>
            <w:tcW w:w="3240" w:type="dxa"/>
            <w:tcMar>
              <w:left w:w="40" w:type="dxa"/>
              <w:right w:w="40" w:type="dxa"/>
            </w:tcMar>
            <w:vAlign w:val="bottom"/>
            <w:tcPrChange w:id="1810" w:author="Andrea K. Fourquet" w:date="2017-04-25T23:21:00Z">
              <w:tcPr>
                <w:tcW w:w="3240" w:type="dxa"/>
                <w:tcMar>
                  <w:left w:w="40" w:type="dxa"/>
                  <w:right w:w="40" w:type="dxa"/>
                </w:tcMar>
                <w:vAlign w:val="bottom"/>
              </w:tcPr>
            </w:tcPrChange>
          </w:tcPr>
          <w:p w14:paraId="1A783445" w14:textId="6D0920D2" w:rsidR="003C038A" w:rsidRDefault="003C038A" w:rsidP="003C038A">
            <w:pPr>
              <w:spacing w:before="40" w:after="40"/>
              <w:ind w:left="72" w:right="72"/>
              <w:rPr>
                <w:sz w:val="18"/>
                <w:szCs w:val="18"/>
              </w:rPr>
            </w:pPr>
            <w:r>
              <w:rPr>
                <w:sz w:val="18"/>
                <w:szCs w:val="18"/>
              </w:rPr>
              <w:t>The patient's pre-existing medical and surgery history of the patient</w:t>
            </w:r>
          </w:p>
        </w:tc>
        <w:tc>
          <w:tcPr>
            <w:tcW w:w="1980" w:type="dxa"/>
            <w:tcPrChange w:id="1811" w:author="Andrea K. Fourquet" w:date="2017-04-25T23:21:00Z">
              <w:tcPr>
                <w:tcW w:w="6242" w:type="dxa"/>
              </w:tcPr>
            </w:tcPrChange>
          </w:tcPr>
          <w:p w14:paraId="30E39A9E" w14:textId="77777777" w:rsidR="003C038A" w:rsidRDefault="003C038A" w:rsidP="003C038A">
            <w:pPr>
              <w:spacing w:before="40" w:after="40"/>
              <w:ind w:left="72" w:right="72"/>
              <w:rPr>
                <w:sz w:val="18"/>
                <w:szCs w:val="18"/>
              </w:rPr>
            </w:pPr>
          </w:p>
        </w:tc>
      </w:tr>
      <w:tr w:rsidR="003C038A" w14:paraId="61C9BEF5" w14:textId="77777777" w:rsidTr="003C038A">
        <w:tc>
          <w:tcPr>
            <w:tcW w:w="1770" w:type="dxa"/>
            <w:tcMar>
              <w:left w:w="40" w:type="dxa"/>
              <w:right w:w="40" w:type="dxa"/>
            </w:tcMar>
            <w:vAlign w:val="bottom"/>
            <w:tcPrChange w:id="1812" w:author="Andrea K. Fourquet" w:date="2017-04-25T23:21:00Z">
              <w:tcPr>
                <w:tcW w:w="1770" w:type="dxa"/>
                <w:tcMar>
                  <w:left w:w="40" w:type="dxa"/>
                  <w:right w:w="40" w:type="dxa"/>
                </w:tcMar>
                <w:vAlign w:val="bottom"/>
              </w:tcPr>
            </w:tcPrChange>
          </w:tcPr>
          <w:p w14:paraId="33103EC0" w14:textId="77777777" w:rsidR="003C038A" w:rsidRDefault="003C038A" w:rsidP="003C038A">
            <w:pPr>
              <w:spacing w:before="40" w:after="40"/>
              <w:ind w:left="72" w:right="72"/>
              <w:jc w:val="right"/>
              <w:rPr>
                <w:sz w:val="18"/>
                <w:szCs w:val="18"/>
              </w:rPr>
            </w:pPr>
            <w:r>
              <w:rPr>
                <w:sz w:val="18"/>
                <w:szCs w:val="18"/>
              </w:rPr>
              <w:t>Medical/Surgical History</w:t>
            </w:r>
          </w:p>
        </w:tc>
        <w:tc>
          <w:tcPr>
            <w:tcW w:w="1918" w:type="dxa"/>
            <w:vAlign w:val="bottom"/>
            <w:tcPrChange w:id="1813" w:author="Andrea K. Fourquet" w:date="2017-04-25T23:21:00Z">
              <w:tcPr>
                <w:tcW w:w="1918" w:type="dxa"/>
                <w:vAlign w:val="bottom"/>
              </w:tcPr>
            </w:tcPrChange>
          </w:tcPr>
          <w:p w14:paraId="7DDF1175" w14:textId="3933FB04" w:rsidR="003C038A" w:rsidRDefault="003C038A" w:rsidP="003C038A">
            <w:pPr>
              <w:spacing w:before="40" w:after="40"/>
              <w:ind w:left="72" w:right="72"/>
              <w:rPr>
                <w:ins w:id="1814" w:author="Andrea K. Fourquet" w:date="2017-04-25T23:19:00Z"/>
                <w:sz w:val="18"/>
                <w:szCs w:val="18"/>
              </w:rPr>
            </w:pPr>
            <w:ins w:id="1815" w:author="Andrea K. Fourquet" w:date="2017-04-25T23:19:00Z">
              <w:r>
                <w:rPr>
                  <w:sz w:val="18"/>
                  <w:szCs w:val="18"/>
                </w:rPr>
                <w:t>Condition.onset[x]</w:t>
              </w:r>
            </w:ins>
          </w:p>
        </w:tc>
        <w:tc>
          <w:tcPr>
            <w:tcW w:w="1170" w:type="dxa"/>
            <w:tcPrChange w:id="1816" w:author="Andrea K. Fourquet" w:date="2017-04-25T23:21:00Z">
              <w:tcPr>
                <w:tcW w:w="1170" w:type="dxa"/>
              </w:tcPr>
            </w:tcPrChange>
          </w:tcPr>
          <w:p w14:paraId="3189DD9B" w14:textId="6DE2B517" w:rsidR="003C038A" w:rsidRDefault="003C038A" w:rsidP="003C038A">
            <w:pPr>
              <w:spacing w:before="40" w:after="40"/>
              <w:ind w:left="72" w:right="72"/>
              <w:rPr>
                <w:ins w:id="1817" w:author="Andrea K. Fourquet" w:date="2017-04-25T23:19:00Z"/>
                <w:sz w:val="18"/>
                <w:szCs w:val="18"/>
              </w:rPr>
            </w:pPr>
          </w:p>
        </w:tc>
        <w:tc>
          <w:tcPr>
            <w:tcW w:w="3240" w:type="dxa"/>
            <w:tcMar>
              <w:left w:w="40" w:type="dxa"/>
              <w:right w:w="40" w:type="dxa"/>
            </w:tcMar>
            <w:vAlign w:val="bottom"/>
            <w:tcPrChange w:id="1818" w:author="Andrea K. Fourquet" w:date="2017-04-25T23:21:00Z">
              <w:tcPr>
                <w:tcW w:w="3240" w:type="dxa"/>
                <w:tcMar>
                  <w:left w:w="40" w:type="dxa"/>
                  <w:right w:w="40" w:type="dxa"/>
                </w:tcMar>
                <w:vAlign w:val="bottom"/>
              </w:tcPr>
            </w:tcPrChange>
          </w:tcPr>
          <w:p w14:paraId="1144139C" w14:textId="2F6ADC15" w:rsidR="003C038A" w:rsidRDefault="003C038A" w:rsidP="003C038A">
            <w:pPr>
              <w:spacing w:before="40" w:after="40"/>
              <w:ind w:left="72" w:right="72"/>
              <w:rPr>
                <w:sz w:val="18"/>
                <w:szCs w:val="18"/>
              </w:rPr>
            </w:pPr>
            <w:r>
              <w:rPr>
                <w:sz w:val="18"/>
                <w:szCs w:val="18"/>
              </w:rPr>
              <w:t>The patient's pre-existing medical and surgery history of the patient</w:t>
            </w:r>
          </w:p>
        </w:tc>
        <w:tc>
          <w:tcPr>
            <w:tcW w:w="1980" w:type="dxa"/>
            <w:tcPrChange w:id="1819" w:author="Andrea K. Fourquet" w:date="2017-04-25T23:21:00Z">
              <w:tcPr>
                <w:tcW w:w="6242" w:type="dxa"/>
              </w:tcPr>
            </w:tcPrChange>
          </w:tcPr>
          <w:p w14:paraId="50BC45AC" w14:textId="77777777" w:rsidR="003C038A" w:rsidRDefault="003C038A" w:rsidP="003C038A">
            <w:pPr>
              <w:spacing w:before="40" w:after="40"/>
              <w:ind w:left="72" w:right="72"/>
              <w:rPr>
                <w:sz w:val="18"/>
                <w:szCs w:val="18"/>
              </w:rPr>
            </w:pPr>
          </w:p>
        </w:tc>
      </w:tr>
      <w:tr w:rsidR="003C038A" w14:paraId="156BA3D2" w14:textId="77777777" w:rsidTr="003C038A">
        <w:tc>
          <w:tcPr>
            <w:tcW w:w="1770" w:type="dxa"/>
            <w:tcMar>
              <w:left w:w="40" w:type="dxa"/>
              <w:right w:w="40" w:type="dxa"/>
            </w:tcMar>
            <w:vAlign w:val="bottom"/>
            <w:tcPrChange w:id="1820" w:author="Andrea K. Fourquet" w:date="2017-04-25T23:21:00Z">
              <w:tcPr>
                <w:tcW w:w="1770" w:type="dxa"/>
                <w:tcMar>
                  <w:left w:w="40" w:type="dxa"/>
                  <w:right w:w="40" w:type="dxa"/>
                </w:tcMar>
                <w:vAlign w:val="bottom"/>
              </w:tcPr>
            </w:tcPrChange>
          </w:tcPr>
          <w:p w14:paraId="13AFB74A" w14:textId="77777777" w:rsidR="003C038A" w:rsidRDefault="003C038A" w:rsidP="003C038A">
            <w:pPr>
              <w:spacing w:before="40" w:after="40"/>
              <w:ind w:left="72" w:right="72"/>
              <w:jc w:val="right"/>
              <w:rPr>
                <w:sz w:val="18"/>
                <w:szCs w:val="18"/>
              </w:rPr>
            </w:pPr>
            <w:r>
              <w:rPr>
                <w:sz w:val="18"/>
                <w:szCs w:val="18"/>
              </w:rPr>
              <w:t>Medical/Surgical History</w:t>
            </w:r>
          </w:p>
        </w:tc>
        <w:tc>
          <w:tcPr>
            <w:tcW w:w="1918" w:type="dxa"/>
            <w:vAlign w:val="bottom"/>
            <w:tcPrChange w:id="1821" w:author="Andrea K. Fourquet" w:date="2017-04-25T23:21:00Z">
              <w:tcPr>
                <w:tcW w:w="1918" w:type="dxa"/>
                <w:vAlign w:val="bottom"/>
              </w:tcPr>
            </w:tcPrChange>
          </w:tcPr>
          <w:p w14:paraId="02DCD302" w14:textId="1A319688" w:rsidR="003C038A" w:rsidRDefault="003C038A" w:rsidP="003C038A">
            <w:pPr>
              <w:spacing w:before="40" w:after="40"/>
              <w:ind w:left="72" w:right="72"/>
              <w:rPr>
                <w:ins w:id="1822" w:author="Andrea K. Fourquet" w:date="2017-04-25T23:19:00Z"/>
                <w:sz w:val="18"/>
                <w:szCs w:val="18"/>
              </w:rPr>
            </w:pPr>
            <w:ins w:id="1823" w:author="Andrea K. Fourquet" w:date="2017-04-25T23:19:00Z">
              <w:r>
                <w:rPr>
                  <w:sz w:val="18"/>
                  <w:szCs w:val="18"/>
                </w:rPr>
                <w:t>Procedure.performed[x]</w:t>
              </w:r>
            </w:ins>
          </w:p>
        </w:tc>
        <w:tc>
          <w:tcPr>
            <w:tcW w:w="1170" w:type="dxa"/>
            <w:tcPrChange w:id="1824" w:author="Andrea K. Fourquet" w:date="2017-04-25T23:21:00Z">
              <w:tcPr>
                <w:tcW w:w="1170" w:type="dxa"/>
              </w:tcPr>
            </w:tcPrChange>
          </w:tcPr>
          <w:p w14:paraId="306F3067" w14:textId="62F55B3C" w:rsidR="003C038A" w:rsidRDefault="003C038A" w:rsidP="003C038A">
            <w:pPr>
              <w:spacing w:before="40" w:after="40"/>
              <w:ind w:left="72" w:right="72"/>
              <w:rPr>
                <w:ins w:id="1825" w:author="Andrea K. Fourquet" w:date="2017-04-25T23:19:00Z"/>
                <w:sz w:val="18"/>
                <w:szCs w:val="18"/>
              </w:rPr>
            </w:pPr>
          </w:p>
        </w:tc>
        <w:tc>
          <w:tcPr>
            <w:tcW w:w="3240" w:type="dxa"/>
            <w:tcMar>
              <w:left w:w="40" w:type="dxa"/>
              <w:right w:w="40" w:type="dxa"/>
            </w:tcMar>
            <w:vAlign w:val="bottom"/>
            <w:tcPrChange w:id="1826" w:author="Andrea K. Fourquet" w:date="2017-04-25T23:21:00Z">
              <w:tcPr>
                <w:tcW w:w="3240" w:type="dxa"/>
                <w:tcMar>
                  <w:left w:w="40" w:type="dxa"/>
                  <w:right w:w="40" w:type="dxa"/>
                </w:tcMar>
                <w:vAlign w:val="bottom"/>
              </w:tcPr>
            </w:tcPrChange>
          </w:tcPr>
          <w:p w14:paraId="57175624" w14:textId="5F969F6E" w:rsidR="003C038A" w:rsidRDefault="003C038A" w:rsidP="003C038A">
            <w:pPr>
              <w:spacing w:before="40" w:after="40"/>
              <w:ind w:left="72" w:right="72"/>
              <w:rPr>
                <w:sz w:val="18"/>
                <w:szCs w:val="18"/>
              </w:rPr>
            </w:pPr>
            <w:r>
              <w:rPr>
                <w:sz w:val="18"/>
                <w:szCs w:val="18"/>
              </w:rPr>
              <w:t>The patient's pre-existing medical and surgery history of the patient</w:t>
            </w:r>
          </w:p>
        </w:tc>
        <w:tc>
          <w:tcPr>
            <w:tcW w:w="1980" w:type="dxa"/>
            <w:tcPrChange w:id="1827" w:author="Andrea K. Fourquet" w:date="2017-04-25T23:21:00Z">
              <w:tcPr>
                <w:tcW w:w="6242" w:type="dxa"/>
              </w:tcPr>
            </w:tcPrChange>
          </w:tcPr>
          <w:p w14:paraId="6E8F959D" w14:textId="77777777" w:rsidR="003C038A" w:rsidRDefault="003C038A" w:rsidP="003C038A">
            <w:pPr>
              <w:spacing w:before="40" w:after="40"/>
              <w:ind w:left="72" w:right="72"/>
              <w:rPr>
                <w:sz w:val="18"/>
                <w:szCs w:val="18"/>
              </w:rPr>
            </w:pPr>
          </w:p>
        </w:tc>
      </w:tr>
      <w:tr w:rsidR="003C038A" w14:paraId="687AF5DE" w14:textId="77777777" w:rsidTr="003C038A">
        <w:tc>
          <w:tcPr>
            <w:tcW w:w="1770" w:type="dxa"/>
            <w:tcMar>
              <w:left w:w="40" w:type="dxa"/>
              <w:right w:w="40" w:type="dxa"/>
            </w:tcMar>
            <w:vAlign w:val="bottom"/>
            <w:tcPrChange w:id="1828" w:author="Andrea K. Fourquet" w:date="2017-04-25T23:21:00Z">
              <w:tcPr>
                <w:tcW w:w="1770" w:type="dxa"/>
                <w:tcMar>
                  <w:left w:w="40" w:type="dxa"/>
                  <w:right w:w="40" w:type="dxa"/>
                </w:tcMar>
                <w:vAlign w:val="bottom"/>
              </w:tcPr>
            </w:tcPrChange>
          </w:tcPr>
          <w:p w14:paraId="5D786576" w14:textId="77777777" w:rsidR="003C038A" w:rsidRDefault="003C038A" w:rsidP="003C038A">
            <w:pPr>
              <w:spacing w:before="40" w:after="40"/>
              <w:ind w:left="72" w:right="72"/>
              <w:jc w:val="right"/>
              <w:rPr>
                <w:sz w:val="18"/>
                <w:szCs w:val="18"/>
              </w:rPr>
            </w:pPr>
            <w:r>
              <w:rPr>
                <w:sz w:val="18"/>
                <w:szCs w:val="18"/>
              </w:rPr>
              <w:t xml:space="preserve">Medical/Surgical History </w:t>
            </w:r>
          </w:p>
        </w:tc>
        <w:tc>
          <w:tcPr>
            <w:tcW w:w="1918" w:type="dxa"/>
            <w:vAlign w:val="bottom"/>
            <w:tcPrChange w:id="1829" w:author="Andrea K. Fourquet" w:date="2017-04-25T23:21:00Z">
              <w:tcPr>
                <w:tcW w:w="1918" w:type="dxa"/>
                <w:vAlign w:val="bottom"/>
              </w:tcPr>
            </w:tcPrChange>
          </w:tcPr>
          <w:p w14:paraId="6E9E5418" w14:textId="7B689D38" w:rsidR="003C038A" w:rsidRDefault="003C038A" w:rsidP="003C038A">
            <w:pPr>
              <w:spacing w:before="40" w:after="40"/>
              <w:ind w:left="72" w:right="72"/>
              <w:rPr>
                <w:ins w:id="1830" w:author="Andrea K. Fourquet" w:date="2017-04-25T23:19:00Z"/>
                <w:sz w:val="18"/>
                <w:szCs w:val="18"/>
              </w:rPr>
            </w:pPr>
            <w:ins w:id="1831" w:author="Andrea K. Fourquet" w:date="2017-04-25T23:19:00Z">
              <w:r>
                <w:rPr>
                  <w:sz w:val="18"/>
                  <w:szCs w:val="18"/>
                </w:rPr>
                <w:t>Procedure.code</w:t>
              </w:r>
            </w:ins>
          </w:p>
        </w:tc>
        <w:tc>
          <w:tcPr>
            <w:tcW w:w="1170" w:type="dxa"/>
            <w:tcPrChange w:id="1832" w:author="Andrea K. Fourquet" w:date="2017-04-25T23:21:00Z">
              <w:tcPr>
                <w:tcW w:w="1170" w:type="dxa"/>
              </w:tcPr>
            </w:tcPrChange>
          </w:tcPr>
          <w:p w14:paraId="3E0B0A4C" w14:textId="37EAAD0E" w:rsidR="003C038A" w:rsidRDefault="003C038A" w:rsidP="003C038A">
            <w:pPr>
              <w:spacing w:before="40" w:after="40"/>
              <w:ind w:left="72" w:right="72"/>
              <w:rPr>
                <w:ins w:id="1833" w:author="Andrea K. Fourquet" w:date="2017-04-25T23:19:00Z"/>
                <w:sz w:val="18"/>
                <w:szCs w:val="18"/>
              </w:rPr>
            </w:pPr>
          </w:p>
        </w:tc>
        <w:tc>
          <w:tcPr>
            <w:tcW w:w="3240" w:type="dxa"/>
            <w:tcMar>
              <w:left w:w="40" w:type="dxa"/>
              <w:right w:w="40" w:type="dxa"/>
            </w:tcMar>
            <w:vAlign w:val="bottom"/>
            <w:tcPrChange w:id="1834" w:author="Andrea K. Fourquet" w:date="2017-04-25T23:21:00Z">
              <w:tcPr>
                <w:tcW w:w="3240" w:type="dxa"/>
                <w:tcMar>
                  <w:left w:w="40" w:type="dxa"/>
                  <w:right w:w="40" w:type="dxa"/>
                </w:tcMar>
                <w:vAlign w:val="bottom"/>
              </w:tcPr>
            </w:tcPrChange>
          </w:tcPr>
          <w:p w14:paraId="6ED94637" w14:textId="2F968F7A" w:rsidR="003C038A" w:rsidRDefault="003C038A" w:rsidP="003C038A">
            <w:pPr>
              <w:spacing w:before="40" w:after="40"/>
              <w:ind w:left="72" w:right="72"/>
              <w:rPr>
                <w:sz w:val="18"/>
                <w:szCs w:val="18"/>
              </w:rPr>
            </w:pPr>
            <w:r>
              <w:rPr>
                <w:sz w:val="18"/>
                <w:szCs w:val="18"/>
              </w:rPr>
              <w:t>The patient's pre-existing medical and surgery history of the patient</w:t>
            </w:r>
          </w:p>
        </w:tc>
        <w:tc>
          <w:tcPr>
            <w:tcW w:w="1980" w:type="dxa"/>
            <w:tcPrChange w:id="1835" w:author="Andrea K. Fourquet" w:date="2017-04-25T23:21:00Z">
              <w:tcPr>
                <w:tcW w:w="6242" w:type="dxa"/>
              </w:tcPr>
            </w:tcPrChange>
          </w:tcPr>
          <w:p w14:paraId="44F790CE" w14:textId="77777777" w:rsidR="003C038A" w:rsidRDefault="003C038A" w:rsidP="003C038A">
            <w:pPr>
              <w:spacing w:before="40" w:after="40"/>
              <w:ind w:left="72" w:right="72"/>
              <w:rPr>
                <w:sz w:val="18"/>
                <w:szCs w:val="18"/>
              </w:rPr>
            </w:pPr>
          </w:p>
        </w:tc>
      </w:tr>
      <w:tr w:rsidR="003C038A" w14:paraId="47F74F85" w14:textId="77777777" w:rsidTr="003C038A">
        <w:tc>
          <w:tcPr>
            <w:tcW w:w="1770" w:type="dxa"/>
            <w:tcMar>
              <w:left w:w="40" w:type="dxa"/>
              <w:right w:w="40" w:type="dxa"/>
            </w:tcMar>
            <w:vAlign w:val="bottom"/>
            <w:tcPrChange w:id="1836" w:author="Andrea K. Fourquet" w:date="2017-04-25T23:21:00Z">
              <w:tcPr>
                <w:tcW w:w="1770" w:type="dxa"/>
                <w:tcMar>
                  <w:left w:w="40" w:type="dxa"/>
                  <w:right w:w="40" w:type="dxa"/>
                </w:tcMar>
                <w:vAlign w:val="bottom"/>
              </w:tcPr>
            </w:tcPrChange>
          </w:tcPr>
          <w:p w14:paraId="503726FB" w14:textId="77777777" w:rsidR="003C038A" w:rsidRDefault="003C038A" w:rsidP="003C038A">
            <w:pPr>
              <w:spacing w:before="40" w:after="40"/>
              <w:ind w:left="72" w:right="72"/>
              <w:jc w:val="right"/>
              <w:rPr>
                <w:sz w:val="18"/>
                <w:szCs w:val="18"/>
              </w:rPr>
            </w:pPr>
            <w:r>
              <w:rPr>
                <w:sz w:val="18"/>
                <w:szCs w:val="18"/>
              </w:rPr>
              <w:t>The Patient's Type of Immunization</w:t>
            </w:r>
          </w:p>
        </w:tc>
        <w:tc>
          <w:tcPr>
            <w:tcW w:w="1918" w:type="dxa"/>
            <w:vAlign w:val="bottom"/>
            <w:tcPrChange w:id="1837" w:author="Andrea K. Fourquet" w:date="2017-04-25T23:21:00Z">
              <w:tcPr>
                <w:tcW w:w="1918" w:type="dxa"/>
                <w:vAlign w:val="bottom"/>
              </w:tcPr>
            </w:tcPrChange>
          </w:tcPr>
          <w:p w14:paraId="3BAC89D3" w14:textId="776467EC" w:rsidR="003C038A" w:rsidRDefault="003C038A" w:rsidP="003C038A">
            <w:pPr>
              <w:spacing w:before="40" w:after="40"/>
              <w:ind w:left="72" w:right="72"/>
              <w:rPr>
                <w:ins w:id="1838" w:author="Andrea K. Fourquet" w:date="2017-04-25T23:19:00Z"/>
                <w:sz w:val="18"/>
                <w:szCs w:val="18"/>
              </w:rPr>
            </w:pPr>
            <w:ins w:id="1839" w:author="Andrea K. Fourquet" w:date="2017-04-25T23:19:00Z">
              <w:r>
                <w:rPr>
                  <w:sz w:val="18"/>
                  <w:szCs w:val="18"/>
                </w:rPr>
                <w:t>Immunization.identifier</w:t>
              </w:r>
            </w:ins>
          </w:p>
        </w:tc>
        <w:tc>
          <w:tcPr>
            <w:tcW w:w="1170" w:type="dxa"/>
            <w:tcPrChange w:id="1840" w:author="Andrea K. Fourquet" w:date="2017-04-25T23:21:00Z">
              <w:tcPr>
                <w:tcW w:w="1170" w:type="dxa"/>
              </w:tcPr>
            </w:tcPrChange>
          </w:tcPr>
          <w:p w14:paraId="0D6A17AB" w14:textId="49A0A33D" w:rsidR="003C038A" w:rsidRDefault="003C038A" w:rsidP="003C038A">
            <w:pPr>
              <w:spacing w:before="40" w:after="40"/>
              <w:ind w:left="72" w:right="72"/>
              <w:rPr>
                <w:ins w:id="1841" w:author="Andrea K. Fourquet" w:date="2017-04-25T23:19:00Z"/>
                <w:sz w:val="18"/>
                <w:szCs w:val="18"/>
              </w:rPr>
            </w:pPr>
          </w:p>
        </w:tc>
        <w:tc>
          <w:tcPr>
            <w:tcW w:w="3240" w:type="dxa"/>
            <w:tcMar>
              <w:left w:w="40" w:type="dxa"/>
              <w:right w:w="40" w:type="dxa"/>
            </w:tcMar>
            <w:vAlign w:val="bottom"/>
            <w:tcPrChange w:id="1842" w:author="Andrea K. Fourquet" w:date="2017-04-25T23:21:00Z">
              <w:tcPr>
                <w:tcW w:w="3240" w:type="dxa"/>
                <w:tcMar>
                  <w:left w:w="40" w:type="dxa"/>
                  <w:right w:w="40" w:type="dxa"/>
                </w:tcMar>
                <w:vAlign w:val="bottom"/>
              </w:tcPr>
            </w:tcPrChange>
          </w:tcPr>
          <w:p w14:paraId="6EDF4326" w14:textId="337E4000" w:rsidR="003C038A" w:rsidRDefault="003C038A" w:rsidP="003C038A">
            <w:pPr>
              <w:spacing w:before="40" w:after="40"/>
              <w:ind w:left="72" w:right="72"/>
              <w:rPr>
                <w:sz w:val="18"/>
                <w:szCs w:val="18"/>
              </w:rPr>
            </w:pPr>
            <w:r>
              <w:rPr>
                <w:sz w:val="18"/>
                <w:szCs w:val="18"/>
              </w:rPr>
              <w:t>The immunization type of the patient.</w:t>
            </w:r>
          </w:p>
        </w:tc>
        <w:tc>
          <w:tcPr>
            <w:tcW w:w="1980" w:type="dxa"/>
            <w:tcPrChange w:id="1843" w:author="Andrea K. Fourquet" w:date="2017-04-25T23:21:00Z">
              <w:tcPr>
                <w:tcW w:w="6242" w:type="dxa"/>
              </w:tcPr>
            </w:tcPrChange>
          </w:tcPr>
          <w:p w14:paraId="11B0D565" w14:textId="77777777" w:rsidR="003C038A" w:rsidRDefault="003C038A" w:rsidP="003C038A">
            <w:pPr>
              <w:spacing w:before="40" w:after="40"/>
              <w:ind w:left="72" w:right="72"/>
              <w:rPr>
                <w:sz w:val="18"/>
                <w:szCs w:val="18"/>
              </w:rPr>
            </w:pPr>
          </w:p>
        </w:tc>
      </w:tr>
      <w:tr w:rsidR="003C038A" w14:paraId="3A576030" w14:textId="77777777" w:rsidTr="003C038A">
        <w:tc>
          <w:tcPr>
            <w:tcW w:w="1770" w:type="dxa"/>
            <w:tcMar>
              <w:left w:w="40" w:type="dxa"/>
              <w:right w:w="40" w:type="dxa"/>
            </w:tcMar>
            <w:vAlign w:val="bottom"/>
            <w:tcPrChange w:id="1844" w:author="Andrea K. Fourquet" w:date="2017-04-25T23:21:00Z">
              <w:tcPr>
                <w:tcW w:w="1770" w:type="dxa"/>
                <w:tcMar>
                  <w:left w:w="40" w:type="dxa"/>
                  <w:right w:w="40" w:type="dxa"/>
                </w:tcMar>
                <w:vAlign w:val="bottom"/>
              </w:tcPr>
            </w:tcPrChange>
          </w:tcPr>
          <w:p w14:paraId="75B27442" w14:textId="77777777" w:rsidR="003C038A" w:rsidRDefault="003C038A" w:rsidP="003C038A">
            <w:pPr>
              <w:spacing w:before="40" w:after="40"/>
              <w:ind w:left="72" w:right="72"/>
              <w:jc w:val="right"/>
              <w:rPr>
                <w:sz w:val="18"/>
                <w:szCs w:val="18"/>
              </w:rPr>
            </w:pPr>
            <w:r>
              <w:rPr>
                <w:sz w:val="18"/>
                <w:szCs w:val="18"/>
              </w:rPr>
              <w:t xml:space="preserve">Immunization Year </w:t>
            </w:r>
          </w:p>
        </w:tc>
        <w:tc>
          <w:tcPr>
            <w:tcW w:w="1918" w:type="dxa"/>
            <w:vAlign w:val="bottom"/>
            <w:tcPrChange w:id="1845" w:author="Andrea K. Fourquet" w:date="2017-04-25T23:21:00Z">
              <w:tcPr>
                <w:tcW w:w="1918" w:type="dxa"/>
                <w:vAlign w:val="bottom"/>
              </w:tcPr>
            </w:tcPrChange>
          </w:tcPr>
          <w:p w14:paraId="588423DF" w14:textId="61F3CF3B" w:rsidR="003C038A" w:rsidRDefault="003C038A" w:rsidP="003C038A">
            <w:pPr>
              <w:spacing w:before="40" w:after="40"/>
              <w:ind w:left="72" w:right="72"/>
              <w:rPr>
                <w:ins w:id="1846" w:author="Andrea K. Fourquet" w:date="2017-04-25T23:19:00Z"/>
                <w:sz w:val="18"/>
                <w:szCs w:val="18"/>
              </w:rPr>
            </w:pPr>
            <w:ins w:id="1847" w:author="Andrea K. Fourquet" w:date="2017-04-25T23:19:00Z">
              <w:r>
                <w:rPr>
                  <w:sz w:val="18"/>
                  <w:szCs w:val="18"/>
                </w:rPr>
                <w:t>Immunization.date</w:t>
              </w:r>
            </w:ins>
          </w:p>
        </w:tc>
        <w:tc>
          <w:tcPr>
            <w:tcW w:w="1170" w:type="dxa"/>
            <w:tcPrChange w:id="1848" w:author="Andrea K. Fourquet" w:date="2017-04-25T23:21:00Z">
              <w:tcPr>
                <w:tcW w:w="1170" w:type="dxa"/>
              </w:tcPr>
            </w:tcPrChange>
          </w:tcPr>
          <w:p w14:paraId="52808286" w14:textId="45783A53" w:rsidR="003C038A" w:rsidRDefault="003C038A" w:rsidP="003C038A">
            <w:pPr>
              <w:spacing w:before="40" w:after="40"/>
              <w:ind w:left="72" w:right="72"/>
              <w:rPr>
                <w:ins w:id="1849" w:author="Andrea K. Fourquet" w:date="2017-04-25T23:19:00Z"/>
                <w:sz w:val="18"/>
                <w:szCs w:val="18"/>
              </w:rPr>
            </w:pPr>
          </w:p>
        </w:tc>
        <w:tc>
          <w:tcPr>
            <w:tcW w:w="3240" w:type="dxa"/>
            <w:tcMar>
              <w:left w:w="40" w:type="dxa"/>
              <w:right w:w="40" w:type="dxa"/>
            </w:tcMar>
            <w:vAlign w:val="bottom"/>
            <w:tcPrChange w:id="1850" w:author="Andrea K. Fourquet" w:date="2017-04-25T23:21:00Z">
              <w:tcPr>
                <w:tcW w:w="3240" w:type="dxa"/>
                <w:tcMar>
                  <w:left w:w="40" w:type="dxa"/>
                  <w:right w:w="40" w:type="dxa"/>
                </w:tcMar>
                <w:vAlign w:val="bottom"/>
              </w:tcPr>
            </w:tcPrChange>
          </w:tcPr>
          <w:p w14:paraId="5A230B1A" w14:textId="7DFF9EEA" w:rsidR="003C038A" w:rsidRDefault="003C038A" w:rsidP="003C038A">
            <w:pPr>
              <w:spacing w:before="40" w:after="40"/>
              <w:ind w:left="72" w:right="72"/>
              <w:rPr>
                <w:sz w:val="18"/>
                <w:szCs w:val="18"/>
              </w:rPr>
            </w:pPr>
            <w:r>
              <w:rPr>
                <w:sz w:val="18"/>
                <w:szCs w:val="18"/>
              </w:rPr>
              <w:t>The year associated with each immunization type</w:t>
            </w:r>
          </w:p>
        </w:tc>
        <w:tc>
          <w:tcPr>
            <w:tcW w:w="1980" w:type="dxa"/>
            <w:tcPrChange w:id="1851" w:author="Andrea K. Fourquet" w:date="2017-04-25T23:21:00Z">
              <w:tcPr>
                <w:tcW w:w="6242" w:type="dxa"/>
              </w:tcPr>
            </w:tcPrChange>
          </w:tcPr>
          <w:p w14:paraId="4571D078" w14:textId="77777777" w:rsidR="003C038A" w:rsidRDefault="003C038A" w:rsidP="003C038A">
            <w:pPr>
              <w:spacing w:before="40" w:after="40"/>
              <w:ind w:left="72" w:right="72"/>
              <w:rPr>
                <w:sz w:val="18"/>
                <w:szCs w:val="18"/>
              </w:rPr>
            </w:pPr>
          </w:p>
        </w:tc>
      </w:tr>
      <w:tr w:rsidR="003C038A" w14:paraId="633E1550" w14:textId="77777777" w:rsidTr="003C038A">
        <w:tc>
          <w:tcPr>
            <w:tcW w:w="1770" w:type="dxa"/>
            <w:tcMar>
              <w:left w:w="40" w:type="dxa"/>
              <w:right w:w="40" w:type="dxa"/>
            </w:tcMar>
            <w:vAlign w:val="bottom"/>
            <w:tcPrChange w:id="1852" w:author="Andrea K. Fourquet" w:date="2017-04-25T23:21:00Z">
              <w:tcPr>
                <w:tcW w:w="1770" w:type="dxa"/>
                <w:tcMar>
                  <w:left w:w="40" w:type="dxa"/>
                  <w:right w:w="40" w:type="dxa"/>
                </w:tcMar>
                <w:vAlign w:val="bottom"/>
              </w:tcPr>
            </w:tcPrChange>
          </w:tcPr>
          <w:p w14:paraId="4511EE0D" w14:textId="77777777" w:rsidR="003C038A" w:rsidRDefault="003C038A" w:rsidP="003C038A">
            <w:pPr>
              <w:spacing w:before="40" w:after="40"/>
              <w:ind w:left="72" w:right="72"/>
              <w:jc w:val="right"/>
              <w:rPr>
                <w:sz w:val="18"/>
                <w:szCs w:val="18"/>
              </w:rPr>
            </w:pPr>
            <w:r>
              <w:rPr>
                <w:sz w:val="18"/>
                <w:szCs w:val="18"/>
              </w:rPr>
              <w:t>Current Medications</w:t>
            </w:r>
          </w:p>
        </w:tc>
        <w:tc>
          <w:tcPr>
            <w:tcW w:w="1918" w:type="dxa"/>
            <w:vAlign w:val="bottom"/>
            <w:tcPrChange w:id="1853" w:author="Andrea K. Fourquet" w:date="2017-04-25T23:21:00Z">
              <w:tcPr>
                <w:tcW w:w="1918" w:type="dxa"/>
                <w:vAlign w:val="bottom"/>
              </w:tcPr>
            </w:tcPrChange>
          </w:tcPr>
          <w:p w14:paraId="06208A54" w14:textId="6161E612" w:rsidR="003C038A" w:rsidRDefault="003C038A" w:rsidP="003C038A">
            <w:pPr>
              <w:spacing w:before="40" w:after="40"/>
              <w:ind w:left="72" w:right="72"/>
              <w:rPr>
                <w:ins w:id="1854" w:author="Andrea K. Fourquet" w:date="2017-04-25T23:19:00Z"/>
                <w:sz w:val="18"/>
                <w:szCs w:val="18"/>
              </w:rPr>
            </w:pPr>
            <w:ins w:id="1855" w:author="Andrea K. Fourquet" w:date="2017-04-25T23:19:00Z">
              <w:r>
                <w:rPr>
                  <w:sz w:val="18"/>
                  <w:szCs w:val="18"/>
                </w:rPr>
                <w:t>MedicationStatement.medication[x]</w:t>
              </w:r>
            </w:ins>
          </w:p>
        </w:tc>
        <w:tc>
          <w:tcPr>
            <w:tcW w:w="1170" w:type="dxa"/>
            <w:tcPrChange w:id="1856" w:author="Andrea K. Fourquet" w:date="2017-04-25T23:21:00Z">
              <w:tcPr>
                <w:tcW w:w="1170" w:type="dxa"/>
              </w:tcPr>
            </w:tcPrChange>
          </w:tcPr>
          <w:p w14:paraId="2C6404FC" w14:textId="087038E7" w:rsidR="003C038A" w:rsidRDefault="003C038A" w:rsidP="003C038A">
            <w:pPr>
              <w:spacing w:before="40" w:after="40"/>
              <w:ind w:left="72" w:right="72"/>
              <w:rPr>
                <w:ins w:id="1857" w:author="Andrea K. Fourquet" w:date="2017-04-25T23:19:00Z"/>
                <w:sz w:val="18"/>
                <w:szCs w:val="18"/>
              </w:rPr>
            </w:pPr>
          </w:p>
        </w:tc>
        <w:tc>
          <w:tcPr>
            <w:tcW w:w="3240" w:type="dxa"/>
            <w:tcMar>
              <w:left w:w="40" w:type="dxa"/>
              <w:right w:w="40" w:type="dxa"/>
            </w:tcMar>
            <w:vAlign w:val="bottom"/>
            <w:tcPrChange w:id="1858" w:author="Andrea K. Fourquet" w:date="2017-04-25T23:21:00Z">
              <w:tcPr>
                <w:tcW w:w="3240" w:type="dxa"/>
                <w:tcMar>
                  <w:left w:w="40" w:type="dxa"/>
                  <w:right w:w="40" w:type="dxa"/>
                </w:tcMar>
                <w:vAlign w:val="bottom"/>
              </w:tcPr>
            </w:tcPrChange>
          </w:tcPr>
          <w:p w14:paraId="5BE62FAE" w14:textId="67E3E20D" w:rsidR="003C038A" w:rsidRDefault="003C038A" w:rsidP="003C038A">
            <w:pPr>
              <w:spacing w:before="40" w:after="40"/>
              <w:ind w:left="72" w:right="72"/>
              <w:rPr>
                <w:sz w:val="18"/>
                <w:szCs w:val="18"/>
              </w:rPr>
            </w:pPr>
            <w:r>
              <w:rPr>
                <w:sz w:val="18"/>
                <w:szCs w:val="18"/>
              </w:rPr>
              <w:t>The medications the patient currently takes</w:t>
            </w:r>
          </w:p>
        </w:tc>
        <w:tc>
          <w:tcPr>
            <w:tcW w:w="1980" w:type="dxa"/>
            <w:tcPrChange w:id="1859" w:author="Andrea K. Fourquet" w:date="2017-04-25T23:21:00Z">
              <w:tcPr>
                <w:tcW w:w="6242" w:type="dxa"/>
              </w:tcPr>
            </w:tcPrChange>
          </w:tcPr>
          <w:p w14:paraId="68E2E37D" w14:textId="77777777" w:rsidR="003C038A" w:rsidRDefault="003C038A" w:rsidP="003C038A">
            <w:pPr>
              <w:spacing w:before="40" w:after="40"/>
              <w:ind w:left="72" w:right="72"/>
              <w:rPr>
                <w:sz w:val="18"/>
                <w:szCs w:val="18"/>
              </w:rPr>
            </w:pPr>
          </w:p>
        </w:tc>
      </w:tr>
      <w:tr w:rsidR="003C038A" w14:paraId="1AA1EBF0" w14:textId="77777777" w:rsidTr="003C038A">
        <w:tc>
          <w:tcPr>
            <w:tcW w:w="1770" w:type="dxa"/>
            <w:tcMar>
              <w:left w:w="40" w:type="dxa"/>
              <w:right w:w="40" w:type="dxa"/>
            </w:tcMar>
            <w:vAlign w:val="bottom"/>
            <w:tcPrChange w:id="1860" w:author="Andrea K. Fourquet" w:date="2017-04-25T23:21:00Z">
              <w:tcPr>
                <w:tcW w:w="1770" w:type="dxa"/>
                <w:tcMar>
                  <w:left w:w="40" w:type="dxa"/>
                  <w:right w:w="40" w:type="dxa"/>
                </w:tcMar>
                <w:vAlign w:val="bottom"/>
              </w:tcPr>
            </w:tcPrChange>
          </w:tcPr>
          <w:p w14:paraId="5FC49546" w14:textId="77777777" w:rsidR="003C038A" w:rsidRDefault="003C038A" w:rsidP="003C038A">
            <w:pPr>
              <w:spacing w:before="40" w:after="40"/>
              <w:ind w:left="72" w:right="72"/>
              <w:jc w:val="right"/>
              <w:rPr>
                <w:sz w:val="18"/>
                <w:szCs w:val="18"/>
              </w:rPr>
            </w:pPr>
            <w:r>
              <w:rPr>
                <w:sz w:val="18"/>
                <w:szCs w:val="18"/>
              </w:rPr>
              <w:t>Current Medication Dose</w:t>
            </w:r>
          </w:p>
        </w:tc>
        <w:tc>
          <w:tcPr>
            <w:tcW w:w="1918" w:type="dxa"/>
            <w:vAlign w:val="bottom"/>
            <w:tcPrChange w:id="1861" w:author="Andrea K. Fourquet" w:date="2017-04-25T23:21:00Z">
              <w:tcPr>
                <w:tcW w:w="1918" w:type="dxa"/>
                <w:vAlign w:val="bottom"/>
              </w:tcPr>
            </w:tcPrChange>
          </w:tcPr>
          <w:p w14:paraId="2C7DF4FC" w14:textId="03C42000" w:rsidR="003C038A" w:rsidRDefault="003C038A" w:rsidP="003C038A">
            <w:pPr>
              <w:spacing w:before="40" w:after="40"/>
              <w:ind w:left="72" w:right="72"/>
              <w:rPr>
                <w:ins w:id="1862" w:author="Andrea K. Fourquet" w:date="2017-04-25T23:19:00Z"/>
                <w:sz w:val="18"/>
                <w:szCs w:val="18"/>
              </w:rPr>
            </w:pPr>
            <w:ins w:id="1863" w:author="Andrea K. Fourquet" w:date="2017-04-25T23:19:00Z">
              <w:r>
                <w:rPr>
                  <w:sz w:val="18"/>
                  <w:szCs w:val="18"/>
                </w:rPr>
                <w:t>MedicationStatement.dosage</w:t>
              </w:r>
            </w:ins>
          </w:p>
        </w:tc>
        <w:tc>
          <w:tcPr>
            <w:tcW w:w="1170" w:type="dxa"/>
            <w:tcPrChange w:id="1864" w:author="Andrea K. Fourquet" w:date="2017-04-25T23:21:00Z">
              <w:tcPr>
                <w:tcW w:w="1170" w:type="dxa"/>
              </w:tcPr>
            </w:tcPrChange>
          </w:tcPr>
          <w:p w14:paraId="2CBD0A13" w14:textId="32611C45" w:rsidR="003C038A" w:rsidRDefault="003C038A" w:rsidP="003C038A">
            <w:pPr>
              <w:spacing w:before="40" w:after="40"/>
              <w:ind w:left="72" w:right="72"/>
              <w:rPr>
                <w:ins w:id="1865" w:author="Andrea K. Fourquet" w:date="2017-04-25T23:19:00Z"/>
                <w:sz w:val="18"/>
                <w:szCs w:val="18"/>
              </w:rPr>
            </w:pPr>
          </w:p>
        </w:tc>
        <w:tc>
          <w:tcPr>
            <w:tcW w:w="3240" w:type="dxa"/>
            <w:tcMar>
              <w:left w:w="40" w:type="dxa"/>
              <w:right w:w="40" w:type="dxa"/>
            </w:tcMar>
            <w:vAlign w:val="bottom"/>
            <w:tcPrChange w:id="1866" w:author="Andrea K. Fourquet" w:date="2017-04-25T23:21:00Z">
              <w:tcPr>
                <w:tcW w:w="3240" w:type="dxa"/>
                <w:tcMar>
                  <w:left w:w="40" w:type="dxa"/>
                  <w:right w:w="40" w:type="dxa"/>
                </w:tcMar>
                <w:vAlign w:val="bottom"/>
              </w:tcPr>
            </w:tcPrChange>
          </w:tcPr>
          <w:p w14:paraId="139F77E6" w14:textId="43F86EBC" w:rsidR="003C038A" w:rsidRDefault="003C038A" w:rsidP="003C038A">
            <w:pPr>
              <w:spacing w:before="40" w:after="40"/>
              <w:ind w:left="72" w:right="72"/>
              <w:rPr>
                <w:sz w:val="18"/>
                <w:szCs w:val="18"/>
              </w:rPr>
            </w:pPr>
            <w:r>
              <w:rPr>
                <w:sz w:val="18"/>
                <w:szCs w:val="18"/>
              </w:rPr>
              <w:t>The numeric dose or amount of the patient's current medication</w:t>
            </w:r>
          </w:p>
        </w:tc>
        <w:tc>
          <w:tcPr>
            <w:tcW w:w="1980" w:type="dxa"/>
            <w:tcPrChange w:id="1867" w:author="Andrea K. Fourquet" w:date="2017-04-25T23:21:00Z">
              <w:tcPr>
                <w:tcW w:w="6242" w:type="dxa"/>
              </w:tcPr>
            </w:tcPrChange>
          </w:tcPr>
          <w:p w14:paraId="66EFDA98" w14:textId="77777777" w:rsidR="003C038A" w:rsidRDefault="003C038A" w:rsidP="003C038A">
            <w:pPr>
              <w:spacing w:before="40" w:after="40"/>
              <w:ind w:left="72" w:right="72"/>
              <w:rPr>
                <w:sz w:val="18"/>
                <w:szCs w:val="18"/>
              </w:rPr>
            </w:pPr>
          </w:p>
        </w:tc>
      </w:tr>
      <w:tr w:rsidR="003C038A" w14:paraId="03FC22D5" w14:textId="77777777" w:rsidTr="003C038A">
        <w:tc>
          <w:tcPr>
            <w:tcW w:w="1770" w:type="dxa"/>
            <w:tcMar>
              <w:left w:w="40" w:type="dxa"/>
              <w:right w:w="40" w:type="dxa"/>
            </w:tcMar>
            <w:vAlign w:val="bottom"/>
            <w:tcPrChange w:id="1868" w:author="Andrea K. Fourquet" w:date="2017-04-25T23:21:00Z">
              <w:tcPr>
                <w:tcW w:w="1770" w:type="dxa"/>
                <w:tcMar>
                  <w:left w:w="40" w:type="dxa"/>
                  <w:right w:w="40" w:type="dxa"/>
                </w:tcMar>
                <w:vAlign w:val="bottom"/>
              </w:tcPr>
            </w:tcPrChange>
          </w:tcPr>
          <w:p w14:paraId="50E50D2F" w14:textId="77777777" w:rsidR="003C038A" w:rsidRDefault="003C038A" w:rsidP="003C038A">
            <w:pPr>
              <w:spacing w:before="40" w:after="40"/>
              <w:ind w:left="72" w:right="72"/>
              <w:jc w:val="right"/>
              <w:rPr>
                <w:sz w:val="18"/>
                <w:szCs w:val="18"/>
              </w:rPr>
            </w:pPr>
            <w:r>
              <w:rPr>
                <w:sz w:val="18"/>
                <w:szCs w:val="18"/>
              </w:rPr>
              <w:t>Current Medication Dosage Unit</w:t>
            </w:r>
          </w:p>
        </w:tc>
        <w:tc>
          <w:tcPr>
            <w:tcW w:w="1918" w:type="dxa"/>
            <w:vAlign w:val="bottom"/>
            <w:tcPrChange w:id="1869" w:author="Andrea K. Fourquet" w:date="2017-04-25T23:21:00Z">
              <w:tcPr>
                <w:tcW w:w="1918" w:type="dxa"/>
                <w:vAlign w:val="bottom"/>
              </w:tcPr>
            </w:tcPrChange>
          </w:tcPr>
          <w:p w14:paraId="63C0FDA1" w14:textId="160C6337" w:rsidR="003C038A" w:rsidRDefault="003C038A" w:rsidP="003C038A">
            <w:pPr>
              <w:spacing w:before="40" w:after="40"/>
              <w:ind w:left="72" w:right="72"/>
              <w:rPr>
                <w:ins w:id="1870" w:author="Andrea K. Fourquet" w:date="2017-04-25T23:19:00Z"/>
                <w:sz w:val="18"/>
                <w:szCs w:val="18"/>
              </w:rPr>
            </w:pPr>
            <w:ins w:id="1871" w:author="Andrea K. Fourquet" w:date="2017-04-25T23:19:00Z">
              <w:r>
                <w:rPr>
                  <w:sz w:val="18"/>
                  <w:szCs w:val="18"/>
                </w:rPr>
                <w:t>MedicationStatement.dosage</w:t>
              </w:r>
            </w:ins>
          </w:p>
        </w:tc>
        <w:tc>
          <w:tcPr>
            <w:tcW w:w="1170" w:type="dxa"/>
            <w:tcPrChange w:id="1872" w:author="Andrea K. Fourquet" w:date="2017-04-25T23:21:00Z">
              <w:tcPr>
                <w:tcW w:w="1170" w:type="dxa"/>
              </w:tcPr>
            </w:tcPrChange>
          </w:tcPr>
          <w:p w14:paraId="5ECF96C6" w14:textId="556237A8" w:rsidR="003C038A" w:rsidRDefault="003C038A" w:rsidP="003C038A">
            <w:pPr>
              <w:spacing w:before="40" w:after="40"/>
              <w:ind w:left="72" w:right="72"/>
              <w:rPr>
                <w:ins w:id="1873" w:author="Andrea K. Fourquet" w:date="2017-04-25T23:19:00Z"/>
                <w:sz w:val="18"/>
                <w:szCs w:val="18"/>
              </w:rPr>
            </w:pPr>
          </w:p>
        </w:tc>
        <w:tc>
          <w:tcPr>
            <w:tcW w:w="3240" w:type="dxa"/>
            <w:tcMar>
              <w:left w:w="40" w:type="dxa"/>
              <w:right w:w="40" w:type="dxa"/>
            </w:tcMar>
            <w:vAlign w:val="bottom"/>
            <w:tcPrChange w:id="1874" w:author="Andrea K. Fourquet" w:date="2017-04-25T23:21:00Z">
              <w:tcPr>
                <w:tcW w:w="3240" w:type="dxa"/>
                <w:tcMar>
                  <w:left w:w="40" w:type="dxa"/>
                  <w:right w:w="40" w:type="dxa"/>
                </w:tcMar>
                <w:vAlign w:val="bottom"/>
              </w:tcPr>
            </w:tcPrChange>
          </w:tcPr>
          <w:p w14:paraId="7E37AA59" w14:textId="3524C613" w:rsidR="003C038A" w:rsidRDefault="003C038A" w:rsidP="003C038A">
            <w:pPr>
              <w:spacing w:before="40" w:after="40"/>
              <w:ind w:left="72" w:right="72"/>
              <w:rPr>
                <w:sz w:val="18"/>
                <w:szCs w:val="18"/>
              </w:rPr>
            </w:pPr>
            <w:r>
              <w:rPr>
                <w:sz w:val="18"/>
                <w:szCs w:val="18"/>
              </w:rPr>
              <w:t>The dosage unit of the patient's current medication</w:t>
            </w:r>
          </w:p>
        </w:tc>
        <w:tc>
          <w:tcPr>
            <w:tcW w:w="1980" w:type="dxa"/>
            <w:tcPrChange w:id="1875" w:author="Andrea K. Fourquet" w:date="2017-04-25T23:21:00Z">
              <w:tcPr>
                <w:tcW w:w="6242" w:type="dxa"/>
              </w:tcPr>
            </w:tcPrChange>
          </w:tcPr>
          <w:p w14:paraId="6453F573" w14:textId="77777777" w:rsidR="003C038A" w:rsidRDefault="003C038A" w:rsidP="003C038A">
            <w:pPr>
              <w:spacing w:before="40" w:after="40"/>
              <w:ind w:left="72" w:right="72"/>
              <w:rPr>
                <w:sz w:val="18"/>
                <w:szCs w:val="18"/>
              </w:rPr>
            </w:pPr>
          </w:p>
        </w:tc>
      </w:tr>
      <w:tr w:rsidR="003C038A" w14:paraId="44D98707" w14:textId="77777777" w:rsidTr="003C038A">
        <w:tc>
          <w:tcPr>
            <w:tcW w:w="1770" w:type="dxa"/>
            <w:tcMar>
              <w:left w:w="40" w:type="dxa"/>
              <w:right w:w="40" w:type="dxa"/>
            </w:tcMar>
            <w:vAlign w:val="bottom"/>
            <w:tcPrChange w:id="1876" w:author="Andrea K. Fourquet" w:date="2017-04-25T23:21:00Z">
              <w:tcPr>
                <w:tcW w:w="1770" w:type="dxa"/>
                <w:tcMar>
                  <w:left w:w="40" w:type="dxa"/>
                  <w:right w:w="40" w:type="dxa"/>
                </w:tcMar>
                <w:vAlign w:val="bottom"/>
              </w:tcPr>
            </w:tcPrChange>
          </w:tcPr>
          <w:p w14:paraId="7AD107FD" w14:textId="77777777" w:rsidR="003C038A" w:rsidRDefault="003C038A" w:rsidP="003C038A">
            <w:pPr>
              <w:spacing w:before="40" w:after="40"/>
              <w:ind w:left="72" w:right="72"/>
              <w:jc w:val="right"/>
              <w:rPr>
                <w:sz w:val="18"/>
                <w:szCs w:val="18"/>
              </w:rPr>
            </w:pPr>
            <w:r>
              <w:rPr>
                <w:sz w:val="18"/>
                <w:szCs w:val="18"/>
              </w:rPr>
              <w:t>Current Medication Administration Route</w:t>
            </w:r>
          </w:p>
        </w:tc>
        <w:tc>
          <w:tcPr>
            <w:tcW w:w="1918" w:type="dxa"/>
            <w:vAlign w:val="bottom"/>
            <w:tcPrChange w:id="1877" w:author="Andrea K. Fourquet" w:date="2017-04-25T23:21:00Z">
              <w:tcPr>
                <w:tcW w:w="1918" w:type="dxa"/>
                <w:vAlign w:val="bottom"/>
              </w:tcPr>
            </w:tcPrChange>
          </w:tcPr>
          <w:p w14:paraId="04140FD2" w14:textId="7446E5D5" w:rsidR="003C038A" w:rsidRDefault="003C038A" w:rsidP="003C038A">
            <w:pPr>
              <w:spacing w:before="40" w:after="40"/>
              <w:ind w:left="72" w:right="72"/>
              <w:rPr>
                <w:ins w:id="1878" w:author="Andrea K. Fourquet" w:date="2017-04-25T23:19:00Z"/>
                <w:sz w:val="18"/>
                <w:szCs w:val="18"/>
              </w:rPr>
            </w:pPr>
            <w:ins w:id="1879" w:author="Andrea K. Fourquet" w:date="2017-04-25T23:19:00Z">
              <w:r>
                <w:rPr>
                  <w:sz w:val="18"/>
                  <w:szCs w:val="18"/>
                </w:rPr>
                <w:t>MedicationStatement.dosage.route</w:t>
              </w:r>
            </w:ins>
          </w:p>
        </w:tc>
        <w:tc>
          <w:tcPr>
            <w:tcW w:w="1170" w:type="dxa"/>
            <w:tcPrChange w:id="1880" w:author="Andrea K. Fourquet" w:date="2017-04-25T23:21:00Z">
              <w:tcPr>
                <w:tcW w:w="1170" w:type="dxa"/>
              </w:tcPr>
            </w:tcPrChange>
          </w:tcPr>
          <w:p w14:paraId="66B317BD" w14:textId="1035B1E3" w:rsidR="003C038A" w:rsidRDefault="003C038A" w:rsidP="003C038A">
            <w:pPr>
              <w:spacing w:before="40" w:after="40"/>
              <w:ind w:left="72" w:right="72"/>
              <w:rPr>
                <w:ins w:id="1881" w:author="Andrea K. Fourquet" w:date="2017-04-25T23:19:00Z"/>
                <w:sz w:val="18"/>
                <w:szCs w:val="18"/>
              </w:rPr>
            </w:pPr>
          </w:p>
        </w:tc>
        <w:tc>
          <w:tcPr>
            <w:tcW w:w="3240" w:type="dxa"/>
            <w:tcMar>
              <w:left w:w="40" w:type="dxa"/>
              <w:right w:w="40" w:type="dxa"/>
            </w:tcMar>
            <w:vAlign w:val="bottom"/>
            <w:tcPrChange w:id="1882" w:author="Andrea K. Fourquet" w:date="2017-04-25T23:21:00Z">
              <w:tcPr>
                <w:tcW w:w="3240" w:type="dxa"/>
                <w:tcMar>
                  <w:left w:w="40" w:type="dxa"/>
                  <w:right w:w="40" w:type="dxa"/>
                </w:tcMar>
                <w:vAlign w:val="bottom"/>
              </w:tcPr>
            </w:tcPrChange>
          </w:tcPr>
          <w:p w14:paraId="402C611B" w14:textId="13C42459" w:rsidR="003C038A" w:rsidRDefault="003C038A" w:rsidP="003C038A">
            <w:pPr>
              <w:spacing w:before="40" w:after="40"/>
              <w:ind w:left="72" w:right="72"/>
              <w:rPr>
                <w:sz w:val="18"/>
                <w:szCs w:val="18"/>
              </w:rPr>
            </w:pPr>
            <w:r>
              <w:rPr>
                <w:sz w:val="18"/>
                <w:szCs w:val="18"/>
              </w:rPr>
              <w:t>The administration route (po, SQ, etc.) of the patient's current medication</w:t>
            </w:r>
          </w:p>
        </w:tc>
        <w:tc>
          <w:tcPr>
            <w:tcW w:w="1980" w:type="dxa"/>
            <w:tcPrChange w:id="1883" w:author="Andrea K. Fourquet" w:date="2017-04-25T23:21:00Z">
              <w:tcPr>
                <w:tcW w:w="6242" w:type="dxa"/>
              </w:tcPr>
            </w:tcPrChange>
          </w:tcPr>
          <w:p w14:paraId="796578D5" w14:textId="77777777" w:rsidR="003C038A" w:rsidRDefault="003C038A" w:rsidP="003C038A">
            <w:pPr>
              <w:spacing w:before="40" w:after="40"/>
              <w:ind w:left="72" w:right="72"/>
              <w:rPr>
                <w:sz w:val="18"/>
                <w:szCs w:val="18"/>
              </w:rPr>
            </w:pPr>
          </w:p>
        </w:tc>
      </w:tr>
      <w:tr w:rsidR="003C038A" w14:paraId="21649DD7" w14:textId="77777777" w:rsidTr="003C038A">
        <w:tc>
          <w:tcPr>
            <w:tcW w:w="1770" w:type="dxa"/>
            <w:tcMar>
              <w:left w:w="40" w:type="dxa"/>
              <w:right w:w="40" w:type="dxa"/>
            </w:tcMar>
            <w:vAlign w:val="bottom"/>
            <w:tcPrChange w:id="1884" w:author="Andrea K. Fourquet" w:date="2017-04-25T23:21:00Z">
              <w:tcPr>
                <w:tcW w:w="1770" w:type="dxa"/>
                <w:tcMar>
                  <w:left w:w="40" w:type="dxa"/>
                  <w:right w:w="40" w:type="dxa"/>
                </w:tcMar>
                <w:vAlign w:val="bottom"/>
              </w:tcPr>
            </w:tcPrChange>
          </w:tcPr>
          <w:p w14:paraId="681E0277" w14:textId="77777777" w:rsidR="003C038A" w:rsidRDefault="003C038A" w:rsidP="003C038A">
            <w:pPr>
              <w:spacing w:before="40" w:after="40"/>
              <w:ind w:left="72" w:right="72"/>
              <w:jc w:val="right"/>
              <w:rPr>
                <w:sz w:val="18"/>
                <w:szCs w:val="18"/>
              </w:rPr>
            </w:pPr>
            <w:r>
              <w:rPr>
                <w:sz w:val="18"/>
                <w:szCs w:val="18"/>
              </w:rPr>
              <w:t>Presence of Emergency Information Form</w:t>
            </w:r>
          </w:p>
        </w:tc>
        <w:tc>
          <w:tcPr>
            <w:tcW w:w="1918" w:type="dxa"/>
            <w:vAlign w:val="bottom"/>
            <w:tcPrChange w:id="1885" w:author="Andrea K. Fourquet" w:date="2017-04-25T23:21:00Z">
              <w:tcPr>
                <w:tcW w:w="1918" w:type="dxa"/>
                <w:vAlign w:val="bottom"/>
              </w:tcPr>
            </w:tcPrChange>
          </w:tcPr>
          <w:p w14:paraId="2F134198" w14:textId="5EEC06B3" w:rsidR="003C038A" w:rsidRDefault="003C038A" w:rsidP="003C038A">
            <w:pPr>
              <w:spacing w:before="40" w:after="40"/>
              <w:ind w:left="72" w:right="72"/>
              <w:rPr>
                <w:ins w:id="1886" w:author="Andrea K. Fourquet" w:date="2017-04-25T23:19:00Z"/>
                <w:sz w:val="18"/>
                <w:szCs w:val="18"/>
              </w:rPr>
            </w:pPr>
            <w:ins w:id="1887" w:author="Andrea K. Fourquet" w:date="2017-04-25T23:19:00Z">
              <w:r>
                <w:rPr>
                  <w:sz w:val="18"/>
                  <w:szCs w:val="18"/>
                </w:rPr>
                <w:t>N/A</w:t>
              </w:r>
            </w:ins>
          </w:p>
        </w:tc>
        <w:tc>
          <w:tcPr>
            <w:tcW w:w="1170" w:type="dxa"/>
            <w:tcPrChange w:id="1888" w:author="Andrea K. Fourquet" w:date="2017-04-25T23:21:00Z">
              <w:tcPr>
                <w:tcW w:w="1170" w:type="dxa"/>
              </w:tcPr>
            </w:tcPrChange>
          </w:tcPr>
          <w:p w14:paraId="7A09C8CD" w14:textId="14AE201A" w:rsidR="003C038A" w:rsidRDefault="003C038A" w:rsidP="003C038A">
            <w:pPr>
              <w:spacing w:before="40" w:after="40"/>
              <w:ind w:left="72" w:right="72"/>
              <w:rPr>
                <w:ins w:id="1889" w:author="Andrea K. Fourquet" w:date="2017-04-25T23:19:00Z"/>
                <w:sz w:val="18"/>
                <w:szCs w:val="18"/>
              </w:rPr>
            </w:pPr>
          </w:p>
        </w:tc>
        <w:tc>
          <w:tcPr>
            <w:tcW w:w="3240" w:type="dxa"/>
            <w:tcMar>
              <w:left w:w="40" w:type="dxa"/>
              <w:right w:w="40" w:type="dxa"/>
            </w:tcMar>
            <w:vAlign w:val="bottom"/>
            <w:tcPrChange w:id="1890" w:author="Andrea K. Fourquet" w:date="2017-04-25T23:21:00Z">
              <w:tcPr>
                <w:tcW w:w="3240" w:type="dxa"/>
                <w:tcMar>
                  <w:left w:w="40" w:type="dxa"/>
                  <w:right w:w="40" w:type="dxa"/>
                </w:tcMar>
                <w:vAlign w:val="bottom"/>
              </w:tcPr>
            </w:tcPrChange>
          </w:tcPr>
          <w:p w14:paraId="625170C9" w14:textId="016E2839" w:rsidR="003C038A" w:rsidRDefault="003C038A" w:rsidP="003C038A">
            <w:pPr>
              <w:spacing w:before="40" w:after="40"/>
              <w:ind w:left="72" w:right="72"/>
              <w:rPr>
                <w:sz w:val="18"/>
                <w:szCs w:val="18"/>
              </w:rPr>
            </w:pPr>
            <w:r>
              <w:rPr>
                <w:sz w:val="18"/>
                <w:szCs w:val="18"/>
              </w:rPr>
              <w:t>Indication of the presence of the Emergency Information Form associated with patient's with special healthcare needs.</w:t>
            </w:r>
          </w:p>
        </w:tc>
        <w:tc>
          <w:tcPr>
            <w:tcW w:w="1980" w:type="dxa"/>
            <w:tcPrChange w:id="1891" w:author="Andrea K. Fourquet" w:date="2017-04-25T23:21:00Z">
              <w:tcPr>
                <w:tcW w:w="6242" w:type="dxa"/>
              </w:tcPr>
            </w:tcPrChange>
          </w:tcPr>
          <w:p w14:paraId="3F14F0BF" w14:textId="77777777" w:rsidR="003C038A" w:rsidRDefault="003C038A" w:rsidP="003C038A">
            <w:pPr>
              <w:spacing w:before="40" w:after="40"/>
              <w:ind w:left="72" w:right="72"/>
              <w:rPr>
                <w:sz w:val="18"/>
                <w:szCs w:val="18"/>
              </w:rPr>
            </w:pPr>
          </w:p>
        </w:tc>
      </w:tr>
      <w:tr w:rsidR="003C038A" w14:paraId="76877DEB" w14:textId="77777777" w:rsidTr="003C038A">
        <w:tc>
          <w:tcPr>
            <w:tcW w:w="1770" w:type="dxa"/>
            <w:tcMar>
              <w:left w:w="40" w:type="dxa"/>
              <w:right w:w="40" w:type="dxa"/>
            </w:tcMar>
            <w:vAlign w:val="bottom"/>
            <w:tcPrChange w:id="1892" w:author="Andrea K. Fourquet" w:date="2017-04-25T23:21:00Z">
              <w:tcPr>
                <w:tcW w:w="1770" w:type="dxa"/>
                <w:tcMar>
                  <w:left w:w="40" w:type="dxa"/>
                  <w:right w:w="40" w:type="dxa"/>
                </w:tcMar>
                <w:vAlign w:val="bottom"/>
              </w:tcPr>
            </w:tcPrChange>
          </w:tcPr>
          <w:p w14:paraId="2C07FB67" w14:textId="77777777" w:rsidR="003C038A" w:rsidRDefault="003C038A" w:rsidP="003C038A">
            <w:pPr>
              <w:spacing w:before="40" w:after="40"/>
              <w:ind w:left="72" w:right="72"/>
              <w:jc w:val="right"/>
              <w:rPr>
                <w:sz w:val="18"/>
                <w:szCs w:val="18"/>
              </w:rPr>
            </w:pPr>
            <w:r>
              <w:rPr>
                <w:sz w:val="18"/>
                <w:szCs w:val="18"/>
              </w:rPr>
              <w:t>Pregnancy</w:t>
            </w:r>
          </w:p>
        </w:tc>
        <w:tc>
          <w:tcPr>
            <w:tcW w:w="1918" w:type="dxa"/>
            <w:vAlign w:val="bottom"/>
            <w:tcPrChange w:id="1893" w:author="Andrea K. Fourquet" w:date="2017-04-25T23:21:00Z">
              <w:tcPr>
                <w:tcW w:w="1918" w:type="dxa"/>
                <w:vAlign w:val="bottom"/>
              </w:tcPr>
            </w:tcPrChange>
          </w:tcPr>
          <w:p w14:paraId="480336F2" w14:textId="1FC9F7A4" w:rsidR="003C038A" w:rsidRDefault="003C038A" w:rsidP="003C038A">
            <w:pPr>
              <w:spacing w:before="40" w:after="40"/>
              <w:ind w:left="72" w:right="72"/>
              <w:rPr>
                <w:ins w:id="1894" w:author="Andrea K. Fourquet" w:date="2017-04-25T23:19:00Z"/>
                <w:sz w:val="18"/>
                <w:szCs w:val="18"/>
              </w:rPr>
            </w:pPr>
            <w:ins w:id="1895" w:author="Andrea K. Fourquet" w:date="2017-04-25T23:19:00Z">
              <w:r>
                <w:rPr>
                  <w:sz w:val="18"/>
                  <w:szCs w:val="18"/>
                </w:rPr>
                <w:t xml:space="preserve">Condition.code </w:t>
              </w:r>
            </w:ins>
          </w:p>
        </w:tc>
        <w:tc>
          <w:tcPr>
            <w:tcW w:w="1170" w:type="dxa"/>
            <w:tcPrChange w:id="1896" w:author="Andrea K. Fourquet" w:date="2017-04-25T23:21:00Z">
              <w:tcPr>
                <w:tcW w:w="1170" w:type="dxa"/>
              </w:tcPr>
            </w:tcPrChange>
          </w:tcPr>
          <w:p w14:paraId="230B930A" w14:textId="1820061F" w:rsidR="003C038A" w:rsidRDefault="003C038A" w:rsidP="003C038A">
            <w:pPr>
              <w:spacing w:before="40" w:after="40"/>
              <w:ind w:left="72" w:right="72"/>
              <w:rPr>
                <w:ins w:id="1897" w:author="Andrea K. Fourquet" w:date="2017-04-25T23:19:00Z"/>
                <w:sz w:val="18"/>
                <w:szCs w:val="18"/>
              </w:rPr>
            </w:pPr>
          </w:p>
        </w:tc>
        <w:tc>
          <w:tcPr>
            <w:tcW w:w="3240" w:type="dxa"/>
            <w:tcMar>
              <w:left w:w="40" w:type="dxa"/>
              <w:right w:w="40" w:type="dxa"/>
            </w:tcMar>
            <w:vAlign w:val="bottom"/>
            <w:tcPrChange w:id="1898" w:author="Andrea K. Fourquet" w:date="2017-04-25T23:21:00Z">
              <w:tcPr>
                <w:tcW w:w="3240" w:type="dxa"/>
                <w:tcMar>
                  <w:left w:w="40" w:type="dxa"/>
                  <w:right w:w="40" w:type="dxa"/>
                </w:tcMar>
                <w:vAlign w:val="bottom"/>
              </w:tcPr>
            </w:tcPrChange>
          </w:tcPr>
          <w:p w14:paraId="49445E08" w14:textId="5D1C5591" w:rsidR="003C038A" w:rsidRDefault="003C038A" w:rsidP="003C038A">
            <w:pPr>
              <w:spacing w:before="40" w:after="40"/>
              <w:ind w:left="72" w:right="72"/>
              <w:rPr>
                <w:sz w:val="18"/>
                <w:szCs w:val="18"/>
              </w:rPr>
            </w:pPr>
            <w:r>
              <w:rPr>
                <w:sz w:val="18"/>
                <w:szCs w:val="18"/>
              </w:rPr>
              <w:t>Indication of the possibility by the patient's history of current pregnancy.</w:t>
            </w:r>
          </w:p>
        </w:tc>
        <w:tc>
          <w:tcPr>
            <w:tcW w:w="1980" w:type="dxa"/>
            <w:tcPrChange w:id="1899" w:author="Andrea K. Fourquet" w:date="2017-04-25T23:21:00Z">
              <w:tcPr>
                <w:tcW w:w="6242" w:type="dxa"/>
              </w:tcPr>
            </w:tcPrChange>
          </w:tcPr>
          <w:p w14:paraId="2858ECF7" w14:textId="77777777" w:rsidR="003C038A" w:rsidRDefault="003C038A" w:rsidP="003C038A">
            <w:pPr>
              <w:spacing w:before="40" w:after="40"/>
              <w:ind w:left="72" w:right="72"/>
              <w:rPr>
                <w:sz w:val="18"/>
                <w:szCs w:val="18"/>
              </w:rPr>
            </w:pPr>
            <w:r>
              <w:rPr>
                <w:sz w:val="18"/>
                <w:szCs w:val="18"/>
              </w:rPr>
              <w:t>Where code is "pregnant"</w:t>
            </w:r>
          </w:p>
        </w:tc>
      </w:tr>
      <w:tr w:rsidR="003C038A" w14:paraId="48CE38E5" w14:textId="77777777" w:rsidTr="003C038A">
        <w:tc>
          <w:tcPr>
            <w:tcW w:w="1770" w:type="dxa"/>
            <w:tcMar>
              <w:left w:w="40" w:type="dxa"/>
              <w:right w:w="40" w:type="dxa"/>
            </w:tcMar>
            <w:vAlign w:val="bottom"/>
            <w:tcPrChange w:id="1900" w:author="Andrea K. Fourquet" w:date="2017-04-25T23:21:00Z">
              <w:tcPr>
                <w:tcW w:w="1770" w:type="dxa"/>
                <w:tcMar>
                  <w:left w:w="40" w:type="dxa"/>
                  <w:right w:w="40" w:type="dxa"/>
                </w:tcMar>
                <w:vAlign w:val="bottom"/>
              </w:tcPr>
            </w:tcPrChange>
          </w:tcPr>
          <w:p w14:paraId="46F6976F" w14:textId="77777777" w:rsidR="003C038A" w:rsidRDefault="003C038A" w:rsidP="003C038A">
            <w:pPr>
              <w:spacing w:before="40" w:after="40"/>
              <w:ind w:left="72" w:right="72"/>
              <w:jc w:val="right"/>
              <w:rPr>
                <w:sz w:val="18"/>
                <w:szCs w:val="18"/>
              </w:rPr>
            </w:pPr>
            <w:r>
              <w:rPr>
                <w:sz w:val="18"/>
                <w:szCs w:val="18"/>
              </w:rPr>
              <w:t xml:space="preserve">Last Oral Intake </w:t>
            </w:r>
          </w:p>
        </w:tc>
        <w:tc>
          <w:tcPr>
            <w:tcW w:w="1918" w:type="dxa"/>
            <w:vAlign w:val="bottom"/>
            <w:tcPrChange w:id="1901" w:author="Andrea K. Fourquet" w:date="2017-04-25T23:21:00Z">
              <w:tcPr>
                <w:tcW w:w="1918" w:type="dxa"/>
                <w:vAlign w:val="bottom"/>
              </w:tcPr>
            </w:tcPrChange>
          </w:tcPr>
          <w:p w14:paraId="7D00F497" w14:textId="222E16A9" w:rsidR="003C038A" w:rsidRDefault="003C038A" w:rsidP="003C038A">
            <w:pPr>
              <w:spacing w:before="40" w:after="40"/>
              <w:ind w:left="72" w:right="72"/>
              <w:rPr>
                <w:ins w:id="1902" w:author="Andrea K. Fourquet" w:date="2017-04-25T23:19:00Z"/>
                <w:sz w:val="18"/>
                <w:szCs w:val="18"/>
              </w:rPr>
            </w:pPr>
            <w:ins w:id="1903" w:author="Andrea K. Fourquet" w:date="2017-04-25T23:19:00Z">
              <w:r>
                <w:rPr>
                  <w:sz w:val="18"/>
                  <w:szCs w:val="18"/>
                </w:rPr>
                <w:t>ClinicalImpression.finding</w:t>
              </w:r>
            </w:ins>
          </w:p>
        </w:tc>
        <w:tc>
          <w:tcPr>
            <w:tcW w:w="1170" w:type="dxa"/>
            <w:tcPrChange w:id="1904" w:author="Andrea K. Fourquet" w:date="2017-04-25T23:21:00Z">
              <w:tcPr>
                <w:tcW w:w="1170" w:type="dxa"/>
              </w:tcPr>
            </w:tcPrChange>
          </w:tcPr>
          <w:p w14:paraId="5F02D2D9" w14:textId="1ED90704" w:rsidR="003C038A" w:rsidRDefault="003C038A" w:rsidP="003C038A">
            <w:pPr>
              <w:spacing w:before="40" w:after="40"/>
              <w:ind w:left="72" w:right="72"/>
              <w:rPr>
                <w:ins w:id="1905" w:author="Andrea K. Fourquet" w:date="2017-04-25T23:19:00Z"/>
                <w:sz w:val="18"/>
                <w:szCs w:val="18"/>
              </w:rPr>
            </w:pPr>
          </w:p>
        </w:tc>
        <w:tc>
          <w:tcPr>
            <w:tcW w:w="3240" w:type="dxa"/>
            <w:tcMar>
              <w:left w:w="40" w:type="dxa"/>
              <w:right w:w="40" w:type="dxa"/>
            </w:tcMar>
            <w:vAlign w:val="bottom"/>
            <w:tcPrChange w:id="1906" w:author="Andrea K. Fourquet" w:date="2017-04-25T23:21:00Z">
              <w:tcPr>
                <w:tcW w:w="3240" w:type="dxa"/>
                <w:tcMar>
                  <w:left w:w="40" w:type="dxa"/>
                  <w:right w:w="40" w:type="dxa"/>
                </w:tcMar>
                <w:vAlign w:val="bottom"/>
              </w:tcPr>
            </w:tcPrChange>
          </w:tcPr>
          <w:p w14:paraId="7D1C48EC" w14:textId="18751712" w:rsidR="003C038A" w:rsidRDefault="003C038A" w:rsidP="003C038A">
            <w:pPr>
              <w:spacing w:before="40" w:after="40"/>
              <w:ind w:left="72" w:right="72"/>
              <w:rPr>
                <w:sz w:val="18"/>
                <w:szCs w:val="18"/>
              </w:rPr>
            </w:pPr>
            <w:r>
              <w:rPr>
                <w:sz w:val="18"/>
                <w:szCs w:val="18"/>
              </w:rPr>
              <w:t>Date and Time of last oral intake.</w:t>
            </w:r>
          </w:p>
        </w:tc>
        <w:tc>
          <w:tcPr>
            <w:tcW w:w="1980" w:type="dxa"/>
            <w:tcPrChange w:id="1907" w:author="Andrea K. Fourquet" w:date="2017-04-25T23:21:00Z">
              <w:tcPr>
                <w:tcW w:w="6242" w:type="dxa"/>
              </w:tcPr>
            </w:tcPrChange>
          </w:tcPr>
          <w:p w14:paraId="7F82679F" w14:textId="77777777" w:rsidR="003C038A" w:rsidRDefault="003C038A" w:rsidP="003C038A">
            <w:pPr>
              <w:spacing w:before="40" w:after="40"/>
              <w:ind w:left="72" w:right="72"/>
              <w:rPr>
                <w:sz w:val="18"/>
                <w:szCs w:val="18"/>
              </w:rPr>
            </w:pPr>
          </w:p>
        </w:tc>
      </w:tr>
      <w:tr w:rsidR="003C038A" w14:paraId="625226FD" w14:textId="77777777" w:rsidTr="003C038A">
        <w:tc>
          <w:tcPr>
            <w:tcW w:w="1770" w:type="dxa"/>
            <w:tcMar>
              <w:left w:w="40" w:type="dxa"/>
              <w:right w:w="40" w:type="dxa"/>
            </w:tcMar>
            <w:vAlign w:val="bottom"/>
            <w:tcPrChange w:id="1908" w:author="Andrea K. Fourquet" w:date="2017-04-25T23:21:00Z">
              <w:tcPr>
                <w:tcW w:w="1770" w:type="dxa"/>
                <w:tcMar>
                  <w:left w:w="40" w:type="dxa"/>
                  <w:right w:w="40" w:type="dxa"/>
                </w:tcMar>
                <w:vAlign w:val="bottom"/>
              </w:tcPr>
            </w:tcPrChange>
          </w:tcPr>
          <w:p w14:paraId="2A698607" w14:textId="77777777" w:rsidR="003C038A" w:rsidRDefault="003C038A" w:rsidP="003C038A">
            <w:pPr>
              <w:spacing w:before="40" w:after="40"/>
              <w:ind w:left="72" w:right="72"/>
              <w:jc w:val="right"/>
              <w:rPr>
                <w:sz w:val="18"/>
                <w:szCs w:val="18"/>
              </w:rPr>
            </w:pPr>
            <w:r>
              <w:rPr>
                <w:sz w:val="18"/>
                <w:szCs w:val="18"/>
              </w:rPr>
              <w:t xml:space="preserve">Date/Time Vital Signs Taken </w:t>
            </w:r>
          </w:p>
        </w:tc>
        <w:tc>
          <w:tcPr>
            <w:tcW w:w="1918" w:type="dxa"/>
            <w:vAlign w:val="bottom"/>
            <w:tcPrChange w:id="1909" w:author="Andrea K. Fourquet" w:date="2017-04-25T23:21:00Z">
              <w:tcPr>
                <w:tcW w:w="1918" w:type="dxa"/>
                <w:vAlign w:val="bottom"/>
              </w:tcPr>
            </w:tcPrChange>
          </w:tcPr>
          <w:p w14:paraId="476B3381" w14:textId="5D282131" w:rsidR="003C038A" w:rsidRDefault="003C038A" w:rsidP="003C038A">
            <w:pPr>
              <w:spacing w:before="40" w:after="40"/>
              <w:ind w:left="72" w:right="72"/>
              <w:rPr>
                <w:ins w:id="1910" w:author="Andrea K. Fourquet" w:date="2017-04-25T23:19:00Z"/>
                <w:sz w:val="18"/>
                <w:szCs w:val="18"/>
              </w:rPr>
            </w:pPr>
            <w:ins w:id="1911" w:author="Andrea K. Fourquet" w:date="2017-04-25T23:19:00Z">
              <w:r>
                <w:rPr>
                  <w:sz w:val="18"/>
                  <w:szCs w:val="18"/>
                </w:rPr>
                <w:t>Observation.issued</w:t>
              </w:r>
            </w:ins>
          </w:p>
        </w:tc>
        <w:tc>
          <w:tcPr>
            <w:tcW w:w="1170" w:type="dxa"/>
            <w:tcPrChange w:id="1912" w:author="Andrea K. Fourquet" w:date="2017-04-25T23:21:00Z">
              <w:tcPr>
                <w:tcW w:w="1170" w:type="dxa"/>
              </w:tcPr>
            </w:tcPrChange>
          </w:tcPr>
          <w:p w14:paraId="7944B8C8" w14:textId="7CC3223D" w:rsidR="003C038A" w:rsidRDefault="003C038A" w:rsidP="003C038A">
            <w:pPr>
              <w:spacing w:before="40" w:after="40"/>
              <w:ind w:left="72" w:right="72"/>
              <w:rPr>
                <w:ins w:id="1913" w:author="Andrea K. Fourquet" w:date="2017-04-25T23:19:00Z"/>
                <w:sz w:val="18"/>
                <w:szCs w:val="18"/>
              </w:rPr>
            </w:pPr>
          </w:p>
        </w:tc>
        <w:tc>
          <w:tcPr>
            <w:tcW w:w="3240" w:type="dxa"/>
            <w:tcMar>
              <w:left w:w="40" w:type="dxa"/>
              <w:right w:w="40" w:type="dxa"/>
            </w:tcMar>
            <w:vAlign w:val="bottom"/>
            <w:tcPrChange w:id="1914" w:author="Andrea K. Fourquet" w:date="2017-04-25T23:21:00Z">
              <w:tcPr>
                <w:tcW w:w="3240" w:type="dxa"/>
                <w:tcMar>
                  <w:left w:w="40" w:type="dxa"/>
                  <w:right w:w="40" w:type="dxa"/>
                </w:tcMar>
                <w:vAlign w:val="bottom"/>
              </w:tcPr>
            </w:tcPrChange>
          </w:tcPr>
          <w:p w14:paraId="2D479668" w14:textId="2F44B0F0" w:rsidR="003C038A" w:rsidRDefault="003C038A" w:rsidP="003C038A">
            <w:pPr>
              <w:spacing w:before="40" w:after="40"/>
              <w:ind w:left="72" w:right="72"/>
              <w:rPr>
                <w:sz w:val="18"/>
                <w:szCs w:val="18"/>
              </w:rPr>
            </w:pPr>
            <w:r>
              <w:rPr>
                <w:sz w:val="18"/>
                <w:szCs w:val="18"/>
              </w:rPr>
              <w:t>The date/time vital signs were taken on the patient.</w:t>
            </w:r>
          </w:p>
        </w:tc>
        <w:tc>
          <w:tcPr>
            <w:tcW w:w="1980" w:type="dxa"/>
            <w:tcPrChange w:id="1915" w:author="Andrea K. Fourquet" w:date="2017-04-25T23:21:00Z">
              <w:tcPr>
                <w:tcW w:w="6242" w:type="dxa"/>
              </w:tcPr>
            </w:tcPrChange>
          </w:tcPr>
          <w:p w14:paraId="7C1F92DD" w14:textId="77777777" w:rsidR="003C038A" w:rsidRDefault="003C038A" w:rsidP="003C038A">
            <w:pPr>
              <w:spacing w:before="40" w:after="40"/>
              <w:ind w:left="72" w:right="72"/>
              <w:rPr>
                <w:sz w:val="18"/>
                <w:szCs w:val="18"/>
              </w:rPr>
            </w:pPr>
          </w:p>
        </w:tc>
      </w:tr>
      <w:tr w:rsidR="003C038A" w14:paraId="59C0D9F7" w14:textId="77777777" w:rsidTr="003C038A">
        <w:tc>
          <w:tcPr>
            <w:tcW w:w="1770" w:type="dxa"/>
            <w:tcMar>
              <w:left w:w="40" w:type="dxa"/>
              <w:right w:w="40" w:type="dxa"/>
            </w:tcMar>
            <w:vAlign w:val="bottom"/>
            <w:tcPrChange w:id="1916" w:author="Andrea K. Fourquet" w:date="2017-04-25T23:21:00Z">
              <w:tcPr>
                <w:tcW w:w="1770" w:type="dxa"/>
                <w:tcMar>
                  <w:left w:w="40" w:type="dxa"/>
                  <w:right w:w="40" w:type="dxa"/>
                </w:tcMar>
                <w:vAlign w:val="bottom"/>
              </w:tcPr>
            </w:tcPrChange>
          </w:tcPr>
          <w:p w14:paraId="04AE97BF" w14:textId="77777777" w:rsidR="003C038A" w:rsidRDefault="003C038A" w:rsidP="003C038A">
            <w:pPr>
              <w:spacing w:before="40" w:after="40"/>
              <w:ind w:left="72" w:right="72"/>
              <w:jc w:val="right"/>
              <w:rPr>
                <w:sz w:val="18"/>
                <w:szCs w:val="18"/>
              </w:rPr>
            </w:pPr>
            <w:r>
              <w:rPr>
                <w:sz w:val="18"/>
                <w:szCs w:val="18"/>
              </w:rPr>
              <w:t>Cardiac Rhythm / Electrocardiography (ECG)</w:t>
            </w:r>
          </w:p>
        </w:tc>
        <w:tc>
          <w:tcPr>
            <w:tcW w:w="1918" w:type="dxa"/>
            <w:vAlign w:val="bottom"/>
            <w:tcPrChange w:id="1917" w:author="Andrea K. Fourquet" w:date="2017-04-25T23:21:00Z">
              <w:tcPr>
                <w:tcW w:w="1918" w:type="dxa"/>
                <w:vAlign w:val="bottom"/>
              </w:tcPr>
            </w:tcPrChange>
          </w:tcPr>
          <w:p w14:paraId="36F9901E" w14:textId="678E3FCC" w:rsidR="003C038A" w:rsidRDefault="003C038A" w:rsidP="003C038A">
            <w:pPr>
              <w:spacing w:before="40" w:after="40"/>
              <w:ind w:left="72" w:right="72"/>
              <w:rPr>
                <w:ins w:id="1918" w:author="Andrea K. Fourquet" w:date="2017-04-25T23:19:00Z"/>
                <w:sz w:val="18"/>
                <w:szCs w:val="18"/>
              </w:rPr>
            </w:pPr>
            <w:ins w:id="1919" w:author="Andrea K. Fourquet" w:date="2017-04-25T23:19:00Z">
              <w:r>
                <w:rPr>
                  <w:sz w:val="18"/>
                  <w:szCs w:val="18"/>
                </w:rPr>
                <w:t>Observation.value[x]</w:t>
              </w:r>
            </w:ins>
          </w:p>
        </w:tc>
        <w:tc>
          <w:tcPr>
            <w:tcW w:w="1170" w:type="dxa"/>
            <w:tcPrChange w:id="1920" w:author="Andrea K. Fourquet" w:date="2017-04-25T23:21:00Z">
              <w:tcPr>
                <w:tcW w:w="1170" w:type="dxa"/>
              </w:tcPr>
            </w:tcPrChange>
          </w:tcPr>
          <w:p w14:paraId="3E632BD3" w14:textId="3BD81DDE" w:rsidR="003C038A" w:rsidRDefault="003C038A" w:rsidP="003C038A">
            <w:pPr>
              <w:spacing w:before="40" w:after="40"/>
              <w:ind w:left="72" w:right="72"/>
              <w:rPr>
                <w:ins w:id="1921" w:author="Andrea K. Fourquet" w:date="2017-04-25T23:19:00Z"/>
                <w:sz w:val="18"/>
                <w:szCs w:val="18"/>
              </w:rPr>
            </w:pPr>
          </w:p>
        </w:tc>
        <w:tc>
          <w:tcPr>
            <w:tcW w:w="3240" w:type="dxa"/>
            <w:tcMar>
              <w:left w:w="40" w:type="dxa"/>
              <w:right w:w="40" w:type="dxa"/>
            </w:tcMar>
            <w:vAlign w:val="bottom"/>
            <w:tcPrChange w:id="1922" w:author="Andrea K. Fourquet" w:date="2017-04-25T23:21:00Z">
              <w:tcPr>
                <w:tcW w:w="3240" w:type="dxa"/>
                <w:tcMar>
                  <w:left w:w="40" w:type="dxa"/>
                  <w:right w:w="40" w:type="dxa"/>
                </w:tcMar>
                <w:vAlign w:val="bottom"/>
              </w:tcPr>
            </w:tcPrChange>
          </w:tcPr>
          <w:p w14:paraId="39003A14" w14:textId="6D4D026E" w:rsidR="003C038A" w:rsidRDefault="003C038A" w:rsidP="003C038A">
            <w:pPr>
              <w:spacing w:before="40" w:after="40"/>
              <w:ind w:left="72" w:right="72"/>
              <w:rPr>
                <w:sz w:val="18"/>
                <w:szCs w:val="18"/>
              </w:rPr>
            </w:pPr>
            <w:r>
              <w:rPr>
                <w:sz w:val="18"/>
                <w:szCs w:val="18"/>
              </w:rPr>
              <w:t>The cardiac rhythm / ECG and other electrocardiography findings of the patient as interpreted by EMS personnel.</w:t>
            </w:r>
          </w:p>
        </w:tc>
        <w:tc>
          <w:tcPr>
            <w:tcW w:w="1980" w:type="dxa"/>
            <w:tcPrChange w:id="1923" w:author="Andrea K. Fourquet" w:date="2017-04-25T23:21:00Z">
              <w:tcPr>
                <w:tcW w:w="6242" w:type="dxa"/>
              </w:tcPr>
            </w:tcPrChange>
          </w:tcPr>
          <w:p w14:paraId="788D2491" w14:textId="77777777" w:rsidR="003C038A" w:rsidRDefault="003C038A" w:rsidP="003C038A">
            <w:pPr>
              <w:spacing w:before="40" w:after="40"/>
              <w:ind w:left="72" w:right="72"/>
              <w:rPr>
                <w:sz w:val="18"/>
                <w:szCs w:val="18"/>
              </w:rPr>
            </w:pPr>
          </w:p>
        </w:tc>
      </w:tr>
      <w:tr w:rsidR="003C038A" w14:paraId="2C763CD4" w14:textId="77777777" w:rsidTr="003C038A">
        <w:tc>
          <w:tcPr>
            <w:tcW w:w="1770" w:type="dxa"/>
            <w:tcMar>
              <w:left w:w="40" w:type="dxa"/>
              <w:right w:w="40" w:type="dxa"/>
            </w:tcMar>
            <w:vAlign w:val="bottom"/>
            <w:tcPrChange w:id="1924" w:author="Andrea K. Fourquet" w:date="2017-04-25T23:21:00Z">
              <w:tcPr>
                <w:tcW w:w="1770" w:type="dxa"/>
                <w:tcMar>
                  <w:left w:w="40" w:type="dxa"/>
                  <w:right w:w="40" w:type="dxa"/>
                </w:tcMar>
                <w:vAlign w:val="bottom"/>
              </w:tcPr>
            </w:tcPrChange>
          </w:tcPr>
          <w:p w14:paraId="5676CC58" w14:textId="77777777" w:rsidR="003C038A" w:rsidRDefault="003C038A" w:rsidP="003C038A">
            <w:pPr>
              <w:spacing w:before="40" w:after="40"/>
              <w:ind w:left="72" w:right="72"/>
              <w:jc w:val="right"/>
              <w:rPr>
                <w:sz w:val="18"/>
                <w:szCs w:val="18"/>
              </w:rPr>
            </w:pPr>
            <w:r>
              <w:rPr>
                <w:sz w:val="18"/>
                <w:szCs w:val="18"/>
              </w:rPr>
              <w:t>ECG Type</w:t>
            </w:r>
          </w:p>
        </w:tc>
        <w:tc>
          <w:tcPr>
            <w:tcW w:w="1918" w:type="dxa"/>
            <w:vAlign w:val="bottom"/>
            <w:tcPrChange w:id="1925" w:author="Andrea K. Fourquet" w:date="2017-04-25T23:21:00Z">
              <w:tcPr>
                <w:tcW w:w="1918" w:type="dxa"/>
                <w:vAlign w:val="bottom"/>
              </w:tcPr>
            </w:tcPrChange>
          </w:tcPr>
          <w:p w14:paraId="5467A998" w14:textId="57325DA2" w:rsidR="003C038A" w:rsidRDefault="003C038A" w:rsidP="003C038A">
            <w:pPr>
              <w:spacing w:before="40" w:after="40"/>
              <w:ind w:left="72" w:right="72"/>
              <w:rPr>
                <w:ins w:id="1926" w:author="Andrea K. Fourquet" w:date="2017-04-25T23:19:00Z"/>
                <w:sz w:val="18"/>
                <w:szCs w:val="18"/>
              </w:rPr>
            </w:pPr>
            <w:ins w:id="1927" w:author="Andrea K. Fourquet" w:date="2017-04-25T23:19:00Z">
              <w:r>
                <w:rPr>
                  <w:sz w:val="18"/>
                  <w:szCs w:val="18"/>
                </w:rPr>
                <w:t>Observation.related.type</w:t>
              </w:r>
            </w:ins>
          </w:p>
        </w:tc>
        <w:tc>
          <w:tcPr>
            <w:tcW w:w="1170" w:type="dxa"/>
            <w:tcPrChange w:id="1928" w:author="Andrea K. Fourquet" w:date="2017-04-25T23:21:00Z">
              <w:tcPr>
                <w:tcW w:w="1170" w:type="dxa"/>
              </w:tcPr>
            </w:tcPrChange>
          </w:tcPr>
          <w:p w14:paraId="34F6A445" w14:textId="62A63213" w:rsidR="003C038A" w:rsidRDefault="003C038A" w:rsidP="003C038A">
            <w:pPr>
              <w:spacing w:before="40" w:after="40"/>
              <w:ind w:left="72" w:right="72"/>
              <w:rPr>
                <w:ins w:id="1929" w:author="Andrea K. Fourquet" w:date="2017-04-25T23:19:00Z"/>
                <w:sz w:val="18"/>
                <w:szCs w:val="18"/>
              </w:rPr>
            </w:pPr>
          </w:p>
        </w:tc>
        <w:tc>
          <w:tcPr>
            <w:tcW w:w="3240" w:type="dxa"/>
            <w:tcMar>
              <w:left w:w="40" w:type="dxa"/>
              <w:right w:w="40" w:type="dxa"/>
            </w:tcMar>
            <w:vAlign w:val="bottom"/>
            <w:tcPrChange w:id="1930" w:author="Andrea K. Fourquet" w:date="2017-04-25T23:21:00Z">
              <w:tcPr>
                <w:tcW w:w="3240" w:type="dxa"/>
                <w:tcMar>
                  <w:left w:w="40" w:type="dxa"/>
                  <w:right w:w="40" w:type="dxa"/>
                </w:tcMar>
                <w:vAlign w:val="bottom"/>
              </w:tcPr>
            </w:tcPrChange>
          </w:tcPr>
          <w:p w14:paraId="268A303A" w14:textId="542F4854" w:rsidR="003C038A" w:rsidRDefault="003C038A" w:rsidP="003C038A">
            <w:pPr>
              <w:spacing w:before="40" w:after="40"/>
              <w:ind w:left="72" w:right="72"/>
              <w:rPr>
                <w:sz w:val="18"/>
                <w:szCs w:val="18"/>
              </w:rPr>
            </w:pPr>
            <w:r>
              <w:rPr>
                <w:sz w:val="18"/>
                <w:szCs w:val="18"/>
              </w:rPr>
              <w:t>The type of ECG associated with the cardiac rhythm.</w:t>
            </w:r>
          </w:p>
        </w:tc>
        <w:tc>
          <w:tcPr>
            <w:tcW w:w="1980" w:type="dxa"/>
            <w:tcPrChange w:id="1931" w:author="Andrea K. Fourquet" w:date="2017-04-25T23:21:00Z">
              <w:tcPr>
                <w:tcW w:w="6242" w:type="dxa"/>
              </w:tcPr>
            </w:tcPrChange>
          </w:tcPr>
          <w:p w14:paraId="36E28E34" w14:textId="77777777" w:rsidR="003C038A" w:rsidRDefault="003C038A" w:rsidP="003C038A">
            <w:pPr>
              <w:spacing w:before="40" w:after="40"/>
              <w:ind w:left="72" w:right="72"/>
              <w:rPr>
                <w:sz w:val="18"/>
                <w:szCs w:val="18"/>
              </w:rPr>
            </w:pPr>
          </w:p>
        </w:tc>
      </w:tr>
      <w:tr w:rsidR="003C038A" w14:paraId="2B3AF982" w14:textId="77777777" w:rsidTr="003C038A">
        <w:tc>
          <w:tcPr>
            <w:tcW w:w="1770" w:type="dxa"/>
            <w:tcMar>
              <w:left w:w="40" w:type="dxa"/>
              <w:right w:w="40" w:type="dxa"/>
            </w:tcMar>
            <w:vAlign w:val="bottom"/>
            <w:tcPrChange w:id="1932" w:author="Andrea K. Fourquet" w:date="2017-04-25T23:21:00Z">
              <w:tcPr>
                <w:tcW w:w="1770" w:type="dxa"/>
                <w:tcMar>
                  <w:left w:w="40" w:type="dxa"/>
                  <w:right w:w="40" w:type="dxa"/>
                </w:tcMar>
                <w:vAlign w:val="bottom"/>
              </w:tcPr>
            </w:tcPrChange>
          </w:tcPr>
          <w:p w14:paraId="4F0865FC" w14:textId="77777777" w:rsidR="003C038A" w:rsidRDefault="003C038A" w:rsidP="003C038A">
            <w:pPr>
              <w:spacing w:before="40" w:after="40"/>
              <w:ind w:left="72" w:right="72"/>
              <w:jc w:val="right"/>
              <w:rPr>
                <w:sz w:val="18"/>
                <w:szCs w:val="18"/>
              </w:rPr>
            </w:pPr>
            <w:r>
              <w:rPr>
                <w:sz w:val="18"/>
                <w:szCs w:val="18"/>
              </w:rPr>
              <w:t>Method of ECG Interpretation</w:t>
            </w:r>
          </w:p>
        </w:tc>
        <w:tc>
          <w:tcPr>
            <w:tcW w:w="1918" w:type="dxa"/>
            <w:vAlign w:val="bottom"/>
            <w:tcPrChange w:id="1933" w:author="Andrea K. Fourquet" w:date="2017-04-25T23:21:00Z">
              <w:tcPr>
                <w:tcW w:w="1918" w:type="dxa"/>
                <w:vAlign w:val="bottom"/>
              </w:tcPr>
            </w:tcPrChange>
          </w:tcPr>
          <w:p w14:paraId="68716157" w14:textId="423EF89A" w:rsidR="003C038A" w:rsidRDefault="003C038A" w:rsidP="003C038A">
            <w:pPr>
              <w:spacing w:before="40" w:after="40"/>
              <w:ind w:left="72" w:right="72"/>
              <w:rPr>
                <w:ins w:id="1934" w:author="Andrea K. Fourquet" w:date="2017-04-25T23:19:00Z"/>
                <w:sz w:val="18"/>
                <w:szCs w:val="18"/>
              </w:rPr>
            </w:pPr>
            <w:ins w:id="1935" w:author="Andrea K. Fourquet" w:date="2017-04-25T23:19:00Z">
              <w:r>
                <w:rPr>
                  <w:sz w:val="18"/>
                  <w:szCs w:val="18"/>
                </w:rPr>
                <w:t>Observation.method</w:t>
              </w:r>
            </w:ins>
          </w:p>
        </w:tc>
        <w:tc>
          <w:tcPr>
            <w:tcW w:w="1170" w:type="dxa"/>
            <w:tcPrChange w:id="1936" w:author="Andrea K. Fourquet" w:date="2017-04-25T23:21:00Z">
              <w:tcPr>
                <w:tcW w:w="1170" w:type="dxa"/>
              </w:tcPr>
            </w:tcPrChange>
          </w:tcPr>
          <w:p w14:paraId="73B911A9" w14:textId="1DB9BD73" w:rsidR="003C038A" w:rsidRDefault="003C038A" w:rsidP="003C038A">
            <w:pPr>
              <w:spacing w:before="40" w:after="40"/>
              <w:ind w:left="72" w:right="72"/>
              <w:rPr>
                <w:ins w:id="1937" w:author="Andrea K. Fourquet" w:date="2017-04-25T23:19:00Z"/>
                <w:sz w:val="18"/>
                <w:szCs w:val="18"/>
              </w:rPr>
            </w:pPr>
          </w:p>
        </w:tc>
        <w:tc>
          <w:tcPr>
            <w:tcW w:w="3240" w:type="dxa"/>
            <w:tcMar>
              <w:left w:w="40" w:type="dxa"/>
              <w:right w:w="40" w:type="dxa"/>
            </w:tcMar>
            <w:vAlign w:val="bottom"/>
            <w:tcPrChange w:id="1938" w:author="Andrea K. Fourquet" w:date="2017-04-25T23:21:00Z">
              <w:tcPr>
                <w:tcW w:w="3240" w:type="dxa"/>
                <w:tcMar>
                  <w:left w:w="40" w:type="dxa"/>
                  <w:right w:w="40" w:type="dxa"/>
                </w:tcMar>
                <w:vAlign w:val="bottom"/>
              </w:tcPr>
            </w:tcPrChange>
          </w:tcPr>
          <w:p w14:paraId="103D4DA4" w14:textId="696C1D9D" w:rsidR="003C038A" w:rsidRDefault="003C038A" w:rsidP="003C038A">
            <w:pPr>
              <w:spacing w:before="40" w:after="40"/>
              <w:ind w:left="72" w:right="72"/>
              <w:rPr>
                <w:sz w:val="18"/>
                <w:szCs w:val="18"/>
              </w:rPr>
            </w:pPr>
            <w:r>
              <w:rPr>
                <w:sz w:val="18"/>
                <w:szCs w:val="18"/>
              </w:rPr>
              <w:t>The method of ECG interpretation.</w:t>
            </w:r>
          </w:p>
        </w:tc>
        <w:tc>
          <w:tcPr>
            <w:tcW w:w="1980" w:type="dxa"/>
            <w:tcPrChange w:id="1939" w:author="Andrea K. Fourquet" w:date="2017-04-25T23:21:00Z">
              <w:tcPr>
                <w:tcW w:w="6242" w:type="dxa"/>
              </w:tcPr>
            </w:tcPrChange>
          </w:tcPr>
          <w:p w14:paraId="74F30CB2" w14:textId="77777777" w:rsidR="003C038A" w:rsidRDefault="003C038A" w:rsidP="003C038A">
            <w:pPr>
              <w:spacing w:before="40" w:after="40"/>
              <w:ind w:left="72" w:right="72"/>
              <w:rPr>
                <w:sz w:val="18"/>
                <w:szCs w:val="18"/>
              </w:rPr>
            </w:pPr>
          </w:p>
        </w:tc>
      </w:tr>
      <w:tr w:rsidR="003C038A" w14:paraId="35C86473" w14:textId="77777777" w:rsidTr="003C038A">
        <w:tc>
          <w:tcPr>
            <w:tcW w:w="1770" w:type="dxa"/>
            <w:tcMar>
              <w:left w:w="40" w:type="dxa"/>
              <w:right w:w="40" w:type="dxa"/>
            </w:tcMar>
            <w:vAlign w:val="bottom"/>
            <w:tcPrChange w:id="1940" w:author="Andrea K. Fourquet" w:date="2017-04-25T23:21:00Z">
              <w:tcPr>
                <w:tcW w:w="1770" w:type="dxa"/>
                <w:tcMar>
                  <w:left w:w="40" w:type="dxa"/>
                  <w:right w:w="40" w:type="dxa"/>
                </w:tcMar>
                <w:vAlign w:val="bottom"/>
              </w:tcPr>
            </w:tcPrChange>
          </w:tcPr>
          <w:p w14:paraId="1082B8FC" w14:textId="77777777" w:rsidR="003C038A" w:rsidRDefault="003C038A" w:rsidP="003C038A">
            <w:pPr>
              <w:spacing w:before="40" w:after="40"/>
              <w:ind w:left="72" w:right="72"/>
              <w:jc w:val="right"/>
              <w:rPr>
                <w:sz w:val="18"/>
                <w:szCs w:val="18"/>
              </w:rPr>
            </w:pPr>
            <w:r>
              <w:rPr>
                <w:sz w:val="18"/>
                <w:szCs w:val="18"/>
              </w:rPr>
              <w:t>SBP (Systolic Blood Pressure)</w:t>
            </w:r>
          </w:p>
        </w:tc>
        <w:tc>
          <w:tcPr>
            <w:tcW w:w="1918" w:type="dxa"/>
            <w:vAlign w:val="bottom"/>
            <w:tcPrChange w:id="1941" w:author="Andrea K. Fourquet" w:date="2017-04-25T23:21:00Z">
              <w:tcPr>
                <w:tcW w:w="1918" w:type="dxa"/>
                <w:vAlign w:val="bottom"/>
              </w:tcPr>
            </w:tcPrChange>
          </w:tcPr>
          <w:p w14:paraId="6A2D5DA4" w14:textId="04D4033E" w:rsidR="003C038A" w:rsidRDefault="003C038A" w:rsidP="003C038A">
            <w:pPr>
              <w:spacing w:before="40" w:after="40"/>
              <w:ind w:left="72" w:right="72"/>
              <w:rPr>
                <w:ins w:id="1942" w:author="Andrea K. Fourquet" w:date="2017-04-25T23:19:00Z"/>
                <w:sz w:val="18"/>
                <w:szCs w:val="18"/>
              </w:rPr>
            </w:pPr>
            <w:ins w:id="1943" w:author="Andrea K. Fourquet" w:date="2017-04-25T23:19:00Z">
              <w:r>
                <w:rPr>
                  <w:sz w:val="18"/>
                  <w:szCs w:val="18"/>
                </w:rPr>
                <w:t>Observation.value[x]</w:t>
              </w:r>
            </w:ins>
          </w:p>
        </w:tc>
        <w:tc>
          <w:tcPr>
            <w:tcW w:w="1170" w:type="dxa"/>
            <w:tcPrChange w:id="1944" w:author="Andrea K. Fourquet" w:date="2017-04-25T23:21:00Z">
              <w:tcPr>
                <w:tcW w:w="1170" w:type="dxa"/>
              </w:tcPr>
            </w:tcPrChange>
          </w:tcPr>
          <w:p w14:paraId="5A498166" w14:textId="14FBD358" w:rsidR="003C038A" w:rsidRDefault="003C038A" w:rsidP="003C038A">
            <w:pPr>
              <w:spacing w:before="40" w:after="40"/>
              <w:ind w:left="72" w:right="72"/>
              <w:rPr>
                <w:ins w:id="1945" w:author="Andrea K. Fourquet" w:date="2017-04-25T23:19:00Z"/>
                <w:sz w:val="18"/>
                <w:szCs w:val="18"/>
              </w:rPr>
            </w:pPr>
          </w:p>
        </w:tc>
        <w:tc>
          <w:tcPr>
            <w:tcW w:w="3240" w:type="dxa"/>
            <w:tcMar>
              <w:left w:w="40" w:type="dxa"/>
              <w:right w:w="40" w:type="dxa"/>
            </w:tcMar>
            <w:vAlign w:val="bottom"/>
            <w:tcPrChange w:id="1946" w:author="Andrea K. Fourquet" w:date="2017-04-25T23:21:00Z">
              <w:tcPr>
                <w:tcW w:w="3240" w:type="dxa"/>
                <w:tcMar>
                  <w:left w:w="40" w:type="dxa"/>
                  <w:right w:w="40" w:type="dxa"/>
                </w:tcMar>
                <w:vAlign w:val="bottom"/>
              </w:tcPr>
            </w:tcPrChange>
          </w:tcPr>
          <w:p w14:paraId="01FF5D57" w14:textId="2A6E0884" w:rsidR="003C038A" w:rsidRDefault="003C038A" w:rsidP="003C038A">
            <w:pPr>
              <w:spacing w:before="40" w:after="40"/>
              <w:ind w:left="72" w:right="72"/>
              <w:rPr>
                <w:sz w:val="18"/>
                <w:szCs w:val="18"/>
              </w:rPr>
            </w:pPr>
            <w:r>
              <w:rPr>
                <w:sz w:val="18"/>
                <w:szCs w:val="18"/>
              </w:rPr>
              <w:t>The patient's systolic blood pressure.</w:t>
            </w:r>
          </w:p>
        </w:tc>
        <w:tc>
          <w:tcPr>
            <w:tcW w:w="1980" w:type="dxa"/>
            <w:tcPrChange w:id="1947" w:author="Andrea K. Fourquet" w:date="2017-04-25T23:21:00Z">
              <w:tcPr>
                <w:tcW w:w="6242" w:type="dxa"/>
              </w:tcPr>
            </w:tcPrChange>
          </w:tcPr>
          <w:p w14:paraId="3EA407B4" w14:textId="77777777" w:rsidR="003C038A" w:rsidRDefault="003C038A" w:rsidP="003C038A">
            <w:pPr>
              <w:spacing w:before="40" w:after="40"/>
              <w:ind w:left="72" w:right="72"/>
              <w:rPr>
                <w:sz w:val="18"/>
                <w:szCs w:val="18"/>
              </w:rPr>
            </w:pPr>
          </w:p>
        </w:tc>
      </w:tr>
      <w:tr w:rsidR="003C038A" w14:paraId="4D503702" w14:textId="77777777" w:rsidTr="003C038A">
        <w:tc>
          <w:tcPr>
            <w:tcW w:w="1770" w:type="dxa"/>
            <w:tcMar>
              <w:left w:w="40" w:type="dxa"/>
              <w:right w:w="40" w:type="dxa"/>
            </w:tcMar>
            <w:vAlign w:val="bottom"/>
            <w:tcPrChange w:id="1948" w:author="Andrea K. Fourquet" w:date="2017-04-25T23:21:00Z">
              <w:tcPr>
                <w:tcW w:w="1770" w:type="dxa"/>
                <w:tcMar>
                  <w:left w:w="40" w:type="dxa"/>
                  <w:right w:w="40" w:type="dxa"/>
                </w:tcMar>
                <w:vAlign w:val="bottom"/>
              </w:tcPr>
            </w:tcPrChange>
          </w:tcPr>
          <w:p w14:paraId="63C2645F" w14:textId="77777777" w:rsidR="003C038A" w:rsidRDefault="003C038A" w:rsidP="003C038A">
            <w:pPr>
              <w:spacing w:before="40" w:after="40"/>
              <w:ind w:left="72" w:right="72"/>
              <w:jc w:val="right"/>
              <w:rPr>
                <w:sz w:val="18"/>
                <w:szCs w:val="18"/>
              </w:rPr>
            </w:pPr>
            <w:r>
              <w:rPr>
                <w:sz w:val="18"/>
                <w:szCs w:val="18"/>
              </w:rPr>
              <w:t>DBP (Diastolic Blood Pressure)</w:t>
            </w:r>
          </w:p>
        </w:tc>
        <w:tc>
          <w:tcPr>
            <w:tcW w:w="1918" w:type="dxa"/>
            <w:vAlign w:val="bottom"/>
            <w:tcPrChange w:id="1949" w:author="Andrea K. Fourquet" w:date="2017-04-25T23:21:00Z">
              <w:tcPr>
                <w:tcW w:w="1918" w:type="dxa"/>
                <w:vAlign w:val="bottom"/>
              </w:tcPr>
            </w:tcPrChange>
          </w:tcPr>
          <w:p w14:paraId="7C2CB4C2" w14:textId="548D0616" w:rsidR="003C038A" w:rsidRDefault="003C038A" w:rsidP="003C038A">
            <w:pPr>
              <w:spacing w:before="40" w:after="40"/>
              <w:ind w:left="72" w:right="72"/>
              <w:rPr>
                <w:ins w:id="1950" w:author="Andrea K. Fourquet" w:date="2017-04-25T23:19:00Z"/>
                <w:sz w:val="18"/>
                <w:szCs w:val="18"/>
              </w:rPr>
            </w:pPr>
            <w:ins w:id="1951" w:author="Andrea K. Fourquet" w:date="2017-04-25T23:19:00Z">
              <w:r>
                <w:rPr>
                  <w:sz w:val="18"/>
                  <w:szCs w:val="18"/>
                </w:rPr>
                <w:t>Observation.value[x]</w:t>
              </w:r>
            </w:ins>
          </w:p>
        </w:tc>
        <w:tc>
          <w:tcPr>
            <w:tcW w:w="1170" w:type="dxa"/>
            <w:tcPrChange w:id="1952" w:author="Andrea K. Fourquet" w:date="2017-04-25T23:21:00Z">
              <w:tcPr>
                <w:tcW w:w="1170" w:type="dxa"/>
              </w:tcPr>
            </w:tcPrChange>
          </w:tcPr>
          <w:p w14:paraId="2D50411A" w14:textId="0EE26468" w:rsidR="003C038A" w:rsidRDefault="003C038A" w:rsidP="003C038A">
            <w:pPr>
              <w:spacing w:before="40" w:after="40"/>
              <w:ind w:left="72" w:right="72"/>
              <w:rPr>
                <w:ins w:id="1953" w:author="Andrea K. Fourquet" w:date="2017-04-25T23:19:00Z"/>
                <w:sz w:val="18"/>
                <w:szCs w:val="18"/>
              </w:rPr>
            </w:pPr>
          </w:p>
        </w:tc>
        <w:tc>
          <w:tcPr>
            <w:tcW w:w="3240" w:type="dxa"/>
            <w:tcMar>
              <w:left w:w="40" w:type="dxa"/>
              <w:right w:w="40" w:type="dxa"/>
            </w:tcMar>
            <w:vAlign w:val="bottom"/>
            <w:tcPrChange w:id="1954" w:author="Andrea K. Fourquet" w:date="2017-04-25T23:21:00Z">
              <w:tcPr>
                <w:tcW w:w="3240" w:type="dxa"/>
                <w:tcMar>
                  <w:left w:w="40" w:type="dxa"/>
                  <w:right w:w="40" w:type="dxa"/>
                </w:tcMar>
                <w:vAlign w:val="bottom"/>
              </w:tcPr>
            </w:tcPrChange>
          </w:tcPr>
          <w:p w14:paraId="33916D20" w14:textId="32316DDB" w:rsidR="003C038A" w:rsidRDefault="003C038A" w:rsidP="003C038A">
            <w:pPr>
              <w:spacing w:before="40" w:after="40"/>
              <w:ind w:left="72" w:right="72"/>
              <w:rPr>
                <w:sz w:val="18"/>
                <w:szCs w:val="18"/>
              </w:rPr>
            </w:pPr>
            <w:r>
              <w:rPr>
                <w:sz w:val="18"/>
                <w:szCs w:val="18"/>
              </w:rPr>
              <w:t>The patient's diastolic blood pressure.</w:t>
            </w:r>
          </w:p>
        </w:tc>
        <w:tc>
          <w:tcPr>
            <w:tcW w:w="1980" w:type="dxa"/>
            <w:tcPrChange w:id="1955" w:author="Andrea K. Fourquet" w:date="2017-04-25T23:21:00Z">
              <w:tcPr>
                <w:tcW w:w="6242" w:type="dxa"/>
              </w:tcPr>
            </w:tcPrChange>
          </w:tcPr>
          <w:p w14:paraId="39D8CD7E" w14:textId="77777777" w:rsidR="003C038A" w:rsidRDefault="003C038A" w:rsidP="003C038A">
            <w:pPr>
              <w:spacing w:before="40" w:after="40"/>
              <w:ind w:left="72" w:right="72"/>
              <w:rPr>
                <w:sz w:val="18"/>
                <w:szCs w:val="18"/>
              </w:rPr>
            </w:pPr>
          </w:p>
        </w:tc>
      </w:tr>
      <w:tr w:rsidR="003C038A" w14:paraId="03BE535D" w14:textId="77777777" w:rsidTr="003C038A">
        <w:tc>
          <w:tcPr>
            <w:tcW w:w="1770" w:type="dxa"/>
            <w:tcMar>
              <w:left w:w="40" w:type="dxa"/>
              <w:right w:w="40" w:type="dxa"/>
            </w:tcMar>
            <w:vAlign w:val="bottom"/>
            <w:tcPrChange w:id="1956" w:author="Andrea K. Fourquet" w:date="2017-04-25T23:21:00Z">
              <w:tcPr>
                <w:tcW w:w="1770" w:type="dxa"/>
                <w:tcMar>
                  <w:left w:w="40" w:type="dxa"/>
                  <w:right w:w="40" w:type="dxa"/>
                </w:tcMar>
                <w:vAlign w:val="bottom"/>
              </w:tcPr>
            </w:tcPrChange>
          </w:tcPr>
          <w:p w14:paraId="195B3892" w14:textId="77777777" w:rsidR="003C038A" w:rsidRDefault="003C038A" w:rsidP="003C038A">
            <w:pPr>
              <w:spacing w:before="40" w:after="40"/>
              <w:ind w:left="72" w:right="72"/>
              <w:jc w:val="right"/>
              <w:rPr>
                <w:sz w:val="18"/>
                <w:szCs w:val="18"/>
              </w:rPr>
            </w:pPr>
            <w:r>
              <w:rPr>
                <w:sz w:val="18"/>
                <w:szCs w:val="18"/>
              </w:rPr>
              <w:t>Method of Blood Pressure Measurement</w:t>
            </w:r>
          </w:p>
        </w:tc>
        <w:tc>
          <w:tcPr>
            <w:tcW w:w="1918" w:type="dxa"/>
            <w:vAlign w:val="bottom"/>
            <w:tcPrChange w:id="1957" w:author="Andrea K. Fourquet" w:date="2017-04-25T23:21:00Z">
              <w:tcPr>
                <w:tcW w:w="1918" w:type="dxa"/>
                <w:vAlign w:val="bottom"/>
              </w:tcPr>
            </w:tcPrChange>
          </w:tcPr>
          <w:p w14:paraId="44F62ADF" w14:textId="412F6C68" w:rsidR="003C038A" w:rsidRDefault="003C038A" w:rsidP="003C038A">
            <w:pPr>
              <w:spacing w:before="40" w:after="40"/>
              <w:ind w:left="72" w:right="72"/>
              <w:rPr>
                <w:ins w:id="1958" w:author="Andrea K. Fourquet" w:date="2017-04-25T23:19:00Z"/>
                <w:sz w:val="18"/>
                <w:szCs w:val="18"/>
              </w:rPr>
            </w:pPr>
            <w:ins w:id="1959" w:author="Andrea K. Fourquet" w:date="2017-04-25T23:19:00Z">
              <w:r>
                <w:rPr>
                  <w:sz w:val="18"/>
                  <w:szCs w:val="18"/>
                </w:rPr>
                <w:t>Observation.method</w:t>
              </w:r>
            </w:ins>
          </w:p>
        </w:tc>
        <w:tc>
          <w:tcPr>
            <w:tcW w:w="1170" w:type="dxa"/>
            <w:tcPrChange w:id="1960" w:author="Andrea K. Fourquet" w:date="2017-04-25T23:21:00Z">
              <w:tcPr>
                <w:tcW w:w="1170" w:type="dxa"/>
              </w:tcPr>
            </w:tcPrChange>
          </w:tcPr>
          <w:p w14:paraId="167F0B9C" w14:textId="14FF8F80" w:rsidR="003C038A" w:rsidRDefault="003C038A" w:rsidP="003C038A">
            <w:pPr>
              <w:spacing w:before="40" w:after="40"/>
              <w:ind w:left="72" w:right="72"/>
              <w:rPr>
                <w:ins w:id="1961" w:author="Andrea K. Fourquet" w:date="2017-04-25T23:19:00Z"/>
                <w:sz w:val="18"/>
                <w:szCs w:val="18"/>
              </w:rPr>
            </w:pPr>
          </w:p>
        </w:tc>
        <w:tc>
          <w:tcPr>
            <w:tcW w:w="3240" w:type="dxa"/>
            <w:tcMar>
              <w:left w:w="40" w:type="dxa"/>
              <w:right w:w="40" w:type="dxa"/>
            </w:tcMar>
            <w:vAlign w:val="center"/>
            <w:tcPrChange w:id="1962" w:author="Andrea K. Fourquet" w:date="2017-04-25T23:21:00Z">
              <w:tcPr>
                <w:tcW w:w="3240" w:type="dxa"/>
                <w:tcMar>
                  <w:left w:w="40" w:type="dxa"/>
                  <w:right w:w="40" w:type="dxa"/>
                </w:tcMar>
                <w:vAlign w:val="center"/>
              </w:tcPr>
            </w:tcPrChange>
          </w:tcPr>
          <w:p w14:paraId="5B9601A5" w14:textId="052278C0" w:rsidR="003C038A" w:rsidRDefault="003C038A" w:rsidP="003C038A">
            <w:pPr>
              <w:spacing w:before="40" w:after="40"/>
              <w:ind w:left="72" w:right="72"/>
              <w:rPr>
                <w:sz w:val="18"/>
                <w:szCs w:val="18"/>
              </w:rPr>
            </w:pPr>
            <w:r>
              <w:rPr>
                <w:sz w:val="18"/>
                <w:szCs w:val="18"/>
              </w:rPr>
              <w:t>Indication of method of blood pressure measurement.</w:t>
            </w:r>
          </w:p>
        </w:tc>
        <w:tc>
          <w:tcPr>
            <w:tcW w:w="1980" w:type="dxa"/>
            <w:tcPrChange w:id="1963" w:author="Andrea K. Fourquet" w:date="2017-04-25T23:21:00Z">
              <w:tcPr>
                <w:tcW w:w="6242" w:type="dxa"/>
              </w:tcPr>
            </w:tcPrChange>
          </w:tcPr>
          <w:p w14:paraId="723559AE" w14:textId="77777777" w:rsidR="003C038A" w:rsidRDefault="003C038A" w:rsidP="003C038A">
            <w:pPr>
              <w:spacing w:before="40" w:after="40"/>
              <w:ind w:left="72" w:right="72"/>
              <w:rPr>
                <w:sz w:val="18"/>
                <w:szCs w:val="18"/>
              </w:rPr>
            </w:pPr>
          </w:p>
        </w:tc>
      </w:tr>
      <w:tr w:rsidR="003C038A" w14:paraId="205EB52B" w14:textId="77777777" w:rsidTr="003C038A">
        <w:tc>
          <w:tcPr>
            <w:tcW w:w="1770" w:type="dxa"/>
            <w:tcMar>
              <w:left w:w="40" w:type="dxa"/>
              <w:right w:w="40" w:type="dxa"/>
            </w:tcMar>
            <w:vAlign w:val="bottom"/>
            <w:tcPrChange w:id="1964" w:author="Andrea K. Fourquet" w:date="2017-04-25T23:21:00Z">
              <w:tcPr>
                <w:tcW w:w="1770" w:type="dxa"/>
                <w:tcMar>
                  <w:left w:w="40" w:type="dxa"/>
                  <w:right w:w="40" w:type="dxa"/>
                </w:tcMar>
                <w:vAlign w:val="bottom"/>
              </w:tcPr>
            </w:tcPrChange>
          </w:tcPr>
          <w:p w14:paraId="3790C0AC" w14:textId="77777777" w:rsidR="003C038A" w:rsidRDefault="003C038A" w:rsidP="003C038A">
            <w:pPr>
              <w:spacing w:before="40" w:after="40"/>
              <w:ind w:left="72" w:right="72"/>
              <w:jc w:val="right"/>
              <w:rPr>
                <w:sz w:val="18"/>
                <w:szCs w:val="18"/>
              </w:rPr>
            </w:pPr>
            <w:r>
              <w:rPr>
                <w:sz w:val="18"/>
                <w:szCs w:val="18"/>
              </w:rPr>
              <w:t>Mean Arterial Pressure</w:t>
            </w:r>
          </w:p>
        </w:tc>
        <w:tc>
          <w:tcPr>
            <w:tcW w:w="1918" w:type="dxa"/>
            <w:vAlign w:val="bottom"/>
            <w:tcPrChange w:id="1965" w:author="Andrea K. Fourquet" w:date="2017-04-25T23:21:00Z">
              <w:tcPr>
                <w:tcW w:w="1918" w:type="dxa"/>
                <w:vAlign w:val="bottom"/>
              </w:tcPr>
            </w:tcPrChange>
          </w:tcPr>
          <w:p w14:paraId="52B5599E" w14:textId="535EB9A2" w:rsidR="003C038A" w:rsidRDefault="003C038A" w:rsidP="003C038A">
            <w:pPr>
              <w:spacing w:before="40" w:after="40"/>
              <w:ind w:left="72" w:right="72"/>
              <w:rPr>
                <w:ins w:id="1966" w:author="Andrea K. Fourquet" w:date="2017-04-25T23:19:00Z"/>
                <w:sz w:val="18"/>
                <w:szCs w:val="18"/>
              </w:rPr>
            </w:pPr>
            <w:ins w:id="1967" w:author="Andrea K. Fourquet" w:date="2017-04-25T23:19:00Z">
              <w:r>
                <w:rPr>
                  <w:sz w:val="18"/>
                  <w:szCs w:val="18"/>
                </w:rPr>
                <w:t>Observation.value[x]</w:t>
              </w:r>
            </w:ins>
          </w:p>
        </w:tc>
        <w:tc>
          <w:tcPr>
            <w:tcW w:w="1170" w:type="dxa"/>
            <w:tcPrChange w:id="1968" w:author="Andrea K. Fourquet" w:date="2017-04-25T23:21:00Z">
              <w:tcPr>
                <w:tcW w:w="1170" w:type="dxa"/>
              </w:tcPr>
            </w:tcPrChange>
          </w:tcPr>
          <w:p w14:paraId="61209C73" w14:textId="2BB8C4EB" w:rsidR="003C038A" w:rsidRDefault="003C038A" w:rsidP="003C038A">
            <w:pPr>
              <w:spacing w:before="40" w:after="40"/>
              <w:ind w:left="72" w:right="72"/>
              <w:rPr>
                <w:ins w:id="1969" w:author="Andrea K. Fourquet" w:date="2017-04-25T23:19:00Z"/>
                <w:sz w:val="18"/>
                <w:szCs w:val="18"/>
              </w:rPr>
            </w:pPr>
          </w:p>
        </w:tc>
        <w:tc>
          <w:tcPr>
            <w:tcW w:w="3240" w:type="dxa"/>
            <w:tcMar>
              <w:left w:w="40" w:type="dxa"/>
              <w:right w:w="40" w:type="dxa"/>
            </w:tcMar>
            <w:vAlign w:val="bottom"/>
            <w:tcPrChange w:id="1970" w:author="Andrea K. Fourquet" w:date="2017-04-25T23:21:00Z">
              <w:tcPr>
                <w:tcW w:w="3240" w:type="dxa"/>
                <w:tcMar>
                  <w:left w:w="40" w:type="dxa"/>
                  <w:right w:w="40" w:type="dxa"/>
                </w:tcMar>
                <w:vAlign w:val="bottom"/>
              </w:tcPr>
            </w:tcPrChange>
          </w:tcPr>
          <w:p w14:paraId="473C4E91" w14:textId="7F906286" w:rsidR="003C038A" w:rsidRDefault="003C038A" w:rsidP="003C038A">
            <w:pPr>
              <w:spacing w:before="40" w:after="40"/>
              <w:ind w:left="72" w:right="72"/>
              <w:rPr>
                <w:sz w:val="18"/>
                <w:szCs w:val="18"/>
              </w:rPr>
            </w:pPr>
            <w:r>
              <w:rPr>
                <w:sz w:val="18"/>
                <w:szCs w:val="18"/>
              </w:rPr>
              <w:t>The patient's mean arterial pressure.</w:t>
            </w:r>
          </w:p>
        </w:tc>
        <w:tc>
          <w:tcPr>
            <w:tcW w:w="1980" w:type="dxa"/>
            <w:tcPrChange w:id="1971" w:author="Andrea K. Fourquet" w:date="2017-04-25T23:21:00Z">
              <w:tcPr>
                <w:tcW w:w="6242" w:type="dxa"/>
              </w:tcPr>
            </w:tcPrChange>
          </w:tcPr>
          <w:p w14:paraId="3D166CF5" w14:textId="77777777" w:rsidR="003C038A" w:rsidRDefault="003C038A" w:rsidP="003C038A">
            <w:pPr>
              <w:spacing w:before="40" w:after="40"/>
              <w:ind w:left="72" w:right="72"/>
              <w:rPr>
                <w:sz w:val="18"/>
                <w:szCs w:val="18"/>
              </w:rPr>
            </w:pPr>
          </w:p>
        </w:tc>
      </w:tr>
      <w:tr w:rsidR="003C038A" w14:paraId="166A0C6E" w14:textId="77777777" w:rsidTr="003C038A">
        <w:tc>
          <w:tcPr>
            <w:tcW w:w="1770" w:type="dxa"/>
            <w:tcMar>
              <w:left w:w="40" w:type="dxa"/>
              <w:right w:w="40" w:type="dxa"/>
            </w:tcMar>
            <w:vAlign w:val="bottom"/>
            <w:tcPrChange w:id="1972" w:author="Andrea K. Fourquet" w:date="2017-04-25T23:21:00Z">
              <w:tcPr>
                <w:tcW w:w="1770" w:type="dxa"/>
                <w:tcMar>
                  <w:left w:w="40" w:type="dxa"/>
                  <w:right w:w="40" w:type="dxa"/>
                </w:tcMar>
                <w:vAlign w:val="bottom"/>
              </w:tcPr>
            </w:tcPrChange>
          </w:tcPr>
          <w:p w14:paraId="6C58F501" w14:textId="77777777" w:rsidR="003C038A" w:rsidRDefault="003C038A" w:rsidP="003C038A">
            <w:pPr>
              <w:spacing w:before="40" w:after="40"/>
              <w:ind w:left="72" w:right="72"/>
              <w:jc w:val="right"/>
              <w:rPr>
                <w:sz w:val="18"/>
                <w:szCs w:val="18"/>
              </w:rPr>
            </w:pPr>
            <w:r>
              <w:rPr>
                <w:sz w:val="18"/>
                <w:szCs w:val="18"/>
              </w:rPr>
              <w:t>Heart Rate</w:t>
            </w:r>
          </w:p>
        </w:tc>
        <w:tc>
          <w:tcPr>
            <w:tcW w:w="1918" w:type="dxa"/>
            <w:vAlign w:val="bottom"/>
            <w:tcPrChange w:id="1973" w:author="Andrea K. Fourquet" w:date="2017-04-25T23:21:00Z">
              <w:tcPr>
                <w:tcW w:w="1918" w:type="dxa"/>
                <w:vAlign w:val="bottom"/>
              </w:tcPr>
            </w:tcPrChange>
          </w:tcPr>
          <w:p w14:paraId="60C8B0D4" w14:textId="74044C3F" w:rsidR="003C038A" w:rsidRDefault="003C038A" w:rsidP="003C038A">
            <w:pPr>
              <w:spacing w:before="40" w:after="40"/>
              <w:ind w:left="72" w:right="72"/>
              <w:rPr>
                <w:ins w:id="1974" w:author="Andrea K. Fourquet" w:date="2017-04-25T23:19:00Z"/>
                <w:sz w:val="18"/>
                <w:szCs w:val="18"/>
              </w:rPr>
            </w:pPr>
            <w:ins w:id="1975" w:author="Andrea K. Fourquet" w:date="2017-04-25T23:19:00Z">
              <w:r>
                <w:rPr>
                  <w:sz w:val="18"/>
                  <w:szCs w:val="18"/>
                </w:rPr>
                <w:t>Observation.value[x]</w:t>
              </w:r>
            </w:ins>
          </w:p>
        </w:tc>
        <w:tc>
          <w:tcPr>
            <w:tcW w:w="1170" w:type="dxa"/>
            <w:tcPrChange w:id="1976" w:author="Andrea K. Fourquet" w:date="2017-04-25T23:21:00Z">
              <w:tcPr>
                <w:tcW w:w="1170" w:type="dxa"/>
              </w:tcPr>
            </w:tcPrChange>
          </w:tcPr>
          <w:p w14:paraId="345D5EA3" w14:textId="5F26A80A" w:rsidR="003C038A" w:rsidRDefault="003C038A" w:rsidP="003C038A">
            <w:pPr>
              <w:spacing w:before="40" w:after="40"/>
              <w:ind w:left="72" w:right="72"/>
              <w:rPr>
                <w:ins w:id="1977" w:author="Andrea K. Fourquet" w:date="2017-04-25T23:19:00Z"/>
                <w:sz w:val="18"/>
                <w:szCs w:val="18"/>
              </w:rPr>
            </w:pPr>
          </w:p>
        </w:tc>
        <w:tc>
          <w:tcPr>
            <w:tcW w:w="3240" w:type="dxa"/>
            <w:tcMar>
              <w:left w:w="40" w:type="dxa"/>
              <w:right w:w="40" w:type="dxa"/>
            </w:tcMar>
            <w:vAlign w:val="bottom"/>
            <w:tcPrChange w:id="1978" w:author="Andrea K. Fourquet" w:date="2017-04-25T23:21:00Z">
              <w:tcPr>
                <w:tcW w:w="3240" w:type="dxa"/>
                <w:tcMar>
                  <w:left w:w="40" w:type="dxa"/>
                  <w:right w:w="40" w:type="dxa"/>
                </w:tcMar>
                <w:vAlign w:val="bottom"/>
              </w:tcPr>
            </w:tcPrChange>
          </w:tcPr>
          <w:p w14:paraId="2BBC2505" w14:textId="43A88E06" w:rsidR="003C038A" w:rsidRDefault="003C038A" w:rsidP="003C038A">
            <w:pPr>
              <w:spacing w:before="40" w:after="40"/>
              <w:ind w:left="72" w:right="72"/>
              <w:rPr>
                <w:sz w:val="18"/>
                <w:szCs w:val="18"/>
              </w:rPr>
            </w:pPr>
            <w:r>
              <w:rPr>
                <w:sz w:val="18"/>
                <w:szCs w:val="18"/>
              </w:rPr>
              <w:t>The patient's heart rate expressed as a number per minute.</w:t>
            </w:r>
          </w:p>
        </w:tc>
        <w:tc>
          <w:tcPr>
            <w:tcW w:w="1980" w:type="dxa"/>
            <w:tcPrChange w:id="1979" w:author="Andrea K. Fourquet" w:date="2017-04-25T23:21:00Z">
              <w:tcPr>
                <w:tcW w:w="6242" w:type="dxa"/>
              </w:tcPr>
            </w:tcPrChange>
          </w:tcPr>
          <w:p w14:paraId="4A9D7A4F" w14:textId="77777777" w:rsidR="003C038A" w:rsidRDefault="003C038A" w:rsidP="003C038A">
            <w:pPr>
              <w:spacing w:before="40" w:after="40"/>
              <w:ind w:left="72" w:right="72"/>
              <w:rPr>
                <w:sz w:val="18"/>
                <w:szCs w:val="18"/>
              </w:rPr>
            </w:pPr>
          </w:p>
        </w:tc>
      </w:tr>
      <w:tr w:rsidR="003C038A" w14:paraId="7E2A904D" w14:textId="77777777" w:rsidTr="003C038A">
        <w:tc>
          <w:tcPr>
            <w:tcW w:w="1770" w:type="dxa"/>
            <w:tcMar>
              <w:left w:w="40" w:type="dxa"/>
              <w:right w:w="40" w:type="dxa"/>
            </w:tcMar>
            <w:vAlign w:val="bottom"/>
            <w:tcPrChange w:id="1980" w:author="Andrea K. Fourquet" w:date="2017-04-25T23:21:00Z">
              <w:tcPr>
                <w:tcW w:w="1770" w:type="dxa"/>
                <w:tcMar>
                  <w:left w:w="40" w:type="dxa"/>
                  <w:right w:w="40" w:type="dxa"/>
                </w:tcMar>
                <w:vAlign w:val="bottom"/>
              </w:tcPr>
            </w:tcPrChange>
          </w:tcPr>
          <w:p w14:paraId="7D6BA8BB" w14:textId="77777777" w:rsidR="003C038A" w:rsidRDefault="003C038A" w:rsidP="003C038A">
            <w:pPr>
              <w:spacing w:before="40" w:after="40"/>
              <w:ind w:left="72" w:right="72"/>
              <w:jc w:val="right"/>
              <w:rPr>
                <w:sz w:val="18"/>
                <w:szCs w:val="18"/>
              </w:rPr>
            </w:pPr>
            <w:r>
              <w:rPr>
                <w:sz w:val="18"/>
                <w:szCs w:val="18"/>
              </w:rPr>
              <w:t>Method of Heart Rate Measurement</w:t>
            </w:r>
          </w:p>
        </w:tc>
        <w:tc>
          <w:tcPr>
            <w:tcW w:w="1918" w:type="dxa"/>
            <w:vAlign w:val="bottom"/>
            <w:tcPrChange w:id="1981" w:author="Andrea K. Fourquet" w:date="2017-04-25T23:21:00Z">
              <w:tcPr>
                <w:tcW w:w="1918" w:type="dxa"/>
                <w:vAlign w:val="bottom"/>
              </w:tcPr>
            </w:tcPrChange>
          </w:tcPr>
          <w:p w14:paraId="08FCCB44" w14:textId="63EE0944" w:rsidR="003C038A" w:rsidRDefault="003C038A" w:rsidP="003C038A">
            <w:pPr>
              <w:spacing w:before="40" w:after="40"/>
              <w:ind w:left="72" w:right="72"/>
              <w:rPr>
                <w:ins w:id="1982" w:author="Andrea K. Fourquet" w:date="2017-04-25T23:19:00Z"/>
                <w:sz w:val="18"/>
                <w:szCs w:val="18"/>
              </w:rPr>
            </w:pPr>
            <w:ins w:id="1983" w:author="Andrea K. Fourquet" w:date="2017-04-25T23:19:00Z">
              <w:r>
                <w:rPr>
                  <w:sz w:val="18"/>
                  <w:szCs w:val="18"/>
                </w:rPr>
                <w:t>Observation.method</w:t>
              </w:r>
            </w:ins>
          </w:p>
        </w:tc>
        <w:tc>
          <w:tcPr>
            <w:tcW w:w="1170" w:type="dxa"/>
            <w:tcPrChange w:id="1984" w:author="Andrea K. Fourquet" w:date="2017-04-25T23:21:00Z">
              <w:tcPr>
                <w:tcW w:w="1170" w:type="dxa"/>
              </w:tcPr>
            </w:tcPrChange>
          </w:tcPr>
          <w:p w14:paraId="23844B37" w14:textId="60716E16" w:rsidR="003C038A" w:rsidRDefault="003C038A" w:rsidP="003C038A">
            <w:pPr>
              <w:spacing w:before="40" w:after="40"/>
              <w:ind w:left="72" w:right="72"/>
              <w:rPr>
                <w:ins w:id="1985" w:author="Andrea K. Fourquet" w:date="2017-04-25T23:19:00Z"/>
                <w:sz w:val="18"/>
                <w:szCs w:val="18"/>
              </w:rPr>
            </w:pPr>
          </w:p>
        </w:tc>
        <w:tc>
          <w:tcPr>
            <w:tcW w:w="3240" w:type="dxa"/>
            <w:tcMar>
              <w:left w:w="40" w:type="dxa"/>
              <w:right w:w="40" w:type="dxa"/>
            </w:tcMar>
            <w:vAlign w:val="bottom"/>
            <w:tcPrChange w:id="1986" w:author="Andrea K. Fourquet" w:date="2017-04-25T23:21:00Z">
              <w:tcPr>
                <w:tcW w:w="3240" w:type="dxa"/>
                <w:tcMar>
                  <w:left w:w="40" w:type="dxa"/>
                  <w:right w:w="40" w:type="dxa"/>
                </w:tcMar>
                <w:vAlign w:val="bottom"/>
              </w:tcPr>
            </w:tcPrChange>
          </w:tcPr>
          <w:p w14:paraId="263506CB" w14:textId="649AD904" w:rsidR="003C038A" w:rsidRDefault="003C038A" w:rsidP="003C038A">
            <w:pPr>
              <w:spacing w:before="40" w:after="40"/>
              <w:ind w:left="72" w:right="72"/>
              <w:rPr>
                <w:sz w:val="18"/>
                <w:szCs w:val="18"/>
              </w:rPr>
            </w:pPr>
            <w:r>
              <w:rPr>
                <w:sz w:val="18"/>
                <w:szCs w:val="18"/>
              </w:rPr>
              <w:t>The method in which the Heart Rate was measured. Values include auscultated, palpated, electronic monitor.</w:t>
            </w:r>
          </w:p>
        </w:tc>
        <w:tc>
          <w:tcPr>
            <w:tcW w:w="1980" w:type="dxa"/>
            <w:tcPrChange w:id="1987" w:author="Andrea K. Fourquet" w:date="2017-04-25T23:21:00Z">
              <w:tcPr>
                <w:tcW w:w="6242" w:type="dxa"/>
              </w:tcPr>
            </w:tcPrChange>
          </w:tcPr>
          <w:p w14:paraId="0517D3F2" w14:textId="77777777" w:rsidR="003C038A" w:rsidRDefault="003C038A" w:rsidP="003C038A">
            <w:pPr>
              <w:spacing w:before="40" w:after="40"/>
              <w:ind w:left="72" w:right="72"/>
              <w:rPr>
                <w:sz w:val="18"/>
                <w:szCs w:val="18"/>
              </w:rPr>
            </w:pPr>
          </w:p>
        </w:tc>
      </w:tr>
      <w:tr w:rsidR="003C038A" w14:paraId="5E99910A" w14:textId="77777777" w:rsidTr="003C038A">
        <w:tc>
          <w:tcPr>
            <w:tcW w:w="1770" w:type="dxa"/>
            <w:tcMar>
              <w:left w:w="40" w:type="dxa"/>
              <w:right w:w="40" w:type="dxa"/>
            </w:tcMar>
            <w:vAlign w:val="bottom"/>
            <w:tcPrChange w:id="1988" w:author="Andrea K. Fourquet" w:date="2017-04-25T23:21:00Z">
              <w:tcPr>
                <w:tcW w:w="1770" w:type="dxa"/>
                <w:tcMar>
                  <w:left w:w="40" w:type="dxa"/>
                  <w:right w:w="40" w:type="dxa"/>
                </w:tcMar>
                <w:vAlign w:val="bottom"/>
              </w:tcPr>
            </w:tcPrChange>
          </w:tcPr>
          <w:p w14:paraId="41EECC50" w14:textId="77777777" w:rsidR="003C038A" w:rsidRDefault="003C038A" w:rsidP="003C038A">
            <w:pPr>
              <w:spacing w:before="40" w:after="40"/>
              <w:ind w:left="72" w:right="72"/>
              <w:jc w:val="right"/>
              <w:rPr>
                <w:sz w:val="18"/>
                <w:szCs w:val="18"/>
              </w:rPr>
            </w:pPr>
            <w:r>
              <w:rPr>
                <w:sz w:val="18"/>
                <w:szCs w:val="18"/>
              </w:rPr>
              <w:t>Pulse Oximetry</w:t>
            </w:r>
          </w:p>
        </w:tc>
        <w:tc>
          <w:tcPr>
            <w:tcW w:w="1918" w:type="dxa"/>
            <w:vAlign w:val="bottom"/>
            <w:tcPrChange w:id="1989" w:author="Andrea K. Fourquet" w:date="2017-04-25T23:21:00Z">
              <w:tcPr>
                <w:tcW w:w="1918" w:type="dxa"/>
                <w:vAlign w:val="bottom"/>
              </w:tcPr>
            </w:tcPrChange>
          </w:tcPr>
          <w:p w14:paraId="16E00F60" w14:textId="3DE663A0" w:rsidR="003C038A" w:rsidRDefault="003C038A" w:rsidP="003C038A">
            <w:pPr>
              <w:spacing w:before="40" w:after="40"/>
              <w:ind w:left="72" w:right="72"/>
              <w:rPr>
                <w:ins w:id="1990" w:author="Andrea K. Fourquet" w:date="2017-04-25T23:19:00Z"/>
                <w:sz w:val="18"/>
                <w:szCs w:val="18"/>
              </w:rPr>
            </w:pPr>
            <w:ins w:id="1991" w:author="Andrea K. Fourquet" w:date="2017-04-25T23:19:00Z">
              <w:r>
                <w:rPr>
                  <w:sz w:val="18"/>
                  <w:szCs w:val="18"/>
                </w:rPr>
                <w:t>Observation.value[x]</w:t>
              </w:r>
            </w:ins>
          </w:p>
        </w:tc>
        <w:tc>
          <w:tcPr>
            <w:tcW w:w="1170" w:type="dxa"/>
            <w:tcPrChange w:id="1992" w:author="Andrea K. Fourquet" w:date="2017-04-25T23:21:00Z">
              <w:tcPr>
                <w:tcW w:w="1170" w:type="dxa"/>
              </w:tcPr>
            </w:tcPrChange>
          </w:tcPr>
          <w:p w14:paraId="11CA5053" w14:textId="3595026E" w:rsidR="003C038A" w:rsidRDefault="003C038A" w:rsidP="003C038A">
            <w:pPr>
              <w:spacing w:before="40" w:after="40"/>
              <w:ind w:left="72" w:right="72"/>
              <w:rPr>
                <w:ins w:id="1993" w:author="Andrea K. Fourquet" w:date="2017-04-25T23:19:00Z"/>
                <w:sz w:val="18"/>
                <w:szCs w:val="18"/>
              </w:rPr>
            </w:pPr>
          </w:p>
        </w:tc>
        <w:tc>
          <w:tcPr>
            <w:tcW w:w="3240" w:type="dxa"/>
            <w:tcMar>
              <w:left w:w="40" w:type="dxa"/>
              <w:right w:w="40" w:type="dxa"/>
            </w:tcMar>
            <w:vAlign w:val="bottom"/>
            <w:tcPrChange w:id="1994" w:author="Andrea K. Fourquet" w:date="2017-04-25T23:21:00Z">
              <w:tcPr>
                <w:tcW w:w="3240" w:type="dxa"/>
                <w:tcMar>
                  <w:left w:w="40" w:type="dxa"/>
                  <w:right w:w="40" w:type="dxa"/>
                </w:tcMar>
                <w:vAlign w:val="bottom"/>
              </w:tcPr>
            </w:tcPrChange>
          </w:tcPr>
          <w:p w14:paraId="0120FA19" w14:textId="7AAE74F8" w:rsidR="003C038A" w:rsidRDefault="003C038A" w:rsidP="003C038A">
            <w:pPr>
              <w:spacing w:before="40" w:after="40"/>
              <w:ind w:left="72" w:right="72"/>
              <w:rPr>
                <w:sz w:val="18"/>
                <w:szCs w:val="18"/>
              </w:rPr>
            </w:pPr>
            <w:r>
              <w:rPr>
                <w:sz w:val="18"/>
                <w:szCs w:val="18"/>
              </w:rPr>
              <w:t>The patient's oxygen saturation.</w:t>
            </w:r>
          </w:p>
        </w:tc>
        <w:tc>
          <w:tcPr>
            <w:tcW w:w="1980" w:type="dxa"/>
            <w:tcPrChange w:id="1995" w:author="Andrea K. Fourquet" w:date="2017-04-25T23:21:00Z">
              <w:tcPr>
                <w:tcW w:w="6242" w:type="dxa"/>
              </w:tcPr>
            </w:tcPrChange>
          </w:tcPr>
          <w:p w14:paraId="23C884C0" w14:textId="77777777" w:rsidR="003C038A" w:rsidRDefault="003C038A" w:rsidP="003C038A">
            <w:pPr>
              <w:spacing w:before="40" w:after="40"/>
              <w:ind w:left="72" w:right="72"/>
              <w:rPr>
                <w:sz w:val="18"/>
                <w:szCs w:val="18"/>
              </w:rPr>
            </w:pPr>
          </w:p>
        </w:tc>
      </w:tr>
      <w:tr w:rsidR="003C038A" w14:paraId="43F9990E" w14:textId="77777777" w:rsidTr="003C038A">
        <w:tc>
          <w:tcPr>
            <w:tcW w:w="1770" w:type="dxa"/>
            <w:tcMar>
              <w:left w:w="40" w:type="dxa"/>
              <w:right w:w="40" w:type="dxa"/>
            </w:tcMar>
            <w:vAlign w:val="bottom"/>
            <w:tcPrChange w:id="1996" w:author="Andrea K. Fourquet" w:date="2017-04-25T23:21:00Z">
              <w:tcPr>
                <w:tcW w:w="1770" w:type="dxa"/>
                <w:tcMar>
                  <w:left w:w="40" w:type="dxa"/>
                  <w:right w:w="40" w:type="dxa"/>
                </w:tcMar>
                <w:vAlign w:val="bottom"/>
              </w:tcPr>
            </w:tcPrChange>
          </w:tcPr>
          <w:p w14:paraId="445E1DED" w14:textId="77777777" w:rsidR="003C038A" w:rsidRDefault="003C038A" w:rsidP="003C038A">
            <w:pPr>
              <w:spacing w:before="40" w:after="40"/>
              <w:ind w:left="72" w:right="72"/>
              <w:jc w:val="right"/>
              <w:rPr>
                <w:sz w:val="18"/>
                <w:szCs w:val="18"/>
              </w:rPr>
            </w:pPr>
            <w:r>
              <w:rPr>
                <w:sz w:val="18"/>
                <w:szCs w:val="18"/>
              </w:rPr>
              <w:t>Pulse Rhythm</w:t>
            </w:r>
          </w:p>
        </w:tc>
        <w:tc>
          <w:tcPr>
            <w:tcW w:w="1918" w:type="dxa"/>
            <w:vAlign w:val="bottom"/>
            <w:tcPrChange w:id="1997" w:author="Andrea K. Fourquet" w:date="2017-04-25T23:21:00Z">
              <w:tcPr>
                <w:tcW w:w="1918" w:type="dxa"/>
                <w:vAlign w:val="bottom"/>
              </w:tcPr>
            </w:tcPrChange>
          </w:tcPr>
          <w:p w14:paraId="38C65850" w14:textId="4A88B682" w:rsidR="003C038A" w:rsidRDefault="003C038A" w:rsidP="003C038A">
            <w:pPr>
              <w:spacing w:before="40" w:after="40"/>
              <w:ind w:left="72" w:right="72"/>
              <w:rPr>
                <w:ins w:id="1998" w:author="Andrea K. Fourquet" w:date="2017-04-25T23:19:00Z"/>
                <w:sz w:val="18"/>
                <w:szCs w:val="18"/>
              </w:rPr>
            </w:pPr>
            <w:ins w:id="1999" w:author="Andrea K. Fourquet" w:date="2017-04-25T23:19:00Z">
              <w:r>
                <w:rPr>
                  <w:sz w:val="18"/>
                  <w:szCs w:val="18"/>
                </w:rPr>
                <w:t>Observation.value[x]</w:t>
              </w:r>
            </w:ins>
          </w:p>
        </w:tc>
        <w:tc>
          <w:tcPr>
            <w:tcW w:w="1170" w:type="dxa"/>
            <w:tcPrChange w:id="2000" w:author="Andrea K. Fourquet" w:date="2017-04-25T23:21:00Z">
              <w:tcPr>
                <w:tcW w:w="1170" w:type="dxa"/>
              </w:tcPr>
            </w:tcPrChange>
          </w:tcPr>
          <w:p w14:paraId="550E261D" w14:textId="4A17BB33" w:rsidR="003C038A" w:rsidRDefault="003C038A" w:rsidP="003C038A">
            <w:pPr>
              <w:spacing w:before="40" w:after="40"/>
              <w:ind w:left="72" w:right="72"/>
              <w:rPr>
                <w:ins w:id="2001" w:author="Andrea K. Fourquet" w:date="2017-04-25T23:19:00Z"/>
                <w:sz w:val="18"/>
                <w:szCs w:val="18"/>
              </w:rPr>
            </w:pPr>
          </w:p>
        </w:tc>
        <w:tc>
          <w:tcPr>
            <w:tcW w:w="3240" w:type="dxa"/>
            <w:tcMar>
              <w:left w:w="40" w:type="dxa"/>
              <w:right w:w="40" w:type="dxa"/>
            </w:tcMar>
            <w:vAlign w:val="bottom"/>
            <w:tcPrChange w:id="2002" w:author="Andrea K. Fourquet" w:date="2017-04-25T23:21:00Z">
              <w:tcPr>
                <w:tcW w:w="3240" w:type="dxa"/>
                <w:tcMar>
                  <w:left w:w="40" w:type="dxa"/>
                  <w:right w:w="40" w:type="dxa"/>
                </w:tcMar>
                <w:vAlign w:val="bottom"/>
              </w:tcPr>
            </w:tcPrChange>
          </w:tcPr>
          <w:p w14:paraId="69AED926" w14:textId="0A896C58" w:rsidR="003C038A" w:rsidRDefault="003C038A" w:rsidP="003C038A">
            <w:pPr>
              <w:spacing w:before="40" w:after="40"/>
              <w:ind w:left="72" w:right="72"/>
              <w:rPr>
                <w:sz w:val="18"/>
                <w:szCs w:val="18"/>
              </w:rPr>
            </w:pPr>
            <w:r>
              <w:rPr>
                <w:sz w:val="18"/>
                <w:szCs w:val="18"/>
              </w:rPr>
              <w:t>The clinical rhythm of the patient's pulse.</w:t>
            </w:r>
          </w:p>
        </w:tc>
        <w:tc>
          <w:tcPr>
            <w:tcW w:w="1980" w:type="dxa"/>
            <w:tcPrChange w:id="2003" w:author="Andrea K. Fourquet" w:date="2017-04-25T23:21:00Z">
              <w:tcPr>
                <w:tcW w:w="6242" w:type="dxa"/>
              </w:tcPr>
            </w:tcPrChange>
          </w:tcPr>
          <w:p w14:paraId="2B1AF36E" w14:textId="77777777" w:rsidR="003C038A" w:rsidRDefault="003C038A" w:rsidP="003C038A">
            <w:pPr>
              <w:spacing w:before="40" w:after="40"/>
              <w:ind w:left="72" w:right="72"/>
              <w:rPr>
                <w:sz w:val="18"/>
                <w:szCs w:val="18"/>
              </w:rPr>
            </w:pPr>
          </w:p>
        </w:tc>
      </w:tr>
      <w:tr w:rsidR="003C038A" w14:paraId="16FB5936" w14:textId="77777777" w:rsidTr="003C038A">
        <w:tc>
          <w:tcPr>
            <w:tcW w:w="1770" w:type="dxa"/>
            <w:tcMar>
              <w:left w:w="40" w:type="dxa"/>
              <w:right w:w="40" w:type="dxa"/>
            </w:tcMar>
            <w:vAlign w:val="bottom"/>
            <w:tcPrChange w:id="2004" w:author="Andrea K. Fourquet" w:date="2017-04-25T23:21:00Z">
              <w:tcPr>
                <w:tcW w:w="1770" w:type="dxa"/>
                <w:tcMar>
                  <w:left w:w="40" w:type="dxa"/>
                  <w:right w:w="40" w:type="dxa"/>
                </w:tcMar>
                <w:vAlign w:val="bottom"/>
              </w:tcPr>
            </w:tcPrChange>
          </w:tcPr>
          <w:p w14:paraId="59717C9C" w14:textId="77777777" w:rsidR="003C038A" w:rsidRDefault="003C038A" w:rsidP="003C038A">
            <w:pPr>
              <w:spacing w:before="40" w:after="40"/>
              <w:ind w:left="72" w:right="72"/>
              <w:jc w:val="right"/>
              <w:rPr>
                <w:sz w:val="18"/>
                <w:szCs w:val="18"/>
              </w:rPr>
            </w:pPr>
            <w:r>
              <w:rPr>
                <w:sz w:val="18"/>
                <w:szCs w:val="18"/>
              </w:rPr>
              <w:t>Respiratory Rate</w:t>
            </w:r>
          </w:p>
        </w:tc>
        <w:tc>
          <w:tcPr>
            <w:tcW w:w="1918" w:type="dxa"/>
            <w:vAlign w:val="bottom"/>
            <w:tcPrChange w:id="2005" w:author="Andrea K. Fourquet" w:date="2017-04-25T23:21:00Z">
              <w:tcPr>
                <w:tcW w:w="1918" w:type="dxa"/>
                <w:vAlign w:val="bottom"/>
              </w:tcPr>
            </w:tcPrChange>
          </w:tcPr>
          <w:p w14:paraId="142D19A3" w14:textId="79CE7AB4" w:rsidR="003C038A" w:rsidRDefault="003C038A" w:rsidP="003C038A">
            <w:pPr>
              <w:spacing w:before="40" w:after="40"/>
              <w:ind w:left="72" w:right="72"/>
              <w:rPr>
                <w:ins w:id="2006" w:author="Andrea K. Fourquet" w:date="2017-04-25T23:19:00Z"/>
                <w:sz w:val="18"/>
                <w:szCs w:val="18"/>
              </w:rPr>
            </w:pPr>
            <w:ins w:id="2007" w:author="Andrea K. Fourquet" w:date="2017-04-25T23:19:00Z">
              <w:r>
                <w:rPr>
                  <w:sz w:val="18"/>
                  <w:szCs w:val="18"/>
                </w:rPr>
                <w:t>Observation.value[x]</w:t>
              </w:r>
            </w:ins>
          </w:p>
        </w:tc>
        <w:tc>
          <w:tcPr>
            <w:tcW w:w="1170" w:type="dxa"/>
            <w:tcPrChange w:id="2008" w:author="Andrea K. Fourquet" w:date="2017-04-25T23:21:00Z">
              <w:tcPr>
                <w:tcW w:w="1170" w:type="dxa"/>
              </w:tcPr>
            </w:tcPrChange>
          </w:tcPr>
          <w:p w14:paraId="64ADB89B" w14:textId="438CEB5B" w:rsidR="003C038A" w:rsidRDefault="003C038A" w:rsidP="003C038A">
            <w:pPr>
              <w:spacing w:before="40" w:after="40"/>
              <w:ind w:left="72" w:right="72"/>
              <w:rPr>
                <w:ins w:id="2009" w:author="Andrea K. Fourquet" w:date="2017-04-25T23:19:00Z"/>
                <w:sz w:val="18"/>
                <w:szCs w:val="18"/>
              </w:rPr>
            </w:pPr>
          </w:p>
        </w:tc>
        <w:tc>
          <w:tcPr>
            <w:tcW w:w="3240" w:type="dxa"/>
            <w:tcMar>
              <w:left w:w="40" w:type="dxa"/>
              <w:right w:w="40" w:type="dxa"/>
            </w:tcMar>
            <w:vAlign w:val="bottom"/>
            <w:tcPrChange w:id="2010" w:author="Andrea K. Fourquet" w:date="2017-04-25T23:21:00Z">
              <w:tcPr>
                <w:tcW w:w="3240" w:type="dxa"/>
                <w:tcMar>
                  <w:left w:w="40" w:type="dxa"/>
                  <w:right w:w="40" w:type="dxa"/>
                </w:tcMar>
                <w:vAlign w:val="bottom"/>
              </w:tcPr>
            </w:tcPrChange>
          </w:tcPr>
          <w:p w14:paraId="71C6544C" w14:textId="7082CADF" w:rsidR="003C038A" w:rsidRDefault="003C038A" w:rsidP="003C038A">
            <w:pPr>
              <w:spacing w:before="40" w:after="40"/>
              <w:ind w:left="72" w:right="72"/>
              <w:rPr>
                <w:sz w:val="18"/>
                <w:szCs w:val="18"/>
              </w:rPr>
            </w:pPr>
            <w:r>
              <w:rPr>
                <w:sz w:val="18"/>
                <w:szCs w:val="18"/>
              </w:rPr>
              <w:t>The patient's respiratory rate expressed as a number per minute.</w:t>
            </w:r>
          </w:p>
        </w:tc>
        <w:tc>
          <w:tcPr>
            <w:tcW w:w="1980" w:type="dxa"/>
            <w:tcPrChange w:id="2011" w:author="Andrea K. Fourquet" w:date="2017-04-25T23:21:00Z">
              <w:tcPr>
                <w:tcW w:w="6242" w:type="dxa"/>
              </w:tcPr>
            </w:tcPrChange>
          </w:tcPr>
          <w:p w14:paraId="79E9BCC2" w14:textId="77777777" w:rsidR="003C038A" w:rsidRDefault="003C038A" w:rsidP="003C038A">
            <w:pPr>
              <w:spacing w:before="40" w:after="40"/>
              <w:ind w:left="72" w:right="72"/>
              <w:rPr>
                <w:sz w:val="18"/>
                <w:szCs w:val="18"/>
              </w:rPr>
            </w:pPr>
          </w:p>
        </w:tc>
      </w:tr>
      <w:tr w:rsidR="003C038A" w14:paraId="2DF6FEA9" w14:textId="77777777" w:rsidTr="003C038A">
        <w:tc>
          <w:tcPr>
            <w:tcW w:w="1770" w:type="dxa"/>
            <w:tcMar>
              <w:left w:w="40" w:type="dxa"/>
              <w:right w:w="40" w:type="dxa"/>
            </w:tcMar>
            <w:vAlign w:val="bottom"/>
            <w:tcPrChange w:id="2012" w:author="Andrea K. Fourquet" w:date="2017-04-25T23:21:00Z">
              <w:tcPr>
                <w:tcW w:w="1770" w:type="dxa"/>
                <w:tcMar>
                  <w:left w:w="40" w:type="dxa"/>
                  <w:right w:w="40" w:type="dxa"/>
                </w:tcMar>
                <w:vAlign w:val="bottom"/>
              </w:tcPr>
            </w:tcPrChange>
          </w:tcPr>
          <w:p w14:paraId="439A3479" w14:textId="77777777" w:rsidR="003C038A" w:rsidRDefault="003C038A" w:rsidP="003C038A">
            <w:pPr>
              <w:spacing w:before="40" w:after="40"/>
              <w:ind w:left="72" w:right="72"/>
              <w:jc w:val="right"/>
              <w:rPr>
                <w:sz w:val="18"/>
                <w:szCs w:val="18"/>
              </w:rPr>
            </w:pPr>
            <w:r>
              <w:rPr>
                <w:sz w:val="18"/>
                <w:szCs w:val="18"/>
              </w:rPr>
              <w:t>Respiratory Effort</w:t>
            </w:r>
          </w:p>
        </w:tc>
        <w:tc>
          <w:tcPr>
            <w:tcW w:w="1918" w:type="dxa"/>
            <w:vAlign w:val="bottom"/>
            <w:tcPrChange w:id="2013" w:author="Andrea K. Fourquet" w:date="2017-04-25T23:21:00Z">
              <w:tcPr>
                <w:tcW w:w="1918" w:type="dxa"/>
                <w:vAlign w:val="bottom"/>
              </w:tcPr>
            </w:tcPrChange>
          </w:tcPr>
          <w:p w14:paraId="3999361F" w14:textId="014657A9" w:rsidR="003C038A" w:rsidRDefault="003C038A" w:rsidP="003C038A">
            <w:pPr>
              <w:spacing w:before="40" w:after="40"/>
              <w:ind w:left="72" w:right="72"/>
              <w:rPr>
                <w:ins w:id="2014" w:author="Andrea K. Fourquet" w:date="2017-04-25T23:19:00Z"/>
                <w:sz w:val="18"/>
                <w:szCs w:val="18"/>
              </w:rPr>
            </w:pPr>
            <w:ins w:id="2015" w:author="Andrea K. Fourquet" w:date="2017-04-25T23:19:00Z">
              <w:r>
                <w:rPr>
                  <w:sz w:val="18"/>
                  <w:szCs w:val="18"/>
                </w:rPr>
                <w:t>Observation.value[x]</w:t>
              </w:r>
            </w:ins>
          </w:p>
        </w:tc>
        <w:tc>
          <w:tcPr>
            <w:tcW w:w="1170" w:type="dxa"/>
            <w:tcPrChange w:id="2016" w:author="Andrea K. Fourquet" w:date="2017-04-25T23:21:00Z">
              <w:tcPr>
                <w:tcW w:w="1170" w:type="dxa"/>
              </w:tcPr>
            </w:tcPrChange>
          </w:tcPr>
          <w:p w14:paraId="0B685EF2" w14:textId="78E70C2A" w:rsidR="003C038A" w:rsidRDefault="003C038A" w:rsidP="003C038A">
            <w:pPr>
              <w:spacing w:before="40" w:after="40"/>
              <w:ind w:left="72" w:right="72"/>
              <w:rPr>
                <w:ins w:id="2017" w:author="Andrea K. Fourquet" w:date="2017-04-25T23:19:00Z"/>
                <w:sz w:val="18"/>
                <w:szCs w:val="18"/>
              </w:rPr>
            </w:pPr>
          </w:p>
        </w:tc>
        <w:tc>
          <w:tcPr>
            <w:tcW w:w="3240" w:type="dxa"/>
            <w:tcMar>
              <w:left w:w="40" w:type="dxa"/>
              <w:right w:w="40" w:type="dxa"/>
            </w:tcMar>
            <w:vAlign w:val="bottom"/>
            <w:tcPrChange w:id="2018" w:author="Andrea K. Fourquet" w:date="2017-04-25T23:21:00Z">
              <w:tcPr>
                <w:tcW w:w="3240" w:type="dxa"/>
                <w:tcMar>
                  <w:left w:w="40" w:type="dxa"/>
                  <w:right w:w="40" w:type="dxa"/>
                </w:tcMar>
                <w:vAlign w:val="bottom"/>
              </w:tcPr>
            </w:tcPrChange>
          </w:tcPr>
          <w:p w14:paraId="0DDBE738" w14:textId="43400E10" w:rsidR="003C038A" w:rsidRDefault="003C038A" w:rsidP="003C038A">
            <w:pPr>
              <w:spacing w:before="40" w:after="40"/>
              <w:ind w:left="72" w:right="72"/>
              <w:rPr>
                <w:sz w:val="18"/>
                <w:szCs w:val="18"/>
              </w:rPr>
            </w:pPr>
            <w:r>
              <w:rPr>
                <w:sz w:val="18"/>
                <w:szCs w:val="18"/>
              </w:rPr>
              <w:t>The patient's respiratory effort.</w:t>
            </w:r>
          </w:p>
        </w:tc>
        <w:tc>
          <w:tcPr>
            <w:tcW w:w="1980" w:type="dxa"/>
            <w:tcPrChange w:id="2019" w:author="Andrea K. Fourquet" w:date="2017-04-25T23:21:00Z">
              <w:tcPr>
                <w:tcW w:w="6242" w:type="dxa"/>
              </w:tcPr>
            </w:tcPrChange>
          </w:tcPr>
          <w:p w14:paraId="261FD339" w14:textId="77777777" w:rsidR="003C038A" w:rsidRDefault="003C038A" w:rsidP="003C038A">
            <w:pPr>
              <w:spacing w:before="40" w:after="40"/>
              <w:ind w:left="72" w:right="72"/>
              <w:rPr>
                <w:sz w:val="18"/>
                <w:szCs w:val="18"/>
              </w:rPr>
            </w:pPr>
          </w:p>
        </w:tc>
      </w:tr>
      <w:tr w:rsidR="003C038A" w14:paraId="0645EB9A" w14:textId="77777777" w:rsidTr="003C038A">
        <w:tc>
          <w:tcPr>
            <w:tcW w:w="1770" w:type="dxa"/>
            <w:tcMar>
              <w:left w:w="40" w:type="dxa"/>
              <w:right w:w="40" w:type="dxa"/>
            </w:tcMar>
            <w:vAlign w:val="bottom"/>
            <w:tcPrChange w:id="2020" w:author="Andrea K. Fourquet" w:date="2017-04-25T23:21:00Z">
              <w:tcPr>
                <w:tcW w:w="1770" w:type="dxa"/>
                <w:tcMar>
                  <w:left w:w="40" w:type="dxa"/>
                  <w:right w:w="40" w:type="dxa"/>
                </w:tcMar>
                <w:vAlign w:val="bottom"/>
              </w:tcPr>
            </w:tcPrChange>
          </w:tcPr>
          <w:p w14:paraId="779461C6" w14:textId="77777777" w:rsidR="003C038A" w:rsidRDefault="003C038A" w:rsidP="003C038A">
            <w:pPr>
              <w:spacing w:before="40" w:after="40"/>
              <w:ind w:left="72" w:right="72"/>
              <w:jc w:val="right"/>
              <w:rPr>
                <w:sz w:val="18"/>
                <w:szCs w:val="18"/>
              </w:rPr>
            </w:pPr>
            <w:r>
              <w:rPr>
                <w:sz w:val="18"/>
                <w:szCs w:val="18"/>
              </w:rPr>
              <w:t>End Title Carbon Dioxide (ETCO2)</w:t>
            </w:r>
          </w:p>
        </w:tc>
        <w:tc>
          <w:tcPr>
            <w:tcW w:w="1918" w:type="dxa"/>
            <w:vAlign w:val="bottom"/>
            <w:tcPrChange w:id="2021" w:author="Andrea K. Fourquet" w:date="2017-04-25T23:21:00Z">
              <w:tcPr>
                <w:tcW w:w="1918" w:type="dxa"/>
                <w:vAlign w:val="bottom"/>
              </w:tcPr>
            </w:tcPrChange>
          </w:tcPr>
          <w:p w14:paraId="4B071AB1" w14:textId="029DA313" w:rsidR="003C038A" w:rsidRDefault="003C038A" w:rsidP="003C038A">
            <w:pPr>
              <w:spacing w:before="40" w:after="40"/>
              <w:ind w:left="72" w:right="72"/>
              <w:rPr>
                <w:ins w:id="2022" w:author="Andrea K. Fourquet" w:date="2017-04-25T23:19:00Z"/>
                <w:sz w:val="18"/>
                <w:szCs w:val="18"/>
              </w:rPr>
            </w:pPr>
            <w:ins w:id="2023" w:author="Andrea K. Fourquet" w:date="2017-04-25T23:19:00Z">
              <w:r>
                <w:rPr>
                  <w:sz w:val="18"/>
                  <w:szCs w:val="18"/>
                </w:rPr>
                <w:t>Observation.value[x]</w:t>
              </w:r>
            </w:ins>
          </w:p>
        </w:tc>
        <w:tc>
          <w:tcPr>
            <w:tcW w:w="1170" w:type="dxa"/>
            <w:tcPrChange w:id="2024" w:author="Andrea K. Fourquet" w:date="2017-04-25T23:21:00Z">
              <w:tcPr>
                <w:tcW w:w="1170" w:type="dxa"/>
              </w:tcPr>
            </w:tcPrChange>
          </w:tcPr>
          <w:p w14:paraId="5140BECB" w14:textId="50C30FF6" w:rsidR="003C038A" w:rsidRDefault="003C038A" w:rsidP="003C038A">
            <w:pPr>
              <w:spacing w:before="40" w:after="40"/>
              <w:ind w:left="72" w:right="72"/>
              <w:rPr>
                <w:ins w:id="2025" w:author="Andrea K. Fourquet" w:date="2017-04-25T23:19:00Z"/>
                <w:sz w:val="18"/>
                <w:szCs w:val="18"/>
              </w:rPr>
            </w:pPr>
          </w:p>
        </w:tc>
        <w:tc>
          <w:tcPr>
            <w:tcW w:w="3240" w:type="dxa"/>
            <w:tcMar>
              <w:left w:w="40" w:type="dxa"/>
              <w:right w:w="40" w:type="dxa"/>
            </w:tcMar>
            <w:vAlign w:val="bottom"/>
            <w:tcPrChange w:id="2026" w:author="Andrea K. Fourquet" w:date="2017-04-25T23:21:00Z">
              <w:tcPr>
                <w:tcW w:w="3240" w:type="dxa"/>
                <w:tcMar>
                  <w:left w:w="40" w:type="dxa"/>
                  <w:right w:w="40" w:type="dxa"/>
                </w:tcMar>
                <w:vAlign w:val="bottom"/>
              </w:tcPr>
            </w:tcPrChange>
          </w:tcPr>
          <w:p w14:paraId="1277D49B" w14:textId="17BD3902" w:rsidR="003C038A" w:rsidRDefault="003C038A" w:rsidP="003C038A">
            <w:pPr>
              <w:spacing w:before="40" w:after="40"/>
              <w:ind w:left="72" w:right="72"/>
              <w:rPr>
                <w:sz w:val="18"/>
                <w:szCs w:val="18"/>
              </w:rPr>
            </w:pPr>
            <w:r>
              <w:rPr>
                <w:sz w:val="18"/>
                <w:szCs w:val="18"/>
              </w:rPr>
              <w:t>The numeric value of the patient's exhaled end tidal carbon dioxide (ETCO2) level measured as a unit of pressure in millimeters of mercury (mmHg).</w:t>
            </w:r>
          </w:p>
        </w:tc>
        <w:tc>
          <w:tcPr>
            <w:tcW w:w="1980" w:type="dxa"/>
            <w:tcPrChange w:id="2027" w:author="Andrea K. Fourquet" w:date="2017-04-25T23:21:00Z">
              <w:tcPr>
                <w:tcW w:w="6242" w:type="dxa"/>
              </w:tcPr>
            </w:tcPrChange>
          </w:tcPr>
          <w:p w14:paraId="701C3C65" w14:textId="77777777" w:rsidR="003C038A" w:rsidRDefault="003C038A" w:rsidP="003C038A">
            <w:pPr>
              <w:spacing w:before="40" w:after="40"/>
              <w:ind w:left="72" w:right="72"/>
              <w:rPr>
                <w:sz w:val="18"/>
                <w:szCs w:val="18"/>
              </w:rPr>
            </w:pPr>
          </w:p>
        </w:tc>
      </w:tr>
      <w:tr w:rsidR="003C038A" w14:paraId="213DA27F" w14:textId="77777777" w:rsidTr="003C038A">
        <w:tc>
          <w:tcPr>
            <w:tcW w:w="1770" w:type="dxa"/>
            <w:tcMar>
              <w:left w:w="40" w:type="dxa"/>
              <w:right w:w="40" w:type="dxa"/>
            </w:tcMar>
            <w:vAlign w:val="bottom"/>
            <w:tcPrChange w:id="2028" w:author="Andrea K. Fourquet" w:date="2017-04-25T23:21:00Z">
              <w:tcPr>
                <w:tcW w:w="1770" w:type="dxa"/>
                <w:tcMar>
                  <w:left w:w="40" w:type="dxa"/>
                  <w:right w:w="40" w:type="dxa"/>
                </w:tcMar>
                <w:vAlign w:val="bottom"/>
              </w:tcPr>
            </w:tcPrChange>
          </w:tcPr>
          <w:p w14:paraId="436C1EA1" w14:textId="77777777" w:rsidR="003C038A" w:rsidRDefault="003C038A" w:rsidP="003C038A">
            <w:pPr>
              <w:spacing w:before="40" w:after="40"/>
              <w:ind w:left="72" w:right="72"/>
              <w:jc w:val="right"/>
              <w:rPr>
                <w:sz w:val="18"/>
                <w:szCs w:val="18"/>
              </w:rPr>
            </w:pPr>
            <w:r>
              <w:rPr>
                <w:sz w:val="18"/>
                <w:szCs w:val="18"/>
              </w:rPr>
              <w:t>Carbon Monoxide (CO)</w:t>
            </w:r>
          </w:p>
        </w:tc>
        <w:tc>
          <w:tcPr>
            <w:tcW w:w="1918" w:type="dxa"/>
            <w:vAlign w:val="bottom"/>
            <w:tcPrChange w:id="2029" w:author="Andrea K. Fourquet" w:date="2017-04-25T23:21:00Z">
              <w:tcPr>
                <w:tcW w:w="1918" w:type="dxa"/>
                <w:vAlign w:val="bottom"/>
              </w:tcPr>
            </w:tcPrChange>
          </w:tcPr>
          <w:p w14:paraId="199DD864" w14:textId="7485B79D" w:rsidR="003C038A" w:rsidRDefault="003C038A" w:rsidP="003C038A">
            <w:pPr>
              <w:spacing w:before="40" w:after="40"/>
              <w:ind w:left="72" w:right="72"/>
              <w:rPr>
                <w:ins w:id="2030" w:author="Andrea K. Fourquet" w:date="2017-04-25T23:19:00Z"/>
                <w:sz w:val="18"/>
                <w:szCs w:val="18"/>
              </w:rPr>
            </w:pPr>
            <w:ins w:id="2031" w:author="Andrea K. Fourquet" w:date="2017-04-25T23:19:00Z">
              <w:r>
                <w:rPr>
                  <w:sz w:val="18"/>
                  <w:szCs w:val="18"/>
                </w:rPr>
                <w:t>Observation.value[x]</w:t>
              </w:r>
            </w:ins>
          </w:p>
        </w:tc>
        <w:tc>
          <w:tcPr>
            <w:tcW w:w="1170" w:type="dxa"/>
            <w:tcPrChange w:id="2032" w:author="Andrea K. Fourquet" w:date="2017-04-25T23:21:00Z">
              <w:tcPr>
                <w:tcW w:w="1170" w:type="dxa"/>
              </w:tcPr>
            </w:tcPrChange>
          </w:tcPr>
          <w:p w14:paraId="6FFBD961" w14:textId="3BEC64A9" w:rsidR="003C038A" w:rsidRDefault="003C038A" w:rsidP="003C038A">
            <w:pPr>
              <w:spacing w:before="40" w:after="40"/>
              <w:ind w:left="72" w:right="72"/>
              <w:rPr>
                <w:ins w:id="2033" w:author="Andrea K. Fourquet" w:date="2017-04-25T23:19:00Z"/>
                <w:sz w:val="18"/>
                <w:szCs w:val="18"/>
              </w:rPr>
            </w:pPr>
          </w:p>
        </w:tc>
        <w:tc>
          <w:tcPr>
            <w:tcW w:w="3240" w:type="dxa"/>
            <w:tcMar>
              <w:left w:w="40" w:type="dxa"/>
              <w:right w:w="40" w:type="dxa"/>
            </w:tcMar>
            <w:vAlign w:val="bottom"/>
            <w:tcPrChange w:id="2034" w:author="Andrea K. Fourquet" w:date="2017-04-25T23:21:00Z">
              <w:tcPr>
                <w:tcW w:w="3240" w:type="dxa"/>
                <w:tcMar>
                  <w:left w:w="40" w:type="dxa"/>
                  <w:right w:w="40" w:type="dxa"/>
                </w:tcMar>
                <w:vAlign w:val="bottom"/>
              </w:tcPr>
            </w:tcPrChange>
          </w:tcPr>
          <w:p w14:paraId="25DFDC5C" w14:textId="6A057F91" w:rsidR="003C038A" w:rsidRDefault="003C038A" w:rsidP="003C038A">
            <w:pPr>
              <w:spacing w:before="40" w:after="40"/>
              <w:ind w:left="72" w:right="72"/>
              <w:rPr>
                <w:sz w:val="18"/>
                <w:szCs w:val="18"/>
              </w:rPr>
            </w:pPr>
            <w:r>
              <w:rPr>
                <w:sz w:val="18"/>
                <w:szCs w:val="18"/>
              </w:rPr>
              <w:t>The numeric value of the patient's carbon monoxide level measured as a percentage (%) of carboxyhemoglobin (COHb).</w:t>
            </w:r>
          </w:p>
        </w:tc>
        <w:tc>
          <w:tcPr>
            <w:tcW w:w="1980" w:type="dxa"/>
            <w:tcPrChange w:id="2035" w:author="Andrea K. Fourquet" w:date="2017-04-25T23:21:00Z">
              <w:tcPr>
                <w:tcW w:w="6242" w:type="dxa"/>
              </w:tcPr>
            </w:tcPrChange>
          </w:tcPr>
          <w:p w14:paraId="0951C6A0" w14:textId="77777777" w:rsidR="003C038A" w:rsidRDefault="003C038A" w:rsidP="003C038A">
            <w:pPr>
              <w:spacing w:before="40" w:after="40"/>
              <w:ind w:left="72" w:right="72"/>
              <w:rPr>
                <w:sz w:val="18"/>
                <w:szCs w:val="18"/>
              </w:rPr>
            </w:pPr>
          </w:p>
        </w:tc>
      </w:tr>
      <w:tr w:rsidR="003C038A" w14:paraId="431625F8" w14:textId="77777777" w:rsidTr="003C038A">
        <w:tc>
          <w:tcPr>
            <w:tcW w:w="1770" w:type="dxa"/>
            <w:tcMar>
              <w:left w:w="40" w:type="dxa"/>
              <w:right w:w="40" w:type="dxa"/>
            </w:tcMar>
            <w:vAlign w:val="bottom"/>
            <w:tcPrChange w:id="2036" w:author="Andrea K. Fourquet" w:date="2017-04-25T23:21:00Z">
              <w:tcPr>
                <w:tcW w:w="1770" w:type="dxa"/>
                <w:tcMar>
                  <w:left w:w="40" w:type="dxa"/>
                  <w:right w:w="40" w:type="dxa"/>
                </w:tcMar>
                <w:vAlign w:val="bottom"/>
              </w:tcPr>
            </w:tcPrChange>
          </w:tcPr>
          <w:p w14:paraId="548FA8B8" w14:textId="77777777" w:rsidR="003C038A" w:rsidRDefault="003C038A" w:rsidP="003C038A">
            <w:pPr>
              <w:spacing w:before="40" w:after="40"/>
              <w:ind w:left="72" w:right="72"/>
              <w:jc w:val="right"/>
              <w:rPr>
                <w:sz w:val="18"/>
                <w:szCs w:val="18"/>
              </w:rPr>
            </w:pPr>
            <w:r>
              <w:rPr>
                <w:sz w:val="18"/>
                <w:szCs w:val="18"/>
              </w:rPr>
              <w:t>Blood Glucose Level</w:t>
            </w:r>
          </w:p>
        </w:tc>
        <w:tc>
          <w:tcPr>
            <w:tcW w:w="1918" w:type="dxa"/>
            <w:vAlign w:val="bottom"/>
            <w:tcPrChange w:id="2037" w:author="Andrea K. Fourquet" w:date="2017-04-25T23:21:00Z">
              <w:tcPr>
                <w:tcW w:w="1918" w:type="dxa"/>
                <w:vAlign w:val="bottom"/>
              </w:tcPr>
            </w:tcPrChange>
          </w:tcPr>
          <w:p w14:paraId="37A9AE92" w14:textId="48E1F1B7" w:rsidR="003C038A" w:rsidRDefault="003C038A" w:rsidP="003C038A">
            <w:pPr>
              <w:spacing w:before="40" w:after="40"/>
              <w:ind w:left="72" w:right="72"/>
              <w:rPr>
                <w:ins w:id="2038" w:author="Andrea K. Fourquet" w:date="2017-04-25T23:19:00Z"/>
                <w:sz w:val="18"/>
                <w:szCs w:val="18"/>
              </w:rPr>
            </w:pPr>
            <w:ins w:id="2039" w:author="Andrea K. Fourquet" w:date="2017-04-25T23:19:00Z">
              <w:r>
                <w:rPr>
                  <w:sz w:val="18"/>
                  <w:szCs w:val="18"/>
                </w:rPr>
                <w:t>Observation.value[x]</w:t>
              </w:r>
            </w:ins>
          </w:p>
        </w:tc>
        <w:tc>
          <w:tcPr>
            <w:tcW w:w="1170" w:type="dxa"/>
            <w:tcPrChange w:id="2040" w:author="Andrea K. Fourquet" w:date="2017-04-25T23:21:00Z">
              <w:tcPr>
                <w:tcW w:w="1170" w:type="dxa"/>
              </w:tcPr>
            </w:tcPrChange>
          </w:tcPr>
          <w:p w14:paraId="76B45407" w14:textId="7439142F" w:rsidR="003C038A" w:rsidRDefault="003C038A" w:rsidP="003C038A">
            <w:pPr>
              <w:spacing w:before="40" w:after="40"/>
              <w:ind w:left="72" w:right="72"/>
              <w:rPr>
                <w:ins w:id="2041" w:author="Andrea K. Fourquet" w:date="2017-04-25T23:19:00Z"/>
                <w:sz w:val="18"/>
                <w:szCs w:val="18"/>
              </w:rPr>
            </w:pPr>
          </w:p>
        </w:tc>
        <w:tc>
          <w:tcPr>
            <w:tcW w:w="3240" w:type="dxa"/>
            <w:tcMar>
              <w:left w:w="40" w:type="dxa"/>
              <w:right w:w="40" w:type="dxa"/>
            </w:tcMar>
            <w:vAlign w:val="bottom"/>
            <w:tcPrChange w:id="2042" w:author="Andrea K. Fourquet" w:date="2017-04-25T23:21:00Z">
              <w:tcPr>
                <w:tcW w:w="3240" w:type="dxa"/>
                <w:tcMar>
                  <w:left w:w="40" w:type="dxa"/>
                  <w:right w:w="40" w:type="dxa"/>
                </w:tcMar>
                <w:vAlign w:val="bottom"/>
              </w:tcPr>
            </w:tcPrChange>
          </w:tcPr>
          <w:p w14:paraId="264878BB" w14:textId="72064C91" w:rsidR="003C038A" w:rsidRDefault="003C038A" w:rsidP="003C038A">
            <w:pPr>
              <w:spacing w:before="40" w:after="40"/>
              <w:ind w:left="72" w:right="72"/>
              <w:rPr>
                <w:sz w:val="18"/>
                <w:szCs w:val="18"/>
              </w:rPr>
            </w:pPr>
            <w:r>
              <w:rPr>
                <w:sz w:val="18"/>
                <w:szCs w:val="18"/>
              </w:rPr>
              <w:t>The patient's blood glucose level.</w:t>
            </w:r>
          </w:p>
        </w:tc>
        <w:tc>
          <w:tcPr>
            <w:tcW w:w="1980" w:type="dxa"/>
            <w:tcPrChange w:id="2043" w:author="Andrea K. Fourquet" w:date="2017-04-25T23:21:00Z">
              <w:tcPr>
                <w:tcW w:w="6242" w:type="dxa"/>
              </w:tcPr>
            </w:tcPrChange>
          </w:tcPr>
          <w:p w14:paraId="1F48B360" w14:textId="77777777" w:rsidR="003C038A" w:rsidRDefault="003C038A" w:rsidP="003C038A">
            <w:pPr>
              <w:spacing w:before="40" w:after="40"/>
              <w:ind w:left="72" w:right="72"/>
              <w:rPr>
                <w:sz w:val="18"/>
                <w:szCs w:val="18"/>
              </w:rPr>
            </w:pPr>
          </w:p>
        </w:tc>
      </w:tr>
      <w:tr w:rsidR="003C038A" w14:paraId="097F4792" w14:textId="77777777" w:rsidTr="003C038A">
        <w:tc>
          <w:tcPr>
            <w:tcW w:w="1770" w:type="dxa"/>
            <w:tcMar>
              <w:left w:w="40" w:type="dxa"/>
              <w:right w:w="40" w:type="dxa"/>
            </w:tcMar>
            <w:vAlign w:val="bottom"/>
            <w:tcPrChange w:id="2044" w:author="Andrea K. Fourquet" w:date="2017-04-25T23:21:00Z">
              <w:tcPr>
                <w:tcW w:w="1770" w:type="dxa"/>
                <w:tcMar>
                  <w:left w:w="40" w:type="dxa"/>
                  <w:right w:w="40" w:type="dxa"/>
                </w:tcMar>
                <w:vAlign w:val="bottom"/>
              </w:tcPr>
            </w:tcPrChange>
          </w:tcPr>
          <w:p w14:paraId="43BB687F" w14:textId="77777777" w:rsidR="003C038A" w:rsidRDefault="003C038A" w:rsidP="003C038A">
            <w:pPr>
              <w:spacing w:before="40" w:after="40"/>
              <w:ind w:left="72" w:right="72"/>
              <w:jc w:val="right"/>
              <w:rPr>
                <w:sz w:val="18"/>
                <w:szCs w:val="18"/>
              </w:rPr>
            </w:pPr>
            <w:r>
              <w:rPr>
                <w:sz w:val="18"/>
                <w:szCs w:val="18"/>
              </w:rPr>
              <w:t>Glasgow Coma Score-Eye</w:t>
            </w:r>
          </w:p>
        </w:tc>
        <w:tc>
          <w:tcPr>
            <w:tcW w:w="1918" w:type="dxa"/>
            <w:vAlign w:val="bottom"/>
            <w:tcPrChange w:id="2045" w:author="Andrea K. Fourquet" w:date="2017-04-25T23:21:00Z">
              <w:tcPr>
                <w:tcW w:w="1918" w:type="dxa"/>
                <w:vAlign w:val="bottom"/>
              </w:tcPr>
            </w:tcPrChange>
          </w:tcPr>
          <w:p w14:paraId="08C180D9" w14:textId="1F02C563" w:rsidR="003C038A" w:rsidRDefault="003C038A" w:rsidP="003C038A">
            <w:pPr>
              <w:spacing w:before="40" w:after="40"/>
              <w:ind w:left="72" w:right="72"/>
              <w:rPr>
                <w:ins w:id="2046" w:author="Andrea K. Fourquet" w:date="2017-04-25T23:19:00Z"/>
                <w:sz w:val="18"/>
                <w:szCs w:val="18"/>
              </w:rPr>
            </w:pPr>
            <w:ins w:id="2047" w:author="Andrea K. Fourquet" w:date="2017-04-25T23:19:00Z">
              <w:r>
                <w:rPr>
                  <w:sz w:val="18"/>
                  <w:szCs w:val="18"/>
                </w:rPr>
                <w:t>Observation.value[x]</w:t>
              </w:r>
            </w:ins>
          </w:p>
        </w:tc>
        <w:tc>
          <w:tcPr>
            <w:tcW w:w="1170" w:type="dxa"/>
            <w:tcPrChange w:id="2048" w:author="Andrea K. Fourquet" w:date="2017-04-25T23:21:00Z">
              <w:tcPr>
                <w:tcW w:w="1170" w:type="dxa"/>
              </w:tcPr>
            </w:tcPrChange>
          </w:tcPr>
          <w:p w14:paraId="72D96554" w14:textId="1852EF42" w:rsidR="003C038A" w:rsidRDefault="003C038A" w:rsidP="003C038A">
            <w:pPr>
              <w:spacing w:before="40" w:after="40"/>
              <w:ind w:left="72" w:right="72"/>
              <w:rPr>
                <w:ins w:id="2049" w:author="Andrea K. Fourquet" w:date="2017-04-25T23:19:00Z"/>
                <w:sz w:val="18"/>
                <w:szCs w:val="18"/>
              </w:rPr>
            </w:pPr>
          </w:p>
        </w:tc>
        <w:tc>
          <w:tcPr>
            <w:tcW w:w="3240" w:type="dxa"/>
            <w:tcMar>
              <w:left w:w="40" w:type="dxa"/>
              <w:right w:w="40" w:type="dxa"/>
            </w:tcMar>
            <w:vAlign w:val="bottom"/>
            <w:tcPrChange w:id="2050" w:author="Andrea K. Fourquet" w:date="2017-04-25T23:21:00Z">
              <w:tcPr>
                <w:tcW w:w="3240" w:type="dxa"/>
                <w:tcMar>
                  <w:left w:w="40" w:type="dxa"/>
                  <w:right w:w="40" w:type="dxa"/>
                </w:tcMar>
                <w:vAlign w:val="bottom"/>
              </w:tcPr>
            </w:tcPrChange>
          </w:tcPr>
          <w:p w14:paraId="07A49BF8" w14:textId="23FB1821" w:rsidR="003C038A" w:rsidRDefault="003C038A" w:rsidP="003C038A">
            <w:pPr>
              <w:spacing w:before="40" w:after="40"/>
              <w:ind w:left="72" w:right="72"/>
              <w:rPr>
                <w:sz w:val="18"/>
                <w:szCs w:val="18"/>
              </w:rPr>
            </w:pPr>
            <w:r>
              <w:rPr>
                <w:sz w:val="18"/>
                <w:szCs w:val="18"/>
              </w:rPr>
              <w:t>The patient's Glasgow Coma Score Eye opening.</w:t>
            </w:r>
          </w:p>
        </w:tc>
        <w:tc>
          <w:tcPr>
            <w:tcW w:w="1980" w:type="dxa"/>
            <w:tcPrChange w:id="2051" w:author="Andrea K. Fourquet" w:date="2017-04-25T23:21:00Z">
              <w:tcPr>
                <w:tcW w:w="6242" w:type="dxa"/>
              </w:tcPr>
            </w:tcPrChange>
          </w:tcPr>
          <w:p w14:paraId="0DB23A9D" w14:textId="77777777" w:rsidR="003C038A" w:rsidRDefault="003C038A" w:rsidP="003C038A">
            <w:pPr>
              <w:spacing w:before="40" w:after="40"/>
              <w:ind w:left="72" w:right="72"/>
              <w:rPr>
                <w:sz w:val="18"/>
                <w:szCs w:val="18"/>
              </w:rPr>
            </w:pPr>
          </w:p>
        </w:tc>
      </w:tr>
      <w:tr w:rsidR="003C038A" w14:paraId="2C5C0838" w14:textId="77777777" w:rsidTr="003C038A">
        <w:tc>
          <w:tcPr>
            <w:tcW w:w="1770" w:type="dxa"/>
            <w:tcMar>
              <w:left w:w="40" w:type="dxa"/>
              <w:right w:w="40" w:type="dxa"/>
            </w:tcMar>
            <w:vAlign w:val="bottom"/>
            <w:tcPrChange w:id="2052" w:author="Andrea K. Fourquet" w:date="2017-04-25T23:21:00Z">
              <w:tcPr>
                <w:tcW w:w="1770" w:type="dxa"/>
                <w:tcMar>
                  <w:left w:w="40" w:type="dxa"/>
                  <w:right w:w="40" w:type="dxa"/>
                </w:tcMar>
                <w:vAlign w:val="bottom"/>
              </w:tcPr>
            </w:tcPrChange>
          </w:tcPr>
          <w:p w14:paraId="72E957CB" w14:textId="77777777" w:rsidR="003C038A" w:rsidRDefault="003C038A" w:rsidP="003C038A">
            <w:pPr>
              <w:spacing w:before="40" w:after="40"/>
              <w:ind w:left="72" w:right="72"/>
              <w:jc w:val="right"/>
              <w:rPr>
                <w:sz w:val="18"/>
                <w:szCs w:val="18"/>
              </w:rPr>
            </w:pPr>
            <w:r>
              <w:rPr>
                <w:sz w:val="18"/>
                <w:szCs w:val="18"/>
              </w:rPr>
              <w:t>Glasgow Coma Score-Verbal</w:t>
            </w:r>
          </w:p>
        </w:tc>
        <w:tc>
          <w:tcPr>
            <w:tcW w:w="1918" w:type="dxa"/>
            <w:vAlign w:val="bottom"/>
            <w:tcPrChange w:id="2053" w:author="Andrea K. Fourquet" w:date="2017-04-25T23:21:00Z">
              <w:tcPr>
                <w:tcW w:w="1918" w:type="dxa"/>
                <w:vAlign w:val="bottom"/>
              </w:tcPr>
            </w:tcPrChange>
          </w:tcPr>
          <w:p w14:paraId="55DA5890" w14:textId="485B1A84" w:rsidR="003C038A" w:rsidRDefault="003C038A" w:rsidP="003C038A">
            <w:pPr>
              <w:spacing w:before="40" w:after="40"/>
              <w:ind w:left="72" w:right="72"/>
              <w:rPr>
                <w:ins w:id="2054" w:author="Andrea K. Fourquet" w:date="2017-04-25T23:19:00Z"/>
                <w:sz w:val="18"/>
                <w:szCs w:val="18"/>
              </w:rPr>
            </w:pPr>
            <w:ins w:id="2055" w:author="Andrea K. Fourquet" w:date="2017-04-25T23:19:00Z">
              <w:r>
                <w:rPr>
                  <w:sz w:val="18"/>
                  <w:szCs w:val="18"/>
                </w:rPr>
                <w:t>Observation.value[x]</w:t>
              </w:r>
            </w:ins>
          </w:p>
        </w:tc>
        <w:tc>
          <w:tcPr>
            <w:tcW w:w="1170" w:type="dxa"/>
            <w:tcPrChange w:id="2056" w:author="Andrea K. Fourquet" w:date="2017-04-25T23:21:00Z">
              <w:tcPr>
                <w:tcW w:w="1170" w:type="dxa"/>
              </w:tcPr>
            </w:tcPrChange>
          </w:tcPr>
          <w:p w14:paraId="11033D7D" w14:textId="5EAA3E84" w:rsidR="003C038A" w:rsidRDefault="003C038A" w:rsidP="003C038A">
            <w:pPr>
              <w:spacing w:before="40" w:after="40"/>
              <w:ind w:left="72" w:right="72"/>
              <w:rPr>
                <w:ins w:id="2057" w:author="Andrea K. Fourquet" w:date="2017-04-25T23:19:00Z"/>
                <w:sz w:val="18"/>
                <w:szCs w:val="18"/>
              </w:rPr>
            </w:pPr>
          </w:p>
        </w:tc>
        <w:tc>
          <w:tcPr>
            <w:tcW w:w="3240" w:type="dxa"/>
            <w:tcMar>
              <w:left w:w="40" w:type="dxa"/>
              <w:right w:w="40" w:type="dxa"/>
            </w:tcMar>
            <w:vAlign w:val="bottom"/>
            <w:tcPrChange w:id="2058" w:author="Andrea K. Fourquet" w:date="2017-04-25T23:21:00Z">
              <w:tcPr>
                <w:tcW w:w="3240" w:type="dxa"/>
                <w:tcMar>
                  <w:left w:w="40" w:type="dxa"/>
                  <w:right w:w="40" w:type="dxa"/>
                </w:tcMar>
                <w:vAlign w:val="bottom"/>
              </w:tcPr>
            </w:tcPrChange>
          </w:tcPr>
          <w:p w14:paraId="7CDA09F1" w14:textId="5CD5CC16" w:rsidR="003C038A" w:rsidRDefault="003C038A" w:rsidP="003C038A">
            <w:pPr>
              <w:spacing w:before="40" w:after="40"/>
              <w:ind w:left="72" w:right="72"/>
              <w:rPr>
                <w:sz w:val="18"/>
                <w:szCs w:val="18"/>
              </w:rPr>
            </w:pPr>
            <w:r>
              <w:rPr>
                <w:sz w:val="18"/>
                <w:szCs w:val="18"/>
              </w:rPr>
              <w:t>The patient's Glasgow Coma Score Verbal.</w:t>
            </w:r>
          </w:p>
        </w:tc>
        <w:tc>
          <w:tcPr>
            <w:tcW w:w="1980" w:type="dxa"/>
            <w:tcPrChange w:id="2059" w:author="Andrea K. Fourquet" w:date="2017-04-25T23:21:00Z">
              <w:tcPr>
                <w:tcW w:w="6242" w:type="dxa"/>
              </w:tcPr>
            </w:tcPrChange>
          </w:tcPr>
          <w:p w14:paraId="7D75D43C" w14:textId="77777777" w:rsidR="003C038A" w:rsidRDefault="003C038A" w:rsidP="003C038A">
            <w:pPr>
              <w:spacing w:before="40" w:after="40"/>
              <w:ind w:left="72" w:right="72"/>
              <w:rPr>
                <w:sz w:val="18"/>
                <w:szCs w:val="18"/>
              </w:rPr>
            </w:pPr>
          </w:p>
        </w:tc>
      </w:tr>
      <w:tr w:rsidR="003C038A" w14:paraId="626B2EFA" w14:textId="77777777" w:rsidTr="003C038A">
        <w:tc>
          <w:tcPr>
            <w:tcW w:w="1770" w:type="dxa"/>
            <w:tcMar>
              <w:left w:w="40" w:type="dxa"/>
              <w:right w:w="40" w:type="dxa"/>
            </w:tcMar>
            <w:vAlign w:val="bottom"/>
            <w:tcPrChange w:id="2060" w:author="Andrea K. Fourquet" w:date="2017-04-25T23:21:00Z">
              <w:tcPr>
                <w:tcW w:w="1770" w:type="dxa"/>
                <w:tcMar>
                  <w:left w:w="40" w:type="dxa"/>
                  <w:right w:w="40" w:type="dxa"/>
                </w:tcMar>
                <w:vAlign w:val="bottom"/>
              </w:tcPr>
            </w:tcPrChange>
          </w:tcPr>
          <w:p w14:paraId="61B42116" w14:textId="77777777" w:rsidR="003C038A" w:rsidRDefault="003C038A" w:rsidP="003C038A">
            <w:pPr>
              <w:spacing w:before="40" w:after="40"/>
              <w:ind w:left="72" w:right="72"/>
              <w:jc w:val="right"/>
              <w:rPr>
                <w:sz w:val="18"/>
                <w:szCs w:val="18"/>
              </w:rPr>
            </w:pPr>
            <w:r>
              <w:rPr>
                <w:sz w:val="18"/>
                <w:szCs w:val="18"/>
              </w:rPr>
              <w:t>Glasgow Coma Score-Motor</w:t>
            </w:r>
          </w:p>
        </w:tc>
        <w:tc>
          <w:tcPr>
            <w:tcW w:w="1918" w:type="dxa"/>
            <w:vAlign w:val="bottom"/>
            <w:tcPrChange w:id="2061" w:author="Andrea K. Fourquet" w:date="2017-04-25T23:21:00Z">
              <w:tcPr>
                <w:tcW w:w="1918" w:type="dxa"/>
                <w:vAlign w:val="bottom"/>
              </w:tcPr>
            </w:tcPrChange>
          </w:tcPr>
          <w:p w14:paraId="209DC76A" w14:textId="6A151297" w:rsidR="003C038A" w:rsidRDefault="003C038A" w:rsidP="003C038A">
            <w:pPr>
              <w:spacing w:before="40" w:after="40"/>
              <w:ind w:left="72" w:right="72"/>
              <w:rPr>
                <w:ins w:id="2062" w:author="Andrea K. Fourquet" w:date="2017-04-25T23:19:00Z"/>
                <w:sz w:val="18"/>
                <w:szCs w:val="18"/>
              </w:rPr>
            </w:pPr>
            <w:ins w:id="2063" w:author="Andrea K. Fourquet" w:date="2017-04-25T23:19:00Z">
              <w:r>
                <w:rPr>
                  <w:sz w:val="18"/>
                  <w:szCs w:val="18"/>
                </w:rPr>
                <w:t>Observation.value[x]</w:t>
              </w:r>
            </w:ins>
          </w:p>
        </w:tc>
        <w:tc>
          <w:tcPr>
            <w:tcW w:w="1170" w:type="dxa"/>
            <w:tcPrChange w:id="2064" w:author="Andrea K. Fourquet" w:date="2017-04-25T23:21:00Z">
              <w:tcPr>
                <w:tcW w:w="1170" w:type="dxa"/>
              </w:tcPr>
            </w:tcPrChange>
          </w:tcPr>
          <w:p w14:paraId="7028F530" w14:textId="13950B40" w:rsidR="003C038A" w:rsidRDefault="003C038A" w:rsidP="003C038A">
            <w:pPr>
              <w:spacing w:before="40" w:after="40"/>
              <w:ind w:left="72" w:right="72"/>
              <w:rPr>
                <w:ins w:id="2065" w:author="Andrea K. Fourquet" w:date="2017-04-25T23:19:00Z"/>
                <w:sz w:val="18"/>
                <w:szCs w:val="18"/>
              </w:rPr>
            </w:pPr>
          </w:p>
        </w:tc>
        <w:tc>
          <w:tcPr>
            <w:tcW w:w="3240" w:type="dxa"/>
            <w:tcMar>
              <w:left w:w="40" w:type="dxa"/>
              <w:right w:w="40" w:type="dxa"/>
            </w:tcMar>
            <w:vAlign w:val="bottom"/>
            <w:tcPrChange w:id="2066" w:author="Andrea K. Fourquet" w:date="2017-04-25T23:21:00Z">
              <w:tcPr>
                <w:tcW w:w="3240" w:type="dxa"/>
                <w:tcMar>
                  <w:left w:w="40" w:type="dxa"/>
                  <w:right w:w="40" w:type="dxa"/>
                </w:tcMar>
                <w:vAlign w:val="bottom"/>
              </w:tcPr>
            </w:tcPrChange>
          </w:tcPr>
          <w:p w14:paraId="5666338A" w14:textId="35F0C100" w:rsidR="003C038A" w:rsidRDefault="003C038A" w:rsidP="003C038A">
            <w:pPr>
              <w:spacing w:before="40" w:after="40"/>
              <w:ind w:left="72" w:right="72"/>
              <w:rPr>
                <w:sz w:val="18"/>
                <w:szCs w:val="18"/>
              </w:rPr>
            </w:pPr>
            <w:r>
              <w:rPr>
                <w:sz w:val="18"/>
                <w:szCs w:val="18"/>
              </w:rPr>
              <w:t>The patient's Glasgow Coma Score Motor</w:t>
            </w:r>
          </w:p>
        </w:tc>
        <w:tc>
          <w:tcPr>
            <w:tcW w:w="1980" w:type="dxa"/>
            <w:tcPrChange w:id="2067" w:author="Andrea K. Fourquet" w:date="2017-04-25T23:21:00Z">
              <w:tcPr>
                <w:tcW w:w="6242" w:type="dxa"/>
              </w:tcPr>
            </w:tcPrChange>
          </w:tcPr>
          <w:p w14:paraId="48FE64BB" w14:textId="77777777" w:rsidR="003C038A" w:rsidRDefault="003C038A" w:rsidP="003C038A">
            <w:pPr>
              <w:spacing w:before="40" w:after="40"/>
              <w:ind w:left="72" w:right="72"/>
              <w:rPr>
                <w:sz w:val="18"/>
                <w:szCs w:val="18"/>
              </w:rPr>
            </w:pPr>
          </w:p>
        </w:tc>
      </w:tr>
      <w:tr w:rsidR="003C038A" w14:paraId="11A3914D" w14:textId="77777777" w:rsidTr="003C038A">
        <w:tc>
          <w:tcPr>
            <w:tcW w:w="1770" w:type="dxa"/>
            <w:tcMar>
              <w:left w:w="40" w:type="dxa"/>
              <w:right w:w="40" w:type="dxa"/>
            </w:tcMar>
            <w:vAlign w:val="bottom"/>
            <w:tcPrChange w:id="2068" w:author="Andrea K. Fourquet" w:date="2017-04-25T23:21:00Z">
              <w:tcPr>
                <w:tcW w:w="1770" w:type="dxa"/>
                <w:tcMar>
                  <w:left w:w="40" w:type="dxa"/>
                  <w:right w:w="40" w:type="dxa"/>
                </w:tcMar>
                <w:vAlign w:val="bottom"/>
              </w:tcPr>
            </w:tcPrChange>
          </w:tcPr>
          <w:p w14:paraId="44F60CE1" w14:textId="77777777" w:rsidR="003C038A" w:rsidRDefault="003C038A" w:rsidP="003C038A">
            <w:pPr>
              <w:spacing w:before="40" w:after="40"/>
              <w:ind w:left="72" w:right="72"/>
              <w:jc w:val="right"/>
              <w:rPr>
                <w:sz w:val="18"/>
                <w:szCs w:val="18"/>
              </w:rPr>
            </w:pPr>
            <w:r>
              <w:rPr>
                <w:sz w:val="18"/>
                <w:szCs w:val="18"/>
              </w:rPr>
              <w:t>Glasgow Coma Score-Qualifier</w:t>
            </w:r>
          </w:p>
        </w:tc>
        <w:tc>
          <w:tcPr>
            <w:tcW w:w="1918" w:type="dxa"/>
            <w:vAlign w:val="bottom"/>
            <w:tcPrChange w:id="2069" w:author="Andrea K. Fourquet" w:date="2017-04-25T23:21:00Z">
              <w:tcPr>
                <w:tcW w:w="1918" w:type="dxa"/>
                <w:vAlign w:val="bottom"/>
              </w:tcPr>
            </w:tcPrChange>
          </w:tcPr>
          <w:p w14:paraId="01841DC3" w14:textId="4577267D" w:rsidR="003C038A" w:rsidRDefault="003C038A" w:rsidP="003C038A">
            <w:pPr>
              <w:spacing w:before="40" w:after="40"/>
              <w:ind w:left="72" w:right="72"/>
              <w:rPr>
                <w:ins w:id="2070" w:author="Andrea K. Fourquet" w:date="2017-04-25T23:19:00Z"/>
                <w:sz w:val="18"/>
                <w:szCs w:val="18"/>
              </w:rPr>
            </w:pPr>
            <w:ins w:id="2071" w:author="Andrea K. Fourquet" w:date="2017-04-25T23:19:00Z">
              <w:r>
                <w:rPr>
                  <w:sz w:val="18"/>
                  <w:szCs w:val="18"/>
                </w:rPr>
                <w:t>Observation.value[x]</w:t>
              </w:r>
            </w:ins>
          </w:p>
        </w:tc>
        <w:tc>
          <w:tcPr>
            <w:tcW w:w="1170" w:type="dxa"/>
            <w:tcPrChange w:id="2072" w:author="Andrea K. Fourquet" w:date="2017-04-25T23:21:00Z">
              <w:tcPr>
                <w:tcW w:w="1170" w:type="dxa"/>
              </w:tcPr>
            </w:tcPrChange>
          </w:tcPr>
          <w:p w14:paraId="09A6B2FB" w14:textId="4DBD7D02" w:rsidR="003C038A" w:rsidRDefault="003C038A" w:rsidP="003C038A">
            <w:pPr>
              <w:spacing w:before="40" w:after="40"/>
              <w:ind w:left="72" w:right="72"/>
              <w:rPr>
                <w:ins w:id="2073" w:author="Andrea K. Fourquet" w:date="2017-04-25T23:19:00Z"/>
                <w:sz w:val="18"/>
                <w:szCs w:val="18"/>
              </w:rPr>
            </w:pPr>
          </w:p>
        </w:tc>
        <w:tc>
          <w:tcPr>
            <w:tcW w:w="3240" w:type="dxa"/>
            <w:tcMar>
              <w:left w:w="40" w:type="dxa"/>
              <w:right w:w="40" w:type="dxa"/>
            </w:tcMar>
            <w:vAlign w:val="center"/>
            <w:tcPrChange w:id="2074" w:author="Andrea K. Fourquet" w:date="2017-04-25T23:21:00Z">
              <w:tcPr>
                <w:tcW w:w="3240" w:type="dxa"/>
                <w:tcMar>
                  <w:left w:w="40" w:type="dxa"/>
                  <w:right w:w="40" w:type="dxa"/>
                </w:tcMar>
                <w:vAlign w:val="center"/>
              </w:tcPr>
            </w:tcPrChange>
          </w:tcPr>
          <w:p w14:paraId="2E58E855" w14:textId="4678216A" w:rsidR="003C038A" w:rsidRDefault="003C038A" w:rsidP="003C038A">
            <w:pPr>
              <w:spacing w:before="40" w:after="40"/>
              <w:ind w:left="72" w:right="72"/>
              <w:rPr>
                <w:sz w:val="18"/>
                <w:szCs w:val="18"/>
              </w:rPr>
            </w:pPr>
            <w:r>
              <w:rPr>
                <w:sz w:val="18"/>
                <w:szCs w:val="18"/>
              </w:rPr>
              <w:t>Documentation of factors which make the GCS score more meaningful.</w:t>
            </w:r>
          </w:p>
        </w:tc>
        <w:tc>
          <w:tcPr>
            <w:tcW w:w="1980" w:type="dxa"/>
            <w:tcPrChange w:id="2075" w:author="Andrea K. Fourquet" w:date="2017-04-25T23:21:00Z">
              <w:tcPr>
                <w:tcW w:w="6242" w:type="dxa"/>
              </w:tcPr>
            </w:tcPrChange>
          </w:tcPr>
          <w:p w14:paraId="5F3865BB" w14:textId="77777777" w:rsidR="003C038A" w:rsidRDefault="003C038A" w:rsidP="003C038A">
            <w:pPr>
              <w:spacing w:before="40" w:after="40"/>
              <w:ind w:left="72" w:right="72"/>
              <w:rPr>
                <w:sz w:val="18"/>
                <w:szCs w:val="18"/>
              </w:rPr>
            </w:pPr>
          </w:p>
        </w:tc>
      </w:tr>
      <w:tr w:rsidR="003C038A" w14:paraId="777A38A7" w14:textId="77777777" w:rsidTr="003C038A">
        <w:tc>
          <w:tcPr>
            <w:tcW w:w="1770" w:type="dxa"/>
            <w:tcMar>
              <w:left w:w="40" w:type="dxa"/>
              <w:right w:w="40" w:type="dxa"/>
            </w:tcMar>
            <w:vAlign w:val="bottom"/>
            <w:tcPrChange w:id="2076" w:author="Andrea K. Fourquet" w:date="2017-04-25T23:21:00Z">
              <w:tcPr>
                <w:tcW w:w="1770" w:type="dxa"/>
                <w:tcMar>
                  <w:left w:w="40" w:type="dxa"/>
                  <w:right w:w="40" w:type="dxa"/>
                </w:tcMar>
                <w:vAlign w:val="bottom"/>
              </w:tcPr>
            </w:tcPrChange>
          </w:tcPr>
          <w:p w14:paraId="4B09ECB2" w14:textId="77777777" w:rsidR="003C038A" w:rsidRDefault="003C038A" w:rsidP="003C038A">
            <w:pPr>
              <w:spacing w:before="40" w:after="40"/>
              <w:ind w:left="72" w:right="72"/>
              <w:jc w:val="right"/>
              <w:rPr>
                <w:sz w:val="18"/>
                <w:szCs w:val="18"/>
              </w:rPr>
            </w:pPr>
            <w:r>
              <w:rPr>
                <w:sz w:val="18"/>
                <w:szCs w:val="18"/>
              </w:rPr>
              <w:t>Total Glasgow Coma Score</w:t>
            </w:r>
          </w:p>
        </w:tc>
        <w:tc>
          <w:tcPr>
            <w:tcW w:w="1918" w:type="dxa"/>
            <w:vAlign w:val="bottom"/>
            <w:tcPrChange w:id="2077" w:author="Andrea K. Fourquet" w:date="2017-04-25T23:21:00Z">
              <w:tcPr>
                <w:tcW w:w="1918" w:type="dxa"/>
                <w:vAlign w:val="bottom"/>
              </w:tcPr>
            </w:tcPrChange>
          </w:tcPr>
          <w:p w14:paraId="1FE93112" w14:textId="070C5804" w:rsidR="003C038A" w:rsidRDefault="003C038A" w:rsidP="003C038A">
            <w:pPr>
              <w:spacing w:before="40" w:after="40"/>
              <w:ind w:left="72" w:right="72"/>
              <w:rPr>
                <w:ins w:id="2078" w:author="Andrea K. Fourquet" w:date="2017-04-25T23:19:00Z"/>
                <w:sz w:val="18"/>
                <w:szCs w:val="18"/>
              </w:rPr>
            </w:pPr>
            <w:ins w:id="2079" w:author="Andrea K. Fourquet" w:date="2017-04-25T23:19:00Z">
              <w:r>
                <w:rPr>
                  <w:sz w:val="18"/>
                  <w:szCs w:val="18"/>
                </w:rPr>
                <w:t>Observation.value[x]</w:t>
              </w:r>
            </w:ins>
          </w:p>
        </w:tc>
        <w:tc>
          <w:tcPr>
            <w:tcW w:w="1170" w:type="dxa"/>
            <w:tcPrChange w:id="2080" w:author="Andrea K. Fourquet" w:date="2017-04-25T23:21:00Z">
              <w:tcPr>
                <w:tcW w:w="1170" w:type="dxa"/>
              </w:tcPr>
            </w:tcPrChange>
          </w:tcPr>
          <w:p w14:paraId="123CECFF" w14:textId="3C6CA82B" w:rsidR="003C038A" w:rsidRDefault="003C038A" w:rsidP="003C038A">
            <w:pPr>
              <w:spacing w:before="40" w:after="40"/>
              <w:ind w:left="72" w:right="72"/>
              <w:rPr>
                <w:ins w:id="2081" w:author="Andrea K. Fourquet" w:date="2017-04-25T23:19:00Z"/>
                <w:sz w:val="18"/>
                <w:szCs w:val="18"/>
              </w:rPr>
            </w:pPr>
          </w:p>
        </w:tc>
        <w:tc>
          <w:tcPr>
            <w:tcW w:w="3240" w:type="dxa"/>
            <w:tcMar>
              <w:left w:w="40" w:type="dxa"/>
              <w:right w:w="40" w:type="dxa"/>
            </w:tcMar>
            <w:vAlign w:val="bottom"/>
            <w:tcPrChange w:id="2082" w:author="Andrea K. Fourquet" w:date="2017-04-25T23:21:00Z">
              <w:tcPr>
                <w:tcW w:w="3240" w:type="dxa"/>
                <w:tcMar>
                  <w:left w:w="40" w:type="dxa"/>
                  <w:right w:w="40" w:type="dxa"/>
                </w:tcMar>
                <w:vAlign w:val="bottom"/>
              </w:tcPr>
            </w:tcPrChange>
          </w:tcPr>
          <w:p w14:paraId="56CA4B91" w14:textId="1F40C11B" w:rsidR="003C038A" w:rsidRDefault="003C038A" w:rsidP="003C038A">
            <w:pPr>
              <w:spacing w:before="40" w:after="40"/>
              <w:ind w:left="72" w:right="72"/>
              <w:rPr>
                <w:sz w:val="18"/>
                <w:szCs w:val="18"/>
              </w:rPr>
            </w:pPr>
            <w:r>
              <w:rPr>
                <w:sz w:val="18"/>
                <w:szCs w:val="18"/>
              </w:rPr>
              <w:t>The patient's total Glasgow Coma Score.</w:t>
            </w:r>
          </w:p>
        </w:tc>
        <w:tc>
          <w:tcPr>
            <w:tcW w:w="1980" w:type="dxa"/>
            <w:tcPrChange w:id="2083" w:author="Andrea K. Fourquet" w:date="2017-04-25T23:21:00Z">
              <w:tcPr>
                <w:tcW w:w="6242" w:type="dxa"/>
              </w:tcPr>
            </w:tcPrChange>
          </w:tcPr>
          <w:p w14:paraId="10430DEF" w14:textId="77777777" w:rsidR="003C038A" w:rsidRDefault="003C038A" w:rsidP="003C038A">
            <w:pPr>
              <w:spacing w:before="40" w:after="40"/>
              <w:ind w:left="72" w:right="72"/>
              <w:rPr>
                <w:sz w:val="18"/>
                <w:szCs w:val="18"/>
              </w:rPr>
            </w:pPr>
          </w:p>
        </w:tc>
      </w:tr>
      <w:tr w:rsidR="003C038A" w14:paraId="6D22CCD5" w14:textId="77777777" w:rsidTr="003C038A">
        <w:tc>
          <w:tcPr>
            <w:tcW w:w="1770" w:type="dxa"/>
            <w:tcMar>
              <w:left w:w="40" w:type="dxa"/>
              <w:right w:w="40" w:type="dxa"/>
            </w:tcMar>
            <w:vAlign w:val="bottom"/>
            <w:tcPrChange w:id="2084" w:author="Andrea K. Fourquet" w:date="2017-04-25T23:21:00Z">
              <w:tcPr>
                <w:tcW w:w="1770" w:type="dxa"/>
                <w:tcMar>
                  <w:left w:w="40" w:type="dxa"/>
                  <w:right w:w="40" w:type="dxa"/>
                </w:tcMar>
                <w:vAlign w:val="bottom"/>
              </w:tcPr>
            </w:tcPrChange>
          </w:tcPr>
          <w:p w14:paraId="26DC4CAA" w14:textId="77777777" w:rsidR="003C038A" w:rsidRDefault="003C038A" w:rsidP="003C038A">
            <w:pPr>
              <w:spacing w:before="40" w:after="40"/>
              <w:ind w:left="72" w:right="72"/>
              <w:jc w:val="right"/>
              <w:rPr>
                <w:sz w:val="18"/>
                <w:szCs w:val="18"/>
              </w:rPr>
            </w:pPr>
            <w:r>
              <w:rPr>
                <w:sz w:val="18"/>
                <w:szCs w:val="18"/>
              </w:rPr>
              <w:t>Temperature</w:t>
            </w:r>
          </w:p>
        </w:tc>
        <w:tc>
          <w:tcPr>
            <w:tcW w:w="1918" w:type="dxa"/>
            <w:vAlign w:val="bottom"/>
            <w:tcPrChange w:id="2085" w:author="Andrea K. Fourquet" w:date="2017-04-25T23:21:00Z">
              <w:tcPr>
                <w:tcW w:w="1918" w:type="dxa"/>
                <w:vAlign w:val="bottom"/>
              </w:tcPr>
            </w:tcPrChange>
          </w:tcPr>
          <w:p w14:paraId="6FA8B646" w14:textId="7F993351" w:rsidR="003C038A" w:rsidRDefault="003C038A" w:rsidP="003C038A">
            <w:pPr>
              <w:spacing w:before="40" w:after="40"/>
              <w:ind w:left="72" w:right="72"/>
              <w:rPr>
                <w:ins w:id="2086" w:author="Andrea K. Fourquet" w:date="2017-04-25T23:19:00Z"/>
                <w:sz w:val="18"/>
                <w:szCs w:val="18"/>
              </w:rPr>
            </w:pPr>
            <w:ins w:id="2087" w:author="Andrea K. Fourquet" w:date="2017-04-25T23:19:00Z">
              <w:r>
                <w:rPr>
                  <w:sz w:val="18"/>
                  <w:szCs w:val="18"/>
                </w:rPr>
                <w:t>Observation.value[x]</w:t>
              </w:r>
            </w:ins>
          </w:p>
        </w:tc>
        <w:tc>
          <w:tcPr>
            <w:tcW w:w="1170" w:type="dxa"/>
            <w:tcPrChange w:id="2088" w:author="Andrea K. Fourquet" w:date="2017-04-25T23:21:00Z">
              <w:tcPr>
                <w:tcW w:w="1170" w:type="dxa"/>
              </w:tcPr>
            </w:tcPrChange>
          </w:tcPr>
          <w:p w14:paraId="4C6120A8" w14:textId="3D64F65E" w:rsidR="003C038A" w:rsidRDefault="003C038A" w:rsidP="003C038A">
            <w:pPr>
              <w:spacing w:before="40" w:after="40"/>
              <w:ind w:left="72" w:right="72"/>
              <w:rPr>
                <w:ins w:id="2089" w:author="Andrea K. Fourquet" w:date="2017-04-25T23:19:00Z"/>
                <w:sz w:val="18"/>
                <w:szCs w:val="18"/>
              </w:rPr>
            </w:pPr>
          </w:p>
        </w:tc>
        <w:tc>
          <w:tcPr>
            <w:tcW w:w="3240" w:type="dxa"/>
            <w:tcMar>
              <w:left w:w="40" w:type="dxa"/>
              <w:right w:w="40" w:type="dxa"/>
            </w:tcMar>
            <w:vAlign w:val="bottom"/>
            <w:tcPrChange w:id="2090" w:author="Andrea K. Fourquet" w:date="2017-04-25T23:21:00Z">
              <w:tcPr>
                <w:tcW w:w="3240" w:type="dxa"/>
                <w:tcMar>
                  <w:left w:w="40" w:type="dxa"/>
                  <w:right w:w="40" w:type="dxa"/>
                </w:tcMar>
                <w:vAlign w:val="bottom"/>
              </w:tcPr>
            </w:tcPrChange>
          </w:tcPr>
          <w:p w14:paraId="6C75E21B" w14:textId="191B6E3F" w:rsidR="003C038A" w:rsidRDefault="003C038A" w:rsidP="003C038A">
            <w:pPr>
              <w:spacing w:before="40" w:after="40"/>
              <w:ind w:left="72" w:right="72"/>
              <w:rPr>
                <w:sz w:val="18"/>
                <w:szCs w:val="18"/>
              </w:rPr>
            </w:pPr>
            <w:r>
              <w:rPr>
                <w:sz w:val="18"/>
                <w:szCs w:val="18"/>
              </w:rPr>
              <w:t>The patient's body temperature in degrees Celsius/centigrade.</w:t>
            </w:r>
          </w:p>
        </w:tc>
        <w:tc>
          <w:tcPr>
            <w:tcW w:w="1980" w:type="dxa"/>
            <w:tcPrChange w:id="2091" w:author="Andrea K. Fourquet" w:date="2017-04-25T23:21:00Z">
              <w:tcPr>
                <w:tcW w:w="6242" w:type="dxa"/>
              </w:tcPr>
            </w:tcPrChange>
          </w:tcPr>
          <w:p w14:paraId="46F62CD5" w14:textId="77777777" w:rsidR="003C038A" w:rsidRDefault="003C038A" w:rsidP="003C038A">
            <w:pPr>
              <w:spacing w:before="40" w:after="40"/>
              <w:ind w:left="72" w:right="72"/>
              <w:rPr>
                <w:sz w:val="18"/>
                <w:szCs w:val="18"/>
              </w:rPr>
            </w:pPr>
          </w:p>
        </w:tc>
      </w:tr>
      <w:tr w:rsidR="003C038A" w14:paraId="39683A1A" w14:textId="77777777" w:rsidTr="003C038A">
        <w:tc>
          <w:tcPr>
            <w:tcW w:w="1770" w:type="dxa"/>
            <w:tcMar>
              <w:left w:w="40" w:type="dxa"/>
              <w:right w:w="40" w:type="dxa"/>
            </w:tcMar>
            <w:vAlign w:val="bottom"/>
            <w:tcPrChange w:id="2092" w:author="Andrea K. Fourquet" w:date="2017-04-25T23:21:00Z">
              <w:tcPr>
                <w:tcW w:w="1770" w:type="dxa"/>
                <w:tcMar>
                  <w:left w:w="40" w:type="dxa"/>
                  <w:right w:w="40" w:type="dxa"/>
                </w:tcMar>
                <w:vAlign w:val="bottom"/>
              </w:tcPr>
            </w:tcPrChange>
          </w:tcPr>
          <w:p w14:paraId="6B18EA6F" w14:textId="77777777" w:rsidR="003C038A" w:rsidRDefault="003C038A" w:rsidP="003C038A">
            <w:pPr>
              <w:spacing w:before="40" w:after="40"/>
              <w:ind w:left="72" w:right="72"/>
              <w:jc w:val="right"/>
              <w:rPr>
                <w:sz w:val="18"/>
                <w:szCs w:val="18"/>
              </w:rPr>
            </w:pPr>
            <w:r>
              <w:rPr>
                <w:sz w:val="18"/>
                <w:szCs w:val="18"/>
              </w:rPr>
              <w:t>Temperature Method</w:t>
            </w:r>
          </w:p>
        </w:tc>
        <w:tc>
          <w:tcPr>
            <w:tcW w:w="1918" w:type="dxa"/>
            <w:vAlign w:val="bottom"/>
            <w:tcPrChange w:id="2093" w:author="Andrea K. Fourquet" w:date="2017-04-25T23:21:00Z">
              <w:tcPr>
                <w:tcW w:w="1918" w:type="dxa"/>
                <w:vAlign w:val="bottom"/>
              </w:tcPr>
            </w:tcPrChange>
          </w:tcPr>
          <w:p w14:paraId="4C53CC85" w14:textId="3352AE87" w:rsidR="003C038A" w:rsidRDefault="003C038A" w:rsidP="003C038A">
            <w:pPr>
              <w:spacing w:before="40" w:after="40"/>
              <w:ind w:left="72" w:right="72"/>
              <w:rPr>
                <w:ins w:id="2094" w:author="Andrea K. Fourquet" w:date="2017-04-25T23:19:00Z"/>
                <w:sz w:val="18"/>
                <w:szCs w:val="18"/>
              </w:rPr>
            </w:pPr>
            <w:ins w:id="2095" w:author="Andrea K. Fourquet" w:date="2017-04-25T23:19:00Z">
              <w:r>
                <w:rPr>
                  <w:sz w:val="18"/>
                  <w:szCs w:val="18"/>
                </w:rPr>
                <w:t>Observation.value[x]</w:t>
              </w:r>
            </w:ins>
          </w:p>
        </w:tc>
        <w:tc>
          <w:tcPr>
            <w:tcW w:w="1170" w:type="dxa"/>
            <w:tcPrChange w:id="2096" w:author="Andrea K. Fourquet" w:date="2017-04-25T23:21:00Z">
              <w:tcPr>
                <w:tcW w:w="1170" w:type="dxa"/>
              </w:tcPr>
            </w:tcPrChange>
          </w:tcPr>
          <w:p w14:paraId="6C1CEA9E" w14:textId="26E9B77C" w:rsidR="003C038A" w:rsidRDefault="003C038A" w:rsidP="003C038A">
            <w:pPr>
              <w:spacing w:before="40" w:after="40"/>
              <w:ind w:left="72" w:right="72"/>
              <w:rPr>
                <w:ins w:id="2097" w:author="Andrea K. Fourquet" w:date="2017-04-25T23:19:00Z"/>
                <w:sz w:val="18"/>
                <w:szCs w:val="18"/>
              </w:rPr>
            </w:pPr>
          </w:p>
        </w:tc>
        <w:tc>
          <w:tcPr>
            <w:tcW w:w="3240" w:type="dxa"/>
            <w:tcMar>
              <w:left w:w="40" w:type="dxa"/>
              <w:right w:w="40" w:type="dxa"/>
            </w:tcMar>
            <w:vAlign w:val="bottom"/>
            <w:tcPrChange w:id="2098" w:author="Andrea K. Fourquet" w:date="2017-04-25T23:21:00Z">
              <w:tcPr>
                <w:tcW w:w="3240" w:type="dxa"/>
                <w:tcMar>
                  <w:left w:w="40" w:type="dxa"/>
                  <w:right w:w="40" w:type="dxa"/>
                </w:tcMar>
                <w:vAlign w:val="bottom"/>
              </w:tcPr>
            </w:tcPrChange>
          </w:tcPr>
          <w:p w14:paraId="35E68342" w14:textId="5C5CB873" w:rsidR="003C038A" w:rsidRDefault="003C038A" w:rsidP="003C038A">
            <w:pPr>
              <w:spacing w:before="40" w:after="40"/>
              <w:ind w:left="72" w:right="72"/>
              <w:rPr>
                <w:sz w:val="18"/>
                <w:szCs w:val="18"/>
              </w:rPr>
            </w:pPr>
            <w:r>
              <w:rPr>
                <w:sz w:val="18"/>
                <w:szCs w:val="18"/>
              </w:rPr>
              <w:t>The method used to obtain the patient's body temperature.</w:t>
            </w:r>
          </w:p>
        </w:tc>
        <w:tc>
          <w:tcPr>
            <w:tcW w:w="1980" w:type="dxa"/>
            <w:tcPrChange w:id="2099" w:author="Andrea K. Fourquet" w:date="2017-04-25T23:21:00Z">
              <w:tcPr>
                <w:tcW w:w="6242" w:type="dxa"/>
              </w:tcPr>
            </w:tcPrChange>
          </w:tcPr>
          <w:p w14:paraId="10FF9E4A" w14:textId="77777777" w:rsidR="003C038A" w:rsidRDefault="003C038A" w:rsidP="003C038A">
            <w:pPr>
              <w:spacing w:before="40" w:after="40"/>
              <w:ind w:left="72" w:right="72"/>
              <w:rPr>
                <w:sz w:val="18"/>
                <w:szCs w:val="18"/>
              </w:rPr>
            </w:pPr>
          </w:p>
        </w:tc>
      </w:tr>
      <w:tr w:rsidR="003C038A" w14:paraId="7310ADE7" w14:textId="77777777" w:rsidTr="003C038A">
        <w:tc>
          <w:tcPr>
            <w:tcW w:w="1770" w:type="dxa"/>
            <w:tcMar>
              <w:left w:w="40" w:type="dxa"/>
              <w:right w:w="40" w:type="dxa"/>
            </w:tcMar>
            <w:vAlign w:val="bottom"/>
            <w:tcPrChange w:id="2100" w:author="Andrea K. Fourquet" w:date="2017-04-25T23:21:00Z">
              <w:tcPr>
                <w:tcW w:w="1770" w:type="dxa"/>
                <w:tcMar>
                  <w:left w:w="40" w:type="dxa"/>
                  <w:right w:w="40" w:type="dxa"/>
                </w:tcMar>
                <w:vAlign w:val="bottom"/>
              </w:tcPr>
            </w:tcPrChange>
          </w:tcPr>
          <w:p w14:paraId="6E89BA47" w14:textId="77777777" w:rsidR="003C038A" w:rsidRDefault="003C038A" w:rsidP="003C038A">
            <w:pPr>
              <w:spacing w:before="40" w:after="40"/>
              <w:ind w:left="72" w:right="72"/>
              <w:jc w:val="right"/>
              <w:rPr>
                <w:sz w:val="18"/>
                <w:szCs w:val="18"/>
              </w:rPr>
            </w:pPr>
            <w:r>
              <w:rPr>
                <w:sz w:val="18"/>
                <w:szCs w:val="18"/>
              </w:rPr>
              <w:t>Level of Responsiveness (AVPU)</w:t>
            </w:r>
          </w:p>
        </w:tc>
        <w:tc>
          <w:tcPr>
            <w:tcW w:w="1918" w:type="dxa"/>
            <w:vAlign w:val="bottom"/>
            <w:tcPrChange w:id="2101" w:author="Andrea K. Fourquet" w:date="2017-04-25T23:21:00Z">
              <w:tcPr>
                <w:tcW w:w="1918" w:type="dxa"/>
                <w:vAlign w:val="bottom"/>
              </w:tcPr>
            </w:tcPrChange>
          </w:tcPr>
          <w:p w14:paraId="3246BD61" w14:textId="05FE2D84" w:rsidR="003C038A" w:rsidRDefault="003C038A" w:rsidP="003C038A">
            <w:pPr>
              <w:spacing w:before="40" w:after="40"/>
              <w:ind w:left="72" w:right="72"/>
              <w:rPr>
                <w:ins w:id="2102" w:author="Andrea K. Fourquet" w:date="2017-04-25T23:19:00Z"/>
                <w:sz w:val="18"/>
                <w:szCs w:val="18"/>
              </w:rPr>
            </w:pPr>
            <w:ins w:id="2103" w:author="Andrea K. Fourquet" w:date="2017-04-25T23:19:00Z">
              <w:r>
                <w:rPr>
                  <w:sz w:val="18"/>
                  <w:szCs w:val="18"/>
                </w:rPr>
                <w:t>Observation.value[x]</w:t>
              </w:r>
            </w:ins>
          </w:p>
        </w:tc>
        <w:tc>
          <w:tcPr>
            <w:tcW w:w="1170" w:type="dxa"/>
            <w:tcPrChange w:id="2104" w:author="Andrea K. Fourquet" w:date="2017-04-25T23:21:00Z">
              <w:tcPr>
                <w:tcW w:w="1170" w:type="dxa"/>
              </w:tcPr>
            </w:tcPrChange>
          </w:tcPr>
          <w:p w14:paraId="2DB80BB7" w14:textId="104C84CB" w:rsidR="003C038A" w:rsidRDefault="003C038A" w:rsidP="003C038A">
            <w:pPr>
              <w:spacing w:before="40" w:after="40"/>
              <w:ind w:left="72" w:right="72"/>
              <w:rPr>
                <w:ins w:id="2105" w:author="Andrea K. Fourquet" w:date="2017-04-25T23:19:00Z"/>
                <w:sz w:val="18"/>
                <w:szCs w:val="18"/>
              </w:rPr>
            </w:pPr>
          </w:p>
        </w:tc>
        <w:tc>
          <w:tcPr>
            <w:tcW w:w="3240" w:type="dxa"/>
            <w:tcMar>
              <w:left w:w="40" w:type="dxa"/>
              <w:right w:w="40" w:type="dxa"/>
            </w:tcMar>
            <w:vAlign w:val="bottom"/>
            <w:tcPrChange w:id="2106" w:author="Andrea K. Fourquet" w:date="2017-04-25T23:21:00Z">
              <w:tcPr>
                <w:tcW w:w="3240" w:type="dxa"/>
                <w:tcMar>
                  <w:left w:w="40" w:type="dxa"/>
                  <w:right w:w="40" w:type="dxa"/>
                </w:tcMar>
                <w:vAlign w:val="bottom"/>
              </w:tcPr>
            </w:tcPrChange>
          </w:tcPr>
          <w:p w14:paraId="34BC36E5" w14:textId="49B48751" w:rsidR="003C038A" w:rsidRDefault="003C038A" w:rsidP="003C038A">
            <w:pPr>
              <w:spacing w:before="40" w:after="40"/>
              <w:ind w:left="72" w:right="72"/>
              <w:rPr>
                <w:sz w:val="18"/>
                <w:szCs w:val="18"/>
              </w:rPr>
            </w:pPr>
            <w:r>
              <w:rPr>
                <w:sz w:val="18"/>
                <w:szCs w:val="18"/>
              </w:rPr>
              <w:t>The patient's highest level of responsiveness.</w:t>
            </w:r>
          </w:p>
        </w:tc>
        <w:tc>
          <w:tcPr>
            <w:tcW w:w="1980" w:type="dxa"/>
            <w:tcPrChange w:id="2107" w:author="Andrea K. Fourquet" w:date="2017-04-25T23:21:00Z">
              <w:tcPr>
                <w:tcW w:w="6242" w:type="dxa"/>
              </w:tcPr>
            </w:tcPrChange>
          </w:tcPr>
          <w:p w14:paraId="21090BA6" w14:textId="77777777" w:rsidR="003C038A" w:rsidRDefault="003C038A" w:rsidP="003C038A">
            <w:pPr>
              <w:spacing w:before="40" w:after="40"/>
              <w:ind w:left="72" w:right="72"/>
              <w:rPr>
                <w:sz w:val="18"/>
                <w:szCs w:val="18"/>
              </w:rPr>
            </w:pPr>
          </w:p>
        </w:tc>
      </w:tr>
      <w:tr w:rsidR="003C038A" w14:paraId="7C09544A" w14:textId="77777777" w:rsidTr="003C038A">
        <w:tc>
          <w:tcPr>
            <w:tcW w:w="1770" w:type="dxa"/>
            <w:tcMar>
              <w:left w:w="40" w:type="dxa"/>
              <w:right w:w="40" w:type="dxa"/>
            </w:tcMar>
            <w:vAlign w:val="bottom"/>
            <w:tcPrChange w:id="2108" w:author="Andrea K. Fourquet" w:date="2017-04-25T23:21:00Z">
              <w:tcPr>
                <w:tcW w:w="1770" w:type="dxa"/>
                <w:tcMar>
                  <w:left w:w="40" w:type="dxa"/>
                  <w:right w:w="40" w:type="dxa"/>
                </w:tcMar>
                <w:vAlign w:val="bottom"/>
              </w:tcPr>
            </w:tcPrChange>
          </w:tcPr>
          <w:p w14:paraId="61EC6583" w14:textId="77777777" w:rsidR="003C038A" w:rsidRDefault="003C038A" w:rsidP="003C038A">
            <w:pPr>
              <w:spacing w:before="40" w:after="40"/>
              <w:ind w:left="72" w:right="72"/>
              <w:jc w:val="right"/>
              <w:rPr>
                <w:sz w:val="18"/>
                <w:szCs w:val="18"/>
              </w:rPr>
            </w:pPr>
            <w:r>
              <w:rPr>
                <w:sz w:val="18"/>
                <w:szCs w:val="18"/>
              </w:rPr>
              <w:t>Pain Scale Score</w:t>
            </w:r>
          </w:p>
        </w:tc>
        <w:tc>
          <w:tcPr>
            <w:tcW w:w="1918" w:type="dxa"/>
            <w:vAlign w:val="bottom"/>
            <w:tcPrChange w:id="2109" w:author="Andrea K. Fourquet" w:date="2017-04-25T23:21:00Z">
              <w:tcPr>
                <w:tcW w:w="1918" w:type="dxa"/>
                <w:vAlign w:val="bottom"/>
              </w:tcPr>
            </w:tcPrChange>
          </w:tcPr>
          <w:p w14:paraId="3BF9D4B1" w14:textId="0324C479" w:rsidR="003C038A" w:rsidRDefault="003C038A" w:rsidP="003C038A">
            <w:pPr>
              <w:spacing w:before="40" w:after="40"/>
              <w:ind w:left="72" w:right="72"/>
              <w:rPr>
                <w:ins w:id="2110" w:author="Andrea K. Fourquet" w:date="2017-04-25T23:19:00Z"/>
                <w:sz w:val="18"/>
                <w:szCs w:val="18"/>
              </w:rPr>
            </w:pPr>
            <w:ins w:id="2111" w:author="Andrea K. Fourquet" w:date="2017-04-25T23:19:00Z">
              <w:r>
                <w:rPr>
                  <w:sz w:val="18"/>
                  <w:szCs w:val="18"/>
                </w:rPr>
                <w:t>Observation.value[x]</w:t>
              </w:r>
            </w:ins>
          </w:p>
        </w:tc>
        <w:tc>
          <w:tcPr>
            <w:tcW w:w="1170" w:type="dxa"/>
            <w:tcPrChange w:id="2112" w:author="Andrea K. Fourquet" w:date="2017-04-25T23:21:00Z">
              <w:tcPr>
                <w:tcW w:w="1170" w:type="dxa"/>
              </w:tcPr>
            </w:tcPrChange>
          </w:tcPr>
          <w:p w14:paraId="3A4D1D30" w14:textId="571162AE" w:rsidR="003C038A" w:rsidRDefault="003C038A" w:rsidP="003C038A">
            <w:pPr>
              <w:spacing w:before="40" w:after="40"/>
              <w:ind w:left="72" w:right="72"/>
              <w:rPr>
                <w:ins w:id="2113" w:author="Andrea K. Fourquet" w:date="2017-04-25T23:19:00Z"/>
                <w:sz w:val="18"/>
                <w:szCs w:val="18"/>
              </w:rPr>
            </w:pPr>
          </w:p>
        </w:tc>
        <w:tc>
          <w:tcPr>
            <w:tcW w:w="3240" w:type="dxa"/>
            <w:tcMar>
              <w:left w:w="40" w:type="dxa"/>
              <w:right w:w="40" w:type="dxa"/>
            </w:tcMar>
            <w:vAlign w:val="bottom"/>
            <w:tcPrChange w:id="2114" w:author="Andrea K. Fourquet" w:date="2017-04-25T23:21:00Z">
              <w:tcPr>
                <w:tcW w:w="3240" w:type="dxa"/>
                <w:tcMar>
                  <w:left w:w="40" w:type="dxa"/>
                  <w:right w:w="40" w:type="dxa"/>
                </w:tcMar>
                <w:vAlign w:val="bottom"/>
              </w:tcPr>
            </w:tcPrChange>
          </w:tcPr>
          <w:p w14:paraId="44FF3053" w14:textId="18FCEE42" w:rsidR="003C038A" w:rsidRDefault="003C038A" w:rsidP="003C038A">
            <w:pPr>
              <w:spacing w:before="40" w:after="40"/>
              <w:ind w:left="72" w:right="72"/>
              <w:rPr>
                <w:sz w:val="18"/>
                <w:szCs w:val="18"/>
              </w:rPr>
            </w:pPr>
            <w:r>
              <w:rPr>
                <w:sz w:val="18"/>
                <w:szCs w:val="18"/>
              </w:rPr>
              <w:t>The patient's indication of pain from a scale of 0-10.</w:t>
            </w:r>
          </w:p>
        </w:tc>
        <w:tc>
          <w:tcPr>
            <w:tcW w:w="1980" w:type="dxa"/>
            <w:tcPrChange w:id="2115" w:author="Andrea K. Fourquet" w:date="2017-04-25T23:21:00Z">
              <w:tcPr>
                <w:tcW w:w="6242" w:type="dxa"/>
              </w:tcPr>
            </w:tcPrChange>
          </w:tcPr>
          <w:p w14:paraId="185B278F" w14:textId="77777777" w:rsidR="003C038A" w:rsidRDefault="003C038A" w:rsidP="003C038A">
            <w:pPr>
              <w:spacing w:before="40" w:after="40"/>
              <w:ind w:left="72" w:right="72"/>
              <w:rPr>
                <w:sz w:val="18"/>
                <w:szCs w:val="18"/>
              </w:rPr>
            </w:pPr>
          </w:p>
        </w:tc>
      </w:tr>
      <w:tr w:rsidR="003C038A" w14:paraId="5A71431C" w14:textId="77777777" w:rsidTr="003C038A">
        <w:tc>
          <w:tcPr>
            <w:tcW w:w="1770" w:type="dxa"/>
            <w:tcMar>
              <w:left w:w="40" w:type="dxa"/>
              <w:right w:w="40" w:type="dxa"/>
            </w:tcMar>
            <w:vAlign w:val="bottom"/>
            <w:tcPrChange w:id="2116" w:author="Andrea K. Fourquet" w:date="2017-04-25T23:21:00Z">
              <w:tcPr>
                <w:tcW w:w="1770" w:type="dxa"/>
                <w:tcMar>
                  <w:left w:w="40" w:type="dxa"/>
                  <w:right w:w="40" w:type="dxa"/>
                </w:tcMar>
                <w:vAlign w:val="bottom"/>
              </w:tcPr>
            </w:tcPrChange>
          </w:tcPr>
          <w:p w14:paraId="0CF395B2" w14:textId="77777777" w:rsidR="003C038A" w:rsidRDefault="003C038A" w:rsidP="003C038A">
            <w:pPr>
              <w:spacing w:before="40" w:after="40"/>
              <w:ind w:left="72" w:right="72"/>
              <w:jc w:val="right"/>
              <w:rPr>
                <w:sz w:val="18"/>
                <w:szCs w:val="18"/>
              </w:rPr>
            </w:pPr>
            <w:r>
              <w:rPr>
                <w:sz w:val="18"/>
                <w:szCs w:val="18"/>
              </w:rPr>
              <w:t>Pain Scale Type</w:t>
            </w:r>
          </w:p>
        </w:tc>
        <w:tc>
          <w:tcPr>
            <w:tcW w:w="1918" w:type="dxa"/>
            <w:vAlign w:val="bottom"/>
            <w:tcPrChange w:id="2117" w:author="Andrea K. Fourquet" w:date="2017-04-25T23:21:00Z">
              <w:tcPr>
                <w:tcW w:w="1918" w:type="dxa"/>
                <w:vAlign w:val="bottom"/>
              </w:tcPr>
            </w:tcPrChange>
          </w:tcPr>
          <w:p w14:paraId="193C5160" w14:textId="34920D2E" w:rsidR="003C038A" w:rsidRDefault="003C038A" w:rsidP="003C038A">
            <w:pPr>
              <w:spacing w:before="40" w:after="40"/>
              <w:ind w:left="72" w:right="72"/>
              <w:rPr>
                <w:ins w:id="2118" w:author="Andrea K. Fourquet" w:date="2017-04-25T23:19:00Z"/>
                <w:sz w:val="18"/>
                <w:szCs w:val="18"/>
              </w:rPr>
            </w:pPr>
            <w:ins w:id="2119" w:author="Andrea K. Fourquet" w:date="2017-04-25T23:19:00Z">
              <w:r>
                <w:rPr>
                  <w:sz w:val="18"/>
                  <w:szCs w:val="18"/>
                </w:rPr>
                <w:t>Observation.value[x]</w:t>
              </w:r>
            </w:ins>
          </w:p>
        </w:tc>
        <w:tc>
          <w:tcPr>
            <w:tcW w:w="1170" w:type="dxa"/>
            <w:tcPrChange w:id="2120" w:author="Andrea K. Fourquet" w:date="2017-04-25T23:21:00Z">
              <w:tcPr>
                <w:tcW w:w="1170" w:type="dxa"/>
              </w:tcPr>
            </w:tcPrChange>
          </w:tcPr>
          <w:p w14:paraId="7216A1E3" w14:textId="17F0ECD5" w:rsidR="003C038A" w:rsidRDefault="003C038A" w:rsidP="003C038A">
            <w:pPr>
              <w:spacing w:before="40" w:after="40"/>
              <w:ind w:left="72" w:right="72"/>
              <w:rPr>
                <w:ins w:id="2121" w:author="Andrea K. Fourquet" w:date="2017-04-25T23:19:00Z"/>
                <w:sz w:val="18"/>
                <w:szCs w:val="18"/>
              </w:rPr>
            </w:pPr>
          </w:p>
        </w:tc>
        <w:tc>
          <w:tcPr>
            <w:tcW w:w="3240" w:type="dxa"/>
            <w:tcMar>
              <w:left w:w="40" w:type="dxa"/>
              <w:right w:w="40" w:type="dxa"/>
            </w:tcMar>
            <w:vAlign w:val="bottom"/>
            <w:tcPrChange w:id="2122" w:author="Andrea K. Fourquet" w:date="2017-04-25T23:21:00Z">
              <w:tcPr>
                <w:tcW w:w="3240" w:type="dxa"/>
                <w:tcMar>
                  <w:left w:w="40" w:type="dxa"/>
                  <w:right w:w="40" w:type="dxa"/>
                </w:tcMar>
                <w:vAlign w:val="bottom"/>
              </w:tcPr>
            </w:tcPrChange>
          </w:tcPr>
          <w:p w14:paraId="77C2760C" w14:textId="6766E972" w:rsidR="003C038A" w:rsidRDefault="003C038A" w:rsidP="003C038A">
            <w:pPr>
              <w:spacing w:before="40" w:after="40"/>
              <w:ind w:left="72" w:right="72"/>
              <w:rPr>
                <w:sz w:val="18"/>
                <w:szCs w:val="18"/>
              </w:rPr>
            </w:pPr>
            <w:r>
              <w:rPr>
                <w:sz w:val="18"/>
                <w:szCs w:val="18"/>
              </w:rPr>
              <w:t>The type of pain scale used.</w:t>
            </w:r>
          </w:p>
        </w:tc>
        <w:tc>
          <w:tcPr>
            <w:tcW w:w="1980" w:type="dxa"/>
            <w:tcPrChange w:id="2123" w:author="Andrea K. Fourquet" w:date="2017-04-25T23:21:00Z">
              <w:tcPr>
                <w:tcW w:w="6242" w:type="dxa"/>
              </w:tcPr>
            </w:tcPrChange>
          </w:tcPr>
          <w:p w14:paraId="440A4E79" w14:textId="77777777" w:rsidR="003C038A" w:rsidRDefault="003C038A" w:rsidP="003C038A">
            <w:pPr>
              <w:spacing w:before="40" w:after="40"/>
              <w:ind w:left="72" w:right="72"/>
              <w:rPr>
                <w:sz w:val="18"/>
                <w:szCs w:val="18"/>
              </w:rPr>
            </w:pPr>
          </w:p>
        </w:tc>
      </w:tr>
      <w:tr w:rsidR="003C038A" w14:paraId="46B34534" w14:textId="77777777" w:rsidTr="003C038A">
        <w:tc>
          <w:tcPr>
            <w:tcW w:w="1770" w:type="dxa"/>
            <w:tcMar>
              <w:left w:w="40" w:type="dxa"/>
              <w:right w:w="40" w:type="dxa"/>
            </w:tcMar>
            <w:vAlign w:val="bottom"/>
            <w:tcPrChange w:id="2124" w:author="Andrea K. Fourquet" w:date="2017-04-25T23:21:00Z">
              <w:tcPr>
                <w:tcW w:w="1770" w:type="dxa"/>
                <w:tcMar>
                  <w:left w:w="40" w:type="dxa"/>
                  <w:right w:w="40" w:type="dxa"/>
                </w:tcMar>
                <w:vAlign w:val="bottom"/>
              </w:tcPr>
            </w:tcPrChange>
          </w:tcPr>
          <w:p w14:paraId="46286A21" w14:textId="77777777" w:rsidR="003C038A" w:rsidRDefault="003C038A" w:rsidP="003C038A">
            <w:pPr>
              <w:spacing w:before="40" w:after="40"/>
              <w:ind w:left="72" w:right="72"/>
              <w:jc w:val="right"/>
              <w:rPr>
                <w:sz w:val="18"/>
                <w:szCs w:val="18"/>
              </w:rPr>
            </w:pPr>
            <w:r>
              <w:rPr>
                <w:sz w:val="18"/>
                <w:szCs w:val="18"/>
              </w:rPr>
              <w:t>Stroke Scale Score</w:t>
            </w:r>
          </w:p>
        </w:tc>
        <w:tc>
          <w:tcPr>
            <w:tcW w:w="1918" w:type="dxa"/>
            <w:vAlign w:val="bottom"/>
            <w:tcPrChange w:id="2125" w:author="Andrea K. Fourquet" w:date="2017-04-25T23:21:00Z">
              <w:tcPr>
                <w:tcW w:w="1918" w:type="dxa"/>
                <w:vAlign w:val="bottom"/>
              </w:tcPr>
            </w:tcPrChange>
          </w:tcPr>
          <w:p w14:paraId="28C273E1" w14:textId="62107288" w:rsidR="003C038A" w:rsidRDefault="003C038A" w:rsidP="003C038A">
            <w:pPr>
              <w:spacing w:before="40" w:after="40"/>
              <w:ind w:left="72" w:right="72"/>
              <w:rPr>
                <w:ins w:id="2126" w:author="Andrea K. Fourquet" w:date="2017-04-25T23:19:00Z"/>
                <w:sz w:val="18"/>
                <w:szCs w:val="18"/>
              </w:rPr>
            </w:pPr>
            <w:ins w:id="2127" w:author="Andrea K. Fourquet" w:date="2017-04-25T23:19:00Z">
              <w:r>
                <w:rPr>
                  <w:sz w:val="18"/>
                  <w:szCs w:val="18"/>
                </w:rPr>
                <w:t>Observation.value[x]</w:t>
              </w:r>
            </w:ins>
          </w:p>
        </w:tc>
        <w:tc>
          <w:tcPr>
            <w:tcW w:w="1170" w:type="dxa"/>
            <w:tcPrChange w:id="2128" w:author="Andrea K. Fourquet" w:date="2017-04-25T23:21:00Z">
              <w:tcPr>
                <w:tcW w:w="1170" w:type="dxa"/>
              </w:tcPr>
            </w:tcPrChange>
          </w:tcPr>
          <w:p w14:paraId="51629BEC" w14:textId="2E7B78E2" w:rsidR="003C038A" w:rsidRDefault="003C038A" w:rsidP="003C038A">
            <w:pPr>
              <w:spacing w:before="40" w:after="40"/>
              <w:ind w:left="72" w:right="72"/>
              <w:rPr>
                <w:ins w:id="2129" w:author="Andrea K. Fourquet" w:date="2017-04-25T23:19:00Z"/>
                <w:sz w:val="18"/>
                <w:szCs w:val="18"/>
              </w:rPr>
            </w:pPr>
          </w:p>
        </w:tc>
        <w:tc>
          <w:tcPr>
            <w:tcW w:w="3240" w:type="dxa"/>
            <w:tcMar>
              <w:left w:w="40" w:type="dxa"/>
              <w:right w:w="40" w:type="dxa"/>
            </w:tcMar>
            <w:vAlign w:val="bottom"/>
            <w:tcPrChange w:id="2130" w:author="Andrea K. Fourquet" w:date="2017-04-25T23:21:00Z">
              <w:tcPr>
                <w:tcW w:w="3240" w:type="dxa"/>
                <w:tcMar>
                  <w:left w:w="40" w:type="dxa"/>
                  <w:right w:w="40" w:type="dxa"/>
                </w:tcMar>
                <w:vAlign w:val="bottom"/>
              </w:tcPr>
            </w:tcPrChange>
          </w:tcPr>
          <w:p w14:paraId="177C4F7B" w14:textId="4A44EDC6" w:rsidR="003C038A" w:rsidRDefault="003C038A" w:rsidP="003C038A">
            <w:pPr>
              <w:spacing w:before="40" w:after="40"/>
              <w:ind w:left="72" w:right="72"/>
              <w:rPr>
                <w:sz w:val="18"/>
                <w:szCs w:val="18"/>
              </w:rPr>
            </w:pPr>
            <w:r>
              <w:rPr>
                <w:sz w:val="18"/>
                <w:szCs w:val="18"/>
              </w:rPr>
              <w:t>The findings or results of the Stroke Scale Type (eVitals.30) used to assess the patient exhibiting stroke-like symptoms.</w:t>
            </w:r>
          </w:p>
        </w:tc>
        <w:tc>
          <w:tcPr>
            <w:tcW w:w="1980" w:type="dxa"/>
            <w:tcPrChange w:id="2131" w:author="Andrea K. Fourquet" w:date="2017-04-25T23:21:00Z">
              <w:tcPr>
                <w:tcW w:w="6242" w:type="dxa"/>
              </w:tcPr>
            </w:tcPrChange>
          </w:tcPr>
          <w:p w14:paraId="3B1C45EC" w14:textId="77777777" w:rsidR="003C038A" w:rsidRDefault="003C038A" w:rsidP="003C038A">
            <w:pPr>
              <w:spacing w:before="40" w:after="40"/>
              <w:ind w:left="72" w:right="72"/>
              <w:rPr>
                <w:sz w:val="18"/>
                <w:szCs w:val="18"/>
              </w:rPr>
            </w:pPr>
          </w:p>
        </w:tc>
      </w:tr>
      <w:tr w:rsidR="003C038A" w14:paraId="6792564D" w14:textId="77777777" w:rsidTr="003C038A">
        <w:tc>
          <w:tcPr>
            <w:tcW w:w="1770" w:type="dxa"/>
            <w:tcMar>
              <w:left w:w="40" w:type="dxa"/>
              <w:right w:w="40" w:type="dxa"/>
            </w:tcMar>
            <w:vAlign w:val="bottom"/>
            <w:tcPrChange w:id="2132" w:author="Andrea K. Fourquet" w:date="2017-04-25T23:21:00Z">
              <w:tcPr>
                <w:tcW w:w="1770" w:type="dxa"/>
                <w:tcMar>
                  <w:left w:w="40" w:type="dxa"/>
                  <w:right w:w="40" w:type="dxa"/>
                </w:tcMar>
                <w:vAlign w:val="bottom"/>
              </w:tcPr>
            </w:tcPrChange>
          </w:tcPr>
          <w:p w14:paraId="6672A6E4" w14:textId="77777777" w:rsidR="003C038A" w:rsidRDefault="003C038A" w:rsidP="003C038A">
            <w:pPr>
              <w:spacing w:before="40" w:after="40"/>
              <w:ind w:left="72" w:right="72"/>
              <w:jc w:val="right"/>
              <w:rPr>
                <w:sz w:val="18"/>
                <w:szCs w:val="18"/>
              </w:rPr>
            </w:pPr>
            <w:r>
              <w:rPr>
                <w:sz w:val="18"/>
                <w:szCs w:val="18"/>
              </w:rPr>
              <w:t>Stroke Scale Type</w:t>
            </w:r>
          </w:p>
        </w:tc>
        <w:tc>
          <w:tcPr>
            <w:tcW w:w="1918" w:type="dxa"/>
            <w:vAlign w:val="bottom"/>
            <w:tcPrChange w:id="2133" w:author="Andrea K. Fourquet" w:date="2017-04-25T23:21:00Z">
              <w:tcPr>
                <w:tcW w:w="1918" w:type="dxa"/>
                <w:vAlign w:val="bottom"/>
              </w:tcPr>
            </w:tcPrChange>
          </w:tcPr>
          <w:p w14:paraId="757014DE" w14:textId="2C06AD90" w:rsidR="003C038A" w:rsidRDefault="003C038A" w:rsidP="003C038A">
            <w:pPr>
              <w:spacing w:before="40" w:after="40"/>
              <w:ind w:left="72" w:right="72"/>
              <w:rPr>
                <w:ins w:id="2134" w:author="Andrea K. Fourquet" w:date="2017-04-25T23:19:00Z"/>
                <w:sz w:val="18"/>
                <w:szCs w:val="18"/>
              </w:rPr>
            </w:pPr>
            <w:ins w:id="2135" w:author="Andrea K. Fourquet" w:date="2017-04-25T23:19:00Z">
              <w:r>
                <w:rPr>
                  <w:sz w:val="18"/>
                  <w:szCs w:val="18"/>
                </w:rPr>
                <w:t>Observation.value[x]</w:t>
              </w:r>
            </w:ins>
          </w:p>
        </w:tc>
        <w:tc>
          <w:tcPr>
            <w:tcW w:w="1170" w:type="dxa"/>
            <w:tcPrChange w:id="2136" w:author="Andrea K. Fourquet" w:date="2017-04-25T23:21:00Z">
              <w:tcPr>
                <w:tcW w:w="1170" w:type="dxa"/>
              </w:tcPr>
            </w:tcPrChange>
          </w:tcPr>
          <w:p w14:paraId="556F8C0C" w14:textId="430EBBA9" w:rsidR="003C038A" w:rsidRDefault="003C038A" w:rsidP="003C038A">
            <w:pPr>
              <w:spacing w:before="40" w:after="40"/>
              <w:ind w:left="72" w:right="72"/>
              <w:rPr>
                <w:ins w:id="2137" w:author="Andrea K. Fourquet" w:date="2017-04-25T23:19:00Z"/>
                <w:sz w:val="18"/>
                <w:szCs w:val="18"/>
              </w:rPr>
            </w:pPr>
          </w:p>
        </w:tc>
        <w:tc>
          <w:tcPr>
            <w:tcW w:w="3240" w:type="dxa"/>
            <w:tcMar>
              <w:left w:w="40" w:type="dxa"/>
              <w:right w:w="40" w:type="dxa"/>
            </w:tcMar>
            <w:vAlign w:val="bottom"/>
            <w:tcPrChange w:id="2138" w:author="Andrea K. Fourquet" w:date="2017-04-25T23:21:00Z">
              <w:tcPr>
                <w:tcW w:w="3240" w:type="dxa"/>
                <w:tcMar>
                  <w:left w:w="40" w:type="dxa"/>
                  <w:right w:w="40" w:type="dxa"/>
                </w:tcMar>
                <w:vAlign w:val="bottom"/>
              </w:tcPr>
            </w:tcPrChange>
          </w:tcPr>
          <w:p w14:paraId="57797236" w14:textId="1D18A49B" w:rsidR="003C038A" w:rsidRDefault="003C038A" w:rsidP="003C038A">
            <w:pPr>
              <w:spacing w:before="40" w:after="40"/>
              <w:ind w:left="72" w:right="72"/>
              <w:rPr>
                <w:sz w:val="18"/>
                <w:szCs w:val="18"/>
              </w:rPr>
            </w:pPr>
            <w:r>
              <w:rPr>
                <w:sz w:val="18"/>
                <w:szCs w:val="18"/>
              </w:rPr>
              <w:t>The type of stroke scale used.</w:t>
            </w:r>
          </w:p>
        </w:tc>
        <w:tc>
          <w:tcPr>
            <w:tcW w:w="1980" w:type="dxa"/>
            <w:tcPrChange w:id="2139" w:author="Andrea K. Fourquet" w:date="2017-04-25T23:21:00Z">
              <w:tcPr>
                <w:tcW w:w="6242" w:type="dxa"/>
              </w:tcPr>
            </w:tcPrChange>
          </w:tcPr>
          <w:p w14:paraId="747FD81A" w14:textId="77777777" w:rsidR="003C038A" w:rsidRDefault="003C038A" w:rsidP="003C038A">
            <w:pPr>
              <w:spacing w:before="40" w:after="40"/>
              <w:ind w:left="72" w:right="72"/>
              <w:rPr>
                <w:sz w:val="18"/>
                <w:szCs w:val="18"/>
              </w:rPr>
            </w:pPr>
          </w:p>
        </w:tc>
      </w:tr>
      <w:tr w:rsidR="003C038A" w14:paraId="58F1CA39" w14:textId="77777777" w:rsidTr="003C038A">
        <w:tc>
          <w:tcPr>
            <w:tcW w:w="1770" w:type="dxa"/>
            <w:tcMar>
              <w:left w:w="40" w:type="dxa"/>
              <w:right w:w="40" w:type="dxa"/>
            </w:tcMar>
            <w:vAlign w:val="bottom"/>
            <w:tcPrChange w:id="2140" w:author="Andrea K. Fourquet" w:date="2017-04-25T23:21:00Z">
              <w:tcPr>
                <w:tcW w:w="1770" w:type="dxa"/>
                <w:tcMar>
                  <w:left w:w="40" w:type="dxa"/>
                  <w:right w:w="40" w:type="dxa"/>
                </w:tcMar>
                <w:vAlign w:val="bottom"/>
              </w:tcPr>
            </w:tcPrChange>
          </w:tcPr>
          <w:p w14:paraId="7405C7B9" w14:textId="77777777" w:rsidR="003C038A" w:rsidRDefault="003C038A" w:rsidP="003C038A">
            <w:pPr>
              <w:spacing w:before="40" w:after="40"/>
              <w:ind w:left="72" w:right="72"/>
              <w:jc w:val="right"/>
              <w:rPr>
                <w:sz w:val="18"/>
                <w:szCs w:val="18"/>
              </w:rPr>
            </w:pPr>
            <w:r>
              <w:rPr>
                <w:sz w:val="18"/>
                <w:szCs w:val="18"/>
              </w:rPr>
              <w:t>Reperfusion Checklist</w:t>
            </w:r>
          </w:p>
        </w:tc>
        <w:tc>
          <w:tcPr>
            <w:tcW w:w="1918" w:type="dxa"/>
            <w:vAlign w:val="bottom"/>
            <w:tcPrChange w:id="2141" w:author="Andrea K. Fourquet" w:date="2017-04-25T23:21:00Z">
              <w:tcPr>
                <w:tcW w:w="1918" w:type="dxa"/>
                <w:vAlign w:val="bottom"/>
              </w:tcPr>
            </w:tcPrChange>
          </w:tcPr>
          <w:p w14:paraId="35CA200E" w14:textId="173D4535" w:rsidR="003C038A" w:rsidRDefault="003C038A" w:rsidP="003C038A">
            <w:pPr>
              <w:spacing w:before="40" w:after="40"/>
              <w:ind w:left="72" w:right="72"/>
              <w:rPr>
                <w:ins w:id="2142" w:author="Andrea K. Fourquet" w:date="2017-04-25T23:19:00Z"/>
                <w:sz w:val="18"/>
                <w:szCs w:val="18"/>
              </w:rPr>
            </w:pPr>
            <w:ins w:id="2143" w:author="Andrea K. Fourquet" w:date="2017-04-25T23:19:00Z">
              <w:r>
                <w:rPr>
                  <w:sz w:val="18"/>
                  <w:szCs w:val="18"/>
                </w:rPr>
                <w:t>Observation.value[x]</w:t>
              </w:r>
            </w:ins>
          </w:p>
        </w:tc>
        <w:tc>
          <w:tcPr>
            <w:tcW w:w="1170" w:type="dxa"/>
            <w:tcPrChange w:id="2144" w:author="Andrea K. Fourquet" w:date="2017-04-25T23:21:00Z">
              <w:tcPr>
                <w:tcW w:w="1170" w:type="dxa"/>
              </w:tcPr>
            </w:tcPrChange>
          </w:tcPr>
          <w:p w14:paraId="3F48645A" w14:textId="3E5201E8" w:rsidR="003C038A" w:rsidRDefault="003C038A" w:rsidP="003C038A">
            <w:pPr>
              <w:spacing w:before="40" w:after="40"/>
              <w:ind w:left="72" w:right="72"/>
              <w:rPr>
                <w:ins w:id="2145" w:author="Andrea K. Fourquet" w:date="2017-04-25T23:19:00Z"/>
                <w:sz w:val="18"/>
                <w:szCs w:val="18"/>
              </w:rPr>
            </w:pPr>
          </w:p>
        </w:tc>
        <w:tc>
          <w:tcPr>
            <w:tcW w:w="3240" w:type="dxa"/>
            <w:tcMar>
              <w:left w:w="40" w:type="dxa"/>
              <w:right w:w="40" w:type="dxa"/>
            </w:tcMar>
            <w:vAlign w:val="bottom"/>
            <w:tcPrChange w:id="2146" w:author="Andrea K. Fourquet" w:date="2017-04-25T23:21:00Z">
              <w:tcPr>
                <w:tcW w:w="3240" w:type="dxa"/>
                <w:tcMar>
                  <w:left w:w="40" w:type="dxa"/>
                  <w:right w:w="40" w:type="dxa"/>
                </w:tcMar>
                <w:vAlign w:val="bottom"/>
              </w:tcPr>
            </w:tcPrChange>
          </w:tcPr>
          <w:p w14:paraId="1CCBF8CC" w14:textId="4741B84E" w:rsidR="003C038A" w:rsidRDefault="003C038A" w:rsidP="003C038A">
            <w:pPr>
              <w:spacing w:before="40" w:after="40"/>
              <w:ind w:left="72" w:right="72"/>
              <w:rPr>
                <w:sz w:val="18"/>
                <w:szCs w:val="18"/>
              </w:rPr>
            </w:pPr>
            <w:r>
              <w:rPr>
                <w:sz w:val="18"/>
                <w:szCs w:val="18"/>
              </w:rPr>
              <w:t>The results of the patient's Reperfusion Checklist for potential Thrombolysis use.</w:t>
            </w:r>
          </w:p>
        </w:tc>
        <w:tc>
          <w:tcPr>
            <w:tcW w:w="1980" w:type="dxa"/>
            <w:tcPrChange w:id="2147" w:author="Andrea K. Fourquet" w:date="2017-04-25T23:21:00Z">
              <w:tcPr>
                <w:tcW w:w="6242" w:type="dxa"/>
              </w:tcPr>
            </w:tcPrChange>
          </w:tcPr>
          <w:p w14:paraId="23FA6B44" w14:textId="77777777" w:rsidR="003C038A" w:rsidRDefault="003C038A" w:rsidP="003C038A">
            <w:pPr>
              <w:spacing w:before="40" w:after="40"/>
              <w:ind w:left="72" w:right="72"/>
              <w:rPr>
                <w:sz w:val="18"/>
                <w:szCs w:val="18"/>
              </w:rPr>
            </w:pPr>
          </w:p>
        </w:tc>
      </w:tr>
      <w:tr w:rsidR="003C038A" w14:paraId="2D53FFCC" w14:textId="77777777" w:rsidTr="003C038A">
        <w:tc>
          <w:tcPr>
            <w:tcW w:w="1770" w:type="dxa"/>
            <w:tcMar>
              <w:left w:w="40" w:type="dxa"/>
              <w:right w:w="40" w:type="dxa"/>
            </w:tcMar>
            <w:vAlign w:val="bottom"/>
            <w:tcPrChange w:id="2148" w:author="Andrea K. Fourquet" w:date="2017-04-25T23:21:00Z">
              <w:tcPr>
                <w:tcW w:w="1770" w:type="dxa"/>
                <w:tcMar>
                  <w:left w:w="40" w:type="dxa"/>
                  <w:right w:w="40" w:type="dxa"/>
                </w:tcMar>
                <w:vAlign w:val="bottom"/>
              </w:tcPr>
            </w:tcPrChange>
          </w:tcPr>
          <w:p w14:paraId="4EE7C13A" w14:textId="77777777" w:rsidR="003C038A" w:rsidRDefault="003C038A" w:rsidP="003C038A">
            <w:pPr>
              <w:spacing w:before="40" w:after="40"/>
              <w:ind w:left="72" w:right="72"/>
              <w:jc w:val="right"/>
              <w:rPr>
                <w:sz w:val="18"/>
                <w:szCs w:val="18"/>
              </w:rPr>
            </w:pPr>
            <w:r>
              <w:rPr>
                <w:sz w:val="18"/>
                <w:szCs w:val="18"/>
              </w:rPr>
              <w:t>APGAR</w:t>
            </w:r>
          </w:p>
        </w:tc>
        <w:tc>
          <w:tcPr>
            <w:tcW w:w="1918" w:type="dxa"/>
            <w:vAlign w:val="bottom"/>
            <w:tcPrChange w:id="2149" w:author="Andrea K. Fourquet" w:date="2017-04-25T23:21:00Z">
              <w:tcPr>
                <w:tcW w:w="1918" w:type="dxa"/>
                <w:vAlign w:val="bottom"/>
              </w:tcPr>
            </w:tcPrChange>
          </w:tcPr>
          <w:p w14:paraId="0E959283" w14:textId="2494B834" w:rsidR="003C038A" w:rsidRDefault="003C038A" w:rsidP="003C038A">
            <w:pPr>
              <w:spacing w:before="40" w:after="40"/>
              <w:ind w:left="72" w:right="72"/>
              <w:rPr>
                <w:ins w:id="2150" w:author="Andrea K. Fourquet" w:date="2017-04-25T23:19:00Z"/>
                <w:sz w:val="18"/>
                <w:szCs w:val="18"/>
              </w:rPr>
            </w:pPr>
            <w:ins w:id="2151" w:author="Andrea K. Fourquet" w:date="2017-04-25T23:19:00Z">
              <w:r>
                <w:rPr>
                  <w:sz w:val="18"/>
                  <w:szCs w:val="18"/>
                </w:rPr>
                <w:t>Observation.value[x]</w:t>
              </w:r>
            </w:ins>
          </w:p>
        </w:tc>
        <w:tc>
          <w:tcPr>
            <w:tcW w:w="1170" w:type="dxa"/>
            <w:tcPrChange w:id="2152" w:author="Andrea K. Fourquet" w:date="2017-04-25T23:21:00Z">
              <w:tcPr>
                <w:tcW w:w="1170" w:type="dxa"/>
              </w:tcPr>
            </w:tcPrChange>
          </w:tcPr>
          <w:p w14:paraId="32C92463" w14:textId="68F181C6" w:rsidR="003C038A" w:rsidRDefault="003C038A" w:rsidP="003C038A">
            <w:pPr>
              <w:spacing w:before="40" w:after="40"/>
              <w:ind w:left="72" w:right="72"/>
              <w:rPr>
                <w:ins w:id="2153" w:author="Andrea K. Fourquet" w:date="2017-04-25T23:19:00Z"/>
                <w:sz w:val="18"/>
                <w:szCs w:val="18"/>
              </w:rPr>
            </w:pPr>
          </w:p>
        </w:tc>
        <w:tc>
          <w:tcPr>
            <w:tcW w:w="3240" w:type="dxa"/>
            <w:tcMar>
              <w:left w:w="40" w:type="dxa"/>
              <w:right w:w="40" w:type="dxa"/>
            </w:tcMar>
            <w:vAlign w:val="bottom"/>
            <w:tcPrChange w:id="2154" w:author="Andrea K. Fourquet" w:date="2017-04-25T23:21:00Z">
              <w:tcPr>
                <w:tcW w:w="3240" w:type="dxa"/>
                <w:tcMar>
                  <w:left w:w="40" w:type="dxa"/>
                  <w:right w:w="40" w:type="dxa"/>
                </w:tcMar>
                <w:vAlign w:val="bottom"/>
              </w:tcPr>
            </w:tcPrChange>
          </w:tcPr>
          <w:p w14:paraId="2BECA3B7" w14:textId="447760CB" w:rsidR="003C038A" w:rsidRDefault="003C038A" w:rsidP="003C038A">
            <w:pPr>
              <w:spacing w:before="40" w:after="40"/>
              <w:ind w:left="72" w:right="72"/>
              <w:rPr>
                <w:sz w:val="18"/>
                <w:szCs w:val="18"/>
              </w:rPr>
            </w:pPr>
            <w:r>
              <w:rPr>
                <w:sz w:val="18"/>
                <w:szCs w:val="18"/>
              </w:rPr>
              <w:t>The patient's total APGAR score (0-10).</w:t>
            </w:r>
          </w:p>
        </w:tc>
        <w:tc>
          <w:tcPr>
            <w:tcW w:w="1980" w:type="dxa"/>
            <w:tcPrChange w:id="2155" w:author="Andrea K. Fourquet" w:date="2017-04-25T23:21:00Z">
              <w:tcPr>
                <w:tcW w:w="6242" w:type="dxa"/>
              </w:tcPr>
            </w:tcPrChange>
          </w:tcPr>
          <w:p w14:paraId="3F0B3DF0" w14:textId="77777777" w:rsidR="003C038A" w:rsidRDefault="003C038A" w:rsidP="003C038A">
            <w:pPr>
              <w:spacing w:before="40" w:after="40"/>
              <w:ind w:left="72" w:right="72"/>
              <w:rPr>
                <w:sz w:val="18"/>
                <w:szCs w:val="18"/>
              </w:rPr>
            </w:pPr>
          </w:p>
        </w:tc>
      </w:tr>
      <w:tr w:rsidR="003C038A" w14:paraId="7E3BB147" w14:textId="77777777" w:rsidTr="003C038A">
        <w:tc>
          <w:tcPr>
            <w:tcW w:w="1770" w:type="dxa"/>
            <w:tcMar>
              <w:left w:w="40" w:type="dxa"/>
              <w:right w:w="40" w:type="dxa"/>
            </w:tcMar>
            <w:vAlign w:val="bottom"/>
            <w:tcPrChange w:id="2156" w:author="Andrea K. Fourquet" w:date="2017-04-25T23:21:00Z">
              <w:tcPr>
                <w:tcW w:w="1770" w:type="dxa"/>
                <w:tcMar>
                  <w:left w:w="40" w:type="dxa"/>
                  <w:right w:w="40" w:type="dxa"/>
                </w:tcMar>
                <w:vAlign w:val="bottom"/>
              </w:tcPr>
            </w:tcPrChange>
          </w:tcPr>
          <w:p w14:paraId="0A890643" w14:textId="77777777" w:rsidR="003C038A" w:rsidRDefault="003C038A" w:rsidP="003C038A">
            <w:pPr>
              <w:spacing w:before="40" w:after="40"/>
              <w:ind w:left="72" w:right="72"/>
              <w:jc w:val="right"/>
              <w:rPr>
                <w:sz w:val="18"/>
                <w:szCs w:val="18"/>
              </w:rPr>
            </w:pPr>
            <w:r>
              <w:rPr>
                <w:sz w:val="18"/>
                <w:szCs w:val="18"/>
              </w:rPr>
              <w:t>Revised Trauma Score</w:t>
            </w:r>
          </w:p>
        </w:tc>
        <w:tc>
          <w:tcPr>
            <w:tcW w:w="1918" w:type="dxa"/>
            <w:vAlign w:val="bottom"/>
            <w:tcPrChange w:id="2157" w:author="Andrea K. Fourquet" w:date="2017-04-25T23:21:00Z">
              <w:tcPr>
                <w:tcW w:w="1918" w:type="dxa"/>
                <w:vAlign w:val="bottom"/>
              </w:tcPr>
            </w:tcPrChange>
          </w:tcPr>
          <w:p w14:paraId="4AB745CF" w14:textId="786B7456" w:rsidR="003C038A" w:rsidRDefault="003C038A" w:rsidP="003C038A">
            <w:pPr>
              <w:spacing w:before="40" w:after="40"/>
              <w:ind w:left="72" w:right="72"/>
              <w:rPr>
                <w:ins w:id="2158" w:author="Andrea K. Fourquet" w:date="2017-04-25T23:19:00Z"/>
                <w:sz w:val="18"/>
                <w:szCs w:val="18"/>
              </w:rPr>
            </w:pPr>
            <w:ins w:id="2159" w:author="Andrea K. Fourquet" w:date="2017-04-25T23:19:00Z">
              <w:r>
                <w:rPr>
                  <w:sz w:val="18"/>
                  <w:szCs w:val="18"/>
                </w:rPr>
                <w:t>Observation.value[x]</w:t>
              </w:r>
            </w:ins>
          </w:p>
        </w:tc>
        <w:tc>
          <w:tcPr>
            <w:tcW w:w="1170" w:type="dxa"/>
            <w:tcPrChange w:id="2160" w:author="Andrea K. Fourquet" w:date="2017-04-25T23:21:00Z">
              <w:tcPr>
                <w:tcW w:w="1170" w:type="dxa"/>
              </w:tcPr>
            </w:tcPrChange>
          </w:tcPr>
          <w:p w14:paraId="285DE242" w14:textId="066AAE58" w:rsidR="003C038A" w:rsidRDefault="003C038A" w:rsidP="003C038A">
            <w:pPr>
              <w:spacing w:before="40" w:after="40"/>
              <w:ind w:left="72" w:right="72"/>
              <w:rPr>
                <w:ins w:id="2161" w:author="Andrea K. Fourquet" w:date="2017-04-25T23:19:00Z"/>
                <w:sz w:val="18"/>
                <w:szCs w:val="18"/>
              </w:rPr>
            </w:pPr>
          </w:p>
        </w:tc>
        <w:tc>
          <w:tcPr>
            <w:tcW w:w="3240" w:type="dxa"/>
            <w:tcMar>
              <w:left w:w="40" w:type="dxa"/>
              <w:right w:w="40" w:type="dxa"/>
            </w:tcMar>
            <w:vAlign w:val="bottom"/>
            <w:tcPrChange w:id="2162" w:author="Andrea K. Fourquet" w:date="2017-04-25T23:21:00Z">
              <w:tcPr>
                <w:tcW w:w="3240" w:type="dxa"/>
                <w:tcMar>
                  <w:left w:w="40" w:type="dxa"/>
                  <w:right w:w="40" w:type="dxa"/>
                </w:tcMar>
                <w:vAlign w:val="bottom"/>
              </w:tcPr>
            </w:tcPrChange>
          </w:tcPr>
          <w:p w14:paraId="45C1E0F3" w14:textId="47552449" w:rsidR="003C038A" w:rsidRDefault="003C038A" w:rsidP="003C038A">
            <w:pPr>
              <w:spacing w:before="40" w:after="40"/>
              <w:ind w:left="72" w:right="72"/>
              <w:rPr>
                <w:sz w:val="18"/>
                <w:szCs w:val="18"/>
              </w:rPr>
            </w:pPr>
            <w:r>
              <w:rPr>
                <w:sz w:val="18"/>
                <w:szCs w:val="18"/>
              </w:rPr>
              <w:t>The patient's Revised Trauma Score.</w:t>
            </w:r>
          </w:p>
        </w:tc>
        <w:tc>
          <w:tcPr>
            <w:tcW w:w="1980" w:type="dxa"/>
            <w:tcPrChange w:id="2163" w:author="Andrea K. Fourquet" w:date="2017-04-25T23:21:00Z">
              <w:tcPr>
                <w:tcW w:w="6242" w:type="dxa"/>
              </w:tcPr>
            </w:tcPrChange>
          </w:tcPr>
          <w:p w14:paraId="563D06D3" w14:textId="77777777" w:rsidR="003C038A" w:rsidRDefault="003C038A" w:rsidP="003C038A">
            <w:pPr>
              <w:spacing w:before="40" w:after="40"/>
              <w:ind w:left="72" w:right="72"/>
              <w:rPr>
                <w:sz w:val="18"/>
                <w:szCs w:val="18"/>
              </w:rPr>
            </w:pPr>
          </w:p>
        </w:tc>
      </w:tr>
      <w:tr w:rsidR="003C038A" w14:paraId="709BE295" w14:textId="77777777" w:rsidTr="003C038A">
        <w:tc>
          <w:tcPr>
            <w:tcW w:w="1770" w:type="dxa"/>
            <w:tcMar>
              <w:left w:w="40" w:type="dxa"/>
              <w:right w:w="40" w:type="dxa"/>
            </w:tcMar>
            <w:vAlign w:val="bottom"/>
            <w:tcPrChange w:id="2164" w:author="Andrea K. Fourquet" w:date="2017-04-25T23:21:00Z">
              <w:tcPr>
                <w:tcW w:w="1770" w:type="dxa"/>
                <w:tcMar>
                  <w:left w:w="40" w:type="dxa"/>
                  <w:right w:w="40" w:type="dxa"/>
                </w:tcMar>
                <w:vAlign w:val="bottom"/>
              </w:tcPr>
            </w:tcPrChange>
          </w:tcPr>
          <w:p w14:paraId="530CEED2" w14:textId="77777777" w:rsidR="003C038A" w:rsidRDefault="003C038A" w:rsidP="003C038A">
            <w:pPr>
              <w:spacing w:before="40" w:after="40"/>
              <w:ind w:left="72" w:right="72"/>
              <w:jc w:val="right"/>
              <w:rPr>
                <w:sz w:val="18"/>
                <w:szCs w:val="18"/>
              </w:rPr>
            </w:pPr>
            <w:r>
              <w:rPr>
                <w:sz w:val="18"/>
                <w:szCs w:val="18"/>
              </w:rPr>
              <w:t>Date/Time of Laboratory or Imaging Result</w:t>
            </w:r>
          </w:p>
        </w:tc>
        <w:tc>
          <w:tcPr>
            <w:tcW w:w="1918" w:type="dxa"/>
            <w:vAlign w:val="bottom"/>
            <w:tcPrChange w:id="2165" w:author="Andrea K. Fourquet" w:date="2017-04-25T23:21:00Z">
              <w:tcPr>
                <w:tcW w:w="1918" w:type="dxa"/>
                <w:vAlign w:val="bottom"/>
              </w:tcPr>
            </w:tcPrChange>
          </w:tcPr>
          <w:p w14:paraId="4C352CC6" w14:textId="4D5AF217" w:rsidR="003C038A" w:rsidRDefault="003C038A" w:rsidP="003C038A">
            <w:pPr>
              <w:spacing w:before="40" w:after="40"/>
              <w:ind w:left="72" w:right="72"/>
              <w:rPr>
                <w:ins w:id="2166" w:author="Andrea K. Fourquet" w:date="2017-04-25T23:19:00Z"/>
                <w:sz w:val="18"/>
                <w:szCs w:val="18"/>
              </w:rPr>
            </w:pPr>
            <w:ins w:id="2167" w:author="Andrea K. Fourquet" w:date="2017-04-25T23:19:00Z">
              <w:r>
                <w:rPr>
                  <w:sz w:val="18"/>
                  <w:szCs w:val="18"/>
                </w:rPr>
                <w:t>DiagnosticOrder.event.dateTime</w:t>
              </w:r>
            </w:ins>
          </w:p>
        </w:tc>
        <w:tc>
          <w:tcPr>
            <w:tcW w:w="1170" w:type="dxa"/>
            <w:tcPrChange w:id="2168" w:author="Andrea K. Fourquet" w:date="2017-04-25T23:21:00Z">
              <w:tcPr>
                <w:tcW w:w="1170" w:type="dxa"/>
              </w:tcPr>
            </w:tcPrChange>
          </w:tcPr>
          <w:p w14:paraId="4B999AFF" w14:textId="580FDB83" w:rsidR="003C038A" w:rsidRDefault="003C038A" w:rsidP="003C038A">
            <w:pPr>
              <w:spacing w:before="40" w:after="40"/>
              <w:ind w:left="72" w:right="72"/>
              <w:rPr>
                <w:ins w:id="2169" w:author="Andrea K. Fourquet" w:date="2017-04-25T23:19:00Z"/>
                <w:sz w:val="18"/>
                <w:szCs w:val="18"/>
              </w:rPr>
            </w:pPr>
          </w:p>
        </w:tc>
        <w:tc>
          <w:tcPr>
            <w:tcW w:w="3240" w:type="dxa"/>
            <w:tcMar>
              <w:left w:w="40" w:type="dxa"/>
              <w:right w:w="40" w:type="dxa"/>
            </w:tcMar>
            <w:vAlign w:val="bottom"/>
            <w:tcPrChange w:id="2170" w:author="Andrea K. Fourquet" w:date="2017-04-25T23:21:00Z">
              <w:tcPr>
                <w:tcW w:w="3240" w:type="dxa"/>
                <w:tcMar>
                  <w:left w:w="40" w:type="dxa"/>
                  <w:right w:w="40" w:type="dxa"/>
                </w:tcMar>
                <w:vAlign w:val="bottom"/>
              </w:tcPr>
            </w:tcPrChange>
          </w:tcPr>
          <w:p w14:paraId="3232DC36" w14:textId="370EBDF1" w:rsidR="003C038A" w:rsidRDefault="003C038A" w:rsidP="003C038A">
            <w:pPr>
              <w:spacing w:before="40" w:after="40"/>
              <w:ind w:left="72" w:right="72"/>
              <w:rPr>
                <w:sz w:val="18"/>
                <w:szCs w:val="18"/>
              </w:rPr>
            </w:pPr>
            <w:r>
              <w:rPr>
                <w:sz w:val="18"/>
                <w:szCs w:val="18"/>
              </w:rPr>
              <w:t>The data and time for the specific laboratory result</w:t>
            </w:r>
          </w:p>
        </w:tc>
        <w:tc>
          <w:tcPr>
            <w:tcW w:w="1980" w:type="dxa"/>
            <w:tcPrChange w:id="2171" w:author="Andrea K. Fourquet" w:date="2017-04-25T23:21:00Z">
              <w:tcPr>
                <w:tcW w:w="6242" w:type="dxa"/>
              </w:tcPr>
            </w:tcPrChange>
          </w:tcPr>
          <w:p w14:paraId="24C9E67C" w14:textId="77777777" w:rsidR="003C038A" w:rsidRDefault="003C038A" w:rsidP="003C038A">
            <w:pPr>
              <w:spacing w:before="40" w:after="40"/>
              <w:ind w:left="72" w:right="72"/>
              <w:rPr>
                <w:sz w:val="18"/>
                <w:szCs w:val="18"/>
              </w:rPr>
            </w:pPr>
          </w:p>
        </w:tc>
      </w:tr>
      <w:tr w:rsidR="003C038A" w14:paraId="6FDC5B45" w14:textId="77777777" w:rsidTr="003C038A">
        <w:tc>
          <w:tcPr>
            <w:tcW w:w="1770" w:type="dxa"/>
            <w:tcMar>
              <w:left w:w="40" w:type="dxa"/>
              <w:right w:w="40" w:type="dxa"/>
            </w:tcMar>
            <w:vAlign w:val="bottom"/>
            <w:tcPrChange w:id="2172" w:author="Andrea K. Fourquet" w:date="2017-04-25T23:21:00Z">
              <w:tcPr>
                <w:tcW w:w="1770" w:type="dxa"/>
                <w:tcMar>
                  <w:left w:w="40" w:type="dxa"/>
                  <w:right w:w="40" w:type="dxa"/>
                </w:tcMar>
                <w:vAlign w:val="bottom"/>
              </w:tcPr>
            </w:tcPrChange>
          </w:tcPr>
          <w:p w14:paraId="27506F88" w14:textId="77777777" w:rsidR="003C038A" w:rsidRDefault="003C038A" w:rsidP="003C038A">
            <w:pPr>
              <w:spacing w:before="40" w:after="40"/>
              <w:ind w:left="72" w:right="72"/>
              <w:jc w:val="right"/>
              <w:rPr>
                <w:sz w:val="18"/>
                <w:szCs w:val="18"/>
              </w:rPr>
            </w:pPr>
            <w:r>
              <w:rPr>
                <w:sz w:val="18"/>
                <w:szCs w:val="18"/>
              </w:rPr>
              <w:t>Study/Result Prior to this Unit's EMS Care</w:t>
            </w:r>
          </w:p>
        </w:tc>
        <w:tc>
          <w:tcPr>
            <w:tcW w:w="1918" w:type="dxa"/>
            <w:vAlign w:val="bottom"/>
            <w:tcPrChange w:id="2173" w:author="Andrea K. Fourquet" w:date="2017-04-25T23:21:00Z">
              <w:tcPr>
                <w:tcW w:w="1918" w:type="dxa"/>
                <w:vAlign w:val="bottom"/>
              </w:tcPr>
            </w:tcPrChange>
          </w:tcPr>
          <w:p w14:paraId="04F46127" w14:textId="35063718" w:rsidR="003C038A" w:rsidRDefault="003C038A" w:rsidP="003C038A">
            <w:pPr>
              <w:spacing w:before="40" w:after="40"/>
              <w:ind w:left="72" w:right="72"/>
              <w:rPr>
                <w:ins w:id="2174" w:author="Andrea K. Fourquet" w:date="2017-04-25T23:19:00Z"/>
                <w:sz w:val="18"/>
                <w:szCs w:val="18"/>
              </w:rPr>
            </w:pPr>
            <w:ins w:id="2175" w:author="Andrea K. Fourquet" w:date="2017-04-25T23:19:00Z">
              <w:r>
                <w:rPr>
                  <w:sz w:val="18"/>
                  <w:szCs w:val="18"/>
                </w:rPr>
                <w:t>DiagnosticReport.result</w:t>
              </w:r>
            </w:ins>
          </w:p>
        </w:tc>
        <w:tc>
          <w:tcPr>
            <w:tcW w:w="1170" w:type="dxa"/>
            <w:tcPrChange w:id="2176" w:author="Andrea K. Fourquet" w:date="2017-04-25T23:21:00Z">
              <w:tcPr>
                <w:tcW w:w="1170" w:type="dxa"/>
              </w:tcPr>
            </w:tcPrChange>
          </w:tcPr>
          <w:p w14:paraId="698BE9C5" w14:textId="243E9C40" w:rsidR="003C038A" w:rsidRDefault="003C038A" w:rsidP="003C038A">
            <w:pPr>
              <w:spacing w:before="40" w:after="40"/>
              <w:ind w:left="72" w:right="72"/>
              <w:rPr>
                <w:ins w:id="2177" w:author="Andrea K. Fourquet" w:date="2017-04-25T23:19:00Z"/>
                <w:sz w:val="18"/>
                <w:szCs w:val="18"/>
              </w:rPr>
            </w:pPr>
          </w:p>
        </w:tc>
        <w:tc>
          <w:tcPr>
            <w:tcW w:w="3240" w:type="dxa"/>
            <w:tcMar>
              <w:left w:w="40" w:type="dxa"/>
              <w:right w:w="40" w:type="dxa"/>
            </w:tcMar>
            <w:vAlign w:val="bottom"/>
            <w:tcPrChange w:id="2178" w:author="Andrea K. Fourquet" w:date="2017-04-25T23:21:00Z">
              <w:tcPr>
                <w:tcW w:w="3240" w:type="dxa"/>
                <w:tcMar>
                  <w:left w:w="40" w:type="dxa"/>
                  <w:right w:w="40" w:type="dxa"/>
                </w:tcMar>
                <w:vAlign w:val="bottom"/>
              </w:tcPr>
            </w:tcPrChange>
          </w:tcPr>
          <w:p w14:paraId="53D3828E" w14:textId="4A70EEF4" w:rsidR="003C038A" w:rsidRDefault="003C038A" w:rsidP="003C038A">
            <w:pPr>
              <w:spacing w:before="40" w:after="40"/>
              <w:ind w:left="72" w:right="72"/>
              <w:rPr>
                <w:sz w:val="18"/>
                <w:szCs w:val="18"/>
              </w:rPr>
            </w:pPr>
            <w:r>
              <w:rPr>
                <w:sz w:val="18"/>
                <w:szCs w:val="18"/>
              </w:rPr>
              <w:t>Indicates that the laboratory result occurred prior to this EMS units care.</w:t>
            </w:r>
          </w:p>
        </w:tc>
        <w:tc>
          <w:tcPr>
            <w:tcW w:w="1980" w:type="dxa"/>
            <w:tcPrChange w:id="2179" w:author="Andrea K. Fourquet" w:date="2017-04-25T23:21:00Z">
              <w:tcPr>
                <w:tcW w:w="6242" w:type="dxa"/>
              </w:tcPr>
            </w:tcPrChange>
          </w:tcPr>
          <w:p w14:paraId="000C3866" w14:textId="77777777" w:rsidR="003C038A" w:rsidRDefault="003C038A" w:rsidP="003C038A">
            <w:pPr>
              <w:spacing w:before="40" w:after="40"/>
              <w:ind w:left="72" w:right="72"/>
              <w:rPr>
                <w:sz w:val="18"/>
                <w:szCs w:val="18"/>
              </w:rPr>
            </w:pPr>
          </w:p>
        </w:tc>
      </w:tr>
      <w:tr w:rsidR="003C038A" w14:paraId="77EDABB0" w14:textId="77777777" w:rsidTr="003C038A">
        <w:tc>
          <w:tcPr>
            <w:tcW w:w="1770" w:type="dxa"/>
            <w:tcMar>
              <w:left w:w="40" w:type="dxa"/>
              <w:right w:w="40" w:type="dxa"/>
            </w:tcMar>
            <w:vAlign w:val="bottom"/>
            <w:tcPrChange w:id="2180" w:author="Andrea K. Fourquet" w:date="2017-04-25T23:21:00Z">
              <w:tcPr>
                <w:tcW w:w="1770" w:type="dxa"/>
                <w:tcMar>
                  <w:left w:w="40" w:type="dxa"/>
                  <w:right w:w="40" w:type="dxa"/>
                </w:tcMar>
                <w:vAlign w:val="bottom"/>
              </w:tcPr>
            </w:tcPrChange>
          </w:tcPr>
          <w:p w14:paraId="73A66B70" w14:textId="77777777" w:rsidR="003C038A" w:rsidRDefault="003C038A" w:rsidP="003C038A">
            <w:pPr>
              <w:spacing w:before="40" w:after="40"/>
              <w:ind w:left="72" w:right="72"/>
              <w:jc w:val="right"/>
              <w:rPr>
                <w:sz w:val="18"/>
                <w:szCs w:val="18"/>
              </w:rPr>
            </w:pPr>
            <w:r>
              <w:rPr>
                <w:sz w:val="18"/>
                <w:szCs w:val="18"/>
              </w:rPr>
              <w:t>Laboratory Result Type</w:t>
            </w:r>
          </w:p>
        </w:tc>
        <w:tc>
          <w:tcPr>
            <w:tcW w:w="1918" w:type="dxa"/>
            <w:vAlign w:val="bottom"/>
            <w:tcPrChange w:id="2181" w:author="Andrea K. Fourquet" w:date="2017-04-25T23:21:00Z">
              <w:tcPr>
                <w:tcW w:w="1918" w:type="dxa"/>
                <w:vAlign w:val="bottom"/>
              </w:tcPr>
            </w:tcPrChange>
          </w:tcPr>
          <w:p w14:paraId="4F2730DA" w14:textId="4A7C6C49" w:rsidR="003C038A" w:rsidRDefault="003C038A" w:rsidP="003C038A">
            <w:pPr>
              <w:spacing w:before="40" w:after="40"/>
              <w:ind w:left="72" w:right="72"/>
              <w:rPr>
                <w:ins w:id="2182" w:author="Andrea K. Fourquet" w:date="2017-04-25T23:19:00Z"/>
                <w:sz w:val="18"/>
                <w:szCs w:val="18"/>
              </w:rPr>
            </w:pPr>
            <w:ins w:id="2183" w:author="Andrea K. Fourquet" w:date="2017-04-25T23:19:00Z">
              <w:r>
                <w:rPr>
                  <w:sz w:val="18"/>
                  <w:szCs w:val="18"/>
                </w:rPr>
                <w:t>DiagnosticReport.result</w:t>
              </w:r>
            </w:ins>
          </w:p>
        </w:tc>
        <w:tc>
          <w:tcPr>
            <w:tcW w:w="1170" w:type="dxa"/>
            <w:tcPrChange w:id="2184" w:author="Andrea K. Fourquet" w:date="2017-04-25T23:21:00Z">
              <w:tcPr>
                <w:tcW w:w="1170" w:type="dxa"/>
              </w:tcPr>
            </w:tcPrChange>
          </w:tcPr>
          <w:p w14:paraId="1DA061E0" w14:textId="1EC6873D" w:rsidR="003C038A" w:rsidRDefault="003C038A" w:rsidP="003C038A">
            <w:pPr>
              <w:spacing w:before="40" w:after="40"/>
              <w:ind w:left="72" w:right="72"/>
              <w:rPr>
                <w:ins w:id="2185" w:author="Andrea K. Fourquet" w:date="2017-04-25T23:19:00Z"/>
                <w:sz w:val="18"/>
                <w:szCs w:val="18"/>
              </w:rPr>
            </w:pPr>
          </w:p>
        </w:tc>
        <w:tc>
          <w:tcPr>
            <w:tcW w:w="3240" w:type="dxa"/>
            <w:tcMar>
              <w:left w:w="40" w:type="dxa"/>
              <w:right w:w="40" w:type="dxa"/>
            </w:tcMar>
            <w:vAlign w:val="bottom"/>
            <w:tcPrChange w:id="2186" w:author="Andrea K. Fourquet" w:date="2017-04-25T23:21:00Z">
              <w:tcPr>
                <w:tcW w:w="3240" w:type="dxa"/>
                <w:tcMar>
                  <w:left w:w="40" w:type="dxa"/>
                  <w:right w:w="40" w:type="dxa"/>
                </w:tcMar>
                <w:vAlign w:val="bottom"/>
              </w:tcPr>
            </w:tcPrChange>
          </w:tcPr>
          <w:p w14:paraId="52749B9A" w14:textId="0FA08F26" w:rsidR="003C038A" w:rsidRDefault="003C038A" w:rsidP="003C038A">
            <w:pPr>
              <w:spacing w:before="40" w:after="40"/>
              <w:ind w:left="72" w:right="72"/>
              <w:rPr>
                <w:sz w:val="18"/>
                <w:szCs w:val="18"/>
              </w:rPr>
            </w:pPr>
            <w:r>
              <w:rPr>
                <w:sz w:val="18"/>
                <w:szCs w:val="18"/>
              </w:rPr>
              <w:t>The type of the laboratory value.</w:t>
            </w:r>
          </w:p>
        </w:tc>
        <w:tc>
          <w:tcPr>
            <w:tcW w:w="1980" w:type="dxa"/>
            <w:tcPrChange w:id="2187" w:author="Andrea K. Fourquet" w:date="2017-04-25T23:21:00Z">
              <w:tcPr>
                <w:tcW w:w="6242" w:type="dxa"/>
              </w:tcPr>
            </w:tcPrChange>
          </w:tcPr>
          <w:p w14:paraId="4562BCB1" w14:textId="77777777" w:rsidR="003C038A" w:rsidRDefault="003C038A" w:rsidP="003C038A">
            <w:pPr>
              <w:spacing w:before="40" w:after="40"/>
              <w:ind w:left="72" w:right="72"/>
              <w:rPr>
                <w:sz w:val="18"/>
                <w:szCs w:val="18"/>
              </w:rPr>
            </w:pPr>
          </w:p>
        </w:tc>
      </w:tr>
      <w:tr w:rsidR="003C038A" w14:paraId="4F279AC9" w14:textId="77777777" w:rsidTr="003C038A">
        <w:tc>
          <w:tcPr>
            <w:tcW w:w="1770" w:type="dxa"/>
            <w:tcMar>
              <w:left w:w="40" w:type="dxa"/>
              <w:right w:w="40" w:type="dxa"/>
            </w:tcMar>
            <w:vAlign w:val="bottom"/>
            <w:tcPrChange w:id="2188" w:author="Andrea K. Fourquet" w:date="2017-04-25T23:21:00Z">
              <w:tcPr>
                <w:tcW w:w="1770" w:type="dxa"/>
                <w:tcMar>
                  <w:left w:w="40" w:type="dxa"/>
                  <w:right w:w="40" w:type="dxa"/>
                </w:tcMar>
                <w:vAlign w:val="bottom"/>
              </w:tcPr>
            </w:tcPrChange>
          </w:tcPr>
          <w:p w14:paraId="73E07386" w14:textId="77777777" w:rsidR="003C038A" w:rsidRDefault="003C038A" w:rsidP="003C038A">
            <w:pPr>
              <w:spacing w:before="40" w:after="40"/>
              <w:ind w:left="72" w:right="72"/>
              <w:jc w:val="right"/>
              <w:rPr>
                <w:sz w:val="18"/>
                <w:szCs w:val="18"/>
              </w:rPr>
            </w:pPr>
            <w:r>
              <w:rPr>
                <w:sz w:val="18"/>
                <w:szCs w:val="18"/>
              </w:rPr>
              <w:t>Laboratory Result</w:t>
            </w:r>
          </w:p>
        </w:tc>
        <w:tc>
          <w:tcPr>
            <w:tcW w:w="1918" w:type="dxa"/>
            <w:vAlign w:val="bottom"/>
            <w:tcPrChange w:id="2189" w:author="Andrea K. Fourquet" w:date="2017-04-25T23:21:00Z">
              <w:tcPr>
                <w:tcW w:w="1918" w:type="dxa"/>
                <w:vAlign w:val="bottom"/>
              </w:tcPr>
            </w:tcPrChange>
          </w:tcPr>
          <w:p w14:paraId="08CBEF95" w14:textId="2252FAD2" w:rsidR="003C038A" w:rsidRDefault="003C038A" w:rsidP="003C038A">
            <w:pPr>
              <w:spacing w:before="40" w:after="40"/>
              <w:ind w:left="72" w:right="72"/>
              <w:rPr>
                <w:ins w:id="2190" w:author="Andrea K. Fourquet" w:date="2017-04-25T23:19:00Z"/>
                <w:sz w:val="18"/>
                <w:szCs w:val="18"/>
              </w:rPr>
            </w:pPr>
            <w:ins w:id="2191" w:author="Andrea K. Fourquet" w:date="2017-04-25T23:19:00Z">
              <w:r>
                <w:rPr>
                  <w:sz w:val="18"/>
                  <w:szCs w:val="18"/>
                </w:rPr>
                <w:t>DiagnosticReport.result</w:t>
              </w:r>
            </w:ins>
          </w:p>
        </w:tc>
        <w:tc>
          <w:tcPr>
            <w:tcW w:w="1170" w:type="dxa"/>
            <w:tcPrChange w:id="2192" w:author="Andrea K. Fourquet" w:date="2017-04-25T23:21:00Z">
              <w:tcPr>
                <w:tcW w:w="1170" w:type="dxa"/>
              </w:tcPr>
            </w:tcPrChange>
          </w:tcPr>
          <w:p w14:paraId="112D08B7" w14:textId="48AE6E10" w:rsidR="003C038A" w:rsidRDefault="003C038A" w:rsidP="003C038A">
            <w:pPr>
              <w:spacing w:before="40" w:after="40"/>
              <w:ind w:left="72" w:right="72"/>
              <w:rPr>
                <w:ins w:id="2193" w:author="Andrea K. Fourquet" w:date="2017-04-25T23:19:00Z"/>
                <w:sz w:val="18"/>
                <w:szCs w:val="18"/>
              </w:rPr>
            </w:pPr>
          </w:p>
        </w:tc>
        <w:tc>
          <w:tcPr>
            <w:tcW w:w="3240" w:type="dxa"/>
            <w:tcMar>
              <w:left w:w="40" w:type="dxa"/>
              <w:right w:w="40" w:type="dxa"/>
            </w:tcMar>
            <w:vAlign w:val="bottom"/>
            <w:tcPrChange w:id="2194" w:author="Andrea K. Fourquet" w:date="2017-04-25T23:21:00Z">
              <w:tcPr>
                <w:tcW w:w="3240" w:type="dxa"/>
                <w:tcMar>
                  <w:left w:w="40" w:type="dxa"/>
                  <w:right w:w="40" w:type="dxa"/>
                </w:tcMar>
                <w:vAlign w:val="bottom"/>
              </w:tcPr>
            </w:tcPrChange>
          </w:tcPr>
          <w:p w14:paraId="04BCCDCD" w14:textId="78C74EF5" w:rsidR="003C038A" w:rsidRDefault="003C038A" w:rsidP="003C038A">
            <w:pPr>
              <w:spacing w:before="40" w:after="40"/>
              <w:ind w:left="72" w:right="72"/>
              <w:rPr>
                <w:sz w:val="18"/>
                <w:szCs w:val="18"/>
              </w:rPr>
            </w:pPr>
            <w:r>
              <w:rPr>
                <w:sz w:val="18"/>
                <w:szCs w:val="18"/>
              </w:rPr>
              <w:t>The value or result of the laboratory test (Units may vary).</w:t>
            </w:r>
          </w:p>
        </w:tc>
        <w:tc>
          <w:tcPr>
            <w:tcW w:w="1980" w:type="dxa"/>
            <w:tcPrChange w:id="2195" w:author="Andrea K. Fourquet" w:date="2017-04-25T23:21:00Z">
              <w:tcPr>
                <w:tcW w:w="6242" w:type="dxa"/>
              </w:tcPr>
            </w:tcPrChange>
          </w:tcPr>
          <w:p w14:paraId="785E27BE" w14:textId="77777777" w:rsidR="003C038A" w:rsidRDefault="003C038A" w:rsidP="003C038A">
            <w:pPr>
              <w:spacing w:before="40" w:after="40"/>
              <w:ind w:left="72" w:right="72"/>
              <w:rPr>
                <w:sz w:val="18"/>
                <w:szCs w:val="18"/>
              </w:rPr>
            </w:pPr>
          </w:p>
        </w:tc>
      </w:tr>
      <w:tr w:rsidR="003C038A" w14:paraId="7F617FDB" w14:textId="77777777" w:rsidTr="003C038A">
        <w:tc>
          <w:tcPr>
            <w:tcW w:w="1770" w:type="dxa"/>
            <w:tcMar>
              <w:left w:w="40" w:type="dxa"/>
              <w:right w:w="40" w:type="dxa"/>
            </w:tcMar>
            <w:vAlign w:val="bottom"/>
            <w:tcPrChange w:id="2196" w:author="Andrea K. Fourquet" w:date="2017-04-25T23:21:00Z">
              <w:tcPr>
                <w:tcW w:w="1770" w:type="dxa"/>
                <w:tcMar>
                  <w:left w:w="40" w:type="dxa"/>
                  <w:right w:w="40" w:type="dxa"/>
                </w:tcMar>
                <w:vAlign w:val="bottom"/>
              </w:tcPr>
            </w:tcPrChange>
          </w:tcPr>
          <w:p w14:paraId="3D69E71D" w14:textId="77777777" w:rsidR="003C038A" w:rsidRDefault="003C038A" w:rsidP="003C038A">
            <w:pPr>
              <w:spacing w:before="40" w:after="40"/>
              <w:ind w:left="72" w:right="72"/>
              <w:jc w:val="right"/>
              <w:rPr>
                <w:sz w:val="18"/>
                <w:szCs w:val="18"/>
              </w:rPr>
            </w:pPr>
            <w:r>
              <w:rPr>
                <w:sz w:val="18"/>
                <w:szCs w:val="18"/>
              </w:rPr>
              <w:t>Imaging Study Type</w:t>
            </w:r>
          </w:p>
        </w:tc>
        <w:tc>
          <w:tcPr>
            <w:tcW w:w="1918" w:type="dxa"/>
            <w:vAlign w:val="bottom"/>
            <w:tcPrChange w:id="2197" w:author="Andrea K. Fourquet" w:date="2017-04-25T23:21:00Z">
              <w:tcPr>
                <w:tcW w:w="1918" w:type="dxa"/>
                <w:vAlign w:val="bottom"/>
              </w:tcPr>
            </w:tcPrChange>
          </w:tcPr>
          <w:p w14:paraId="658DC94A" w14:textId="646D1D02" w:rsidR="003C038A" w:rsidRDefault="003C038A" w:rsidP="003C038A">
            <w:pPr>
              <w:spacing w:before="40" w:after="40"/>
              <w:ind w:left="72" w:right="72"/>
              <w:rPr>
                <w:ins w:id="2198" w:author="Andrea K. Fourquet" w:date="2017-04-25T23:19:00Z"/>
                <w:sz w:val="18"/>
                <w:szCs w:val="18"/>
              </w:rPr>
            </w:pPr>
            <w:ins w:id="2199" w:author="Andrea K. Fourquet" w:date="2017-04-25T23:19:00Z">
              <w:r>
                <w:rPr>
                  <w:sz w:val="18"/>
                  <w:szCs w:val="18"/>
                </w:rPr>
                <w:t>ImagingStudy.procedure</w:t>
              </w:r>
            </w:ins>
          </w:p>
        </w:tc>
        <w:tc>
          <w:tcPr>
            <w:tcW w:w="1170" w:type="dxa"/>
            <w:tcPrChange w:id="2200" w:author="Andrea K. Fourquet" w:date="2017-04-25T23:21:00Z">
              <w:tcPr>
                <w:tcW w:w="1170" w:type="dxa"/>
              </w:tcPr>
            </w:tcPrChange>
          </w:tcPr>
          <w:p w14:paraId="75264007" w14:textId="55C82579" w:rsidR="003C038A" w:rsidRDefault="003C038A" w:rsidP="003C038A">
            <w:pPr>
              <w:spacing w:before="40" w:after="40"/>
              <w:ind w:left="72" w:right="72"/>
              <w:rPr>
                <w:ins w:id="2201" w:author="Andrea K. Fourquet" w:date="2017-04-25T23:19:00Z"/>
                <w:sz w:val="18"/>
                <w:szCs w:val="18"/>
              </w:rPr>
            </w:pPr>
          </w:p>
        </w:tc>
        <w:tc>
          <w:tcPr>
            <w:tcW w:w="3240" w:type="dxa"/>
            <w:tcMar>
              <w:left w:w="40" w:type="dxa"/>
              <w:right w:w="40" w:type="dxa"/>
            </w:tcMar>
            <w:vAlign w:val="bottom"/>
            <w:tcPrChange w:id="2202" w:author="Andrea K. Fourquet" w:date="2017-04-25T23:21:00Z">
              <w:tcPr>
                <w:tcW w:w="3240" w:type="dxa"/>
                <w:tcMar>
                  <w:left w:w="40" w:type="dxa"/>
                  <w:right w:w="40" w:type="dxa"/>
                </w:tcMar>
                <w:vAlign w:val="bottom"/>
              </w:tcPr>
            </w:tcPrChange>
          </w:tcPr>
          <w:p w14:paraId="22D41210" w14:textId="6572835C" w:rsidR="003C038A" w:rsidRDefault="003C038A" w:rsidP="003C038A">
            <w:pPr>
              <w:spacing w:before="40" w:after="40"/>
              <w:ind w:left="72" w:right="72"/>
              <w:rPr>
                <w:sz w:val="18"/>
                <w:szCs w:val="18"/>
              </w:rPr>
            </w:pPr>
            <w:r>
              <w:rPr>
                <w:sz w:val="18"/>
                <w:szCs w:val="18"/>
              </w:rPr>
              <w:t>The type of x-ray or imaging study.</w:t>
            </w:r>
          </w:p>
        </w:tc>
        <w:tc>
          <w:tcPr>
            <w:tcW w:w="1980" w:type="dxa"/>
            <w:tcPrChange w:id="2203" w:author="Andrea K. Fourquet" w:date="2017-04-25T23:21:00Z">
              <w:tcPr>
                <w:tcW w:w="6242" w:type="dxa"/>
              </w:tcPr>
            </w:tcPrChange>
          </w:tcPr>
          <w:p w14:paraId="072707C3" w14:textId="77777777" w:rsidR="003C038A" w:rsidRDefault="003C038A" w:rsidP="003C038A">
            <w:pPr>
              <w:spacing w:before="40" w:after="40"/>
              <w:ind w:left="72" w:right="72"/>
              <w:rPr>
                <w:sz w:val="18"/>
                <w:szCs w:val="18"/>
              </w:rPr>
            </w:pPr>
          </w:p>
        </w:tc>
      </w:tr>
      <w:tr w:rsidR="003C038A" w14:paraId="45CEB254" w14:textId="77777777" w:rsidTr="003C038A">
        <w:tc>
          <w:tcPr>
            <w:tcW w:w="1770" w:type="dxa"/>
            <w:tcMar>
              <w:left w:w="40" w:type="dxa"/>
              <w:right w:w="40" w:type="dxa"/>
            </w:tcMar>
            <w:vAlign w:val="bottom"/>
            <w:tcPrChange w:id="2204" w:author="Andrea K. Fourquet" w:date="2017-04-25T23:21:00Z">
              <w:tcPr>
                <w:tcW w:w="1770" w:type="dxa"/>
                <w:tcMar>
                  <w:left w:w="40" w:type="dxa"/>
                  <w:right w:w="40" w:type="dxa"/>
                </w:tcMar>
                <w:vAlign w:val="bottom"/>
              </w:tcPr>
            </w:tcPrChange>
          </w:tcPr>
          <w:p w14:paraId="5A72E15A" w14:textId="77777777" w:rsidR="003C038A" w:rsidRDefault="003C038A" w:rsidP="003C038A">
            <w:pPr>
              <w:spacing w:before="40" w:after="40"/>
              <w:ind w:left="72" w:right="72"/>
              <w:jc w:val="right"/>
              <w:rPr>
                <w:sz w:val="18"/>
                <w:szCs w:val="18"/>
              </w:rPr>
            </w:pPr>
            <w:r>
              <w:rPr>
                <w:sz w:val="18"/>
                <w:szCs w:val="18"/>
              </w:rPr>
              <w:t>Imaging Study Results</w:t>
            </w:r>
          </w:p>
        </w:tc>
        <w:tc>
          <w:tcPr>
            <w:tcW w:w="1918" w:type="dxa"/>
            <w:vAlign w:val="bottom"/>
            <w:tcPrChange w:id="2205" w:author="Andrea K. Fourquet" w:date="2017-04-25T23:21:00Z">
              <w:tcPr>
                <w:tcW w:w="1918" w:type="dxa"/>
                <w:vAlign w:val="bottom"/>
              </w:tcPr>
            </w:tcPrChange>
          </w:tcPr>
          <w:p w14:paraId="75D7C289" w14:textId="48FEC3F2" w:rsidR="003C038A" w:rsidRDefault="003C038A" w:rsidP="003C038A">
            <w:pPr>
              <w:spacing w:before="40" w:after="40"/>
              <w:ind w:left="72" w:right="72"/>
              <w:rPr>
                <w:ins w:id="2206" w:author="Andrea K. Fourquet" w:date="2017-04-25T23:19:00Z"/>
                <w:sz w:val="18"/>
                <w:szCs w:val="18"/>
              </w:rPr>
            </w:pPr>
            <w:ins w:id="2207" w:author="Andrea K. Fourquet" w:date="2017-04-25T23:19:00Z">
              <w:r>
                <w:rPr>
                  <w:sz w:val="18"/>
                  <w:szCs w:val="18"/>
                </w:rPr>
                <w:t>DiagnosticReport.result</w:t>
              </w:r>
            </w:ins>
          </w:p>
        </w:tc>
        <w:tc>
          <w:tcPr>
            <w:tcW w:w="1170" w:type="dxa"/>
            <w:tcPrChange w:id="2208" w:author="Andrea K. Fourquet" w:date="2017-04-25T23:21:00Z">
              <w:tcPr>
                <w:tcW w:w="1170" w:type="dxa"/>
              </w:tcPr>
            </w:tcPrChange>
          </w:tcPr>
          <w:p w14:paraId="448205DA" w14:textId="003D6E82" w:rsidR="003C038A" w:rsidRDefault="003C038A" w:rsidP="003C038A">
            <w:pPr>
              <w:spacing w:before="40" w:after="40"/>
              <w:ind w:left="72" w:right="72"/>
              <w:rPr>
                <w:ins w:id="2209" w:author="Andrea K. Fourquet" w:date="2017-04-25T23:19:00Z"/>
                <w:sz w:val="18"/>
                <w:szCs w:val="18"/>
              </w:rPr>
            </w:pPr>
          </w:p>
        </w:tc>
        <w:tc>
          <w:tcPr>
            <w:tcW w:w="3240" w:type="dxa"/>
            <w:tcMar>
              <w:left w:w="40" w:type="dxa"/>
              <w:right w:w="40" w:type="dxa"/>
            </w:tcMar>
            <w:vAlign w:val="bottom"/>
            <w:tcPrChange w:id="2210" w:author="Andrea K. Fourquet" w:date="2017-04-25T23:21:00Z">
              <w:tcPr>
                <w:tcW w:w="3240" w:type="dxa"/>
                <w:tcMar>
                  <w:left w:w="40" w:type="dxa"/>
                  <w:right w:w="40" w:type="dxa"/>
                </w:tcMar>
                <w:vAlign w:val="bottom"/>
              </w:tcPr>
            </w:tcPrChange>
          </w:tcPr>
          <w:p w14:paraId="043C3003" w14:textId="24A0B665" w:rsidR="003C038A" w:rsidRDefault="003C038A" w:rsidP="003C038A">
            <w:pPr>
              <w:spacing w:before="40" w:after="40"/>
              <w:ind w:left="72" w:right="72"/>
              <w:rPr>
                <w:sz w:val="18"/>
                <w:szCs w:val="18"/>
              </w:rPr>
            </w:pPr>
            <w:r>
              <w:rPr>
                <w:sz w:val="18"/>
                <w:szCs w:val="18"/>
              </w:rPr>
              <w:t>The description or interpretation of the results of the imaging study.</w:t>
            </w:r>
          </w:p>
        </w:tc>
        <w:tc>
          <w:tcPr>
            <w:tcW w:w="1980" w:type="dxa"/>
            <w:tcPrChange w:id="2211" w:author="Andrea K. Fourquet" w:date="2017-04-25T23:21:00Z">
              <w:tcPr>
                <w:tcW w:w="6242" w:type="dxa"/>
              </w:tcPr>
            </w:tcPrChange>
          </w:tcPr>
          <w:p w14:paraId="742836E4" w14:textId="77777777" w:rsidR="003C038A" w:rsidRDefault="003C038A" w:rsidP="003C038A">
            <w:pPr>
              <w:spacing w:before="40" w:after="40"/>
              <w:ind w:left="72" w:right="72"/>
              <w:rPr>
                <w:sz w:val="18"/>
                <w:szCs w:val="18"/>
              </w:rPr>
            </w:pPr>
          </w:p>
        </w:tc>
      </w:tr>
      <w:tr w:rsidR="003C038A" w14:paraId="53D7A0A1" w14:textId="77777777" w:rsidTr="003C038A">
        <w:tc>
          <w:tcPr>
            <w:tcW w:w="1770" w:type="dxa"/>
            <w:tcMar>
              <w:left w:w="40" w:type="dxa"/>
              <w:right w:w="40" w:type="dxa"/>
            </w:tcMar>
            <w:vAlign w:val="bottom"/>
            <w:tcPrChange w:id="2212" w:author="Andrea K. Fourquet" w:date="2017-04-25T23:21:00Z">
              <w:tcPr>
                <w:tcW w:w="1770" w:type="dxa"/>
                <w:tcMar>
                  <w:left w:w="40" w:type="dxa"/>
                  <w:right w:w="40" w:type="dxa"/>
                </w:tcMar>
                <w:vAlign w:val="bottom"/>
              </w:tcPr>
            </w:tcPrChange>
          </w:tcPr>
          <w:p w14:paraId="259C10C4" w14:textId="77777777" w:rsidR="003C038A" w:rsidRDefault="003C038A" w:rsidP="003C038A">
            <w:pPr>
              <w:spacing w:before="40" w:after="40"/>
              <w:ind w:left="72" w:right="72"/>
              <w:jc w:val="right"/>
              <w:rPr>
                <w:sz w:val="18"/>
                <w:szCs w:val="18"/>
              </w:rPr>
            </w:pPr>
            <w:r>
              <w:rPr>
                <w:sz w:val="18"/>
                <w:szCs w:val="18"/>
              </w:rPr>
              <w:t>Imaging Study File or Waveform Graphic Type</w:t>
            </w:r>
          </w:p>
        </w:tc>
        <w:tc>
          <w:tcPr>
            <w:tcW w:w="1918" w:type="dxa"/>
            <w:vAlign w:val="bottom"/>
            <w:tcPrChange w:id="2213" w:author="Andrea K. Fourquet" w:date="2017-04-25T23:21:00Z">
              <w:tcPr>
                <w:tcW w:w="1918" w:type="dxa"/>
                <w:vAlign w:val="bottom"/>
              </w:tcPr>
            </w:tcPrChange>
          </w:tcPr>
          <w:p w14:paraId="4D98F533" w14:textId="70AFFC2B" w:rsidR="003C038A" w:rsidRDefault="003C038A" w:rsidP="003C038A">
            <w:pPr>
              <w:spacing w:before="40" w:after="40"/>
              <w:ind w:left="72" w:right="72"/>
              <w:rPr>
                <w:ins w:id="2214" w:author="Andrea K. Fourquet" w:date="2017-04-25T23:19:00Z"/>
                <w:sz w:val="18"/>
                <w:szCs w:val="18"/>
              </w:rPr>
            </w:pPr>
            <w:ins w:id="2215" w:author="Andrea K. Fourquet" w:date="2017-04-25T23:19:00Z">
              <w:r>
                <w:rPr>
                  <w:sz w:val="18"/>
                  <w:szCs w:val="18"/>
                </w:rPr>
                <w:t>ImagingStudy.procedure</w:t>
              </w:r>
            </w:ins>
          </w:p>
        </w:tc>
        <w:tc>
          <w:tcPr>
            <w:tcW w:w="1170" w:type="dxa"/>
            <w:tcPrChange w:id="2216" w:author="Andrea K. Fourquet" w:date="2017-04-25T23:21:00Z">
              <w:tcPr>
                <w:tcW w:w="1170" w:type="dxa"/>
              </w:tcPr>
            </w:tcPrChange>
          </w:tcPr>
          <w:p w14:paraId="16D07DE4" w14:textId="45B49983" w:rsidR="003C038A" w:rsidRDefault="003C038A" w:rsidP="003C038A">
            <w:pPr>
              <w:spacing w:before="40" w:after="40"/>
              <w:ind w:left="72" w:right="72"/>
              <w:rPr>
                <w:ins w:id="2217" w:author="Andrea K. Fourquet" w:date="2017-04-25T23:19:00Z"/>
                <w:sz w:val="18"/>
                <w:szCs w:val="18"/>
              </w:rPr>
            </w:pPr>
          </w:p>
        </w:tc>
        <w:tc>
          <w:tcPr>
            <w:tcW w:w="3240" w:type="dxa"/>
            <w:tcMar>
              <w:left w:w="40" w:type="dxa"/>
              <w:right w:w="40" w:type="dxa"/>
            </w:tcMar>
            <w:vAlign w:val="bottom"/>
            <w:tcPrChange w:id="2218" w:author="Andrea K. Fourquet" w:date="2017-04-25T23:21:00Z">
              <w:tcPr>
                <w:tcW w:w="3240" w:type="dxa"/>
                <w:tcMar>
                  <w:left w:w="40" w:type="dxa"/>
                  <w:right w:w="40" w:type="dxa"/>
                </w:tcMar>
                <w:vAlign w:val="bottom"/>
              </w:tcPr>
            </w:tcPrChange>
          </w:tcPr>
          <w:p w14:paraId="6F3BF748" w14:textId="0143884C" w:rsidR="003C038A" w:rsidRDefault="003C038A" w:rsidP="003C038A">
            <w:pPr>
              <w:spacing w:before="40" w:after="40"/>
              <w:ind w:left="72" w:right="72"/>
              <w:rPr>
                <w:sz w:val="18"/>
                <w:szCs w:val="18"/>
              </w:rPr>
            </w:pPr>
            <w:r>
              <w:rPr>
                <w:sz w:val="18"/>
                <w:szCs w:val="18"/>
              </w:rPr>
              <w:t>The description of the image study file or waveform graphic stored in Imaging Study File or Waveform Graphic (eLabs.08).</w:t>
            </w:r>
          </w:p>
        </w:tc>
        <w:tc>
          <w:tcPr>
            <w:tcW w:w="1980" w:type="dxa"/>
            <w:tcPrChange w:id="2219" w:author="Andrea K. Fourquet" w:date="2017-04-25T23:21:00Z">
              <w:tcPr>
                <w:tcW w:w="6242" w:type="dxa"/>
              </w:tcPr>
            </w:tcPrChange>
          </w:tcPr>
          <w:p w14:paraId="5DA9BD7F" w14:textId="77777777" w:rsidR="003C038A" w:rsidRDefault="003C038A" w:rsidP="003C038A">
            <w:pPr>
              <w:spacing w:before="40" w:after="40"/>
              <w:ind w:left="72" w:right="72"/>
              <w:rPr>
                <w:sz w:val="18"/>
                <w:szCs w:val="18"/>
              </w:rPr>
            </w:pPr>
          </w:p>
        </w:tc>
      </w:tr>
      <w:tr w:rsidR="003C038A" w14:paraId="7154BE69" w14:textId="77777777" w:rsidTr="003C038A">
        <w:tc>
          <w:tcPr>
            <w:tcW w:w="1770" w:type="dxa"/>
            <w:tcMar>
              <w:left w:w="40" w:type="dxa"/>
              <w:right w:w="40" w:type="dxa"/>
            </w:tcMar>
            <w:vAlign w:val="bottom"/>
            <w:tcPrChange w:id="2220" w:author="Andrea K. Fourquet" w:date="2017-04-25T23:21:00Z">
              <w:tcPr>
                <w:tcW w:w="1770" w:type="dxa"/>
                <w:tcMar>
                  <w:left w:w="40" w:type="dxa"/>
                  <w:right w:w="40" w:type="dxa"/>
                </w:tcMar>
                <w:vAlign w:val="bottom"/>
              </w:tcPr>
            </w:tcPrChange>
          </w:tcPr>
          <w:p w14:paraId="123A251F" w14:textId="77777777" w:rsidR="003C038A" w:rsidRDefault="003C038A" w:rsidP="003C038A">
            <w:pPr>
              <w:spacing w:before="40" w:after="40"/>
              <w:ind w:left="72" w:right="72"/>
              <w:jc w:val="right"/>
              <w:rPr>
                <w:sz w:val="18"/>
                <w:szCs w:val="18"/>
              </w:rPr>
            </w:pPr>
            <w:r>
              <w:rPr>
                <w:sz w:val="18"/>
                <w:szCs w:val="18"/>
              </w:rPr>
              <w:t>Imaging Study File or Waveform Graphic</w:t>
            </w:r>
          </w:p>
        </w:tc>
        <w:tc>
          <w:tcPr>
            <w:tcW w:w="1918" w:type="dxa"/>
            <w:vAlign w:val="bottom"/>
            <w:tcPrChange w:id="2221" w:author="Andrea K. Fourquet" w:date="2017-04-25T23:21:00Z">
              <w:tcPr>
                <w:tcW w:w="1918" w:type="dxa"/>
                <w:vAlign w:val="bottom"/>
              </w:tcPr>
            </w:tcPrChange>
          </w:tcPr>
          <w:p w14:paraId="18ACE128" w14:textId="2A69F4FC" w:rsidR="003C038A" w:rsidRDefault="003C038A" w:rsidP="003C038A">
            <w:pPr>
              <w:spacing w:before="40" w:after="40"/>
              <w:ind w:left="72" w:right="72"/>
              <w:rPr>
                <w:ins w:id="2222" w:author="Andrea K. Fourquet" w:date="2017-04-25T23:19:00Z"/>
                <w:sz w:val="18"/>
                <w:szCs w:val="18"/>
              </w:rPr>
            </w:pPr>
            <w:ins w:id="2223" w:author="Andrea K. Fourquet" w:date="2017-04-25T23:19:00Z">
              <w:r>
                <w:rPr>
                  <w:sz w:val="18"/>
                  <w:szCs w:val="18"/>
                </w:rPr>
                <w:t>ImagingStudy.series.instance.content</w:t>
              </w:r>
            </w:ins>
          </w:p>
        </w:tc>
        <w:tc>
          <w:tcPr>
            <w:tcW w:w="1170" w:type="dxa"/>
            <w:tcPrChange w:id="2224" w:author="Andrea K. Fourquet" w:date="2017-04-25T23:21:00Z">
              <w:tcPr>
                <w:tcW w:w="1170" w:type="dxa"/>
              </w:tcPr>
            </w:tcPrChange>
          </w:tcPr>
          <w:p w14:paraId="569A61E8" w14:textId="53E08AAB" w:rsidR="003C038A" w:rsidRDefault="003C038A" w:rsidP="003C038A">
            <w:pPr>
              <w:spacing w:before="40" w:after="40"/>
              <w:ind w:left="72" w:right="72"/>
              <w:rPr>
                <w:ins w:id="2225" w:author="Andrea K. Fourquet" w:date="2017-04-25T23:19:00Z"/>
                <w:sz w:val="18"/>
                <w:szCs w:val="18"/>
              </w:rPr>
            </w:pPr>
          </w:p>
        </w:tc>
        <w:tc>
          <w:tcPr>
            <w:tcW w:w="3240" w:type="dxa"/>
            <w:tcMar>
              <w:left w:w="40" w:type="dxa"/>
              <w:right w:w="40" w:type="dxa"/>
            </w:tcMar>
            <w:vAlign w:val="bottom"/>
            <w:tcPrChange w:id="2226" w:author="Andrea K. Fourquet" w:date="2017-04-25T23:21:00Z">
              <w:tcPr>
                <w:tcW w:w="3240" w:type="dxa"/>
                <w:tcMar>
                  <w:left w:w="40" w:type="dxa"/>
                  <w:right w:w="40" w:type="dxa"/>
                </w:tcMar>
                <w:vAlign w:val="bottom"/>
              </w:tcPr>
            </w:tcPrChange>
          </w:tcPr>
          <w:p w14:paraId="5BAEC790" w14:textId="3F9F1FF9" w:rsidR="003C038A" w:rsidRDefault="003C038A" w:rsidP="003C038A">
            <w:pPr>
              <w:spacing w:before="40" w:after="40"/>
              <w:ind w:left="72" w:right="72"/>
              <w:rPr>
                <w:sz w:val="18"/>
                <w:szCs w:val="18"/>
              </w:rPr>
            </w:pPr>
            <w:r>
              <w:rPr>
                <w:sz w:val="18"/>
                <w:szCs w:val="18"/>
              </w:rPr>
              <w:t>The imaging study file.</w:t>
            </w:r>
          </w:p>
        </w:tc>
        <w:tc>
          <w:tcPr>
            <w:tcW w:w="1980" w:type="dxa"/>
            <w:tcPrChange w:id="2227" w:author="Andrea K. Fourquet" w:date="2017-04-25T23:21:00Z">
              <w:tcPr>
                <w:tcW w:w="6242" w:type="dxa"/>
              </w:tcPr>
            </w:tcPrChange>
          </w:tcPr>
          <w:p w14:paraId="140A7C71" w14:textId="77777777" w:rsidR="003C038A" w:rsidRDefault="003C038A" w:rsidP="003C038A">
            <w:pPr>
              <w:spacing w:before="40" w:after="40"/>
              <w:ind w:left="72" w:right="72"/>
              <w:rPr>
                <w:sz w:val="18"/>
                <w:szCs w:val="18"/>
              </w:rPr>
            </w:pPr>
          </w:p>
        </w:tc>
      </w:tr>
      <w:tr w:rsidR="003C038A" w14:paraId="5AF6CB8F" w14:textId="77777777" w:rsidTr="003C038A">
        <w:tc>
          <w:tcPr>
            <w:tcW w:w="1770" w:type="dxa"/>
            <w:tcMar>
              <w:left w:w="40" w:type="dxa"/>
              <w:right w:w="40" w:type="dxa"/>
            </w:tcMar>
            <w:vAlign w:val="bottom"/>
            <w:tcPrChange w:id="2228" w:author="Andrea K. Fourquet" w:date="2017-04-25T23:21:00Z">
              <w:tcPr>
                <w:tcW w:w="1770" w:type="dxa"/>
                <w:tcMar>
                  <w:left w:w="40" w:type="dxa"/>
                  <w:right w:w="40" w:type="dxa"/>
                </w:tcMar>
                <w:vAlign w:val="bottom"/>
              </w:tcPr>
            </w:tcPrChange>
          </w:tcPr>
          <w:p w14:paraId="5B19A74C" w14:textId="77777777" w:rsidR="003C038A" w:rsidRDefault="003C038A" w:rsidP="003C038A">
            <w:pPr>
              <w:spacing w:before="40" w:after="40"/>
              <w:ind w:left="72" w:right="72"/>
              <w:jc w:val="right"/>
              <w:rPr>
                <w:sz w:val="18"/>
                <w:szCs w:val="18"/>
              </w:rPr>
            </w:pPr>
            <w:r>
              <w:rPr>
                <w:sz w:val="18"/>
                <w:szCs w:val="18"/>
              </w:rPr>
              <w:t>Estimated Body Weight in Kilograms</w:t>
            </w:r>
          </w:p>
        </w:tc>
        <w:tc>
          <w:tcPr>
            <w:tcW w:w="1918" w:type="dxa"/>
            <w:vAlign w:val="bottom"/>
            <w:tcPrChange w:id="2229" w:author="Andrea K. Fourquet" w:date="2017-04-25T23:21:00Z">
              <w:tcPr>
                <w:tcW w:w="1918" w:type="dxa"/>
                <w:vAlign w:val="bottom"/>
              </w:tcPr>
            </w:tcPrChange>
          </w:tcPr>
          <w:p w14:paraId="0BE464E0" w14:textId="3DE828A9" w:rsidR="003C038A" w:rsidRDefault="003C038A" w:rsidP="003C038A">
            <w:pPr>
              <w:spacing w:before="40" w:after="40"/>
              <w:ind w:left="72" w:right="72"/>
              <w:rPr>
                <w:ins w:id="2230" w:author="Andrea K. Fourquet" w:date="2017-04-25T23:19:00Z"/>
                <w:sz w:val="18"/>
                <w:szCs w:val="18"/>
              </w:rPr>
            </w:pPr>
            <w:ins w:id="2231" w:author="Andrea K. Fourquet" w:date="2017-04-25T23:19:00Z">
              <w:r>
                <w:rPr>
                  <w:sz w:val="18"/>
                  <w:szCs w:val="18"/>
                </w:rPr>
                <w:t>Observation.interpretation</w:t>
              </w:r>
            </w:ins>
          </w:p>
        </w:tc>
        <w:tc>
          <w:tcPr>
            <w:tcW w:w="1170" w:type="dxa"/>
            <w:tcPrChange w:id="2232" w:author="Andrea K. Fourquet" w:date="2017-04-25T23:21:00Z">
              <w:tcPr>
                <w:tcW w:w="1170" w:type="dxa"/>
              </w:tcPr>
            </w:tcPrChange>
          </w:tcPr>
          <w:p w14:paraId="76641D86" w14:textId="4F2316B4" w:rsidR="003C038A" w:rsidRDefault="003C038A" w:rsidP="003C038A">
            <w:pPr>
              <w:spacing w:before="40" w:after="40"/>
              <w:ind w:left="72" w:right="72"/>
              <w:rPr>
                <w:ins w:id="2233" w:author="Andrea K. Fourquet" w:date="2017-04-25T23:19:00Z"/>
                <w:sz w:val="18"/>
                <w:szCs w:val="18"/>
              </w:rPr>
            </w:pPr>
          </w:p>
        </w:tc>
        <w:tc>
          <w:tcPr>
            <w:tcW w:w="3240" w:type="dxa"/>
            <w:tcMar>
              <w:left w:w="40" w:type="dxa"/>
              <w:right w:w="40" w:type="dxa"/>
            </w:tcMar>
            <w:vAlign w:val="bottom"/>
            <w:tcPrChange w:id="2234" w:author="Andrea K. Fourquet" w:date="2017-04-25T23:21:00Z">
              <w:tcPr>
                <w:tcW w:w="3240" w:type="dxa"/>
                <w:tcMar>
                  <w:left w:w="40" w:type="dxa"/>
                  <w:right w:w="40" w:type="dxa"/>
                </w:tcMar>
                <w:vAlign w:val="bottom"/>
              </w:tcPr>
            </w:tcPrChange>
          </w:tcPr>
          <w:p w14:paraId="0233F0D8" w14:textId="5CE91F56" w:rsidR="003C038A" w:rsidRDefault="003C038A" w:rsidP="003C038A">
            <w:pPr>
              <w:spacing w:before="40" w:after="40"/>
              <w:ind w:left="72" w:right="72"/>
              <w:rPr>
                <w:sz w:val="18"/>
                <w:szCs w:val="18"/>
              </w:rPr>
            </w:pPr>
            <w:r>
              <w:rPr>
                <w:sz w:val="18"/>
                <w:szCs w:val="18"/>
              </w:rPr>
              <w:t>The patient's body weight in kilograms either measured or estimated</w:t>
            </w:r>
          </w:p>
        </w:tc>
        <w:tc>
          <w:tcPr>
            <w:tcW w:w="1980" w:type="dxa"/>
            <w:tcPrChange w:id="2235" w:author="Andrea K. Fourquet" w:date="2017-04-25T23:21:00Z">
              <w:tcPr>
                <w:tcW w:w="6242" w:type="dxa"/>
              </w:tcPr>
            </w:tcPrChange>
          </w:tcPr>
          <w:p w14:paraId="4ECE49EC" w14:textId="77777777" w:rsidR="003C038A" w:rsidRDefault="003C038A" w:rsidP="003C038A">
            <w:pPr>
              <w:spacing w:before="40" w:after="40"/>
              <w:ind w:left="72" w:right="72"/>
              <w:rPr>
                <w:sz w:val="18"/>
                <w:szCs w:val="18"/>
              </w:rPr>
            </w:pPr>
          </w:p>
        </w:tc>
      </w:tr>
      <w:tr w:rsidR="003C038A" w14:paraId="5512C262" w14:textId="77777777" w:rsidTr="003C038A">
        <w:tc>
          <w:tcPr>
            <w:tcW w:w="1770" w:type="dxa"/>
            <w:tcMar>
              <w:left w:w="40" w:type="dxa"/>
              <w:right w:w="40" w:type="dxa"/>
            </w:tcMar>
            <w:vAlign w:val="bottom"/>
            <w:tcPrChange w:id="2236" w:author="Andrea K. Fourquet" w:date="2017-04-25T23:21:00Z">
              <w:tcPr>
                <w:tcW w:w="1770" w:type="dxa"/>
                <w:tcMar>
                  <w:left w:w="40" w:type="dxa"/>
                  <w:right w:w="40" w:type="dxa"/>
                </w:tcMar>
                <w:vAlign w:val="bottom"/>
              </w:tcPr>
            </w:tcPrChange>
          </w:tcPr>
          <w:p w14:paraId="48EC0B35" w14:textId="77777777" w:rsidR="003C038A" w:rsidRDefault="003C038A" w:rsidP="003C038A">
            <w:pPr>
              <w:spacing w:before="40" w:after="40"/>
              <w:ind w:left="72" w:right="72"/>
              <w:jc w:val="right"/>
              <w:rPr>
                <w:sz w:val="18"/>
                <w:szCs w:val="18"/>
              </w:rPr>
            </w:pPr>
            <w:r>
              <w:rPr>
                <w:sz w:val="18"/>
                <w:szCs w:val="18"/>
              </w:rPr>
              <w:t>Length Based Tape Measure</w:t>
            </w:r>
          </w:p>
        </w:tc>
        <w:tc>
          <w:tcPr>
            <w:tcW w:w="1918" w:type="dxa"/>
            <w:vAlign w:val="bottom"/>
            <w:tcPrChange w:id="2237" w:author="Andrea K. Fourquet" w:date="2017-04-25T23:21:00Z">
              <w:tcPr>
                <w:tcW w:w="1918" w:type="dxa"/>
                <w:vAlign w:val="bottom"/>
              </w:tcPr>
            </w:tcPrChange>
          </w:tcPr>
          <w:p w14:paraId="1FEEE90A" w14:textId="0E6CAF51" w:rsidR="003C038A" w:rsidRDefault="003C038A" w:rsidP="003C038A">
            <w:pPr>
              <w:spacing w:before="40" w:after="40"/>
              <w:ind w:left="72" w:right="72"/>
              <w:rPr>
                <w:ins w:id="2238" w:author="Andrea K. Fourquet" w:date="2017-04-25T23:19:00Z"/>
                <w:sz w:val="18"/>
                <w:szCs w:val="18"/>
              </w:rPr>
            </w:pPr>
            <w:ins w:id="2239" w:author="Andrea K. Fourquet" w:date="2017-04-25T23:19:00Z">
              <w:r>
                <w:rPr>
                  <w:sz w:val="18"/>
                  <w:szCs w:val="18"/>
                </w:rPr>
                <w:t>Observation.interpretation</w:t>
              </w:r>
            </w:ins>
          </w:p>
        </w:tc>
        <w:tc>
          <w:tcPr>
            <w:tcW w:w="1170" w:type="dxa"/>
            <w:tcPrChange w:id="2240" w:author="Andrea K. Fourquet" w:date="2017-04-25T23:21:00Z">
              <w:tcPr>
                <w:tcW w:w="1170" w:type="dxa"/>
              </w:tcPr>
            </w:tcPrChange>
          </w:tcPr>
          <w:p w14:paraId="2454BC9F" w14:textId="27285F5B" w:rsidR="003C038A" w:rsidRDefault="003C038A" w:rsidP="003C038A">
            <w:pPr>
              <w:spacing w:before="40" w:after="40"/>
              <w:ind w:left="72" w:right="72"/>
              <w:rPr>
                <w:ins w:id="2241" w:author="Andrea K. Fourquet" w:date="2017-04-25T23:19:00Z"/>
                <w:sz w:val="18"/>
                <w:szCs w:val="18"/>
              </w:rPr>
            </w:pPr>
          </w:p>
        </w:tc>
        <w:tc>
          <w:tcPr>
            <w:tcW w:w="3240" w:type="dxa"/>
            <w:tcMar>
              <w:left w:w="40" w:type="dxa"/>
              <w:right w:w="40" w:type="dxa"/>
            </w:tcMar>
            <w:vAlign w:val="bottom"/>
            <w:tcPrChange w:id="2242" w:author="Andrea K. Fourquet" w:date="2017-04-25T23:21:00Z">
              <w:tcPr>
                <w:tcW w:w="3240" w:type="dxa"/>
                <w:tcMar>
                  <w:left w:w="40" w:type="dxa"/>
                  <w:right w:w="40" w:type="dxa"/>
                </w:tcMar>
                <w:vAlign w:val="bottom"/>
              </w:tcPr>
            </w:tcPrChange>
          </w:tcPr>
          <w:p w14:paraId="2276DD6D" w14:textId="63AAA3A4" w:rsidR="003C038A" w:rsidRDefault="003C038A" w:rsidP="003C038A">
            <w:pPr>
              <w:spacing w:before="40" w:after="40"/>
              <w:ind w:left="72" w:right="72"/>
              <w:rPr>
                <w:sz w:val="18"/>
                <w:szCs w:val="18"/>
              </w:rPr>
            </w:pPr>
            <w:r>
              <w:rPr>
                <w:sz w:val="18"/>
                <w:szCs w:val="18"/>
              </w:rPr>
              <w:t>The length-based color as taken from the tape.</w:t>
            </w:r>
          </w:p>
        </w:tc>
        <w:tc>
          <w:tcPr>
            <w:tcW w:w="1980" w:type="dxa"/>
            <w:tcPrChange w:id="2243" w:author="Andrea K. Fourquet" w:date="2017-04-25T23:21:00Z">
              <w:tcPr>
                <w:tcW w:w="6242" w:type="dxa"/>
              </w:tcPr>
            </w:tcPrChange>
          </w:tcPr>
          <w:p w14:paraId="7B2BA981" w14:textId="77777777" w:rsidR="003C038A" w:rsidRDefault="003C038A" w:rsidP="003C038A">
            <w:pPr>
              <w:spacing w:before="40" w:after="40"/>
              <w:ind w:left="72" w:right="72"/>
              <w:rPr>
                <w:sz w:val="18"/>
                <w:szCs w:val="18"/>
              </w:rPr>
            </w:pPr>
          </w:p>
        </w:tc>
      </w:tr>
      <w:tr w:rsidR="003C038A" w14:paraId="1A8043F8" w14:textId="77777777" w:rsidTr="003C038A">
        <w:tc>
          <w:tcPr>
            <w:tcW w:w="1770" w:type="dxa"/>
            <w:tcMar>
              <w:left w:w="40" w:type="dxa"/>
              <w:right w:w="40" w:type="dxa"/>
            </w:tcMar>
            <w:vAlign w:val="bottom"/>
            <w:tcPrChange w:id="2244" w:author="Andrea K. Fourquet" w:date="2017-04-25T23:21:00Z">
              <w:tcPr>
                <w:tcW w:w="1770" w:type="dxa"/>
                <w:tcMar>
                  <w:left w:w="40" w:type="dxa"/>
                  <w:right w:w="40" w:type="dxa"/>
                </w:tcMar>
                <w:vAlign w:val="bottom"/>
              </w:tcPr>
            </w:tcPrChange>
          </w:tcPr>
          <w:p w14:paraId="4BB801A4" w14:textId="77777777" w:rsidR="003C038A" w:rsidRDefault="003C038A" w:rsidP="003C038A">
            <w:pPr>
              <w:spacing w:before="40" w:after="40"/>
              <w:ind w:left="72" w:right="72"/>
              <w:jc w:val="right"/>
              <w:rPr>
                <w:sz w:val="18"/>
                <w:szCs w:val="18"/>
              </w:rPr>
            </w:pPr>
            <w:r>
              <w:rPr>
                <w:sz w:val="18"/>
                <w:szCs w:val="18"/>
              </w:rPr>
              <w:t>Date/Time of Assessment</w:t>
            </w:r>
          </w:p>
        </w:tc>
        <w:tc>
          <w:tcPr>
            <w:tcW w:w="1918" w:type="dxa"/>
            <w:vAlign w:val="bottom"/>
            <w:tcPrChange w:id="2245" w:author="Andrea K. Fourquet" w:date="2017-04-25T23:21:00Z">
              <w:tcPr>
                <w:tcW w:w="1918" w:type="dxa"/>
                <w:vAlign w:val="bottom"/>
              </w:tcPr>
            </w:tcPrChange>
          </w:tcPr>
          <w:p w14:paraId="14AF50FB" w14:textId="7A8E7AAF" w:rsidR="003C038A" w:rsidRDefault="003C038A" w:rsidP="003C038A">
            <w:pPr>
              <w:spacing w:before="40" w:after="40"/>
              <w:ind w:left="72" w:right="72"/>
              <w:rPr>
                <w:ins w:id="2246" w:author="Andrea K. Fourquet" w:date="2017-04-25T23:19:00Z"/>
                <w:sz w:val="18"/>
                <w:szCs w:val="18"/>
              </w:rPr>
            </w:pPr>
            <w:ins w:id="2247" w:author="Andrea K. Fourquet" w:date="2017-04-25T23:19:00Z">
              <w:r>
                <w:rPr>
                  <w:sz w:val="18"/>
                  <w:szCs w:val="18"/>
                </w:rPr>
                <w:t>Observation.issued</w:t>
              </w:r>
            </w:ins>
          </w:p>
        </w:tc>
        <w:tc>
          <w:tcPr>
            <w:tcW w:w="1170" w:type="dxa"/>
            <w:tcPrChange w:id="2248" w:author="Andrea K. Fourquet" w:date="2017-04-25T23:21:00Z">
              <w:tcPr>
                <w:tcW w:w="1170" w:type="dxa"/>
              </w:tcPr>
            </w:tcPrChange>
          </w:tcPr>
          <w:p w14:paraId="7F65533C" w14:textId="40ECC450" w:rsidR="003C038A" w:rsidRDefault="003C038A" w:rsidP="003C038A">
            <w:pPr>
              <w:spacing w:before="40" w:after="40"/>
              <w:ind w:left="72" w:right="72"/>
              <w:rPr>
                <w:ins w:id="2249" w:author="Andrea K. Fourquet" w:date="2017-04-25T23:19:00Z"/>
                <w:sz w:val="18"/>
                <w:szCs w:val="18"/>
              </w:rPr>
            </w:pPr>
          </w:p>
        </w:tc>
        <w:tc>
          <w:tcPr>
            <w:tcW w:w="3240" w:type="dxa"/>
            <w:tcMar>
              <w:left w:w="40" w:type="dxa"/>
              <w:right w:w="40" w:type="dxa"/>
            </w:tcMar>
            <w:vAlign w:val="bottom"/>
            <w:tcPrChange w:id="2250" w:author="Andrea K. Fourquet" w:date="2017-04-25T23:21:00Z">
              <w:tcPr>
                <w:tcW w:w="3240" w:type="dxa"/>
                <w:tcMar>
                  <w:left w:w="40" w:type="dxa"/>
                  <w:right w:w="40" w:type="dxa"/>
                </w:tcMar>
                <w:vAlign w:val="bottom"/>
              </w:tcPr>
            </w:tcPrChange>
          </w:tcPr>
          <w:p w14:paraId="6D23DAD3" w14:textId="5DC23B2F" w:rsidR="003C038A" w:rsidRDefault="003C038A" w:rsidP="003C038A">
            <w:pPr>
              <w:spacing w:before="40" w:after="40"/>
              <w:ind w:left="72" w:right="72"/>
              <w:rPr>
                <w:sz w:val="18"/>
                <w:szCs w:val="18"/>
              </w:rPr>
            </w:pPr>
            <w:r>
              <w:rPr>
                <w:sz w:val="18"/>
                <w:szCs w:val="18"/>
              </w:rPr>
              <w:t>The date/time of the assessment</w:t>
            </w:r>
          </w:p>
        </w:tc>
        <w:tc>
          <w:tcPr>
            <w:tcW w:w="1980" w:type="dxa"/>
            <w:tcPrChange w:id="2251" w:author="Andrea K. Fourquet" w:date="2017-04-25T23:21:00Z">
              <w:tcPr>
                <w:tcW w:w="6242" w:type="dxa"/>
              </w:tcPr>
            </w:tcPrChange>
          </w:tcPr>
          <w:p w14:paraId="66711004" w14:textId="77777777" w:rsidR="003C038A" w:rsidRDefault="003C038A" w:rsidP="003C038A">
            <w:pPr>
              <w:spacing w:before="40" w:after="40"/>
              <w:ind w:left="72" w:right="72"/>
              <w:rPr>
                <w:sz w:val="18"/>
                <w:szCs w:val="18"/>
              </w:rPr>
            </w:pPr>
          </w:p>
        </w:tc>
      </w:tr>
      <w:tr w:rsidR="003C038A" w14:paraId="6B17AF98" w14:textId="77777777" w:rsidTr="003C038A">
        <w:tc>
          <w:tcPr>
            <w:tcW w:w="1770" w:type="dxa"/>
            <w:tcMar>
              <w:left w:w="40" w:type="dxa"/>
              <w:right w:w="40" w:type="dxa"/>
            </w:tcMar>
            <w:vAlign w:val="bottom"/>
            <w:tcPrChange w:id="2252" w:author="Andrea K. Fourquet" w:date="2017-04-25T23:21:00Z">
              <w:tcPr>
                <w:tcW w:w="1770" w:type="dxa"/>
                <w:tcMar>
                  <w:left w:w="40" w:type="dxa"/>
                  <w:right w:w="40" w:type="dxa"/>
                </w:tcMar>
                <w:vAlign w:val="bottom"/>
              </w:tcPr>
            </w:tcPrChange>
          </w:tcPr>
          <w:p w14:paraId="45BC44C1" w14:textId="77777777" w:rsidR="003C038A" w:rsidRDefault="003C038A" w:rsidP="003C038A">
            <w:pPr>
              <w:spacing w:before="40" w:after="40"/>
              <w:ind w:left="72" w:right="72"/>
              <w:jc w:val="right"/>
              <w:rPr>
                <w:sz w:val="18"/>
                <w:szCs w:val="18"/>
              </w:rPr>
            </w:pPr>
            <w:r>
              <w:rPr>
                <w:sz w:val="18"/>
                <w:szCs w:val="18"/>
              </w:rPr>
              <w:t>Skin Assessment</w:t>
            </w:r>
          </w:p>
        </w:tc>
        <w:tc>
          <w:tcPr>
            <w:tcW w:w="1918" w:type="dxa"/>
            <w:vAlign w:val="bottom"/>
            <w:tcPrChange w:id="2253" w:author="Andrea K. Fourquet" w:date="2017-04-25T23:21:00Z">
              <w:tcPr>
                <w:tcW w:w="1918" w:type="dxa"/>
                <w:vAlign w:val="bottom"/>
              </w:tcPr>
            </w:tcPrChange>
          </w:tcPr>
          <w:p w14:paraId="1F1730A3" w14:textId="4705779F" w:rsidR="003C038A" w:rsidRDefault="003C038A" w:rsidP="003C038A">
            <w:pPr>
              <w:spacing w:before="40" w:after="40"/>
              <w:ind w:left="72" w:right="72"/>
              <w:rPr>
                <w:ins w:id="2254" w:author="Andrea K. Fourquet" w:date="2017-04-25T23:19:00Z"/>
                <w:sz w:val="18"/>
                <w:szCs w:val="18"/>
              </w:rPr>
            </w:pPr>
            <w:ins w:id="2255" w:author="Andrea K. Fourquet" w:date="2017-04-25T23:19:00Z">
              <w:r>
                <w:rPr>
                  <w:sz w:val="18"/>
                  <w:szCs w:val="18"/>
                </w:rPr>
                <w:t>Observation.interpretation</w:t>
              </w:r>
            </w:ins>
          </w:p>
        </w:tc>
        <w:tc>
          <w:tcPr>
            <w:tcW w:w="1170" w:type="dxa"/>
            <w:tcPrChange w:id="2256" w:author="Andrea K. Fourquet" w:date="2017-04-25T23:21:00Z">
              <w:tcPr>
                <w:tcW w:w="1170" w:type="dxa"/>
              </w:tcPr>
            </w:tcPrChange>
          </w:tcPr>
          <w:p w14:paraId="7BB2AE40" w14:textId="560904A5" w:rsidR="003C038A" w:rsidRDefault="003C038A" w:rsidP="003C038A">
            <w:pPr>
              <w:spacing w:before="40" w:after="40"/>
              <w:ind w:left="72" w:right="72"/>
              <w:rPr>
                <w:ins w:id="2257" w:author="Andrea K. Fourquet" w:date="2017-04-25T23:19:00Z"/>
                <w:sz w:val="18"/>
                <w:szCs w:val="18"/>
              </w:rPr>
            </w:pPr>
          </w:p>
        </w:tc>
        <w:tc>
          <w:tcPr>
            <w:tcW w:w="3240" w:type="dxa"/>
            <w:tcMar>
              <w:left w:w="40" w:type="dxa"/>
              <w:right w:w="40" w:type="dxa"/>
            </w:tcMar>
            <w:vAlign w:val="bottom"/>
            <w:tcPrChange w:id="2258" w:author="Andrea K. Fourquet" w:date="2017-04-25T23:21:00Z">
              <w:tcPr>
                <w:tcW w:w="3240" w:type="dxa"/>
                <w:tcMar>
                  <w:left w:w="40" w:type="dxa"/>
                  <w:right w:w="40" w:type="dxa"/>
                </w:tcMar>
                <w:vAlign w:val="bottom"/>
              </w:tcPr>
            </w:tcPrChange>
          </w:tcPr>
          <w:p w14:paraId="62A67AC6" w14:textId="00E8BD4C" w:rsidR="003C038A" w:rsidRDefault="003C038A" w:rsidP="003C038A">
            <w:pPr>
              <w:spacing w:before="40" w:after="40"/>
              <w:ind w:left="72" w:right="72"/>
              <w:rPr>
                <w:sz w:val="18"/>
                <w:szCs w:val="18"/>
              </w:rPr>
            </w:pPr>
            <w:r>
              <w:rPr>
                <w:sz w:val="18"/>
                <w:szCs w:val="18"/>
              </w:rPr>
              <w:t>The assessment findings associated with the patient's skin.</w:t>
            </w:r>
          </w:p>
        </w:tc>
        <w:tc>
          <w:tcPr>
            <w:tcW w:w="1980" w:type="dxa"/>
            <w:tcPrChange w:id="2259" w:author="Andrea K. Fourquet" w:date="2017-04-25T23:21:00Z">
              <w:tcPr>
                <w:tcW w:w="6242" w:type="dxa"/>
              </w:tcPr>
            </w:tcPrChange>
          </w:tcPr>
          <w:p w14:paraId="30A5FE40" w14:textId="77777777" w:rsidR="003C038A" w:rsidRDefault="003C038A" w:rsidP="003C038A">
            <w:pPr>
              <w:spacing w:before="40" w:after="40"/>
              <w:ind w:left="72" w:right="72"/>
              <w:rPr>
                <w:sz w:val="18"/>
                <w:szCs w:val="18"/>
              </w:rPr>
            </w:pPr>
          </w:p>
        </w:tc>
      </w:tr>
      <w:tr w:rsidR="003C038A" w14:paraId="740DD70E" w14:textId="77777777" w:rsidTr="003C038A">
        <w:tc>
          <w:tcPr>
            <w:tcW w:w="1770" w:type="dxa"/>
            <w:tcMar>
              <w:left w:w="40" w:type="dxa"/>
              <w:right w:w="40" w:type="dxa"/>
            </w:tcMar>
            <w:vAlign w:val="bottom"/>
            <w:tcPrChange w:id="2260" w:author="Andrea K. Fourquet" w:date="2017-04-25T23:21:00Z">
              <w:tcPr>
                <w:tcW w:w="1770" w:type="dxa"/>
                <w:tcMar>
                  <w:left w:w="40" w:type="dxa"/>
                  <w:right w:w="40" w:type="dxa"/>
                </w:tcMar>
                <w:vAlign w:val="bottom"/>
              </w:tcPr>
            </w:tcPrChange>
          </w:tcPr>
          <w:p w14:paraId="06B84BF7" w14:textId="77777777" w:rsidR="003C038A" w:rsidRDefault="003C038A" w:rsidP="003C038A">
            <w:pPr>
              <w:spacing w:before="40" w:after="40"/>
              <w:ind w:left="72" w:right="72"/>
              <w:jc w:val="right"/>
              <w:rPr>
                <w:sz w:val="18"/>
                <w:szCs w:val="18"/>
              </w:rPr>
            </w:pPr>
            <w:r>
              <w:rPr>
                <w:sz w:val="18"/>
                <w:szCs w:val="18"/>
              </w:rPr>
              <w:t>Head Assessment</w:t>
            </w:r>
          </w:p>
        </w:tc>
        <w:tc>
          <w:tcPr>
            <w:tcW w:w="1918" w:type="dxa"/>
            <w:vAlign w:val="bottom"/>
            <w:tcPrChange w:id="2261" w:author="Andrea K. Fourquet" w:date="2017-04-25T23:21:00Z">
              <w:tcPr>
                <w:tcW w:w="1918" w:type="dxa"/>
                <w:vAlign w:val="bottom"/>
              </w:tcPr>
            </w:tcPrChange>
          </w:tcPr>
          <w:p w14:paraId="5226AE94" w14:textId="37CAE5E7" w:rsidR="003C038A" w:rsidRDefault="003C038A" w:rsidP="003C038A">
            <w:pPr>
              <w:spacing w:before="40" w:after="40"/>
              <w:ind w:left="72" w:right="72"/>
              <w:rPr>
                <w:ins w:id="2262" w:author="Andrea K. Fourquet" w:date="2017-04-25T23:19:00Z"/>
                <w:sz w:val="18"/>
                <w:szCs w:val="18"/>
              </w:rPr>
            </w:pPr>
            <w:ins w:id="2263" w:author="Andrea K. Fourquet" w:date="2017-04-25T23:19:00Z">
              <w:r>
                <w:rPr>
                  <w:sz w:val="18"/>
                  <w:szCs w:val="18"/>
                </w:rPr>
                <w:t>Observation.interpretation</w:t>
              </w:r>
            </w:ins>
          </w:p>
        </w:tc>
        <w:tc>
          <w:tcPr>
            <w:tcW w:w="1170" w:type="dxa"/>
            <w:tcPrChange w:id="2264" w:author="Andrea K. Fourquet" w:date="2017-04-25T23:21:00Z">
              <w:tcPr>
                <w:tcW w:w="1170" w:type="dxa"/>
              </w:tcPr>
            </w:tcPrChange>
          </w:tcPr>
          <w:p w14:paraId="531F7400" w14:textId="23E14CC0" w:rsidR="003C038A" w:rsidRDefault="003C038A" w:rsidP="003C038A">
            <w:pPr>
              <w:spacing w:before="40" w:after="40"/>
              <w:ind w:left="72" w:right="72"/>
              <w:rPr>
                <w:ins w:id="2265" w:author="Andrea K. Fourquet" w:date="2017-04-25T23:19:00Z"/>
                <w:sz w:val="18"/>
                <w:szCs w:val="18"/>
              </w:rPr>
            </w:pPr>
          </w:p>
        </w:tc>
        <w:tc>
          <w:tcPr>
            <w:tcW w:w="3240" w:type="dxa"/>
            <w:tcMar>
              <w:left w:w="40" w:type="dxa"/>
              <w:right w:w="40" w:type="dxa"/>
            </w:tcMar>
            <w:vAlign w:val="bottom"/>
            <w:tcPrChange w:id="2266" w:author="Andrea K. Fourquet" w:date="2017-04-25T23:21:00Z">
              <w:tcPr>
                <w:tcW w:w="3240" w:type="dxa"/>
                <w:tcMar>
                  <w:left w:w="40" w:type="dxa"/>
                  <w:right w:w="40" w:type="dxa"/>
                </w:tcMar>
                <w:vAlign w:val="bottom"/>
              </w:tcPr>
            </w:tcPrChange>
          </w:tcPr>
          <w:p w14:paraId="6746EC04" w14:textId="31A647DB" w:rsidR="003C038A" w:rsidRDefault="003C038A" w:rsidP="003C038A">
            <w:pPr>
              <w:spacing w:before="40" w:after="40"/>
              <w:ind w:left="72" w:right="72"/>
              <w:rPr>
                <w:sz w:val="18"/>
                <w:szCs w:val="18"/>
              </w:rPr>
            </w:pPr>
            <w:r>
              <w:rPr>
                <w:sz w:val="18"/>
                <w:szCs w:val="18"/>
              </w:rPr>
              <w:t>The assessment findings associated with the patient's head.</w:t>
            </w:r>
          </w:p>
        </w:tc>
        <w:tc>
          <w:tcPr>
            <w:tcW w:w="1980" w:type="dxa"/>
            <w:tcPrChange w:id="2267" w:author="Andrea K. Fourquet" w:date="2017-04-25T23:21:00Z">
              <w:tcPr>
                <w:tcW w:w="6242" w:type="dxa"/>
              </w:tcPr>
            </w:tcPrChange>
          </w:tcPr>
          <w:p w14:paraId="7573BC5B" w14:textId="77777777" w:rsidR="003C038A" w:rsidRDefault="003C038A" w:rsidP="003C038A">
            <w:pPr>
              <w:spacing w:before="40" w:after="40"/>
              <w:ind w:left="72" w:right="72"/>
              <w:rPr>
                <w:sz w:val="18"/>
                <w:szCs w:val="18"/>
              </w:rPr>
            </w:pPr>
          </w:p>
        </w:tc>
      </w:tr>
      <w:tr w:rsidR="003C038A" w14:paraId="56CD4F32" w14:textId="77777777" w:rsidTr="003C038A">
        <w:tc>
          <w:tcPr>
            <w:tcW w:w="1770" w:type="dxa"/>
            <w:tcMar>
              <w:left w:w="40" w:type="dxa"/>
              <w:right w:w="40" w:type="dxa"/>
            </w:tcMar>
            <w:vAlign w:val="bottom"/>
            <w:tcPrChange w:id="2268" w:author="Andrea K. Fourquet" w:date="2017-04-25T23:21:00Z">
              <w:tcPr>
                <w:tcW w:w="1770" w:type="dxa"/>
                <w:tcMar>
                  <w:left w:w="40" w:type="dxa"/>
                  <w:right w:w="40" w:type="dxa"/>
                </w:tcMar>
                <w:vAlign w:val="bottom"/>
              </w:tcPr>
            </w:tcPrChange>
          </w:tcPr>
          <w:p w14:paraId="520038C8" w14:textId="77777777" w:rsidR="003C038A" w:rsidRDefault="003C038A" w:rsidP="003C038A">
            <w:pPr>
              <w:spacing w:before="40" w:after="40"/>
              <w:ind w:left="72" w:right="72"/>
              <w:jc w:val="right"/>
              <w:rPr>
                <w:sz w:val="18"/>
                <w:szCs w:val="18"/>
              </w:rPr>
            </w:pPr>
            <w:r>
              <w:rPr>
                <w:sz w:val="18"/>
                <w:szCs w:val="18"/>
              </w:rPr>
              <w:t>Face Assessment</w:t>
            </w:r>
          </w:p>
        </w:tc>
        <w:tc>
          <w:tcPr>
            <w:tcW w:w="1918" w:type="dxa"/>
            <w:vAlign w:val="bottom"/>
            <w:tcPrChange w:id="2269" w:author="Andrea K. Fourquet" w:date="2017-04-25T23:21:00Z">
              <w:tcPr>
                <w:tcW w:w="1918" w:type="dxa"/>
                <w:vAlign w:val="bottom"/>
              </w:tcPr>
            </w:tcPrChange>
          </w:tcPr>
          <w:p w14:paraId="0BC20602" w14:textId="7DE2B245" w:rsidR="003C038A" w:rsidRDefault="003C038A" w:rsidP="003C038A">
            <w:pPr>
              <w:spacing w:before="40" w:after="40"/>
              <w:ind w:left="72" w:right="72"/>
              <w:rPr>
                <w:ins w:id="2270" w:author="Andrea K. Fourquet" w:date="2017-04-25T23:19:00Z"/>
                <w:sz w:val="18"/>
                <w:szCs w:val="18"/>
              </w:rPr>
            </w:pPr>
            <w:ins w:id="2271" w:author="Andrea K. Fourquet" w:date="2017-04-25T23:19:00Z">
              <w:r>
                <w:rPr>
                  <w:sz w:val="18"/>
                  <w:szCs w:val="18"/>
                </w:rPr>
                <w:t>Observation.interpretation</w:t>
              </w:r>
            </w:ins>
          </w:p>
        </w:tc>
        <w:tc>
          <w:tcPr>
            <w:tcW w:w="1170" w:type="dxa"/>
            <w:tcPrChange w:id="2272" w:author="Andrea K. Fourquet" w:date="2017-04-25T23:21:00Z">
              <w:tcPr>
                <w:tcW w:w="1170" w:type="dxa"/>
              </w:tcPr>
            </w:tcPrChange>
          </w:tcPr>
          <w:p w14:paraId="614EF608" w14:textId="70F21BD2" w:rsidR="003C038A" w:rsidRDefault="003C038A" w:rsidP="003C038A">
            <w:pPr>
              <w:spacing w:before="40" w:after="40"/>
              <w:ind w:left="72" w:right="72"/>
              <w:rPr>
                <w:ins w:id="2273" w:author="Andrea K. Fourquet" w:date="2017-04-25T23:19:00Z"/>
                <w:sz w:val="18"/>
                <w:szCs w:val="18"/>
              </w:rPr>
            </w:pPr>
          </w:p>
        </w:tc>
        <w:tc>
          <w:tcPr>
            <w:tcW w:w="3240" w:type="dxa"/>
            <w:tcMar>
              <w:left w:w="40" w:type="dxa"/>
              <w:right w:w="40" w:type="dxa"/>
            </w:tcMar>
            <w:vAlign w:val="bottom"/>
            <w:tcPrChange w:id="2274" w:author="Andrea K. Fourquet" w:date="2017-04-25T23:21:00Z">
              <w:tcPr>
                <w:tcW w:w="3240" w:type="dxa"/>
                <w:tcMar>
                  <w:left w:w="40" w:type="dxa"/>
                  <w:right w:w="40" w:type="dxa"/>
                </w:tcMar>
                <w:vAlign w:val="bottom"/>
              </w:tcPr>
            </w:tcPrChange>
          </w:tcPr>
          <w:p w14:paraId="6D8F44DE" w14:textId="7ED2352D" w:rsidR="003C038A" w:rsidRDefault="003C038A" w:rsidP="003C038A">
            <w:pPr>
              <w:spacing w:before="40" w:after="40"/>
              <w:ind w:left="72" w:right="72"/>
              <w:rPr>
                <w:sz w:val="18"/>
                <w:szCs w:val="18"/>
              </w:rPr>
            </w:pPr>
            <w:r>
              <w:rPr>
                <w:sz w:val="18"/>
                <w:szCs w:val="18"/>
              </w:rPr>
              <w:t>The assessment findings associated with the patient's face.</w:t>
            </w:r>
          </w:p>
        </w:tc>
        <w:tc>
          <w:tcPr>
            <w:tcW w:w="1980" w:type="dxa"/>
            <w:tcPrChange w:id="2275" w:author="Andrea K. Fourquet" w:date="2017-04-25T23:21:00Z">
              <w:tcPr>
                <w:tcW w:w="6242" w:type="dxa"/>
              </w:tcPr>
            </w:tcPrChange>
          </w:tcPr>
          <w:p w14:paraId="5E2F4740" w14:textId="77777777" w:rsidR="003C038A" w:rsidRDefault="003C038A" w:rsidP="003C038A">
            <w:pPr>
              <w:spacing w:before="40" w:after="40"/>
              <w:ind w:left="72" w:right="72"/>
              <w:rPr>
                <w:sz w:val="18"/>
                <w:szCs w:val="18"/>
              </w:rPr>
            </w:pPr>
          </w:p>
        </w:tc>
      </w:tr>
      <w:tr w:rsidR="003C038A" w14:paraId="3DFC1F71" w14:textId="77777777" w:rsidTr="003C038A">
        <w:tc>
          <w:tcPr>
            <w:tcW w:w="1770" w:type="dxa"/>
            <w:tcMar>
              <w:left w:w="40" w:type="dxa"/>
              <w:right w:w="40" w:type="dxa"/>
            </w:tcMar>
            <w:vAlign w:val="bottom"/>
            <w:tcPrChange w:id="2276" w:author="Andrea K. Fourquet" w:date="2017-04-25T23:21:00Z">
              <w:tcPr>
                <w:tcW w:w="1770" w:type="dxa"/>
                <w:tcMar>
                  <w:left w:w="40" w:type="dxa"/>
                  <w:right w:w="40" w:type="dxa"/>
                </w:tcMar>
                <w:vAlign w:val="bottom"/>
              </w:tcPr>
            </w:tcPrChange>
          </w:tcPr>
          <w:p w14:paraId="1D640F0D" w14:textId="77777777" w:rsidR="003C038A" w:rsidRDefault="003C038A" w:rsidP="003C038A">
            <w:pPr>
              <w:spacing w:before="40" w:after="40"/>
              <w:ind w:left="72" w:right="72"/>
              <w:jc w:val="right"/>
              <w:rPr>
                <w:sz w:val="18"/>
                <w:szCs w:val="18"/>
              </w:rPr>
            </w:pPr>
            <w:r>
              <w:rPr>
                <w:sz w:val="18"/>
                <w:szCs w:val="18"/>
              </w:rPr>
              <w:t>Neck Assessment</w:t>
            </w:r>
          </w:p>
        </w:tc>
        <w:tc>
          <w:tcPr>
            <w:tcW w:w="1918" w:type="dxa"/>
            <w:vAlign w:val="bottom"/>
            <w:tcPrChange w:id="2277" w:author="Andrea K. Fourquet" w:date="2017-04-25T23:21:00Z">
              <w:tcPr>
                <w:tcW w:w="1918" w:type="dxa"/>
                <w:vAlign w:val="bottom"/>
              </w:tcPr>
            </w:tcPrChange>
          </w:tcPr>
          <w:p w14:paraId="764EA8BC" w14:textId="7CDDFBB8" w:rsidR="003C038A" w:rsidRDefault="003C038A" w:rsidP="003C038A">
            <w:pPr>
              <w:spacing w:before="40" w:after="40"/>
              <w:ind w:left="72" w:right="72"/>
              <w:rPr>
                <w:ins w:id="2278" w:author="Andrea K. Fourquet" w:date="2017-04-25T23:19:00Z"/>
                <w:sz w:val="18"/>
                <w:szCs w:val="18"/>
              </w:rPr>
            </w:pPr>
            <w:ins w:id="2279" w:author="Andrea K. Fourquet" w:date="2017-04-25T23:19:00Z">
              <w:r>
                <w:rPr>
                  <w:sz w:val="18"/>
                  <w:szCs w:val="18"/>
                </w:rPr>
                <w:t>Observation.interpretation</w:t>
              </w:r>
            </w:ins>
          </w:p>
        </w:tc>
        <w:tc>
          <w:tcPr>
            <w:tcW w:w="1170" w:type="dxa"/>
            <w:tcPrChange w:id="2280" w:author="Andrea K. Fourquet" w:date="2017-04-25T23:21:00Z">
              <w:tcPr>
                <w:tcW w:w="1170" w:type="dxa"/>
              </w:tcPr>
            </w:tcPrChange>
          </w:tcPr>
          <w:p w14:paraId="00F9D3F4" w14:textId="43EE72A3" w:rsidR="003C038A" w:rsidRDefault="003C038A" w:rsidP="003C038A">
            <w:pPr>
              <w:spacing w:before="40" w:after="40"/>
              <w:ind w:left="72" w:right="72"/>
              <w:rPr>
                <w:ins w:id="2281" w:author="Andrea K. Fourquet" w:date="2017-04-25T23:19:00Z"/>
                <w:sz w:val="18"/>
                <w:szCs w:val="18"/>
              </w:rPr>
            </w:pPr>
          </w:p>
        </w:tc>
        <w:tc>
          <w:tcPr>
            <w:tcW w:w="3240" w:type="dxa"/>
            <w:tcMar>
              <w:left w:w="40" w:type="dxa"/>
              <w:right w:w="40" w:type="dxa"/>
            </w:tcMar>
            <w:vAlign w:val="bottom"/>
            <w:tcPrChange w:id="2282" w:author="Andrea K. Fourquet" w:date="2017-04-25T23:21:00Z">
              <w:tcPr>
                <w:tcW w:w="3240" w:type="dxa"/>
                <w:tcMar>
                  <w:left w:w="40" w:type="dxa"/>
                  <w:right w:w="40" w:type="dxa"/>
                </w:tcMar>
                <w:vAlign w:val="bottom"/>
              </w:tcPr>
            </w:tcPrChange>
          </w:tcPr>
          <w:p w14:paraId="22A2300E" w14:textId="0EB9979B" w:rsidR="003C038A" w:rsidRDefault="003C038A" w:rsidP="003C038A">
            <w:pPr>
              <w:spacing w:before="40" w:after="40"/>
              <w:ind w:left="72" w:right="72"/>
              <w:rPr>
                <w:sz w:val="18"/>
                <w:szCs w:val="18"/>
              </w:rPr>
            </w:pPr>
            <w:r>
              <w:rPr>
                <w:sz w:val="18"/>
                <w:szCs w:val="18"/>
              </w:rPr>
              <w:t>The assessment findings associated with the patient's neck.</w:t>
            </w:r>
          </w:p>
        </w:tc>
        <w:tc>
          <w:tcPr>
            <w:tcW w:w="1980" w:type="dxa"/>
            <w:tcPrChange w:id="2283" w:author="Andrea K. Fourquet" w:date="2017-04-25T23:21:00Z">
              <w:tcPr>
                <w:tcW w:w="6242" w:type="dxa"/>
              </w:tcPr>
            </w:tcPrChange>
          </w:tcPr>
          <w:p w14:paraId="61A62591" w14:textId="77777777" w:rsidR="003C038A" w:rsidRDefault="003C038A" w:rsidP="003C038A">
            <w:pPr>
              <w:spacing w:before="40" w:after="40"/>
              <w:ind w:left="72" w:right="72"/>
              <w:rPr>
                <w:sz w:val="18"/>
                <w:szCs w:val="18"/>
              </w:rPr>
            </w:pPr>
          </w:p>
        </w:tc>
      </w:tr>
      <w:tr w:rsidR="003C038A" w14:paraId="71A86DD5" w14:textId="77777777" w:rsidTr="003C038A">
        <w:tc>
          <w:tcPr>
            <w:tcW w:w="1770" w:type="dxa"/>
            <w:tcMar>
              <w:left w:w="40" w:type="dxa"/>
              <w:right w:w="40" w:type="dxa"/>
            </w:tcMar>
            <w:vAlign w:val="bottom"/>
            <w:tcPrChange w:id="2284" w:author="Andrea K. Fourquet" w:date="2017-04-25T23:21:00Z">
              <w:tcPr>
                <w:tcW w:w="1770" w:type="dxa"/>
                <w:tcMar>
                  <w:left w:w="40" w:type="dxa"/>
                  <w:right w:w="40" w:type="dxa"/>
                </w:tcMar>
                <w:vAlign w:val="bottom"/>
              </w:tcPr>
            </w:tcPrChange>
          </w:tcPr>
          <w:p w14:paraId="0C4EFDE2" w14:textId="77777777" w:rsidR="003C038A" w:rsidRDefault="003C038A" w:rsidP="003C038A">
            <w:pPr>
              <w:spacing w:before="40" w:after="40"/>
              <w:ind w:left="72" w:right="72"/>
              <w:jc w:val="right"/>
              <w:rPr>
                <w:sz w:val="18"/>
                <w:szCs w:val="18"/>
              </w:rPr>
            </w:pPr>
            <w:r>
              <w:rPr>
                <w:sz w:val="18"/>
                <w:szCs w:val="18"/>
              </w:rPr>
              <w:t>Chest/Lungs Assessment</w:t>
            </w:r>
          </w:p>
        </w:tc>
        <w:tc>
          <w:tcPr>
            <w:tcW w:w="1918" w:type="dxa"/>
            <w:vAlign w:val="bottom"/>
            <w:tcPrChange w:id="2285" w:author="Andrea K. Fourquet" w:date="2017-04-25T23:21:00Z">
              <w:tcPr>
                <w:tcW w:w="1918" w:type="dxa"/>
                <w:vAlign w:val="bottom"/>
              </w:tcPr>
            </w:tcPrChange>
          </w:tcPr>
          <w:p w14:paraId="40F06B1B" w14:textId="6B0ECF62" w:rsidR="003C038A" w:rsidRDefault="003C038A" w:rsidP="003C038A">
            <w:pPr>
              <w:spacing w:before="40" w:after="40"/>
              <w:ind w:left="72" w:right="72"/>
              <w:rPr>
                <w:ins w:id="2286" w:author="Andrea K. Fourquet" w:date="2017-04-25T23:19:00Z"/>
                <w:sz w:val="18"/>
                <w:szCs w:val="18"/>
              </w:rPr>
            </w:pPr>
            <w:ins w:id="2287" w:author="Andrea K. Fourquet" w:date="2017-04-25T23:19:00Z">
              <w:r>
                <w:rPr>
                  <w:sz w:val="18"/>
                  <w:szCs w:val="18"/>
                </w:rPr>
                <w:t>Observation.interpretation</w:t>
              </w:r>
            </w:ins>
          </w:p>
        </w:tc>
        <w:tc>
          <w:tcPr>
            <w:tcW w:w="1170" w:type="dxa"/>
            <w:tcPrChange w:id="2288" w:author="Andrea K. Fourquet" w:date="2017-04-25T23:21:00Z">
              <w:tcPr>
                <w:tcW w:w="1170" w:type="dxa"/>
              </w:tcPr>
            </w:tcPrChange>
          </w:tcPr>
          <w:p w14:paraId="1F00B00A" w14:textId="2D215F85" w:rsidR="003C038A" w:rsidRDefault="003C038A" w:rsidP="003C038A">
            <w:pPr>
              <w:spacing w:before="40" w:after="40"/>
              <w:ind w:left="72" w:right="72"/>
              <w:rPr>
                <w:ins w:id="2289" w:author="Andrea K. Fourquet" w:date="2017-04-25T23:19:00Z"/>
                <w:sz w:val="18"/>
                <w:szCs w:val="18"/>
              </w:rPr>
            </w:pPr>
          </w:p>
        </w:tc>
        <w:tc>
          <w:tcPr>
            <w:tcW w:w="3240" w:type="dxa"/>
            <w:tcMar>
              <w:left w:w="40" w:type="dxa"/>
              <w:right w:w="40" w:type="dxa"/>
            </w:tcMar>
            <w:vAlign w:val="bottom"/>
            <w:tcPrChange w:id="2290" w:author="Andrea K. Fourquet" w:date="2017-04-25T23:21:00Z">
              <w:tcPr>
                <w:tcW w:w="3240" w:type="dxa"/>
                <w:tcMar>
                  <w:left w:w="40" w:type="dxa"/>
                  <w:right w:w="40" w:type="dxa"/>
                </w:tcMar>
                <w:vAlign w:val="bottom"/>
              </w:tcPr>
            </w:tcPrChange>
          </w:tcPr>
          <w:p w14:paraId="4D6E73AF" w14:textId="5500E93D" w:rsidR="003C038A" w:rsidRDefault="003C038A" w:rsidP="003C038A">
            <w:pPr>
              <w:spacing w:before="40" w:after="40"/>
              <w:ind w:left="72" w:right="72"/>
              <w:rPr>
                <w:sz w:val="18"/>
                <w:szCs w:val="18"/>
              </w:rPr>
            </w:pPr>
            <w:r>
              <w:rPr>
                <w:sz w:val="18"/>
                <w:szCs w:val="18"/>
              </w:rPr>
              <w:t>The assessment findings associated with the patient's chest/lungs.</w:t>
            </w:r>
          </w:p>
        </w:tc>
        <w:tc>
          <w:tcPr>
            <w:tcW w:w="1980" w:type="dxa"/>
            <w:tcPrChange w:id="2291" w:author="Andrea K. Fourquet" w:date="2017-04-25T23:21:00Z">
              <w:tcPr>
                <w:tcW w:w="6242" w:type="dxa"/>
              </w:tcPr>
            </w:tcPrChange>
          </w:tcPr>
          <w:p w14:paraId="69300122" w14:textId="77777777" w:rsidR="003C038A" w:rsidRDefault="003C038A" w:rsidP="003C038A">
            <w:pPr>
              <w:spacing w:before="40" w:after="40"/>
              <w:ind w:left="72" w:right="72"/>
              <w:rPr>
                <w:sz w:val="18"/>
                <w:szCs w:val="18"/>
              </w:rPr>
            </w:pPr>
          </w:p>
        </w:tc>
      </w:tr>
      <w:tr w:rsidR="003C038A" w14:paraId="2350764F" w14:textId="77777777" w:rsidTr="003C038A">
        <w:tc>
          <w:tcPr>
            <w:tcW w:w="1770" w:type="dxa"/>
            <w:tcMar>
              <w:left w:w="40" w:type="dxa"/>
              <w:right w:w="40" w:type="dxa"/>
            </w:tcMar>
            <w:vAlign w:val="bottom"/>
            <w:tcPrChange w:id="2292" w:author="Andrea K. Fourquet" w:date="2017-04-25T23:21:00Z">
              <w:tcPr>
                <w:tcW w:w="1770" w:type="dxa"/>
                <w:tcMar>
                  <w:left w:w="40" w:type="dxa"/>
                  <w:right w:w="40" w:type="dxa"/>
                </w:tcMar>
                <w:vAlign w:val="bottom"/>
              </w:tcPr>
            </w:tcPrChange>
          </w:tcPr>
          <w:p w14:paraId="658A8794" w14:textId="77777777" w:rsidR="003C038A" w:rsidRDefault="003C038A" w:rsidP="003C038A">
            <w:pPr>
              <w:spacing w:before="40" w:after="40"/>
              <w:ind w:left="72" w:right="72"/>
              <w:jc w:val="right"/>
              <w:rPr>
                <w:sz w:val="18"/>
                <w:szCs w:val="18"/>
              </w:rPr>
            </w:pPr>
            <w:r>
              <w:rPr>
                <w:sz w:val="18"/>
                <w:szCs w:val="18"/>
              </w:rPr>
              <w:t>Heart Assessment</w:t>
            </w:r>
          </w:p>
        </w:tc>
        <w:tc>
          <w:tcPr>
            <w:tcW w:w="1918" w:type="dxa"/>
            <w:vAlign w:val="bottom"/>
            <w:tcPrChange w:id="2293" w:author="Andrea K. Fourquet" w:date="2017-04-25T23:21:00Z">
              <w:tcPr>
                <w:tcW w:w="1918" w:type="dxa"/>
                <w:vAlign w:val="bottom"/>
              </w:tcPr>
            </w:tcPrChange>
          </w:tcPr>
          <w:p w14:paraId="5DC094AA" w14:textId="3236C116" w:rsidR="003C038A" w:rsidRDefault="003C038A" w:rsidP="003C038A">
            <w:pPr>
              <w:spacing w:before="40" w:after="40"/>
              <w:ind w:left="72" w:right="72"/>
              <w:rPr>
                <w:ins w:id="2294" w:author="Andrea K. Fourquet" w:date="2017-04-25T23:19:00Z"/>
                <w:sz w:val="18"/>
                <w:szCs w:val="18"/>
              </w:rPr>
            </w:pPr>
            <w:ins w:id="2295" w:author="Andrea K. Fourquet" w:date="2017-04-25T23:19:00Z">
              <w:r>
                <w:rPr>
                  <w:sz w:val="18"/>
                  <w:szCs w:val="18"/>
                </w:rPr>
                <w:t>Observation.interpretation</w:t>
              </w:r>
            </w:ins>
          </w:p>
        </w:tc>
        <w:tc>
          <w:tcPr>
            <w:tcW w:w="1170" w:type="dxa"/>
            <w:tcPrChange w:id="2296" w:author="Andrea K. Fourquet" w:date="2017-04-25T23:21:00Z">
              <w:tcPr>
                <w:tcW w:w="1170" w:type="dxa"/>
              </w:tcPr>
            </w:tcPrChange>
          </w:tcPr>
          <w:p w14:paraId="12C3A3C7" w14:textId="66FAEA06" w:rsidR="003C038A" w:rsidRDefault="003C038A" w:rsidP="003C038A">
            <w:pPr>
              <w:spacing w:before="40" w:after="40"/>
              <w:ind w:left="72" w:right="72"/>
              <w:rPr>
                <w:ins w:id="2297" w:author="Andrea K. Fourquet" w:date="2017-04-25T23:19:00Z"/>
                <w:sz w:val="18"/>
                <w:szCs w:val="18"/>
              </w:rPr>
            </w:pPr>
          </w:p>
        </w:tc>
        <w:tc>
          <w:tcPr>
            <w:tcW w:w="3240" w:type="dxa"/>
            <w:tcMar>
              <w:left w:w="40" w:type="dxa"/>
              <w:right w:w="40" w:type="dxa"/>
            </w:tcMar>
            <w:vAlign w:val="bottom"/>
            <w:tcPrChange w:id="2298" w:author="Andrea K. Fourquet" w:date="2017-04-25T23:21:00Z">
              <w:tcPr>
                <w:tcW w:w="3240" w:type="dxa"/>
                <w:tcMar>
                  <w:left w:w="40" w:type="dxa"/>
                  <w:right w:w="40" w:type="dxa"/>
                </w:tcMar>
                <w:vAlign w:val="bottom"/>
              </w:tcPr>
            </w:tcPrChange>
          </w:tcPr>
          <w:p w14:paraId="0E8014B5" w14:textId="0766EDF6" w:rsidR="003C038A" w:rsidRDefault="003C038A" w:rsidP="003C038A">
            <w:pPr>
              <w:spacing w:before="40" w:after="40"/>
              <w:ind w:left="72" w:right="72"/>
              <w:rPr>
                <w:sz w:val="18"/>
                <w:szCs w:val="18"/>
              </w:rPr>
            </w:pPr>
            <w:r>
              <w:rPr>
                <w:sz w:val="18"/>
                <w:szCs w:val="18"/>
              </w:rPr>
              <w:t>The assessment findings associated with the patient's heart.</w:t>
            </w:r>
          </w:p>
        </w:tc>
        <w:tc>
          <w:tcPr>
            <w:tcW w:w="1980" w:type="dxa"/>
            <w:tcPrChange w:id="2299" w:author="Andrea K. Fourquet" w:date="2017-04-25T23:21:00Z">
              <w:tcPr>
                <w:tcW w:w="6242" w:type="dxa"/>
              </w:tcPr>
            </w:tcPrChange>
          </w:tcPr>
          <w:p w14:paraId="3E782C83" w14:textId="77777777" w:rsidR="003C038A" w:rsidRDefault="003C038A" w:rsidP="003C038A">
            <w:pPr>
              <w:spacing w:before="40" w:after="40"/>
              <w:ind w:left="72" w:right="72"/>
              <w:rPr>
                <w:sz w:val="18"/>
                <w:szCs w:val="18"/>
              </w:rPr>
            </w:pPr>
          </w:p>
        </w:tc>
      </w:tr>
      <w:tr w:rsidR="003C038A" w14:paraId="0355623F" w14:textId="77777777" w:rsidTr="003C038A">
        <w:tc>
          <w:tcPr>
            <w:tcW w:w="1770" w:type="dxa"/>
            <w:tcMar>
              <w:left w:w="40" w:type="dxa"/>
              <w:right w:w="40" w:type="dxa"/>
            </w:tcMar>
            <w:vAlign w:val="bottom"/>
            <w:tcPrChange w:id="2300" w:author="Andrea K. Fourquet" w:date="2017-04-25T23:21:00Z">
              <w:tcPr>
                <w:tcW w:w="1770" w:type="dxa"/>
                <w:tcMar>
                  <w:left w:w="40" w:type="dxa"/>
                  <w:right w:w="40" w:type="dxa"/>
                </w:tcMar>
                <w:vAlign w:val="bottom"/>
              </w:tcPr>
            </w:tcPrChange>
          </w:tcPr>
          <w:p w14:paraId="60D76A92" w14:textId="77777777" w:rsidR="003C038A" w:rsidRDefault="003C038A" w:rsidP="003C038A">
            <w:pPr>
              <w:spacing w:before="40" w:after="40"/>
              <w:ind w:left="72" w:right="72"/>
              <w:jc w:val="right"/>
              <w:rPr>
                <w:sz w:val="18"/>
                <w:szCs w:val="18"/>
              </w:rPr>
            </w:pPr>
            <w:r>
              <w:rPr>
                <w:sz w:val="18"/>
                <w:szCs w:val="18"/>
              </w:rPr>
              <w:t>Abdominal Assessment Finding Location</w:t>
            </w:r>
          </w:p>
        </w:tc>
        <w:tc>
          <w:tcPr>
            <w:tcW w:w="1918" w:type="dxa"/>
            <w:vAlign w:val="bottom"/>
            <w:tcPrChange w:id="2301" w:author="Andrea K. Fourquet" w:date="2017-04-25T23:21:00Z">
              <w:tcPr>
                <w:tcW w:w="1918" w:type="dxa"/>
                <w:vAlign w:val="bottom"/>
              </w:tcPr>
            </w:tcPrChange>
          </w:tcPr>
          <w:p w14:paraId="3A399D55" w14:textId="799A44C7" w:rsidR="003C038A" w:rsidRDefault="003C038A" w:rsidP="003C038A">
            <w:pPr>
              <w:spacing w:before="40" w:after="40"/>
              <w:ind w:left="72" w:right="72"/>
              <w:rPr>
                <w:ins w:id="2302" w:author="Andrea K. Fourquet" w:date="2017-04-25T23:19:00Z"/>
                <w:sz w:val="18"/>
                <w:szCs w:val="18"/>
              </w:rPr>
            </w:pPr>
            <w:ins w:id="2303" w:author="Andrea K. Fourquet" w:date="2017-04-25T23:19:00Z">
              <w:r>
                <w:rPr>
                  <w:sz w:val="18"/>
                  <w:szCs w:val="18"/>
                </w:rPr>
                <w:t>Observation.bodySite</w:t>
              </w:r>
            </w:ins>
          </w:p>
        </w:tc>
        <w:tc>
          <w:tcPr>
            <w:tcW w:w="1170" w:type="dxa"/>
            <w:tcPrChange w:id="2304" w:author="Andrea K. Fourquet" w:date="2017-04-25T23:21:00Z">
              <w:tcPr>
                <w:tcW w:w="1170" w:type="dxa"/>
              </w:tcPr>
            </w:tcPrChange>
          </w:tcPr>
          <w:p w14:paraId="7983BB26" w14:textId="215B9695" w:rsidR="003C038A" w:rsidRDefault="003C038A" w:rsidP="003C038A">
            <w:pPr>
              <w:spacing w:before="40" w:after="40"/>
              <w:ind w:left="72" w:right="72"/>
              <w:rPr>
                <w:ins w:id="2305" w:author="Andrea K. Fourquet" w:date="2017-04-25T23:19:00Z"/>
                <w:sz w:val="18"/>
                <w:szCs w:val="18"/>
              </w:rPr>
            </w:pPr>
          </w:p>
        </w:tc>
        <w:tc>
          <w:tcPr>
            <w:tcW w:w="3240" w:type="dxa"/>
            <w:tcMar>
              <w:left w:w="40" w:type="dxa"/>
              <w:right w:w="40" w:type="dxa"/>
            </w:tcMar>
            <w:vAlign w:val="bottom"/>
            <w:tcPrChange w:id="2306" w:author="Andrea K. Fourquet" w:date="2017-04-25T23:21:00Z">
              <w:tcPr>
                <w:tcW w:w="3240" w:type="dxa"/>
                <w:tcMar>
                  <w:left w:w="40" w:type="dxa"/>
                  <w:right w:w="40" w:type="dxa"/>
                </w:tcMar>
                <w:vAlign w:val="bottom"/>
              </w:tcPr>
            </w:tcPrChange>
          </w:tcPr>
          <w:p w14:paraId="432053E2" w14:textId="2292EC66" w:rsidR="003C038A" w:rsidRDefault="003C038A" w:rsidP="003C038A">
            <w:pPr>
              <w:spacing w:before="40" w:after="40"/>
              <w:ind w:left="72" w:right="72"/>
              <w:rPr>
                <w:sz w:val="18"/>
                <w:szCs w:val="18"/>
              </w:rPr>
            </w:pPr>
            <w:r>
              <w:rPr>
                <w:sz w:val="18"/>
                <w:szCs w:val="18"/>
              </w:rPr>
              <w:t>The location of the patient's abdomen assessment findings.</w:t>
            </w:r>
          </w:p>
        </w:tc>
        <w:tc>
          <w:tcPr>
            <w:tcW w:w="1980" w:type="dxa"/>
            <w:tcPrChange w:id="2307" w:author="Andrea K. Fourquet" w:date="2017-04-25T23:21:00Z">
              <w:tcPr>
                <w:tcW w:w="6242" w:type="dxa"/>
              </w:tcPr>
            </w:tcPrChange>
          </w:tcPr>
          <w:p w14:paraId="666672F7" w14:textId="77777777" w:rsidR="003C038A" w:rsidRDefault="003C038A" w:rsidP="003C038A">
            <w:pPr>
              <w:spacing w:before="40" w:after="40"/>
              <w:ind w:left="72" w:right="72"/>
              <w:rPr>
                <w:sz w:val="18"/>
                <w:szCs w:val="18"/>
              </w:rPr>
            </w:pPr>
          </w:p>
        </w:tc>
      </w:tr>
      <w:tr w:rsidR="003C038A" w14:paraId="37C07672" w14:textId="77777777" w:rsidTr="003C038A">
        <w:tc>
          <w:tcPr>
            <w:tcW w:w="1770" w:type="dxa"/>
            <w:tcMar>
              <w:left w:w="40" w:type="dxa"/>
              <w:right w:w="40" w:type="dxa"/>
            </w:tcMar>
            <w:vAlign w:val="bottom"/>
            <w:tcPrChange w:id="2308" w:author="Andrea K. Fourquet" w:date="2017-04-25T23:21:00Z">
              <w:tcPr>
                <w:tcW w:w="1770" w:type="dxa"/>
                <w:tcMar>
                  <w:left w:w="40" w:type="dxa"/>
                  <w:right w:w="40" w:type="dxa"/>
                </w:tcMar>
                <w:vAlign w:val="bottom"/>
              </w:tcPr>
            </w:tcPrChange>
          </w:tcPr>
          <w:p w14:paraId="7DA6CFAB" w14:textId="77777777" w:rsidR="003C038A" w:rsidRDefault="003C038A" w:rsidP="003C038A">
            <w:pPr>
              <w:spacing w:before="40" w:after="40"/>
              <w:ind w:left="72" w:right="72"/>
              <w:jc w:val="right"/>
              <w:rPr>
                <w:sz w:val="18"/>
                <w:szCs w:val="18"/>
              </w:rPr>
            </w:pPr>
            <w:r>
              <w:rPr>
                <w:sz w:val="18"/>
                <w:szCs w:val="18"/>
              </w:rPr>
              <w:t>Abdominal Assessment Finding Location</w:t>
            </w:r>
          </w:p>
        </w:tc>
        <w:tc>
          <w:tcPr>
            <w:tcW w:w="1918" w:type="dxa"/>
            <w:vAlign w:val="bottom"/>
            <w:tcPrChange w:id="2309" w:author="Andrea K. Fourquet" w:date="2017-04-25T23:21:00Z">
              <w:tcPr>
                <w:tcW w:w="1918" w:type="dxa"/>
                <w:vAlign w:val="bottom"/>
              </w:tcPr>
            </w:tcPrChange>
          </w:tcPr>
          <w:p w14:paraId="37F49D67" w14:textId="2E4D73B1" w:rsidR="003C038A" w:rsidRDefault="003C038A" w:rsidP="003C038A">
            <w:pPr>
              <w:spacing w:before="40" w:after="40"/>
              <w:ind w:left="72" w:right="72"/>
              <w:rPr>
                <w:ins w:id="2310" w:author="Andrea K. Fourquet" w:date="2017-04-25T23:19:00Z"/>
                <w:sz w:val="18"/>
                <w:szCs w:val="18"/>
              </w:rPr>
            </w:pPr>
            <w:ins w:id="2311" w:author="Andrea K. Fourquet" w:date="2017-04-25T23:19:00Z">
              <w:r>
                <w:rPr>
                  <w:sz w:val="18"/>
                  <w:szCs w:val="18"/>
                </w:rPr>
                <w:t>Observation.bodySite</w:t>
              </w:r>
            </w:ins>
          </w:p>
        </w:tc>
        <w:tc>
          <w:tcPr>
            <w:tcW w:w="1170" w:type="dxa"/>
            <w:tcPrChange w:id="2312" w:author="Andrea K. Fourquet" w:date="2017-04-25T23:21:00Z">
              <w:tcPr>
                <w:tcW w:w="1170" w:type="dxa"/>
              </w:tcPr>
            </w:tcPrChange>
          </w:tcPr>
          <w:p w14:paraId="3F608989" w14:textId="658BE4A3" w:rsidR="003C038A" w:rsidRDefault="003C038A" w:rsidP="003C038A">
            <w:pPr>
              <w:spacing w:before="40" w:after="40"/>
              <w:ind w:left="72" w:right="72"/>
              <w:rPr>
                <w:ins w:id="2313" w:author="Andrea K. Fourquet" w:date="2017-04-25T23:19:00Z"/>
                <w:sz w:val="18"/>
                <w:szCs w:val="18"/>
              </w:rPr>
            </w:pPr>
          </w:p>
        </w:tc>
        <w:tc>
          <w:tcPr>
            <w:tcW w:w="3240" w:type="dxa"/>
            <w:tcMar>
              <w:left w:w="40" w:type="dxa"/>
              <w:right w:w="40" w:type="dxa"/>
            </w:tcMar>
            <w:vAlign w:val="bottom"/>
            <w:tcPrChange w:id="2314" w:author="Andrea K. Fourquet" w:date="2017-04-25T23:21:00Z">
              <w:tcPr>
                <w:tcW w:w="3240" w:type="dxa"/>
                <w:tcMar>
                  <w:left w:w="40" w:type="dxa"/>
                  <w:right w:w="40" w:type="dxa"/>
                </w:tcMar>
                <w:vAlign w:val="bottom"/>
              </w:tcPr>
            </w:tcPrChange>
          </w:tcPr>
          <w:p w14:paraId="0379C997" w14:textId="0973ED3A" w:rsidR="003C038A" w:rsidRDefault="003C038A" w:rsidP="003C038A">
            <w:pPr>
              <w:spacing w:before="40" w:after="40"/>
              <w:ind w:left="72" w:right="72"/>
              <w:rPr>
                <w:sz w:val="18"/>
                <w:szCs w:val="18"/>
              </w:rPr>
            </w:pPr>
            <w:r>
              <w:rPr>
                <w:sz w:val="18"/>
                <w:szCs w:val="18"/>
              </w:rPr>
              <w:t>The location of the patient's abdomen assessment findings.</w:t>
            </w:r>
          </w:p>
        </w:tc>
        <w:tc>
          <w:tcPr>
            <w:tcW w:w="1980" w:type="dxa"/>
            <w:tcPrChange w:id="2315" w:author="Andrea K. Fourquet" w:date="2017-04-25T23:21:00Z">
              <w:tcPr>
                <w:tcW w:w="6242" w:type="dxa"/>
              </w:tcPr>
            </w:tcPrChange>
          </w:tcPr>
          <w:p w14:paraId="4F1D728D" w14:textId="77777777" w:rsidR="003C038A" w:rsidRDefault="003C038A" w:rsidP="003C038A">
            <w:pPr>
              <w:spacing w:before="40" w:after="40"/>
              <w:ind w:left="72" w:right="72"/>
              <w:rPr>
                <w:sz w:val="18"/>
                <w:szCs w:val="18"/>
              </w:rPr>
            </w:pPr>
          </w:p>
        </w:tc>
      </w:tr>
      <w:tr w:rsidR="003C038A" w14:paraId="10845101" w14:textId="77777777" w:rsidTr="003C038A">
        <w:tc>
          <w:tcPr>
            <w:tcW w:w="1770" w:type="dxa"/>
            <w:tcMar>
              <w:left w:w="40" w:type="dxa"/>
              <w:right w:w="40" w:type="dxa"/>
            </w:tcMar>
            <w:vAlign w:val="bottom"/>
            <w:tcPrChange w:id="2316" w:author="Andrea K. Fourquet" w:date="2017-04-25T23:21:00Z">
              <w:tcPr>
                <w:tcW w:w="1770" w:type="dxa"/>
                <w:tcMar>
                  <w:left w:w="40" w:type="dxa"/>
                  <w:right w:w="40" w:type="dxa"/>
                </w:tcMar>
                <w:vAlign w:val="bottom"/>
              </w:tcPr>
            </w:tcPrChange>
          </w:tcPr>
          <w:p w14:paraId="6D8CCA7A" w14:textId="77777777" w:rsidR="003C038A" w:rsidRDefault="003C038A" w:rsidP="003C038A">
            <w:pPr>
              <w:spacing w:before="40" w:after="40"/>
              <w:ind w:left="72" w:right="72"/>
              <w:jc w:val="right"/>
              <w:rPr>
                <w:sz w:val="18"/>
                <w:szCs w:val="18"/>
              </w:rPr>
            </w:pPr>
            <w:r>
              <w:rPr>
                <w:sz w:val="18"/>
                <w:szCs w:val="18"/>
              </w:rPr>
              <w:t>Abdomen Assessment</w:t>
            </w:r>
          </w:p>
        </w:tc>
        <w:tc>
          <w:tcPr>
            <w:tcW w:w="1918" w:type="dxa"/>
            <w:vAlign w:val="bottom"/>
            <w:tcPrChange w:id="2317" w:author="Andrea K. Fourquet" w:date="2017-04-25T23:21:00Z">
              <w:tcPr>
                <w:tcW w:w="1918" w:type="dxa"/>
                <w:vAlign w:val="bottom"/>
              </w:tcPr>
            </w:tcPrChange>
          </w:tcPr>
          <w:p w14:paraId="0026C4D4" w14:textId="6C5C0844" w:rsidR="003C038A" w:rsidRDefault="003C038A" w:rsidP="003C038A">
            <w:pPr>
              <w:spacing w:before="40" w:after="40"/>
              <w:ind w:left="72" w:right="72"/>
              <w:rPr>
                <w:ins w:id="2318" w:author="Andrea K. Fourquet" w:date="2017-04-25T23:19:00Z"/>
                <w:sz w:val="18"/>
                <w:szCs w:val="18"/>
              </w:rPr>
            </w:pPr>
            <w:ins w:id="2319" w:author="Andrea K. Fourquet" w:date="2017-04-25T23:19:00Z">
              <w:r>
                <w:rPr>
                  <w:sz w:val="18"/>
                  <w:szCs w:val="18"/>
                </w:rPr>
                <w:t>Observation.interpretation</w:t>
              </w:r>
            </w:ins>
          </w:p>
        </w:tc>
        <w:tc>
          <w:tcPr>
            <w:tcW w:w="1170" w:type="dxa"/>
            <w:tcPrChange w:id="2320" w:author="Andrea K. Fourquet" w:date="2017-04-25T23:21:00Z">
              <w:tcPr>
                <w:tcW w:w="1170" w:type="dxa"/>
              </w:tcPr>
            </w:tcPrChange>
          </w:tcPr>
          <w:p w14:paraId="6CA79CE7" w14:textId="1F6B3362" w:rsidR="003C038A" w:rsidRDefault="003C038A" w:rsidP="003C038A">
            <w:pPr>
              <w:spacing w:before="40" w:after="40"/>
              <w:ind w:left="72" w:right="72"/>
              <w:rPr>
                <w:ins w:id="2321" w:author="Andrea K. Fourquet" w:date="2017-04-25T23:19:00Z"/>
                <w:sz w:val="18"/>
                <w:szCs w:val="18"/>
              </w:rPr>
            </w:pPr>
          </w:p>
        </w:tc>
        <w:tc>
          <w:tcPr>
            <w:tcW w:w="3240" w:type="dxa"/>
            <w:tcMar>
              <w:left w:w="40" w:type="dxa"/>
              <w:right w:w="40" w:type="dxa"/>
            </w:tcMar>
            <w:vAlign w:val="bottom"/>
            <w:tcPrChange w:id="2322" w:author="Andrea K. Fourquet" w:date="2017-04-25T23:21:00Z">
              <w:tcPr>
                <w:tcW w:w="3240" w:type="dxa"/>
                <w:tcMar>
                  <w:left w:w="40" w:type="dxa"/>
                  <w:right w:w="40" w:type="dxa"/>
                </w:tcMar>
                <w:vAlign w:val="bottom"/>
              </w:tcPr>
            </w:tcPrChange>
          </w:tcPr>
          <w:p w14:paraId="4D40AD12" w14:textId="0F3B2FDB" w:rsidR="003C038A" w:rsidRDefault="003C038A" w:rsidP="003C038A">
            <w:pPr>
              <w:spacing w:before="40" w:after="40"/>
              <w:ind w:left="72" w:right="72"/>
              <w:rPr>
                <w:sz w:val="18"/>
                <w:szCs w:val="18"/>
              </w:rPr>
            </w:pPr>
            <w:r>
              <w:rPr>
                <w:sz w:val="18"/>
                <w:szCs w:val="18"/>
              </w:rPr>
              <w:t>The assessment findings associated with the patient's abdomen.</w:t>
            </w:r>
          </w:p>
        </w:tc>
        <w:tc>
          <w:tcPr>
            <w:tcW w:w="1980" w:type="dxa"/>
            <w:tcPrChange w:id="2323" w:author="Andrea K. Fourquet" w:date="2017-04-25T23:21:00Z">
              <w:tcPr>
                <w:tcW w:w="6242" w:type="dxa"/>
              </w:tcPr>
            </w:tcPrChange>
          </w:tcPr>
          <w:p w14:paraId="38D64E3D" w14:textId="77777777" w:rsidR="003C038A" w:rsidRDefault="003C038A" w:rsidP="003C038A">
            <w:pPr>
              <w:spacing w:before="40" w:after="40"/>
              <w:ind w:left="72" w:right="72"/>
              <w:rPr>
                <w:sz w:val="18"/>
                <w:szCs w:val="18"/>
              </w:rPr>
            </w:pPr>
          </w:p>
        </w:tc>
      </w:tr>
      <w:tr w:rsidR="003C038A" w14:paraId="1D9344C0" w14:textId="77777777" w:rsidTr="003C038A">
        <w:tc>
          <w:tcPr>
            <w:tcW w:w="1770" w:type="dxa"/>
            <w:tcMar>
              <w:left w:w="40" w:type="dxa"/>
              <w:right w:w="40" w:type="dxa"/>
            </w:tcMar>
            <w:vAlign w:val="bottom"/>
            <w:tcPrChange w:id="2324" w:author="Andrea K. Fourquet" w:date="2017-04-25T23:21:00Z">
              <w:tcPr>
                <w:tcW w:w="1770" w:type="dxa"/>
                <w:tcMar>
                  <w:left w:w="40" w:type="dxa"/>
                  <w:right w:w="40" w:type="dxa"/>
                </w:tcMar>
                <w:vAlign w:val="bottom"/>
              </w:tcPr>
            </w:tcPrChange>
          </w:tcPr>
          <w:p w14:paraId="3F245AD8" w14:textId="77777777" w:rsidR="003C038A" w:rsidRDefault="003C038A" w:rsidP="003C038A">
            <w:pPr>
              <w:spacing w:before="40" w:after="40"/>
              <w:ind w:left="72" w:right="72"/>
              <w:jc w:val="right"/>
              <w:rPr>
                <w:sz w:val="18"/>
                <w:szCs w:val="18"/>
              </w:rPr>
            </w:pPr>
            <w:r>
              <w:rPr>
                <w:sz w:val="18"/>
                <w:szCs w:val="18"/>
              </w:rPr>
              <w:t>Pelvis/Genitourinary Assessment</w:t>
            </w:r>
          </w:p>
        </w:tc>
        <w:tc>
          <w:tcPr>
            <w:tcW w:w="1918" w:type="dxa"/>
            <w:vAlign w:val="bottom"/>
            <w:tcPrChange w:id="2325" w:author="Andrea K. Fourquet" w:date="2017-04-25T23:21:00Z">
              <w:tcPr>
                <w:tcW w:w="1918" w:type="dxa"/>
                <w:vAlign w:val="bottom"/>
              </w:tcPr>
            </w:tcPrChange>
          </w:tcPr>
          <w:p w14:paraId="6B0AB6E8" w14:textId="21B61709" w:rsidR="003C038A" w:rsidRDefault="003C038A" w:rsidP="003C038A">
            <w:pPr>
              <w:spacing w:before="40" w:after="40"/>
              <w:ind w:left="72" w:right="72"/>
              <w:rPr>
                <w:ins w:id="2326" w:author="Andrea K. Fourquet" w:date="2017-04-25T23:19:00Z"/>
                <w:sz w:val="18"/>
                <w:szCs w:val="18"/>
              </w:rPr>
            </w:pPr>
            <w:ins w:id="2327" w:author="Andrea K. Fourquet" w:date="2017-04-25T23:19:00Z">
              <w:r>
                <w:rPr>
                  <w:sz w:val="18"/>
                  <w:szCs w:val="18"/>
                </w:rPr>
                <w:t>Observation.interpretation</w:t>
              </w:r>
            </w:ins>
          </w:p>
        </w:tc>
        <w:tc>
          <w:tcPr>
            <w:tcW w:w="1170" w:type="dxa"/>
            <w:tcPrChange w:id="2328" w:author="Andrea K. Fourquet" w:date="2017-04-25T23:21:00Z">
              <w:tcPr>
                <w:tcW w:w="1170" w:type="dxa"/>
              </w:tcPr>
            </w:tcPrChange>
          </w:tcPr>
          <w:p w14:paraId="3E1305DE" w14:textId="394C18E8" w:rsidR="003C038A" w:rsidRDefault="003C038A" w:rsidP="003C038A">
            <w:pPr>
              <w:spacing w:before="40" w:after="40"/>
              <w:ind w:left="72" w:right="72"/>
              <w:rPr>
                <w:ins w:id="2329" w:author="Andrea K. Fourquet" w:date="2017-04-25T23:19:00Z"/>
                <w:sz w:val="18"/>
                <w:szCs w:val="18"/>
              </w:rPr>
            </w:pPr>
          </w:p>
        </w:tc>
        <w:tc>
          <w:tcPr>
            <w:tcW w:w="3240" w:type="dxa"/>
            <w:tcMar>
              <w:left w:w="40" w:type="dxa"/>
              <w:right w:w="40" w:type="dxa"/>
            </w:tcMar>
            <w:vAlign w:val="center"/>
            <w:tcPrChange w:id="2330" w:author="Andrea K. Fourquet" w:date="2017-04-25T23:21:00Z">
              <w:tcPr>
                <w:tcW w:w="3240" w:type="dxa"/>
                <w:tcMar>
                  <w:left w:w="40" w:type="dxa"/>
                  <w:right w:w="40" w:type="dxa"/>
                </w:tcMar>
                <w:vAlign w:val="center"/>
              </w:tcPr>
            </w:tcPrChange>
          </w:tcPr>
          <w:p w14:paraId="70BDF53F" w14:textId="760878E6" w:rsidR="003C038A" w:rsidRDefault="003C038A" w:rsidP="003C038A">
            <w:pPr>
              <w:spacing w:before="40" w:after="40"/>
              <w:ind w:left="72" w:right="72"/>
              <w:rPr>
                <w:sz w:val="18"/>
                <w:szCs w:val="18"/>
              </w:rPr>
            </w:pPr>
            <w:r>
              <w:rPr>
                <w:sz w:val="18"/>
                <w:szCs w:val="18"/>
              </w:rPr>
              <w:t>The assessment findings associated with the patient's pelvis/genitourinary.</w:t>
            </w:r>
          </w:p>
        </w:tc>
        <w:tc>
          <w:tcPr>
            <w:tcW w:w="1980" w:type="dxa"/>
            <w:tcPrChange w:id="2331" w:author="Andrea K. Fourquet" w:date="2017-04-25T23:21:00Z">
              <w:tcPr>
                <w:tcW w:w="6242" w:type="dxa"/>
              </w:tcPr>
            </w:tcPrChange>
          </w:tcPr>
          <w:p w14:paraId="51073BF0" w14:textId="77777777" w:rsidR="003C038A" w:rsidRDefault="003C038A" w:rsidP="003C038A">
            <w:pPr>
              <w:spacing w:before="40" w:after="40"/>
              <w:ind w:left="72" w:right="72"/>
              <w:rPr>
                <w:sz w:val="18"/>
                <w:szCs w:val="18"/>
              </w:rPr>
            </w:pPr>
          </w:p>
        </w:tc>
      </w:tr>
      <w:tr w:rsidR="003C038A" w14:paraId="7E9FD696" w14:textId="77777777" w:rsidTr="003C038A">
        <w:tc>
          <w:tcPr>
            <w:tcW w:w="1770" w:type="dxa"/>
            <w:tcMar>
              <w:left w:w="40" w:type="dxa"/>
              <w:right w:w="40" w:type="dxa"/>
            </w:tcMar>
            <w:vAlign w:val="bottom"/>
            <w:tcPrChange w:id="2332" w:author="Andrea K. Fourquet" w:date="2017-04-25T23:21:00Z">
              <w:tcPr>
                <w:tcW w:w="1770" w:type="dxa"/>
                <w:tcMar>
                  <w:left w:w="40" w:type="dxa"/>
                  <w:right w:w="40" w:type="dxa"/>
                </w:tcMar>
                <w:vAlign w:val="bottom"/>
              </w:tcPr>
            </w:tcPrChange>
          </w:tcPr>
          <w:p w14:paraId="35C13611" w14:textId="77777777" w:rsidR="003C038A" w:rsidRDefault="003C038A" w:rsidP="003C038A">
            <w:pPr>
              <w:spacing w:before="40" w:after="40"/>
              <w:ind w:left="72" w:right="72"/>
              <w:jc w:val="right"/>
              <w:rPr>
                <w:sz w:val="18"/>
                <w:szCs w:val="18"/>
              </w:rPr>
            </w:pPr>
            <w:r>
              <w:rPr>
                <w:sz w:val="18"/>
                <w:szCs w:val="18"/>
              </w:rPr>
              <w:t>Back and Spine Assessment Finding Location</w:t>
            </w:r>
          </w:p>
        </w:tc>
        <w:tc>
          <w:tcPr>
            <w:tcW w:w="1918" w:type="dxa"/>
            <w:vAlign w:val="bottom"/>
            <w:tcPrChange w:id="2333" w:author="Andrea K. Fourquet" w:date="2017-04-25T23:21:00Z">
              <w:tcPr>
                <w:tcW w:w="1918" w:type="dxa"/>
                <w:vAlign w:val="bottom"/>
              </w:tcPr>
            </w:tcPrChange>
          </w:tcPr>
          <w:p w14:paraId="1D35B785" w14:textId="619E7156" w:rsidR="003C038A" w:rsidRDefault="003C038A" w:rsidP="003C038A">
            <w:pPr>
              <w:spacing w:before="40" w:after="40"/>
              <w:ind w:left="72" w:right="72"/>
              <w:rPr>
                <w:ins w:id="2334" w:author="Andrea K. Fourquet" w:date="2017-04-25T23:19:00Z"/>
                <w:sz w:val="18"/>
                <w:szCs w:val="18"/>
              </w:rPr>
            </w:pPr>
            <w:ins w:id="2335" w:author="Andrea K. Fourquet" w:date="2017-04-25T23:19:00Z">
              <w:r>
                <w:rPr>
                  <w:sz w:val="18"/>
                  <w:szCs w:val="18"/>
                </w:rPr>
                <w:t>Observation.bodySite</w:t>
              </w:r>
            </w:ins>
          </w:p>
        </w:tc>
        <w:tc>
          <w:tcPr>
            <w:tcW w:w="1170" w:type="dxa"/>
            <w:tcPrChange w:id="2336" w:author="Andrea K. Fourquet" w:date="2017-04-25T23:21:00Z">
              <w:tcPr>
                <w:tcW w:w="1170" w:type="dxa"/>
              </w:tcPr>
            </w:tcPrChange>
          </w:tcPr>
          <w:p w14:paraId="1ADE3D52" w14:textId="1259D7EA" w:rsidR="003C038A" w:rsidRDefault="003C038A" w:rsidP="003C038A">
            <w:pPr>
              <w:spacing w:before="40" w:after="40"/>
              <w:ind w:left="72" w:right="72"/>
              <w:rPr>
                <w:ins w:id="2337" w:author="Andrea K. Fourquet" w:date="2017-04-25T23:19:00Z"/>
                <w:sz w:val="18"/>
                <w:szCs w:val="18"/>
              </w:rPr>
            </w:pPr>
          </w:p>
        </w:tc>
        <w:tc>
          <w:tcPr>
            <w:tcW w:w="3240" w:type="dxa"/>
            <w:tcMar>
              <w:left w:w="40" w:type="dxa"/>
              <w:right w:w="40" w:type="dxa"/>
            </w:tcMar>
            <w:vAlign w:val="bottom"/>
            <w:tcPrChange w:id="2338" w:author="Andrea K. Fourquet" w:date="2017-04-25T23:21:00Z">
              <w:tcPr>
                <w:tcW w:w="3240" w:type="dxa"/>
                <w:tcMar>
                  <w:left w:w="40" w:type="dxa"/>
                  <w:right w:w="40" w:type="dxa"/>
                </w:tcMar>
                <w:vAlign w:val="bottom"/>
              </w:tcPr>
            </w:tcPrChange>
          </w:tcPr>
          <w:p w14:paraId="50440C7B" w14:textId="40AF29AA" w:rsidR="003C038A" w:rsidRDefault="003C038A" w:rsidP="003C038A">
            <w:pPr>
              <w:spacing w:before="40" w:after="40"/>
              <w:ind w:left="72" w:right="72"/>
              <w:rPr>
                <w:sz w:val="18"/>
                <w:szCs w:val="18"/>
              </w:rPr>
            </w:pPr>
            <w:r>
              <w:rPr>
                <w:sz w:val="18"/>
                <w:szCs w:val="18"/>
              </w:rPr>
              <w:t>The location of the patient's back and spine assessment findings.</w:t>
            </w:r>
          </w:p>
        </w:tc>
        <w:tc>
          <w:tcPr>
            <w:tcW w:w="1980" w:type="dxa"/>
            <w:tcPrChange w:id="2339" w:author="Andrea K. Fourquet" w:date="2017-04-25T23:21:00Z">
              <w:tcPr>
                <w:tcW w:w="6242" w:type="dxa"/>
              </w:tcPr>
            </w:tcPrChange>
          </w:tcPr>
          <w:p w14:paraId="524365A9" w14:textId="77777777" w:rsidR="003C038A" w:rsidRDefault="003C038A" w:rsidP="003C038A">
            <w:pPr>
              <w:spacing w:before="40" w:after="40"/>
              <w:ind w:left="72" w:right="72"/>
              <w:rPr>
                <w:sz w:val="18"/>
                <w:szCs w:val="18"/>
              </w:rPr>
            </w:pPr>
          </w:p>
        </w:tc>
      </w:tr>
      <w:tr w:rsidR="003C038A" w14:paraId="6E9A1A18" w14:textId="77777777" w:rsidTr="003C038A">
        <w:tc>
          <w:tcPr>
            <w:tcW w:w="1770" w:type="dxa"/>
            <w:tcMar>
              <w:left w:w="40" w:type="dxa"/>
              <w:right w:w="40" w:type="dxa"/>
            </w:tcMar>
            <w:vAlign w:val="bottom"/>
            <w:tcPrChange w:id="2340" w:author="Andrea K. Fourquet" w:date="2017-04-25T23:21:00Z">
              <w:tcPr>
                <w:tcW w:w="1770" w:type="dxa"/>
                <w:tcMar>
                  <w:left w:w="40" w:type="dxa"/>
                  <w:right w:w="40" w:type="dxa"/>
                </w:tcMar>
                <w:vAlign w:val="bottom"/>
              </w:tcPr>
            </w:tcPrChange>
          </w:tcPr>
          <w:p w14:paraId="54F842A9" w14:textId="77777777" w:rsidR="003C038A" w:rsidRDefault="003C038A" w:rsidP="003C038A">
            <w:pPr>
              <w:spacing w:before="40" w:after="40"/>
              <w:ind w:left="72" w:right="72"/>
              <w:jc w:val="right"/>
              <w:rPr>
                <w:sz w:val="18"/>
                <w:szCs w:val="18"/>
              </w:rPr>
            </w:pPr>
            <w:r>
              <w:rPr>
                <w:sz w:val="18"/>
                <w:szCs w:val="18"/>
              </w:rPr>
              <w:t>Back and Spine Assessment</w:t>
            </w:r>
          </w:p>
        </w:tc>
        <w:tc>
          <w:tcPr>
            <w:tcW w:w="1918" w:type="dxa"/>
            <w:vAlign w:val="bottom"/>
            <w:tcPrChange w:id="2341" w:author="Andrea K. Fourquet" w:date="2017-04-25T23:21:00Z">
              <w:tcPr>
                <w:tcW w:w="1918" w:type="dxa"/>
                <w:vAlign w:val="bottom"/>
              </w:tcPr>
            </w:tcPrChange>
          </w:tcPr>
          <w:p w14:paraId="173C3C08" w14:textId="166ECB82" w:rsidR="003C038A" w:rsidRDefault="003C038A" w:rsidP="003C038A">
            <w:pPr>
              <w:spacing w:before="40" w:after="40"/>
              <w:ind w:left="72" w:right="72"/>
              <w:rPr>
                <w:ins w:id="2342" w:author="Andrea K. Fourquet" w:date="2017-04-25T23:19:00Z"/>
                <w:sz w:val="18"/>
                <w:szCs w:val="18"/>
              </w:rPr>
            </w:pPr>
            <w:ins w:id="2343" w:author="Andrea K. Fourquet" w:date="2017-04-25T23:19:00Z">
              <w:r>
                <w:rPr>
                  <w:sz w:val="18"/>
                  <w:szCs w:val="18"/>
                </w:rPr>
                <w:t>Observation.interpretation</w:t>
              </w:r>
            </w:ins>
          </w:p>
        </w:tc>
        <w:tc>
          <w:tcPr>
            <w:tcW w:w="1170" w:type="dxa"/>
            <w:tcPrChange w:id="2344" w:author="Andrea K. Fourquet" w:date="2017-04-25T23:21:00Z">
              <w:tcPr>
                <w:tcW w:w="1170" w:type="dxa"/>
              </w:tcPr>
            </w:tcPrChange>
          </w:tcPr>
          <w:p w14:paraId="51BB12DB" w14:textId="2887B26C" w:rsidR="003C038A" w:rsidRDefault="003C038A" w:rsidP="003C038A">
            <w:pPr>
              <w:spacing w:before="40" w:after="40"/>
              <w:ind w:left="72" w:right="72"/>
              <w:rPr>
                <w:ins w:id="2345" w:author="Andrea K. Fourquet" w:date="2017-04-25T23:19:00Z"/>
                <w:sz w:val="18"/>
                <w:szCs w:val="18"/>
              </w:rPr>
            </w:pPr>
          </w:p>
        </w:tc>
        <w:tc>
          <w:tcPr>
            <w:tcW w:w="3240" w:type="dxa"/>
            <w:tcMar>
              <w:left w:w="40" w:type="dxa"/>
              <w:right w:w="40" w:type="dxa"/>
            </w:tcMar>
            <w:vAlign w:val="bottom"/>
            <w:tcPrChange w:id="2346" w:author="Andrea K. Fourquet" w:date="2017-04-25T23:21:00Z">
              <w:tcPr>
                <w:tcW w:w="3240" w:type="dxa"/>
                <w:tcMar>
                  <w:left w:w="40" w:type="dxa"/>
                  <w:right w:w="40" w:type="dxa"/>
                </w:tcMar>
                <w:vAlign w:val="bottom"/>
              </w:tcPr>
            </w:tcPrChange>
          </w:tcPr>
          <w:p w14:paraId="53222522" w14:textId="1A9E9B5E" w:rsidR="003C038A" w:rsidRDefault="003C038A" w:rsidP="003C038A">
            <w:pPr>
              <w:spacing w:before="40" w:after="40"/>
              <w:ind w:left="72" w:right="72"/>
              <w:rPr>
                <w:sz w:val="18"/>
                <w:szCs w:val="18"/>
              </w:rPr>
            </w:pPr>
            <w:r>
              <w:rPr>
                <w:sz w:val="18"/>
                <w:szCs w:val="18"/>
              </w:rPr>
              <w:t>The assessment findings associated with the patient's spine (Cervical, Thoracic, Lumbar, and Sacral) and back exam.</w:t>
            </w:r>
          </w:p>
        </w:tc>
        <w:tc>
          <w:tcPr>
            <w:tcW w:w="1980" w:type="dxa"/>
            <w:tcPrChange w:id="2347" w:author="Andrea K. Fourquet" w:date="2017-04-25T23:21:00Z">
              <w:tcPr>
                <w:tcW w:w="6242" w:type="dxa"/>
              </w:tcPr>
            </w:tcPrChange>
          </w:tcPr>
          <w:p w14:paraId="34AD120C" w14:textId="77777777" w:rsidR="003C038A" w:rsidRDefault="003C038A" w:rsidP="003C038A">
            <w:pPr>
              <w:spacing w:before="40" w:after="40"/>
              <w:ind w:left="72" w:right="72"/>
              <w:rPr>
                <w:sz w:val="18"/>
                <w:szCs w:val="18"/>
              </w:rPr>
            </w:pPr>
          </w:p>
        </w:tc>
      </w:tr>
      <w:tr w:rsidR="003C038A" w14:paraId="489F3F06" w14:textId="77777777" w:rsidTr="003C038A">
        <w:tc>
          <w:tcPr>
            <w:tcW w:w="1770" w:type="dxa"/>
            <w:tcMar>
              <w:left w:w="40" w:type="dxa"/>
              <w:right w:w="40" w:type="dxa"/>
            </w:tcMar>
            <w:vAlign w:val="bottom"/>
            <w:tcPrChange w:id="2348" w:author="Andrea K. Fourquet" w:date="2017-04-25T23:21:00Z">
              <w:tcPr>
                <w:tcW w:w="1770" w:type="dxa"/>
                <w:tcMar>
                  <w:left w:w="40" w:type="dxa"/>
                  <w:right w:w="40" w:type="dxa"/>
                </w:tcMar>
                <w:vAlign w:val="bottom"/>
              </w:tcPr>
            </w:tcPrChange>
          </w:tcPr>
          <w:p w14:paraId="28E7EC5A" w14:textId="77777777" w:rsidR="003C038A" w:rsidRDefault="003C038A" w:rsidP="003C038A">
            <w:pPr>
              <w:spacing w:before="40" w:after="40"/>
              <w:ind w:left="72" w:right="72"/>
              <w:jc w:val="right"/>
              <w:rPr>
                <w:sz w:val="18"/>
                <w:szCs w:val="18"/>
              </w:rPr>
            </w:pPr>
            <w:r>
              <w:rPr>
                <w:sz w:val="18"/>
                <w:szCs w:val="18"/>
              </w:rPr>
              <w:t>Extremity Assessment Finding Location</w:t>
            </w:r>
          </w:p>
        </w:tc>
        <w:tc>
          <w:tcPr>
            <w:tcW w:w="1918" w:type="dxa"/>
            <w:vAlign w:val="bottom"/>
            <w:tcPrChange w:id="2349" w:author="Andrea K. Fourquet" w:date="2017-04-25T23:21:00Z">
              <w:tcPr>
                <w:tcW w:w="1918" w:type="dxa"/>
                <w:vAlign w:val="bottom"/>
              </w:tcPr>
            </w:tcPrChange>
          </w:tcPr>
          <w:p w14:paraId="74519FA9" w14:textId="3381F6D8" w:rsidR="003C038A" w:rsidRDefault="003C038A" w:rsidP="003C038A">
            <w:pPr>
              <w:spacing w:before="40" w:after="40"/>
              <w:ind w:left="72" w:right="72"/>
              <w:rPr>
                <w:ins w:id="2350" w:author="Andrea K. Fourquet" w:date="2017-04-25T23:19:00Z"/>
                <w:sz w:val="18"/>
                <w:szCs w:val="18"/>
              </w:rPr>
            </w:pPr>
            <w:ins w:id="2351" w:author="Andrea K. Fourquet" w:date="2017-04-25T23:19:00Z">
              <w:r>
                <w:rPr>
                  <w:sz w:val="18"/>
                  <w:szCs w:val="18"/>
                </w:rPr>
                <w:t>Observation.bodySite</w:t>
              </w:r>
            </w:ins>
          </w:p>
        </w:tc>
        <w:tc>
          <w:tcPr>
            <w:tcW w:w="1170" w:type="dxa"/>
            <w:tcPrChange w:id="2352" w:author="Andrea K. Fourquet" w:date="2017-04-25T23:21:00Z">
              <w:tcPr>
                <w:tcW w:w="1170" w:type="dxa"/>
              </w:tcPr>
            </w:tcPrChange>
          </w:tcPr>
          <w:p w14:paraId="069B01FD" w14:textId="7ABA6220" w:rsidR="003C038A" w:rsidRDefault="003C038A" w:rsidP="003C038A">
            <w:pPr>
              <w:spacing w:before="40" w:after="40"/>
              <w:ind w:left="72" w:right="72"/>
              <w:rPr>
                <w:ins w:id="2353" w:author="Andrea K. Fourquet" w:date="2017-04-25T23:19:00Z"/>
                <w:sz w:val="18"/>
                <w:szCs w:val="18"/>
              </w:rPr>
            </w:pPr>
          </w:p>
        </w:tc>
        <w:tc>
          <w:tcPr>
            <w:tcW w:w="3240" w:type="dxa"/>
            <w:tcMar>
              <w:left w:w="40" w:type="dxa"/>
              <w:right w:w="40" w:type="dxa"/>
            </w:tcMar>
            <w:vAlign w:val="bottom"/>
            <w:tcPrChange w:id="2354" w:author="Andrea K. Fourquet" w:date="2017-04-25T23:21:00Z">
              <w:tcPr>
                <w:tcW w:w="3240" w:type="dxa"/>
                <w:tcMar>
                  <w:left w:w="40" w:type="dxa"/>
                  <w:right w:w="40" w:type="dxa"/>
                </w:tcMar>
                <w:vAlign w:val="bottom"/>
              </w:tcPr>
            </w:tcPrChange>
          </w:tcPr>
          <w:p w14:paraId="6463063F" w14:textId="67FD971C" w:rsidR="003C038A" w:rsidRDefault="003C038A" w:rsidP="003C038A">
            <w:pPr>
              <w:spacing w:before="40" w:after="40"/>
              <w:ind w:left="72" w:right="72"/>
              <w:rPr>
                <w:sz w:val="18"/>
                <w:szCs w:val="18"/>
              </w:rPr>
            </w:pPr>
            <w:r>
              <w:rPr>
                <w:sz w:val="18"/>
                <w:szCs w:val="18"/>
              </w:rPr>
              <w:t>The location of the patient's extremity assessment findings.</w:t>
            </w:r>
          </w:p>
        </w:tc>
        <w:tc>
          <w:tcPr>
            <w:tcW w:w="1980" w:type="dxa"/>
            <w:tcPrChange w:id="2355" w:author="Andrea K. Fourquet" w:date="2017-04-25T23:21:00Z">
              <w:tcPr>
                <w:tcW w:w="6242" w:type="dxa"/>
              </w:tcPr>
            </w:tcPrChange>
          </w:tcPr>
          <w:p w14:paraId="28686960" w14:textId="77777777" w:rsidR="003C038A" w:rsidRDefault="003C038A" w:rsidP="003C038A">
            <w:pPr>
              <w:spacing w:before="40" w:after="40"/>
              <w:ind w:left="72" w:right="72"/>
              <w:rPr>
                <w:sz w:val="18"/>
                <w:szCs w:val="18"/>
              </w:rPr>
            </w:pPr>
          </w:p>
        </w:tc>
      </w:tr>
      <w:tr w:rsidR="003C038A" w14:paraId="151ACDBE" w14:textId="77777777" w:rsidTr="003C038A">
        <w:tc>
          <w:tcPr>
            <w:tcW w:w="1770" w:type="dxa"/>
            <w:tcMar>
              <w:left w:w="40" w:type="dxa"/>
              <w:right w:w="40" w:type="dxa"/>
            </w:tcMar>
            <w:vAlign w:val="bottom"/>
            <w:tcPrChange w:id="2356" w:author="Andrea K. Fourquet" w:date="2017-04-25T23:21:00Z">
              <w:tcPr>
                <w:tcW w:w="1770" w:type="dxa"/>
                <w:tcMar>
                  <w:left w:w="40" w:type="dxa"/>
                  <w:right w:w="40" w:type="dxa"/>
                </w:tcMar>
                <w:vAlign w:val="bottom"/>
              </w:tcPr>
            </w:tcPrChange>
          </w:tcPr>
          <w:p w14:paraId="20419708" w14:textId="77777777" w:rsidR="003C038A" w:rsidRDefault="003C038A" w:rsidP="003C038A">
            <w:pPr>
              <w:spacing w:before="40" w:after="40"/>
              <w:ind w:left="72" w:right="72"/>
              <w:jc w:val="right"/>
              <w:rPr>
                <w:sz w:val="18"/>
                <w:szCs w:val="18"/>
              </w:rPr>
            </w:pPr>
            <w:r>
              <w:rPr>
                <w:sz w:val="18"/>
                <w:szCs w:val="18"/>
              </w:rPr>
              <w:t>Extremities Assessment</w:t>
            </w:r>
          </w:p>
        </w:tc>
        <w:tc>
          <w:tcPr>
            <w:tcW w:w="1918" w:type="dxa"/>
            <w:vAlign w:val="bottom"/>
            <w:tcPrChange w:id="2357" w:author="Andrea K. Fourquet" w:date="2017-04-25T23:21:00Z">
              <w:tcPr>
                <w:tcW w:w="1918" w:type="dxa"/>
                <w:vAlign w:val="bottom"/>
              </w:tcPr>
            </w:tcPrChange>
          </w:tcPr>
          <w:p w14:paraId="2E042D0D" w14:textId="1BE7944A" w:rsidR="003C038A" w:rsidRDefault="003C038A" w:rsidP="003C038A">
            <w:pPr>
              <w:spacing w:before="40" w:after="40"/>
              <w:ind w:left="72" w:right="72"/>
              <w:rPr>
                <w:ins w:id="2358" w:author="Andrea K. Fourquet" w:date="2017-04-25T23:19:00Z"/>
                <w:sz w:val="18"/>
                <w:szCs w:val="18"/>
              </w:rPr>
            </w:pPr>
            <w:ins w:id="2359" w:author="Andrea K. Fourquet" w:date="2017-04-25T23:19:00Z">
              <w:r>
                <w:rPr>
                  <w:sz w:val="18"/>
                  <w:szCs w:val="18"/>
                </w:rPr>
                <w:t>Observation.interpretation</w:t>
              </w:r>
            </w:ins>
          </w:p>
        </w:tc>
        <w:tc>
          <w:tcPr>
            <w:tcW w:w="1170" w:type="dxa"/>
            <w:tcPrChange w:id="2360" w:author="Andrea K. Fourquet" w:date="2017-04-25T23:21:00Z">
              <w:tcPr>
                <w:tcW w:w="1170" w:type="dxa"/>
              </w:tcPr>
            </w:tcPrChange>
          </w:tcPr>
          <w:p w14:paraId="53CBF9FC" w14:textId="5CD380F9" w:rsidR="003C038A" w:rsidRDefault="003C038A" w:rsidP="003C038A">
            <w:pPr>
              <w:spacing w:before="40" w:after="40"/>
              <w:ind w:left="72" w:right="72"/>
              <w:rPr>
                <w:ins w:id="2361" w:author="Andrea K. Fourquet" w:date="2017-04-25T23:19:00Z"/>
                <w:sz w:val="18"/>
                <w:szCs w:val="18"/>
              </w:rPr>
            </w:pPr>
          </w:p>
        </w:tc>
        <w:tc>
          <w:tcPr>
            <w:tcW w:w="3240" w:type="dxa"/>
            <w:tcMar>
              <w:left w:w="40" w:type="dxa"/>
              <w:right w:w="40" w:type="dxa"/>
            </w:tcMar>
            <w:vAlign w:val="bottom"/>
            <w:tcPrChange w:id="2362" w:author="Andrea K. Fourquet" w:date="2017-04-25T23:21:00Z">
              <w:tcPr>
                <w:tcW w:w="3240" w:type="dxa"/>
                <w:tcMar>
                  <w:left w:w="40" w:type="dxa"/>
                  <w:right w:w="40" w:type="dxa"/>
                </w:tcMar>
                <w:vAlign w:val="bottom"/>
              </w:tcPr>
            </w:tcPrChange>
          </w:tcPr>
          <w:p w14:paraId="0F4BDD2F" w14:textId="2A77DFA8" w:rsidR="003C038A" w:rsidRDefault="003C038A" w:rsidP="003C038A">
            <w:pPr>
              <w:spacing w:before="40" w:after="40"/>
              <w:ind w:left="72" w:right="72"/>
              <w:rPr>
                <w:sz w:val="18"/>
                <w:szCs w:val="18"/>
              </w:rPr>
            </w:pPr>
            <w:r>
              <w:rPr>
                <w:sz w:val="18"/>
                <w:szCs w:val="18"/>
              </w:rPr>
              <w:t>The assessment findings associated with the patient's extremities.</w:t>
            </w:r>
          </w:p>
        </w:tc>
        <w:tc>
          <w:tcPr>
            <w:tcW w:w="1980" w:type="dxa"/>
            <w:tcPrChange w:id="2363" w:author="Andrea K. Fourquet" w:date="2017-04-25T23:21:00Z">
              <w:tcPr>
                <w:tcW w:w="6242" w:type="dxa"/>
              </w:tcPr>
            </w:tcPrChange>
          </w:tcPr>
          <w:p w14:paraId="483E3241" w14:textId="77777777" w:rsidR="003C038A" w:rsidRDefault="003C038A" w:rsidP="003C038A">
            <w:pPr>
              <w:spacing w:before="40" w:after="40"/>
              <w:ind w:left="72" w:right="72"/>
              <w:rPr>
                <w:sz w:val="18"/>
                <w:szCs w:val="18"/>
              </w:rPr>
            </w:pPr>
          </w:p>
        </w:tc>
      </w:tr>
      <w:tr w:rsidR="003C038A" w14:paraId="5F8D1A0D" w14:textId="77777777" w:rsidTr="003C038A">
        <w:tc>
          <w:tcPr>
            <w:tcW w:w="1770" w:type="dxa"/>
            <w:tcMar>
              <w:left w:w="40" w:type="dxa"/>
              <w:right w:w="40" w:type="dxa"/>
            </w:tcMar>
            <w:vAlign w:val="bottom"/>
            <w:tcPrChange w:id="2364" w:author="Andrea K. Fourquet" w:date="2017-04-25T23:21:00Z">
              <w:tcPr>
                <w:tcW w:w="1770" w:type="dxa"/>
                <w:tcMar>
                  <w:left w:w="40" w:type="dxa"/>
                  <w:right w:w="40" w:type="dxa"/>
                </w:tcMar>
                <w:vAlign w:val="bottom"/>
              </w:tcPr>
            </w:tcPrChange>
          </w:tcPr>
          <w:p w14:paraId="4053BB9A" w14:textId="77777777" w:rsidR="003C038A" w:rsidRDefault="003C038A" w:rsidP="003C038A">
            <w:pPr>
              <w:spacing w:before="40" w:after="40"/>
              <w:ind w:left="72" w:right="72"/>
              <w:jc w:val="right"/>
              <w:rPr>
                <w:sz w:val="18"/>
                <w:szCs w:val="18"/>
              </w:rPr>
            </w:pPr>
            <w:r>
              <w:rPr>
                <w:sz w:val="18"/>
                <w:szCs w:val="18"/>
              </w:rPr>
              <w:t>Eye Assessment Finding Location</w:t>
            </w:r>
          </w:p>
        </w:tc>
        <w:tc>
          <w:tcPr>
            <w:tcW w:w="1918" w:type="dxa"/>
            <w:vAlign w:val="bottom"/>
            <w:tcPrChange w:id="2365" w:author="Andrea K. Fourquet" w:date="2017-04-25T23:21:00Z">
              <w:tcPr>
                <w:tcW w:w="1918" w:type="dxa"/>
                <w:vAlign w:val="bottom"/>
              </w:tcPr>
            </w:tcPrChange>
          </w:tcPr>
          <w:p w14:paraId="4C6321A0" w14:textId="1E3089DE" w:rsidR="003C038A" w:rsidRDefault="003C038A" w:rsidP="003C038A">
            <w:pPr>
              <w:spacing w:before="40" w:after="40"/>
              <w:ind w:left="72" w:right="72"/>
              <w:rPr>
                <w:ins w:id="2366" w:author="Andrea K. Fourquet" w:date="2017-04-25T23:19:00Z"/>
                <w:sz w:val="18"/>
                <w:szCs w:val="18"/>
              </w:rPr>
            </w:pPr>
            <w:ins w:id="2367" w:author="Andrea K. Fourquet" w:date="2017-04-25T23:19:00Z">
              <w:r>
                <w:rPr>
                  <w:sz w:val="18"/>
                  <w:szCs w:val="18"/>
                </w:rPr>
                <w:t>Observation.bodySite</w:t>
              </w:r>
            </w:ins>
          </w:p>
        </w:tc>
        <w:tc>
          <w:tcPr>
            <w:tcW w:w="1170" w:type="dxa"/>
            <w:tcPrChange w:id="2368" w:author="Andrea K. Fourquet" w:date="2017-04-25T23:21:00Z">
              <w:tcPr>
                <w:tcW w:w="1170" w:type="dxa"/>
              </w:tcPr>
            </w:tcPrChange>
          </w:tcPr>
          <w:p w14:paraId="380EBC88" w14:textId="7D2D2F3A" w:rsidR="003C038A" w:rsidRDefault="003C038A" w:rsidP="003C038A">
            <w:pPr>
              <w:spacing w:before="40" w:after="40"/>
              <w:ind w:left="72" w:right="72"/>
              <w:rPr>
                <w:ins w:id="2369" w:author="Andrea K. Fourquet" w:date="2017-04-25T23:19:00Z"/>
                <w:sz w:val="18"/>
                <w:szCs w:val="18"/>
              </w:rPr>
            </w:pPr>
          </w:p>
        </w:tc>
        <w:tc>
          <w:tcPr>
            <w:tcW w:w="3240" w:type="dxa"/>
            <w:tcMar>
              <w:left w:w="40" w:type="dxa"/>
              <w:right w:w="40" w:type="dxa"/>
            </w:tcMar>
            <w:vAlign w:val="center"/>
            <w:tcPrChange w:id="2370" w:author="Andrea K. Fourquet" w:date="2017-04-25T23:21:00Z">
              <w:tcPr>
                <w:tcW w:w="3240" w:type="dxa"/>
                <w:tcMar>
                  <w:left w:w="40" w:type="dxa"/>
                  <w:right w:w="40" w:type="dxa"/>
                </w:tcMar>
                <w:vAlign w:val="center"/>
              </w:tcPr>
            </w:tcPrChange>
          </w:tcPr>
          <w:p w14:paraId="6750EB05" w14:textId="3C7A39F8" w:rsidR="003C038A" w:rsidRDefault="003C038A" w:rsidP="003C038A">
            <w:pPr>
              <w:spacing w:before="40" w:after="40"/>
              <w:ind w:left="72" w:right="72"/>
              <w:rPr>
                <w:sz w:val="18"/>
                <w:szCs w:val="18"/>
              </w:rPr>
            </w:pPr>
            <w:r>
              <w:rPr>
                <w:sz w:val="18"/>
                <w:szCs w:val="18"/>
              </w:rPr>
              <w:t>The location of the patient's eye assessment findings.</w:t>
            </w:r>
          </w:p>
        </w:tc>
        <w:tc>
          <w:tcPr>
            <w:tcW w:w="1980" w:type="dxa"/>
            <w:tcPrChange w:id="2371" w:author="Andrea K. Fourquet" w:date="2017-04-25T23:21:00Z">
              <w:tcPr>
                <w:tcW w:w="6242" w:type="dxa"/>
              </w:tcPr>
            </w:tcPrChange>
          </w:tcPr>
          <w:p w14:paraId="268BE2EB" w14:textId="77777777" w:rsidR="003C038A" w:rsidRDefault="003C038A" w:rsidP="003C038A">
            <w:pPr>
              <w:spacing w:before="40" w:after="40"/>
              <w:ind w:left="72" w:right="72"/>
              <w:rPr>
                <w:sz w:val="18"/>
                <w:szCs w:val="18"/>
              </w:rPr>
            </w:pPr>
          </w:p>
        </w:tc>
      </w:tr>
      <w:tr w:rsidR="003C038A" w14:paraId="5002C46C" w14:textId="77777777" w:rsidTr="003C038A">
        <w:tc>
          <w:tcPr>
            <w:tcW w:w="1770" w:type="dxa"/>
            <w:tcMar>
              <w:left w:w="40" w:type="dxa"/>
              <w:right w:w="40" w:type="dxa"/>
            </w:tcMar>
            <w:vAlign w:val="bottom"/>
            <w:tcPrChange w:id="2372" w:author="Andrea K. Fourquet" w:date="2017-04-25T23:21:00Z">
              <w:tcPr>
                <w:tcW w:w="1770" w:type="dxa"/>
                <w:tcMar>
                  <w:left w:w="40" w:type="dxa"/>
                  <w:right w:w="40" w:type="dxa"/>
                </w:tcMar>
                <w:vAlign w:val="bottom"/>
              </w:tcPr>
            </w:tcPrChange>
          </w:tcPr>
          <w:p w14:paraId="432D45E8" w14:textId="77777777" w:rsidR="003C038A" w:rsidRDefault="003C038A" w:rsidP="003C038A">
            <w:pPr>
              <w:spacing w:before="40" w:after="40"/>
              <w:ind w:left="72" w:right="72"/>
              <w:jc w:val="right"/>
              <w:rPr>
                <w:sz w:val="18"/>
                <w:szCs w:val="18"/>
              </w:rPr>
            </w:pPr>
            <w:r>
              <w:rPr>
                <w:sz w:val="18"/>
                <w:szCs w:val="18"/>
              </w:rPr>
              <w:t>Eye Assessment</w:t>
            </w:r>
          </w:p>
        </w:tc>
        <w:tc>
          <w:tcPr>
            <w:tcW w:w="1918" w:type="dxa"/>
            <w:vAlign w:val="bottom"/>
            <w:tcPrChange w:id="2373" w:author="Andrea K. Fourquet" w:date="2017-04-25T23:21:00Z">
              <w:tcPr>
                <w:tcW w:w="1918" w:type="dxa"/>
                <w:vAlign w:val="bottom"/>
              </w:tcPr>
            </w:tcPrChange>
          </w:tcPr>
          <w:p w14:paraId="46904FBE" w14:textId="4725B8DA" w:rsidR="003C038A" w:rsidRDefault="003C038A" w:rsidP="003C038A">
            <w:pPr>
              <w:spacing w:before="40" w:after="40"/>
              <w:ind w:left="72" w:right="72"/>
              <w:rPr>
                <w:ins w:id="2374" w:author="Andrea K. Fourquet" w:date="2017-04-25T23:19:00Z"/>
                <w:sz w:val="18"/>
                <w:szCs w:val="18"/>
              </w:rPr>
            </w:pPr>
            <w:ins w:id="2375" w:author="Andrea K. Fourquet" w:date="2017-04-25T23:19:00Z">
              <w:r>
                <w:rPr>
                  <w:sz w:val="18"/>
                  <w:szCs w:val="18"/>
                </w:rPr>
                <w:t>Observation.interpretation</w:t>
              </w:r>
            </w:ins>
          </w:p>
        </w:tc>
        <w:tc>
          <w:tcPr>
            <w:tcW w:w="1170" w:type="dxa"/>
            <w:tcPrChange w:id="2376" w:author="Andrea K. Fourquet" w:date="2017-04-25T23:21:00Z">
              <w:tcPr>
                <w:tcW w:w="1170" w:type="dxa"/>
              </w:tcPr>
            </w:tcPrChange>
          </w:tcPr>
          <w:p w14:paraId="0C49D489" w14:textId="4B40A1E9" w:rsidR="003C038A" w:rsidRDefault="003C038A" w:rsidP="003C038A">
            <w:pPr>
              <w:spacing w:before="40" w:after="40"/>
              <w:ind w:left="72" w:right="72"/>
              <w:rPr>
                <w:ins w:id="2377" w:author="Andrea K. Fourquet" w:date="2017-04-25T23:19:00Z"/>
                <w:sz w:val="18"/>
                <w:szCs w:val="18"/>
              </w:rPr>
            </w:pPr>
          </w:p>
        </w:tc>
        <w:tc>
          <w:tcPr>
            <w:tcW w:w="3240" w:type="dxa"/>
            <w:tcMar>
              <w:left w:w="40" w:type="dxa"/>
              <w:right w:w="40" w:type="dxa"/>
            </w:tcMar>
            <w:vAlign w:val="bottom"/>
            <w:tcPrChange w:id="2378" w:author="Andrea K. Fourquet" w:date="2017-04-25T23:21:00Z">
              <w:tcPr>
                <w:tcW w:w="3240" w:type="dxa"/>
                <w:tcMar>
                  <w:left w:w="40" w:type="dxa"/>
                  <w:right w:w="40" w:type="dxa"/>
                </w:tcMar>
                <w:vAlign w:val="bottom"/>
              </w:tcPr>
            </w:tcPrChange>
          </w:tcPr>
          <w:p w14:paraId="3ADF9F50" w14:textId="2E3D9A01" w:rsidR="003C038A" w:rsidRDefault="003C038A" w:rsidP="003C038A">
            <w:pPr>
              <w:spacing w:before="40" w:after="40"/>
              <w:ind w:left="72" w:right="72"/>
              <w:rPr>
                <w:sz w:val="18"/>
                <w:szCs w:val="18"/>
              </w:rPr>
            </w:pPr>
            <w:r>
              <w:rPr>
                <w:sz w:val="18"/>
                <w:szCs w:val="18"/>
              </w:rPr>
              <w:t>The assessment findings of the patient's eye examination.</w:t>
            </w:r>
          </w:p>
        </w:tc>
        <w:tc>
          <w:tcPr>
            <w:tcW w:w="1980" w:type="dxa"/>
            <w:tcPrChange w:id="2379" w:author="Andrea K. Fourquet" w:date="2017-04-25T23:21:00Z">
              <w:tcPr>
                <w:tcW w:w="6242" w:type="dxa"/>
              </w:tcPr>
            </w:tcPrChange>
          </w:tcPr>
          <w:p w14:paraId="12D6A849" w14:textId="77777777" w:rsidR="003C038A" w:rsidRDefault="003C038A" w:rsidP="003C038A">
            <w:pPr>
              <w:spacing w:before="40" w:after="40"/>
              <w:ind w:left="72" w:right="72"/>
              <w:rPr>
                <w:sz w:val="18"/>
                <w:szCs w:val="18"/>
              </w:rPr>
            </w:pPr>
          </w:p>
        </w:tc>
      </w:tr>
      <w:tr w:rsidR="003C038A" w14:paraId="3EAFA794" w14:textId="77777777" w:rsidTr="003C038A">
        <w:tc>
          <w:tcPr>
            <w:tcW w:w="1770" w:type="dxa"/>
            <w:tcMar>
              <w:left w:w="40" w:type="dxa"/>
              <w:right w:w="40" w:type="dxa"/>
            </w:tcMar>
            <w:vAlign w:val="bottom"/>
            <w:tcPrChange w:id="2380" w:author="Andrea K. Fourquet" w:date="2017-04-25T23:21:00Z">
              <w:tcPr>
                <w:tcW w:w="1770" w:type="dxa"/>
                <w:tcMar>
                  <w:left w:w="40" w:type="dxa"/>
                  <w:right w:w="40" w:type="dxa"/>
                </w:tcMar>
                <w:vAlign w:val="bottom"/>
              </w:tcPr>
            </w:tcPrChange>
          </w:tcPr>
          <w:p w14:paraId="15363D27" w14:textId="77777777" w:rsidR="003C038A" w:rsidRDefault="003C038A" w:rsidP="003C038A">
            <w:pPr>
              <w:spacing w:before="40" w:after="40"/>
              <w:ind w:left="72" w:right="72"/>
              <w:jc w:val="right"/>
              <w:rPr>
                <w:sz w:val="18"/>
                <w:szCs w:val="18"/>
              </w:rPr>
            </w:pPr>
            <w:r>
              <w:rPr>
                <w:sz w:val="18"/>
                <w:szCs w:val="18"/>
              </w:rPr>
              <w:t>Mental Status Assessment</w:t>
            </w:r>
          </w:p>
        </w:tc>
        <w:tc>
          <w:tcPr>
            <w:tcW w:w="1918" w:type="dxa"/>
            <w:vAlign w:val="bottom"/>
            <w:tcPrChange w:id="2381" w:author="Andrea K. Fourquet" w:date="2017-04-25T23:21:00Z">
              <w:tcPr>
                <w:tcW w:w="1918" w:type="dxa"/>
                <w:vAlign w:val="bottom"/>
              </w:tcPr>
            </w:tcPrChange>
          </w:tcPr>
          <w:p w14:paraId="5E65891A" w14:textId="0D316DAC" w:rsidR="003C038A" w:rsidRDefault="003C038A" w:rsidP="003C038A">
            <w:pPr>
              <w:spacing w:before="40" w:after="40"/>
              <w:ind w:left="72" w:right="72"/>
              <w:rPr>
                <w:ins w:id="2382" w:author="Andrea K. Fourquet" w:date="2017-04-25T23:19:00Z"/>
                <w:sz w:val="18"/>
                <w:szCs w:val="18"/>
              </w:rPr>
            </w:pPr>
            <w:ins w:id="2383" w:author="Andrea K. Fourquet" w:date="2017-04-25T23:19:00Z">
              <w:r>
                <w:rPr>
                  <w:sz w:val="18"/>
                  <w:szCs w:val="18"/>
                </w:rPr>
                <w:t>Observation.interpretation</w:t>
              </w:r>
            </w:ins>
          </w:p>
        </w:tc>
        <w:tc>
          <w:tcPr>
            <w:tcW w:w="1170" w:type="dxa"/>
            <w:tcPrChange w:id="2384" w:author="Andrea K. Fourquet" w:date="2017-04-25T23:21:00Z">
              <w:tcPr>
                <w:tcW w:w="1170" w:type="dxa"/>
              </w:tcPr>
            </w:tcPrChange>
          </w:tcPr>
          <w:p w14:paraId="68D8D107" w14:textId="6BE4C4CD" w:rsidR="003C038A" w:rsidRDefault="003C038A" w:rsidP="003C038A">
            <w:pPr>
              <w:spacing w:before="40" w:after="40"/>
              <w:ind w:left="72" w:right="72"/>
              <w:rPr>
                <w:ins w:id="2385" w:author="Andrea K. Fourquet" w:date="2017-04-25T23:19:00Z"/>
                <w:sz w:val="18"/>
                <w:szCs w:val="18"/>
              </w:rPr>
            </w:pPr>
          </w:p>
        </w:tc>
        <w:tc>
          <w:tcPr>
            <w:tcW w:w="3240" w:type="dxa"/>
            <w:tcMar>
              <w:left w:w="40" w:type="dxa"/>
              <w:right w:w="40" w:type="dxa"/>
            </w:tcMar>
            <w:vAlign w:val="center"/>
            <w:tcPrChange w:id="2386" w:author="Andrea K. Fourquet" w:date="2017-04-25T23:21:00Z">
              <w:tcPr>
                <w:tcW w:w="3240" w:type="dxa"/>
                <w:tcMar>
                  <w:left w:w="40" w:type="dxa"/>
                  <w:right w:w="40" w:type="dxa"/>
                </w:tcMar>
                <w:vAlign w:val="center"/>
              </w:tcPr>
            </w:tcPrChange>
          </w:tcPr>
          <w:p w14:paraId="5CD4B372" w14:textId="4FA78652" w:rsidR="003C038A" w:rsidRDefault="003C038A" w:rsidP="003C038A">
            <w:pPr>
              <w:spacing w:before="40" w:after="40"/>
              <w:ind w:left="72" w:right="72"/>
              <w:rPr>
                <w:sz w:val="18"/>
                <w:szCs w:val="18"/>
              </w:rPr>
            </w:pPr>
            <w:r>
              <w:rPr>
                <w:sz w:val="18"/>
                <w:szCs w:val="18"/>
              </w:rPr>
              <w:t>The assessment findings of the patient's mental status examination.</w:t>
            </w:r>
          </w:p>
        </w:tc>
        <w:tc>
          <w:tcPr>
            <w:tcW w:w="1980" w:type="dxa"/>
            <w:tcPrChange w:id="2387" w:author="Andrea K. Fourquet" w:date="2017-04-25T23:21:00Z">
              <w:tcPr>
                <w:tcW w:w="6242" w:type="dxa"/>
              </w:tcPr>
            </w:tcPrChange>
          </w:tcPr>
          <w:p w14:paraId="5DE8952C" w14:textId="77777777" w:rsidR="003C038A" w:rsidRDefault="003C038A" w:rsidP="003C038A">
            <w:pPr>
              <w:spacing w:before="40" w:after="40"/>
              <w:ind w:left="72" w:right="72"/>
              <w:rPr>
                <w:sz w:val="18"/>
                <w:szCs w:val="18"/>
              </w:rPr>
            </w:pPr>
          </w:p>
        </w:tc>
      </w:tr>
      <w:tr w:rsidR="003C038A" w14:paraId="67570F35" w14:textId="77777777" w:rsidTr="003C038A">
        <w:tc>
          <w:tcPr>
            <w:tcW w:w="1770" w:type="dxa"/>
            <w:tcMar>
              <w:left w:w="40" w:type="dxa"/>
              <w:right w:w="40" w:type="dxa"/>
            </w:tcMar>
            <w:vAlign w:val="bottom"/>
            <w:tcPrChange w:id="2388" w:author="Andrea K. Fourquet" w:date="2017-04-25T23:21:00Z">
              <w:tcPr>
                <w:tcW w:w="1770" w:type="dxa"/>
                <w:tcMar>
                  <w:left w:w="40" w:type="dxa"/>
                  <w:right w:w="40" w:type="dxa"/>
                </w:tcMar>
                <w:vAlign w:val="bottom"/>
              </w:tcPr>
            </w:tcPrChange>
          </w:tcPr>
          <w:p w14:paraId="73BCB680" w14:textId="77777777" w:rsidR="003C038A" w:rsidRDefault="003C038A" w:rsidP="003C038A">
            <w:pPr>
              <w:spacing w:before="40" w:after="40"/>
              <w:ind w:left="72" w:right="72"/>
              <w:jc w:val="right"/>
              <w:rPr>
                <w:sz w:val="18"/>
                <w:szCs w:val="18"/>
              </w:rPr>
            </w:pPr>
            <w:r>
              <w:rPr>
                <w:sz w:val="18"/>
                <w:szCs w:val="18"/>
              </w:rPr>
              <w:t>Neurological Assessment</w:t>
            </w:r>
          </w:p>
        </w:tc>
        <w:tc>
          <w:tcPr>
            <w:tcW w:w="1918" w:type="dxa"/>
            <w:vAlign w:val="bottom"/>
            <w:tcPrChange w:id="2389" w:author="Andrea K. Fourquet" w:date="2017-04-25T23:21:00Z">
              <w:tcPr>
                <w:tcW w:w="1918" w:type="dxa"/>
                <w:vAlign w:val="bottom"/>
              </w:tcPr>
            </w:tcPrChange>
          </w:tcPr>
          <w:p w14:paraId="03E697B4" w14:textId="3C49173B" w:rsidR="003C038A" w:rsidRDefault="003C038A" w:rsidP="003C038A">
            <w:pPr>
              <w:spacing w:before="40" w:after="40"/>
              <w:ind w:left="72" w:right="72"/>
              <w:rPr>
                <w:ins w:id="2390" w:author="Andrea K. Fourquet" w:date="2017-04-25T23:19:00Z"/>
                <w:sz w:val="18"/>
                <w:szCs w:val="18"/>
              </w:rPr>
            </w:pPr>
            <w:ins w:id="2391" w:author="Andrea K. Fourquet" w:date="2017-04-25T23:19:00Z">
              <w:r>
                <w:rPr>
                  <w:sz w:val="18"/>
                  <w:szCs w:val="18"/>
                </w:rPr>
                <w:t>Observation.interpretation</w:t>
              </w:r>
            </w:ins>
          </w:p>
        </w:tc>
        <w:tc>
          <w:tcPr>
            <w:tcW w:w="1170" w:type="dxa"/>
            <w:tcPrChange w:id="2392" w:author="Andrea K. Fourquet" w:date="2017-04-25T23:21:00Z">
              <w:tcPr>
                <w:tcW w:w="1170" w:type="dxa"/>
              </w:tcPr>
            </w:tcPrChange>
          </w:tcPr>
          <w:p w14:paraId="5D487F30" w14:textId="5F7481AC" w:rsidR="003C038A" w:rsidRDefault="003C038A" w:rsidP="003C038A">
            <w:pPr>
              <w:spacing w:before="40" w:after="40"/>
              <w:ind w:left="72" w:right="72"/>
              <w:rPr>
                <w:ins w:id="2393" w:author="Andrea K. Fourquet" w:date="2017-04-25T23:19:00Z"/>
                <w:sz w:val="18"/>
                <w:szCs w:val="18"/>
              </w:rPr>
            </w:pPr>
          </w:p>
        </w:tc>
        <w:tc>
          <w:tcPr>
            <w:tcW w:w="3240" w:type="dxa"/>
            <w:tcMar>
              <w:left w:w="40" w:type="dxa"/>
              <w:right w:w="40" w:type="dxa"/>
            </w:tcMar>
            <w:vAlign w:val="bottom"/>
            <w:tcPrChange w:id="2394" w:author="Andrea K. Fourquet" w:date="2017-04-25T23:21:00Z">
              <w:tcPr>
                <w:tcW w:w="3240" w:type="dxa"/>
                <w:tcMar>
                  <w:left w:w="40" w:type="dxa"/>
                  <w:right w:w="40" w:type="dxa"/>
                </w:tcMar>
                <w:vAlign w:val="bottom"/>
              </w:tcPr>
            </w:tcPrChange>
          </w:tcPr>
          <w:p w14:paraId="29B22F42" w14:textId="7F7F9A1E" w:rsidR="003C038A" w:rsidRDefault="003C038A" w:rsidP="003C038A">
            <w:pPr>
              <w:spacing w:before="40" w:after="40"/>
              <w:ind w:left="72" w:right="72"/>
              <w:rPr>
                <w:sz w:val="18"/>
                <w:szCs w:val="18"/>
              </w:rPr>
            </w:pPr>
            <w:r>
              <w:rPr>
                <w:sz w:val="18"/>
                <w:szCs w:val="18"/>
              </w:rPr>
              <w:t>The assessment findings of the patient's neurological examination.</w:t>
            </w:r>
          </w:p>
        </w:tc>
        <w:tc>
          <w:tcPr>
            <w:tcW w:w="1980" w:type="dxa"/>
            <w:tcPrChange w:id="2395" w:author="Andrea K. Fourquet" w:date="2017-04-25T23:21:00Z">
              <w:tcPr>
                <w:tcW w:w="6242" w:type="dxa"/>
              </w:tcPr>
            </w:tcPrChange>
          </w:tcPr>
          <w:p w14:paraId="29ACDAEA" w14:textId="77777777" w:rsidR="003C038A" w:rsidRDefault="003C038A" w:rsidP="003C038A">
            <w:pPr>
              <w:spacing w:before="40" w:after="40"/>
              <w:ind w:left="72" w:right="72"/>
              <w:rPr>
                <w:sz w:val="18"/>
                <w:szCs w:val="18"/>
              </w:rPr>
            </w:pPr>
          </w:p>
        </w:tc>
      </w:tr>
      <w:tr w:rsidR="003C038A" w14:paraId="3DFB74ED" w14:textId="77777777" w:rsidTr="003C038A">
        <w:tc>
          <w:tcPr>
            <w:tcW w:w="1770" w:type="dxa"/>
            <w:tcMar>
              <w:left w:w="40" w:type="dxa"/>
              <w:right w:w="40" w:type="dxa"/>
            </w:tcMar>
            <w:vAlign w:val="bottom"/>
            <w:tcPrChange w:id="2396" w:author="Andrea K. Fourquet" w:date="2017-04-25T23:21:00Z">
              <w:tcPr>
                <w:tcW w:w="1770" w:type="dxa"/>
                <w:tcMar>
                  <w:left w:w="40" w:type="dxa"/>
                  <w:right w:w="40" w:type="dxa"/>
                </w:tcMar>
                <w:vAlign w:val="bottom"/>
              </w:tcPr>
            </w:tcPrChange>
          </w:tcPr>
          <w:p w14:paraId="11EF5A0B" w14:textId="77777777" w:rsidR="003C038A" w:rsidRDefault="003C038A" w:rsidP="003C038A">
            <w:pPr>
              <w:spacing w:before="40" w:after="40"/>
              <w:ind w:left="72" w:right="72"/>
              <w:jc w:val="right"/>
              <w:rPr>
                <w:sz w:val="18"/>
                <w:szCs w:val="18"/>
              </w:rPr>
            </w:pPr>
            <w:r>
              <w:rPr>
                <w:sz w:val="18"/>
                <w:szCs w:val="18"/>
              </w:rPr>
              <w:t>Stroke/CVA Symptoms Resolved</w:t>
            </w:r>
          </w:p>
        </w:tc>
        <w:tc>
          <w:tcPr>
            <w:tcW w:w="1918" w:type="dxa"/>
            <w:vAlign w:val="bottom"/>
            <w:tcPrChange w:id="2397" w:author="Andrea K. Fourquet" w:date="2017-04-25T23:21:00Z">
              <w:tcPr>
                <w:tcW w:w="1918" w:type="dxa"/>
                <w:vAlign w:val="bottom"/>
              </w:tcPr>
            </w:tcPrChange>
          </w:tcPr>
          <w:p w14:paraId="6D2920AF" w14:textId="5B0D11AB" w:rsidR="003C038A" w:rsidRDefault="003C038A" w:rsidP="003C038A">
            <w:pPr>
              <w:spacing w:before="40" w:after="40"/>
              <w:ind w:left="72" w:right="72"/>
              <w:rPr>
                <w:ins w:id="2398" w:author="Andrea K. Fourquet" w:date="2017-04-25T23:19:00Z"/>
                <w:sz w:val="18"/>
                <w:szCs w:val="18"/>
              </w:rPr>
            </w:pPr>
            <w:ins w:id="2399" w:author="Andrea K. Fourquet" w:date="2017-04-25T23:19:00Z">
              <w:r>
                <w:rPr>
                  <w:sz w:val="18"/>
                  <w:szCs w:val="18"/>
                </w:rPr>
                <w:t xml:space="preserve">Condition.clinicalStatus </w:t>
              </w:r>
            </w:ins>
          </w:p>
        </w:tc>
        <w:tc>
          <w:tcPr>
            <w:tcW w:w="1170" w:type="dxa"/>
            <w:tcPrChange w:id="2400" w:author="Andrea K. Fourquet" w:date="2017-04-25T23:21:00Z">
              <w:tcPr>
                <w:tcW w:w="1170" w:type="dxa"/>
              </w:tcPr>
            </w:tcPrChange>
          </w:tcPr>
          <w:p w14:paraId="6FA49492" w14:textId="3999E0CC" w:rsidR="003C038A" w:rsidRDefault="003C038A" w:rsidP="003C038A">
            <w:pPr>
              <w:spacing w:before="40" w:after="40"/>
              <w:ind w:left="72" w:right="72"/>
              <w:rPr>
                <w:ins w:id="2401" w:author="Andrea K. Fourquet" w:date="2017-04-25T23:19:00Z"/>
                <w:sz w:val="18"/>
                <w:szCs w:val="18"/>
              </w:rPr>
            </w:pPr>
          </w:p>
        </w:tc>
        <w:tc>
          <w:tcPr>
            <w:tcW w:w="3240" w:type="dxa"/>
            <w:tcMar>
              <w:left w:w="40" w:type="dxa"/>
              <w:right w:w="40" w:type="dxa"/>
            </w:tcMar>
            <w:vAlign w:val="center"/>
            <w:tcPrChange w:id="2402" w:author="Andrea K. Fourquet" w:date="2017-04-25T23:21:00Z">
              <w:tcPr>
                <w:tcW w:w="3240" w:type="dxa"/>
                <w:tcMar>
                  <w:left w:w="40" w:type="dxa"/>
                  <w:right w:w="40" w:type="dxa"/>
                </w:tcMar>
                <w:vAlign w:val="center"/>
              </w:tcPr>
            </w:tcPrChange>
          </w:tcPr>
          <w:p w14:paraId="265E2027" w14:textId="0BB3111F" w:rsidR="003C038A" w:rsidRDefault="003C038A" w:rsidP="003C038A">
            <w:pPr>
              <w:spacing w:before="40" w:after="40"/>
              <w:ind w:left="72" w:right="72"/>
              <w:rPr>
                <w:sz w:val="18"/>
                <w:szCs w:val="18"/>
              </w:rPr>
            </w:pPr>
            <w:r>
              <w:rPr>
                <w:sz w:val="18"/>
                <w:szCs w:val="18"/>
              </w:rPr>
              <w:t>Indication if the Stroke/CVA Symptoms resolved and when.</w:t>
            </w:r>
          </w:p>
        </w:tc>
        <w:tc>
          <w:tcPr>
            <w:tcW w:w="1980" w:type="dxa"/>
            <w:tcPrChange w:id="2403" w:author="Andrea K. Fourquet" w:date="2017-04-25T23:21:00Z">
              <w:tcPr>
                <w:tcW w:w="6242" w:type="dxa"/>
              </w:tcPr>
            </w:tcPrChange>
          </w:tcPr>
          <w:p w14:paraId="34550DB4" w14:textId="77777777" w:rsidR="003C038A" w:rsidRDefault="003C038A" w:rsidP="003C038A">
            <w:pPr>
              <w:spacing w:before="40" w:after="40"/>
              <w:ind w:left="72" w:right="72"/>
              <w:rPr>
                <w:sz w:val="18"/>
                <w:szCs w:val="18"/>
              </w:rPr>
            </w:pPr>
            <w:r>
              <w:rPr>
                <w:sz w:val="18"/>
                <w:szCs w:val="18"/>
              </w:rPr>
              <w:t>Where condition is stroke/CVA symptoms where clinicalStatus is resolved</w:t>
            </w:r>
          </w:p>
        </w:tc>
      </w:tr>
      <w:tr w:rsidR="003C038A" w14:paraId="2DA3A781" w14:textId="77777777" w:rsidTr="003C038A">
        <w:tc>
          <w:tcPr>
            <w:tcW w:w="1770" w:type="dxa"/>
            <w:tcMar>
              <w:left w:w="40" w:type="dxa"/>
              <w:right w:w="40" w:type="dxa"/>
            </w:tcMar>
            <w:vAlign w:val="bottom"/>
            <w:tcPrChange w:id="2404" w:author="Andrea K. Fourquet" w:date="2017-04-25T23:21:00Z">
              <w:tcPr>
                <w:tcW w:w="1770" w:type="dxa"/>
                <w:tcMar>
                  <w:left w:w="40" w:type="dxa"/>
                  <w:right w:w="40" w:type="dxa"/>
                </w:tcMar>
                <w:vAlign w:val="bottom"/>
              </w:tcPr>
            </w:tcPrChange>
          </w:tcPr>
          <w:p w14:paraId="72C18D53" w14:textId="77777777" w:rsidR="003C038A" w:rsidRDefault="003C038A" w:rsidP="003C038A">
            <w:pPr>
              <w:spacing w:before="40" w:after="40"/>
              <w:ind w:left="72" w:right="72"/>
              <w:jc w:val="right"/>
              <w:rPr>
                <w:sz w:val="18"/>
                <w:szCs w:val="18"/>
              </w:rPr>
            </w:pPr>
            <w:r>
              <w:rPr>
                <w:sz w:val="18"/>
                <w:szCs w:val="18"/>
              </w:rPr>
              <w:t>Destination Street Address</w:t>
            </w:r>
          </w:p>
        </w:tc>
        <w:tc>
          <w:tcPr>
            <w:tcW w:w="1918" w:type="dxa"/>
            <w:vAlign w:val="bottom"/>
            <w:tcPrChange w:id="2405" w:author="Andrea K. Fourquet" w:date="2017-04-25T23:21:00Z">
              <w:tcPr>
                <w:tcW w:w="1918" w:type="dxa"/>
                <w:vAlign w:val="bottom"/>
              </w:tcPr>
            </w:tcPrChange>
          </w:tcPr>
          <w:p w14:paraId="5CBA736D" w14:textId="1F6BA1CB" w:rsidR="003C038A" w:rsidRDefault="003C038A" w:rsidP="003C038A">
            <w:pPr>
              <w:spacing w:before="40" w:after="40"/>
              <w:ind w:left="72" w:right="72"/>
              <w:rPr>
                <w:ins w:id="2406" w:author="Andrea K. Fourquet" w:date="2017-04-25T23:19:00Z"/>
                <w:sz w:val="18"/>
                <w:szCs w:val="18"/>
              </w:rPr>
            </w:pPr>
            <w:commentRangeStart w:id="2407"/>
            <w:ins w:id="2408" w:author="Andrea K. Fourquet" w:date="2017-04-25T23:19:00Z">
              <w:r>
                <w:rPr>
                  <w:sz w:val="18"/>
                  <w:szCs w:val="18"/>
                </w:rPr>
                <w:t xml:space="preserve">location resource: </w:t>
              </w:r>
              <w:commentRangeEnd w:id="2407"/>
              <w:r>
                <w:rPr>
                  <w:rStyle w:val="CommentReference"/>
                </w:rPr>
                <w:commentReference w:id="2407"/>
              </w:r>
            </w:ins>
          </w:p>
        </w:tc>
        <w:tc>
          <w:tcPr>
            <w:tcW w:w="1170" w:type="dxa"/>
            <w:tcPrChange w:id="2409" w:author="Andrea K. Fourquet" w:date="2017-04-25T23:21:00Z">
              <w:tcPr>
                <w:tcW w:w="1170" w:type="dxa"/>
              </w:tcPr>
            </w:tcPrChange>
          </w:tcPr>
          <w:p w14:paraId="65FB1C0F" w14:textId="5BA8251E" w:rsidR="003C038A" w:rsidRDefault="003C038A" w:rsidP="003C038A">
            <w:pPr>
              <w:spacing w:before="40" w:after="40"/>
              <w:ind w:left="72" w:right="72"/>
              <w:rPr>
                <w:ins w:id="2410" w:author="Andrea K. Fourquet" w:date="2017-04-25T23:19:00Z"/>
                <w:sz w:val="18"/>
                <w:szCs w:val="18"/>
              </w:rPr>
            </w:pPr>
          </w:p>
        </w:tc>
        <w:tc>
          <w:tcPr>
            <w:tcW w:w="3240" w:type="dxa"/>
            <w:tcMar>
              <w:left w:w="40" w:type="dxa"/>
              <w:right w:w="40" w:type="dxa"/>
            </w:tcMar>
            <w:vAlign w:val="bottom"/>
            <w:tcPrChange w:id="2411" w:author="Andrea K. Fourquet" w:date="2017-04-25T23:21:00Z">
              <w:tcPr>
                <w:tcW w:w="3240" w:type="dxa"/>
                <w:tcMar>
                  <w:left w:w="40" w:type="dxa"/>
                  <w:right w:w="40" w:type="dxa"/>
                </w:tcMar>
                <w:vAlign w:val="bottom"/>
              </w:tcPr>
            </w:tcPrChange>
          </w:tcPr>
          <w:p w14:paraId="06579235" w14:textId="30AC8871" w:rsidR="003C038A" w:rsidRDefault="003C038A" w:rsidP="003C038A">
            <w:pPr>
              <w:spacing w:before="40" w:after="40"/>
              <w:ind w:left="72" w:right="72"/>
              <w:rPr>
                <w:sz w:val="18"/>
                <w:szCs w:val="18"/>
              </w:rPr>
            </w:pPr>
            <w:r>
              <w:rPr>
                <w:sz w:val="18"/>
                <w:szCs w:val="18"/>
              </w:rPr>
              <w:t>The street address of the destination the patient was delivered or transferred to</w:t>
            </w:r>
          </w:p>
        </w:tc>
        <w:tc>
          <w:tcPr>
            <w:tcW w:w="1980" w:type="dxa"/>
            <w:tcPrChange w:id="2412" w:author="Andrea K. Fourquet" w:date="2017-04-25T23:21:00Z">
              <w:tcPr>
                <w:tcW w:w="6242" w:type="dxa"/>
              </w:tcPr>
            </w:tcPrChange>
          </w:tcPr>
          <w:p w14:paraId="0F9DA3DA" w14:textId="53B1B168" w:rsidR="003C038A" w:rsidRDefault="003C038A" w:rsidP="003C038A">
            <w:pPr>
              <w:spacing w:before="40" w:after="40"/>
              <w:ind w:left="72" w:right="72"/>
              <w:rPr>
                <w:sz w:val="18"/>
                <w:szCs w:val="18"/>
              </w:rPr>
            </w:pPr>
            <w:ins w:id="2413" w:author="Andrea K. Fourquet" w:date="2017-04-25T10:48:00Z">
              <w:r>
                <w:rPr>
                  <w:sz w:val="18"/>
                  <w:szCs w:val="18"/>
                </w:rPr>
                <w:t xml:space="preserve">Patient destination street address </w:t>
              </w:r>
            </w:ins>
          </w:p>
        </w:tc>
      </w:tr>
      <w:tr w:rsidR="003D0131" w14:paraId="63FB52BB" w14:textId="77777777" w:rsidTr="005A419C">
        <w:tc>
          <w:tcPr>
            <w:tcW w:w="1770" w:type="dxa"/>
            <w:tcMar>
              <w:left w:w="40" w:type="dxa"/>
              <w:right w:w="40" w:type="dxa"/>
            </w:tcMar>
            <w:vAlign w:val="bottom"/>
            <w:tcPrChange w:id="2414" w:author="Andrea K. Fourquet" w:date="2017-04-26T00:11:00Z">
              <w:tcPr>
                <w:tcW w:w="1770" w:type="dxa"/>
                <w:tcMar>
                  <w:left w:w="40" w:type="dxa"/>
                  <w:right w:w="40" w:type="dxa"/>
                </w:tcMar>
                <w:vAlign w:val="bottom"/>
              </w:tcPr>
            </w:tcPrChange>
          </w:tcPr>
          <w:p w14:paraId="7A5DDA60" w14:textId="77777777" w:rsidR="003D0131" w:rsidRDefault="003D0131" w:rsidP="003D0131">
            <w:pPr>
              <w:spacing w:before="40" w:after="40"/>
              <w:ind w:left="72" w:right="72"/>
              <w:jc w:val="right"/>
              <w:rPr>
                <w:sz w:val="18"/>
                <w:szCs w:val="18"/>
              </w:rPr>
            </w:pPr>
            <w:r>
              <w:rPr>
                <w:sz w:val="18"/>
                <w:szCs w:val="18"/>
              </w:rPr>
              <w:t>Destination City</w:t>
            </w:r>
          </w:p>
        </w:tc>
        <w:tc>
          <w:tcPr>
            <w:tcW w:w="1918" w:type="dxa"/>
            <w:tcPrChange w:id="2415" w:author="Andrea K. Fourquet" w:date="2017-04-26T00:11:00Z">
              <w:tcPr>
                <w:tcW w:w="1918" w:type="dxa"/>
                <w:vAlign w:val="bottom"/>
              </w:tcPr>
            </w:tcPrChange>
          </w:tcPr>
          <w:p w14:paraId="1471C9FC" w14:textId="428A9D82" w:rsidR="003D0131" w:rsidRDefault="003D0131" w:rsidP="003D0131">
            <w:pPr>
              <w:spacing w:before="40" w:after="40"/>
              <w:ind w:left="72" w:right="72"/>
              <w:rPr>
                <w:ins w:id="2416" w:author="Andrea K. Fourquet" w:date="2017-04-25T23:19:00Z"/>
                <w:sz w:val="18"/>
                <w:szCs w:val="18"/>
              </w:rPr>
            </w:pPr>
            <w:commentRangeStart w:id="2417"/>
            <w:ins w:id="2418" w:author="Andrea K. Fourquet" w:date="2017-04-26T00:11:00Z">
              <w:r w:rsidRPr="00FA1B86">
                <w:rPr>
                  <w:sz w:val="18"/>
                  <w:szCs w:val="18"/>
                </w:rPr>
                <w:t xml:space="preserve">location resource: </w:t>
              </w:r>
              <w:commentRangeEnd w:id="2417"/>
              <w:r w:rsidRPr="00FA1B86">
                <w:rPr>
                  <w:rStyle w:val="CommentReference"/>
                </w:rPr>
                <w:commentReference w:id="2417"/>
              </w:r>
            </w:ins>
          </w:p>
        </w:tc>
        <w:tc>
          <w:tcPr>
            <w:tcW w:w="1170" w:type="dxa"/>
            <w:tcPrChange w:id="2419" w:author="Andrea K. Fourquet" w:date="2017-04-26T00:11:00Z">
              <w:tcPr>
                <w:tcW w:w="1170" w:type="dxa"/>
              </w:tcPr>
            </w:tcPrChange>
          </w:tcPr>
          <w:p w14:paraId="2EEBF421" w14:textId="07993C61" w:rsidR="003D0131" w:rsidRDefault="003D0131" w:rsidP="003D0131">
            <w:pPr>
              <w:spacing w:before="40" w:after="40"/>
              <w:ind w:left="72" w:right="72"/>
              <w:rPr>
                <w:ins w:id="2420" w:author="Andrea K. Fourquet" w:date="2017-04-25T23:19:00Z"/>
                <w:sz w:val="18"/>
                <w:szCs w:val="18"/>
              </w:rPr>
            </w:pPr>
          </w:p>
        </w:tc>
        <w:tc>
          <w:tcPr>
            <w:tcW w:w="3240" w:type="dxa"/>
            <w:tcMar>
              <w:left w:w="40" w:type="dxa"/>
              <w:right w:w="40" w:type="dxa"/>
            </w:tcMar>
            <w:vAlign w:val="bottom"/>
            <w:tcPrChange w:id="2421" w:author="Andrea K. Fourquet" w:date="2017-04-26T00:11:00Z">
              <w:tcPr>
                <w:tcW w:w="3240" w:type="dxa"/>
                <w:tcMar>
                  <w:left w:w="40" w:type="dxa"/>
                  <w:right w:w="40" w:type="dxa"/>
                </w:tcMar>
                <w:vAlign w:val="bottom"/>
              </w:tcPr>
            </w:tcPrChange>
          </w:tcPr>
          <w:p w14:paraId="7D8F7EE5" w14:textId="795437C2" w:rsidR="003D0131" w:rsidRDefault="003D0131" w:rsidP="003D0131">
            <w:pPr>
              <w:spacing w:before="40" w:after="40"/>
              <w:ind w:left="72" w:right="72"/>
              <w:rPr>
                <w:sz w:val="18"/>
                <w:szCs w:val="18"/>
              </w:rPr>
            </w:pPr>
            <w:r>
              <w:rPr>
                <w:sz w:val="18"/>
                <w:szCs w:val="18"/>
              </w:rPr>
              <w:t>The city of the destination the patient was delivered or transferred to (physical address).</w:t>
            </w:r>
          </w:p>
        </w:tc>
        <w:tc>
          <w:tcPr>
            <w:tcW w:w="1980" w:type="dxa"/>
            <w:tcPrChange w:id="2422" w:author="Andrea K. Fourquet" w:date="2017-04-26T00:11:00Z">
              <w:tcPr>
                <w:tcW w:w="6242" w:type="dxa"/>
              </w:tcPr>
            </w:tcPrChange>
          </w:tcPr>
          <w:p w14:paraId="0924CDE4" w14:textId="77777777" w:rsidR="003D0131" w:rsidRDefault="003D0131" w:rsidP="003D0131">
            <w:pPr>
              <w:spacing w:before="40" w:after="40"/>
              <w:ind w:left="72" w:right="72"/>
              <w:rPr>
                <w:sz w:val="18"/>
                <w:szCs w:val="18"/>
              </w:rPr>
            </w:pPr>
          </w:p>
        </w:tc>
      </w:tr>
      <w:tr w:rsidR="003D0131" w14:paraId="65CF1F12" w14:textId="77777777" w:rsidTr="005A419C">
        <w:tc>
          <w:tcPr>
            <w:tcW w:w="1770" w:type="dxa"/>
            <w:tcMar>
              <w:left w:w="40" w:type="dxa"/>
              <w:right w:w="40" w:type="dxa"/>
            </w:tcMar>
            <w:vAlign w:val="bottom"/>
            <w:tcPrChange w:id="2423" w:author="Andrea K. Fourquet" w:date="2017-04-26T00:11:00Z">
              <w:tcPr>
                <w:tcW w:w="1770" w:type="dxa"/>
                <w:tcMar>
                  <w:left w:w="40" w:type="dxa"/>
                  <w:right w:w="40" w:type="dxa"/>
                </w:tcMar>
                <w:vAlign w:val="bottom"/>
              </w:tcPr>
            </w:tcPrChange>
          </w:tcPr>
          <w:p w14:paraId="3BA1C4E6" w14:textId="77777777" w:rsidR="003D0131" w:rsidRDefault="003D0131" w:rsidP="003D0131">
            <w:pPr>
              <w:spacing w:before="40" w:after="40"/>
              <w:ind w:left="72" w:right="72"/>
              <w:jc w:val="right"/>
              <w:rPr>
                <w:sz w:val="18"/>
                <w:szCs w:val="18"/>
              </w:rPr>
            </w:pPr>
            <w:r>
              <w:rPr>
                <w:sz w:val="18"/>
                <w:szCs w:val="18"/>
              </w:rPr>
              <w:t>Destination State</w:t>
            </w:r>
          </w:p>
        </w:tc>
        <w:tc>
          <w:tcPr>
            <w:tcW w:w="1918" w:type="dxa"/>
            <w:tcPrChange w:id="2424" w:author="Andrea K. Fourquet" w:date="2017-04-26T00:11:00Z">
              <w:tcPr>
                <w:tcW w:w="1918" w:type="dxa"/>
                <w:vAlign w:val="bottom"/>
              </w:tcPr>
            </w:tcPrChange>
          </w:tcPr>
          <w:p w14:paraId="39EB86B9" w14:textId="7B7AD4B7" w:rsidR="003D0131" w:rsidRDefault="003D0131" w:rsidP="003D0131">
            <w:pPr>
              <w:spacing w:before="40" w:after="40"/>
              <w:ind w:left="72" w:right="72"/>
              <w:rPr>
                <w:ins w:id="2425" w:author="Andrea K. Fourquet" w:date="2017-04-25T23:19:00Z"/>
                <w:sz w:val="18"/>
                <w:szCs w:val="18"/>
              </w:rPr>
            </w:pPr>
            <w:commentRangeStart w:id="2426"/>
            <w:ins w:id="2427" w:author="Andrea K. Fourquet" w:date="2017-04-26T00:11:00Z">
              <w:r w:rsidRPr="00FA1B86">
                <w:rPr>
                  <w:sz w:val="18"/>
                  <w:szCs w:val="18"/>
                </w:rPr>
                <w:t xml:space="preserve">location resource: </w:t>
              </w:r>
              <w:commentRangeEnd w:id="2426"/>
              <w:r w:rsidRPr="00FA1B86">
                <w:rPr>
                  <w:rStyle w:val="CommentReference"/>
                </w:rPr>
                <w:commentReference w:id="2426"/>
              </w:r>
            </w:ins>
          </w:p>
        </w:tc>
        <w:tc>
          <w:tcPr>
            <w:tcW w:w="1170" w:type="dxa"/>
            <w:tcPrChange w:id="2428" w:author="Andrea K. Fourquet" w:date="2017-04-26T00:11:00Z">
              <w:tcPr>
                <w:tcW w:w="1170" w:type="dxa"/>
              </w:tcPr>
            </w:tcPrChange>
          </w:tcPr>
          <w:p w14:paraId="77A63B54" w14:textId="322405C9" w:rsidR="003D0131" w:rsidRDefault="003D0131" w:rsidP="003D0131">
            <w:pPr>
              <w:spacing w:before="40" w:after="40"/>
              <w:ind w:left="72" w:right="72"/>
              <w:rPr>
                <w:ins w:id="2429" w:author="Andrea K. Fourquet" w:date="2017-04-25T23:19:00Z"/>
                <w:sz w:val="18"/>
                <w:szCs w:val="18"/>
              </w:rPr>
            </w:pPr>
          </w:p>
        </w:tc>
        <w:tc>
          <w:tcPr>
            <w:tcW w:w="3240" w:type="dxa"/>
            <w:tcMar>
              <w:left w:w="40" w:type="dxa"/>
              <w:right w:w="40" w:type="dxa"/>
            </w:tcMar>
            <w:vAlign w:val="bottom"/>
            <w:tcPrChange w:id="2430" w:author="Andrea K. Fourquet" w:date="2017-04-26T00:11:00Z">
              <w:tcPr>
                <w:tcW w:w="3240" w:type="dxa"/>
                <w:tcMar>
                  <w:left w:w="40" w:type="dxa"/>
                  <w:right w:w="40" w:type="dxa"/>
                </w:tcMar>
                <w:vAlign w:val="bottom"/>
              </w:tcPr>
            </w:tcPrChange>
          </w:tcPr>
          <w:p w14:paraId="480B73C9" w14:textId="11C96EA4" w:rsidR="003D0131" w:rsidRDefault="003D0131" w:rsidP="003D0131">
            <w:pPr>
              <w:spacing w:before="40" w:after="40"/>
              <w:ind w:left="72" w:right="72"/>
              <w:rPr>
                <w:sz w:val="18"/>
                <w:szCs w:val="18"/>
              </w:rPr>
            </w:pPr>
            <w:r>
              <w:rPr>
                <w:sz w:val="18"/>
                <w:szCs w:val="18"/>
              </w:rPr>
              <w:t>The state of the destination the patient was delivered or transferred to.</w:t>
            </w:r>
          </w:p>
        </w:tc>
        <w:tc>
          <w:tcPr>
            <w:tcW w:w="1980" w:type="dxa"/>
            <w:tcPrChange w:id="2431" w:author="Andrea K. Fourquet" w:date="2017-04-26T00:11:00Z">
              <w:tcPr>
                <w:tcW w:w="6242" w:type="dxa"/>
              </w:tcPr>
            </w:tcPrChange>
          </w:tcPr>
          <w:p w14:paraId="2D13A5DF" w14:textId="77777777" w:rsidR="003D0131" w:rsidRDefault="003D0131" w:rsidP="003D0131">
            <w:pPr>
              <w:spacing w:before="40" w:after="40"/>
              <w:ind w:left="72" w:right="72"/>
              <w:rPr>
                <w:sz w:val="18"/>
                <w:szCs w:val="18"/>
              </w:rPr>
            </w:pPr>
          </w:p>
        </w:tc>
      </w:tr>
      <w:tr w:rsidR="003D0131" w14:paraId="44797444" w14:textId="77777777" w:rsidTr="005A419C">
        <w:tc>
          <w:tcPr>
            <w:tcW w:w="1770" w:type="dxa"/>
            <w:tcMar>
              <w:left w:w="40" w:type="dxa"/>
              <w:right w:w="40" w:type="dxa"/>
            </w:tcMar>
            <w:vAlign w:val="bottom"/>
            <w:tcPrChange w:id="2432" w:author="Andrea K. Fourquet" w:date="2017-04-26T00:11:00Z">
              <w:tcPr>
                <w:tcW w:w="1770" w:type="dxa"/>
                <w:tcMar>
                  <w:left w:w="40" w:type="dxa"/>
                  <w:right w:w="40" w:type="dxa"/>
                </w:tcMar>
                <w:vAlign w:val="bottom"/>
              </w:tcPr>
            </w:tcPrChange>
          </w:tcPr>
          <w:p w14:paraId="55E7E52E" w14:textId="77777777" w:rsidR="003D0131" w:rsidRDefault="003D0131" w:rsidP="003D0131">
            <w:pPr>
              <w:spacing w:before="40" w:after="40"/>
              <w:ind w:left="72" w:right="72"/>
              <w:jc w:val="right"/>
              <w:rPr>
                <w:sz w:val="18"/>
                <w:szCs w:val="18"/>
              </w:rPr>
            </w:pPr>
            <w:r>
              <w:rPr>
                <w:sz w:val="18"/>
                <w:szCs w:val="18"/>
              </w:rPr>
              <w:t>Destination County</w:t>
            </w:r>
          </w:p>
        </w:tc>
        <w:tc>
          <w:tcPr>
            <w:tcW w:w="1918" w:type="dxa"/>
            <w:tcPrChange w:id="2433" w:author="Andrea K. Fourquet" w:date="2017-04-26T00:11:00Z">
              <w:tcPr>
                <w:tcW w:w="1918" w:type="dxa"/>
                <w:vAlign w:val="bottom"/>
              </w:tcPr>
            </w:tcPrChange>
          </w:tcPr>
          <w:p w14:paraId="02E37C48" w14:textId="437D01CE" w:rsidR="003D0131" w:rsidRDefault="003D0131" w:rsidP="003D0131">
            <w:pPr>
              <w:spacing w:before="40" w:after="40"/>
              <w:ind w:left="72" w:right="72"/>
              <w:rPr>
                <w:ins w:id="2434" w:author="Andrea K. Fourquet" w:date="2017-04-25T23:19:00Z"/>
                <w:sz w:val="18"/>
                <w:szCs w:val="18"/>
              </w:rPr>
            </w:pPr>
            <w:commentRangeStart w:id="2435"/>
            <w:ins w:id="2436" w:author="Andrea K. Fourquet" w:date="2017-04-26T00:11:00Z">
              <w:r w:rsidRPr="00FA1B86">
                <w:rPr>
                  <w:sz w:val="18"/>
                  <w:szCs w:val="18"/>
                </w:rPr>
                <w:t xml:space="preserve">location resource: </w:t>
              </w:r>
              <w:commentRangeEnd w:id="2435"/>
              <w:r w:rsidRPr="00FA1B86">
                <w:rPr>
                  <w:rStyle w:val="CommentReference"/>
                </w:rPr>
                <w:commentReference w:id="2435"/>
              </w:r>
            </w:ins>
          </w:p>
        </w:tc>
        <w:tc>
          <w:tcPr>
            <w:tcW w:w="1170" w:type="dxa"/>
            <w:tcPrChange w:id="2437" w:author="Andrea K. Fourquet" w:date="2017-04-26T00:11:00Z">
              <w:tcPr>
                <w:tcW w:w="1170" w:type="dxa"/>
              </w:tcPr>
            </w:tcPrChange>
          </w:tcPr>
          <w:p w14:paraId="002FD9AF" w14:textId="564DFB37" w:rsidR="003D0131" w:rsidRDefault="003D0131" w:rsidP="003D0131">
            <w:pPr>
              <w:spacing w:before="40" w:after="40"/>
              <w:ind w:left="72" w:right="72"/>
              <w:rPr>
                <w:ins w:id="2438" w:author="Andrea K. Fourquet" w:date="2017-04-25T23:19:00Z"/>
                <w:sz w:val="18"/>
                <w:szCs w:val="18"/>
              </w:rPr>
            </w:pPr>
          </w:p>
        </w:tc>
        <w:tc>
          <w:tcPr>
            <w:tcW w:w="3240" w:type="dxa"/>
            <w:tcMar>
              <w:left w:w="40" w:type="dxa"/>
              <w:right w:w="40" w:type="dxa"/>
            </w:tcMar>
            <w:vAlign w:val="bottom"/>
            <w:tcPrChange w:id="2439" w:author="Andrea K. Fourquet" w:date="2017-04-26T00:11:00Z">
              <w:tcPr>
                <w:tcW w:w="3240" w:type="dxa"/>
                <w:tcMar>
                  <w:left w:w="40" w:type="dxa"/>
                  <w:right w:w="40" w:type="dxa"/>
                </w:tcMar>
                <w:vAlign w:val="bottom"/>
              </w:tcPr>
            </w:tcPrChange>
          </w:tcPr>
          <w:p w14:paraId="3C500847" w14:textId="3AD10815" w:rsidR="003D0131" w:rsidRDefault="003D0131" w:rsidP="003D0131">
            <w:pPr>
              <w:spacing w:before="40" w:after="40"/>
              <w:ind w:left="72" w:right="72"/>
              <w:rPr>
                <w:sz w:val="18"/>
                <w:szCs w:val="18"/>
              </w:rPr>
            </w:pPr>
            <w:r>
              <w:rPr>
                <w:sz w:val="18"/>
                <w:szCs w:val="18"/>
              </w:rPr>
              <w:t>The destination county in which the patient was delivered or transferred to.</w:t>
            </w:r>
          </w:p>
        </w:tc>
        <w:tc>
          <w:tcPr>
            <w:tcW w:w="1980" w:type="dxa"/>
            <w:tcPrChange w:id="2440" w:author="Andrea K. Fourquet" w:date="2017-04-26T00:11:00Z">
              <w:tcPr>
                <w:tcW w:w="6242" w:type="dxa"/>
              </w:tcPr>
            </w:tcPrChange>
          </w:tcPr>
          <w:p w14:paraId="566A3B80" w14:textId="77777777" w:rsidR="003D0131" w:rsidRDefault="003D0131" w:rsidP="003D0131">
            <w:pPr>
              <w:spacing w:before="40" w:after="40"/>
              <w:ind w:left="72" w:right="72"/>
              <w:rPr>
                <w:sz w:val="18"/>
                <w:szCs w:val="18"/>
              </w:rPr>
            </w:pPr>
          </w:p>
        </w:tc>
      </w:tr>
      <w:tr w:rsidR="003D0131" w14:paraId="14A715C2" w14:textId="77777777" w:rsidTr="005A419C">
        <w:tc>
          <w:tcPr>
            <w:tcW w:w="1770" w:type="dxa"/>
            <w:tcMar>
              <w:left w:w="40" w:type="dxa"/>
              <w:right w:w="40" w:type="dxa"/>
            </w:tcMar>
            <w:vAlign w:val="bottom"/>
            <w:tcPrChange w:id="2441" w:author="Andrea K. Fourquet" w:date="2017-04-26T00:11:00Z">
              <w:tcPr>
                <w:tcW w:w="1770" w:type="dxa"/>
                <w:tcMar>
                  <w:left w:w="40" w:type="dxa"/>
                  <w:right w:w="40" w:type="dxa"/>
                </w:tcMar>
                <w:vAlign w:val="bottom"/>
              </w:tcPr>
            </w:tcPrChange>
          </w:tcPr>
          <w:p w14:paraId="026E3B95" w14:textId="77777777" w:rsidR="003D0131" w:rsidRDefault="003D0131" w:rsidP="003D0131">
            <w:pPr>
              <w:spacing w:before="40" w:after="40"/>
              <w:ind w:left="72" w:right="72"/>
              <w:jc w:val="right"/>
              <w:rPr>
                <w:sz w:val="18"/>
                <w:szCs w:val="18"/>
              </w:rPr>
            </w:pPr>
            <w:r>
              <w:rPr>
                <w:sz w:val="18"/>
                <w:szCs w:val="18"/>
              </w:rPr>
              <w:t>Destination ZIP Code</w:t>
            </w:r>
          </w:p>
        </w:tc>
        <w:tc>
          <w:tcPr>
            <w:tcW w:w="1918" w:type="dxa"/>
            <w:tcPrChange w:id="2442" w:author="Andrea K. Fourquet" w:date="2017-04-26T00:11:00Z">
              <w:tcPr>
                <w:tcW w:w="1918" w:type="dxa"/>
                <w:vAlign w:val="bottom"/>
              </w:tcPr>
            </w:tcPrChange>
          </w:tcPr>
          <w:p w14:paraId="464D5C0B" w14:textId="7EB3EE93" w:rsidR="003D0131" w:rsidRDefault="003D0131" w:rsidP="003D0131">
            <w:pPr>
              <w:spacing w:before="40" w:after="40"/>
              <w:ind w:left="72" w:right="72"/>
              <w:rPr>
                <w:ins w:id="2443" w:author="Andrea K. Fourquet" w:date="2017-04-25T23:19:00Z"/>
                <w:sz w:val="18"/>
                <w:szCs w:val="18"/>
              </w:rPr>
            </w:pPr>
            <w:commentRangeStart w:id="2444"/>
            <w:ins w:id="2445" w:author="Andrea K. Fourquet" w:date="2017-04-26T00:11:00Z">
              <w:r w:rsidRPr="00FA1B86">
                <w:rPr>
                  <w:sz w:val="18"/>
                  <w:szCs w:val="18"/>
                </w:rPr>
                <w:t xml:space="preserve">location resource: </w:t>
              </w:r>
              <w:commentRangeEnd w:id="2444"/>
              <w:r w:rsidRPr="00FA1B86">
                <w:rPr>
                  <w:rStyle w:val="CommentReference"/>
                </w:rPr>
                <w:commentReference w:id="2444"/>
              </w:r>
            </w:ins>
          </w:p>
        </w:tc>
        <w:tc>
          <w:tcPr>
            <w:tcW w:w="1170" w:type="dxa"/>
            <w:tcPrChange w:id="2446" w:author="Andrea K. Fourquet" w:date="2017-04-26T00:11:00Z">
              <w:tcPr>
                <w:tcW w:w="1170" w:type="dxa"/>
              </w:tcPr>
            </w:tcPrChange>
          </w:tcPr>
          <w:p w14:paraId="371EAAF1" w14:textId="3C1C68E9" w:rsidR="003D0131" w:rsidRDefault="003D0131" w:rsidP="003D0131">
            <w:pPr>
              <w:spacing w:before="40" w:after="40"/>
              <w:ind w:left="72" w:right="72"/>
              <w:rPr>
                <w:ins w:id="2447" w:author="Andrea K. Fourquet" w:date="2017-04-25T23:19:00Z"/>
                <w:sz w:val="18"/>
                <w:szCs w:val="18"/>
              </w:rPr>
            </w:pPr>
          </w:p>
        </w:tc>
        <w:tc>
          <w:tcPr>
            <w:tcW w:w="3240" w:type="dxa"/>
            <w:tcMar>
              <w:left w:w="40" w:type="dxa"/>
              <w:right w:w="40" w:type="dxa"/>
            </w:tcMar>
            <w:vAlign w:val="bottom"/>
            <w:tcPrChange w:id="2448" w:author="Andrea K. Fourquet" w:date="2017-04-26T00:11:00Z">
              <w:tcPr>
                <w:tcW w:w="3240" w:type="dxa"/>
                <w:tcMar>
                  <w:left w:w="40" w:type="dxa"/>
                  <w:right w:w="40" w:type="dxa"/>
                </w:tcMar>
                <w:vAlign w:val="bottom"/>
              </w:tcPr>
            </w:tcPrChange>
          </w:tcPr>
          <w:p w14:paraId="59F085AA" w14:textId="4D00EA05" w:rsidR="003D0131" w:rsidRDefault="003D0131" w:rsidP="003D0131">
            <w:pPr>
              <w:spacing w:before="40" w:after="40"/>
              <w:ind w:left="72" w:right="72"/>
              <w:rPr>
                <w:sz w:val="18"/>
                <w:szCs w:val="18"/>
              </w:rPr>
            </w:pPr>
            <w:r>
              <w:rPr>
                <w:sz w:val="18"/>
                <w:szCs w:val="18"/>
              </w:rPr>
              <w:t>The destination ZIP code in which the patient was delivered or transferred to.</w:t>
            </w:r>
          </w:p>
        </w:tc>
        <w:tc>
          <w:tcPr>
            <w:tcW w:w="1980" w:type="dxa"/>
            <w:tcPrChange w:id="2449" w:author="Andrea K. Fourquet" w:date="2017-04-26T00:11:00Z">
              <w:tcPr>
                <w:tcW w:w="6242" w:type="dxa"/>
              </w:tcPr>
            </w:tcPrChange>
          </w:tcPr>
          <w:p w14:paraId="1520569A" w14:textId="77777777" w:rsidR="003D0131" w:rsidRDefault="003D0131" w:rsidP="003D0131">
            <w:pPr>
              <w:spacing w:before="40" w:after="40"/>
              <w:ind w:left="72" w:right="72"/>
              <w:rPr>
                <w:sz w:val="18"/>
                <w:szCs w:val="18"/>
              </w:rPr>
            </w:pPr>
          </w:p>
        </w:tc>
      </w:tr>
      <w:tr w:rsidR="003D0131" w14:paraId="667A0355" w14:textId="77777777" w:rsidTr="005A419C">
        <w:tc>
          <w:tcPr>
            <w:tcW w:w="1770" w:type="dxa"/>
            <w:tcMar>
              <w:left w:w="40" w:type="dxa"/>
              <w:right w:w="40" w:type="dxa"/>
            </w:tcMar>
            <w:vAlign w:val="bottom"/>
            <w:tcPrChange w:id="2450" w:author="Andrea K. Fourquet" w:date="2017-04-26T00:11:00Z">
              <w:tcPr>
                <w:tcW w:w="1770" w:type="dxa"/>
                <w:tcMar>
                  <w:left w:w="40" w:type="dxa"/>
                  <w:right w:w="40" w:type="dxa"/>
                </w:tcMar>
                <w:vAlign w:val="bottom"/>
              </w:tcPr>
            </w:tcPrChange>
          </w:tcPr>
          <w:p w14:paraId="68FA75B6" w14:textId="77777777" w:rsidR="003D0131" w:rsidRDefault="003D0131" w:rsidP="003D0131">
            <w:pPr>
              <w:spacing w:before="40" w:after="40"/>
              <w:ind w:left="72" w:right="72"/>
              <w:jc w:val="right"/>
              <w:rPr>
                <w:sz w:val="18"/>
                <w:szCs w:val="18"/>
              </w:rPr>
            </w:pPr>
            <w:r>
              <w:rPr>
                <w:sz w:val="18"/>
                <w:szCs w:val="18"/>
              </w:rPr>
              <w:t>Destination Country</w:t>
            </w:r>
          </w:p>
        </w:tc>
        <w:tc>
          <w:tcPr>
            <w:tcW w:w="1918" w:type="dxa"/>
            <w:tcPrChange w:id="2451" w:author="Andrea K. Fourquet" w:date="2017-04-26T00:11:00Z">
              <w:tcPr>
                <w:tcW w:w="1918" w:type="dxa"/>
                <w:vAlign w:val="bottom"/>
              </w:tcPr>
            </w:tcPrChange>
          </w:tcPr>
          <w:p w14:paraId="48CEF9CD" w14:textId="0D67DA8B" w:rsidR="003D0131" w:rsidRDefault="003D0131" w:rsidP="003D0131">
            <w:pPr>
              <w:spacing w:before="40" w:after="40"/>
              <w:ind w:left="72" w:right="72"/>
              <w:rPr>
                <w:ins w:id="2452" w:author="Andrea K. Fourquet" w:date="2017-04-25T23:19:00Z"/>
                <w:sz w:val="18"/>
                <w:szCs w:val="18"/>
              </w:rPr>
            </w:pPr>
            <w:commentRangeStart w:id="2453"/>
            <w:ins w:id="2454" w:author="Andrea K. Fourquet" w:date="2017-04-26T00:11:00Z">
              <w:r w:rsidRPr="00FA1B86">
                <w:rPr>
                  <w:sz w:val="18"/>
                  <w:szCs w:val="18"/>
                </w:rPr>
                <w:t xml:space="preserve">location resource: </w:t>
              </w:r>
              <w:commentRangeEnd w:id="2453"/>
              <w:r w:rsidRPr="00FA1B86">
                <w:rPr>
                  <w:rStyle w:val="CommentReference"/>
                </w:rPr>
                <w:commentReference w:id="2453"/>
              </w:r>
            </w:ins>
          </w:p>
        </w:tc>
        <w:tc>
          <w:tcPr>
            <w:tcW w:w="1170" w:type="dxa"/>
            <w:tcPrChange w:id="2455" w:author="Andrea K. Fourquet" w:date="2017-04-26T00:11:00Z">
              <w:tcPr>
                <w:tcW w:w="1170" w:type="dxa"/>
              </w:tcPr>
            </w:tcPrChange>
          </w:tcPr>
          <w:p w14:paraId="421D9A21" w14:textId="7E00813B" w:rsidR="003D0131" w:rsidRDefault="003D0131" w:rsidP="003D0131">
            <w:pPr>
              <w:spacing w:before="40" w:after="40"/>
              <w:ind w:left="72" w:right="72"/>
              <w:rPr>
                <w:ins w:id="2456" w:author="Andrea K. Fourquet" w:date="2017-04-25T23:19:00Z"/>
                <w:sz w:val="18"/>
                <w:szCs w:val="18"/>
              </w:rPr>
            </w:pPr>
          </w:p>
        </w:tc>
        <w:tc>
          <w:tcPr>
            <w:tcW w:w="3240" w:type="dxa"/>
            <w:tcMar>
              <w:left w:w="40" w:type="dxa"/>
              <w:right w:w="40" w:type="dxa"/>
            </w:tcMar>
            <w:vAlign w:val="bottom"/>
            <w:tcPrChange w:id="2457" w:author="Andrea K. Fourquet" w:date="2017-04-26T00:11:00Z">
              <w:tcPr>
                <w:tcW w:w="3240" w:type="dxa"/>
                <w:tcMar>
                  <w:left w:w="40" w:type="dxa"/>
                  <w:right w:w="40" w:type="dxa"/>
                </w:tcMar>
                <w:vAlign w:val="bottom"/>
              </w:tcPr>
            </w:tcPrChange>
          </w:tcPr>
          <w:p w14:paraId="6B82B6D5" w14:textId="1FA96F3F" w:rsidR="003D0131" w:rsidRDefault="003D0131" w:rsidP="003D0131">
            <w:pPr>
              <w:spacing w:before="40" w:after="40"/>
              <w:ind w:left="72" w:right="72"/>
              <w:rPr>
                <w:sz w:val="18"/>
                <w:szCs w:val="18"/>
              </w:rPr>
            </w:pPr>
            <w:r>
              <w:rPr>
                <w:sz w:val="18"/>
                <w:szCs w:val="18"/>
              </w:rPr>
              <w:t>The country of the destination.</w:t>
            </w:r>
          </w:p>
        </w:tc>
        <w:tc>
          <w:tcPr>
            <w:tcW w:w="1980" w:type="dxa"/>
            <w:tcPrChange w:id="2458" w:author="Andrea K. Fourquet" w:date="2017-04-26T00:11:00Z">
              <w:tcPr>
                <w:tcW w:w="6242" w:type="dxa"/>
              </w:tcPr>
            </w:tcPrChange>
          </w:tcPr>
          <w:p w14:paraId="58559676" w14:textId="7EABF5BD" w:rsidR="003D0131" w:rsidRDefault="003D0131" w:rsidP="003D0131">
            <w:pPr>
              <w:spacing w:before="40" w:after="40"/>
              <w:ind w:left="72" w:right="72"/>
              <w:rPr>
                <w:sz w:val="18"/>
                <w:szCs w:val="18"/>
              </w:rPr>
            </w:pPr>
          </w:p>
        </w:tc>
      </w:tr>
    </w:tbl>
    <w:p w14:paraId="71DEC53E" w14:textId="77777777" w:rsidR="00725E11" w:rsidRDefault="00725E11" w:rsidP="003D0131">
      <w:pPr>
        <w:tabs>
          <w:tab w:val="left" w:pos="720"/>
          <w:tab w:val="left" w:pos="1216"/>
          <w:tab w:val="left" w:pos="1936"/>
          <w:tab w:val="left" w:pos="2536"/>
          <w:tab w:val="left" w:pos="3616"/>
          <w:tab w:val="left" w:pos="5056"/>
          <w:tab w:val="right" w:pos="8644"/>
        </w:tabs>
        <w:spacing w:after="60"/>
        <w:ind w:left="734" w:hanging="547"/>
        <w:rPr>
          <w:sz w:val="18"/>
          <w:szCs w:val="18"/>
        </w:rPr>
      </w:pPr>
      <w:bookmarkStart w:id="2459" w:name="_184mhaj" w:colFirst="0" w:colLast="0"/>
      <w:bookmarkEnd w:id="2459"/>
    </w:p>
    <w:p w14:paraId="0A41D4E9" w14:textId="77777777" w:rsidR="00725E11" w:rsidRDefault="002E428D">
      <w:r>
        <w:br w:type="page"/>
      </w:r>
    </w:p>
    <w:p w14:paraId="1A91AC03" w14:textId="77777777" w:rsidR="00725E11" w:rsidRDefault="002E428D">
      <w:pPr>
        <w:keepNext/>
        <w:pBdr>
          <w:bottom w:val="single" w:sz="2" w:space="0" w:color="000000"/>
        </w:pBdr>
        <w:spacing w:before="240" w:after="60"/>
        <w:rPr>
          <w:rFonts w:ascii="Arial" w:eastAsia="Arial" w:hAnsi="Arial" w:cs="Arial"/>
          <w:b/>
          <w:sz w:val="44"/>
          <w:szCs w:val="44"/>
          <w:highlight w:val="yellow"/>
        </w:rPr>
      </w:pPr>
      <w:r>
        <w:rPr>
          <w:rFonts w:ascii="Arial" w:eastAsia="Arial" w:hAnsi="Arial" w:cs="Arial"/>
          <w:b/>
          <w:sz w:val="44"/>
          <w:szCs w:val="44"/>
        </w:rPr>
        <w:lastRenderedPageBreak/>
        <w:t>Appendices</w:t>
      </w:r>
      <w:r>
        <w:rPr>
          <w:rFonts w:ascii="Arial" w:eastAsia="Arial" w:hAnsi="Arial" w:cs="Arial"/>
          <w:b/>
          <w:sz w:val="44"/>
          <w:szCs w:val="44"/>
          <w:highlight w:val="yellow"/>
        </w:rPr>
        <w:t xml:space="preserve"> </w:t>
      </w:r>
    </w:p>
    <w:p w14:paraId="6180BFDC" w14:textId="77777777" w:rsidR="00725E11" w:rsidRDefault="002E428D">
      <w:bookmarkStart w:id="2460" w:name="_3s49zyc" w:colFirst="0" w:colLast="0"/>
      <w:bookmarkEnd w:id="2460"/>
      <w:r>
        <w:rPr>
          <w:i/>
        </w:rPr>
        <w:t>&lt;Add any applicable appendices below; NA if none.&gt;</w:t>
      </w:r>
    </w:p>
    <w:p w14:paraId="234D53C9" w14:textId="77777777" w:rsidR="00725E11" w:rsidRDefault="002E428D">
      <w:pPr>
        <w:tabs>
          <w:tab w:val="left" w:pos="900"/>
        </w:tabs>
        <w:spacing w:before="240" w:after="60"/>
        <w:rPr>
          <w:rFonts w:ascii="Arial" w:eastAsia="Arial" w:hAnsi="Arial" w:cs="Arial"/>
          <w:b/>
          <w:sz w:val="28"/>
          <w:szCs w:val="28"/>
        </w:rPr>
      </w:pPr>
      <w:r>
        <w:rPr>
          <w:rFonts w:ascii="Arial" w:eastAsia="Arial" w:hAnsi="Arial" w:cs="Arial"/>
          <w:b/>
          <w:sz w:val="28"/>
          <w:szCs w:val="28"/>
        </w:rPr>
        <w:t>Appendix A – Required Data Elemets for Transport Summary</w:t>
      </w:r>
    </w:p>
    <w:p w14:paraId="6893F8F8" w14:textId="77777777" w:rsidR="00725E11" w:rsidRDefault="002E428D">
      <w:bookmarkStart w:id="2461" w:name="_279ka65" w:colFirst="0" w:colLast="0"/>
      <w:bookmarkEnd w:id="2461"/>
      <w:r>
        <w:t>Appendix A text goes here.</w:t>
      </w:r>
    </w:p>
    <w:p w14:paraId="0FC32FB8" w14:textId="77777777" w:rsidR="00725E11" w:rsidRDefault="002E428D">
      <w:pPr>
        <w:numPr>
          <w:ilvl w:val="1"/>
          <w:numId w:val="3"/>
        </w:numPr>
        <w:spacing w:before="240" w:after="60"/>
        <w:ind w:hanging="900"/>
        <w:rPr>
          <w:rFonts w:ascii="Arial" w:eastAsia="Arial" w:hAnsi="Arial" w:cs="Arial"/>
          <w:b/>
          <w:sz w:val="28"/>
          <w:szCs w:val="28"/>
        </w:rPr>
      </w:pPr>
      <w:r>
        <w:rPr>
          <w:rFonts w:ascii="Arial" w:eastAsia="Arial" w:hAnsi="Arial" w:cs="Arial"/>
          <w:b/>
          <w:sz w:val="28"/>
          <w:szCs w:val="28"/>
        </w:rPr>
        <w:t>&lt;Add Title&gt;</w:t>
      </w:r>
    </w:p>
    <w:p w14:paraId="4E0A4F5A" w14:textId="77777777" w:rsidR="00725E11" w:rsidRDefault="002E428D">
      <w:bookmarkStart w:id="2462" w:name="_meukdy" w:colFirst="0" w:colLast="0"/>
      <w:bookmarkEnd w:id="2462"/>
      <w:r>
        <w:t>Appendix A.1 text goes here</w:t>
      </w:r>
    </w:p>
    <w:p w14:paraId="7C9321A8" w14:textId="77777777" w:rsidR="00725E11" w:rsidRDefault="002E428D">
      <w:pPr>
        <w:tabs>
          <w:tab w:val="left" w:pos="900"/>
        </w:tabs>
        <w:spacing w:before="240" w:after="60"/>
        <w:rPr>
          <w:rFonts w:ascii="Arial" w:eastAsia="Arial" w:hAnsi="Arial" w:cs="Arial"/>
          <w:b/>
          <w:sz w:val="28"/>
          <w:szCs w:val="28"/>
        </w:rPr>
      </w:pPr>
      <w:r>
        <w:rPr>
          <w:rFonts w:ascii="Arial" w:eastAsia="Arial" w:hAnsi="Arial" w:cs="Arial"/>
          <w:b/>
          <w:sz w:val="28"/>
          <w:szCs w:val="28"/>
        </w:rPr>
        <w:t>Appendix B – &lt;Appendix B Title&gt;</w:t>
      </w:r>
    </w:p>
    <w:p w14:paraId="337F34CD" w14:textId="77777777" w:rsidR="00725E11" w:rsidRDefault="002E428D">
      <w:r>
        <w:t>Appendix B text goes here.</w:t>
      </w:r>
    </w:p>
    <w:p w14:paraId="32195F3C" w14:textId="77777777" w:rsidR="00725E11" w:rsidRDefault="00725E11">
      <w:pPr>
        <w:numPr>
          <w:ilvl w:val="0"/>
          <w:numId w:val="3"/>
        </w:numPr>
        <w:spacing w:before="240" w:after="60"/>
        <w:ind w:hanging="360"/>
        <w:rPr>
          <w:sz w:val="28"/>
          <w:szCs w:val="28"/>
        </w:rPr>
      </w:pPr>
    </w:p>
    <w:p w14:paraId="12675492" w14:textId="77777777" w:rsidR="00725E11" w:rsidRDefault="00725E11">
      <w:pPr>
        <w:numPr>
          <w:ilvl w:val="1"/>
          <w:numId w:val="3"/>
        </w:numPr>
        <w:spacing w:before="240" w:after="60"/>
        <w:ind w:hanging="900"/>
        <w:rPr>
          <w:rFonts w:ascii="Arial" w:eastAsia="Arial" w:hAnsi="Arial" w:cs="Arial"/>
          <w:sz w:val="28"/>
          <w:szCs w:val="28"/>
        </w:rPr>
      </w:pPr>
      <w:bookmarkStart w:id="2463" w:name="_36ei31r" w:colFirst="0" w:colLast="0"/>
      <w:bookmarkEnd w:id="2463"/>
    </w:p>
    <w:p w14:paraId="21241B5D" w14:textId="77777777" w:rsidR="00725E11" w:rsidRDefault="002E428D">
      <w:pPr>
        <w:numPr>
          <w:ilvl w:val="1"/>
          <w:numId w:val="3"/>
        </w:numPr>
        <w:spacing w:before="240" w:after="60"/>
        <w:ind w:hanging="900"/>
        <w:rPr>
          <w:rFonts w:ascii="Arial" w:eastAsia="Arial" w:hAnsi="Arial" w:cs="Arial"/>
          <w:b/>
          <w:sz w:val="28"/>
          <w:szCs w:val="28"/>
        </w:rPr>
      </w:pPr>
      <w:r>
        <w:rPr>
          <w:rFonts w:ascii="Arial" w:eastAsia="Arial" w:hAnsi="Arial" w:cs="Arial"/>
          <w:b/>
          <w:sz w:val="28"/>
          <w:szCs w:val="28"/>
        </w:rPr>
        <w:t>&lt;Add Title&gt;</w:t>
      </w:r>
    </w:p>
    <w:p w14:paraId="013A8CB7" w14:textId="77777777" w:rsidR="00725E11" w:rsidRDefault="002E428D">
      <w:r>
        <w:t>Appendix B.1 text goes here.</w:t>
      </w:r>
    </w:p>
    <w:p w14:paraId="3E34F85C" w14:textId="77777777" w:rsidR="00725E11" w:rsidRDefault="00725E11">
      <w:bookmarkStart w:id="2464" w:name="_1ljsd9k" w:colFirst="0" w:colLast="0"/>
      <w:bookmarkEnd w:id="2464"/>
    </w:p>
    <w:p w14:paraId="1128BDE3" w14:textId="77777777" w:rsidR="00725E11" w:rsidRDefault="002E428D">
      <w:pPr>
        <w:tabs>
          <w:tab w:val="left" w:pos="900"/>
        </w:tabs>
        <w:spacing w:before="240" w:after="60"/>
        <w:rPr>
          <w:rFonts w:ascii="Arial" w:eastAsia="Arial" w:hAnsi="Arial" w:cs="Arial"/>
          <w:b/>
          <w:sz w:val="28"/>
          <w:szCs w:val="28"/>
        </w:rPr>
      </w:pPr>
      <w:r>
        <w:rPr>
          <w:rFonts w:ascii="Arial" w:eastAsia="Arial" w:hAnsi="Arial" w:cs="Arial"/>
          <w:b/>
          <w:sz w:val="28"/>
          <w:szCs w:val="28"/>
        </w:rPr>
        <w:t>Volume 3 Namespace Additions</w:t>
      </w:r>
    </w:p>
    <w:p w14:paraId="630971F3" w14:textId="77777777" w:rsidR="00725E11" w:rsidRDefault="002E428D">
      <w:pPr>
        <w:pBdr>
          <w:top w:val="single" w:sz="4" w:space="1" w:color="000000"/>
          <w:left w:val="single" w:sz="4" w:space="4" w:color="000000"/>
          <w:bottom w:val="single" w:sz="4" w:space="1" w:color="000000"/>
          <w:right w:val="single" w:sz="4" w:space="4" w:color="000000"/>
        </w:pBdr>
        <w:rPr>
          <w:i/>
        </w:rPr>
      </w:pPr>
      <w:r>
        <w:rPr>
          <w:i/>
        </w:rPr>
        <w:t>Add the following terms to the IHE Namespace:</w:t>
      </w:r>
    </w:p>
    <w:p w14:paraId="7C6551DD" w14:textId="77777777" w:rsidR="00725E11" w:rsidRDefault="002E428D">
      <w:pPr>
        <w:rPr>
          <w:i/>
        </w:rPr>
      </w:pPr>
      <w:r>
        <w:rPr>
          <w:i/>
        </w:rPr>
        <w:t>&lt;Please explicitly identify all new OIDs, UIDs, URNs, etc., defined specifically for this profile. These will be added to the IHE TF General Introduction namespace appendix when it becomes available. These items should be collected from the sections above by the author,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56027C47" w14:textId="77777777" w:rsidR="00725E11" w:rsidRDefault="00725E11"/>
    <w:p w14:paraId="38668656" w14:textId="77777777" w:rsidR="00725E11" w:rsidRDefault="00725E11"/>
    <w:p w14:paraId="503C6337" w14:textId="77777777" w:rsidR="00725E11" w:rsidRDefault="00725E11"/>
    <w:p w14:paraId="37B703E1" w14:textId="77777777" w:rsidR="00725E11" w:rsidRDefault="00725E11"/>
    <w:p w14:paraId="031CB2D9" w14:textId="77777777" w:rsidR="00725E11" w:rsidRDefault="00725E11">
      <w:bookmarkStart w:id="2465" w:name="_45jfvxd" w:colFirst="0" w:colLast="0"/>
      <w:bookmarkEnd w:id="2465"/>
    </w:p>
    <w:p w14:paraId="7F05D5B7" w14:textId="77777777" w:rsidR="00725E11" w:rsidRDefault="002E428D">
      <w:r>
        <w:br w:type="page"/>
      </w:r>
    </w:p>
    <w:p w14:paraId="1DE4D81A" w14:textId="77777777" w:rsidR="00725E11" w:rsidRDefault="002E428D">
      <w:pPr>
        <w:keepNext/>
        <w:pBdr>
          <w:bottom w:val="single" w:sz="2" w:space="0" w:color="000000"/>
        </w:pBdr>
        <w:spacing w:before="240" w:after="60"/>
        <w:jc w:val="center"/>
        <w:rPr>
          <w:rFonts w:ascii="Arial" w:eastAsia="Arial" w:hAnsi="Arial" w:cs="Arial"/>
          <w:b/>
          <w:sz w:val="44"/>
          <w:szCs w:val="44"/>
        </w:rPr>
      </w:pPr>
      <w:r>
        <w:rPr>
          <w:rFonts w:ascii="Arial" w:eastAsia="Arial" w:hAnsi="Arial" w:cs="Arial"/>
          <w:b/>
          <w:sz w:val="44"/>
          <w:szCs w:val="44"/>
        </w:rPr>
        <w:lastRenderedPageBreak/>
        <w:t>Volume 4 – National Extensions</w:t>
      </w:r>
    </w:p>
    <w:p w14:paraId="6F432958" w14:textId="77777777" w:rsidR="00725E11" w:rsidRDefault="002E428D">
      <w:pPr>
        <w:pBdr>
          <w:top w:val="single" w:sz="4" w:space="1" w:color="000000"/>
          <w:left w:val="single" w:sz="4" w:space="4" w:color="000000"/>
          <w:bottom w:val="single" w:sz="4" w:space="1" w:color="000000"/>
          <w:right w:val="single" w:sz="4" w:space="4" w:color="000000"/>
        </w:pBdr>
        <w:rPr>
          <w:i/>
        </w:rPr>
      </w:pPr>
      <w:bookmarkStart w:id="2466" w:name="_2koq656" w:colFirst="0" w:colLast="0"/>
      <w:bookmarkEnd w:id="2466"/>
      <w:r>
        <w:rPr>
          <w:i/>
        </w:rPr>
        <w:t xml:space="preserve">Add appropriate Country section </w:t>
      </w:r>
    </w:p>
    <w:p w14:paraId="7E96153E" w14:textId="77777777" w:rsidR="00725E11" w:rsidRDefault="002E428D">
      <w:pPr>
        <w:tabs>
          <w:tab w:val="left" w:pos="900"/>
        </w:tabs>
        <w:spacing w:before="240" w:after="60"/>
        <w:rPr>
          <w:rFonts w:ascii="Arial" w:eastAsia="Arial" w:hAnsi="Arial" w:cs="Arial"/>
          <w:b/>
          <w:sz w:val="28"/>
          <w:szCs w:val="28"/>
        </w:rPr>
      </w:pPr>
      <w:bookmarkStart w:id="2467" w:name="_zu0gcz" w:colFirst="0" w:colLast="0"/>
      <w:bookmarkEnd w:id="2467"/>
      <w:r>
        <w:rPr>
          <w:rFonts w:ascii="Arial" w:eastAsia="Arial" w:hAnsi="Arial" w:cs="Arial"/>
          <w:b/>
          <w:sz w:val="28"/>
          <w:szCs w:val="28"/>
        </w:rPr>
        <w:t>4 National Extensions</w:t>
      </w:r>
    </w:p>
    <w:p w14:paraId="5EB9EA86" w14:textId="77777777" w:rsidR="00725E11" w:rsidRDefault="002E428D">
      <w:pPr>
        <w:spacing w:before="240" w:after="60"/>
        <w:rPr>
          <w:rFonts w:ascii="Arial" w:eastAsia="Arial" w:hAnsi="Arial" w:cs="Arial"/>
          <w:b/>
          <w:sz w:val="28"/>
          <w:szCs w:val="28"/>
        </w:rPr>
      </w:pPr>
      <w:r>
        <w:rPr>
          <w:rFonts w:ascii="Arial" w:eastAsia="Arial" w:hAnsi="Arial" w:cs="Arial"/>
          <w:b/>
          <w:sz w:val="28"/>
          <w:szCs w:val="28"/>
        </w:rPr>
        <w:t>4.I National Extensions for &lt;Country Name or IHE Organization&gt;</w:t>
      </w:r>
    </w:p>
    <w:p w14:paraId="1D671264" w14:textId="77777777" w:rsidR="00725E11" w:rsidRDefault="002E428D">
      <w:pPr>
        <w:rPr>
          <w:i/>
        </w:rPr>
      </w:pPr>
      <w:r>
        <w:rPr>
          <w:i/>
        </w:rPr>
        <w:t>&lt;A template for Volume 4 is included in this document for completeness; however, National Extensions are typically developed after a profile has been published for Trial Implementation. If you are developing a new profile for Public Comment, it is recommended that this section be marked “Not Applicable”.&gt;</w:t>
      </w:r>
    </w:p>
    <w:p w14:paraId="16393589" w14:textId="77777777" w:rsidR="00725E11" w:rsidRDefault="002E428D">
      <w:pPr>
        <w:rPr>
          <w:i/>
        </w:rPr>
      </w:pPr>
      <w:r>
        <w:rPr>
          <w:i/>
        </w:rPr>
        <w:t>&lt;Avoid using this section if you can, this is “only if absolutely necessary”. Differences add cost to implementation and testing and can reduce interoperability. Review carefully to RIPTermine if the national use case truly requires a difference in the profile mechanisms rather than just differences in system configuration.&gt;</w:t>
      </w:r>
    </w:p>
    <w:p w14:paraId="2BC78CE2" w14:textId="77777777" w:rsidR="00725E11" w:rsidRDefault="002E428D">
      <w:r>
        <w:rPr>
          <w:i/>
        </w:rPr>
        <w:t xml:space="preserve">&lt; National Extensions can add requirements above and beyond IHE, but NOT relax requirements. This would prevent Connectathon results based on national testing being recognized elsewhere. For more information, see </w:t>
      </w:r>
      <w:hyperlink r:id="rId12">
        <w:r>
          <w:rPr>
            <w:color w:val="0000FF"/>
            <w:u w:val="single"/>
          </w:rPr>
          <w:t>http://wiki.ihe.net/index.php?title=National_Extensions_Process</w:t>
        </w:r>
      </w:hyperlink>
      <w:r>
        <w:t>.&gt;</w:t>
      </w:r>
    </w:p>
    <w:p w14:paraId="217471DA" w14:textId="77777777" w:rsidR="00725E11" w:rsidRDefault="002E428D">
      <w:pPr>
        <w:rPr>
          <w:i/>
        </w:rPr>
      </w:pPr>
      <w:bookmarkStart w:id="2468" w:name="_3jtnz0s" w:colFirst="0" w:colLast="0"/>
      <w:bookmarkEnd w:id="2468"/>
      <w:r>
        <w:rPr>
          <w:i/>
        </w:rPr>
        <w:t>The format of this section is not strongly specified due to the varying nature of national extensions. For an example of National Extensions, see Radiology TF Volume 4.&gt;</w:t>
      </w:r>
    </w:p>
    <w:p w14:paraId="0B407112" w14:textId="77777777" w:rsidR="00725E11" w:rsidRDefault="002E428D">
      <w:pPr>
        <w:spacing w:before="240" w:after="60"/>
        <w:ind w:left="1080" w:hanging="1080"/>
        <w:rPr>
          <w:rFonts w:ascii="Arial" w:eastAsia="Arial" w:hAnsi="Arial" w:cs="Arial"/>
          <w:b/>
          <w:sz w:val="28"/>
          <w:szCs w:val="28"/>
        </w:rPr>
      </w:pPr>
      <w:r>
        <w:rPr>
          <w:rFonts w:ascii="Arial" w:eastAsia="Arial" w:hAnsi="Arial" w:cs="Arial"/>
          <w:b/>
          <w:sz w:val="28"/>
          <w:szCs w:val="28"/>
        </w:rPr>
        <w:t>4.I.1 Comment Submission</w:t>
      </w:r>
    </w:p>
    <w:p w14:paraId="423E6DD8" w14:textId="77777777" w:rsidR="00725E11" w:rsidRDefault="002E428D">
      <w:r>
        <w:t>This national extension document was authored under the sponsorship and supervision of &lt;sponsor name&gt;, who welcome comments on this document and the IHE &lt;country&gt; initiative. Comments should be directed to:</w:t>
      </w:r>
    </w:p>
    <w:p w14:paraId="7008DB0C" w14:textId="77777777" w:rsidR="00725E11" w:rsidRDefault="002E428D">
      <w:pPr>
        <w:ind w:firstLine="720"/>
      </w:pPr>
      <w:bookmarkStart w:id="2469" w:name="_1yyy98l" w:colFirst="0" w:colLast="0"/>
      <w:bookmarkEnd w:id="2469"/>
      <w:r>
        <w:t>&lt;Name, organization, title, email address&gt;</w:t>
      </w:r>
    </w:p>
    <w:p w14:paraId="1EC84490" w14:textId="77777777" w:rsidR="00725E11" w:rsidRDefault="002E428D">
      <w:pPr>
        <w:spacing w:before="240" w:after="60"/>
        <w:ind w:left="1080" w:hanging="1080"/>
        <w:rPr>
          <w:rFonts w:ascii="Arial" w:eastAsia="Arial" w:hAnsi="Arial" w:cs="Arial"/>
          <w:b/>
          <w:sz w:val="28"/>
          <w:szCs w:val="28"/>
        </w:rPr>
      </w:pPr>
      <w:r>
        <w:rPr>
          <w:rFonts w:ascii="Arial" w:eastAsia="Arial" w:hAnsi="Arial" w:cs="Arial"/>
          <w:b/>
          <w:sz w:val="28"/>
          <w:szCs w:val="28"/>
        </w:rPr>
        <w:t xml:space="preserve">4.I.2 Routine Interfacility Patient Transport (RIPT) </w:t>
      </w:r>
    </w:p>
    <w:p w14:paraId="03FAFCB1" w14:textId="77777777" w:rsidR="00725E11" w:rsidRDefault="002E428D">
      <w:pPr>
        <w:rPr>
          <w:i/>
        </w:rPr>
      </w:pPr>
      <w:bookmarkStart w:id="2470" w:name="_4iylrwe" w:colFirst="0" w:colLast="0"/>
      <w:bookmarkEnd w:id="2470"/>
      <w:r>
        <w:rPr>
          <w:i/>
        </w:rPr>
        <w:t>&lt;Add info or tables&gt;</w:t>
      </w:r>
    </w:p>
    <w:p w14:paraId="4EBCC481" w14:textId="77777777" w:rsidR="00725E11" w:rsidRDefault="002E428D">
      <w:pPr>
        <w:pStyle w:val="Heading4"/>
      </w:pPr>
      <w:r>
        <w:t>4.I.2.1RIPT &lt;Type of Change&gt;</w:t>
      </w:r>
    </w:p>
    <w:p w14:paraId="3ACB572A" w14:textId="77777777" w:rsidR="00725E11" w:rsidRDefault="002E428D">
      <w:pPr>
        <w:rPr>
          <w:i/>
        </w:rPr>
      </w:pPr>
      <w:bookmarkStart w:id="2471" w:name="_2y3w247" w:colFirst="0" w:colLast="0"/>
      <w:bookmarkEnd w:id="2471"/>
      <w:r>
        <w:rPr>
          <w:i/>
        </w:rPr>
        <w:t>&lt;Add info or tables&gt;</w:t>
      </w:r>
    </w:p>
    <w:p w14:paraId="25DBB8FB" w14:textId="77777777" w:rsidR="00725E11" w:rsidRDefault="002E428D">
      <w:pPr>
        <w:pStyle w:val="Heading4"/>
      </w:pPr>
      <w:r>
        <w:t>4.I.2.2RIPT &lt;Type of Change&gt;</w:t>
      </w:r>
    </w:p>
    <w:p w14:paraId="79543D09" w14:textId="77777777" w:rsidR="00725E11" w:rsidRDefault="002E428D">
      <w:pPr>
        <w:rPr>
          <w:i/>
        </w:rPr>
      </w:pPr>
      <w:bookmarkStart w:id="2472" w:name="_1d96cc0" w:colFirst="0" w:colLast="0"/>
      <w:bookmarkEnd w:id="2472"/>
      <w:r>
        <w:rPr>
          <w:i/>
        </w:rPr>
        <w:t>&lt;Add info or tables&gt;</w:t>
      </w:r>
    </w:p>
    <w:p w14:paraId="2FB689E4" w14:textId="77777777" w:rsidR="00725E11" w:rsidRDefault="002E428D">
      <w:r>
        <w:lastRenderedPageBreak/>
        <w:br w:type="page"/>
      </w:r>
    </w:p>
    <w:p w14:paraId="08D4C0FB" w14:textId="77777777" w:rsidR="00725E11" w:rsidRDefault="002E428D">
      <w:pPr>
        <w:pStyle w:val="Heading1"/>
      </w:pPr>
      <w:r>
        <w:lastRenderedPageBreak/>
        <w:t>4.I+1.1 National Extensions for &lt;Country Name or IHE Organization&gt;</w:t>
      </w:r>
    </w:p>
    <w:p w14:paraId="64FC05CB" w14:textId="77777777" w:rsidR="00725E11" w:rsidRDefault="002E428D">
      <w:r>
        <w:rPr>
          <w:i/>
        </w:rPr>
        <w:t>&lt;Repeat (and increment) the section above as needed for additional National Extensions&gt;</w:t>
      </w:r>
    </w:p>
    <w:p w14:paraId="337727D2" w14:textId="77777777" w:rsidR="00725E11" w:rsidRDefault="00725E11"/>
    <w:sectPr w:rsidR="00725E11">
      <w:headerReference w:type="default" r:id="rId13"/>
      <w:footerReference w:type="default" r:id="rId14"/>
      <w:footerReference w:type="first" r:id="rId15"/>
      <w:pgSz w:w="12240" w:h="15840"/>
      <w:pgMar w:top="1440" w:right="1080" w:bottom="1440" w:left="180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2" w:author="Tone Southerland" w:date="2017-01-08T13:07:00Z" w:initials="">
    <w:p w14:paraId="45AB022B" w14:textId="77777777" w:rsidR="003C038A" w:rsidRDefault="003C038A">
      <w:pPr>
        <w:spacing w:before="0"/>
        <w:rPr>
          <w:rFonts w:ascii="Arial" w:eastAsia="Arial" w:hAnsi="Arial" w:cs="Arial"/>
          <w:sz w:val="22"/>
          <w:szCs w:val="22"/>
        </w:rPr>
      </w:pPr>
      <w:r>
        <w:rPr>
          <w:rFonts w:ascii="Arial" w:eastAsia="Arial" w:hAnsi="Arial" w:cs="Arial"/>
          <w:sz w:val="22"/>
          <w:szCs w:val="22"/>
        </w:rPr>
        <w:t>Needs a transaction number (although maybe that gets assigned in Volume 2…)</w:t>
      </w:r>
    </w:p>
  </w:comment>
  <w:comment w:id="71" w:author="Andrea K. Fourquet" w:date="2017-02-08T11:41:00Z" w:initials="">
    <w:p w14:paraId="4C7F0D41" w14:textId="77777777" w:rsidR="003C038A" w:rsidRDefault="003C038A">
      <w:pPr>
        <w:spacing w:before="0"/>
        <w:rPr>
          <w:rFonts w:ascii="Arial" w:eastAsia="Arial" w:hAnsi="Arial" w:cs="Arial"/>
          <w:sz w:val="22"/>
          <w:szCs w:val="22"/>
        </w:rPr>
      </w:pPr>
      <w:r>
        <w:rPr>
          <w:rFonts w:ascii="Arial" w:eastAsia="Arial" w:hAnsi="Arial" w:cs="Arial"/>
          <w:sz w:val="22"/>
          <w:szCs w:val="22"/>
        </w:rPr>
        <w:t>Hovering diagram</w:t>
      </w:r>
    </w:p>
  </w:comment>
  <w:comment w:id="72" w:author="Andrea K. Fourquet" w:date="2017-02-08T11:47:00Z" w:initials="">
    <w:p w14:paraId="412C4417" w14:textId="77777777" w:rsidR="003C038A" w:rsidRDefault="003C038A">
      <w:pPr>
        <w:spacing w:before="0"/>
        <w:rPr>
          <w:rFonts w:ascii="Arial" w:eastAsia="Arial" w:hAnsi="Arial" w:cs="Arial"/>
          <w:sz w:val="22"/>
          <w:szCs w:val="22"/>
        </w:rPr>
      </w:pPr>
      <w:r>
        <w:rPr>
          <w:rFonts w:ascii="Arial" w:eastAsia="Arial" w:hAnsi="Arial" w:cs="Arial"/>
          <w:sz w:val="22"/>
          <w:szCs w:val="22"/>
        </w:rPr>
        <w:t>TBD (insert a note) XDSMS</w:t>
      </w:r>
    </w:p>
  </w:comment>
  <w:comment w:id="73" w:author="Andrea K. Fourquet" w:date="2017-02-08T11:56:00Z" w:initials="">
    <w:p w14:paraId="5A3CF926" w14:textId="77777777" w:rsidR="003C038A" w:rsidRDefault="003C038A">
      <w:pPr>
        <w:spacing w:before="0"/>
        <w:rPr>
          <w:rFonts w:ascii="Arial" w:eastAsia="Arial" w:hAnsi="Arial" w:cs="Arial"/>
          <w:sz w:val="22"/>
          <w:szCs w:val="22"/>
        </w:rPr>
      </w:pPr>
      <w:r>
        <w:rPr>
          <w:rFonts w:ascii="Arial" w:eastAsia="Arial" w:hAnsi="Arial" w:cs="Arial"/>
          <w:sz w:val="22"/>
          <w:szCs w:val="22"/>
        </w:rPr>
        <w:t>Add note</w:t>
      </w:r>
    </w:p>
  </w:comment>
  <w:comment w:id="74" w:author="Andrea K. Fourquet" w:date="2017-02-08T04:18:00Z" w:initials="">
    <w:p w14:paraId="702F1BFD" w14:textId="77777777" w:rsidR="003C038A" w:rsidRDefault="003C038A">
      <w:pPr>
        <w:spacing w:before="0"/>
        <w:rPr>
          <w:rFonts w:ascii="Arial" w:eastAsia="Arial" w:hAnsi="Arial" w:cs="Arial"/>
          <w:sz w:val="22"/>
          <w:szCs w:val="22"/>
        </w:rPr>
      </w:pPr>
      <w:r>
        <w:rPr>
          <w:rFonts w:ascii="Arial" w:eastAsia="Arial" w:hAnsi="Arial" w:cs="Arial"/>
          <w:sz w:val="22"/>
          <w:szCs w:val="22"/>
        </w:rPr>
        <w:t>Need a template ID from co-chair</w:t>
      </w:r>
    </w:p>
  </w:comment>
  <w:comment w:id="91" w:author="Andrea K. Fourquet" w:date="2017-04-24T00:18:00Z" w:initials="AKF">
    <w:p w14:paraId="7EB48B48" w14:textId="4D339B8C" w:rsidR="003C038A" w:rsidRDefault="003C038A">
      <w:pPr>
        <w:pStyle w:val="CommentText"/>
      </w:pPr>
      <w:r>
        <w:rPr>
          <w:rStyle w:val="CommentReference"/>
        </w:rPr>
        <w:annotationRef/>
      </w:r>
      <w:r>
        <w:t>Need transaction number</w:t>
      </w:r>
    </w:p>
  </w:comment>
  <w:comment w:id="94" w:author="Andrea K. Fourquet" w:date="2017-04-24T00:18:00Z" w:initials="AKF">
    <w:p w14:paraId="2D96B03C" w14:textId="56E4AEA7" w:rsidR="003C038A" w:rsidRDefault="003C038A">
      <w:pPr>
        <w:pStyle w:val="CommentText"/>
      </w:pPr>
      <w:r>
        <w:rPr>
          <w:rStyle w:val="CommentReference"/>
        </w:rPr>
        <w:annotationRef/>
      </w:r>
      <w:r>
        <w:t xml:space="preserve">Change transaction name to Query for transport data </w:t>
      </w:r>
    </w:p>
  </w:comment>
  <w:comment w:id="98" w:author="Andrea K. Fourquet" w:date="2017-04-25T22:55:00Z" w:initials="AKF">
    <w:p w14:paraId="23FEC50E" w14:textId="532D1967" w:rsidR="003C038A" w:rsidRDefault="003C038A">
      <w:pPr>
        <w:pStyle w:val="CommentText"/>
      </w:pPr>
      <w:r>
        <w:rPr>
          <w:rStyle w:val="CommentReference"/>
        </w:rPr>
        <w:annotationRef/>
      </w:r>
      <w:r>
        <w:t>Open issue: referencing to use the mapping. Should we subsume the mappings into this profile and deprecate these ones?</w:t>
      </w:r>
    </w:p>
  </w:comment>
  <w:comment w:id="114" w:author="Andrea K. Fourquet" w:date="2017-04-24T00:25:00Z" w:initials="AKF">
    <w:p w14:paraId="7BA4E0E8" w14:textId="60E24518" w:rsidR="003C038A" w:rsidRDefault="003C038A">
      <w:pPr>
        <w:pStyle w:val="CommentText"/>
      </w:pPr>
      <w:r>
        <w:rPr>
          <w:rStyle w:val="CommentReference"/>
        </w:rPr>
        <w:annotationRef/>
      </w:r>
      <w:r>
        <w:t>Should FHIR be used in title?</w:t>
      </w:r>
    </w:p>
  </w:comment>
  <w:comment w:id="117" w:author="Andrea K. Fourquet" w:date="2017-04-24T00:25:00Z" w:initials="AKF">
    <w:p w14:paraId="09BEC244" w14:textId="77777777" w:rsidR="003C038A" w:rsidRDefault="003C038A" w:rsidP="004A4909">
      <w:pPr>
        <w:pStyle w:val="CommentText"/>
      </w:pPr>
      <w:r>
        <w:rPr>
          <w:rStyle w:val="CommentReference"/>
        </w:rPr>
        <w:annotationRef/>
      </w:r>
      <w:r>
        <w:t>Should FHIR be used in title?</w:t>
      </w:r>
    </w:p>
  </w:comment>
  <w:comment w:id="119" w:author="Andrea K. Fourquet" w:date="2017-04-24T10:23:00Z" w:initials="AKF">
    <w:p w14:paraId="0FD9A1B4" w14:textId="196AEC6C" w:rsidR="003C038A" w:rsidRDefault="003C038A">
      <w:pPr>
        <w:pStyle w:val="CommentText"/>
      </w:pPr>
      <w:r>
        <w:rPr>
          <w:rStyle w:val="CommentReference"/>
        </w:rPr>
        <w:annotationRef/>
      </w:r>
      <w:r>
        <w:t xml:space="preserve">Update in the document </w:t>
      </w:r>
    </w:p>
  </w:comment>
  <w:comment w:id="140" w:author="Andrea K. Fourquet" w:date="2017-04-24T10:26:00Z" w:initials="AKF">
    <w:p w14:paraId="39171282" w14:textId="34B449A2" w:rsidR="003C038A" w:rsidRDefault="003C038A">
      <w:pPr>
        <w:pStyle w:val="CommentText"/>
      </w:pPr>
      <w:r>
        <w:rPr>
          <w:rStyle w:val="CommentReference"/>
        </w:rPr>
        <w:annotationRef/>
      </w:r>
      <w:r>
        <w:t>Update when ITI updated volume Z</w:t>
      </w:r>
    </w:p>
  </w:comment>
  <w:comment w:id="148" w:author="Andrea K. Fourquet" w:date="2017-04-25T23:27:00Z" w:initials="AKF">
    <w:p w14:paraId="365EA5EC" w14:textId="58690514" w:rsidR="001B24B6" w:rsidRDefault="001B24B6">
      <w:pPr>
        <w:pStyle w:val="CommentText"/>
      </w:pPr>
      <w:r>
        <w:rPr>
          <w:rStyle w:val="CommentReference"/>
        </w:rPr>
        <w:annotationRef/>
      </w:r>
      <w:r>
        <w:t>Add these in</w:t>
      </w:r>
    </w:p>
  </w:comment>
  <w:comment w:id="153" w:author="Andrea K. Fourquet" w:date="2017-04-24T01:30:00Z" w:initials="AKF">
    <w:p w14:paraId="1604B6A4" w14:textId="348E348D" w:rsidR="003C038A" w:rsidRDefault="003C038A">
      <w:pPr>
        <w:pStyle w:val="CommentText"/>
      </w:pPr>
      <w:r>
        <w:rPr>
          <w:rStyle w:val="CommentReference"/>
        </w:rPr>
        <w:annotationRef/>
      </w:r>
      <w:r>
        <w:t>Use NTDS for glascow codes and definitions? Or IHE?</w:t>
      </w:r>
    </w:p>
  </w:comment>
  <w:comment w:id="163" w:author="Andrea Fourquet" w:date="2017-04-04T21:00:00Z" w:initials="">
    <w:p w14:paraId="00F91B85" w14:textId="125E83FE" w:rsidR="003C038A" w:rsidRDefault="003C038A">
      <w:pPr>
        <w:spacing w:before="0"/>
        <w:rPr>
          <w:rFonts w:ascii="Arial" w:eastAsia="Arial" w:hAnsi="Arial" w:cs="Arial"/>
          <w:sz w:val="22"/>
          <w:szCs w:val="22"/>
        </w:rPr>
      </w:pPr>
      <w:r>
        <w:rPr>
          <w:rFonts w:ascii="Arial" w:eastAsia="Arial" w:hAnsi="Arial" w:cs="Arial"/>
          <w:sz w:val="22"/>
          <w:szCs w:val="22"/>
        </w:rPr>
        <w:t>get template ID from co-chairs</w:t>
      </w:r>
    </w:p>
    <w:p w14:paraId="4EFA5428" w14:textId="4F6662E1" w:rsidR="001B24B6" w:rsidRDefault="001B24B6">
      <w:pPr>
        <w:spacing w:before="0"/>
        <w:rPr>
          <w:rFonts w:ascii="Arial" w:eastAsia="Arial" w:hAnsi="Arial" w:cs="Arial"/>
          <w:sz w:val="22"/>
          <w:szCs w:val="22"/>
        </w:rPr>
      </w:pPr>
    </w:p>
    <w:p w14:paraId="25EC279C" w14:textId="07F0F14A" w:rsidR="001B24B6" w:rsidRDefault="001B24B6">
      <w:pPr>
        <w:spacing w:before="0"/>
        <w:rPr>
          <w:rFonts w:ascii="Arial" w:eastAsia="Arial" w:hAnsi="Arial" w:cs="Arial"/>
          <w:sz w:val="22"/>
          <w:szCs w:val="22"/>
        </w:rPr>
      </w:pPr>
      <w:r>
        <w:rPr>
          <w:rFonts w:ascii="Arial" w:eastAsia="Arial" w:hAnsi="Arial" w:cs="Arial"/>
          <w:sz w:val="22"/>
          <w:szCs w:val="22"/>
        </w:rPr>
        <w:t>ask co-chairs again</w:t>
      </w:r>
    </w:p>
  </w:comment>
  <w:comment w:id="169" w:author="Andrea Fourquet" w:date="2017-04-11T12:11:00Z" w:initials="">
    <w:p w14:paraId="6FA180D3" w14:textId="77777777" w:rsidR="003C038A" w:rsidRDefault="003C038A">
      <w:pPr>
        <w:spacing w:before="0"/>
        <w:rPr>
          <w:rFonts w:ascii="Arial" w:eastAsia="Arial" w:hAnsi="Arial" w:cs="Arial"/>
          <w:sz w:val="22"/>
          <w:szCs w:val="22"/>
        </w:rPr>
      </w:pPr>
      <w:r>
        <w:rPr>
          <w:rFonts w:ascii="Arial" w:eastAsia="Arial" w:hAnsi="Arial" w:cs="Arial"/>
          <w:sz w:val="22"/>
          <w:szCs w:val="22"/>
        </w:rPr>
        <w:t>pending final specifications dicesions. May not need this table</w:t>
      </w:r>
    </w:p>
  </w:comment>
  <w:comment w:id="194" w:author="Andrea Fourquet" w:date="2017-04-11T12:11:00Z" w:initials="">
    <w:p w14:paraId="21D811BF" w14:textId="77777777" w:rsidR="003C038A" w:rsidRDefault="003C038A">
      <w:pPr>
        <w:spacing w:before="0"/>
        <w:rPr>
          <w:rFonts w:ascii="Arial" w:eastAsia="Arial" w:hAnsi="Arial" w:cs="Arial"/>
          <w:sz w:val="22"/>
          <w:szCs w:val="22"/>
        </w:rPr>
      </w:pPr>
      <w:r>
        <w:rPr>
          <w:rFonts w:ascii="Arial" w:eastAsia="Arial" w:hAnsi="Arial" w:cs="Arial"/>
          <w:sz w:val="22"/>
          <w:szCs w:val="22"/>
        </w:rPr>
        <w:t>pending final specifications decisions. May not need this table</w:t>
      </w:r>
    </w:p>
  </w:comment>
  <w:comment w:id="195" w:author="Andrea K. Fourquet" w:date="2017-04-24T10:33:00Z" w:initials="AKF">
    <w:p w14:paraId="30B4462C" w14:textId="40DB6FA1" w:rsidR="003C038A" w:rsidRDefault="003C038A">
      <w:pPr>
        <w:pStyle w:val="CommentText"/>
      </w:pPr>
      <w:r>
        <w:rPr>
          <w:rStyle w:val="CommentReference"/>
        </w:rPr>
        <w:annotationRef/>
      </w:r>
      <w:r>
        <w:t>delete</w:t>
      </w:r>
    </w:p>
  </w:comment>
  <w:comment w:id="227" w:author="Andrea K. Fourquet" w:date="2017-04-25T23:30:00Z" w:initials="AKF">
    <w:p w14:paraId="1D251333" w14:textId="7F78A402" w:rsidR="001B24B6" w:rsidRDefault="001B24B6">
      <w:pPr>
        <w:pStyle w:val="CommentText"/>
      </w:pPr>
      <w:r>
        <w:rPr>
          <w:rStyle w:val="CommentReference"/>
        </w:rPr>
        <w:annotationRef/>
      </w:r>
      <w:r>
        <w:t xml:space="preserve">add in links </w:t>
      </w:r>
    </w:p>
  </w:comment>
  <w:comment w:id="244" w:author="Andrea Fourquet" w:date="2017-04-11T12:30:00Z" w:initials="">
    <w:p w14:paraId="7B04A224" w14:textId="77777777" w:rsidR="003C038A" w:rsidRDefault="003C038A">
      <w:pPr>
        <w:spacing w:before="0"/>
        <w:rPr>
          <w:rFonts w:ascii="Arial" w:eastAsia="Arial" w:hAnsi="Arial" w:cs="Arial"/>
          <w:sz w:val="22"/>
          <w:szCs w:val="22"/>
        </w:rPr>
      </w:pPr>
      <w:r>
        <w:rPr>
          <w:rFonts w:ascii="Arial" w:eastAsia="Arial" w:hAnsi="Arial" w:cs="Arial"/>
          <w:sz w:val="22"/>
          <w:szCs w:val="22"/>
        </w:rPr>
        <w:t>need to get from the co-chairs</w:t>
      </w:r>
    </w:p>
  </w:comment>
  <w:comment w:id="247" w:author="Andrea K. Fourquet" w:date="2017-04-25T23:33:00Z" w:initials="AKF">
    <w:p w14:paraId="6E5666F2" w14:textId="1B5926C8" w:rsidR="001B24B6" w:rsidRDefault="001B24B6">
      <w:pPr>
        <w:pStyle w:val="CommentText"/>
      </w:pPr>
      <w:r>
        <w:rPr>
          <w:rStyle w:val="CommentReference"/>
        </w:rPr>
        <w:annotationRef/>
      </w:r>
      <w:r>
        <w:t>what kind of information goes into this column</w:t>
      </w:r>
    </w:p>
  </w:comment>
  <w:comment w:id="248" w:author="Andrea Fourquet" w:date="2017-04-11T12:47:00Z" w:initials="">
    <w:p w14:paraId="091BE046" w14:textId="77777777" w:rsidR="003C038A" w:rsidRDefault="003C038A">
      <w:pPr>
        <w:spacing w:before="0"/>
        <w:rPr>
          <w:rFonts w:ascii="Arial" w:eastAsia="Arial" w:hAnsi="Arial" w:cs="Arial"/>
          <w:sz w:val="22"/>
          <w:szCs w:val="22"/>
        </w:rPr>
      </w:pPr>
      <w:r>
        <w:rPr>
          <w:rFonts w:ascii="Arial" w:eastAsia="Arial" w:hAnsi="Arial" w:cs="Arial"/>
          <w:sz w:val="22"/>
          <w:szCs w:val="22"/>
        </w:rPr>
        <w:t>review all vocabularies</w:t>
      </w:r>
    </w:p>
  </w:comment>
  <w:comment w:id="249" w:author="Andrea K. Fourquet" w:date="2017-04-24T10:38:00Z" w:initials="AKF">
    <w:p w14:paraId="333E547F" w14:textId="02F61C14" w:rsidR="003C038A" w:rsidRDefault="003C038A">
      <w:pPr>
        <w:pStyle w:val="CommentText"/>
      </w:pPr>
      <w:r>
        <w:rPr>
          <w:rStyle w:val="CommentReference"/>
        </w:rPr>
        <w:annotationRef/>
      </w:r>
      <w:r>
        <w:t xml:space="preserve">fix cardinality for the sections not the content in the section </w:t>
      </w:r>
    </w:p>
  </w:comment>
  <w:comment w:id="250" w:author="Andrea K. Fourquet" w:date="2017-04-24T10:39:00Z" w:initials="AKF">
    <w:p w14:paraId="43F8E6E2" w14:textId="5F98175E" w:rsidR="003C038A" w:rsidRDefault="003C038A">
      <w:pPr>
        <w:pStyle w:val="CommentText"/>
      </w:pPr>
      <w:r>
        <w:rPr>
          <w:rStyle w:val="CommentReference"/>
        </w:rPr>
        <w:annotationRef/>
      </w:r>
      <w:r>
        <w:t xml:space="preserve">don’t make payer section required for international adoption of the profile </w:t>
      </w:r>
    </w:p>
  </w:comment>
  <w:comment w:id="265" w:author="Andrea K. Fourquet" w:date="2017-04-24T13:07:00Z" w:initials="AKF">
    <w:p w14:paraId="072AC86A" w14:textId="469C0756" w:rsidR="003C038A" w:rsidRDefault="003C038A">
      <w:pPr>
        <w:pStyle w:val="CommentText"/>
      </w:pPr>
      <w:r>
        <w:rPr>
          <w:rStyle w:val="CommentReference"/>
        </w:rPr>
        <w:annotationRef/>
      </w:r>
      <w:r>
        <w:t>define this as an option in the constraint</w:t>
      </w:r>
    </w:p>
  </w:comment>
  <w:comment w:id="279" w:author="Andrea K. Fourquet" w:date="2017-04-24T10:48:00Z" w:initials="AKF">
    <w:p w14:paraId="2153627B" w14:textId="7664D0DF" w:rsidR="003C038A" w:rsidRDefault="003C038A">
      <w:pPr>
        <w:pStyle w:val="CommentText"/>
      </w:pPr>
      <w:r>
        <w:rPr>
          <w:rStyle w:val="CommentReference"/>
        </w:rPr>
        <w:annotationRef/>
      </w:r>
      <w:r>
        <w:t>add a transport instructions section. Need a LOINC code and add examples</w:t>
      </w:r>
    </w:p>
  </w:comment>
  <w:comment w:id="285" w:author="Andrea K. Fourquet" w:date="2017-04-24T10:53:00Z" w:initials="AKF">
    <w:p w14:paraId="56A03D4E" w14:textId="1B3E869B" w:rsidR="003C038A" w:rsidRDefault="003C038A">
      <w:pPr>
        <w:pStyle w:val="CommentText"/>
      </w:pPr>
      <w:r>
        <w:rPr>
          <w:rStyle w:val="CommentReference"/>
        </w:rPr>
        <w:annotationRef/>
      </w:r>
      <w:r>
        <w:t>does IHE use all caps?</w:t>
      </w:r>
    </w:p>
  </w:comment>
  <w:comment w:id="296" w:author="Andrea K. Fourquet" w:date="2017-04-24T10:54:00Z" w:initials="AKF">
    <w:p w14:paraId="1A414768" w14:textId="4F711DAD" w:rsidR="003C038A" w:rsidRDefault="003C038A" w:rsidP="00CB213F">
      <w:pPr>
        <w:pStyle w:val="CommentText"/>
      </w:pPr>
      <w:r>
        <w:rPr>
          <w:rStyle w:val="CommentReference"/>
        </w:rPr>
        <w:annotationRef/>
      </w:r>
      <w:r>
        <w:t>Change to 0..1</w:t>
      </w:r>
    </w:p>
  </w:comment>
  <w:comment w:id="323" w:author="Andrea K. Fourquet" w:date="2017-04-24T11:00:00Z" w:initials="AKF">
    <w:p w14:paraId="55150ECB" w14:textId="280F1E35" w:rsidR="003C038A" w:rsidRDefault="003C038A">
      <w:pPr>
        <w:pStyle w:val="CommentText"/>
      </w:pPr>
      <w:r>
        <w:rPr>
          <w:rStyle w:val="CommentReference"/>
        </w:rPr>
        <w:annotationRef/>
      </w:r>
      <w:r>
        <w:t>Check for header</w:t>
      </w:r>
    </w:p>
  </w:comment>
  <w:comment w:id="336" w:author="Andrea K. Fourquet" w:date="2017-04-24T11:07:00Z" w:initials="AKF">
    <w:p w14:paraId="5DB94D35" w14:textId="5F296208" w:rsidR="003C038A" w:rsidRDefault="003C038A">
      <w:pPr>
        <w:pStyle w:val="CommentText"/>
      </w:pPr>
      <w:r>
        <w:rPr>
          <w:rStyle w:val="CommentReference"/>
        </w:rPr>
        <w:annotationRef/>
      </w:r>
      <w:r>
        <w:t xml:space="preserve">Why is this here? Dr. Mears question. Should include full immunization history. </w:t>
      </w:r>
    </w:p>
    <w:p w14:paraId="51A2AAF1" w14:textId="7E27C198" w:rsidR="003C038A" w:rsidRDefault="003C038A">
      <w:pPr>
        <w:pStyle w:val="CommentText"/>
      </w:pPr>
    </w:p>
    <w:p w14:paraId="563AE984" w14:textId="75927CF3" w:rsidR="003C038A" w:rsidRDefault="003C038A">
      <w:pPr>
        <w:pStyle w:val="CommentText"/>
      </w:pPr>
      <w:r>
        <w:t>Delete section</w:t>
      </w:r>
    </w:p>
  </w:comment>
  <w:comment w:id="390" w:author="Andrea K. Fourquet" w:date="2017-04-24T11:11:00Z" w:initials="AKF">
    <w:p w14:paraId="1AC24154" w14:textId="4646F48F" w:rsidR="003C038A" w:rsidRDefault="003C038A">
      <w:pPr>
        <w:pStyle w:val="CommentText"/>
      </w:pPr>
      <w:r>
        <w:rPr>
          <w:rStyle w:val="CommentReference"/>
        </w:rPr>
        <w:annotationRef/>
      </w:r>
      <w:r>
        <w:t xml:space="preserve">Last Dose administered and date and time of last dose administered </w:t>
      </w:r>
    </w:p>
    <w:p w14:paraId="2B20F0BC" w14:textId="7393E949" w:rsidR="003C038A" w:rsidRDefault="003C038A">
      <w:pPr>
        <w:pStyle w:val="CommentText"/>
      </w:pPr>
      <w:r>
        <w:t xml:space="preserve">Add this throughout the document </w:t>
      </w:r>
    </w:p>
  </w:comment>
  <w:comment w:id="391" w:author="Andrea K. Fourquet" w:date="2017-04-25T11:00:00Z" w:initials="AKF">
    <w:p w14:paraId="073FD3E0" w14:textId="3D9F5BFC" w:rsidR="003C038A" w:rsidRDefault="003C038A">
      <w:pPr>
        <w:pStyle w:val="CommentText"/>
      </w:pPr>
      <w:r>
        <w:rPr>
          <w:rStyle w:val="CommentReference"/>
        </w:rPr>
        <w:annotationRef/>
      </w:r>
      <w:r>
        <w:t>0..1</w:t>
      </w:r>
    </w:p>
  </w:comment>
  <w:comment w:id="395" w:author="Andrea K. Fourquet" w:date="2017-04-24T11:14:00Z" w:initials="AKF">
    <w:p w14:paraId="452E2882" w14:textId="5140B757" w:rsidR="003C038A" w:rsidRDefault="003C038A">
      <w:pPr>
        <w:pStyle w:val="CommentText"/>
      </w:pPr>
      <w:r>
        <w:rPr>
          <w:rStyle w:val="CommentReference"/>
        </w:rPr>
        <w:annotationRef/>
      </w:r>
      <w:r>
        <w:t>Date time stamp</w:t>
      </w:r>
    </w:p>
  </w:comment>
  <w:comment w:id="406" w:author="Andrea K. Fourquet" w:date="2017-04-24T03:02:00Z" w:initials="AKF">
    <w:p w14:paraId="22C0BFC1" w14:textId="65CB4C5F" w:rsidR="003C038A" w:rsidRDefault="003C038A">
      <w:pPr>
        <w:pStyle w:val="CommentText"/>
      </w:pPr>
      <w:r>
        <w:rPr>
          <w:rStyle w:val="CommentReference"/>
        </w:rPr>
        <w:annotationRef/>
      </w:r>
      <w:r>
        <w:t xml:space="preserve">SHOULD THIS COLUMN BE HERE </w:t>
      </w:r>
    </w:p>
  </w:comment>
  <w:comment w:id="418" w:author="Andrea Fourquet" w:date="2017-04-20T22:57:00Z" w:initials="">
    <w:p w14:paraId="0D778C90" w14:textId="77777777" w:rsidR="003C038A" w:rsidRDefault="003C038A">
      <w:pPr>
        <w:spacing w:before="0"/>
        <w:rPr>
          <w:rFonts w:ascii="Arial" w:eastAsia="Arial" w:hAnsi="Arial" w:cs="Arial"/>
          <w:sz w:val="22"/>
          <w:szCs w:val="22"/>
        </w:rPr>
      </w:pPr>
      <w:r>
        <w:rPr>
          <w:rFonts w:ascii="Arial" w:eastAsia="Arial" w:hAnsi="Arial" w:cs="Arial"/>
          <w:sz w:val="22"/>
          <w:szCs w:val="22"/>
        </w:rPr>
        <w:t>need to get tamplate ID from chair</w:t>
      </w:r>
    </w:p>
  </w:comment>
  <w:comment w:id="424" w:author="Andrea Fourquet" w:date="2017-04-21T00:27:00Z" w:initials="">
    <w:p w14:paraId="3E582D74" w14:textId="77777777" w:rsidR="003C038A" w:rsidRDefault="003C038A">
      <w:pPr>
        <w:spacing w:before="0"/>
        <w:rPr>
          <w:rFonts w:ascii="Arial" w:eastAsia="Arial" w:hAnsi="Arial" w:cs="Arial"/>
          <w:sz w:val="22"/>
          <w:szCs w:val="22"/>
        </w:rPr>
      </w:pPr>
      <w:r>
        <w:rPr>
          <w:rFonts w:ascii="Arial" w:eastAsia="Arial" w:hAnsi="Arial" w:cs="Arial"/>
          <w:sz w:val="22"/>
          <w:szCs w:val="22"/>
        </w:rPr>
        <w:t>look at the HL7 CDA</w:t>
      </w:r>
    </w:p>
  </w:comment>
  <w:comment w:id="436" w:author="Andrea Fourquet" w:date="2017-04-20T23:15:00Z" w:initials="">
    <w:p w14:paraId="57D49D5F" w14:textId="77777777" w:rsidR="003C038A" w:rsidRDefault="003C038A">
      <w:pPr>
        <w:spacing w:before="0"/>
        <w:rPr>
          <w:rFonts w:ascii="Arial" w:eastAsia="Arial" w:hAnsi="Arial" w:cs="Arial"/>
          <w:sz w:val="22"/>
          <w:szCs w:val="22"/>
        </w:rPr>
      </w:pPr>
      <w:r>
        <w:rPr>
          <w:rFonts w:ascii="Arial" w:eastAsia="Arial" w:hAnsi="Arial" w:cs="Arial"/>
          <w:sz w:val="22"/>
          <w:szCs w:val="22"/>
        </w:rPr>
        <w:t>need to get from chair</w:t>
      </w:r>
    </w:p>
  </w:comment>
  <w:comment w:id="443" w:author="Lori Reed-Fourquet" w:date="2017-04-25T08:43:00Z" w:initials="LR">
    <w:p w14:paraId="6EF4E424" w14:textId="67EAD192" w:rsidR="003C038A" w:rsidRDefault="003C038A" w:rsidP="00291987">
      <w:pPr>
        <w:pStyle w:val="CommentText"/>
      </w:pPr>
      <w:r>
        <w:rPr>
          <w:rStyle w:val="CommentReference"/>
        </w:rPr>
        <w:annotationRef/>
      </w:r>
      <w:r>
        <w:t>Review with LOINC – will likely need a new code as this is not intended to represent a section.</w:t>
      </w:r>
    </w:p>
    <w:p w14:paraId="472328AF" w14:textId="43E11ADC" w:rsidR="003C038A" w:rsidRDefault="003C038A" w:rsidP="00291987">
      <w:pPr>
        <w:pStyle w:val="CommentText"/>
      </w:pPr>
      <w:r>
        <w:t>Add to open issues</w:t>
      </w:r>
    </w:p>
  </w:comment>
  <w:comment w:id="547" w:author="Andrea Fourquet" w:date="2017-04-20T23:15:00Z" w:initials="">
    <w:p w14:paraId="18FCD28C" w14:textId="77777777" w:rsidR="007136D5" w:rsidRDefault="007136D5" w:rsidP="007136D5">
      <w:pPr>
        <w:spacing w:before="0"/>
        <w:rPr>
          <w:rFonts w:ascii="Arial" w:eastAsia="Arial" w:hAnsi="Arial" w:cs="Arial"/>
          <w:sz w:val="22"/>
          <w:szCs w:val="22"/>
        </w:rPr>
      </w:pPr>
      <w:r>
        <w:rPr>
          <w:rFonts w:ascii="Arial" w:eastAsia="Arial" w:hAnsi="Arial" w:cs="Arial"/>
          <w:sz w:val="22"/>
          <w:szCs w:val="22"/>
        </w:rPr>
        <w:t>need to get from chair</w:t>
      </w:r>
    </w:p>
  </w:comment>
  <w:comment w:id="584" w:author="Andrea K. Fourquet" w:date="2017-04-25T23:54:00Z" w:initials="AKF">
    <w:p w14:paraId="7FD8B437" w14:textId="77777777" w:rsidR="007136D5" w:rsidRDefault="007136D5" w:rsidP="007136D5">
      <w:pPr>
        <w:pStyle w:val="CommentText"/>
      </w:pPr>
      <w:r>
        <w:rPr>
          <w:rStyle w:val="CommentReference"/>
        </w:rPr>
        <w:annotationRef/>
      </w:r>
      <w:r>
        <w:t>Review with LOINC – will likely need a new code as this is not intended to represent a section.</w:t>
      </w:r>
    </w:p>
    <w:p w14:paraId="549160D3" w14:textId="3786A688" w:rsidR="007136D5" w:rsidRDefault="007136D5" w:rsidP="007136D5">
      <w:pPr>
        <w:pStyle w:val="CommentText"/>
      </w:pPr>
      <w:r>
        <w:t>Add to open issues</w:t>
      </w:r>
    </w:p>
  </w:comment>
  <w:comment w:id="591" w:author="Andrea K. Fourquet" w:date="2017-04-25T23:53:00Z" w:initials="AKF">
    <w:p w14:paraId="73015BA8" w14:textId="3A0B3892" w:rsidR="007136D5" w:rsidRDefault="007136D5">
      <w:pPr>
        <w:pStyle w:val="CommentText"/>
      </w:pPr>
      <w:r>
        <w:rPr>
          <w:rStyle w:val="CommentReference"/>
        </w:rPr>
        <w:annotationRef/>
      </w:r>
      <w:r>
        <w:t>Open issues: find different codes for LOINC</w:t>
      </w:r>
    </w:p>
  </w:comment>
  <w:comment w:id="659" w:author="Andrea Fourquet" w:date="2017-04-20T23:30:00Z" w:initials="">
    <w:p w14:paraId="12A62460" w14:textId="77777777" w:rsidR="003C038A" w:rsidRDefault="003C038A">
      <w:pPr>
        <w:spacing w:before="0"/>
        <w:rPr>
          <w:rFonts w:ascii="Arial" w:eastAsia="Arial" w:hAnsi="Arial" w:cs="Arial"/>
          <w:sz w:val="22"/>
          <w:szCs w:val="22"/>
        </w:rPr>
      </w:pPr>
      <w:r>
        <w:rPr>
          <w:rFonts w:ascii="Arial" w:eastAsia="Arial" w:hAnsi="Arial" w:cs="Arial"/>
          <w:sz w:val="22"/>
          <w:szCs w:val="22"/>
        </w:rPr>
        <w:t>these are not entries.</w:t>
      </w:r>
    </w:p>
  </w:comment>
  <w:comment w:id="689" w:author="Lori Reed-Fourquet" w:date="2017-04-25T08:51:00Z" w:initials="LR">
    <w:p w14:paraId="349866F9" w14:textId="77777777" w:rsidR="003C038A" w:rsidRDefault="003C038A" w:rsidP="00291987">
      <w:r>
        <w:rPr>
          <w:rStyle w:val="CommentReference"/>
        </w:rPr>
        <w:annotationRef/>
      </w:r>
      <w:r>
        <w:t>Consider adding an entryRelationship to indicate whether there is available a</w:t>
      </w:r>
    </w:p>
    <w:p w14:paraId="55B322CA" w14:textId="77777777" w:rsidR="003C038A" w:rsidRDefault="003C038A" w:rsidP="00291987">
      <w:r>
        <w:rPr>
          <w:sz w:val="18"/>
          <w:szCs w:val="18"/>
        </w:rPr>
        <w:t>Physician Certification Statement Signed</w:t>
      </w:r>
    </w:p>
  </w:comment>
  <w:comment w:id="690" w:author="Lori Reed-Fourquet" w:date="2017-04-24T10:18:00Z" w:initials="LR">
    <w:p w14:paraId="544A9266" w14:textId="77777777" w:rsidR="003C038A" w:rsidRDefault="003C038A" w:rsidP="00291987">
      <w:pPr>
        <w:pStyle w:val="CommentText"/>
      </w:pPr>
      <w:r>
        <w:rPr>
          <w:rStyle w:val="CommentReference"/>
        </w:rPr>
        <w:annotationRef/>
      </w:r>
      <w:r>
        <w:t>Need OID</w:t>
      </w:r>
    </w:p>
    <w:p w14:paraId="4BDF25ED" w14:textId="77777777" w:rsidR="003C038A" w:rsidRDefault="003C038A" w:rsidP="00291987">
      <w:pPr>
        <w:pStyle w:val="CommentText"/>
      </w:pPr>
    </w:p>
    <w:p w14:paraId="4ABECAE4" w14:textId="77777777" w:rsidR="003C038A" w:rsidRDefault="003C038A" w:rsidP="00291987">
      <w:pPr>
        <w:pStyle w:val="CommentText"/>
      </w:pPr>
    </w:p>
  </w:comment>
  <w:comment w:id="751" w:author="Lori Reed-Fourquet" w:date="2017-04-24T10:13:00Z" w:initials="LR">
    <w:p w14:paraId="147A65D9" w14:textId="77777777" w:rsidR="003C038A" w:rsidRDefault="003C038A" w:rsidP="00291987">
      <w:pPr>
        <w:pStyle w:val="CommentText"/>
      </w:pPr>
      <w:r>
        <w:rPr>
          <w:rStyle w:val="CommentReference"/>
        </w:rPr>
        <w:annotationRef/>
      </w:r>
      <w:r>
        <w:t>Need OID</w:t>
      </w:r>
    </w:p>
  </w:comment>
  <w:comment w:id="767" w:author="Andrea K. Fourquet" w:date="2017-04-25T10:35:00Z" w:initials="AKF">
    <w:p w14:paraId="4EF264AE" w14:textId="313D6C4D" w:rsidR="003C038A" w:rsidRDefault="003C038A">
      <w:pPr>
        <w:pStyle w:val="CommentText"/>
      </w:pPr>
      <w:r>
        <w:rPr>
          <w:rStyle w:val="CommentReference"/>
        </w:rPr>
        <w:annotationRef/>
      </w:r>
      <w:r>
        <w:t xml:space="preserve">Create a SNOMED-CT value set for this </w:t>
      </w:r>
    </w:p>
  </w:comment>
  <w:comment w:id="768" w:author="Lori Reed-Fourquet" w:date="2017-04-24T09:20:00Z" w:initials="LR">
    <w:p w14:paraId="36A1E137" w14:textId="77777777" w:rsidR="003C038A" w:rsidRDefault="003C038A" w:rsidP="00291987">
      <w:pPr>
        <w:pStyle w:val="CommentText"/>
      </w:pPr>
      <w:r>
        <w:rPr>
          <w:rStyle w:val="CommentReference"/>
        </w:rPr>
        <w:annotationRef/>
      </w:r>
      <w:r>
        <w:t>May need a new loinc for coded reason</w:t>
      </w:r>
    </w:p>
  </w:comment>
  <w:comment w:id="777" w:author="Lori Reed-Fourquet" w:date="2017-04-25T08:17:00Z" w:initials="LR">
    <w:p w14:paraId="7B49DB56" w14:textId="77777777" w:rsidR="003C038A" w:rsidRDefault="003C038A" w:rsidP="00291987">
      <w:pPr>
        <w:pStyle w:val="CommentText"/>
      </w:pPr>
      <w:r>
        <w:rPr>
          <w:rStyle w:val="CommentReference"/>
        </w:rPr>
        <w:annotationRef/>
      </w:r>
      <w:r>
        <w:t>Open issue:</w:t>
      </w:r>
    </w:p>
    <w:p w14:paraId="5B7062B5" w14:textId="77777777" w:rsidR="003C038A" w:rsidRDefault="003C038A" w:rsidP="00291987">
      <w:pPr>
        <w:pStyle w:val="CommentText"/>
      </w:pPr>
      <w:r>
        <w:t>There is a set of LOINC answers defined for the 15515-0. This answer set differs from the list of coded values identified by NEMSIS. All of those coded concepts can be represented in SNOMED-CT – suggest a value set be defined with a new LOINC code using SNOMED-CT for transport reason.</w:t>
      </w:r>
    </w:p>
    <w:p w14:paraId="0187AC53" w14:textId="77777777" w:rsidR="003C038A" w:rsidRDefault="003C038A" w:rsidP="00291987">
      <w:pPr>
        <w:pStyle w:val="CommentText"/>
      </w:pPr>
    </w:p>
    <w:p w14:paraId="4CEA9536" w14:textId="77777777" w:rsidR="003C038A" w:rsidRDefault="003C038A" w:rsidP="00291987">
      <w:pPr>
        <w:pStyle w:val="CommentText"/>
      </w:pPr>
      <w:r>
        <w:t>Review</w:t>
      </w:r>
    </w:p>
  </w:comment>
  <w:comment w:id="802" w:author="Andrea K. Fourquet" w:date="2017-04-25T10:39:00Z" w:initials="AKF">
    <w:p w14:paraId="4AD31028" w14:textId="1E48FA7A" w:rsidR="003C038A" w:rsidRDefault="003C038A">
      <w:pPr>
        <w:pStyle w:val="CommentText"/>
      </w:pPr>
      <w:r>
        <w:rPr>
          <w:rStyle w:val="CommentReference"/>
        </w:rPr>
        <w:annotationRef/>
      </w:r>
      <w:r>
        <w:t xml:space="preserve">Add an entry relationship of weather this document is available. </w:t>
      </w:r>
    </w:p>
  </w:comment>
  <w:comment w:id="804" w:author="Andrea K. Fourquet" w:date="2017-04-25T10:41:00Z" w:initials="AKF">
    <w:p w14:paraId="7633F39C" w14:textId="1975AA98" w:rsidR="003C038A" w:rsidRDefault="003C038A">
      <w:pPr>
        <w:pStyle w:val="CommentText"/>
      </w:pPr>
      <w:r>
        <w:rPr>
          <w:rStyle w:val="CommentReference"/>
        </w:rPr>
        <w:annotationRef/>
      </w:r>
      <w:r>
        <w:t>Open issue- here to indicated where the CMN document would be signed</w:t>
      </w:r>
    </w:p>
  </w:comment>
  <w:comment w:id="812" w:author="Andrea K. Fourquet" w:date="2017-04-26T00:07:00Z" w:initials="AKF">
    <w:p w14:paraId="7906C420" w14:textId="7BB972D5" w:rsidR="003D0131" w:rsidRDefault="003D0131">
      <w:pPr>
        <w:pStyle w:val="CommentText"/>
      </w:pPr>
      <w:r>
        <w:rPr>
          <w:rStyle w:val="CommentReference"/>
        </w:rPr>
        <w:annotationRef/>
      </w:r>
      <w:r>
        <w:t>Relationship…</w:t>
      </w:r>
    </w:p>
  </w:comment>
  <w:comment w:id="819" w:author="Andrea Fourquet" w:date="2017-04-20T23:31:00Z" w:initials="">
    <w:p w14:paraId="0ACE28B5" w14:textId="77777777" w:rsidR="003C038A" w:rsidRDefault="003C038A">
      <w:pPr>
        <w:spacing w:before="0"/>
        <w:rPr>
          <w:rFonts w:ascii="Arial" w:eastAsia="Arial" w:hAnsi="Arial" w:cs="Arial"/>
          <w:sz w:val="22"/>
          <w:szCs w:val="22"/>
        </w:rPr>
      </w:pPr>
      <w:r>
        <w:rPr>
          <w:rFonts w:ascii="Arial" w:eastAsia="Arial" w:hAnsi="Arial" w:cs="Arial"/>
          <w:sz w:val="22"/>
          <w:szCs w:val="22"/>
        </w:rPr>
        <w:t>need entry description</w:t>
      </w:r>
    </w:p>
  </w:comment>
  <w:comment w:id="1078" w:author="Andrea Fourquet" w:date="2017-04-04T21:23:00Z" w:initials="">
    <w:p w14:paraId="21FC5337" w14:textId="77777777" w:rsidR="003C038A" w:rsidRDefault="003C038A">
      <w:pPr>
        <w:spacing w:before="0"/>
        <w:rPr>
          <w:rFonts w:ascii="Arial" w:eastAsia="Arial" w:hAnsi="Arial" w:cs="Arial"/>
          <w:sz w:val="22"/>
          <w:szCs w:val="22"/>
        </w:rPr>
      </w:pPr>
      <w:r>
        <w:rPr>
          <w:rFonts w:ascii="Arial" w:eastAsia="Arial" w:hAnsi="Arial" w:cs="Arial"/>
          <w:sz w:val="22"/>
          <w:szCs w:val="22"/>
        </w:rPr>
        <w:t>need to research NEMSIS value sets to see what is available</w:t>
      </w:r>
    </w:p>
  </w:comment>
  <w:comment w:id="1080" w:author="Andrea K. Fourquet" w:date="2017-04-26T00:08:00Z" w:initials="AKF">
    <w:p w14:paraId="657C8601" w14:textId="22094CA1" w:rsidR="003D0131" w:rsidRDefault="003D0131">
      <w:pPr>
        <w:pStyle w:val="CommentText"/>
      </w:pPr>
      <w:r>
        <w:rPr>
          <w:rStyle w:val="CommentReference"/>
        </w:rPr>
        <w:annotationRef/>
      </w:r>
      <w:r>
        <w:t>get from co-chairs</w:t>
      </w:r>
    </w:p>
  </w:comment>
  <w:comment w:id="1265" w:author="Andrea K. Fourquet" w:date="2017-04-25T23:21:00Z" w:initials="AKF">
    <w:p w14:paraId="42564B0C" w14:textId="14A282B5" w:rsidR="003C038A" w:rsidRDefault="003C038A">
      <w:pPr>
        <w:pStyle w:val="CommentText"/>
      </w:pPr>
      <w:r>
        <w:rPr>
          <w:rStyle w:val="CommentReference"/>
        </w:rPr>
        <w:annotationRef/>
      </w:r>
      <w:r>
        <w:t xml:space="preserve">insert </w:t>
      </w:r>
    </w:p>
  </w:comment>
  <w:comment w:id="1278" w:author="Andrea K. Fourquet" w:date="2017-04-25T23:21:00Z" w:initials="AKF">
    <w:p w14:paraId="4D76E4B0" w14:textId="4F296901" w:rsidR="003C038A" w:rsidRDefault="003C038A">
      <w:pPr>
        <w:pStyle w:val="CommentText"/>
      </w:pPr>
      <w:r>
        <w:rPr>
          <w:rStyle w:val="CommentReference"/>
        </w:rPr>
        <w:annotationRef/>
      </w:r>
      <w:r>
        <w:t xml:space="preserve"> is it appropriate to map this in this section?</w:t>
      </w:r>
    </w:p>
  </w:comment>
  <w:comment w:id="1430" w:author="Andrea K. Fourquet" w:date="2017-04-25T23:13:00Z" w:initials="AKF">
    <w:p w14:paraId="655FA826" w14:textId="229E7E28" w:rsidR="003C038A" w:rsidRDefault="003C038A" w:rsidP="003C038A">
      <w:pPr>
        <w:pStyle w:val="CommentText"/>
      </w:pPr>
      <w:r>
        <w:rPr>
          <w:rStyle w:val="CommentReference"/>
        </w:rPr>
        <w:annotationRef/>
      </w:r>
      <w:r>
        <w:t xml:space="preserve">needs fixing </w:t>
      </w:r>
    </w:p>
  </w:comment>
  <w:comment w:id="1505" w:author="Andrea K. Fourquet" w:date="2017-04-25T10:57:00Z" w:initials="AKF">
    <w:p w14:paraId="2FA5E669" w14:textId="6A33F8AA" w:rsidR="003C038A" w:rsidRDefault="003C038A" w:rsidP="003C038A">
      <w:pPr>
        <w:pStyle w:val="CommentText"/>
      </w:pPr>
      <w:r>
        <w:rPr>
          <w:rStyle w:val="CommentReference"/>
        </w:rPr>
        <w:annotationRef/>
      </w:r>
      <w:r>
        <w:t xml:space="preserve">Looking into it </w:t>
      </w:r>
    </w:p>
  </w:comment>
  <w:comment w:id="1770" w:author="Andrea K. Fourquet" w:date="2017-04-25T11:03:00Z" w:initials="AKF">
    <w:p w14:paraId="5DB958F3" w14:textId="7F4947C8" w:rsidR="003C038A" w:rsidRDefault="003C038A" w:rsidP="003C038A">
      <w:pPr>
        <w:pStyle w:val="CommentText"/>
      </w:pPr>
      <w:r>
        <w:rPr>
          <w:rStyle w:val="CommentReference"/>
        </w:rPr>
        <w:annotationRef/>
      </w:r>
      <w:r>
        <w:t xml:space="preserve">Consent resource found </w:t>
      </w:r>
    </w:p>
  </w:comment>
  <w:comment w:id="2407" w:author="Andrea K. Fourquet" w:date="2017-04-25T10:52:00Z" w:initials="AKF">
    <w:p w14:paraId="222DB792" w14:textId="77777777" w:rsidR="003C038A" w:rsidRDefault="003C038A" w:rsidP="003C038A">
      <w:pPr>
        <w:pStyle w:val="CommentText"/>
      </w:pPr>
      <w:r>
        <w:rPr>
          <w:rStyle w:val="CommentReference"/>
        </w:rPr>
        <w:annotationRef/>
      </w:r>
      <w:r>
        <w:t xml:space="preserve">edit using FHIR source </w:t>
      </w:r>
    </w:p>
  </w:comment>
  <w:comment w:id="2417" w:author="Andrea K. Fourquet" w:date="2017-04-25T10:52:00Z" w:initials="AKF">
    <w:p w14:paraId="5AC966D5" w14:textId="77777777" w:rsidR="003D0131" w:rsidRDefault="003D0131" w:rsidP="003D0131">
      <w:pPr>
        <w:pStyle w:val="CommentText"/>
      </w:pPr>
      <w:r>
        <w:rPr>
          <w:rStyle w:val="CommentReference"/>
        </w:rPr>
        <w:annotationRef/>
      </w:r>
      <w:r>
        <w:t xml:space="preserve">edit using FHIR source </w:t>
      </w:r>
    </w:p>
  </w:comment>
  <w:comment w:id="2426" w:author="Andrea K. Fourquet" w:date="2017-04-25T10:52:00Z" w:initials="AKF">
    <w:p w14:paraId="323F5A6E" w14:textId="77777777" w:rsidR="003D0131" w:rsidRDefault="003D0131" w:rsidP="003D0131">
      <w:pPr>
        <w:pStyle w:val="CommentText"/>
      </w:pPr>
      <w:r>
        <w:rPr>
          <w:rStyle w:val="CommentReference"/>
        </w:rPr>
        <w:annotationRef/>
      </w:r>
      <w:r>
        <w:t xml:space="preserve">edit using FHIR source </w:t>
      </w:r>
    </w:p>
  </w:comment>
  <w:comment w:id="2435" w:author="Andrea K. Fourquet" w:date="2017-04-25T10:52:00Z" w:initials="AKF">
    <w:p w14:paraId="2DBB1F7E" w14:textId="77777777" w:rsidR="003D0131" w:rsidRDefault="003D0131" w:rsidP="003D0131">
      <w:pPr>
        <w:pStyle w:val="CommentText"/>
      </w:pPr>
      <w:r>
        <w:rPr>
          <w:rStyle w:val="CommentReference"/>
        </w:rPr>
        <w:annotationRef/>
      </w:r>
      <w:r>
        <w:t xml:space="preserve">edit using FHIR source </w:t>
      </w:r>
    </w:p>
  </w:comment>
  <w:comment w:id="2444" w:author="Andrea K. Fourquet" w:date="2017-04-25T10:52:00Z" w:initials="AKF">
    <w:p w14:paraId="57D47A62" w14:textId="77777777" w:rsidR="003D0131" w:rsidRDefault="003D0131" w:rsidP="003D0131">
      <w:pPr>
        <w:pStyle w:val="CommentText"/>
      </w:pPr>
      <w:r>
        <w:rPr>
          <w:rStyle w:val="CommentReference"/>
        </w:rPr>
        <w:annotationRef/>
      </w:r>
      <w:r>
        <w:t xml:space="preserve">edit using FHIR source </w:t>
      </w:r>
    </w:p>
  </w:comment>
  <w:comment w:id="2453" w:author="Andrea K. Fourquet" w:date="2017-04-25T10:52:00Z" w:initials="AKF">
    <w:p w14:paraId="6437D146" w14:textId="77777777" w:rsidR="003D0131" w:rsidRDefault="003D0131" w:rsidP="003D0131">
      <w:pPr>
        <w:pStyle w:val="CommentText"/>
      </w:pPr>
      <w:r>
        <w:rPr>
          <w:rStyle w:val="CommentReference"/>
        </w:rPr>
        <w:annotationRef/>
      </w:r>
      <w:r>
        <w:t xml:space="preserve">edit using FHIR 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AB022B" w15:done="0"/>
  <w15:commentEx w15:paraId="4C7F0D41" w15:done="0"/>
  <w15:commentEx w15:paraId="412C4417" w15:done="0"/>
  <w15:commentEx w15:paraId="5A3CF926" w15:done="0"/>
  <w15:commentEx w15:paraId="702F1BFD" w15:done="0"/>
  <w15:commentEx w15:paraId="7EB48B48" w15:done="0"/>
  <w15:commentEx w15:paraId="2D96B03C" w15:done="0"/>
  <w15:commentEx w15:paraId="23FEC50E" w15:done="0"/>
  <w15:commentEx w15:paraId="7BA4E0E8" w15:done="0"/>
  <w15:commentEx w15:paraId="09BEC244" w15:done="0"/>
  <w15:commentEx w15:paraId="0FD9A1B4" w15:done="0"/>
  <w15:commentEx w15:paraId="39171282" w15:done="0"/>
  <w15:commentEx w15:paraId="365EA5EC" w15:done="0"/>
  <w15:commentEx w15:paraId="1604B6A4" w15:done="0"/>
  <w15:commentEx w15:paraId="25EC279C" w15:done="0"/>
  <w15:commentEx w15:paraId="6FA180D3" w15:done="0"/>
  <w15:commentEx w15:paraId="21D811BF" w15:done="0"/>
  <w15:commentEx w15:paraId="30B4462C" w15:paraIdParent="21D811BF" w15:done="0"/>
  <w15:commentEx w15:paraId="1D251333" w15:done="0"/>
  <w15:commentEx w15:paraId="7B04A224" w15:done="0"/>
  <w15:commentEx w15:paraId="6E5666F2" w15:done="0"/>
  <w15:commentEx w15:paraId="091BE046" w15:done="0"/>
  <w15:commentEx w15:paraId="333E547F" w15:done="0"/>
  <w15:commentEx w15:paraId="43F8E6E2" w15:done="0"/>
  <w15:commentEx w15:paraId="072AC86A" w15:done="0"/>
  <w15:commentEx w15:paraId="2153627B" w15:done="0"/>
  <w15:commentEx w15:paraId="56A03D4E" w15:done="0"/>
  <w15:commentEx w15:paraId="1A414768" w15:done="0"/>
  <w15:commentEx w15:paraId="55150ECB" w15:done="0"/>
  <w15:commentEx w15:paraId="563AE984" w15:done="0"/>
  <w15:commentEx w15:paraId="2B20F0BC" w15:done="0"/>
  <w15:commentEx w15:paraId="073FD3E0" w15:done="0"/>
  <w15:commentEx w15:paraId="452E2882" w15:done="0"/>
  <w15:commentEx w15:paraId="22C0BFC1" w15:done="0"/>
  <w15:commentEx w15:paraId="0D778C90" w15:done="0"/>
  <w15:commentEx w15:paraId="3E582D74" w15:done="0"/>
  <w15:commentEx w15:paraId="57D49D5F" w15:done="0"/>
  <w15:commentEx w15:paraId="472328AF" w15:done="0"/>
  <w15:commentEx w15:paraId="18FCD28C" w15:done="0"/>
  <w15:commentEx w15:paraId="549160D3" w15:done="0"/>
  <w15:commentEx w15:paraId="73015BA8" w15:done="0"/>
  <w15:commentEx w15:paraId="12A62460" w15:done="0"/>
  <w15:commentEx w15:paraId="55B322CA" w15:done="0"/>
  <w15:commentEx w15:paraId="4ABECAE4" w15:done="0"/>
  <w15:commentEx w15:paraId="147A65D9" w15:done="0"/>
  <w15:commentEx w15:paraId="4EF264AE" w15:done="0"/>
  <w15:commentEx w15:paraId="36A1E137" w15:done="0"/>
  <w15:commentEx w15:paraId="4CEA9536" w15:done="0"/>
  <w15:commentEx w15:paraId="4AD31028" w15:done="0"/>
  <w15:commentEx w15:paraId="7633F39C" w15:done="0"/>
  <w15:commentEx w15:paraId="7906C420" w15:done="0"/>
  <w15:commentEx w15:paraId="0ACE28B5" w15:done="0"/>
  <w15:commentEx w15:paraId="21FC5337" w15:done="0"/>
  <w15:commentEx w15:paraId="657C8601" w15:done="0"/>
  <w15:commentEx w15:paraId="42564B0C" w15:done="0"/>
  <w15:commentEx w15:paraId="4D76E4B0" w15:done="0"/>
  <w15:commentEx w15:paraId="655FA826" w15:done="0"/>
  <w15:commentEx w15:paraId="2FA5E669" w15:done="0"/>
  <w15:commentEx w15:paraId="5DB958F3" w15:done="0"/>
  <w15:commentEx w15:paraId="222DB792" w15:done="0"/>
  <w15:commentEx w15:paraId="5AC966D5" w15:done="0"/>
  <w15:commentEx w15:paraId="323F5A6E" w15:done="0"/>
  <w15:commentEx w15:paraId="2DBB1F7E" w15:done="0"/>
  <w15:commentEx w15:paraId="57D47A62" w15:done="0"/>
  <w15:commentEx w15:paraId="6437D14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4B914" w14:textId="77777777" w:rsidR="003C038A" w:rsidRDefault="003C038A">
      <w:pPr>
        <w:spacing w:before="0"/>
      </w:pPr>
      <w:r>
        <w:separator/>
      </w:r>
    </w:p>
  </w:endnote>
  <w:endnote w:type="continuationSeparator" w:id="0">
    <w:p w14:paraId="261AED1B" w14:textId="77777777" w:rsidR="003C038A" w:rsidRDefault="003C038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mo">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285B9" w14:textId="77777777" w:rsidR="003C038A" w:rsidRDefault="003C038A">
    <w:pPr>
      <w:tabs>
        <w:tab w:val="center" w:pos="4320"/>
        <w:tab w:val="right" w:pos="8640"/>
      </w:tabs>
      <w:ind w:right="360"/>
    </w:pPr>
    <w:bookmarkStart w:id="2473" w:name="_3x8tuzt" w:colFirst="0" w:colLast="0"/>
    <w:bookmarkEnd w:id="2473"/>
    <w:r>
      <w:t>__________________________________________________________________________</w:t>
    </w:r>
  </w:p>
  <w:p w14:paraId="70D0F1D5" w14:textId="547BA777" w:rsidR="003C038A" w:rsidRDefault="003C038A">
    <w:pPr>
      <w:tabs>
        <w:tab w:val="center" w:pos="4320"/>
        <w:tab w:val="right" w:pos="8640"/>
      </w:tabs>
      <w:ind w:right="360"/>
      <w:rPr>
        <w:sz w:val="20"/>
        <w:szCs w:val="20"/>
      </w:rPr>
    </w:pPr>
    <w:r>
      <w:rPr>
        <w:sz w:val="20"/>
        <w:szCs w:val="20"/>
      </w:rPr>
      <w:t xml:space="preserve">Rev. x.x – 20xx-MM-DD </w:t>
    </w:r>
    <w:r>
      <w:rPr>
        <w:sz w:val="20"/>
        <w:szCs w:val="20"/>
      </w:rPr>
      <w:tab/>
    </w:r>
    <w:r>
      <w:fldChar w:fldCharType="begin"/>
    </w:r>
    <w:r>
      <w:instrText>PAGE</w:instrText>
    </w:r>
    <w:r>
      <w:fldChar w:fldCharType="separate"/>
    </w:r>
    <w:r w:rsidR="00AB1350">
      <w:rPr>
        <w:noProof/>
      </w:rPr>
      <w:t>8</w:t>
    </w:r>
    <w:r>
      <w:fldChar w:fldCharType="end"/>
    </w:r>
    <w:r>
      <w:rPr>
        <w:sz w:val="20"/>
        <w:szCs w:val="20"/>
      </w:rPr>
      <w:tab/>
      <w:t xml:space="preserve">                       Copyright © 20xx: IHE International, Inc.</w:t>
    </w:r>
  </w:p>
  <w:p w14:paraId="1ADA5A50" w14:textId="77777777" w:rsidR="003C038A" w:rsidRDefault="003C038A">
    <w:pPr>
      <w:tabs>
        <w:tab w:val="center" w:pos="4320"/>
        <w:tab w:val="right" w:pos="8640"/>
      </w:tabs>
      <w:spacing w:after="720"/>
    </w:pPr>
    <w:r>
      <w:rPr>
        <w:sz w:val="20"/>
        <w:szCs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FEE8" w14:textId="77777777" w:rsidR="003C038A" w:rsidRDefault="003C038A">
    <w:pPr>
      <w:tabs>
        <w:tab w:val="center" w:pos="4320"/>
        <w:tab w:val="right" w:pos="8640"/>
      </w:tabs>
      <w:spacing w:after="720"/>
      <w:jc w:val="center"/>
    </w:pPr>
    <w:r>
      <w:rPr>
        <w:sz w:val="20"/>
        <w:szCs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EC303" w14:textId="77777777" w:rsidR="003C038A" w:rsidRDefault="003C038A">
      <w:pPr>
        <w:spacing w:before="0"/>
      </w:pPr>
      <w:r>
        <w:separator/>
      </w:r>
    </w:p>
  </w:footnote>
  <w:footnote w:type="continuationSeparator" w:id="0">
    <w:p w14:paraId="49258A19" w14:textId="77777777" w:rsidR="003C038A" w:rsidRDefault="003C038A">
      <w:pPr>
        <w:spacing w:before="0"/>
      </w:pPr>
      <w:r>
        <w:continuationSeparator/>
      </w:r>
    </w:p>
  </w:footnote>
  <w:footnote w:id="1">
    <w:p w14:paraId="39B0441D" w14:textId="77777777" w:rsidR="003C038A" w:rsidRDefault="003C038A">
      <w:pPr>
        <w:rPr>
          <w:sz w:val="20"/>
          <w:szCs w:val="20"/>
        </w:rPr>
      </w:pPr>
      <w:r>
        <w:rPr>
          <w:vertAlign w:val="superscript"/>
        </w:rPr>
        <w:footnoteRef/>
      </w:r>
      <w:r>
        <w:rPr>
          <w:sz w:val="20"/>
          <w:szCs w:val="20"/>
        </w:rPr>
        <w:t xml:space="preserve"> </w:t>
      </w:r>
      <w:r>
        <w:rPr>
          <w:rFonts w:ascii="Calibri" w:eastAsia="Calibri" w:hAnsi="Calibri" w:cs="Calibri"/>
          <w:sz w:val="20"/>
          <w:szCs w:val="20"/>
        </w:rPr>
        <w:t xml:space="preserve">Retrieved 1/15/2017 from </w:t>
      </w:r>
      <w:hyperlink r:id="rId1">
        <w:r>
          <w:rPr>
            <w:rFonts w:ascii="Calibri" w:eastAsia="Calibri" w:hAnsi="Calibri" w:cs="Calibri"/>
            <w:color w:val="0000FF"/>
            <w:sz w:val="20"/>
            <w:szCs w:val="20"/>
            <w:u w:val="single"/>
          </w:rPr>
          <w:t>http://www.medscape.com/viewarticle/834566</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9B765" w14:textId="77777777" w:rsidR="003C038A" w:rsidRDefault="003C038A">
    <w:pPr>
      <w:tabs>
        <w:tab w:val="center" w:pos="4320"/>
        <w:tab w:val="right" w:pos="8640"/>
      </w:tabs>
      <w:spacing w:before="840"/>
    </w:pPr>
    <w:r>
      <w:t>IHE &lt;Domain Name&gt; Technical Framework Supplement – &lt;Profile Name (Profile Acronym)&gt;</w:t>
    </w:r>
    <w:r>
      <w:br/>
      <w:t>______________________________________________________________________________</w:t>
    </w:r>
  </w:p>
  <w:p w14:paraId="2A9D70AD" w14:textId="77777777" w:rsidR="003C038A" w:rsidRDefault="003C038A">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6FA8"/>
    <w:multiLevelType w:val="multilevel"/>
    <w:tmpl w:val="90801D2C"/>
    <w:lvl w:ilvl="0">
      <w:start w:val="1"/>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15:restartNumberingAfterBreak="0">
    <w:nsid w:val="0E07677D"/>
    <w:multiLevelType w:val="multilevel"/>
    <w:tmpl w:val="0C2C61B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24186680"/>
    <w:multiLevelType w:val="multilevel"/>
    <w:tmpl w:val="FA007CE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2A3164C1"/>
    <w:multiLevelType w:val="multilevel"/>
    <w:tmpl w:val="FB00F9B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2B866C72"/>
    <w:multiLevelType w:val="hybridMultilevel"/>
    <w:tmpl w:val="251E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C3E19"/>
    <w:multiLevelType w:val="multilevel"/>
    <w:tmpl w:val="2CB0E85A"/>
    <w:lvl w:ilvl="0">
      <w:start w:val="6"/>
      <w:numFmt w:val="decimal"/>
      <w:lvlText w:val="%1"/>
      <w:lvlJc w:val="left"/>
      <w:pPr>
        <w:ind w:left="405" w:firstLine="0"/>
      </w:pPr>
      <w:rPr>
        <w:vertAlign w:val="baseline"/>
      </w:rPr>
    </w:lvl>
    <w:lvl w:ilvl="1">
      <w:start w:val="4"/>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upperLetter"/>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1800" w:firstLine="0"/>
      </w:pPr>
      <w:rPr>
        <w:vertAlign w:val="baseline"/>
      </w:rPr>
    </w:lvl>
    <w:lvl w:ilvl="8">
      <w:start w:val="1"/>
      <w:numFmt w:val="decimal"/>
      <w:lvlText w:val="%1.%2.%3.%4.%5.%6.%7.%8.%9"/>
      <w:lvlJc w:val="left"/>
      <w:pPr>
        <w:ind w:left="2160" w:firstLine="0"/>
      </w:pPr>
      <w:rPr>
        <w:vertAlign w:val="baseline"/>
      </w:rPr>
    </w:lvl>
  </w:abstractNum>
  <w:abstractNum w:abstractNumId="6" w15:restartNumberingAfterBreak="0">
    <w:nsid w:val="300163A6"/>
    <w:multiLevelType w:val="multilevel"/>
    <w:tmpl w:val="3BAA4D6C"/>
    <w:lvl w:ilvl="0">
      <w:start w:val="3"/>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7" w15:restartNumberingAfterBreak="0">
    <w:nsid w:val="35B17C2A"/>
    <w:multiLevelType w:val="multilevel"/>
    <w:tmpl w:val="5A248DC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15:restartNumberingAfterBreak="0">
    <w:nsid w:val="3DF53137"/>
    <w:multiLevelType w:val="multilevel"/>
    <w:tmpl w:val="87AC6EE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15:restartNumberingAfterBreak="0">
    <w:nsid w:val="54D95605"/>
    <w:multiLevelType w:val="multilevel"/>
    <w:tmpl w:val="960CC9D2"/>
    <w:lvl w:ilvl="0">
      <w:start w:val="1"/>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0" w15:restartNumberingAfterBreak="0">
    <w:nsid w:val="59D74557"/>
    <w:multiLevelType w:val="multilevel"/>
    <w:tmpl w:val="C3AE909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62D1485E"/>
    <w:multiLevelType w:val="multilevel"/>
    <w:tmpl w:val="29BA2BE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71466A93"/>
    <w:multiLevelType w:val="multilevel"/>
    <w:tmpl w:val="BCAEE9F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3"/>
  </w:num>
  <w:num w:numId="2">
    <w:abstractNumId w:val="12"/>
  </w:num>
  <w:num w:numId="3">
    <w:abstractNumId w:val="6"/>
  </w:num>
  <w:num w:numId="4">
    <w:abstractNumId w:val="10"/>
  </w:num>
  <w:num w:numId="5">
    <w:abstractNumId w:val="7"/>
  </w:num>
  <w:num w:numId="6">
    <w:abstractNumId w:val="5"/>
  </w:num>
  <w:num w:numId="7">
    <w:abstractNumId w:val="8"/>
  </w:num>
  <w:num w:numId="8">
    <w:abstractNumId w:val="1"/>
  </w:num>
  <w:num w:numId="9">
    <w:abstractNumId w:val="2"/>
  </w:num>
  <w:num w:numId="10">
    <w:abstractNumId w:val="11"/>
  </w:num>
  <w:num w:numId="11">
    <w:abstractNumId w:val="0"/>
  </w:num>
  <w:num w:numId="12">
    <w:abstractNumId w:val="9"/>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K. Fourquet">
    <w15:presenceInfo w15:providerId="Windows Live" w15:userId="76ac2d6caa11b56e"/>
  </w15:person>
  <w15:person w15:author="Lori Reed-Fourquet">
    <w15:presenceInfo w15:providerId="Windows Live" w15:userId="518e632c37578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isplayBackgroundShape/>
  <w:revisionView w:insDel="0"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11"/>
    <w:rsid w:val="000238D0"/>
    <w:rsid w:val="00041843"/>
    <w:rsid w:val="000418B7"/>
    <w:rsid w:val="00080DB4"/>
    <w:rsid w:val="000934D5"/>
    <w:rsid w:val="000B484D"/>
    <w:rsid w:val="000C15FF"/>
    <w:rsid w:val="00104C71"/>
    <w:rsid w:val="00165878"/>
    <w:rsid w:val="001B24B6"/>
    <w:rsid w:val="001C3898"/>
    <w:rsid w:val="00231377"/>
    <w:rsid w:val="002742D6"/>
    <w:rsid w:val="00291987"/>
    <w:rsid w:val="002A71E7"/>
    <w:rsid w:val="002B1656"/>
    <w:rsid w:val="002D7343"/>
    <w:rsid w:val="002E428D"/>
    <w:rsid w:val="003056FD"/>
    <w:rsid w:val="003703E0"/>
    <w:rsid w:val="0037047D"/>
    <w:rsid w:val="003726CC"/>
    <w:rsid w:val="003739C6"/>
    <w:rsid w:val="003C038A"/>
    <w:rsid w:val="003D0131"/>
    <w:rsid w:val="0043212E"/>
    <w:rsid w:val="00494366"/>
    <w:rsid w:val="004A4909"/>
    <w:rsid w:val="004E3B3E"/>
    <w:rsid w:val="004F155D"/>
    <w:rsid w:val="00505A60"/>
    <w:rsid w:val="00555C44"/>
    <w:rsid w:val="005A1C49"/>
    <w:rsid w:val="005A7383"/>
    <w:rsid w:val="00647867"/>
    <w:rsid w:val="00652E03"/>
    <w:rsid w:val="006B5733"/>
    <w:rsid w:val="006F15EB"/>
    <w:rsid w:val="006F3FEF"/>
    <w:rsid w:val="00703836"/>
    <w:rsid w:val="007136D5"/>
    <w:rsid w:val="00725E11"/>
    <w:rsid w:val="007C257B"/>
    <w:rsid w:val="007F36B8"/>
    <w:rsid w:val="008079E7"/>
    <w:rsid w:val="008262C0"/>
    <w:rsid w:val="00831483"/>
    <w:rsid w:val="00913A91"/>
    <w:rsid w:val="00923DE6"/>
    <w:rsid w:val="00924087"/>
    <w:rsid w:val="00947E51"/>
    <w:rsid w:val="00975135"/>
    <w:rsid w:val="00981900"/>
    <w:rsid w:val="00A7289D"/>
    <w:rsid w:val="00AB1350"/>
    <w:rsid w:val="00AF6B80"/>
    <w:rsid w:val="00B81240"/>
    <w:rsid w:val="00BA2458"/>
    <w:rsid w:val="00C8390B"/>
    <w:rsid w:val="00C90307"/>
    <w:rsid w:val="00CB213F"/>
    <w:rsid w:val="00CD2E8E"/>
    <w:rsid w:val="00CE055D"/>
    <w:rsid w:val="00D139F5"/>
    <w:rsid w:val="00D46B76"/>
    <w:rsid w:val="00D64001"/>
    <w:rsid w:val="00D840FD"/>
    <w:rsid w:val="00D913DE"/>
    <w:rsid w:val="00DE4CFF"/>
    <w:rsid w:val="00E169CC"/>
    <w:rsid w:val="00E4577C"/>
    <w:rsid w:val="00E8570E"/>
    <w:rsid w:val="00EB383F"/>
    <w:rsid w:val="00F209C6"/>
    <w:rsid w:val="00F2219A"/>
    <w:rsid w:val="00F303A9"/>
    <w:rsid w:val="00F34CDE"/>
    <w:rsid w:val="00F84F3D"/>
    <w:rsid w:val="00F861CA"/>
    <w:rsid w:val="00FE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B3F0"/>
  <w15:docId w15:val="{F180B9BA-AA49-4307-8063-7CF5522B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sz w:val="28"/>
      <w:szCs w:val="28"/>
    </w:rPr>
  </w:style>
  <w:style w:type="paragraph" w:styleId="Heading3">
    <w:name w:val="heading 3"/>
    <w:basedOn w:val="Normal"/>
    <w:next w:val="Normal"/>
    <w:pPr>
      <w:keepNext/>
      <w:spacing w:before="240" w:after="60"/>
      <w:ind w:left="720" w:hanging="720"/>
      <w:outlineLvl w:val="2"/>
    </w:pPr>
    <w:rPr>
      <w:rFonts w:ascii="Arial" w:eastAsia="Arial" w:hAnsi="Arial" w:cs="Arial"/>
      <w:b/>
      <w:sz w:val="28"/>
      <w:szCs w:val="28"/>
    </w:rPr>
  </w:style>
  <w:style w:type="paragraph" w:styleId="Heading4">
    <w:name w:val="heading 4"/>
    <w:basedOn w:val="Normal"/>
    <w:next w:val="Normal"/>
    <w:pPr>
      <w:keepNext/>
      <w:spacing w:before="240" w:after="60"/>
      <w:ind w:left="864" w:hanging="864"/>
      <w:outlineLvl w:val="3"/>
    </w:pPr>
    <w:rPr>
      <w:rFonts w:ascii="Arial" w:eastAsia="Arial" w:hAnsi="Arial" w:cs="Arial"/>
      <w:b/>
      <w:sz w:val="28"/>
      <w:szCs w:val="28"/>
    </w:rPr>
  </w:style>
  <w:style w:type="paragraph" w:styleId="Heading5">
    <w:name w:val="heading 5"/>
    <w:basedOn w:val="Normal"/>
    <w:next w:val="Normal"/>
    <w:pPr>
      <w:keepNext/>
      <w:spacing w:before="240" w:after="60"/>
      <w:ind w:left="1008" w:hanging="1008"/>
      <w:outlineLvl w:val="4"/>
    </w:pPr>
    <w:rPr>
      <w:rFonts w:ascii="Arial" w:eastAsia="Arial" w:hAnsi="Arial" w:cs="Arial"/>
      <w:b/>
      <w:sz w:val="28"/>
      <w:szCs w:val="28"/>
    </w:rPr>
  </w:style>
  <w:style w:type="paragraph" w:styleId="Heading6">
    <w:name w:val="heading 6"/>
    <w:basedOn w:val="Normal"/>
    <w:next w:val="Normal"/>
    <w:pPr>
      <w:keepNext/>
      <w:spacing w:before="240" w:after="60"/>
      <w:ind w:left="1152" w:hanging="1152"/>
      <w:outlineLvl w:val="5"/>
    </w:pPr>
    <w:rPr>
      <w:rFonts w:ascii="Arial" w:eastAsia="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pPr>
      <w:spacing w:after="60"/>
      <w:jc w:val="center"/>
    </w:pPr>
    <w:rPr>
      <w:rFonts w:ascii="Cambria" w:eastAsia="Cambria" w:hAnsi="Cambria" w:cs="Cambri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428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28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3A91"/>
    <w:rPr>
      <w:b/>
      <w:bCs/>
    </w:rPr>
  </w:style>
  <w:style w:type="character" w:customStyle="1" w:styleId="CommentSubjectChar">
    <w:name w:val="Comment Subject Char"/>
    <w:basedOn w:val="CommentTextChar"/>
    <w:link w:val="CommentSubject"/>
    <w:uiPriority w:val="99"/>
    <w:semiHidden/>
    <w:rsid w:val="00913A91"/>
    <w:rPr>
      <w:b/>
      <w:bCs/>
      <w:sz w:val="20"/>
      <w:szCs w:val="20"/>
    </w:rPr>
  </w:style>
  <w:style w:type="paragraph" w:styleId="ListParagraph">
    <w:name w:val="List Paragraph"/>
    <w:basedOn w:val="Normal"/>
    <w:uiPriority w:val="34"/>
    <w:qFormat/>
    <w:rsid w:val="003703E0"/>
    <w:pPr>
      <w:ind w:left="720"/>
      <w:contextualSpacing/>
    </w:pPr>
  </w:style>
  <w:style w:type="character" w:styleId="Hyperlink">
    <w:name w:val="Hyperlink"/>
    <w:basedOn w:val="DefaultParagraphFont"/>
    <w:uiPriority w:val="99"/>
    <w:unhideWhenUsed/>
    <w:rsid w:val="00A7289D"/>
    <w:rPr>
      <w:color w:val="0563C1" w:themeColor="hyperlink"/>
      <w:u w:val="single"/>
    </w:rPr>
  </w:style>
  <w:style w:type="character" w:customStyle="1" w:styleId="Mention1">
    <w:name w:val="Mention1"/>
    <w:basedOn w:val="DefaultParagraphFont"/>
    <w:uiPriority w:val="99"/>
    <w:semiHidden/>
    <w:unhideWhenUsed/>
    <w:rsid w:val="00A7289D"/>
    <w:rPr>
      <w:color w:val="2B579A"/>
      <w:shd w:val="clear" w:color="auto" w:fill="E6E6E6"/>
    </w:rPr>
  </w:style>
  <w:style w:type="paragraph" w:styleId="BodyText">
    <w:name w:val="Body Text"/>
    <w:link w:val="BodyTextChar"/>
    <w:rsid w:val="00291987"/>
    <w:pPr>
      <w:widowControl/>
    </w:pPr>
    <w:rPr>
      <w:color w:val="auto"/>
      <w:szCs w:val="20"/>
    </w:rPr>
  </w:style>
  <w:style w:type="character" w:customStyle="1" w:styleId="BodyTextChar">
    <w:name w:val="Body Text Char"/>
    <w:basedOn w:val="DefaultParagraphFont"/>
    <w:link w:val="BodyText"/>
    <w:rsid w:val="00291987"/>
    <w:rPr>
      <w:color w:val="auto"/>
      <w:szCs w:val="20"/>
    </w:rPr>
  </w:style>
  <w:style w:type="paragraph" w:customStyle="1" w:styleId="XMLFragment">
    <w:name w:val="XML Fragment"/>
    <w:basedOn w:val="PlainText"/>
    <w:rsid w:val="00291987"/>
    <w:pPr>
      <w:keepNext/>
      <w:keepLines/>
      <w:widowControl/>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color w:val="auto"/>
      <w:sz w:val="16"/>
      <w:szCs w:val="20"/>
    </w:rPr>
  </w:style>
  <w:style w:type="paragraph" w:styleId="PlainText">
    <w:name w:val="Plain Text"/>
    <w:basedOn w:val="Normal"/>
    <w:link w:val="PlainTextChar"/>
    <w:uiPriority w:val="99"/>
    <w:semiHidden/>
    <w:unhideWhenUsed/>
    <w:rsid w:val="00291987"/>
    <w:pPr>
      <w:spacing w:befor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1987"/>
    <w:rPr>
      <w:rFonts w:ascii="Consolas" w:hAnsi="Consolas" w:cs="Consolas"/>
      <w:sz w:val="21"/>
      <w:szCs w:val="21"/>
    </w:rPr>
  </w:style>
  <w:style w:type="character" w:styleId="Mention">
    <w:name w:val="Mention"/>
    <w:basedOn w:val="DefaultParagraphFont"/>
    <w:uiPriority w:val="99"/>
    <w:semiHidden/>
    <w:unhideWhenUsed/>
    <w:rsid w:val="003C03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2431">
      <w:bodyDiv w:val="1"/>
      <w:marLeft w:val="0"/>
      <w:marRight w:val="0"/>
      <w:marTop w:val="0"/>
      <w:marBottom w:val="0"/>
      <w:divBdr>
        <w:top w:val="none" w:sz="0" w:space="0" w:color="auto"/>
        <w:left w:val="none" w:sz="0" w:space="0" w:color="auto"/>
        <w:bottom w:val="none" w:sz="0" w:space="0" w:color="auto"/>
        <w:right w:val="none" w:sz="0" w:space="0" w:color="auto"/>
      </w:divBdr>
    </w:div>
    <w:div w:id="684407885">
      <w:bodyDiv w:val="1"/>
      <w:marLeft w:val="0"/>
      <w:marRight w:val="0"/>
      <w:marTop w:val="0"/>
      <w:marBottom w:val="0"/>
      <w:divBdr>
        <w:top w:val="none" w:sz="0" w:space="0" w:color="auto"/>
        <w:left w:val="none" w:sz="0" w:space="0" w:color="auto"/>
        <w:bottom w:val="none" w:sz="0" w:space="0" w:color="auto"/>
        <w:right w:val="none" w:sz="0" w:space="0" w:color="auto"/>
      </w:divBdr>
    </w:div>
    <w:div w:id="890266450">
      <w:bodyDiv w:val="1"/>
      <w:marLeft w:val="0"/>
      <w:marRight w:val="0"/>
      <w:marTop w:val="0"/>
      <w:marBottom w:val="0"/>
      <w:divBdr>
        <w:top w:val="none" w:sz="0" w:space="0" w:color="auto"/>
        <w:left w:val="none" w:sz="0" w:space="0" w:color="auto"/>
        <w:bottom w:val="none" w:sz="0" w:space="0" w:color="auto"/>
        <w:right w:val="none" w:sz="0" w:space="0" w:color="auto"/>
      </w:divBdr>
    </w:div>
    <w:div w:id="1297832471">
      <w:bodyDiv w:val="1"/>
      <w:marLeft w:val="0"/>
      <w:marRight w:val="0"/>
      <w:marTop w:val="0"/>
      <w:marBottom w:val="0"/>
      <w:divBdr>
        <w:top w:val="none" w:sz="0" w:space="0" w:color="auto"/>
        <w:left w:val="none" w:sz="0" w:space="0" w:color="auto"/>
        <w:bottom w:val="none" w:sz="0" w:space="0" w:color="auto"/>
        <w:right w:val="none" w:sz="0" w:space="0" w:color="auto"/>
      </w:divBdr>
    </w:div>
    <w:div w:id="1589189624">
      <w:bodyDiv w:val="1"/>
      <w:marLeft w:val="0"/>
      <w:marRight w:val="0"/>
      <w:marTop w:val="0"/>
      <w:marBottom w:val="0"/>
      <w:divBdr>
        <w:top w:val="none" w:sz="0" w:space="0" w:color="auto"/>
        <w:left w:val="none" w:sz="0" w:space="0" w:color="auto"/>
        <w:bottom w:val="none" w:sz="0" w:space="0" w:color="auto"/>
        <w:right w:val="none" w:sz="0" w:space="0" w:color="auto"/>
      </w:divBdr>
    </w:div>
    <w:div w:id="1973057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iki.ihe.net/index.php?title=National_Extensions_Proces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l7.org/fhir/DSTU2/index.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ihe.net/Technical_Framework/index.cfm"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medscape.com/viewarticle/834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62</Pages>
  <Words>14698</Words>
  <Characters>83780</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K. Fourquet</dc:creator>
  <cp:lastModifiedBy>Andrea K. Fourquet</cp:lastModifiedBy>
  <cp:revision>7</cp:revision>
  <dcterms:created xsi:type="dcterms:W3CDTF">2017-04-25T13:50:00Z</dcterms:created>
  <dcterms:modified xsi:type="dcterms:W3CDTF">2017-04-26T04:26:00Z</dcterms:modified>
</cp:coreProperties>
</file>