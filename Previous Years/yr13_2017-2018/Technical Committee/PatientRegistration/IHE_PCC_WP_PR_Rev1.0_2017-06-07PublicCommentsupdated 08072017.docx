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EB47" w14:textId="77777777" w:rsidR="00A50BE3" w:rsidRPr="00347B39" w:rsidRDefault="00A50BE3" w:rsidP="00A50BE3">
      <w:pPr>
        <w:jc w:val="center"/>
        <w:rPr>
          <w:b/>
          <w:sz w:val="28"/>
          <w:szCs w:val="28"/>
        </w:rPr>
      </w:pPr>
      <w:bookmarkStart w:id="0" w:name="_GoBack"/>
      <w:bookmarkEnd w:id="0"/>
      <w:r w:rsidRPr="00347B39">
        <w:rPr>
          <w:b/>
          <w:sz w:val="28"/>
          <w:szCs w:val="28"/>
        </w:rPr>
        <w:t>Integrating the Healthcare Enterprise</w:t>
      </w:r>
    </w:p>
    <w:p w14:paraId="0EC8E627" w14:textId="77777777" w:rsidR="00A50BE3" w:rsidRPr="00347B39" w:rsidRDefault="00A50BE3" w:rsidP="00A50BE3">
      <w:pPr>
        <w:pStyle w:val="BodyText"/>
        <w:rPr>
          <w:noProof w:val="0"/>
        </w:rPr>
      </w:pPr>
    </w:p>
    <w:p w14:paraId="4C321419" w14:textId="77777777" w:rsidR="00A50BE3" w:rsidRPr="00347B39" w:rsidRDefault="008F67BB" w:rsidP="00A50BE3">
      <w:pPr>
        <w:jc w:val="center"/>
      </w:pPr>
      <w:r>
        <w:rPr>
          <w:noProof/>
        </w:rPr>
        <w:drawing>
          <wp:inline distT="0" distB="0" distL="0" distR="0" wp14:anchorId="069F1F75" wp14:editId="21867CCF">
            <wp:extent cx="16383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3839EA2F" w14:textId="77777777" w:rsidR="00A50BE3" w:rsidRPr="00347B39" w:rsidRDefault="00A50BE3" w:rsidP="00A50BE3">
      <w:pPr>
        <w:pStyle w:val="BodyText"/>
        <w:rPr>
          <w:noProof w:val="0"/>
        </w:rPr>
      </w:pPr>
    </w:p>
    <w:p w14:paraId="20D9E485" w14:textId="77777777" w:rsidR="00A50BE3" w:rsidRPr="00347B39" w:rsidRDefault="00A50BE3" w:rsidP="00A50BE3">
      <w:pPr>
        <w:jc w:val="center"/>
        <w:rPr>
          <w:b/>
          <w:sz w:val="44"/>
          <w:szCs w:val="44"/>
        </w:rPr>
      </w:pPr>
      <w:r w:rsidRPr="00347B39">
        <w:rPr>
          <w:b/>
          <w:sz w:val="44"/>
          <w:szCs w:val="44"/>
        </w:rPr>
        <w:t>IHE Patient Care Coordination (</w:t>
      </w:r>
      <w:r w:rsidR="00676D15" w:rsidRPr="00347B39">
        <w:rPr>
          <w:b/>
          <w:sz w:val="44"/>
          <w:szCs w:val="44"/>
        </w:rPr>
        <w:t>PCC</w:t>
      </w:r>
      <w:r w:rsidRPr="00347B39">
        <w:rPr>
          <w:b/>
          <w:sz w:val="44"/>
          <w:szCs w:val="44"/>
        </w:rPr>
        <w:t>)</w:t>
      </w:r>
    </w:p>
    <w:p w14:paraId="622074D1" w14:textId="77777777" w:rsidR="00A50BE3" w:rsidRPr="00347B39" w:rsidRDefault="00A50BE3" w:rsidP="00C02A39">
      <w:pPr>
        <w:jc w:val="center"/>
        <w:rPr>
          <w:b/>
          <w:bCs/>
          <w:sz w:val="44"/>
          <w:szCs w:val="44"/>
        </w:rPr>
      </w:pPr>
      <w:r w:rsidRPr="00347B39">
        <w:rPr>
          <w:b/>
          <w:bCs/>
          <w:sz w:val="44"/>
          <w:szCs w:val="44"/>
        </w:rPr>
        <w:t>White Paper</w:t>
      </w:r>
    </w:p>
    <w:p w14:paraId="122E601A" w14:textId="77777777" w:rsidR="00A50BE3" w:rsidRPr="00347B39" w:rsidRDefault="00A50BE3" w:rsidP="00A50BE3">
      <w:pPr>
        <w:pStyle w:val="BodyText"/>
        <w:rPr>
          <w:noProof w:val="0"/>
        </w:rPr>
      </w:pPr>
    </w:p>
    <w:p w14:paraId="182987AF" w14:textId="77777777" w:rsidR="00A50BE3" w:rsidRPr="00347B39" w:rsidRDefault="00A50BE3" w:rsidP="00A50BE3">
      <w:pPr>
        <w:pStyle w:val="BodyText"/>
        <w:rPr>
          <w:noProof w:val="0"/>
        </w:rPr>
      </w:pPr>
    </w:p>
    <w:p w14:paraId="0C470DEF" w14:textId="77777777" w:rsidR="00A50BE3" w:rsidRPr="00347B39" w:rsidRDefault="00A50BE3" w:rsidP="00A50BE3">
      <w:pPr>
        <w:pStyle w:val="BodyText"/>
        <w:rPr>
          <w:noProof w:val="0"/>
        </w:rPr>
      </w:pPr>
    </w:p>
    <w:p w14:paraId="1CEE36A2" w14:textId="77777777" w:rsidR="00A50BE3" w:rsidRPr="00347B39" w:rsidRDefault="00676D15" w:rsidP="00A50BE3">
      <w:pPr>
        <w:jc w:val="center"/>
        <w:rPr>
          <w:b/>
          <w:bCs/>
          <w:sz w:val="44"/>
          <w:szCs w:val="44"/>
        </w:rPr>
      </w:pPr>
      <w:r w:rsidRPr="00347B39">
        <w:rPr>
          <w:b/>
          <w:bCs/>
          <w:sz w:val="44"/>
          <w:szCs w:val="44"/>
        </w:rPr>
        <w:t>Patient Registration Demographic Data Capture and Exchange</w:t>
      </w:r>
    </w:p>
    <w:p w14:paraId="79B2B027" w14:textId="77777777" w:rsidR="00A50BE3" w:rsidRPr="00347B39" w:rsidRDefault="00A50BE3" w:rsidP="00A50BE3">
      <w:pPr>
        <w:pStyle w:val="BodyText"/>
        <w:rPr>
          <w:noProof w:val="0"/>
        </w:rPr>
      </w:pPr>
    </w:p>
    <w:p w14:paraId="571CB710" w14:textId="77777777" w:rsidR="00A50BE3" w:rsidRPr="00347B39" w:rsidRDefault="00A50BE3" w:rsidP="00A50BE3">
      <w:pPr>
        <w:pStyle w:val="BodyText"/>
        <w:rPr>
          <w:noProof w:val="0"/>
        </w:rPr>
      </w:pPr>
    </w:p>
    <w:p w14:paraId="03A7B410" w14:textId="77777777" w:rsidR="00A50BE3" w:rsidRPr="00347B39" w:rsidRDefault="00A50BE3" w:rsidP="00A50BE3">
      <w:pPr>
        <w:pStyle w:val="BodyText"/>
        <w:rPr>
          <w:noProof w:val="0"/>
        </w:rPr>
      </w:pPr>
    </w:p>
    <w:p w14:paraId="53B375B8" w14:textId="77777777" w:rsidR="00A50BE3" w:rsidRPr="00347B39" w:rsidRDefault="00676D15" w:rsidP="00A50BE3">
      <w:pPr>
        <w:pStyle w:val="BodyText"/>
        <w:jc w:val="center"/>
        <w:rPr>
          <w:noProof w:val="0"/>
        </w:rPr>
      </w:pPr>
      <w:r w:rsidRPr="00347B39">
        <w:rPr>
          <w:b/>
          <w:noProof w:val="0"/>
          <w:sz w:val="44"/>
          <w:szCs w:val="44"/>
        </w:rPr>
        <w:t>Rev. 1.0 – Draft for Public Comment</w:t>
      </w:r>
    </w:p>
    <w:p w14:paraId="26B7FE9E" w14:textId="77777777" w:rsidR="00A50BE3" w:rsidRPr="00347B39" w:rsidRDefault="00A50BE3" w:rsidP="00A50BE3">
      <w:pPr>
        <w:pStyle w:val="BodyText"/>
        <w:rPr>
          <w:noProof w:val="0"/>
        </w:rPr>
      </w:pPr>
    </w:p>
    <w:p w14:paraId="7BAFC704" w14:textId="77777777" w:rsidR="00A50BE3" w:rsidRPr="00347B39" w:rsidRDefault="00A50BE3" w:rsidP="00A50BE3">
      <w:pPr>
        <w:pStyle w:val="BodyText"/>
        <w:rPr>
          <w:noProof w:val="0"/>
        </w:rPr>
      </w:pPr>
    </w:p>
    <w:p w14:paraId="2172D991" w14:textId="77777777" w:rsidR="00A50BE3" w:rsidRPr="00347B39" w:rsidRDefault="00A50BE3" w:rsidP="00A50BE3">
      <w:pPr>
        <w:pStyle w:val="BodyText"/>
        <w:rPr>
          <w:noProof w:val="0"/>
        </w:rPr>
      </w:pPr>
    </w:p>
    <w:p w14:paraId="4E1165EB" w14:textId="77777777" w:rsidR="00676D15" w:rsidRPr="00347B39" w:rsidRDefault="00676D15" w:rsidP="00A50BE3">
      <w:pPr>
        <w:pStyle w:val="BodyText"/>
        <w:rPr>
          <w:noProof w:val="0"/>
        </w:rPr>
      </w:pPr>
    </w:p>
    <w:p w14:paraId="0C7FC4D6" w14:textId="77777777" w:rsidR="00A50BE3" w:rsidRPr="00347B39" w:rsidRDefault="00A50BE3" w:rsidP="00A50BE3">
      <w:pPr>
        <w:pStyle w:val="BodyText"/>
        <w:rPr>
          <w:noProof w:val="0"/>
        </w:rPr>
      </w:pPr>
      <w:r w:rsidRPr="00347B39">
        <w:rPr>
          <w:noProof w:val="0"/>
        </w:rPr>
        <w:t>Date:</w:t>
      </w:r>
      <w:r w:rsidRPr="00347B39">
        <w:rPr>
          <w:noProof w:val="0"/>
        </w:rPr>
        <w:tab/>
      </w:r>
      <w:r w:rsidRPr="00347B39">
        <w:rPr>
          <w:noProof w:val="0"/>
        </w:rPr>
        <w:tab/>
      </w:r>
      <w:r w:rsidR="00676D15" w:rsidRPr="00347B39">
        <w:rPr>
          <w:noProof w:val="0"/>
        </w:rPr>
        <w:t>June xx, 2017</w:t>
      </w:r>
    </w:p>
    <w:p w14:paraId="1CAEFEC4" w14:textId="77777777" w:rsidR="00A50BE3" w:rsidRPr="00347B39" w:rsidRDefault="00A50BE3" w:rsidP="00A50BE3">
      <w:pPr>
        <w:pStyle w:val="BodyText"/>
        <w:rPr>
          <w:noProof w:val="0"/>
        </w:rPr>
      </w:pPr>
      <w:r w:rsidRPr="00347B39">
        <w:rPr>
          <w:noProof w:val="0"/>
        </w:rPr>
        <w:t>Author:</w:t>
      </w:r>
      <w:r w:rsidRPr="00347B39">
        <w:rPr>
          <w:noProof w:val="0"/>
        </w:rPr>
        <w:tab/>
      </w:r>
      <w:r w:rsidR="00676D15" w:rsidRPr="00347B39">
        <w:rPr>
          <w:noProof w:val="0"/>
        </w:rPr>
        <w:t>IHE PCC Technical Committee</w:t>
      </w:r>
    </w:p>
    <w:p w14:paraId="00706173" w14:textId="77777777" w:rsidR="00A50BE3" w:rsidRPr="00347B39" w:rsidRDefault="00A50BE3" w:rsidP="00A50BE3">
      <w:pPr>
        <w:pStyle w:val="BodyText"/>
        <w:rPr>
          <w:noProof w:val="0"/>
        </w:rPr>
      </w:pPr>
      <w:r w:rsidRPr="00347B39">
        <w:rPr>
          <w:noProof w:val="0"/>
        </w:rPr>
        <w:t>Email:</w:t>
      </w:r>
      <w:r w:rsidRPr="00347B39">
        <w:rPr>
          <w:noProof w:val="0"/>
        </w:rPr>
        <w:tab/>
      </w:r>
      <w:r w:rsidRPr="00347B39">
        <w:rPr>
          <w:noProof w:val="0"/>
        </w:rPr>
        <w:tab/>
        <w:t>iti@ihe.net</w:t>
      </w:r>
    </w:p>
    <w:p w14:paraId="72572DC0" w14:textId="77777777" w:rsidR="00A50BE3" w:rsidRPr="00347B39" w:rsidRDefault="00A50BE3" w:rsidP="00A50BE3">
      <w:pPr>
        <w:pStyle w:val="BodyText"/>
        <w:rPr>
          <w:noProof w:val="0"/>
        </w:rPr>
      </w:pPr>
    </w:p>
    <w:p w14:paraId="158308B4" w14:textId="77777777" w:rsidR="00A50BE3" w:rsidRPr="00347B39" w:rsidRDefault="00A50BE3" w:rsidP="00A50BE3">
      <w:pPr>
        <w:pStyle w:val="BodyText"/>
        <w:rPr>
          <w:noProof w:val="0"/>
        </w:rPr>
      </w:pPr>
    </w:p>
    <w:p w14:paraId="5EF19A42" w14:textId="77777777" w:rsidR="00A50BE3" w:rsidRPr="00347B39" w:rsidRDefault="00A50BE3" w:rsidP="00A50BE3">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347B39">
        <w:rPr>
          <w:b/>
          <w:noProof w:val="0"/>
        </w:rPr>
        <w:t xml:space="preserve">Please verify you have the most recent version of this document. </w:t>
      </w:r>
      <w:r w:rsidRPr="00347B39">
        <w:rPr>
          <w:noProof w:val="0"/>
        </w:rPr>
        <w:t xml:space="preserve">See </w:t>
      </w:r>
      <w:hyperlink r:id="rId9" w:history="1">
        <w:r w:rsidRPr="00347B39">
          <w:rPr>
            <w:rStyle w:val="Hyperlink"/>
            <w:noProof w:val="0"/>
          </w:rPr>
          <w:t>here</w:t>
        </w:r>
      </w:hyperlink>
      <w:r w:rsidRPr="00347B39">
        <w:rPr>
          <w:noProof w:val="0"/>
        </w:rPr>
        <w:t xml:space="preserve"> for Published versions and </w:t>
      </w:r>
      <w:hyperlink r:id="rId10" w:history="1">
        <w:r w:rsidRPr="00347B39">
          <w:rPr>
            <w:rStyle w:val="Hyperlink"/>
            <w:noProof w:val="0"/>
          </w:rPr>
          <w:t>here</w:t>
        </w:r>
      </w:hyperlink>
      <w:r w:rsidRPr="00347B39">
        <w:rPr>
          <w:noProof w:val="0"/>
        </w:rPr>
        <w:t xml:space="preserve"> for Public Comment versions.</w:t>
      </w:r>
    </w:p>
    <w:p w14:paraId="75B7D102" w14:textId="77777777" w:rsidR="00676D15" w:rsidRPr="00347B39" w:rsidRDefault="004949BC" w:rsidP="00676D15">
      <w:pPr>
        <w:pStyle w:val="BodyText"/>
        <w:rPr>
          <w:rFonts w:ascii="Arial" w:hAnsi="Arial"/>
          <w:b/>
          <w:bCs/>
          <w:noProof w:val="0"/>
          <w:kern w:val="28"/>
          <w:sz w:val="28"/>
        </w:rPr>
      </w:pPr>
      <w:r w:rsidRPr="00347B39">
        <w:rPr>
          <w:noProof w:val="0"/>
        </w:rPr>
        <w:br w:type="page"/>
      </w:r>
      <w:r w:rsidR="00676D15" w:rsidRPr="00347B39">
        <w:rPr>
          <w:rFonts w:ascii="Arial" w:hAnsi="Arial"/>
          <w:b/>
          <w:bCs/>
          <w:noProof w:val="0"/>
          <w:kern w:val="28"/>
          <w:sz w:val="28"/>
        </w:rPr>
        <w:lastRenderedPageBreak/>
        <w:t>Foreword</w:t>
      </w:r>
    </w:p>
    <w:p w14:paraId="27DA1D4F" w14:textId="77777777" w:rsidR="00676D15" w:rsidRPr="00347B39" w:rsidRDefault="00676D15" w:rsidP="00676D15">
      <w:pPr>
        <w:pStyle w:val="BodyText"/>
        <w:rPr>
          <w:noProof w:val="0"/>
        </w:rPr>
      </w:pPr>
      <w:r w:rsidRPr="00347B39">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75A3229B" w14:textId="77777777" w:rsidR="00676D15" w:rsidRPr="00347B39" w:rsidRDefault="00676D15" w:rsidP="00676D15">
      <w:pPr>
        <w:pStyle w:val="BodyText"/>
        <w:rPr>
          <w:noProof w:val="0"/>
        </w:rPr>
      </w:pPr>
      <w:r w:rsidRPr="00347B39">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bookmarkStart w:id="1" w:name="OLE_LINK10"/>
    </w:p>
    <w:p w14:paraId="0E739C62" w14:textId="77777777" w:rsidR="00676D15" w:rsidRPr="00347B39" w:rsidRDefault="00676D15" w:rsidP="00676D15">
      <w:pPr>
        <w:pStyle w:val="BodyText"/>
        <w:rPr>
          <w:noProof w:val="0"/>
        </w:rPr>
      </w:pPr>
      <w:bookmarkStart w:id="2" w:name="OLE_LINK28"/>
      <w:bookmarkStart w:id="3" w:name="OLE_LINK29"/>
      <w:bookmarkEnd w:id="1"/>
      <w:r w:rsidRPr="00347B39">
        <w:rPr>
          <w:noProof w:val="0"/>
        </w:rPr>
        <w:t xml:space="preserve">This white paper is published on June xx, 2017 for public comment. Comments are invited and can be submitted at </w:t>
      </w:r>
      <w:hyperlink r:id="rId11" w:history="1">
        <w:r w:rsidRPr="00347B39">
          <w:rPr>
            <w:rStyle w:val="Hyperlink"/>
            <w:noProof w:val="0"/>
          </w:rPr>
          <w:t>http://www.ihe.net/PCC_Public_Comments</w:t>
        </w:r>
      </w:hyperlink>
      <w:r w:rsidRPr="00347B39">
        <w:rPr>
          <w:noProof w:val="0"/>
        </w:rPr>
        <w:t>. In order to be considered in development of the subsequent version of the white paper, comments must be received by July xx, 2017.</w:t>
      </w:r>
      <w:bookmarkEnd w:id="2"/>
      <w:bookmarkEnd w:id="3"/>
    </w:p>
    <w:p w14:paraId="044309B0" w14:textId="77777777" w:rsidR="00676D15" w:rsidRPr="00347B39" w:rsidRDefault="00676D15" w:rsidP="00676D15">
      <w:pPr>
        <w:pStyle w:val="BodyText"/>
        <w:rPr>
          <w:noProof w:val="0"/>
        </w:rPr>
      </w:pPr>
    </w:p>
    <w:p w14:paraId="1AD74D40" w14:textId="77777777" w:rsidR="00676D15" w:rsidRPr="00347B39" w:rsidRDefault="00676D15" w:rsidP="00676D15">
      <w:pPr>
        <w:pStyle w:val="BodyText"/>
        <w:rPr>
          <w:noProof w:val="0"/>
        </w:rPr>
      </w:pPr>
      <w:r w:rsidRPr="00347B39">
        <w:rPr>
          <w:noProof w:val="0"/>
        </w:rPr>
        <w:t xml:space="preserve">General information about IHE can be found at </w:t>
      </w:r>
      <w:hyperlink r:id="rId12" w:history="1">
        <w:r w:rsidRPr="00347B39">
          <w:rPr>
            <w:rStyle w:val="Hyperlink"/>
            <w:noProof w:val="0"/>
          </w:rPr>
          <w:t>http://ihe.net</w:t>
        </w:r>
      </w:hyperlink>
      <w:r w:rsidRPr="00347B39">
        <w:rPr>
          <w:noProof w:val="0"/>
        </w:rPr>
        <w:t>.</w:t>
      </w:r>
    </w:p>
    <w:p w14:paraId="50BB5F73" w14:textId="77777777" w:rsidR="00676D15" w:rsidRPr="00347B39" w:rsidRDefault="00676D15" w:rsidP="00676D15">
      <w:pPr>
        <w:pStyle w:val="BodyText"/>
        <w:rPr>
          <w:noProof w:val="0"/>
        </w:rPr>
      </w:pPr>
      <w:r w:rsidRPr="00347B39">
        <w:rPr>
          <w:noProof w:val="0"/>
        </w:rPr>
        <w:t xml:space="preserve">Information about the IHE Patient Care Coordination domain can be found at </w:t>
      </w:r>
      <w:hyperlink r:id="rId13" w:history="1">
        <w:r w:rsidRPr="00347B39">
          <w:rPr>
            <w:rStyle w:val="Hyperlink"/>
            <w:noProof w:val="0"/>
          </w:rPr>
          <w:t>http://ihe.net/IHE_Domains</w:t>
        </w:r>
      </w:hyperlink>
      <w:r w:rsidRPr="00347B39">
        <w:rPr>
          <w:noProof w:val="0"/>
        </w:rPr>
        <w:t>.</w:t>
      </w:r>
    </w:p>
    <w:p w14:paraId="3F499864" w14:textId="77777777" w:rsidR="00676D15" w:rsidRPr="00347B39" w:rsidRDefault="00676D15" w:rsidP="00676D15">
      <w:pPr>
        <w:pStyle w:val="BodyText"/>
        <w:rPr>
          <w:noProof w:val="0"/>
        </w:rPr>
      </w:pPr>
      <w:r w:rsidRPr="00347B39">
        <w:rPr>
          <w:noProof w:val="0"/>
        </w:rPr>
        <w:t xml:space="preserve">Information about the organization of IHE Technical Frameworks and Supplements and the process used to create them can be found at </w:t>
      </w:r>
      <w:hyperlink r:id="rId14" w:history="1">
        <w:r w:rsidRPr="00347B39">
          <w:rPr>
            <w:rStyle w:val="Hyperlink"/>
            <w:noProof w:val="0"/>
          </w:rPr>
          <w:t>http://ihe.net/IHE_Process</w:t>
        </w:r>
      </w:hyperlink>
      <w:r w:rsidRPr="00347B39">
        <w:rPr>
          <w:noProof w:val="0"/>
        </w:rPr>
        <w:t xml:space="preserve"> and </w:t>
      </w:r>
      <w:hyperlink r:id="rId15" w:history="1">
        <w:r w:rsidRPr="00347B39">
          <w:rPr>
            <w:rStyle w:val="Hyperlink"/>
            <w:noProof w:val="0"/>
          </w:rPr>
          <w:t>http://ihe.net/Profiles</w:t>
        </w:r>
      </w:hyperlink>
      <w:r w:rsidRPr="00347B39">
        <w:rPr>
          <w:noProof w:val="0"/>
        </w:rPr>
        <w:t>.</w:t>
      </w:r>
    </w:p>
    <w:p w14:paraId="05681776" w14:textId="77777777" w:rsidR="00676D15" w:rsidRPr="00347B39" w:rsidRDefault="00676D15" w:rsidP="00676D15">
      <w:pPr>
        <w:pStyle w:val="BodyText"/>
        <w:rPr>
          <w:noProof w:val="0"/>
        </w:rPr>
      </w:pPr>
      <w:r w:rsidRPr="00347B39">
        <w:rPr>
          <w:noProof w:val="0"/>
        </w:rPr>
        <w:t xml:space="preserve">The current version of the IHE Patient Care Coordination Technical Framework can be found at </w:t>
      </w:r>
      <w:hyperlink r:id="rId16" w:history="1">
        <w:r w:rsidRPr="00347B39">
          <w:rPr>
            <w:rStyle w:val="Hyperlink"/>
            <w:noProof w:val="0"/>
          </w:rPr>
          <w:t>http://ihe.net/Technical_Frameworks</w:t>
        </w:r>
      </w:hyperlink>
      <w:r w:rsidRPr="00347B39">
        <w:rPr>
          <w:noProof w:val="0"/>
        </w:rPr>
        <w:t>.</w:t>
      </w:r>
    </w:p>
    <w:p w14:paraId="0558C943" w14:textId="77777777" w:rsidR="00591C92" w:rsidRPr="00347B39" w:rsidRDefault="00591C92" w:rsidP="00676D15">
      <w:pPr>
        <w:pStyle w:val="BodyText"/>
        <w:rPr>
          <w:noProof w:val="0"/>
        </w:rPr>
      </w:pPr>
    </w:p>
    <w:p w14:paraId="3A2DB614" w14:textId="77777777" w:rsidR="0011759E" w:rsidRPr="0011759E" w:rsidRDefault="007D24AC" w:rsidP="0011759E">
      <w:pPr>
        <w:pStyle w:val="BodyText"/>
        <w:rPr>
          <w:b/>
        </w:rPr>
      </w:pPr>
      <w:r w:rsidRPr="00347B39">
        <w:rPr>
          <w:bCs/>
          <w:caps/>
          <w:noProof w:val="0"/>
        </w:rPr>
        <w:br w:type="page"/>
      </w:r>
      <w:r w:rsidR="0011759E" w:rsidRPr="0011759E">
        <w:rPr>
          <w:b/>
          <w:noProof w:val="0"/>
        </w:rPr>
        <w:lastRenderedPageBreak/>
        <w:t>CONTENTS</w:t>
      </w:r>
    </w:p>
    <w:p w14:paraId="06AEF396" w14:textId="77777777" w:rsidR="0011759E" w:rsidRDefault="0011759E" w:rsidP="0011759E"/>
    <w:p w14:paraId="00C37E90" w14:textId="77777777" w:rsidR="00083A29" w:rsidRPr="00347B39" w:rsidRDefault="00D03B4C">
      <w:pPr>
        <w:pStyle w:val="TOC1"/>
        <w:rPr>
          <w:rFonts w:asciiTheme="minorHAnsi" w:eastAsiaTheme="minorEastAsia" w:hAnsiTheme="minorHAnsi" w:cstheme="minorBidi"/>
          <w:sz w:val="22"/>
          <w:szCs w:val="22"/>
        </w:rPr>
      </w:pPr>
      <w:r w:rsidRPr="00347B39">
        <w:rPr>
          <w:b/>
        </w:rPr>
        <w:fldChar w:fldCharType="begin"/>
      </w:r>
      <w:r w:rsidR="008B2A4F" w:rsidRPr="00347B39">
        <w:rPr>
          <w:b/>
        </w:rPr>
        <w:instrText xml:space="preserve"> TOC \o "3-6" \h \z \t "Heading 1,1,Heading 2,2,Appendix Heading 2,2,Appendix Heading 1,1,Glossary,1" </w:instrText>
      </w:r>
      <w:r w:rsidRPr="00347B39">
        <w:rPr>
          <w:b/>
        </w:rPr>
        <w:fldChar w:fldCharType="separate"/>
      </w:r>
      <w:hyperlink w:anchor="_Toc484443151" w:history="1">
        <w:r w:rsidR="00083A29" w:rsidRPr="00347B39">
          <w:rPr>
            <w:rStyle w:val="Hyperlink"/>
          </w:rPr>
          <w:t>1</w:t>
        </w:r>
        <w:r w:rsidR="00083A29" w:rsidRPr="00347B39">
          <w:rPr>
            <w:rFonts w:asciiTheme="minorHAnsi" w:eastAsiaTheme="minorEastAsia" w:hAnsiTheme="minorHAnsi" w:cstheme="minorBidi"/>
            <w:sz w:val="22"/>
            <w:szCs w:val="22"/>
          </w:rPr>
          <w:tab/>
        </w:r>
        <w:r w:rsidR="00083A29" w:rsidRPr="00347B39">
          <w:rPr>
            <w:rStyle w:val="Hyperlink"/>
          </w:rPr>
          <w:t>Introduction</w:t>
        </w:r>
        <w:r w:rsidR="00083A29" w:rsidRPr="00347B39">
          <w:rPr>
            <w:webHidden/>
          </w:rPr>
          <w:tab/>
        </w:r>
        <w:r w:rsidRPr="00347B39">
          <w:rPr>
            <w:webHidden/>
          </w:rPr>
          <w:fldChar w:fldCharType="begin"/>
        </w:r>
        <w:r w:rsidR="00083A29" w:rsidRPr="00347B39">
          <w:rPr>
            <w:webHidden/>
          </w:rPr>
          <w:instrText xml:space="preserve"> PAGEREF _Toc484443151 \h </w:instrText>
        </w:r>
        <w:r w:rsidRPr="00347B39">
          <w:rPr>
            <w:webHidden/>
          </w:rPr>
        </w:r>
        <w:r w:rsidRPr="00347B39">
          <w:rPr>
            <w:webHidden/>
          </w:rPr>
          <w:fldChar w:fldCharType="separate"/>
        </w:r>
        <w:r w:rsidR="00083A29" w:rsidRPr="00347B39">
          <w:rPr>
            <w:webHidden/>
          </w:rPr>
          <w:t>5</w:t>
        </w:r>
        <w:r w:rsidRPr="00347B39">
          <w:rPr>
            <w:webHidden/>
          </w:rPr>
          <w:fldChar w:fldCharType="end"/>
        </w:r>
      </w:hyperlink>
    </w:p>
    <w:p w14:paraId="66DB0F36"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52" w:history="1">
        <w:r w:rsidR="00083A29" w:rsidRPr="00347B39">
          <w:rPr>
            <w:rStyle w:val="Hyperlink"/>
          </w:rPr>
          <w:t>1.1</w:t>
        </w:r>
        <w:r w:rsidR="00083A29" w:rsidRPr="00347B39">
          <w:rPr>
            <w:rFonts w:asciiTheme="minorHAnsi" w:eastAsiaTheme="minorEastAsia" w:hAnsiTheme="minorHAnsi" w:cstheme="minorBidi"/>
            <w:sz w:val="22"/>
            <w:szCs w:val="22"/>
          </w:rPr>
          <w:tab/>
        </w:r>
        <w:r w:rsidR="00083A29" w:rsidRPr="00347B39">
          <w:rPr>
            <w:rStyle w:val="Hyperlink"/>
          </w:rPr>
          <w:t>Purpose of the White Paper</w:t>
        </w:r>
        <w:r w:rsidR="00083A29" w:rsidRPr="00347B39">
          <w:rPr>
            <w:webHidden/>
          </w:rPr>
          <w:tab/>
        </w:r>
        <w:r w:rsidR="00D03B4C" w:rsidRPr="00347B39">
          <w:rPr>
            <w:webHidden/>
          </w:rPr>
          <w:fldChar w:fldCharType="begin"/>
        </w:r>
        <w:r w:rsidR="00083A29" w:rsidRPr="00347B39">
          <w:rPr>
            <w:webHidden/>
          </w:rPr>
          <w:instrText xml:space="preserve"> PAGEREF _Toc484443152 \h </w:instrText>
        </w:r>
        <w:r w:rsidR="00D03B4C" w:rsidRPr="00347B39">
          <w:rPr>
            <w:webHidden/>
          </w:rPr>
        </w:r>
        <w:r w:rsidR="00D03B4C" w:rsidRPr="00347B39">
          <w:rPr>
            <w:webHidden/>
          </w:rPr>
          <w:fldChar w:fldCharType="separate"/>
        </w:r>
        <w:r w:rsidR="00083A29" w:rsidRPr="00347B39">
          <w:rPr>
            <w:webHidden/>
          </w:rPr>
          <w:t>5</w:t>
        </w:r>
        <w:r w:rsidR="00D03B4C" w:rsidRPr="00347B39">
          <w:rPr>
            <w:webHidden/>
          </w:rPr>
          <w:fldChar w:fldCharType="end"/>
        </w:r>
      </w:hyperlink>
    </w:p>
    <w:p w14:paraId="7CE36D98"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53" w:history="1">
        <w:r w:rsidR="00083A29" w:rsidRPr="00347B39">
          <w:rPr>
            <w:rStyle w:val="Hyperlink"/>
          </w:rPr>
          <w:t>1.2</w:t>
        </w:r>
        <w:r w:rsidR="00083A29" w:rsidRPr="00347B39">
          <w:rPr>
            <w:rFonts w:asciiTheme="minorHAnsi" w:eastAsiaTheme="minorEastAsia" w:hAnsiTheme="minorHAnsi" w:cstheme="minorBidi"/>
            <w:sz w:val="22"/>
            <w:szCs w:val="22"/>
          </w:rPr>
          <w:tab/>
        </w:r>
        <w:r w:rsidR="00083A29" w:rsidRPr="00347B39">
          <w:rPr>
            <w:rStyle w:val="Hyperlink"/>
          </w:rPr>
          <w:t>Intended Audience</w:t>
        </w:r>
        <w:r w:rsidR="00083A29" w:rsidRPr="00347B39">
          <w:rPr>
            <w:webHidden/>
          </w:rPr>
          <w:tab/>
        </w:r>
        <w:r w:rsidR="00D03B4C" w:rsidRPr="00347B39">
          <w:rPr>
            <w:webHidden/>
          </w:rPr>
          <w:fldChar w:fldCharType="begin"/>
        </w:r>
        <w:r w:rsidR="00083A29" w:rsidRPr="00347B39">
          <w:rPr>
            <w:webHidden/>
          </w:rPr>
          <w:instrText xml:space="preserve"> PAGEREF _Toc484443153 \h </w:instrText>
        </w:r>
        <w:r w:rsidR="00D03B4C" w:rsidRPr="00347B39">
          <w:rPr>
            <w:webHidden/>
          </w:rPr>
        </w:r>
        <w:r w:rsidR="00D03B4C" w:rsidRPr="00347B39">
          <w:rPr>
            <w:webHidden/>
          </w:rPr>
          <w:fldChar w:fldCharType="separate"/>
        </w:r>
        <w:r w:rsidR="00083A29" w:rsidRPr="00347B39">
          <w:rPr>
            <w:webHidden/>
          </w:rPr>
          <w:t>5</w:t>
        </w:r>
        <w:r w:rsidR="00D03B4C" w:rsidRPr="00347B39">
          <w:rPr>
            <w:webHidden/>
          </w:rPr>
          <w:fldChar w:fldCharType="end"/>
        </w:r>
      </w:hyperlink>
    </w:p>
    <w:p w14:paraId="3BF069DD" w14:textId="77777777" w:rsidR="00083A29" w:rsidRPr="00347B39" w:rsidRDefault="00367BEE">
      <w:pPr>
        <w:pStyle w:val="TOC1"/>
        <w:rPr>
          <w:rFonts w:asciiTheme="minorHAnsi" w:eastAsiaTheme="minorEastAsia" w:hAnsiTheme="minorHAnsi" w:cstheme="minorBidi"/>
          <w:sz w:val="22"/>
          <w:szCs w:val="22"/>
        </w:rPr>
      </w:pPr>
      <w:hyperlink w:anchor="_Toc484443160" w:history="1">
        <w:r w:rsidR="00083A29" w:rsidRPr="00347B39">
          <w:rPr>
            <w:rStyle w:val="Hyperlink"/>
          </w:rPr>
          <w:t>2</w:t>
        </w:r>
        <w:r w:rsidR="00083A29" w:rsidRPr="00347B39">
          <w:rPr>
            <w:rFonts w:asciiTheme="minorHAnsi" w:eastAsiaTheme="minorEastAsia" w:hAnsiTheme="minorHAnsi" w:cstheme="minorBidi"/>
            <w:sz w:val="22"/>
            <w:szCs w:val="22"/>
          </w:rPr>
          <w:tab/>
        </w:r>
        <w:r w:rsidR="00083A29" w:rsidRPr="00347B39">
          <w:rPr>
            <w:rStyle w:val="Hyperlink"/>
          </w:rPr>
          <w:t>Patient Registration</w:t>
        </w:r>
        <w:r w:rsidR="00083A29" w:rsidRPr="00347B39">
          <w:rPr>
            <w:webHidden/>
          </w:rPr>
          <w:tab/>
        </w:r>
        <w:r w:rsidR="00D03B4C" w:rsidRPr="00347B39">
          <w:rPr>
            <w:webHidden/>
          </w:rPr>
          <w:fldChar w:fldCharType="begin"/>
        </w:r>
        <w:r w:rsidR="00083A29" w:rsidRPr="00347B39">
          <w:rPr>
            <w:webHidden/>
          </w:rPr>
          <w:instrText xml:space="preserve"> PAGEREF _Toc484443160 \h </w:instrText>
        </w:r>
        <w:r w:rsidR="00D03B4C" w:rsidRPr="00347B39">
          <w:rPr>
            <w:webHidden/>
          </w:rPr>
        </w:r>
        <w:r w:rsidR="00D03B4C" w:rsidRPr="00347B39">
          <w:rPr>
            <w:webHidden/>
          </w:rPr>
          <w:fldChar w:fldCharType="separate"/>
        </w:r>
        <w:r w:rsidR="00083A29" w:rsidRPr="00347B39">
          <w:rPr>
            <w:webHidden/>
          </w:rPr>
          <w:t>7</w:t>
        </w:r>
        <w:r w:rsidR="00D03B4C" w:rsidRPr="00347B39">
          <w:rPr>
            <w:webHidden/>
          </w:rPr>
          <w:fldChar w:fldCharType="end"/>
        </w:r>
      </w:hyperlink>
    </w:p>
    <w:p w14:paraId="111A10B0"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61" w:history="1">
        <w:r w:rsidR="00083A29" w:rsidRPr="00347B39">
          <w:rPr>
            <w:rStyle w:val="Hyperlink"/>
          </w:rPr>
          <w:t>2.1</w:t>
        </w:r>
        <w:r w:rsidR="00083A29" w:rsidRPr="00347B39">
          <w:rPr>
            <w:rFonts w:asciiTheme="minorHAnsi" w:eastAsiaTheme="minorEastAsia" w:hAnsiTheme="minorHAnsi" w:cstheme="minorBidi"/>
            <w:sz w:val="22"/>
            <w:szCs w:val="22"/>
          </w:rPr>
          <w:tab/>
        </w:r>
        <w:r w:rsidR="00083A29" w:rsidRPr="00347B39">
          <w:rPr>
            <w:rStyle w:val="Hyperlink"/>
          </w:rPr>
          <w:t>Overview</w:t>
        </w:r>
        <w:r w:rsidR="00083A29" w:rsidRPr="00347B39">
          <w:rPr>
            <w:webHidden/>
          </w:rPr>
          <w:tab/>
        </w:r>
        <w:r w:rsidR="00D03B4C" w:rsidRPr="00347B39">
          <w:rPr>
            <w:webHidden/>
          </w:rPr>
          <w:fldChar w:fldCharType="begin"/>
        </w:r>
        <w:r w:rsidR="00083A29" w:rsidRPr="00347B39">
          <w:rPr>
            <w:webHidden/>
          </w:rPr>
          <w:instrText xml:space="preserve"> PAGEREF _Toc484443161 \h </w:instrText>
        </w:r>
        <w:r w:rsidR="00D03B4C" w:rsidRPr="00347B39">
          <w:rPr>
            <w:webHidden/>
          </w:rPr>
        </w:r>
        <w:r w:rsidR="00D03B4C" w:rsidRPr="00347B39">
          <w:rPr>
            <w:webHidden/>
          </w:rPr>
          <w:fldChar w:fldCharType="separate"/>
        </w:r>
        <w:r w:rsidR="00083A29" w:rsidRPr="00347B39">
          <w:rPr>
            <w:webHidden/>
          </w:rPr>
          <w:t>7</w:t>
        </w:r>
        <w:r w:rsidR="00D03B4C" w:rsidRPr="00347B39">
          <w:rPr>
            <w:webHidden/>
          </w:rPr>
          <w:fldChar w:fldCharType="end"/>
        </w:r>
      </w:hyperlink>
    </w:p>
    <w:p w14:paraId="2FFEFBC4"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62" w:history="1">
        <w:r w:rsidR="00083A29" w:rsidRPr="00347B39">
          <w:rPr>
            <w:rStyle w:val="Hyperlink"/>
          </w:rPr>
          <w:t>2.2</w:t>
        </w:r>
        <w:r w:rsidR="00083A29" w:rsidRPr="00347B39">
          <w:rPr>
            <w:rFonts w:asciiTheme="minorHAnsi" w:eastAsiaTheme="minorEastAsia" w:hAnsiTheme="minorHAnsi" w:cstheme="minorBidi"/>
            <w:sz w:val="22"/>
            <w:szCs w:val="22"/>
          </w:rPr>
          <w:tab/>
        </w:r>
        <w:r w:rsidR="00083A29" w:rsidRPr="00347B39">
          <w:rPr>
            <w:rStyle w:val="Hyperlink"/>
          </w:rPr>
          <w:t>Use Case</w:t>
        </w:r>
        <w:r w:rsidR="00083A29" w:rsidRPr="00347B39">
          <w:rPr>
            <w:webHidden/>
          </w:rPr>
          <w:tab/>
        </w:r>
        <w:r w:rsidR="00D03B4C" w:rsidRPr="00347B39">
          <w:rPr>
            <w:webHidden/>
          </w:rPr>
          <w:fldChar w:fldCharType="begin"/>
        </w:r>
        <w:r w:rsidR="00083A29" w:rsidRPr="00347B39">
          <w:rPr>
            <w:webHidden/>
          </w:rPr>
          <w:instrText xml:space="preserve"> PAGEREF _Toc484443162 \h </w:instrText>
        </w:r>
        <w:r w:rsidR="00D03B4C" w:rsidRPr="00347B39">
          <w:rPr>
            <w:webHidden/>
          </w:rPr>
        </w:r>
        <w:r w:rsidR="00D03B4C" w:rsidRPr="00347B39">
          <w:rPr>
            <w:webHidden/>
          </w:rPr>
          <w:fldChar w:fldCharType="separate"/>
        </w:r>
        <w:r w:rsidR="00083A29" w:rsidRPr="00347B39">
          <w:rPr>
            <w:webHidden/>
          </w:rPr>
          <w:t>8</w:t>
        </w:r>
        <w:r w:rsidR="00D03B4C" w:rsidRPr="00347B39">
          <w:rPr>
            <w:webHidden/>
          </w:rPr>
          <w:fldChar w:fldCharType="end"/>
        </w:r>
      </w:hyperlink>
    </w:p>
    <w:p w14:paraId="640D6126" w14:textId="77777777" w:rsidR="00083A29" w:rsidRPr="00347B39" w:rsidRDefault="00367BEE">
      <w:pPr>
        <w:pStyle w:val="TOC3"/>
        <w:tabs>
          <w:tab w:val="left" w:pos="1584"/>
        </w:tabs>
        <w:rPr>
          <w:rFonts w:asciiTheme="minorHAnsi" w:eastAsiaTheme="minorEastAsia" w:hAnsiTheme="minorHAnsi" w:cstheme="minorBidi"/>
          <w:sz w:val="22"/>
          <w:szCs w:val="22"/>
        </w:rPr>
      </w:pPr>
      <w:hyperlink w:anchor="_Toc484443163" w:history="1">
        <w:r w:rsidR="00083A29" w:rsidRPr="00347B39">
          <w:rPr>
            <w:rStyle w:val="Hyperlink"/>
          </w:rPr>
          <w:t>2.2.1</w:t>
        </w:r>
        <w:r w:rsidR="00083A29" w:rsidRPr="00347B39">
          <w:rPr>
            <w:rFonts w:asciiTheme="minorHAnsi" w:eastAsiaTheme="minorEastAsia" w:hAnsiTheme="minorHAnsi" w:cstheme="minorBidi"/>
            <w:sz w:val="22"/>
            <w:szCs w:val="22"/>
          </w:rPr>
          <w:tab/>
        </w:r>
        <w:r w:rsidR="00083A29" w:rsidRPr="00347B39">
          <w:rPr>
            <w:rStyle w:val="Hyperlink"/>
          </w:rPr>
          <w:t>Use Case #1: Registration of Walk-in/Patient Presentation in ED</w:t>
        </w:r>
        <w:r w:rsidR="00083A29" w:rsidRPr="00347B39">
          <w:rPr>
            <w:webHidden/>
          </w:rPr>
          <w:tab/>
        </w:r>
        <w:r w:rsidR="00D03B4C" w:rsidRPr="00347B39">
          <w:rPr>
            <w:webHidden/>
          </w:rPr>
          <w:fldChar w:fldCharType="begin"/>
        </w:r>
        <w:r w:rsidR="00083A29" w:rsidRPr="00347B39">
          <w:rPr>
            <w:webHidden/>
          </w:rPr>
          <w:instrText xml:space="preserve"> PAGEREF _Toc484443163 \h </w:instrText>
        </w:r>
        <w:r w:rsidR="00D03B4C" w:rsidRPr="00347B39">
          <w:rPr>
            <w:webHidden/>
          </w:rPr>
        </w:r>
        <w:r w:rsidR="00D03B4C" w:rsidRPr="00347B39">
          <w:rPr>
            <w:webHidden/>
          </w:rPr>
          <w:fldChar w:fldCharType="separate"/>
        </w:r>
        <w:r w:rsidR="00083A29" w:rsidRPr="00347B39">
          <w:rPr>
            <w:webHidden/>
          </w:rPr>
          <w:t>8</w:t>
        </w:r>
        <w:r w:rsidR="00D03B4C" w:rsidRPr="00347B39">
          <w:rPr>
            <w:webHidden/>
          </w:rPr>
          <w:fldChar w:fldCharType="end"/>
        </w:r>
      </w:hyperlink>
    </w:p>
    <w:p w14:paraId="7054CB90" w14:textId="77777777" w:rsidR="00083A29" w:rsidRPr="00347B39" w:rsidRDefault="00367BEE">
      <w:pPr>
        <w:pStyle w:val="TOC3"/>
        <w:tabs>
          <w:tab w:val="left" w:pos="1584"/>
        </w:tabs>
        <w:rPr>
          <w:rFonts w:asciiTheme="minorHAnsi" w:eastAsiaTheme="minorEastAsia" w:hAnsiTheme="minorHAnsi" w:cstheme="minorBidi"/>
          <w:sz w:val="22"/>
          <w:szCs w:val="22"/>
        </w:rPr>
      </w:pPr>
      <w:hyperlink w:anchor="_Toc484443164" w:history="1">
        <w:r w:rsidR="00083A29" w:rsidRPr="00347B39">
          <w:rPr>
            <w:rStyle w:val="Hyperlink"/>
          </w:rPr>
          <w:t>2.2.2</w:t>
        </w:r>
        <w:r w:rsidR="00083A29" w:rsidRPr="00347B39">
          <w:rPr>
            <w:rFonts w:asciiTheme="minorHAnsi" w:eastAsiaTheme="minorEastAsia" w:hAnsiTheme="minorHAnsi" w:cstheme="minorBidi"/>
            <w:sz w:val="22"/>
            <w:szCs w:val="22"/>
          </w:rPr>
          <w:tab/>
        </w:r>
        <w:r w:rsidR="00083A29" w:rsidRPr="00347B39">
          <w:rPr>
            <w:rStyle w:val="Hyperlink"/>
          </w:rPr>
          <w:t>Process Flow</w:t>
        </w:r>
        <w:r w:rsidR="00083A29" w:rsidRPr="00347B39">
          <w:rPr>
            <w:webHidden/>
          </w:rPr>
          <w:tab/>
        </w:r>
        <w:r w:rsidR="00D03B4C" w:rsidRPr="00347B39">
          <w:rPr>
            <w:webHidden/>
          </w:rPr>
          <w:fldChar w:fldCharType="begin"/>
        </w:r>
        <w:r w:rsidR="00083A29" w:rsidRPr="00347B39">
          <w:rPr>
            <w:webHidden/>
          </w:rPr>
          <w:instrText xml:space="preserve"> PAGEREF _Toc484443164 \h </w:instrText>
        </w:r>
        <w:r w:rsidR="00D03B4C" w:rsidRPr="00347B39">
          <w:rPr>
            <w:webHidden/>
          </w:rPr>
        </w:r>
        <w:r w:rsidR="00D03B4C" w:rsidRPr="00347B39">
          <w:rPr>
            <w:webHidden/>
          </w:rPr>
          <w:fldChar w:fldCharType="separate"/>
        </w:r>
        <w:r w:rsidR="00083A29" w:rsidRPr="00347B39">
          <w:rPr>
            <w:webHidden/>
          </w:rPr>
          <w:t>10</w:t>
        </w:r>
        <w:r w:rsidR="00D03B4C" w:rsidRPr="00347B39">
          <w:rPr>
            <w:webHidden/>
          </w:rPr>
          <w:fldChar w:fldCharType="end"/>
        </w:r>
      </w:hyperlink>
    </w:p>
    <w:p w14:paraId="00124E93" w14:textId="77777777" w:rsidR="00083A29" w:rsidRPr="00347B39" w:rsidRDefault="00367BEE">
      <w:pPr>
        <w:pStyle w:val="TOC3"/>
        <w:tabs>
          <w:tab w:val="left" w:pos="1584"/>
        </w:tabs>
        <w:rPr>
          <w:rFonts w:asciiTheme="minorHAnsi" w:eastAsiaTheme="minorEastAsia" w:hAnsiTheme="minorHAnsi" w:cstheme="minorBidi"/>
          <w:sz w:val="22"/>
          <w:szCs w:val="22"/>
        </w:rPr>
      </w:pPr>
      <w:hyperlink w:anchor="_Toc484443165" w:history="1">
        <w:r w:rsidR="00083A29" w:rsidRPr="00347B39">
          <w:rPr>
            <w:rStyle w:val="Hyperlink"/>
          </w:rPr>
          <w:t>2.2.3</w:t>
        </w:r>
        <w:r w:rsidR="00083A29" w:rsidRPr="00347B39">
          <w:rPr>
            <w:rFonts w:asciiTheme="minorHAnsi" w:eastAsiaTheme="minorEastAsia" w:hAnsiTheme="minorHAnsi" w:cstheme="minorBidi"/>
            <w:sz w:val="22"/>
            <w:szCs w:val="22"/>
          </w:rPr>
          <w:tab/>
        </w:r>
        <w:r w:rsidR="00083A29" w:rsidRPr="00347B39">
          <w:rPr>
            <w:rStyle w:val="Hyperlink"/>
          </w:rPr>
          <w:t>Information Content</w:t>
        </w:r>
        <w:r w:rsidR="00083A29" w:rsidRPr="00347B39">
          <w:rPr>
            <w:webHidden/>
          </w:rPr>
          <w:tab/>
        </w:r>
        <w:r w:rsidR="00D03B4C" w:rsidRPr="00347B39">
          <w:rPr>
            <w:webHidden/>
          </w:rPr>
          <w:fldChar w:fldCharType="begin"/>
        </w:r>
        <w:r w:rsidR="00083A29" w:rsidRPr="00347B39">
          <w:rPr>
            <w:webHidden/>
          </w:rPr>
          <w:instrText xml:space="preserve"> PAGEREF _Toc484443165 \h </w:instrText>
        </w:r>
        <w:r w:rsidR="00D03B4C" w:rsidRPr="00347B39">
          <w:rPr>
            <w:webHidden/>
          </w:rPr>
        </w:r>
        <w:r w:rsidR="00D03B4C" w:rsidRPr="00347B39">
          <w:rPr>
            <w:webHidden/>
          </w:rPr>
          <w:fldChar w:fldCharType="separate"/>
        </w:r>
        <w:r w:rsidR="00083A29" w:rsidRPr="00347B39">
          <w:rPr>
            <w:webHidden/>
          </w:rPr>
          <w:t>11</w:t>
        </w:r>
        <w:r w:rsidR="00D03B4C" w:rsidRPr="00347B39">
          <w:rPr>
            <w:webHidden/>
          </w:rPr>
          <w:fldChar w:fldCharType="end"/>
        </w:r>
      </w:hyperlink>
    </w:p>
    <w:p w14:paraId="595D093C" w14:textId="77777777" w:rsidR="00083A29" w:rsidRPr="00347B39" w:rsidRDefault="00367BEE">
      <w:pPr>
        <w:pStyle w:val="TOC1"/>
        <w:rPr>
          <w:rFonts w:asciiTheme="minorHAnsi" w:eastAsiaTheme="minorEastAsia" w:hAnsiTheme="minorHAnsi" w:cstheme="minorBidi"/>
          <w:sz w:val="22"/>
          <w:szCs w:val="22"/>
        </w:rPr>
      </w:pPr>
      <w:hyperlink w:anchor="_Toc484443166" w:history="1">
        <w:r w:rsidR="00083A29" w:rsidRPr="00347B39">
          <w:rPr>
            <w:rStyle w:val="Hyperlink"/>
          </w:rPr>
          <w:t>3</w:t>
        </w:r>
        <w:r w:rsidR="00083A29" w:rsidRPr="00347B39">
          <w:rPr>
            <w:rFonts w:asciiTheme="minorHAnsi" w:eastAsiaTheme="minorEastAsia" w:hAnsiTheme="minorHAnsi" w:cstheme="minorBidi"/>
            <w:sz w:val="22"/>
            <w:szCs w:val="22"/>
          </w:rPr>
          <w:tab/>
        </w:r>
        <w:r w:rsidR="00083A29" w:rsidRPr="00347B39">
          <w:rPr>
            <w:rStyle w:val="Hyperlink"/>
          </w:rPr>
          <w:t>Overview of Proposed National Extension to the Technical Framework</w:t>
        </w:r>
        <w:r w:rsidR="00083A29" w:rsidRPr="00347B39">
          <w:rPr>
            <w:webHidden/>
          </w:rPr>
          <w:tab/>
        </w:r>
        <w:r w:rsidR="00D03B4C" w:rsidRPr="00347B39">
          <w:rPr>
            <w:webHidden/>
          </w:rPr>
          <w:fldChar w:fldCharType="begin"/>
        </w:r>
        <w:r w:rsidR="00083A29" w:rsidRPr="00347B39">
          <w:rPr>
            <w:webHidden/>
          </w:rPr>
          <w:instrText xml:space="preserve"> PAGEREF _Toc484443166 \h </w:instrText>
        </w:r>
        <w:r w:rsidR="00D03B4C" w:rsidRPr="00347B39">
          <w:rPr>
            <w:webHidden/>
          </w:rPr>
        </w:r>
        <w:r w:rsidR="00D03B4C" w:rsidRPr="00347B39">
          <w:rPr>
            <w:webHidden/>
          </w:rPr>
          <w:fldChar w:fldCharType="separate"/>
        </w:r>
        <w:r w:rsidR="00083A29" w:rsidRPr="00347B39">
          <w:rPr>
            <w:webHidden/>
          </w:rPr>
          <w:t>12</w:t>
        </w:r>
        <w:r w:rsidR="00D03B4C" w:rsidRPr="00347B39">
          <w:rPr>
            <w:webHidden/>
          </w:rPr>
          <w:fldChar w:fldCharType="end"/>
        </w:r>
      </w:hyperlink>
    </w:p>
    <w:p w14:paraId="6138269A"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67" w:history="1">
        <w:r w:rsidR="00083A29" w:rsidRPr="00347B39">
          <w:rPr>
            <w:rStyle w:val="Hyperlink"/>
          </w:rPr>
          <w:t>3.1</w:t>
        </w:r>
        <w:r w:rsidR="00083A29" w:rsidRPr="00347B39">
          <w:rPr>
            <w:rFonts w:asciiTheme="minorHAnsi" w:eastAsiaTheme="minorEastAsia" w:hAnsiTheme="minorHAnsi" w:cstheme="minorBidi"/>
            <w:sz w:val="22"/>
            <w:szCs w:val="22"/>
          </w:rPr>
          <w:tab/>
        </w:r>
        <w:r w:rsidR="00083A29" w:rsidRPr="00347B39">
          <w:rPr>
            <w:rStyle w:val="Hyperlink"/>
          </w:rPr>
          <w:t>Scope of National Extensions</w:t>
        </w:r>
        <w:r w:rsidR="00083A29" w:rsidRPr="00347B39">
          <w:rPr>
            <w:webHidden/>
          </w:rPr>
          <w:tab/>
        </w:r>
        <w:r w:rsidR="00D03B4C" w:rsidRPr="00347B39">
          <w:rPr>
            <w:webHidden/>
          </w:rPr>
          <w:fldChar w:fldCharType="begin"/>
        </w:r>
        <w:r w:rsidR="00083A29" w:rsidRPr="00347B39">
          <w:rPr>
            <w:webHidden/>
          </w:rPr>
          <w:instrText xml:space="preserve"> PAGEREF _Toc484443167 \h </w:instrText>
        </w:r>
        <w:r w:rsidR="00D03B4C" w:rsidRPr="00347B39">
          <w:rPr>
            <w:webHidden/>
          </w:rPr>
        </w:r>
        <w:r w:rsidR="00D03B4C" w:rsidRPr="00347B39">
          <w:rPr>
            <w:webHidden/>
          </w:rPr>
          <w:fldChar w:fldCharType="separate"/>
        </w:r>
        <w:r w:rsidR="00083A29" w:rsidRPr="00347B39">
          <w:rPr>
            <w:webHidden/>
          </w:rPr>
          <w:t>12</w:t>
        </w:r>
        <w:r w:rsidR="00D03B4C" w:rsidRPr="00347B39">
          <w:rPr>
            <w:webHidden/>
          </w:rPr>
          <w:fldChar w:fldCharType="end"/>
        </w:r>
      </w:hyperlink>
    </w:p>
    <w:p w14:paraId="422DC753"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68" w:history="1">
        <w:r w:rsidR="00083A29" w:rsidRPr="00347B39">
          <w:rPr>
            <w:rStyle w:val="Hyperlink"/>
          </w:rPr>
          <w:t>3.2</w:t>
        </w:r>
        <w:r w:rsidR="00083A29" w:rsidRPr="00347B39">
          <w:rPr>
            <w:rFonts w:asciiTheme="minorHAnsi" w:eastAsiaTheme="minorEastAsia" w:hAnsiTheme="minorHAnsi" w:cstheme="minorBidi"/>
            <w:sz w:val="22"/>
            <w:szCs w:val="22"/>
          </w:rPr>
          <w:tab/>
        </w:r>
        <w:r w:rsidR="00083A29" w:rsidRPr="00347B39">
          <w:rPr>
            <w:rStyle w:val="Hyperlink"/>
          </w:rPr>
          <w:t>Process for Developing National Extensions</w:t>
        </w:r>
        <w:r w:rsidR="00083A29" w:rsidRPr="00347B39">
          <w:rPr>
            <w:webHidden/>
          </w:rPr>
          <w:tab/>
        </w:r>
        <w:r w:rsidR="00D03B4C" w:rsidRPr="00347B39">
          <w:rPr>
            <w:webHidden/>
          </w:rPr>
          <w:fldChar w:fldCharType="begin"/>
        </w:r>
        <w:r w:rsidR="00083A29" w:rsidRPr="00347B39">
          <w:rPr>
            <w:webHidden/>
          </w:rPr>
          <w:instrText xml:space="preserve"> PAGEREF _Toc484443168 \h </w:instrText>
        </w:r>
        <w:r w:rsidR="00D03B4C" w:rsidRPr="00347B39">
          <w:rPr>
            <w:webHidden/>
          </w:rPr>
        </w:r>
        <w:r w:rsidR="00D03B4C" w:rsidRPr="00347B39">
          <w:rPr>
            <w:webHidden/>
          </w:rPr>
          <w:fldChar w:fldCharType="separate"/>
        </w:r>
        <w:r w:rsidR="00083A29" w:rsidRPr="00347B39">
          <w:rPr>
            <w:webHidden/>
          </w:rPr>
          <w:t>12</w:t>
        </w:r>
        <w:r w:rsidR="00D03B4C" w:rsidRPr="00347B39">
          <w:rPr>
            <w:webHidden/>
          </w:rPr>
          <w:fldChar w:fldCharType="end"/>
        </w:r>
      </w:hyperlink>
    </w:p>
    <w:p w14:paraId="71448BC6"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69" w:history="1">
        <w:r w:rsidR="00083A29" w:rsidRPr="00347B39">
          <w:rPr>
            <w:rStyle w:val="Hyperlink"/>
          </w:rPr>
          <w:t>3.3</w:t>
        </w:r>
        <w:r w:rsidR="00083A29" w:rsidRPr="00347B39">
          <w:rPr>
            <w:rFonts w:asciiTheme="minorHAnsi" w:eastAsiaTheme="minorEastAsia" w:hAnsiTheme="minorHAnsi" w:cstheme="minorBidi"/>
            <w:sz w:val="22"/>
            <w:szCs w:val="22"/>
          </w:rPr>
          <w:tab/>
        </w:r>
        <w:r w:rsidR="00083A29" w:rsidRPr="00347B39">
          <w:rPr>
            <w:rStyle w:val="Hyperlink"/>
          </w:rPr>
          <w:t>Process for Proposing Revisions to the Technical Framework</w:t>
        </w:r>
        <w:r w:rsidR="00083A29" w:rsidRPr="00347B39">
          <w:rPr>
            <w:webHidden/>
          </w:rPr>
          <w:tab/>
        </w:r>
        <w:r w:rsidR="00D03B4C" w:rsidRPr="00347B39">
          <w:rPr>
            <w:webHidden/>
          </w:rPr>
          <w:fldChar w:fldCharType="begin"/>
        </w:r>
        <w:r w:rsidR="00083A29" w:rsidRPr="00347B39">
          <w:rPr>
            <w:webHidden/>
          </w:rPr>
          <w:instrText xml:space="preserve"> PAGEREF _Toc484443169 \h </w:instrText>
        </w:r>
        <w:r w:rsidR="00D03B4C" w:rsidRPr="00347B39">
          <w:rPr>
            <w:webHidden/>
          </w:rPr>
        </w:r>
        <w:r w:rsidR="00D03B4C" w:rsidRPr="00347B39">
          <w:rPr>
            <w:webHidden/>
          </w:rPr>
          <w:fldChar w:fldCharType="separate"/>
        </w:r>
        <w:r w:rsidR="00083A29" w:rsidRPr="00347B39">
          <w:rPr>
            <w:webHidden/>
          </w:rPr>
          <w:t>13</w:t>
        </w:r>
        <w:r w:rsidR="00D03B4C" w:rsidRPr="00347B39">
          <w:rPr>
            <w:webHidden/>
          </w:rPr>
          <w:fldChar w:fldCharType="end"/>
        </w:r>
      </w:hyperlink>
    </w:p>
    <w:p w14:paraId="6DB315DA" w14:textId="77777777" w:rsidR="00083A29" w:rsidRPr="00347B39" w:rsidRDefault="00367BEE">
      <w:pPr>
        <w:pStyle w:val="TOC1"/>
        <w:rPr>
          <w:rFonts w:asciiTheme="minorHAnsi" w:eastAsiaTheme="minorEastAsia" w:hAnsiTheme="minorHAnsi" w:cstheme="minorBidi"/>
          <w:sz w:val="22"/>
          <w:szCs w:val="22"/>
        </w:rPr>
      </w:pPr>
      <w:hyperlink w:anchor="_Toc484443170" w:history="1">
        <w:r w:rsidR="00083A29" w:rsidRPr="00347B39">
          <w:rPr>
            <w:rStyle w:val="Hyperlink"/>
          </w:rPr>
          <w:t>4</w:t>
        </w:r>
        <w:r w:rsidR="00083A29" w:rsidRPr="00347B39">
          <w:rPr>
            <w:rFonts w:asciiTheme="minorHAnsi" w:eastAsiaTheme="minorEastAsia" w:hAnsiTheme="minorHAnsi" w:cstheme="minorBidi"/>
            <w:sz w:val="22"/>
            <w:szCs w:val="22"/>
          </w:rPr>
          <w:tab/>
        </w:r>
        <w:r w:rsidR="00083A29" w:rsidRPr="00347B39">
          <w:rPr>
            <w:rStyle w:val="Hyperlink"/>
          </w:rPr>
          <w:t>Proposed National Extension for IHE United States</w:t>
        </w:r>
        <w:r w:rsidR="00083A29" w:rsidRPr="00347B39">
          <w:rPr>
            <w:webHidden/>
          </w:rPr>
          <w:tab/>
        </w:r>
        <w:r w:rsidR="00D03B4C" w:rsidRPr="00347B39">
          <w:rPr>
            <w:webHidden/>
          </w:rPr>
          <w:fldChar w:fldCharType="begin"/>
        </w:r>
        <w:r w:rsidR="00083A29" w:rsidRPr="00347B39">
          <w:rPr>
            <w:webHidden/>
          </w:rPr>
          <w:instrText xml:space="preserve"> PAGEREF _Toc484443170 \h </w:instrText>
        </w:r>
        <w:r w:rsidR="00D03B4C" w:rsidRPr="00347B39">
          <w:rPr>
            <w:webHidden/>
          </w:rPr>
        </w:r>
        <w:r w:rsidR="00D03B4C" w:rsidRPr="00347B39">
          <w:rPr>
            <w:webHidden/>
          </w:rPr>
          <w:fldChar w:fldCharType="separate"/>
        </w:r>
        <w:r w:rsidR="00083A29" w:rsidRPr="00347B39">
          <w:rPr>
            <w:webHidden/>
          </w:rPr>
          <w:t>14</w:t>
        </w:r>
        <w:r w:rsidR="00D03B4C" w:rsidRPr="00347B39">
          <w:rPr>
            <w:webHidden/>
          </w:rPr>
          <w:fldChar w:fldCharType="end"/>
        </w:r>
      </w:hyperlink>
    </w:p>
    <w:p w14:paraId="0A5A2DD5" w14:textId="77777777" w:rsidR="00083A29" w:rsidRPr="00347B39" w:rsidRDefault="00367BEE">
      <w:pPr>
        <w:pStyle w:val="TOC2"/>
        <w:tabs>
          <w:tab w:val="left" w:pos="1152"/>
        </w:tabs>
        <w:rPr>
          <w:rFonts w:asciiTheme="minorHAnsi" w:eastAsiaTheme="minorEastAsia" w:hAnsiTheme="minorHAnsi" w:cstheme="minorBidi"/>
          <w:sz w:val="22"/>
          <w:szCs w:val="22"/>
        </w:rPr>
      </w:pPr>
      <w:hyperlink w:anchor="_Toc484443171" w:history="1">
        <w:r w:rsidR="00083A29" w:rsidRPr="00347B39">
          <w:rPr>
            <w:rStyle w:val="Hyperlink"/>
          </w:rPr>
          <w:t>4.1</w:t>
        </w:r>
        <w:r w:rsidR="00083A29" w:rsidRPr="00347B39">
          <w:rPr>
            <w:rFonts w:asciiTheme="minorHAnsi" w:eastAsiaTheme="minorEastAsia" w:hAnsiTheme="minorHAnsi" w:cstheme="minorBidi"/>
            <w:sz w:val="22"/>
            <w:szCs w:val="22"/>
          </w:rPr>
          <w:tab/>
        </w:r>
        <w:r w:rsidR="00083A29" w:rsidRPr="00347B39">
          <w:rPr>
            <w:rStyle w:val="Hyperlink"/>
          </w:rPr>
          <w:t>IHE United States Proposed Scope of Changes</w:t>
        </w:r>
        <w:r w:rsidR="00083A29" w:rsidRPr="00347B39">
          <w:rPr>
            <w:webHidden/>
          </w:rPr>
          <w:tab/>
        </w:r>
        <w:r w:rsidR="00D03B4C" w:rsidRPr="00347B39">
          <w:rPr>
            <w:webHidden/>
          </w:rPr>
          <w:fldChar w:fldCharType="begin"/>
        </w:r>
        <w:r w:rsidR="00083A29" w:rsidRPr="00347B39">
          <w:rPr>
            <w:webHidden/>
          </w:rPr>
          <w:instrText xml:space="preserve"> PAGEREF _Toc484443171 \h </w:instrText>
        </w:r>
        <w:r w:rsidR="00D03B4C" w:rsidRPr="00347B39">
          <w:rPr>
            <w:webHidden/>
          </w:rPr>
        </w:r>
        <w:r w:rsidR="00D03B4C" w:rsidRPr="00347B39">
          <w:rPr>
            <w:webHidden/>
          </w:rPr>
          <w:fldChar w:fldCharType="separate"/>
        </w:r>
        <w:r w:rsidR="00083A29" w:rsidRPr="00347B39">
          <w:rPr>
            <w:webHidden/>
          </w:rPr>
          <w:t>14</w:t>
        </w:r>
        <w:r w:rsidR="00D03B4C" w:rsidRPr="00347B39">
          <w:rPr>
            <w:webHidden/>
          </w:rPr>
          <w:fldChar w:fldCharType="end"/>
        </w:r>
      </w:hyperlink>
    </w:p>
    <w:p w14:paraId="409CEB91" w14:textId="77777777" w:rsidR="00083A29" w:rsidRPr="00347B39" w:rsidRDefault="00367BEE">
      <w:pPr>
        <w:pStyle w:val="TOC3"/>
        <w:tabs>
          <w:tab w:val="left" w:pos="1584"/>
        </w:tabs>
        <w:rPr>
          <w:rFonts w:asciiTheme="minorHAnsi" w:eastAsiaTheme="minorEastAsia" w:hAnsiTheme="minorHAnsi" w:cstheme="minorBidi"/>
          <w:sz w:val="22"/>
          <w:szCs w:val="22"/>
        </w:rPr>
      </w:pPr>
      <w:hyperlink w:anchor="_Toc484443172" w:history="1">
        <w:r w:rsidR="00083A29" w:rsidRPr="00347B39">
          <w:rPr>
            <w:rStyle w:val="Hyperlink"/>
          </w:rPr>
          <w:t>4.1.1</w:t>
        </w:r>
        <w:r w:rsidR="00083A29" w:rsidRPr="00347B39">
          <w:rPr>
            <w:rFonts w:asciiTheme="minorHAnsi" w:eastAsiaTheme="minorEastAsia" w:hAnsiTheme="minorHAnsi" w:cstheme="minorBidi"/>
            <w:sz w:val="22"/>
            <w:szCs w:val="22"/>
          </w:rPr>
          <w:tab/>
        </w:r>
        <w:r w:rsidR="00083A29" w:rsidRPr="00347B39">
          <w:rPr>
            <w:rStyle w:val="Hyperlink"/>
          </w:rPr>
          <w:t>Proposed Requirements on All HL7 V2.x Transactions</w:t>
        </w:r>
        <w:r w:rsidR="00083A29" w:rsidRPr="00347B39">
          <w:rPr>
            <w:webHidden/>
          </w:rPr>
          <w:tab/>
        </w:r>
        <w:r w:rsidR="00D03B4C" w:rsidRPr="00347B39">
          <w:rPr>
            <w:webHidden/>
          </w:rPr>
          <w:fldChar w:fldCharType="begin"/>
        </w:r>
        <w:r w:rsidR="00083A29" w:rsidRPr="00347B39">
          <w:rPr>
            <w:webHidden/>
          </w:rPr>
          <w:instrText xml:space="preserve"> PAGEREF _Toc484443172 \h </w:instrText>
        </w:r>
        <w:r w:rsidR="00D03B4C" w:rsidRPr="00347B39">
          <w:rPr>
            <w:webHidden/>
          </w:rPr>
        </w:r>
        <w:r w:rsidR="00D03B4C" w:rsidRPr="00347B39">
          <w:rPr>
            <w:webHidden/>
          </w:rPr>
          <w:fldChar w:fldCharType="separate"/>
        </w:r>
        <w:r w:rsidR="00083A29" w:rsidRPr="00347B39">
          <w:rPr>
            <w:webHidden/>
          </w:rPr>
          <w:t>15</w:t>
        </w:r>
        <w:r w:rsidR="00D03B4C" w:rsidRPr="00347B39">
          <w:rPr>
            <w:webHidden/>
          </w:rPr>
          <w:fldChar w:fldCharType="end"/>
        </w:r>
      </w:hyperlink>
    </w:p>
    <w:p w14:paraId="5F05F370" w14:textId="77777777" w:rsidR="00083A29" w:rsidRPr="00347B39" w:rsidRDefault="00367BEE">
      <w:pPr>
        <w:pStyle w:val="TOC4"/>
        <w:tabs>
          <w:tab w:val="left" w:pos="2160"/>
        </w:tabs>
        <w:rPr>
          <w:rFonts w:asciiTheme="minorHAnsi" w:eastAsiaTheme="minorEastAsia" w:hAnsiTheme="minorHAnsi" w:cstheme="minorBidi"/>
          <w:sz w:val="22"/>
          <w:szCs w:val="22"/>
        </w:rPr>
      </w:pPr>
      <w:hyperlink w:anchor="_Toc484443173" w:history="1">
        <w:r w:rsidR="00083A29" w:rsidRPr="00347B39">
          <w:rPr>
            <w:rStyle w:val="Hyperlink"/>
          </w:rPr>
          <w:t>4.1.1.1</w:t>
        </w:r>
        <w:r w:rsidR="00083A29" w:rsidRPr="00347B39">
          <w:rPr>
            <w:rFonts w:asciiTheme="minorHAnsi" w:eastAsiaTheme="minorEastAsia" w:hAnsiTheme="minorHAnsi" w:cstheme="minorBidi"/>
            <w:sz w:val="22"/>
            <w:szCs w:val="22"/>
          </w:rPr>
          <w:tab/>
        </w:r>
        <w:r w:rsidR="00083A29" w:rsidRPr="00347B39">
          <w:rPr>
            <w:rStyle w:val="Hyperlink"/>
          </w:rPr>
          <w:t>Patient Identification Segment</w:t>
        </w:r>
        <w:r w:rsidR="00083A29" w:rsidRPr="00347B39">
          <w:rPr>
            <w:webHidden/>
          </w:rPr>
          <w:tab/>
        </w:r>
        <w:r w:rsidR="00D03B4C" w:rsidRPr="00347B39">
          <w:rPr>
            <w:webHidden/>
          </w:rPr>
          <w:fldChar w:fldCharType="begin"/>
        </w:r>
        <w:r w:rsidR="00083A29" w:rsidRPr="00347B39">
          <w:rPr>
            <w:webHidden/>
          </w:rPr>
          <w:instrText xml:space="preserve"> PAGEREF _Toc484443173 \h </w:instrText>
        </w:r>
        <w:r w:rsidR="00D03B4C" w:rsidRPr="00347B39">
          <w:rPr>
            <w:webHidden/>
          </w:rPr>
        </w:r>
        <w:r w:rsidR="00D03B4C" w:rsidRPr="00347B39">
          <w:rPr>
            <w:webHidden/>
          </w:rPr>
          <w:fldChar w:fldCharType="separate"/>
        </w:r>
        <w:r w:rsidR="00083A29" w:rsidRPr="00347B39">
          <w:rPr>
            <w:webHidden/>
          </w:rPr>
          <w:t>15</w:t>
        </w:r>
        <w:r w:rsidR="00D03B4C" w:rsidRPr="00347B39">
          <w:rPr>
            <w:webHidden/>
          </w:rPr>
          <w:fldChar w:fldCharType="end"/>
        </w:r>
      </w:hyperlink>
    </w:p>
    <w:p w14:paraId="025900C2" w14:textId="77777777" w:rsidR="00483152" w:rsidRPr="00347B39" w:rsidRDefault="00D03B4C">
      <w:pPr>
        <w:pStyle w:val="TOC1"/>
      </w:pPr>
      <w:r w:rsidRPr="00347B39">
        <w:rPr>
          <w:b/>
        </w:rPr>
        <w:fldChar w:fldCharType="end"/>
      </w:r>
    </w:p>
    <w:p w14:paraId="2B7EC9A0" w14:textId="77777777" w:rsidR="00483152" w:rsidRPr="00347B39" w:rsidRDefault="00483152" w:rsidP="00DB33A0">
      <w:pPr>
        <w:pStyle w:val="Heading1"/>
        <w:rPr>
          <w:noProof w:val="0"/>
        </w:rPr>
      </w:pPr>
      <w:bookmarkStart w:id="4" w:name="_Toc136879226"/>
      <w:bookmarkStart w:id="5" w:name="_Toc136879230"/>
      <w:bookmarkStart w:id="6" w:name="_Toc136879231"/>
      <w:bookmarkStart w:id="7" w:name="_Toc482180212"/>
      <w:bookmarkStart w:id="8" w:name="_Toc482181045"/>
      <w:bookmarkStart w:id="9" w:name="_Toc482182228"/>
      <w:bookmarkStart w:id="10" w:name="_Toc482182400"/>
      <w:bookmarkStart w:id="11" w:name="_Toc482180213"/>
      <w:bookmarkStart w:id="12" w:name="_Toc482181046"/>
      <w:bookmarkStart w:id="13" w:name="_Toc482182229"/>
      <w:bookmarkStart w:id="14" w:name="_Toc482182401"/>
      <w:bookmarkStart w:id="15" w:name="_Toc482180214"/>
      <w:bookmarkStart w:id="16" w:name="_Toc482181047"/>
      <w:bookmarkStart w:id="17" w:name="_Toc482182230"/>
      <w:bookmarkStart w:id="18" w:name="_Toc482182402"/>
      <w:bookmarkStart w:id="19" w:name="_Toc482180215"/>
      <w:bookmarkStart w:id="20" w:name="_Toc482181048"/>
      <w:bookmarkStart w:id="21" w:name="_Toc482182231"/>
      <w:bookmarkStart w:id="22" w:name="_Toc482182403"/>
      <w:bookmarkStart w:id="23" w:name="_Toc504625752"/>
      <w:bookmarkStart w:id="24" w:name="_Toc530192904"/>
      <w:bookmarkStart w:id="25" w:name="_Toc1391406"/>
      <w:bookmarkStart w:id="26" w:name="_Toc1455605"/>
      <w:bookmarkStart w:id="27" w:name="_Toc1455660"/>
      <w:bookmarkStart w:id="28" w:name="_Toc301797270"/>
      <w:bookmarkStart w:id="29" w:name="_Toc48444315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47B39">
        <w:rPr>
          <w:noProof w:val="0"/>
        </w:rPr>
        <w:lastRenderedPageBreak/>
        <w:t>Introduction</w:t>
      </w:r>
      <w:bookmarkEnd w:id="23"/>
      <w:bookmarkEnd w:id="24"/>
      <w:bookmarkEnd w:id="25"/>
      <w:bookmarkEnd w:id="26"/>
      <w:bookmarkEnd w:id="27"/>
      <w:bookmarkEnd w:id="28"/>
      <w:bookmarkEnd w:id="29"/>
    </w:p>
    <w:p w14:paraId="3A09CCFB" w14:textId="77777777" w:rsidR="009D28DD" w:rsidRPr="009D28DD" w:rsidRDefault="0011759E" w:rsidP="00B11A3C">
      <w:pPr>
        <w:pStyle w:val="BodyText"/>
        <w:rPr>
          <w:rStyle w:val="Strong"/>
          <w:b w:val="0"/>
          <w:bCs w:val="0"/>
          <w:noProof w:val="0"/>
          <w:szCs w:val="24"/>
        </w:rPr>
      </w:pPr>
      <w:bookmarkStart w:id="30" w:name="_Toc301797271"/>
      <w:r w:rsidRPr="0011759E">
        <w:rPr>
          <w:rStyle w:val="Strong"/>
          <w:b w:val="0"/>
          <w:bCs w:val="0"/>
          <w:szCs w:val="24"/>
        </w:rPr>
        <w:t>IHE PCC Patient Registration Demographic Data Capture and Exchange White Paper describes the requirements and constraints for patient demographic data that should be collected and exchanged for patient registration.</w:t>
      </w:r>
      <w:del w:id="31" w:author="Diana Warner" w:date="2017-08-09T08:45:00Z">
        <w:r w:rsidRPr="0011759E" w:rsidDel="00E830E4">
          <w:rPr>
            <w:rStyle w:val="Strong"/>
            <w:b w:val="0"/>
            <w:bCs w:val="0"/>
            <w:szCs w:val="24"/>
          </w:rPr>
          <w:delText xml:space="preserve"> However, t</w:delText>
        </w:r>
      </w:del>
      <w:ins w:id="32" w:author="Diana Warner" w:date="2017-08-09T08:45:00Z">
        <w:r w:rsidR="00E830E4">
          <w:rPr>
            <w:rStyle w:val="Strong"/>
            <w:b w:val="0"/>
            <w:bCs w:val="0"/>
            <w:szCs w:val="24"/>
          </w:rPr>
          <w:t>T</w:t>
        </w:r>
      </w:ins>
      <w:r w:rsidRPr="0011759E">
        <w:rPr>
          <w:rStyle w:val="Strong"/>
          <w:b w:val="0"/>
          <w:bCs w:val="0"/>
          <w:szCs w:val="24"/>
        </w:rPr>
        <w:t>hese data requirements may be proposed to be published as future IHE Technical Framework Volume 4 US National Extension to the IHE ITI Patient Administration Management (PAM) Profile for the message-based data exchange.</w:t>
      </w:r>
    </w:p>
    <w:p w14:paraId="25097919" w14:textId="77777777" w:rsidR="009D28DD" w:rsidRPr="009D28DD" w:rsidRDefault="009D28DD" w:rsidP="009D28DD">
      <w:pPr>
        <w:rPr>
          <w:rStyle w:val="Strong"/>
          <w:color w:val="330066"/>
        </w:rPr>
      </w:pPr>
    </w:p>
    <w:p w14:paraId="77778B98" w14:textId="77777777" w:rsidR="00401FCB" w:rsidRPr="00347B39" w:rsidRDefault="00881A36" w:rsidP="00401FCB">
      <w:pPr>
        <w:pStyle w:val="BodyText"/>
        <w:rPr>
          <w:noProof w:val="0"/>
        </w:rPr>
      </w:pPr>
      <w:r w:rsidRPr="00347B39">
        <w:rPr>
          <w:noProof w:val="0"/>
        </w:rPr>
        <w:t xml:space="preserve">In addition to patient demographic data, encounter demographics, insurance and payment data are also captured and exchanged during patient registration. </w:t>
      </w:r>
      <w:ins w:id="33" w:author="Diana Warner" w:date="2017-08-09T08:45:00Z">
        <w:r w:rsidR="00E830E4" w:rsidRPr="00E830E4">
          <w:rPr>
            <w:noProof w:val="0"/>
          </w:rPr>
          <w:t>The work flow and requirements for these data are specified in the AHIMA Patient Registration Use Case.</w:t>
        </w:r>
        <w:r w:rsidR="00E830E4">
          <w:rPr>
            <w:noProof w:val="0"/>
          </w:rPr>
          <w:t xml:space="preserve"> </w:t>
        </w:r>
      </w:ins>
      <w:r w:rsidRPr="00347B39">
        <w:rPr>
          <w:noProof w:val="0"/>
        </w:rPr>
        <w:t xml:space="preserve">We propose that the US National Extension to the IHE ITI PAM </w:t>
      </w:r>
      <w:r w:rsidR="00676D15" w:rsidRPr="00347B39">
        <w:rPr>
          <w:noProof w:val="0"/>
        </w:rPr>
        <w:t>P</w:t>
      </w:r>
      <w:r w:rsidRPr="00347B39">
        <w:rPr>
          <w:noProof w:val="0"/>
        </w:rPr>
        <w:t xml:space="preserve">rofile </w:t>
      </w:r>
      <w:r w:rsidR="008F7A23" w:rsidRPr="00347B39">
        <w:rPr>
          <w:noProof w:val="0"/>
        </w:rPr>
        <w:t xml:space="preserve">also </w:t>
      </w:r>
      <w:r w:rsidRPr="00347B39">
        <w:rPr>
          <w:noProof w:val="0"/>
        </w:rPr>
        <w:t>include</w:t>
      </w:r>
      <w:r w:rsidR="00F74ACC" w:rsidRPr="00347B39">
        <w:rPr>
          <w:noProof w:val="0"/>
        </w:rPr>
        <w:t xml:space="preserve"> detailed requirements and constraints on the</w:t>
      </w:r>
      <w:r w:rsidRPr="00347B39">
        <w:rPr>
          <w:noProof w:val="0"/>
        </w:rPr>
        <w:t>se other data elements.</w:t>
      </w:r>
    </w:p>
    <w:p w14:paraId="40334C6A" w14:textId="77777777" w:rsidR="00483152" w:rsidRPr="00347B39" w:rsidRDefault="008C442A">
      <w:pPr>
        <w:pStyle w:val="Heading2"/>
        <w:rPr>
          <w:noProof w:val="0"/>
        </w:rPr>
      </w:pPr>
      <w:bookmarkStart w:id="34" w:name="_Toc301797273"/>
      <w:bookmarkStart w:id="35" w:name="_Toc484443152"/>
      <w:bookmarkEnd w:id="30"/>
      <w:r w:rsidRPr="00347B39">
        <w:rPr>
          <w:noProof w:val="0"/>
        </w:rPr>
        <w:t xml:space="preserve">Purpose </w:t>
      </w:r>
      <w:r w:rsidR="00483152" w:rsidRPr="00347B39">
        <w:rPr>
          <w:noProof w:val="0"/>
        </w:rPr>
        <w:t>of</w:t>
      </w:r>
      <w:bookmarkEnd w:id="34"/>
      <w:r w:rsidRPr="00347B39">
        <w:rPr>
          <w:noProof w:val="0"/>
        </w:rPr>
        <w:t xml:space="preserve"> the </w:t>
      </w:r>
      <w:r w:rsidR="0032316E" w:rsidRPr="00347B39">
        <w:rPr>
          <w:noProof w:val="0"/>
        </w:rPr>
        <w:t>White Paper</w:t>
      </w:r>
      <w:bookmarkEnd w:id="35"/>
    </w:p>
    <w:p w14:paraId="0B0764A3" w14:textId="77777777" w:rsidR="0084514E" w:rsidRPr="00347B39" w:rsidRDefault="008C442A" w:rsidP="008F7A23">
      <w:pPr>
        <w:pStyle w:val="BodyText"/>
        <w:rPr>
          <w:noProof w:val="0"/>
        </w:rPr>
      </w:pPr>
      <w:r w:rsidRPr="00347B39">
        <w:rPr>
          <w:noProof w:val="0"/>
        </w:rPr>
        <w:t xml:space="preserve">This white paper is </w:t>
      </w:r>
      <w:r w:rsidR="00F74ACC" w:rsidRPr="00347B39">
        <w:rPr>
          <w:noProof w:val="0"/>
        </w:rPr>
        <w:t>focused on specifying</w:t>
      </w:r>
      <w:r w:rsidR="00DC64F4" w:rsidRPr="00347B39">
        <w:rPr>
          <w:noProof w:val="0"/>
        </w:rPr>
        <w:t xml:space="preserve"> </w:t>
      </w:r>
      <w:r w:rsidR="00F74ACC" w:rsidRPr="00347B39">
        <w:rPr>
          <w:noProof w:val="0"/>
        </w:rPr>
        <w:t xml:space="preserve">patient demographic </w:t>
      </w:r>
      <w:r w:rsidR="00DC64F4" w:rsidRPr="00347B39">
        <w:rPr>
          <w:noProof w:val="0"/>
        </w:rPr>
        <w:t>data elements that should be collected and exchanged for patient registration during an emergency visit at a healthcare organization. Th</w:t>
      </w:r>
      <w:r w:rsidR="00676D15" w:rsidRPr="00347B39">
        <w:rPr>
          <w:noProof w:val="0"/>
        </w:rPr>
        <w:t xml:space="preserve">is </w:t>
      </w:r>
      <w:r w:rsidR="006D68C1" w:rsidRPr="00347B39">
        <w:rPr>
          <w:noProof w:val="0"/>
        </w:rPr>
        <w:t xml:space="preserve">white paper </w:t>
      </w:r>
      <w:r w:rsidR="00336688" w:rsidRPr="00347B39">
        <w:rPr>
          <w:noProof w:val="0"/>
        </w:rPr>
        <w:t>provides</w:t>
      </w:r>
      <w:r w:rsidR="00B579D0" w:rsidRPr="00347B39">
        <w:rPr>
          <w:noProof w:val="0"/>
        </w:rPr>
        <w:t xml:space="preserve"> the d</w:t>
      </w:r>
      <w:r w:rsidR="00E4272A" w:rsidRPr="00347B39">
        <w:rPr>
          <w:noProof w:val="0"/>
        </w:rPr>
        <w:t>etailed requirements and constraints on the relevant HL7</w:t>
      </w:r>
      <w:r w:rsidR="0011759E" w:rsidRPr="0011759E">
        <w:rPr>
          <w:vertAlign w:val="superscript"/>
        </w:rPr>
        <w:t>®</w:t>
      </w:r>
      <w:r w:rsidR="009008FB">
        <w:rPr>
          <w:rStyle w:val="FootnoteReference"/>
          <w:noProof w:val="0"/>
        </w:rPr>
        <w:footnoteReference w:id="1"/>
      </w:r>
      <w:r w:rsidR="00E4272A" w:rsidRPr="00347B39">
        <w:rPr>
          <w:noProof w:val="0"/>
        </w:rPr>
        <w:t xml:space="preserve"> v2.5.1 segments from the </w:t>
      </w:r>
      <w:r w:rsidR="00336688" w:rsidRPr="00347B39">
        <w:rPr>
          <w:noProof w:val="0"/>
        </w:rPr>
        <w:t xml:space="preserve">IHE </w:t>
      </w:r>
      <w:r w:rsidR="00812631" w:rsidRPr="00347B39">
        <w:rPr>
          <w:noProof w:val="0"/>
        </w:rPr>
        <w:t xml:space="preserve">ITI PAM </w:t>
      </w:r>
      <w:r w:rsidR="00287E78">
        <w:rPr>
          <w:noProof w:val="0"/>
        </w:rPr>
        <w:t>Profile</w:t>
      </w:r>
      <w:r w:rsidR="00336688" w:rsidRPr="00347B39">
        <w:rPr>
          <w:noProof w:val="0"/>
        </w:rPr>
        <w:t xml:space="preserve"> for </w:t>
      </w:r>
      <w:r w:rsidR="008F7A23" w:rsidRPr="00347B39">
        <w:rPr>
          <w:noProof w:val="0"/>
        </w:rPr>
        <w:t xml:space="preserve">the </w:t>
      </w:r>
      <w:r w:rsidR="00336688" w:rsidRPr="00347B39">
        <w:rPr>
          <w:noProof w:val="0"/>
        </w:rPr>
        <w:t>patient demographic data</w:t>
      </w:r>
      <w:r w:rsidR="00DC64F4" w:rsidRPr="00347B39">
        <w:rPr>
          <w:noProof w:val="0"/>
        </w:rPr>
        <w:t>.</w:t>
      </w:r>
    </w:p>
    <w:p w14:paraId="35AC8ACC" w14:textId="77777777" w:rsidR="00483152" w:rsidRPr="00347B39" w:rsidRDefault="008C442A">
      <w:pPr>
        <w:pStyle w:val="Heading2"/>
        <w:rPr>
          <w:noProof w:val="0"/>
        </w:rPr>
      </w:pPr>
      <w:bookmarkStart w:id="36" w:name="_Toc473170357"/>
      <w:bookmarkStart w:id="37" w:name="_Toc504625754"/>
      <w:bookmarkStart w:id="38" w:name="_Toc530192906"/>
      <w:bookmarkStart w:id="39" w:name="_Toc1391408"/>
      <w:bookmarkStart w:id="40" w:name="_Toc1455607"/>
      <w:bookmarkStart w:id="41" w:name="_Toc1455662"/>
      <w:bookmarkStart w:id="42" w:name="_Toc301797274"/>
      <w:bookmarkStart w:id="43" w:name="_Toc484443153"/>
      <w:r w:rsidRPr="00347B39">
        <w:rPr>
          <w:noProof w:val="0"/>
        </w:rPr>
        <w:t xml:space="preserve">Intended </w:t>
      </w:r>
      <w:r w:rsidR="00483152" w:rsidRPr="00347B39">
        <w:rPr>
          <w:noProof w:val="0"/>
        </w:rPr>
        <w:t>Audience</w:t>
      </w:r>
      <w:bookmarkEnd w:id="36"/>
      <w:bookmarkEnd w:id="37"/>
      <w:bookmarkEnd w:id="38"/>
      <w:bookmarkEnd w:id="39"/>
      <w:bookmarkEnd w:id="40"/>
      <w:bookmarkEnd w:id="41"/>
      <w:bookmarkEnd w:id="42"/>
      <w:bookmarkEnd w:id="43"/>
    </w:p>
    <w:p w14:paraId="375575D3" w14:textId="77777777" w:rsidR="0084514E" w:rsidRPr="00347B39" w:rsidRDefault="002962B9" w:rsidP="008F7A23">
      <w:pPr>
        <w:pStyle w:val="BodyText"/>
        <w:rPr>
          <w:noProof w:val="0"/>
        </w:rPr>
      </w:pPr>
      <w:bookmarkStart w:id="44" w:name="_Toc473170359"/>
      <w:bookmarkStart w:id="45" w:name="_Toc504625756"/>
      <w:bookmarkStart w:id="46" w:name="_Toc530192908"/>
      <w:bookmarkStart w:id="47" w:name="_Toc1391410"/>
      <w:bookmarkStart w:id="48" w:name="_Toc1455609"/>
      <w:bookmarkStart w:id="49" w:name="_Toc1455664"/>
      <w:r w:rsidRPr="00347B39">
        <w:rPr>
          <w:noProof w:val="0"/>
        </w:rPr>
        <w:t xml:space="preserve">The intended audience </w:t>
      </w:r>
      <w:r w:rsidR="008C442A" w:rsidRPr="00347B39">
        <w:rPr>
          <w:noProof w:val="0"/>
        </w:rPr>
        <w:t xml:space="preserve">of the IHE </w:t>
      </w:r>
      <w:r w:rsidR="00DC64F4" w:rsidRPr="00347B39">
        <w:rPr>
          <w:noProof w:val="0"/>
        </w:rPr>
        <w:t>PCC</w:t>
      </w:r>
      <w:r w:rsidR="008C442A" w:rsidRPr="00347B39">
        <w:rPr>
          <w:noProof w:val="0"/>
        </w:rPr>
        <w:t xml:space="preserve"> </w:t>
      </w:r>
      <w:r w:rsidR="00DC64F4" w:rsidRPr="00347B39">
        <w:rPr>
          <w:noProof w:val="0"/>
        </w:rPr>
        <w:t>Patient Registration Demographics Capture</w:t>
      </w:r>
      <w:r w:rsidR="00336688" w:rsidRPr="00347B39">
        <w:rPr>
          <w:noProof w:val="0"/>
        </w:rPr>
        <w:t xml:space="preserve"> and Exchange w</w:t>
      </w:r>
      <w:r w:rsidR="008C442A" w:rsidRPr="00347B39">
        <w:rPr>
          <w:noProof w:val="0"/>
        </w:rPr>
        <w:t xml:space="preserve">hite </w:t>
      </w:r>
      <w:r w:rsidR="00336688" w:rsidRPr="00347B39">
        <w:rPr>
          <w:noProof w:val="0"/>
        </w:rPr>
        <w:t>p</w:t>
      </w:r>
      <w:r w:rsidR="008C442A" w:rsidRPr="00347B39">
        <w:rPr>
          <w:noProof w:val="0"/>
        </w:rPr>
        <w:t>aper</w:t>
      </w:r>
      <w:r w:rsidRPr="00347B39">
        <w:rPr>
          <w:noProof w:val="0"/>
        </w:rPr>
        <w:t xml:space="preserve"> is:</w:t>
      </w:r>
    </w:p>
    <w:p w14:paraId="6495DE97" w14:textId="77777777" w:rsidR="0011759E" w:rsidRDefault="00CB3D3F" w:rsidP="0011759E">
      <w:pPr>
        <w:pStyle w:val="ListBullet2"/>
      </w:pPr>
      <w:r w:rsidRPr="00347B39">
        <w:t xml:space="preserve">IT departments of healthcare institutions </w:t>
      </w:r>
    </w:p>
    <w:p w14:paraId="648936DF" w14:textId="77777777" w:rsidR="0011759E" w:rsidRDefault="00CB3D3F" w:rsidP="0011759E">
      <w:pPr>
        <w:pStyle w:val="ListBullet2"/>
      </w:pPr>
      <w:r w:rsidRPr="00347B39">
        <w:t>Technical staff of vendors participating in the IHE initiative</w:t>
      </w:r>
    </w:p>
    <w:p w14:paraId="7F0AF80D" w14:textId="77777777" w:rsidR="0011759E" w:rsidRDefault="00CB3D3F" w:rsidP="0011759E">
      <w:pPr>
        <w:pStyle w:val="ListBullet2"/>
      </w:pPr>
      <w:r w:rsidRPr="00347B39">
        <w:t>Experts involved in standards development</w:t>
      </w:r>
    </w:p>
    <w:p w14:paraId="62DB1244" w14:textId="77777777" w:rsidR="0011759E" w:rsidRDefault="00CB3D3F" w:rsidP="0011759E">
      <w:pPr>
        <w:pStyle w:val="ListBullet2"/>
      </w:pPr>
      <w:r w:rsidRPr="00347B39">
        <w:t>Those interested in integrating healthcare information systems and workflows</w:t>
      </w:r>
      <w:bookmarkStart w:id="50" w:name="_Toc473170360"/>
      <w:bookmarkStart w:id="51" w:name="_Toc504625758"/>
      <w:bookmarkStart w:id="52" w:name="_Toc530192910"/>
      <w:bookmarkStart w:id="53" w:name="_Toc1391412"/>
      <w:bookmarkStart w:id="54" w:name="_Toc1455611"/>
      <w:bookmarkStart w:id="55" w:name="_Toc1455666"/>
      <w:bookmarkStart w:id="56" w:name="_Toc301797276"/>
      <w:bookmarkEnd w:id="44"/>
      <w:bookmarkEnd w:id="45"/>
      <w:bookmarkEnd w:id="46"/>
      <w:bookmarkEnd w:id="47"/>
      <w:bookmarkEnd w:id="48"/>
      <w:bookmarkEnd w:id="49"/>
    </w:p>
    <w:p w14:paraId="0958AB2D" w14:textId="77777777" w:rsidR="008A5CC8" w:rsidRPr="00347B39" w:rsidRDefault="00437719">
      <w:pPr>
        <w:pStyle w:val="Heading1"/>
        <w:rPr>
          <w:noProof w:val="0"/>
        </w:rPr>
      </w:pPr>
      <w:bookmarkStart w:id="57" w:name="_Toc484429439"/>
      <w:bookmarkStart w:id="58" w:name="_Toc484443154"/>
      <w:bookmarkStart w:id="59" w:name="_Toc484429440"/>
      <w:bookmarkStart w:id="60" w:name="_Toc484443155"/>
      <w:bookmarkStart w:id="61" w:name="_Toc484429441"/>
      <w:bookmarkStart w:id="62" w:name="_Toc484443156"/>
      <w:bookmarkStart w:id="63" w:name="_Toc484429442"/>
      <w:bookmarkStart w:id="64" w:name="_Toc484443157"/>
      <w:bookmarkStart w:id="65" w:name="_Toc484429443"/>
      <w:bookmarkStart w:id="66" w:name="_Toc484443158"/>
      <w:bookmarkStart w:id="67" w:name="_Toc484429444"/>
      <w:bookmarkStart w:id="68" w:name="_Toc484443159"/>
      <w:bookmarkStart w:id="69" w:name="_Toc48444316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347B39">
        <w:rPr>
          <w:noProof w:val="0"/>
        </w:rPr>
        <w:lastRenderedPageBreak/>
        <w:t>Patient Registration</w:t>
      </w:r>
      <w:bookmarkEnd w:id="69"/>
    </w:p>
    <w:p w14:paraId="29AB831D" w14:textId="77777777" w:rsidR="0084514E" w:rsidRPr="00347B39" w:rsidRDefault="008A5CC8" w:rsidP="008F7A23">
      <w:pPr>
        <w:pStyle w:val="Heading2"/>
        <w:rPr>
          <w:noProof w:val="0"/>
        </w:rPr>
      </w:pPr>
      <w:bookmarkStart w:id="70" w:name="_Toc484443161"/>
      <w:r w:rsidRPr="00347B39">
        <w:rPr>
          <w:noProof w:val="0"/>
        </w:rPr>
        <w:t>Overview</w:t>
      </w:r>
      <w:bookmarkEnd w:id="70"/>
    </w:p>
    <w:p w14:paraId="33D1B7FE" w14:textId="77777777" w:rsidR="009320B6" w:rsidRPr="00347B39" w:rsidRDefault="00437719" w:rsidP="00437719">
      <w:pPr>
        <w:pStyle w:val="BodyText"/>
        <w:rPr>
          <w:noProof w:val="0"/>
        </w:rPr>
      </w:pPr>
      <w:r w:rsidRPr="00347B39">
        <w:rPr>
          <w:noProof w:val="0"/>
        </w:rPr>
        <w:t xml:space="preserve">Patient Registration is the process of checking-in a person to initiate the episode of care. Patient registration takes place in various healthcare settings and at the various functions of the episode of care. The Registration Department, Patient Access, Admitting Departments, Call Centers, or Online Scheduling Services, </w:t>
      </w:r>
      <w:r w:rsidR="00A73A93" w:rsidRPr="00347B39">
        <w:rPr>
          <w:noProof w:val="0"/>
        </w:rPr>
        <w:t>are</w:t>
      </w:r>
      <w:r w:rsidRPr="00347B39">
        <w:rPr>
          <w:noProof w:val="0"/>
        </w:rPr>
        <w:t xml:space="preserve"> responsible for management of patient registration activities. In some emergent situations when the identity of a patient is unknown, for example, trauma </w:t>
      </w:r>
      <w:del w:id="71" w:author="Diana Warner" w:date="2017-07-24T13:41:00Z">
        <w:r w:rsidRPr="00347B39" w:rsidDel="00C52869">
          <w:rPr>
            <w:noProof w:val="0"/>
          </w:rPr>
          <w:delText xml:space="preserve">unknown </w:delText>
        </w:r>
      </w:del>
      <w:r w:rsidRPr="00347B39">
        <w:rPr>
          <w:noProof w:val="0"/>
        </w:rPr>
        <w:t xml:space="preserve">patient, unconscious patient, patient with acute condition (stroke, heart attack), child who was brought </w:t>
      </w:r>
      <w:del w:id="72" w:author="Diana Warner" w:date="2017-07-24T13:43:00Z">
        <w:r w:rsidRPr="00347B39" w:rsidDel="00C52869">
          <w:rPr>
            <w:noProof w:val="0"/>
          </w:rPr>
          <w:delText xml:space="preserve">up </w:delText>
        </w:r>
      </w:del>
      <w:r w:rsidRPr="00347B39">
        <w:rPr>
          <w:noProof w:val="0"/>
        </w:rPr>
        <w:t xml:space="preserve">to the emergency department without a representative, patient registration can be conducted by other authorized staff, e.g., clinicians. In some cases, pre-registration may take place prior to the actual registration process at the healthcare organization. </w:t>
      </w:r>
      <w:r w:rsidR="009320B6" w:rsidRPr="00347B39">
        <w:rPr>
          <w:noProof w:val="0"/>
        </w:rPr>
        <w:t xml:space="preserve">Pre-registration may happen as a part of emergency management service (EMS) transport of the patient, </w:t>
      </w:r>
      <w:del w:id="73" w:author="Diana Warner" w:date="2017-08-07T12:55:00Z">
        <w:r w:rsidR="009320B6" w:rsidRPr="00347B39" w:rsidDel="00AE5E64">
          <w:rPr>
            <w:noProof w:val="0"/>
          </w:rPr>
          <w:delText xml:space="preserve">pre-registration of the patient </w:delText>
        </w:r>
      </w:del>
      <w:r w:rsidR="009320B6" w:rsidRPr="00347B39">
        <w:rPr>
          <w:noProof w:val="0"/>
        </w:rPr>
        <w:t>before arriving to the emergency department, scheduling a procedure prior to the episode of care and/or a follow-up visit, etc.</w:t>
      </w:r>
    </w:p>
    <w:p w14:paraId="0F8C578E" w14:textId="77777777" w:rsidR="00437719" w:rsidRPr="00347B39" w:rsidRDefault="00437719" w:rsidP="00437719">
      <w:pPr>
        <w:pStyle w:val="BodyText"/>
        <w:rPr>
          <w:noProof w:val="0"/>
        </w:rPr>
      </w:pPr>
      <w:r w:rsidRPr="00347B39">
        <w:rPr>
          <w:noProof w:val="0"/>
        </w:rPr>
        <w:t xml:space="preserve">During the patient registration, insurance verification and pre-authorization may take place. In this case, </w:t>
      </w:r>
      <w:ins w:id="74" w:author="Diana Warner" w:date="2017-08-03T11:22:00Z">
        <w:r w:rsidR="00544669">
          <w:rPr>
            <w:noProof w:val="0"/>
          </w:rPr>
          <w:t xml:space="preserve">an </w:t>
        </w:r>
      </w:ins>
      <w:r w:rsidRPr="00347B39">
        <w:rPr>
          <w:noProof w:val="0"/>
        </w:rPr>
        <w:t xml:space="preserve">insurance verifier is involved in verifying payment information as a part of the patient registration process. </w:t>
      </w:r>
    </w:p>
    <w:p w14:paraId="1607929E" w14:textId="77777777" w:rsidR="00437719" w:rsidRPr="00347B39" w:rsidRDefault="00437719" w:rsidP="00437719">
      <w:pPr>
        <w:pStyle w:val="BodyText"/>
        <w:rPr>
          <w:noProof w:val="0"/>
        </w:rPr>
      </w:pPr>
      <w:r w:rsidRPr="00347B39">
        <w:rPr>
          <w:noProof w:val="0"/>
        </w:rPr>
        <w:t>Patient registration information is provided by the patient</w:t>
      </w:r>
      <w:r w:rsidR="00A73A93" w:rsidRPr="00347B39">
        <w:rPr>
          <w:noProof w:val="0"/>
        </w:rPr>
        <w:t xml:space="preserve"> </w:t>
      </w:r>
      <w:r w:rsidRPr="00347B39">
        <w:rPr>
          <w:noProof w:val="0"/>
        </w:rPr>
        <w:t>and</w:t>
      </w:r>
      <w:r w:rsidR="00A73A93" w:rsidRPr="00347B39">
        <w:rPr>
          <w:noProof w:val="0"/>
        </w:rPr>
        <w:t>/</w:t>
      </w:r>
      <w:r w:rsidRPr="00347B39">
        <w:rPr>
          <w:noProof w:val="0"/>
        </w:rPr>
        <w:t>or by the</w:t>
      </w:r>
      <w:ins w:id="75" w:author="Diana Warner" w:date="2017-08-03T11:22:00Z">
        <w:r w:rsidR="00544669">
          <w:rPr>
            <w:noProof w:val="0"/>
          </w:rPr>
          <w:t xml:space="preserve"> </w:t>
        </w:r>
        <w:r w:rsidR="00544669" w:rsidRPr="00544669">
          <w:rPr>
            <w:noProof w:val="0"/>
          </w:rPr>
          <w:t>patient’s</w:t>
        </w:r>
      </w:ins>
      <w:r w:rsidRPr="00347B39">
        <w:rPr>
          <w:noProof w:val="0"/>
        </w:rPr>
        <w:t xml:space="preserve"> designated (authorized, legal)</w:t>
      </w:r>
      <w:del w:id="76" w:author="Diana Warner" w:date="2017-08-03T11:22:00Z">
        <w:r w:rsidRPr="00347B39" w:rsidDel="00544669">
          <w:rPr>
            <w:noProof w:val="0"/>
          </w:rPr>
          <w:delText xml:space="preserve"> patient’s</w:delText>
        </w:r>
      </w:del>
      <w:r w:rsidRPr="00347B39">
        <w:rPr>
          <w:noProof w:val="0"/>
        </w:rPr>
        <w:t xml:space="preserve"> representative (guardian) (parent, caregiver, decision-maker, etc.) to the registration staff. Information may also be received/uploaded from various data sources, e.g., Electronic Health Record (EHR) systems, Payor systems, Health Information Exchanges (HIE).</w:t>
      </w:r>
    </w:p>
    <w:p w14:paraId="3B907B6F" w14:textId="77777777" w:rsidR="00437719" w:rsidRPr="00347B39" w:rsidRDefault="00437719" w:rsidP="00437719">
      <w:pPr>
        <w:pStyle w:val="BodyText"/>
        <w:rPr>
          <w:noProof w:val="0"/>
        </w:rPr>
      </w:pPr>
      <w:r w:rsidRPr="00347B39">
        <w:rPr>
          <w:noProof w:val="0"/>
        </w:rPr>
        <w:t xml:space="preserve">The patient registration information can be provided verbally, via facility registration portal/kiosk, or phone interview. </w:t>
      </w:r>
    </w:p>
    <w:p w14:paraId="30DC2878" w14:textId="77777777" w:rsidR="00437719" w:rsidRPr="00347B39" w:rsidRDefault="00437719" w:rsidP="00437719">
      <w:pPr>
        <w:pStyle w:val="BodyText"/>
        <w:rPr>
          <w:noProof w:val="0"/>
        </w:rPr>
      </w:pPr>
      <w:r w:rsidRPr="00347B39">
        <w:rPr>
          <w:noProof w:val="0"/>
        </w:rPr>
        <w:t xml:space="preserve">Information collected at the registration initiates the creation of a new episode of care record. This information will be further used at the next functions of the episode of care (triage/assessment, testing, treatment, medication management and discharge/transfer). </w:t>
      </w:r>
    </w:p>
    <w:p w14:paraId="09094097" w14:textId="77777777" w:rsidR="00C7263A" w:rsidRDefault="00C7263A" w:rsidP="00437719">
      <w:pPr>
        <w:pStyle w:val="BodyText"/>
        <w:rPr>
          <w:ins w:id="77" w:author="Diana Warner" w:date="2017-07-24T12:49:00Z"/>
          <w:noProof w:val="0"/>
        </w:rPr>
      </w:pPr>
    </w:p>
    <w:p w14:paraId="42FF8EC9" w14:textId="77777777" w:rsidR="00437719" w:rsidRPr="00347B39" w:rsidDel="00C7263A" w:rsidRDefault="00437719" w:rsidP="00437719">
      <w:pPr>
        <w:pStyle w:val="BodyText"/>
        <w:rPr>
          <w:del w:id="78" w:author="Diana Warner" w:date="2017-07-24T12:51:00Z"/>
          <w:noProof w:val="0"/>
        </w:rPr>
      </w:pPr>
      <w:r w:rsidRPr="00347B39">
        <w:rPr>
          <w:noProof w:val="0"/>
        </w:rPr>
        <w:t xml:space="preserve">The </w:t>
      </w:r>
      <w:commentRangeStart w:id="79"/>
      <w:r w:rsidRPr="00347B39">
        <w:rPr>
          <w:noProof w:val="0"/>
        </w:rPr>
        <w:t xml:space="preserve">following </w:t>
      </w:r>
      <w:commentRangeEnd w:id="79"/>
      <w:r w:rsidR="00A15431">
        <w:rPr>
          <w:rStyle w:val="CommentReference"/>
          <w:noProof w:val="0"/>
        </w:rPr>
        <w:commentReference w:id="79"/>
      </w:r>
      <w:r w:rsidRPr="00347B39">
        <w:rPr>
          <w:noProof w:val="0"/>
        </w:rPr>
        <w:t>is the list of scenarios that involve patient registration</w:t>
      </w:r>
      <w:ins w:id="80" w:author="Diana Warner" w:date="2017-08-07T13:02:00Z">
        <w:r w:rsidR="00AE5E64">
          <w:rPr>
            <w:noProof w:val="0"/>
          </w:rPr>
          <w:t xml:space="preserve"> and exchange of visit information.</w:t>
        </w:r>
      </w:ins>
      <w:del w:id="81" w:author="Diana Warner" w:date="2017-07-24T12:51:00Z">
        <w:r w:rsidRPr="00347B39" w:rsidDel="00C7263A">
          <w:rPr>
            <w:noProof w:val="0"/>
          </w:rPr>
          <w:delText>:</w:delText>
        </w:r>
      </w:del>
    </w:p>
    <w:p w14:paraId="61159C1F" w14:textId="77777777" w:rsidR="0011759E" w:rsidRDefault="00437719" w:rsidP="00A15431">
      <w:pPr>
        <w:pStyle w:val="ListNumber2"/>
        <w:numPr>
          <w:ilvl w:val="0"/>
          <w:numId w:val="145"/>
        </w:numPr>
      </w:pPr>
      <w:r w:rsidRPr="00347B39">
        <w:t xml:space="preserve">Emergency </w:t>
      </w:r>
      <w:del w:id="82" w:author="Diana Warner" w:date="2017-07-24T12:52:00Z">
        <w:r w:rsidRPr="00347B39" w:rsidDel="00C7263A">
          <w:delText>department</w:delText>
        </w:r>
      </w:del>
      <w:ins w:id="83" w:author="Diana Warner" w:date="2017-07-24T12:52:00Z">
        <w:r w:rsidR="00C7263A">
          <w:t>D</w:t>
        </w:r>
        <w:r w:rsidR="00C7263A" w:rsidRPr="00347B39">
          <w:t>epartment</w:t>
        </w:r>
        <w:r w:rsidR="00C7263A">
          <w:t xml:space="preserve"> </w:t>
        </w:r>
      </w:ins>
      <w:r w:rsidR="00A73A93" w:rsidRPr="00347B39">
        <w:t>(ED)</w:t>
      </w:r>
      <w:r w:rsidRPr="00347B39">
        <w:t xml:space="preserve"> visit: </w:t>
      </w:r>
    </w:p>
    <w:p w14:paraId="151328B5" w14:textId="77777777" w:rsidR="0011759E" w:rsidRDefault="00437719" w:rsidP="0011759E">
      <w:pPr>
        <w:pStyle w:val="ListNumber3"/>
      </w:pPr>
      <w:r w:rsidRPr="00347B39">
        <w:t>Registration of walk-in/patient presentation in ED</w:t>
      </w:r>
    </w:p>
    <w:p w14:paraId="1B0D5A42" w14:textId="77777777" w:rsidR="0011759E" w:rsidRDefault="00437719" w:rsidP="0011759E">
      <w:pPr>
        <w:pStyle w:val="ListNumber3"/>
      </w:pPr>
      <w:r w:rsidRPr="00347B39">
        <w:t>Registration initiated/conducted by clinicians for life threatening situations</w:t>
      </w:r>
    </w:p>
    <w:p w14:paraId="6A4C59C9" w14:textId="77777777" w:rsidR="0011759E" w:rsidRDefault="00437719" w:rsidP="0011759E">
      <w:pPr>
        <w:pStyle w:val="ListNumber3"/>
      </w:pPr>
      <w:r w:rsidRPr="00347B39">
        <w:t>Registration for diagnostic testing during ED stay</w:t>
      </w:r>
    </w:p>
    <w:p w14:paraId="0E1D5C9F" w14:textId="77777777" w:rsidR="0011759E" w:rsidRDefault="00437719" w:rsidP="0011759E">
      <w:pPr>
        <w:pStyle w:val="ListNumber3"/>
      </w:pPr>
      <w:r w:rsidRPr="00347B39">
        <w:t xml:space="preserve">Registration for medication administration </w:t>
      </w:r>
    </w:p>
    <w:p w14:paraId="1777091F" w14:textId="77777777" w:rsidR="0011759E" w:rsidRDefault="00437719" w:rsidP="0011759E">
      <w:pPr>
        <w:pStyle w:val="ListNumber3"/>
      </w:pPr>
      <w:r w:rsidRPr="00347B39">
        <w:t xml:space="preserve">Registration for pre-admission of patients into the hospital </w:t>
      </w:r>
    </w:p>
    <w:p w14:paraId="4CA59712" w14:textId="77777777" w:rsidR="0011759E" w:rsidRDefault="00AE5E64" w:rsidP="0011759E">
      <w:pPr>
        <w:pStyle w:val="ListNumber3"/>
      </w:pPr>
      <w:ins w:id="84" w:author="Diana Warner" w:date="2017-08-07T13:00:00Z">
        <w:r>
          <w:t xml:space="preserve">Sending </w:t>
        </w:r>
      </w:ins>
      <w:del w:id="85" w:author="Diana Warner" w:date="2017-08-07T13:00:00Z">
        <w:r w:rsidR="00437719" w:rsidRPr="00347B39" w:rsidDel="00AE5E64">
          <w:delText>R</w:delText>
        </w:r>
      </w:del>
      <w:del w:id="86" w:author="Diana Warner" w:date="2017-08-07T13:01:00Z">
        <w:r w:rsidR="00437719" w:rsidRPr="00347B39" w:rsidDel="00AE5E64">
          <w:delText>egistration</w:delText>
        </w:r>
      </w:del>
      <w:ins w:id="87" w:author="Diana Warner" w:date="2017-08-07T13:01:00Z">
        <w:r>
          <w:t>visit</w:t>
        </w:r>
      </w:ins>
      <w:ins w:id="88" w:author="Diana Warner" w:date="2017-08-07T13:00:00Z">
        <w:r>
          <w:t xml:space="preserve"> information</w:t>
        </w:r>
      </w:ins>
      <w:r w:rsidR="00437719" w:rsidRPr="00347B39">
        <w:t xml:space="preserve"> for follow-up care</w:t>
      </w:r>
    </w:p>
    <w:p w14:paraId="07A158D9" w14:textId="77777777" w:rsidR="0011759E" w:rsidRDefault="00437719" w:rsidP="0011759E">
      <w:pPr>
        <w:pStyle w:val="ListNumber2"/>
        <w:numPr>
          <w:ilvl w:val="0"/>
          <w:numId w:val="145"/>
        </w:numPr>
      </w:pPr>
      <w:r w:rsidRPr="00347B39">
        <w:t xml:space="preserve">In-patient setting visit (hospitals): </w:t>
      </w:r>
    </w:p>
    <w:p w14:paraId="53DA1F00" w14:textId="77777777" w:rsidR="0011759E" w:rsidRDefault="00437719" w:rsidP="0011759E">
      <w:pPr>
        <w:pStyle w:val="ListNumber3"/>
        <w:numPr>
          <w:ilvl w:val="0"/>
          <w:numId w:val="149"/>
        </w:numPr>
      </w:pPr>
      <w:r w:rsidRPr="00347B39">
        <w:lastRenderedPageBreak/>
        <w:t>Registration for planned admission</w:t>
      </w:r>
    </w:p>
    <w:p w14:paraId="71E4163E" w14:textId="77777777" w:rsidR="0011759E" w:rsidRDefault="00437719" w:rsidP="0011759E">
      <w:pPr>
        <w:pStyle w:val="ListNumber3"/>
        <w:numPr>
          <w:ilvl w:val="0"/>
          <w:numId w:val="149"/>
        </w:numPr>
      </w:pPr>
      <w:r w:rsidRPr="00347B39">
        <w:t>Registration for unplanned admission</w:t>
      </w:r>
    </w:p>
    <w:p w14:paraId="56364128" w14:textId="77777777" w:rsidR="0011759E" w:rsidRDefault="00437719" w:rsidP="0011759E">
      <w:pPr>
        <w:pStyle w:val="ListNumber3"/>
        <w:numPr>
          <w:ilvl w:val="0"/>
          <w:numId w:val="149"/>
        </w:numPr>
      </w:pPr>
      <w:r w:rsidRPr="00347B39">
        <w:t>Registration for diagnostic testing during hospital stay</w:t>
      </w:r>
    </w:p>
    <w:p w14:paraId="7A6E8673" w14:textId="77777777" w:rsidR="0011759E" w:rsidRDefault="00437719" w:rsidP="0011759E">
      <w:pPr>
        <w:pStyle w:val="ListNumber3"/>
        <w:numPr>
          <w:ilvl w:val="0"/>
          <w:numId w:val="149"/>
        </w:numPr>
      </w:pPr>
      <w:r w:rsidRPr="00347B39">
        <w:t>Registration for medication administration</w:t>
      </w:r>
    </w:p>
    <w:p w14:paraId="7D28F1B2" w14:textId="77777777" w:rsidR="0011759E" w:rsidRDefault="00437719" w:rsidP="0011759E">
      <w:pPr>
        <w:pStyle w:val="ListNumber3"/>
        <w:numPr>
          <w:ilvl w:val="0"/>
          <w:numId w:val="149"/>
        </w:numPr>
      </w:pPr>
      <w:r w:rsidRPr="00347B39">
        <w:t>Registration for treatment during hospital stay  </w:t>
      </w:r>
    </w:p>
    <w:p w14:paraId="26CD26B0" w14:textId="77777777" w:rsidR="0011759E" w:rsidRDefault="00437719" w:rsidP="0011759E">
      <w:pPr>
        <w:pStyle w:val="ListNumber3"/>
        <w:numPr>
          <w:ilvl w:val="0"/>
          <w:numId w:val="149"/>
        </w:numPr>
      </w:pPr>
      <w:r w:rsidRPr="00347B39">
        <w:t>Registration/Scheduling for post-acute care follow-up</w:t>
      </w:r>
    </w:p>
    <w:p w14:paraId="2751EC81" w14:textId="77777777" w:rsidR="0084514E" w:rsidRPr="00347B39" w:rsidRDefault="00437719" w:rsidP="008F7A23">
      <w:pPr>
        <w:pStyle w:val="BodyText"/>
        <w:numPr>
          <w:ilvl w:val="0"/>
          <w:numId w:val="58"/>
        </w:numPr>
        <w:tabs>
          <w:tab w:val="clear" w:pos="720"/>
          <w:tab w:val="num" w:pos="360"/>
        </w:tabs>
        <w:spacing w:before="0"/>
        <w:ind w:left="360"/>
        <w:rPr>
          <w:noProof w:val="0"/>
        </w:rPr>
      </w:pPr>
      <w:r w:rsidRPr="00347B39">
        <w:rPr>
          <w:noProof w:val="0"/>
        </w:rPr>
        <w:t>Out-patient setting visit:</w:t>
      </w:r>
    </w:p>
    <w:p w14:paraId="0CEADE0B" w14:textId="77777777" w:rsidR="0011759E" w:rsidRDefault="00437719" w:rsidP="0011759E">
      <w:pPr>
        <w:pStyle w:val="ListNumber3"/>
        <w:numPr>
          <w:ilvl w:val="0"/>
          <w:numId w:val="150"/>
        </w:numPr>
      </w:pPr>
      <w:r w:rsidRPr="00347B39">
        <w:t xml:space="preserve">Registration for walk-in/patient presentation </w:t>
      </w:r>
    </w:p>
    <w:p w14:paraId="295502EC" w14:textId="77777777" w:rsidR="0011759E" w:rsidRDefault="00437719" w:rsidP="0011759E">
      <w:pPr>
        <w:pStyle w:val="ListNumber3"/>
      </w:pPr>
      <w:r w:rsidRPr="00347B39">
        <w:t>Registration/Scheduling for planned visit  </w:t>
      </w:r>
    </w:p>
    <w:p w14:paraId="3D5DD0AE" w14:textId="77777777" w:rsidR="0011759E" w:rsidRDefault="00437719" w:rsidP="0011759E">
      <w:pPr>
        <w:pStyle w:val="ListNumber3"/>
      </w:pPr>
      <w:r w:rsidRPr="00347B39">
        <w:t>Registration/Scheduling for diagnostic testing (during the visit, and after the visit)</w:t>
      </w:r>
    </w:p>
    <w:p w14:paraId="531B7ED9" w14:textId="77777777" w:rsidR="0011759E" w:rsidRDefault="00437719" w:rsidP="0011759E">
      <w:pPr>
        <w:pStyle w:val="ListNumber3"/>
      </w:pPr>
      <w:r w:rsidRPr="00347B39">
        <w:t>Registration/Scheduling for treatment</w:t>
      </w:r>
      <w:ins w:id="89" w:author="Diana Warner" w:date="2017-07-24T13:03:00Z">
        <w:r w:rsidR="00A15431">
          <w:t xml:space="preserve"> including observation </w:t>
        </w:r>
      </w:ins>
      <w:ins w:id="90" w:author="Diana Warner" w:date="2017-07-24T13:04:00Z">
        <w:r w:rsidR="00A15431">
          <w:t>services</w:t>
        </w:r>
      </w:ins>
      <w:r w:rsidRPr="00347B39">
        <w:t xml:space="preserve"> (during the visit, and after the visit)</w:t>
      </w:r>
    </w:p>
    <w:p w14:paraId="60DE2A4A" w14:textId="77777777" w:rsidR="0011759E" w:rsidRDefault="00437719" w:rsidP="0011759E">
      <w:pPr>
        <w:pStyle w:val="ListNumber3"/>
      </w:pPr>
      <w:r w:rsidRPr="00347B39">
        <w:t>Registration for medication administration</w:t>
      </w:r>
    </w:p>
    <w:p w14:paraId="46094275" w14:textId="77777777" w:rsidR="00C7263A" w:rsidRPr="0011759E" w:rsidRDefault="00437719" w:rsidP="0011759E">
      <w:pPr>
        <w:pStyle w:val="ListNumber3"/>
      </w:pPr>
      <w:r w:rsidRPr="00347B39">
        <w:t>Registration for post-visit follow-up</w:t>
      </w:r>
    </w:p>
    <w:p w14:paraId="6C4759B8" w14:textId="77777777" w:rsidR="00437719" w:rsidRPr="00347B39" w:rsidRDefault="00437719" w:rsidP="00437719">
      <w:pPr>
        <w:pStyle w:val="BodyText"/>
        <w:rPr>
          <w:noProof w:val="0"/>
        </w:rPr>
      </w:pPr>
      <w:r w:rsidRPr="00347B39">
        <w:rPr>
          <w:noProof w:val="0"/>
        </w:rPr>
        <w:t>Th</w:t>
      </w:r>
      <w:r w:rsidR="00812631" w:rsidRPr="00347B39">
        <w:rPr>
          <w:noProof w:val="0"/>
        </w:rPr>
        <w:t>is white paper focuses</w:t>
      </w:r>
      <w:r w:rsidRPr="00347B39">
        <w:rPr>
          <w:noProof w:val="0"/>
        </w:rPr>
        <w:t xml:space="preserve"> on </w:t>
      </w:r>
      <w:r w:rsidR="00CB3D3F" w:rsidRPr="00347B39">
        <w:rPr>
          <w:b/>
          <w:noProof w:val="0"/>
        </w:rPr>
        <w:t xml:space="preserve">Scenario A1: Registration of Walk-in/Patient Presentation in ED. </w:t>
      </w:r>
    </w:p>
    <w:p w14:paraId="0849D22C" w14:textId="77777777" w:rsidR="00483152" w:rsidRPr="00347B39" w:rsidRDefault="00437719">
      <w:pPr>
        <w:pStyle w:val="Heading2"/>
        <w:rPr>
          <w:noProof w:val="0"/>
        </w:rPr>
      </w:pPr>
      <w:bookmarkStart w:id="91" w:name="_Toc482180221"/>
      <w:bookmarkStart w:id="92" w:name="_Toc482181054"/>
      <w:bookmarkStart w:id="93" w:name="_Toc482182237"/>
      <w:bookmarkStart w:id="94" w:name="_Toc482182409"/>
      <w:bookmarkStart w:id="95" w:name="_Toc482180222"/>
      <w:bookmarkStart w:id="96" w:name="_Toc482181055"/>
      <w:bookmarkStart w:id="97" w:name="_Toc482182238"/>
      <w:bookmarkStart w:id="98" w:name="_Toc482182410"/>
      <w:bookmarkStart w:id="99" w:name="_Toc482180224"/>
      <w:bookmarkStart w:id="100" w:name="_Toc482181057"/>
      <w:bookmarkStart w:id="101" w:name="_Toc482182240"/>
      <w:bookmarkStart w:id="102" w:name="_Toc482182412"/>
      <w:bookmarkStart w:id="103" w:name="_Toc484443162"/>
      <w:bookmarkEnd w:id="91"/>
      <w:bookmarkEnd w:id="92"/>
      <w:bookmarkEnd w:id="93"/>
      <w:bookmarkEnd w:id="94"/>
      <w:bookmarkEnd w:id="95"/>
      <w:bookmarkEnd w:id="96"/>
      <w:bookmarkEnd w:id="97"/>
      <w:bookmarkEnd w:id="98"/>
      <w:bookmarkEnd w:id="99"/>
      <w:bookmarkEnd w:id="100"/>
      <w:bookmarkEnd w:id="101"/>
      <w:bookmarkEnd w:id="102"/>
      <w:r w:rsidRPr="00347B39">
        <w:rPr>
          <w:noProof w:val="0"/>
        </w:rPr>
        <w:t>Use Case</w:t>
      </w:r>
      <w:bookmarkEnd w:id="103"/>
    </w:p>
    <w:p w14:paraId="13108BDF" w14:textId="77777777" w:rsidR="0084514E" w:rsidRPr="00347B39" w:rsidRDefault="00CB6B5A" w:rsidP="008F7A23">
      <w:pPr>
        <w:pStyle w:val="Heading3"/>
        <w:rPr>
          <w:noProof w:val="0"/>
        </w:rPr>
      </w:pPr>
      <w:bookmarkStart w:id="104" w:name="_Toc481679012"/>
      <w:bookmarkStart w:id="105" w:name="_Toc484443163"/>
      <w:r w:rsidRPr="00347B39">
        <w:rPr>
          <w:noProof w:val="0"/>
        </w:rPr>
        <w:t>Use Case #1: Registration of Walk-in/Patient Presentation in ED</w:t>
      </w:r>
      <w:bookmarkEnd w:id="104"/>
      <w:bookmarkEnd w:id="105"/>
    </w:p>
    <w:p w14:paraId="7CD2B217" w14:textId="77777777" w:rsidR="0011759E" w:rsidRDefault="00CB6B5A" w:rsidP="0011759E">
      <w:pPr>
        <w:pStyle w:val="BodyText"/>
      </w:pPr>
      <w:r w:rsidRPr="00347B39">
        <w:rPr>
          <w:noProof w:val="0"/>
        </w:rPr>
        <w:t xml:space="preserve">Patient presents </w:t>
      </w:r>
      <w:del w:id="106" w:author="Diana Warner" w:date="2017-07-24T11:34:00Z">
        <w:r w:rsidRPr="00347B39" w:rsidDel="00F43ADA">
          <w:rPr>
            <w:noProof w:val="0"/>
          </w:rPr>
          <w:delText xml:space="preserve">themselves </w:delText>
        </w:r>
      </w:del>
      <w:r w:rsidRPr="00347B39">
        <w:rPr>
          <w:noProof w:val="0"/>
        </w:rPr>
        <w:t>to the ED, conscious and able to provide identification. Registration staff</w:t>
      </w:r>
      <w:ins w:id="107" w:author="Diana Warner" w:date="2017-08-07T13:21:00Z">
        <w:r w:rsidR="009E322A">
          <w:rPr>
            <w:noProof w:val="0"/>
          </w:rPr>
          <w:t xml:space="preserve"> </w:t>
        </w:r>
        <w:r w:rsidR="009E322A" w:rsidRPr="009E322A">
          <w:t xml:space="preserve"> </w:t>
        </w:r>
        <w:r w:rsidR="009E322A">
          <w:t>(</w:t>
        </w:r>
      </w:ins>
      <w:ins w:id="108" w:author="Diana Warner" w:date="2017-08-07T13:22:00Z">
        <w:r w:rsidR="009E322A">
          <w:t>Patient Access staff</w:t>
        </w:r>
      </w:ins>
      <w:ins w:id="109" w:author="Diana Warner" w:date="2017-08-07T13:21:00Z">
        <w:r w:rsidR="009E322A">
          <w:rPr>
            <w:noProof w:val="0"/>
          </w:rPr>
          <w:t>)</w:t>
        </w:r>
      </w:ins>
      <w:r w:rsidRPr="00347B39">
        <w:rPr>
          <w:noProof w:val="0"/>
        </w:rPr>
        <w:t xml:space="preserve"> collects identifying information necessary to register patient. Registration is completed, </w:t>
      </w:r>
      <w:del w:id="110" w:author="Diana Warner" w:date="2017-08-03T10:25:00Z">
        <w:r w:rsidRPr="00347B39" w:rsidDel="002300FE">
          <w:rPr>
            <w:noProof w:val="0"/>
          </w:rPr>
          <w:delText xml:space="preserve">patient </w:delText>
        </w:r>
      </w:del>
      <w:ins w:id="111" w:author="Diana Warner" w:date="2017-08-03T10:25:00Z">
        <w:r w:rsidR="002300FE">
          <w:rPr>
            <w:noProof w:val="0"/>
          </w:rPr>
          <w:t>P</w:t>
        </w:r>
        <w:r w:rsidR="002300FE" w:rsidRPr="00347B39">
          <w:rPr>
            <w:noProof w:val="0"/>
          </w:rPr>
          <w:t xml:space="preserve">atient </w:t>
        </w:r>
      </w:ins>
      <w:r w:rsidRPr="00347B39">
        <w:rPr>
          <w:noProof w:val="0"/>
        </w:rPr>
        <w:t>registration</w:t>
      </w:r>
      <w:r w:rsidR="008A5CC8" w:rsidRPr="00347B39">
        <w:rPr>
          <w:noProof w:val="0"/>
        </w:rPr>
        <w:t xml:space="preserve"> information</w:t>
      </w:r>
      <w:r w:rsidRPr="00347B39">
        <w:rPr>
          <w:noProof w:val="0"/>
        </w:rPr>
        <w:t xml:space="preserve"> is </w:t>
      </w:r>
      <w:r w:rsidR="008A5CC8" w:rsidRPr="00347B39">
        <w:rPr>
          <w:noProof w:val="0"/>
        </w:rPr>
        <w:t>captured in</w:t>
      </w:r>
      <w:r w:rsidRPr="00347B39">
        <w:rPr>
          <w:noProof w:val="0"/>
        </w:rPr>
        <w:t xml:space="preserve"> EHR.</w:t>
      </w:r>
    </w:p>
    <w:p w14:paraId="3A071285" w14:textId="77777777" w:rsidR="0011759E" w:rsidRDefault="00CB6B5A" w:rsidP="0011759E">
      <w:pPr>
        <w:pStyle w:val="BodyText"/>
        <w:rPr>
          <w:color w:val="000000"/>
        </w:rPr>
      </w:pPr>
      <w:r w:rsidRPr="00347B39">
        <w:rPr>
          <w:noProof w:val="0"/>
          <w:color w:val="000000"/>
        </w:rPr>
        <w:t xml:space="preserve">Table </w:t>
      </w:r>
      <w:r w:rsidR="008A5CC8" w:rsidRPr="00347B39">
        <w:rPr>
          <w:noProof w:val="0"/>
          <w:color w:val="000000"/>
        </w:rPr>
        <w:t xml:space="preserve">2.2.1-1 </w:t>
      </w:r>
      <w:r w:rsidRPr="00347B39">
        <w:rPr>
          <w:noProof w:val="0"/>
          <w:color w:val="000000"/>
        </w:rPr>
        <w:t xml:space="preserve">below presents the description of the use case from the user perspectives. It describes business actors (humans) and technical actors (information systems) involved in the patient registration; </w:t>
      </w:r>
      <w:r w:rsidR="008A5CC8" w:rsidRPr="00347B39">
        <w:rPr>
          <w:noProof w:val="0"/>
          <w:color w:val="000000"/>
        </w:rPr>
        <w:t>workflow steps</w:t>
      </w:r>
      <w:r w:rsidRPr="00347B39">
        <w:rPr>
          <w:noProof w:val="0"/>
          <w:color w:val="000000"/>
        </w:rPr>
        <w:t>; information collected; entry and exit conditions and quality requirements.</w:t>
      </w:r>
      <w:ins w:id="112" w:author="Diana Warner" w:date="2017-08-07T13:06:00Z">
        <w:r w:rsidR="00667924">
          <w:rPr>
            <w:noProof w:val="0"/>
            <w:color w:val="000000"/>
          </w:rPr>
          <w:t xml:space="preserve">  Please note that a p</w:t>
        </w:r>
        <w:r w:rsidR="00667924" w:rsidRPr="00667924">
          <w:rPr>
            <w:noProof w:val="0"/>
            <w:color w:val="000000"/>
          </w:rPr>
          <w:t xml:space="preserve">atient cannot be delayed at registration for insurance information before seeing a clinician. </w:t>
        </w:r>
        <w:r w:rsidR="00667924">
          <w:rPr>
            <w:noProof w:val="0"/>
            <w:color w:val="000000"/>
          </w:rPr>
          <w:t>Refer to</w:t>
        </w:r>
      </w:ins>
      <w:ins w:id="113" w:author="Diana Warner" w:date="2017-08-07T17:00:00Z">
        <w:r w:rsidR="00552BBE">
          <w:rPr>
            <w:noProof w:val="0"/>
            <w:color w:val="000000"/>
          </w:rPr>
          <w:t xml:space="preserve"> the Emergency Medical Treatment and Labor Act (</w:t>
        </w:r>
      </w:ins>
      <w:ins w:id="114" w:author="Diana Warner" w:date="2017-08-07T13:06:00Z">
        <w:r w:rsidR="00667924" w:rsidRPr="00667924">
          <w:rPr>
            <w:noProof w:val="0"/>
            <w:color w:val="000000"/>
          </w:rPr>
          <w:t>EMTALA</w:t>
        </w:r>
      </w:ins>
      <w:ins w:id="115" w:author="Diana Warner" w:date="2017-08-07T17:01:00Z">
        <w:r w:rsidR="00552BBE">
          <w:rPr>
            <w:noProof w:val="0"/>
            <w:color w:val="000000"/>
          </w:rPr>
          <w:t>)</w:t>
        </w:r>
      </w:ins>
      <w:ins w:id="116" w:author="Diana Warner" w:date="2017-08-07T13:06:00Z">
        <w:r w:rsidR="00667924" w:rsidRPr="00667924">
          <w:rPr>
            <w:noProof w:val="0"/>
            <w:color w:val="000000"/>
          </w:rPr>
          <w:t xml:space="preserve"> .</w:t>
        </w:r>
      </w:ins>
      <w:ins w:id="117" w:author="Diana Warner" w:date="2017-08-07T17:04:00Z">
        <w:r w:rsidR="00552BBE">
          <w:rPr>
            <w:rStyle w:val="FootnoteReference"/>
            <w:noProof w:val="0"/>
            <w:color w:val="000000"/>
          </w:rPr>
          <w:footnoteReference w:id="2"/>
        </w:r>
      </w:ins>
    </w:p>
    <w:p w14:paraId="3C5E3D07" w14:textId="77777777" w:rsidR="0011759E" w:rsidRDefault="0011759E" w:rsidP="0011759E">
      <w:pPr>
        <w:pStyle w:val="BodyText"/>
      </w:pPr>
    </w:p>
    <w:p w14:paraId="0657FEAD" w14:textId="77777777" w:rsidR="0011759E" w:rsidRDefault="00CB6B5A" w:rsidP="0011759E">
      <w:pPr>
        <w:pStyle w:val="TableTitle"/>
      </w:pPr>
      <w:r w:rsidRPr="00347B39">
        <w:rPr>
          <w:noProof w:val="0"/>
        </w:rPr>
        <w:t xml:space="preserve">Table 2.2.1-1: Patient Registration Use Case Workflow and Corresponding </w:t>
      </w:r>
      <w:r w:rsidR="008A5CC8" w:rsidRPr="00347B39">
        <w:rPr>
          <w:noProof w:val="0"/>
        </w:rPr>
        <w:t>Information</w:t>
      </w:r>
      <w:r w:rsidRPr="00347B39">
        <w:rPr>
          <w:noProof w:val="0"/>
        </w:rPr>
        <w:t xml:space="preserve"> </w:t>
      </w:r>
    </w:p>
    <w:p w14:paraId="78D1F11C" w14:textId="77777777" w:rsidR="0011759E" w:rsidRDefault="0011759E" w:rsidP="0011759E">
      <w:pPr>
        <w:pStyle w:val="BodyText"/>
        <w:jc w:val="center"/>
        <w:rPr>
          <w:b/>
          <w:bCs/>
          <w:sz w:val="20"/>
        </w:rPr>
      </w:pPr>
      <w:bookmarkStart w:id="124" w:name="OLE_LINK9"/>
      <w:bookmarkStart w:id="125" w:name="OLE_LINK11"/>
      <w:r w:rsidRPr="0011759E">
        <w:rPr>
          <w:b/>
          <w:bCs/>
          <w:noProof w:val="0"/>
          <w:sz w:val="20"/>
          <w:highlight w:val="lightGray"/>
        </w:rPr>
        <w:t>(Italic font and grey highlight indicate</w:t>
      </w:r>
      <w:r w:rsidR="0088741B" w:rsidRPr="00347B39">
        <w:rPr>
          <w:b/>
          <w:bCs/>
          <w:noProof w:val="0"/>
          <w:sz w:val="20"/>
          <w:highlight w:val="lightGray"/>
        </w:rPr>
        <w:t>s</w:t>
      </w:r>
      <w:r w:rsidRPr="0011759E">
        <w:rPr>
          <w:b/>
          <w:bCs/>
          <w:noProof w:val="0"/>
          <w:sz w:val="20"/>
          <w:highlight w:val="lightGray"/>
        </w:rPr>
        <w:t xml:space="preserve"> steps performed/data created by Technical Actors)</w:t>
      </w:r>
    </w:p>
    <w:p w14:paraId="291BBD34" w14:textId="77777777" w:rsidR="0011759E" w:rsidRDefault="0011759E" w:rsidP="0011759E">
      <w:pPr>
        <w:pStyle w:val="BodyText"/>
      </w:pPr>
    </w:p>
    <w:bookmarkEnd w:id="124"/>
    <w:bookmarkEnd w:id="12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630"/>
        <w:gridCol w:w="782"/>
        <w:gridCol w:w="3898"/>
        <w:gridCol w:w="3667"/>
        <w:gridCol w:w="23"/>
      </w:tblGrid>
      <w:tr w:rsidR="00CB6B5A" w:rsidRPr="00347B39" w14:paraId="43937029" w14:textId="77777777" w:rsidTr="00D8545D">
        <w:trPr>
          <w:gridAfter w:val="1"/>
          <w:wAfter w:w="23" w:type="dxa"/>
        </w:trPr>
        <w:tc>
          <w:tcPr>
            <w:tcW w:w="9535" w:type="dxa"/>
            <w:gridSpan w:val="5"/>
            <w:tcBorders>
              <w:top w:val="single" w:sz="4" w:space="0" w:color="auto"/>
              <w:left w:val="single" w:sz="4" w:space="0" w:color="auto"/>
              <w:bottom w:val="single" w:sz="4" w:space="0" w:color="auto"/>
              <w:right w:val="single" w:sz="4" w:space="0" w:color="auto"/>
            </w:tcBorders>
            <w:shd w:val="clear" w:color="auto" w:fill="D5DCE4"/>
            <w:hideMark/>
          </w:tcPr>
          <w:p w14:paraId="28363B73" w14:textId="77777777" w:rsidR="00CB6B5A" w:rsidRPr="00347B39" w:rsidRDefault="00CB6B5A" w:rsidP="008A5CC8">
            <w:pPr>
              <w:pStyle w:val="BodyText"/>
              <w:spacing w:before="0"/>
              <w:rPr>
                <w:rFonts w:ascii="Calibri" w:hAnsi="Calibri"/>
                <w:i/>
                <w:noProof w:val="0"/>
                <w:sz w:val="22"/>
                <w:szCs w:val="22"/>
              </w:rPr>
            </w:pPr>
            <w:r w:rsidRPr="00347B39">
              <w:rPr>
                <w:strike/>
                <w:noProof w:val="0"/>
              </w:rPr>
              <w:lastRenderedPageBreak/>
              <w:br w:type="page"/>
            </w:r>
            <w:r w:rsidRPr="00347B39">
              <w:rPr>
                <w:rFonts w:ascii="Calibri" w:hAnsi="Calibri"/>
                <w:b/>
                <w:noProof w:val="0"/>
                <w:sz w:val="22"/>
                <w:szCs w:val="22"/>
              </w:rPr>
              <w:t>U</w:t>
            </w:r>
            <w:r w:rsidR="0011759E" w:rsidRPr="0011759E">
              <w:rPr>
                <w:rFonts w:ascii="Calibri" w:hAnsi="Calibri"/>
                <w:b/>
                <w:noProof w:val="0"/>
                <w:sz w:val="22"/>
                <w:szCs w:val="22"/>
                <w:shd w:val="clear" w:color="auto" w:fill="D9D9D9" w:themeFill="background1" w:themeFillShade="D9"/>
              </w:rPr>
              <w:t>se Case Name: Registration of Walk-in/Patient Presentation in ED</w:t>
            </w:r>
          </w:p>
        </w:tc>
      </w:tr>
      <w:tr w:rsidR="00CB6B5A" w:rsidRPr="00347B39" w14:paraId="1982BB55" w14:textId="77777777" w:rsidTr="001F0B8B">
        <w:trPr>
          <w:gridAfter w:val="1"/>
          <w:wAfter w:w="23" w:type="dxa"/>
          <w:cantSplit/>
        </w:trPr>
        <w:tc>
          <w:tcPr>
            <w:tcW w:w="118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42B661"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Actors</w:t>
            </w:r>
          </w:p>
        </w:tc>
        <w:tc>
          <w:tcPr>
            <w:tcW w:w="8347" w:type="dxa"/>
            <w:gridSpan w:val="3"/>
            <w:tcBorders>
              <w:top w:val="single" w:sz="4" w:space="0" w:color="auto"/>
              <w:left w:val="single" w:sz="4" w:space="0" w:color="auto"/>
              <w:bottom w:val="single" w:sz="4" w:space="0" w:color="auto"/>
              <w:right w:val="single" w:sz="4" w:space="0" w:color="auto"/>
            </w:tcBorders>
            <w:shd w:val="clear" w:color="auto" w:fill="auto"/>
            <w:hideMark/>
          </w:tcPr>
          <w:p w14:paraId="3C5B66C7" w14:textId="77777777" w:rsidR="00CB6B5A" w:rsidRPr="00347B39" w:rsidRDefault="00CB6B5A" w:rsidP="00D8545D">
            <w:pPr>
              <w:pStyle w:val="BodyText"/>
              <w:spacing w:before="0"/>
              <w:rPr>
                <w:rFonts w:ascii="Calibri" w:hAnsi="Calibri"/>
                <w:noProof w:val="0"/>
                <w:sz w:val="22"/>
                <w:szCs w:val="22"/>
              </w:rPr>
            </w:pPr>
            <w:r w:rsidRPr="00347B39">
              <w:rPr>
                <w:rFonts w:ascii="Calibri" w:hAnsi="Calibri"/>
                <w:b/>
                <w:noProof w:val="0"/>
                <w:sz w:val="22"/>
                <w:szCs w:val="22"/>
              </w:rPr>
              <w:t>Business Actors</w:t>
            </w:r>
            <w:r w:rsidRPr="00347B39">
              <w:rPr>
                <w:rFonts w:ascii="Calibri" w:hAnsi="Calibri"/>
                <w:noProof w:val="0"/>
                <w:sz w:val="22"/>
                <w:szCs w:val="22"/>
              </w:rPr>
              <w:t xml:space="preserve">: Patient (or patient’s legal representative), </w:t>
            </w:r>
            <w:ins w:id="126" w:author="Diana Warner" w:date="2017-08-10T08:22:00Z">
              <w:r w:rsidR="004217E7">
                <w:rPr>
                  <w:rFonts w:ascii="Calibri" w:hAnsi="Calibri"/>
                  <w:noProof w:val="0"/>
                  <w:sz w:val="22"/>
                  <w:szCs w:val="22"/>
                </w:rPr>
                <w:t xml:space="preserve">ED </w:t>
              </w:r>
            </w:ins>
            <w:r w:rsidRPr="00347B39">
              <w:rPr>
                <w:rFonts w:ascii="Calibri" w:hAnsi="Calibri"/>
                <w:noProof w:val="0"/>
                <w:sz w:val="22"/>
                <w:szCs w:val="22"/>
              </w:rPr>
              <w:t>Registration staff, Billing staff (Insurance verifier registrar), Payor, Clinician</w:t>
            </w:r>
          </w:p>
        </w:tc>
      </w:tr>
      <w:tr w:rsidR="00CB6B5A" w:rsidRPr="00347B39" w14:paraId="2DF07183" w14:textId="77777777" w:rsidTr="001F0B8B">
        <w:trPr>
          <w:gridAfter w:val="1"/>
          <w:wAfter w:w="23" w:type="dxa"/>
          <w:cantSplit/>
        </w:trPr>
        <w:tc>
          <w:tcPr>
            <w:tcW w:w="1188"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5979F4" w14:textId="77777777" w:rsidR="00CB6B5A" w:rsidRPr="00347B39" w:rsidRDefault="00CB6B5A" w:rsidP="00D8545D"/>
        </w:tc>
        <w:tc>
          <w:tcPr>
            <w:tcW w:w="8347"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4EA869D2" w14:textId="77777777" w:rsidR="00CB6B5A" w:rsidRPr="00347B39" w:rsidRDefault="00CB6B5A" w:rsidP="00A22FF2">
            <w:pPr>
              <w:pStyle w:val="BodyText"/>
              <w:tabs>
                <w:tab w:val="left" w:pos="1776"/>
              </w:tabs>
              <w:spacing w:before="0"/>
              <w:rPr>
                <w:rFonts w:ascii="Calibri" w:hAnsi="Calibri"/>
                <w:i/>
                <w:noProof w:val="0"/>
                <w:color w:val="0070C0"/>
                <w:sz w:val="22"/>
                <w:szCs w:val="22"/>
              </w:rPr>
            </w:pPr>
            <w:r w:rsidRPr="00347B39">
              <w:rPr>
                <w:rFonts w:ascii="Calibri" w:hAnsi="Calibri"/>
                <w:b/>
                <w:i/>
                <w:noProof w:val="0"/>
                <w:sz w:val="22"/>
                <w:szCs w:val="22"/>
              </w:rPr>
              <w:t>Technical Actors</w:t>
            </w:r>
            <w:r w:rsidRPr="00347B39">
              <w:rPr>
                <w:rFonts w:ascii="Calibri" w:hAnsi="Calibri"/>
                <w:i/>
                <w:noProof w:val="0"/>
                <w:sz w:val="22"/>
                <w:szCs w:val="22"/>
              </w:rPr>
              <w:t xml:space="preserve">: </w:t>
            </w:r>
            <w:r w:rsidRPr="00347B39">
              <w:rPr>
                <w:rFonts w:ascii="Calibri" w:hAnsi="Calibri" w:cs="Arial"/>
                <w:i/>
                <w:noProof w:val="0"/>
                <w:sz w:val="22"/>
                <w:szCs w:val="22"/>
              </w:rPr>
              <w:t>R</w:t>
            </w:r>
            <w:r w:rsidR="009320B6" w:rsidRPr="00347B39">
              <w:rPr>
                <w:rFonts w:ascii="Calibri" w:hAnsi="Calibri" w:cs="Arial"/>
                <w:i/>
                <w:noProof w:val="0"/>
                <w:sz w:val="22"/>
                <w:szCs w:val="22"/>
              </w:rPr>
              <w:t>egistration</w:t>
            </w:r>
            <w:r w:rsidRPr="00347B39">
              <w:rPr>
                <w:rFonts w:ascii="Calibri" w:hAnsi="Calibri" w:cs="Arial"/>
                <w:i/>
                <w:noProof w:val="0"/>
                <w:sz w:val="22"/>
                <w:szCs w:val="22"/>
              </w:rPr>
              <w:t>-A</w:t>
            </w:r>
            <w:r w:rsidR="009320B6" w:rsidRPr="00347B39">
              <w:rPr>
                <w:rFonts w:ascii="Calibri" w:hAnsi="Calibri" w:cs="Arial"/>
                <w:i/>
                <w:noProof w:val="0"/>
                <w:sz w:val="22"/>
                <w:szCs w:val="22"/>
              </w:rPr>
              <w:t>dmission/Discharge/</w:t>
            </w:r>
            <w:r w:rsidRPr="00347B39">
              <w:rPr>
                <w:rFonts w:ascii="Calibri" w:hAnsi="Calibri" w:cs="Arial"/>
                <w:i/>
                <w:noProof w:val="0"/>
                <w:sz w:val="22"/>
                <w:szCs w:val="22"/>
              </w:rPr>
              <w:t>T</w:t>
            </w:r>
            <w:r w:rsidR="009320B6" w:rsidRPr="00347B39">
              <w:rPr>
                <w:rFonts w:ascii="Calibri" w:hAnsi="Calibri" w:cs="Arial"/>
                <w:i/>
                <w:noProof w:val="0"/>
                <w:sz w:val="22"/>
                <w:szCs w:val="22"/>
              </w:rPr>
              <w:t>ransfer (R-ADT)</w:t>
            </w:r>
            <w:r w:rsidRPr="00347B39">
              <w:rPr>
                <w:rFonts w:ascii="Calibri" w:hAnsi="Calibri"/>
                <w:i/>
                <w:noProof w:val="0"/>
                <w:sz w:val="22"/>
                <w:szCs w:val="22"/>
              </w:rPr>
              <w:t xml:space="preserve"> System, H</w:t>
            </w:r>
            <w:r w:rsidR="009320B6" w:rsidRPr="00347B39">
              <w:rPr>
                <w:rFonts w:ascii="Calibri" w:hAnsi="Calibri"/>
                <w:i/>
                <w:noProof w:val="0"/>
                <w:sz w:val="22"/>
                <w:szCs w:val="22"/>
              </w:rPr>
              <w:t>ealth Information System (H</w:t>
            </w:r>
            <w:r w:rsidRPr="00347B39">
              <w:rPr>
                <w:rFonts w:ascii="Calibri" w:hAnsi="Calibri"/>
                <w:i/>
                <w:noProof w:val="0"/>
                <w:sz w:val="22"/>
                <w:szCs w:val="22"/>
              </w:rPr>
              <w:t>IS</w:t>
            </w:r>
            <w:r w:rsidR="009320B6" w:rsidRPr="00347B39">
              <w:rPr>
                <w:rFonts w:ascii="Calibri" w:hAnsi="Calibri"/>
                <w:i/>
                <w:noProof w:val="0"/>
                <w:sz w:val="22"/>
                <w:szCs w:val="22"/>
              </w:rPr>
              <w:t>)</w:t>
            </w:r>
            <w:r w:rsidRPr="00347B39">
              <w:rPr>
                <w:rFonts w:ascii="Calibri" w:hAnsi="Calibri"/>
                <w:i/>
                <w:noProof w:val="0"/>
                <w:sz w:val="22"/>
                <w:szCs w:val="22"/>
              </w:rPr>
              <w:t>, Financial System, Payor System, E</w:t>
            </w:r>
            <w:r w:rsidR="009320B6" w:rsidRPr="00347B39">
              <w:rPr>
                <w:rFonts w:ascii="Calibri" w:hAnsi="Calibri"/>
                <w:i/>
                <w:noProof w:val="0"/>
                <w:sz w:val="22"/>
                <w:szCs w:val="22"/>
              </w:rPr>
              <w:t>lectronic Health Record (</w:t>
            </w:r>
            <w:r w:rsidR="00A22FF2" w:rsidRPr="00347B39">
              <w:rPr>
                <w:rFonts w:ascii="Calibri" w:hAnsi="Calibri"/>
                <w:i/>
                <w:noProof w:val="0"/>
                <w:sz w:val="22"/>
                <w:szCs w:val="22"/>
              </w:rPr>
              <w:t>EHR</w:t>
            </w:r>
            <w:r w:rsidR="009320B6" w:rsidRPr="00347B39">
              <w:rPr>
                <w:rFonts w:ascii="Calibri" w:hAnsi="Calibri"/>
                <w:i/>
                <w:noProof w:val="0"/>
                <w:sz w:val="22"/>
                <w:szCs w:val="22"/>
              </w:rPr>
              <w:t>) system</w:t>
            </w:r>
            <w:r w:rsidRPr="00347B39">
              <w:rPr>
                <w:rFonts w:ascii="Calibri" w:hAnsi="Calibri"/>
                <w:i/>
                <w:noProof w:val="0"/>
                <w:sz w:val="22"/>
                <w:szCs w:val="22"/>
              </w:rPr>
              <w:t>, E</w:t>
            </w:r>
            <w:r w:rsidR="009320B6" w:rsidRPr="00347B39">
              <w:rPr>
                <w:rFonts w:ascii="Calibri" w:hAnsi="Calibri"/>
                <w:i/>
                <w:noProof w:val="0"/>
                <w:sz w:val="22"/>
                <w:szCs w:val="22"/>
              </w:rPr>
              <w:t xml:space="preserve">lectronic </w:t>
            </w:r>
            <w:r w:rsidRPr="00347B39">
              <w:rPr>
                <w:rFonts w:ascii="Calibri" w:hAnsi="Calibri"/>
                <w:i/>
                <w:noProof w:val="0"/>
                <w:sz w:val="22"/>
                <w:szCs w:val="22"/>
              </w:rPr>
              <w:t>D</w:t>
            </w:r>
            <w:r w:rsidR="009320B6" w:rsidRPr="00347B39">
              <w:rPr>
                <w:rFonts w:ascii="Calibri" w:hAnsi="Calibri"/>
                <w:i/>
                <w:noProof w:val="0"/>
                <w:sz w:val="22"/>
                <w:szCs w:val="22"/>
              </w:rPr>
              <w:t>ocument Management System (ED</w:t>
            </w:r>
            <w:r w:rsidRPr="00347B39">
              <w:rPr>
                <w:rFonts w:ascii="Calibri" w:hAnsi="Calibri"/>
                <w:i/>
                <w:noProof w:val="0"/>
                <w:sz w:val="22"/>
                <w:szCs w:val="22"/>
              </w:rPr>
              <w:t>MS</w:t>
            </w:r>
            <w:r w:rsidR="009320B6" w:rsidRPr="00347B39">
              <w:rPr>
                <w:rFonts w:ascii="Calibri" w:hAnsi="Calibri"/>
                <w:i/>
                <w:noProof w:val="0"/>
                <w:sz w:val="22"/>
                <w:szCs w:val="22"/>
              </w:rPr>
              <w:t>)</w:t>
            </w:r>
            <w:r w:rsidRPr="00347B39">
              <w:rPr>
                <w:rFonts w:ascii="Calibri" w:hAnsi="Calibri"/>
                <w:i/>
                <w:noProof w:val="0"/>
                <w:sz w:val="22"/>
                <w:szCs w:val="22"/>
              </w:rPr>
              <w:t>, H</w:t>
            </w:r>
            <w:r w:rsidR="009320B6" w:rsidRPr="00347B39">
              <w:rPr>
                <w:rFonts w:ascii="Calibri" w:hAnsi="Calibri"/>
                <w:i/>
                <w:noProof w:val="0"/>
                <w:sz w:val="22"/>
                <w:szCs w:val="22"/>
              </w:rPr>
              <w:t>ealth Information Exchange (H</w:t>
            </w:r>
            <w:r w:rsidRPr="00347B39">
              <w:rPr>
                <w:rFonts w:ascii="Calibri" w:hAnsi="Calibri"/>
                <w:i/>
                <w:noProof w:val="0"/>
                <w:sz w:val="22"/>
                <w:szCs w:val="22"/>
              </w:rPr>
              <w:t>IE</w:t>
            </w:r>
            <w:r w:rsidR="009320B6" w:rsidRPr="00347B39">
              <w:rPr>
                <w:rFonts w:ascii="Calibri" w:hAnsi="Calibri"/>
                <w:i/>
                <w:noProof w:val="0"/>
                <w:sz w:val="22"/>
                <w:szCs w:val="22"/>
              </w:rPr>
              <w:t>)</w:t>
            </w:r>
            <w:r w:rsidRPr="00347B39">
              <w:rPr>
                <w:rFonts w:ascii="Calibri" w:hAnsi="Calibri"/>
                <w:i/>
                <w:noProof w:val="0"/>
                <w:sz w:val="22"/>
                <w:szCs w:val="22"/>
              </w:rPr>
              <w:t>, P</w:t>
            </w:r>
            <w:r w:rsidR="009320B6" w:rsidRPr="00347B39">
              <w:rPr>
                <w:rFonts w:ascii="Calibri" w:hAnsi="Calibri"/>
                <w:i/>
                <w:noProof w:val="0"/>
                <w:sz w:val="22"/>
                <w:szCs w:val="22"/>
              </w:rPr>
              <w:t>ersonal Health Record (P</w:t>
            </w:r>
            <w:r w:rsidRPr="00347B39">
              <w:rPr>
                <w:rFonts w:ascii="Calibri" w:hAnsi="Calibri"/>
                <w:i/>
                <w:noProof w:val="0"/>
                <w:sz w:val="22"/>
                <w:szCs w:val="22"/>
              </w:rPr>
              <w:t>HR</w:t>
            </w:r>
            <w:r w:rsidR="009320B6" w:rsidRPr="00347B39">
              <w:rPr>
                <w:rFonts w:ascii="Calibri" w:hAnsi="Calibri"/>
                <w:i/>
                <w:noProof w:val="0"/>
                <w:sz w:val="22"/>
                <w:szCs w:val="22"/>
              </w:rPr>
              <w:t>)</w:t>
            </w:r>
            <w:r w:rsidRPr="00347B39">
              <w:rPr>
                <w:rFonts w:ascii="Calibri" w:hAnsi="Calibri"/>
                <w:i/>
                <w:noProof w:val="0"/>
                <w:sz w:val="22"/>
                <w:szCs w:val="22"/>
              </w:rPr>
              <w:t xml:space="preserve">, </w:t>
            </w:r>
            <w:r w:rsidR="009320B6" w:rsidRPr="00347B39">
              <w:rPr>
                <w:rFonts w:ascii="Calibri" w:hAnsi="Calibri"/>
                <w:i/>
                <w:noProof w:val="0"/>
                <w:sz w:val="22"/>
                <w:szCs w:val="22"/>
              </w:rPr>
              <w:t xml:space="preserve">Mobile </w:t>
            </w:r>
            <w:r w:rsidRPr="00347B39">
              <w:rPr>
                <w:rFonts w:ascii="Calibri" w:hAnsi="Calibri"/>
                <w:i/>
                <w:noProof w:val="0"/>
                <w:sz w:val="22"/>
                <w:szCs w:val="22"/>
              </w:rPr>
              <w:t xml:space="preserve">Health </w:t>
            </w:r>
            <w:r w:rsidR="009320B6" w:rsidRPr="00347B39">
              <w:rPr>
                <w:rFonts w:ascii="Calibri" w:hAnsi="Calibri"/>
                <w:i/>
                <w:noProof w:val="0"/>
                <w:sz w:val="22"/>
                <w:szCs w:val="22"/>
              </w:rPr>
              <w:t>Application (mHealth App)</w:t>
            </w:r>
            <w:r w:rsidR="001F0B8B" w:rsidRPr="00347B39">
              <w:rPr>
                <w:rFonts w:ascii="Calibri" w:hAnsi="Calibri"/>
                <w:i/>
                <w:noProof w:val="0"/>
                <w:sz w:val="22"/>
                <w:szCs w:val="22"/>
              </w:rPr>
              <w:t>.</w:t>
            </w:r>
          </w:p>
        </w:tc>
      </w:tr>
      <w:tr w:rsidR="00CB6B5A" w:rsidRPr="00347B39" w14:paraId="7C7BB45A" w14:textId="77777777" w:rsidTr="00D8545D">
        <w:trPr>
          <w:gridAfter w:val="1"/>
          <w:wAfter w:w="23" w:type="dxa"/>
        </w:trPr>
        <w:tc>
          <w:tcPr>
            <w:tcW w:w="1188" w:type="dxa"/>
            <w:gridSpan w:val="2"/>
            <w:tcBorders>
              <w:top w:val="single" w:sz="4" w:space="0" w:color="auto"/>
              <w:left w:val="single" w:sz="4" w:space="0" w:color="auto"/>
              <w:bottom w:val="single" w:sz="4" w:space="0" w:color="auto"/>
              <w:right w:val="single" w:sz="4" w:space="0" w:color="auto"/>
            </w:tcBorders>
            <w:shd w:val="clear" w:color="auto" w:fill="E2EFD9"/>
            <w:hideMark/>
          </w:tcPr>
          <w:p w14:paraId="7C3F685B" w14:textId="77777777" w:rsidR="0011759E" w:rsidRDefault="00F144B7" w:rsidP="0011759E">
            <w:pPr>
              <w:pStyle w:val="TableEntryHeader"/>
              <w:rPr>
                <w:noProof w:val="0"/>
                <w:szCs w:val="24"/>
              </w:rPr>
            </w:pPr>
            <w:r w:rsidRPr="00347B39">
              <w:rPr>
                <w:noProof w:val="0"/>
              </w:rPr>
              <w:t>Step #</w:t>
            </w:r>
          </w:p>
        </w:tc>
        <w:tc>
          <w:tcPr>
            <w:tcW w:w="4680" w:type="dxa"/>
            <w:gridSpan w:val="2"/>
            <w:tcBorders>
              <w:top w:val="single" w:sz="4" w:space="0" w:color="auto"/>
              <w:left w:val="single" w:sz="4" w:space="0" w:color="auto"/>
              <w:bottom w:val="single" w:sz="4" w:space="0" w:color="auto"/>
              <w:right w:val="single" w:sz="4" w:space="0" w:color="auto"/>
            </w:tcBorders>
            <w:shd w:val="clear" w:color="auto" w:fill="E2EFD9"/>
            <w:hideMark/>
          </w:tcPr>
          <w:p w14:paraId="27936CFC" w14:textId="77777777" w:rsidR="0011759E" w:rsidRDefault="00CB6B5A" w:rsidP="0011759E">
            <w:pPr>
              <w:pStyle w:val="TableEntryHeader"/>
              <w:rPr>
                <w:noProof w:val="0"/>
                <w:szCs w:val="24"/>
              </w:rPr>
            </w:pPr>
            <w:r w:rsidRPr="00347B39">
              <w:rPr>
                <w:noProof w:val="0"/>
              </w:rPr>
              <w:t>Workflow Steps</w:t>
            </w:r>
          </w:p>
        </w:tc>
        <w:tc>
          <w:tcPr>
            <w:tcW w:w="3667" w:type="dxa"/>
            <w:tcBorders>
              <w:top w:val="single" w:sz="4" w:space="0" w:color="auto"/>
              <w:left w:val="single" w:sz="4" w:space="0" w:color="auto"/>
              <w:bottom w:val="single" w:sz="4" w:space="0" w:color="auto"/>
              <w:right w:val="single" w:sz="4" w:space="0" w:color="auto"/>
            </w:tcBorders>
            <w:shd w:val="clear" w:color="auto" w:fill="E2EFD9"/>
            <w:hideMark/>
          </w:tcPr>
          <w:p w14:paraId="5DC8D830" w14:textId="77777777" w:rsidR="0011759E" w:rsidRDefault="00CB6B5A" w:rsidP="0011759E">
            <w:pPr>
              <w:pStyle w:val="TableEntryHeader"/>
              <w:rPr>
                <w:noProof w:val="0"/>
                <w:szCs w:val="24"/>
              </w:rPr>
            </w:pPr>
            <w:r w:rsidRPr="00347B39">
              <w:rPr>
                <w:noProof w:val="0"/>
              </w:rPr>
              <w:t>Information Items</w:t>
            </w:r>
          </w:p>
          <w:p w14:paraId="7D1A7EB4" w14:textId="77777777" w:rsidR="0011759E" w:rsidRDefault="00CB6B5A" w:rsidP="0011759E">
            <w:pPr>
              <w:pStyle w:val="TableEntryHeader"/>
              <w:rPr>
                <w:noProof w:val="0"/>
                <w:szCs w:val="24"/>
              </w:rPr>
            </w:pPr>
            <w:r w:rsidRPr="00347B39">
              <w:rPr>
                <w:noProof w:val="0"/>
              </w:rPr>
              <w:t>(Documents/Records/Data)</w:t>
            </w:r>
          </w:p>
        </w:tc>
      </w:tr>
      <w:tr w:rsidR="00A15431" w:rsidRPr="00347B39" w14:paraId="28665A5E"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14:paraId="30C2CF5E" w14:textId="77777777" w:rsidR="00A15431" w:rsidRPr="0011759E" w:rsidRDefault="00A15431" w:rsidP="0011759E">
            <w:pPr>
              <w:pStyle w:val="BodyText"/>
              <w:rPr>
                <w:rFonts w:ascii="Calibri" w:hAnsi="Calibri"/>
                <w:noProof w:val="0"/>
                <w:sz w:val="22"/>
              </w:rPr>
            </w:pPr>
            <w:ins w:id="127" w:author="Diana Warner" w:date="2017-07-24T13:11:00Z">
              <w:r>
                <w:rPr>
                  <w:rFonts w:ascii="Calibri" w:hAnsi="Calibri"/>
                  <w:noProof w:val="0"/>
                  <w:sz w:val="22"/>
                </w:rPr>
                <w:t xml:space="preserve">1. </w:t>
              </w:r>
            </w:ins>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C9A0790" w14:textId="77777777" w:rsidR="00A15431" w:rsidRPr="0011759E" w:rsidRDefault="00A15431" w:rsidP="00A15431">
            <w:pPr>
              <w:pStyle w:val="BodyText"/>
              <w:rPr>
                <w:rFonts w:ascii="Calibri" w:hAnsi="Calibri"/>
                <w:noProof w:val="0"/>
                <w:sz w:val="22"/>
              </w:rPr>
            </w:pPr>
            <w:ins w:id="128" w:author="Diana Warner" w:date="2017-07-24T13:11:00Z">
              <w:r>
                <w:rPr>
                  <w:rFonts w:ascii="Calibri" w:hAnsi="Calibri"/>
                  <w:noProof w:val="0"/>
                  <w:sz w:val="22"/>
                </w:rPr>
                <w:t>Patient is triaged and presents to</w:t>
              </w:r>
            </w:ins>
            <w:ins w:id="129" w:author="Diana Warner" w:date="2017-08-10T08:22:00Z">
              <w:r w:rsidR="004217E7">
                <w:rPr>
                  <w:rFonts w:ascii="Calibri" w:hAnsi="Calibri"/>
                  <w:noProof w:val="0"/>
                  <w:sz w:val="22"/>
                </w:rPr>
                <w:t xml:space="preserve"> ED</w:t>
              </w:r>
            </w:ins>
            <w:ins w:id="130" w:author="Diana Warner" w:date="2017-07-24T13:11:00Z">
              <w:r>
                <w:rPr>
                  <w:rFonts w:ascii="Calibri" w:hAnsi="Calibri"/>
                  <w:noProof w:val="0"/>
                  <w:sz w:val="22"/>
                </w:rPr>
                <w:t xml:space="preserve"> registration staff. </w:t>
              </w:r>
            </w:ins>
          </w:p>
        </w:tc>
        <w:tc>
          <w:tcPr>
            <w:tcW w:w="3690" w:type="dxa"/>
            <w:gridSpan w:val="2"/>
            <w:tcBorders>
              <w:top w:val="single" w:sz="4" w:space="0" w:color="auto"/>
              <w:left w:val="single" w:sz="4" w:space="0" w:color="auto"/>
              <w:right w:val="single" w:sz="4" w:space="0" w:color="auto"/>
            </w:tcBorders>
            <w:shd w:val="clear" w:color="auto" w:fill="auto"/>
            <w:hideMark/>
          </w:tcPr>
          <w:p w14:paraId="7C2104E9" w14:textId="77777777" w:rsidR="00A15431" w:rsidRDefault="00A15431" w:rsidP="008766F7">
            <w:pPr>
              <w:pStyle w:val="BodyText"/>
              <w:spacing w:before="0"/>
              <w:rPr>
                <w:ins w:id="131" w:author="Diana Warner" w:date="2017-07-24T13:12:00Z"/>
                <w:rFonts w:ascii="Calibri" w:hAnsi="Calibri"/>
                <w:i/>
                <w:noProof w:val="0"/>
                <w:sz w:val="22"/>
                <w:szCs w:val="22"/>
                <w:u w:val="single"/>
              </w:rPr>
            </w:pPr>
            <w:ins w:id="132" w:author="Diana Warner" w:date="2017-07-24T13:12:00Z">
              <w:r>
                <w:rPr>
                  <w:rFonts w:ascii="Calibri" w:hAnsi="Calibri"/>
                  <w:i/>
                  <w:noProof w:val="0"/>
                  <w:sz w:val="22"/>
                  <w:szCs w:val="22"/>
                  <w:u w:val="single"/>
                </w:rPr>
                <w:t>1. Patient Name</w:t>
              </w:r>
            </w:ins>
          </w:p>
          <w:p w14:paraId="19C66A8A" w14:textId="77777777" w:rsidR="00A15431" w:rsidRDefault="00A15431" w:rsidP="008766F7">
            <w:pPr>
              <w:pStyle w:val="BodyText"/>
              <w:spacing w:before="0"/>
              <w:rPr>
                <w:ins w:id="133" w:author="Diana Warner" w:date="2017-07-24T13:12:00Z"/>
                <w:rFonts w:ascii="Calibri" w:hAnsi="Calibri"/>
                <w:i/>
                <w:noProof w:val="0"/>
                <w:sz w:val="22"/>
                <w:szCs w:val="22"/>
                <w:u w:val="single"/>
              </w:rPr>
            </w:pPr>
            <w:ins w:id="134" w:author="Diana Warner" w:date="2017-07-24T13:12:00Z">
              <w:r>
                <w:rPr>
                  <w:rFonts w:ascii="Calibri" w:hAnsi="Calibri"/>
                  <w:i/>
                  <w:noProof w:val="0"/>
                  <w:sz w:val="22"/>
                  <w:szCs w:val="22"/>
                  <w:u w:val="single"/>
                </w:rPr>
                <w:t>2. DOB</w:t>
              </w:r>
            </w:ins>
          </w:p>
          <w:p w14:paraId="6BF1E867" w14:textId="77777777" w:rsidR="00A15431" w:rsidRDefault="00A15431" w:rsidP="008766F7">
            <w:pPr>
              <w:pStyle w:val="BodyText"/>
              <w:spacing w:before="0"/>
              <w:rPr>
                <w:ins w:id="135" w:author="Diana Warner" w:date="2017-07-24T13:14:00Z"/>
                <w:rFonts w:ascii="Calibri" w:hAnsi="Calibri"/>
                <w:i/>
                <w:noProof w:val="0"/>
                <w:sz w:val="22"/>
                <w:szCs w:val="22"/>
                <w:u w:val="single"/>
              </w:rPr>
            </w:pPr>
            <w:ins w:id="136" w:author="Diana Warner" w:date="2017-07-24T13:13:00Z">
              <w:r>
                <w:rPr>
                  <w:rFonts w:ascii="Calibri" w:hAnsi="Calibri"/>
                  <w:i/>
                  <w:noProof w:val="0"/>
                  <w:sz w:val="22"/>
                  <w:szCs w:val="22"/>
                  <w:u w:val="single"/>
                </w:rPr>
                <w:t>3. Reason for visit</w:t>
              </w:r>
            </w:ins>
          </w:p>
          <w:p w14:paraId="3A6DA111" w14:textId="77777777" w:rsidR="00A15431" w:rsidRDefault="00A15431" w:rsidP="008766F7">
            <w:pPr>
              <w:pStyle w:val="BodyText"/>
              <w:spacing w:before="0"/>
              <w:rPr>
                <w:ins w:id="137" w:author="Diana Warner" w:date="2017-08-07T12:35:00Z"/>
                <w:rFonts w:ascii="Calibri" w:hAnsi="Calibri"/>
                <w:i/>
                <w:noProof w:val="0"/>
                <w:sz w:val="22"/>
                <w:szCs w:val="22"/>
                <w:u w:val="single"/>
              </w:rPr>
            </w:pPr>
            <w:ins w:id="138" w:author="Diana Warner" w:date="2017-07-24T13:14:00Z">
              <w:r>
                <w:rPr>
                  <w:rFonts w:ascii="Calibri" w:hAnsi="Calibri"/>
                  <w:i/>
                  <w:noProof w:val="0"/>
                  <w:sz w:val="22"/>
                  <w:szCs w:val="22"/>
                  <w:u w:val="single"/>
                </w:rPr>
                <w:t>4. Consent for treatment (can be implied)</w:t>
              </w:r>
            </w:ins>
          </w:p>
          <w:p w14:paraId="1AC8E783" w14:textId="77777777" w:rsidR="001B36F8" w:rsidRPr="00347B39" w:rsidRDefault="001B36F8" w:rsidP="008766F7">
            <w:pPr>
              <w:pStyle w:val="BodyText"/>
              <w:spacing w:before="0"/>
              <w:rPr>
                <w:rFonts w:ascii="Calibri" w:hAnsi="Calibri"/>
                <w:i/>
                <w:noProof w:val="0"/>
                <w:sz w:val="22"/>
                <w:szCs w:val="22"/>
                <w:u w:val="single"/>
              </w:rPr>
            </w:pPr>
            <w:ins w:id="139" w:author="Diana Warner" w:date="2017-08-07T12:35:00Z">
              <w:r>
                <w:rPr>
                  <w:rFonts w:ascii="Calibri" w:hAnsi="Calibri"/>
                  <w:i/>
                  <w:noProof w:val="0"/>
                  <w:sz w:val="22"/>
                  <w:szCs w:val="22"/>
                  <w:u w:val="single"/>
                </w:rPr>
                <w:t>5.  Advanced Beneficiary Notice (ABN</w:t>
              </w:r>
            </w:ins>
            <w:ins w:id="140" w:author="Diana Warner" w:date="2017-08-07T12:36:00Z">
              <w:r>
                <w:rPr>
                  <w:rFonts w:ascii="Calibri" w:hAnsi="Calibri"/>
                  <w:i/>
                  <w:noProof w:val="0"/>
                  <w:sz w:val="22"/>
                  <w:szCs w:val="22"/>
                  <w:u w:val="single"/>
                </w:rPr>
                <w:t>)</w:t>
              </w:r>
            </w:ins>
          </w:p>
        </w:tc>
      </w:tr>
      <w:tr w:rsidR="00CB6B5A" w:rsidRPr="00347B39" w14:paraId="46D64A8E"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14:paraId="79A59073"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14:paraId="5FA396D8" w14:textId="77777777" w:rsidR="0011759E" w:rsidRPr="0011759E" w:rsidRDefault="0011759E" w:rsidP="00A15431">
            <w:pPr>
              <w:pStyle w:val="BodyText"/>
              <w:rPr>
                <w:rFonts w:ascii="Calibri" w:hAnsi="Calibri"/>
                <w:noProof w:val="0"/>
                <w:sz w:val="22"/>
              </w:rPr>
            </w:pPr>
            <w:r w:rsidRPr="0011759E">
              <w:rPr>
                <w:rFonts w:ascii="Calibri" w:hAnsi="Calibri"/>
                <w:noProof w:val="0"/>
                <w:sz w:val="22"/>
              </w:rPr>
              <w:t xml:space="preserve">Patient </w:t>
            </w:r>
            <w:del w:id="141" w:author="Diana Warner" w:date="2017-07-24T13:12:00Z">
              <w:r w:rsidRPr="0011759E" w:rsidDel="00A15431">
                <w:rPr>
                  <w:rFonts w:ascii="Calibri" w:hAnsi="Calibri"/>
                  <w:noProof w:val="0"/>
                  <w:sz w:val="22"/>
                </w:rPr>
                <w:delText xml:space="preserve">enters ED and </w:delText>
              </w:r>
            </w:del>
            <w:r w:rsidRPr="0011759E">
              <w:rPr>
                <w:rFonts w:ascii="Calibri" w:hAnsi="Calibri"/>
                <w:noProof w:val="0"/>
                <w:sz w:val="22"/>
              </w:rPr>
              <w:t>presents to the Registration staff</w:t>
            </w:r>
            <w:r w:rsidR="001F0B8B" w:rsidRPr="00347B39">
              <w:rPr>
                <w:rFonts w:ascii="Calibri" w:hAnsi="Calibri"/>
                <w:noProof w:val="0"/>
                <w:sz w:val="22"/>
              </w:rPr>
              <w:t>.</w:t>
            </w:r>
          </w:p>
        </w:tc>
        <w:tc>
          <w:tcPr>
            <w:tcW w:w="3690" w:type="dxa"/>
            <w:gridSpan w:val="2"/>
            <w:vMerge w:val="restart"/>
            <w:tcBorders>
              <w:top w:val="single" w:sz="4" w:space="0" w:color="auto"/>
              <w:left w:val="single" w:sz="4" w:space="0" w:color="auto"/>
              <w:right w:val="single" w:sz="4" w:space="0" w:color="auto"/>
            </w:tcBorders>
            <w:shd w:val="clear" w:color="auto" w:fill="auto"/>
            <w:hideMark/>
          </w:tcPr>
          <w:p w14:paraId="21DEBB1B" w14:textId="77777777" w:rsidR="00CB6B5A" w:rsidRPr="00347B39" w:rsidRDefault="00CB3D3F" w:rsidP="008766F7">
            <w:pPr>
              <w:pStyle w:val="BodyText"/>
              <w:spacing w:before="0"/>
              <w:rPr>
                <w:rFonts w:ascii="Calibri" w:hAnsi="Calibri"/>
                <w:i/>
                <w:noProof w:val="0"/>
                <w:sz w:val="22"/>
                <w:szCs w:val="22"/>
                <w:u w:val="single"/>
              </w:rPr>
            </w:pPr>
            <w:r w:rsidRPr="00347B39">
              <w:rPr>
                <w:rFonts w:ascii="Calibri" w:hAnsi="Calibri"/>
                <w:i/>
                <w:noProof w:val="0"/>
                <w:sz w:val="22"/>
                <w:szCs w:val="22"/>
                <w:u w:val="single"/>
              </w:rPr>
              <w:t>Patient Registration Record</w:t>
            </w:r>
          </w:p>
          <w:p w14:paraId="78BCBE17"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Patient demographics (e.g., name, DoB, address)</w:t>
            </w:r>
          </w:p>
          <w:p w14:paraId="7BD57CE6"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Visit demographics (e.g., enterprise medical record number, date/time of encounter, reason for visit, list of barcodes, etc.),</w:t>
            </w:r>
          </w:p>
          <w:p w14:paraId="48259032"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Physician demographics (name, PID, department/service</w:t>
            </w:r>
          </w:p>
          <w:p w14:paraId="6419A5C1"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Reason for visit</w:t>
            </w:r>
          </w:p>
          <w:p w14:paraId="46F8C3EA"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Consent</w:t>
            </w:r>
            <w:ins w:id="142" w:author="Diana Warner" w:date="2017-08-07T12:29:00Z">
              <w:r w:rsidR="001B36F8">
                <w:rPr>
                  <w:rFonts w:ascii="Calibri" w:hAnsi="Calibri"/>
                  <w:noProof w:val="0"/>
                  <w:sz w:val="22"/>
                  <w:szCs w:val="22"/>
                </w:rPr>
                <w:t>s</w:t>
              </w:r>
            </w:ins>
            <w:r w:rsidRPr="00347B39">
              <w:rPr>
                <w:rFonts w:ascii="Calibri" w:hAnsi="Calibri"/>
                <w:noProof w:val="0"/>
                <w:sz w:val="22"/>
                <w:szCs w:val="22"/>
              </w:rPr>
              <w:t xml:space="preserve"> for visit</w:t>
            </w:r>
            <w:ins w:id="143" w:author="Diana Warner" w:date="2017-08-07T12:29:00Z">
              <w:r w:rsidR="001B36F8">
                <w:rPr>
                  <w:rFonts w:ascii="Calibri" w:hAnsi="Calibri"/>
                  <w:noProof w:val="0"/>
                  <w:sz w:val="22"/>
                  <w:szCs w:val="22"/>
                </w:rPr>
                <w:t xml:space="preserve"> (procedure,  treatment, etc</w:t>
              </w:r>
            </w:ins>
            <w:ins w:id="144" w:author="Diana Warner" w:date="2017-08-07T12:30:00Z">
              <w:r w:rsidR="001B36F8">
                <w:rPr>
                  <w:rFonts w:ascii="Calibri" w:hAnsi="Calibri"/>
                  <w:noProof w:val="0"/>
                  <w:sz w:val="22"/>
                  <w:szCs w:val="22"/>
                </w:rPr>
                <w:t>, may be implied consent</w:t>
              </w:r>
            </w:ins>
            <w:ins w:id="145" w:author="Diana Warner" w:date="2017-08-07T12:29:00Z">
              <w:r w:rsidR="001B36F8">
                <w:rPr>
                  <w:rFonts w:ascii="Calibri" w:hAnsi="Calibri"/>
                  <w:noProof w:val="0"/>
                  <w:sz w:val="22"/>
                  <w:szCs w:val="22"/>
                </w:rPr>
                <w:t>)</w:t>
              </w:r>
            </w:ins>
          </w:p>
          <w:p w14:paraId="5080C9F0" w14:textId="77777777" w:rsidR="0084514E" w:rsidRPr="00347B39" w:rsidRDefault="00CB6B5A">
            <w:pPr>
              <w:pStyle w:val="BodyText"/>
              <w:numPr>
                <w:ilvl w:val="0"/>
                <w:numId w:val="71"/>
              </w:numPr>
              <w:spacing w:before="0"/>
              <w:ind w:left="252" w:hanging="252"/>
              <w:rPr>
                <w:rFonts w:ascii="Calibri" w:hAnsi="Calibri"/>
                <w:noProof w:val="0"/>
                <w:sz w:val="22"/>
                <w:szCs w:val="22"/>
              </w:rPr>
            </w:pPr>
            <w:r w:rsidRPr="00347B39">
              <w:rPr>
                <w:rFonts w:ascii="Calibri" w:hAnsi="Calibri"/>
                <w:noProof w:val="0"/>
                <w:sz w:val="22"/>
                <w:szCs w:val="22"/>
              </w:rPr>
              <w:t>Consent for information sharing</w:t>
            </w:r>
          </w:p>
          <w:p w14:paraId="77CFE589" w14:textId="77777777" w:rsidR="0084514E" w:rsidRPr="00347B39" w:rsidRDefault="00CB6B5A">
            <w:pPr>
              <w:pStyle w:val="BodyText"/>
              <w:numPr>
                <w:ilvl w:val="0"/>
                <w:numId w:val="71"/>
              </w:numPr>
              <w:spacing w:before="0"/>
              <w:ind w:left="252" w:hanging="252"/>
              <w:rPr>
                <w:rFonts w:ascii="Calibri" w:hAnsi="Calibri"/>
                <w:noProof w:val="0"/>
                <w:kern w:val="28"/>
                <w:sz w:val="22"/>
                <w:szCs w:val="22"/>
                <w:u w:val="single"/>
              </w:rPr>
            </w:pPr>
            <w:r w:rsidRPr="00347B39">
              <w:rPr>
                <w:rFonts w:ascii="Calibri" w:hAnsi="Calibri"/>
                <w:noProof w:val="0"/>
                <w:sz w:val="22"/>
                <w:szCs w:val="22"/>
              </w:rPr>
              <w:t>eSignature for Registration Staff</w:t>
            </w:r>
          </w:p>
          <w:p w14:paraId="7DA5A171" w14:textId="77777777" w:rsidR="0084514E" w:rsidRPr="00347B39" w:rsidRDefault="00CB6B5A">
            <w:pPr>
              <w:pStyle w:val="BodyText"/>
              <w:numPr>
                <w:ilvl w:val="0"/>
                <w:numId w:val="71"/>
              </w:numPr>
              <w:spacing w:before="0"/>
              <w:ind w:left="252" w:hanging="252"/>
              <w:rPr>
                <w:rFonts w:ascii="Calibri" w:hAnsi="Calibri"/>
                <w:noProof w:val="0"/>
                <w:kern w:val="28"/>
                <w:sz w:val="22"/>
                <w:szCs w:val="22"/>
              </w:rPr>
            </w:pPr>
            <w:r w:rsidRPr="00347B39">
              <w:rPr>
                <w:rFonts w:ascii="Calibri" w:hAnsi="Calibri"/>
                <w:noProof w:val="0"/>
                <w:sz w:val="22"/>
                <w:szCs w:val="22"/>
              </w:rPr>
              <w:t xml:space="preserve">Wristband (patient ID bracelet) </w:t>
            </w:r>
          </w:p>
          <w:p w14:paraId="562F62D0" w14:textId="77777777" w:rsidR="0084514E" w:rsidRPr="00347B39" w:rsidRDefault="00CB3D3F">
            <w:pPr>
              <w:pStyle w:val="BodyText"/>
              <w:spacing w:before="0"/>
              <w:rPr>
                <w:rFonts w:ascii="Calibri" w:hAnsi="Calibri"/>
                <w:i/>
                <w:noProof w:val="0"/>
                <w:sz w:val="22"/>
                <w:szCs w:val="22"/>
                <w:u w:val="single"/>
              </w:rPr>
            </w:pPr>
            <w:r w:rsidRPr="00347B39">
              <w:rPr>
                <w:rFonts w:ascii="Calibri" w:hAnsi="Calibri"/>
                <w:i/>
                <w:noProof w:val="0"/>
                <w:sz w:val="22"/>
                <w:szCs w:val="22"/>
                <w:u w:val="single"/>
              </w:rPr>
              <w:t>Risk Management (RM)/Infection Control (IC)/ Public Health/ Population Health (PH) information</w:t>
            </w:r>
          </w:p>
          <w:p w14:paraId="72EE9BA7" w14:textId="77777777" w:rsidR="0084514E" w:rsidRPr="00347B39" w:rsidRDefault="008766F7">
            <w:pPr>
              <w:pStyle w:val="BodyText"/>
              <w:spacing w:before="0"/>
              <w:rPr>
                <w:rFonts w:ascii="Calibri" w:hAnsi="Calibri"/>
                <w:i/>
                <w:noProof w:val="0"/>
                <w:sz w:val="22"/>
                <w:szCs w:val="22"/>
                <w:u w:val="single"/>
              </w:rPr>
            </w:pPr>
            <w:r w:rsidRPr="00347B39">
              <w:rPr>
                <w:rFonts w:ascii="Calibri" w:hAnsi="Calibri"/>
                <w:i/>
                <w:noProof w:val="0"/>
                <w:sz w:val="22"/>
                <w:szCs w:val="22"/>
                <w:u w:val="single"/>
              </w:rPr>
              <w:t>Audit Record</w:t>
            </w:r>
            <w:r w:rsidRPr="00347B39">
              <w:rPr>
                <w:rFonts w:ascii="Calibri" w:hAnsi="Calibri"/>
                <w:i/>
                <w:noProof w:val="0"/>
                <w:sz w:val="22"/>
                <w:szCs w:val="22"/>
              </w:rPr>
              <w:t xml:space="preserve">: </w:t>
            </w:r>
            <w:r w:rsidRPr="00347B39">
              <w:rPr>
                <w:rFonts w:ascii="Calibri" w:hAnsi="Calibri"/>
                <w:noProof w:val="0"/>
                <w:sz w:val="22"/>
                <w:szCs w:val="22"/>
              </w:rPr>
              <w:t>Who, When, Why, What</w:t>
            </w:r>
          </w:p>
        </w:tc>
      </w:tr>
      <w:tr w:rsidR="00CB6B5A" w:rsidRPr="00347B39" w14:paraId="5C5E1A09"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14:paraId="25F71137"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125C267A" w14:textId="77777777" w:rsidR="0011759E" w:rsidRPr="0011759E" w:rsidRDefault="0011759E" w:rsidP="0011759E">
            <w:pPr>
              <w:pStyle w:val="BodyText"/>
              <w:rPr>
                <w:rFonts w:ascii="Calibri" w:hAnsi="Calibri"/>
                <w:noProof w:val="0"/>
                <w:sz w:val="22"/>
              </w:rPr>
            </w:pPr>
            <w:commentRangeStart w:id="146"/>
            <w:r w:rsidRPr="0011759E">
              <w:rPr>
                <w:rFonts w:ascii="Calibri" w:hAnsi="Calibri"/>
                <w:noProof w:val="0"/>
                <w:sz w:val="22"/>
              </w:rPr>
              <w:t>Registration staff identifies patient</w:t>
            </w:r>
            <w:commentRangeEnd w:id="146"/>
            <w:r w:rsidR="002300FE">
              <w:rPr>
                <w:rStyle w:val="CommentReference"/>
                <w:noProof w:val="0"/>
              </w:rPr>
              <w:commentReference w:id="146"/>
            </w:r>
            <w:r w:rsidRPr="0011759E">
              <w:rPr>
                <w:rFonts w:ascii="Calibri" w:hAnsi="Calibri"/>
                <w:noProof w:val="0"/>
                <w:sz w:val="22"/>
              </w:rPr>
              <w:t>, asks patient to complete necessary forms (paper or electronic), and checks in/register</w:t>
            </w:r>
            <w:ins w:id="147" w:author="Diana Warner" w:date="2017-07-24T11:36:00Z">
              <w:r w:rsidR="00F43ADA">
                <w:rPr>
                  <w:rFonts w:ascii="Calibri" w:hAnsi="Calibri"/>
                  <w:noProof w:val="0"/>
                  <w:sz w:val="22"/>
                </w:rPr>
                <w:t>s</w:t>
              </w:r>
            </w:ins>
            <w:r w:rsidRPr="0011759E">
              <w:rPr>
                <w:rFonts w:ascii="Calibri" w:hAnsi="Calibri"/>
                <w:noProof w:val="0"/>
                <w:sz w:val="22"/>
              </w:rPr>
              <w:t xml:space="preserve"> the visit in </w:t>
            </w:r>
            <w:r w:rsidRPr="0011759E">
              <w:rPr>
                <w:rFonts w:ascii="Calibri" w:hAnsi="Calibri" w:cs="Arial"/>
                <w:noProof w:val="0"/>
                <w:sz w:val="22"/>
              </w:rPr>
              <w:t>R-ADT</w:t>
            </w:r>
            <w:r w:rsidRPr="0011759E">
              <w:rPr>
                <w:rFonts w:ascii="Calibri" w:hAnsi="Calibri"/>
                <w:noProof w:val="0"/>
                <w:sz w:val="22"/>
              </w:rPr>
              <w:t xml:space="preserve"> System. In the case of “trauma/unidentified patient”, registration staff assigns a tag with the ID number to be used in the episode of care. </w:t>
            </w:r>
          </w:p>
        </w:tc>
        <w:tc>
          <w:tcPr>
            <w:tcW w:w="3690" w:type="dxa"/>
            <w:gridSpan w:val="2"/>
            <w:vMerge/>
            <w:tcBorders>
              <w:left w:val="single" w:sz="4" w:space="0" w:color="auto"/>
              <w:right w:val="single" w:sz="4" w:space="0" w:color="auto"/>
            </w:tcBorders>
            <w:shd w:val="clear" w:color="auto" w:fill="auto"/>
            <w:vAlign w:val="center"/>
            <w:hideMark/>
          </w:tcPr>
          <w:p w14:paraId="743CD256" w14:textId="77777777" w:rsidR="0084514E" w:rsidRPr="00347B39" w:rsidRDefault="0084514E" w:rsidP="008F7A23"/>
        </w:tc>
      </w:tr>
      <w:tr w:rsidR="00CB6B5A" w:rsidRPr="00347B39" w14:paraId="50066246"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2119C195" w14:textId="77777777" w:rsidR="00CB6B5A" w:rsidRPr="00347B39" w:rsidRDefault="00CB6B5A" w:rsidP="00D8545D">
            <w:pPr>
              <w:pStyle w:val="BodyText"/>
              <w:spacing w:before="0"/>
              <w:rPr>
                <w:rFonts w:ascii="Calibri" w:hAnsi="Calibri"/>
                <w:i/>
                <w:noProof w:val="0"/>
                <w:sz w:val="22"/>
                <w:szCs w:val="22"/>
              </w:rPr>
            </w:pPr>
            <w:r w:rsidRPr="00347B39">
              <w:rPr>
                <w:rFonts w:ascii="Calibri" w:hAnsi="Calibri"/>
                <w:i/>
                <w:noProof w:val="0"/>
                <w:sz w:val="22"/>
                <w:szCs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742443B2"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HIS creates an audit record of the encounter</w:t>
            </w:r>
            <w:r w:rsidR="001F0B8B" w:rsidRPr="00347B39">
              <w:rPr>
                <w:rFonts w:ascii="Calibri" w:hAnsi="Calibri"/>
                <w:i/>
                <w:iCs/>
                <w:noProof w:val="0"/>
                <w:sz w:val="22"/>
              </w:rPr>
              <w:t>.</w:t>
            </w:r>
            <w:r w:rsidRPr="0011759E">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14:paraId="2E460A50" w14:textId="77777777" w:rsidR="0084514E" w:rsidRPr="00347B39" w:rsidRDefault="0084514E" w:rsidP="008F7A23"/>
        </w:tc>
      </w:tr>
      <w:tr w:rsidR="00CB6B5A" w:rsidRPr="00347B39" w14:paraId="76E3E2D9"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14:paraId="1FF4EEA6"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12741A45"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R-ADT System searches and obtains patient and visit-relevant information from various systems (HIS, EHR, Financial Systems, EDMS, HIE, PHR, mHealth app)</w:t>
            </w:r>
            <w:r w:rsidR="001F0B8B" w:rsidRPr="00347B39">
              <w:rPr>
                <w:rFonts w:ascii="Calibri" w:hAnsi="Calibri"/>
                <w:i/>
                <w:iCs/>
                <w:noProof w:val="0"/>
                <w:sz w:val="22"/>
              </w:rPr>
              <w:t>.</w:t>
            </w:r>
            <w:r w:rsidRPr="0011759E">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14:paraId="0B2072E1" w14:textId="77777777" w:rsidR="0084514E" w:rsidRPr="00347B39" w:rsidRDefault="0084514E" w:rsidP="008F7A23"/>
        </w:tc>
      </w:tr>
      <w:tr w:rsidR="00CB6B5A" w:rsidRPr="00347B39" w14:paraId="7BD79EE7"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1F82991E"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5</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7038D828" w14:textId="77777777" w:rsidR="0011759E" w:rsidRPr="0011759E" w:rsidRDefault="0011759E" w:rsidP="00544669">
            <w:pPr>
              <w:pStyle w:val="BodyText"/>
              <w:rPr>
                <w:rFonts w:ascii="Calibri" w:hAnsi="Calibri"/>
                <w:noProof w:val="0"/>
                <w:sz w:val="22"/>
              </w:rPr>
            </w:pPr>
            <w:r w:rsidRPr="0011759E">
              <w:rPr>
                <w:rFonts w:ascii="Calibri" w:hAnsi="Calibri"/>
                <w:noProof w:val="0"/>
                <w:sz w:val="22"/>
              </w:rPr>
              <w:t>Registration staff validates patient information, prints ID bracelet and correspond</w:t>
            </w:r>
            <w:ins w:id="148" w:author="Diana Warner" w:date="2017-08-03T11:24:00Z">
              <w:r w:rsidR="00544669">
                <w:rPr>
                  <w:rFonts w:ascii="Calibri" w:hAnsi="Calibri"/>
                  <w:noProof w:val="0"/>
                  <w:sz w:val="22"/>
                </w:rPr>
                <w:t>ing</w:t>
              </w:r>
            </w:ins>
            <w:del w:id="149" w:author="Diana Warner" w:date="2017-08-03T11:24:00Z">
              <w:r w:rsidRPr="0011759E" w:rsidDel="00544669">
                <w:rPr>
                  <w:rFonts w:ascii="Calibri" w:hAnsi="Calibri"/>
                  <w:noProof w:val="0"/>
                  <w:sz w:val="22"/>
                </w:rPr>
                <w:delText>ent</w:delText>
              </w:r>
            </w:del>
            <w:r w:rsidRPr="0011759E">
              <w:rPr>
                <w:rFonts w:ascii="Calibri" w:hAnsi="Calibri"/>
                <w:noProof w:val="0"/>
                <w:sz w:val="22"/>
              </w:rPr>
              <w:t xml:space="preserve"> labels with barcodes for the patient, and </w:t>
            </w:r>
            <w:ins w:id="150" w:author="Diana Warner" w:date="2017-08-03T11:25:00Z">
              <w:r w:rsidR="00544669">
                <w:rPr>
                  <w:rFonts w:ascii="Calibri" w:hAnsi="Calibri"/>
                  <w:noProof w:val="0"/>
                  <w:sz w:val="22"/>
                </w:rPr>
                <w:t xml:space="preserve">staff </w:t>
              </w:r>
            </w:ins>
            <w:r w:rsidRPr="0011759E">
              <w:rPr>
                <w:rFonts w:ascii="Calibri" w:hAnsi="Calibri"/>
                <w:noProof w:val="0"/>
                <w:sz w:val="22"/>
              </w:rPr>
              <w:t xml:space="preserve">signs the record with e-signature or in ink. </w:t>
            </w:r>
          </w:p>
        </w:tc>
        <w:tc>
          <w:tcPr>
            <w:tcW w:w="3690" w:type="dxa"/>
            <w:gridSpan w:val="2"/>
            <w:vMerge/>
            <w:tcBorders>
              <w:left w:val="single" w:sz="4" w:space="0" w:color="auto"/>
              <w:bottom w:val="single" w:sz="4" w:space="0" w:color="auto"/>
              <w:right w:val="single" w:sz="4" w:space="0" w:color="auto"/>
            </w:tcBorders>
            <w:shd w:val="clear" w:color="auto" w:fill="auto"/>
          </w:tcPr>
          <w:p w14:paraId="4FC96294" w14:textId="77777777" w:rsidR="0084514E" w:rsidRPr="00347B39" w:rsidRDefault="0084514E">
            <w:pPr>
              <w:pStyle w:val="BodyText"/>
              <w:spacing w:before="0"/>
              <w:rPr>
                <w:rFonts w:ascii="Calibri" w:hAnsi="Calibri"/>
                <w:noProof w:val="0"/>
                <w:sz w:val="22"/>
                <w:szCs w:val="22"/>
              </w:rPr>
            </w:pPr>
          </w:p>
        </w:tc>
      </w:tr>
      <w:tr w:rsidR="00CB6B5A" w:rsidRPr="00347B39" w14:paraId="5458630C"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19F80DA4"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6</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5C2FFAA8" w14:textId="77777777" w:rsidR="008E3079" w:rsidRPr="0011759E" w:rsidRDefault="0011759E" w:rsidP="008E3079">
            <w:pPr>
              <w:pStyle w:val="BodyText"/>
              <w:rPr>
                <w:rFonts w:ascii="Calibri" w:hAnsi="Calibri"/>
                <w:noProof w:val="0"/>
                <w:sz w:val="22"/>
              </w:rPr>
            </w:pPr>
            <w:del w:id="151" w:author="Diana Warner" w:date="2017-07-24T13:21:00Z">
              <w:r w:rsidRPr="0011759E" w:rsidDel="008E3079">
                <w:rPr>
                  <w:rFonts w:ascii="Calibri" w:hAnsi="Calibri"/>
                  <w:noProof w:val="0"/>
                  <w:sz w:val="22"/>
                </w:rPr>
                <w:delText>Registration staff sends patient to Insurance verifier</w:delText>
              </w:r>
            </w:del>
            <w:del w:id="152" w:author="Diana Warner" w:date="2017-07-24T13:19:00Z">
              <w:r w:rsidRPr="0011759E" w:rsidDel="00C2395F">
                <w:rPr>
                  <w:rFonts w:ascii="Calibri" w:hAnsi="Calibri"/>
                  <w:noProof w:val="0"/>
                  <w:sz w:val="22"/>
                </w:rPr>
                <w:delText xml:space="preserve"> registrar</w:delText>
              </w:r>
            </w:del>
            <w:del w:id="153" w:author="Diana Warner" w:date="2017-07-24T13:21:00Z">
              <w:r w:rsidRPr="0011759E" w:rsidDel="008E3079">
                <w:rPr>
                  <w:rFonts w:ascii="Calibri" w:hAnsi="Calibri"/>
                  <w:noProof w:val="0"/>
                  <w:sz w:val="22"/>
                </w:rPr>
                <w:delText xml:space="preserve">. </w:delText>
              </w:r>
            </w:del>
            <w:r w:rsidRPr="0011759E">
              <w:rPr>
                <w:rFonts w:ascii="Calibri" w:hAnsi="Calibri"/>
                <w:noProof w:val="0"/>
                <w:sz w:val="22"/>
              </w:rPr>
              <w:t xml:space="preserve">Insurance verification </w:t>
            </w:r>
            <w:del w:id="154" w:author="Diana Warner" w:date="2017-07-24T13:21:00Z">
              <w:r w:rsidRPr="0011759E" w:rsidDel="008E3079">
                <w:rPr>
                  <w:rFonts w:ascii="Calibri" w:hAnsi="Calibri"/>
                  <w:noProof w:val="0"/>
                  <w:sz w:val="22"/>
                </w:rPr>
                <w:delText xml:space="preserve">may </w:delText>
              </w:r>
            </w:del>
            <w:ins w:id="155" w:author="Diana Warner" w:date="2017-07-24T13:21:00Z">
              <w:r w:rsidR="008E3079">
                <w:rPr>
                  <w:rFonts w:ascii="Calibri" w:hAnsi="Calibri"/>
                  <w:noProof w:val="0"/>
                  <w:sz w:val="22"/>
                </w:rPr>
                <w:t>is conducted by</w:t>
              </w:r>
            </w:ins>
            <w:del w:id="156" w:author="Diana Warner" w:date="2017-07-24T13:22:00Z">
              <w:r w:rsidRPr="0011759E" w:rsidDel="008E3079">
                <w:rPr>
                  <w:rFonts w:ascii="Calibri" w:hAnsi="Calibri"/>
                  <w:noProof w:val="0"/>
                  <w:sz w:val="22"/>
                </w:rPr>
                <w:delText>be done by</w:delText>
              </w:r>
            </w:del>
            <w:r w:rsidRPr="0011759E">
              <w:rPr>
                <w:rFonts w:ascii="Calibri" w:hAnsi="Calibri"/>
                <w:noProof w:val="0"/>
                <w:sz w:val="22"/>
              </w:rPr>
              <w:t xml:space="preserve"> the Registration staff</w:t>
            </w:r>
            <w:ins w:id="157" w:author="Diana Warner" w:date="2017-07-24T13:22:00Z">
              <w:r w:rsidR="008E3079">
                <w:rPr>
                  <w:rFonts w:ascii="Calibri" w:hAnsi="Calibri"/>
                  <w:noProof w:val="0"/>
                  <w:sz w:val="22"/>
                </w:rPr>
                <w:t xml:space="preserve"> or</w:t>
              </w:r>
            </w:ins>
            <w:del w:id="158" w:author="Diana Warner" w:date="2017-07-24T13:22:00Z">
              <w:r w:rsidRPr="0011759E" w:rsidDel="008E3079">
                <w:rPr>
                  <w:rFonts w:ascii="Calibri" w:hAnsi="Calibri"/>
                  <w:noProof w:val="0"/>
                  <w:sz w:val="22"/>
                </w:rPr>
                <w:delText>.</w:delText>
              </w:r>
            </w:del>
            <w:ins w:id="159" w:author="Diana Warner" w:date="2017-07-24T13:22:00Z">
              <w:r w:rsidR="008E3079">
                <w:rPr>
                  <w:rFonts w:ascii="Calibri" w:hAnsi="Calibri"/>
                  <w:noProof w:val="0"/>
                  <w:sz w:val="22"/>
                </w:rPr>
                <w:t xml:space="preserve"> I</w:t>
              </w:r>
            </w:ins>
            <w:ins w:id="160" w:author="Diana Warner" w:date="2017-07-24T13:21:00Z">
              <w:r w:rsidR="008E3079">
                <w:rPr>
                  <w:rFonts w:ascii="Calibri" w:hAnsi="Calibri"/>
                  <w:noProof w:val="0"/>
                  <w:sz w:val="22"/>
                </w:rPr>
                <w:t xml:space="preserve">nsurance </w:t>
              </w:r>
            </w:ins>
            <w:ins w:id="161" w:author="Diana Warner" w:date="2017-07-24T13:22:00Z">
              <w:r w:rsidR="008E3079">
                <w:rPr>
                  <w:rFonts w:ascii="Calibri" w:hAnsi="Calibri"/>
                  <w:noProof w:val="0"/>
                  <w:sz w:val="22"/>
                </w:rPr>
                <w:t>Verifier.</w:t>
              </w:r>
            </w:ins>
          </w:p>
        </w:tc>
        <w:tc>
          <w:tcPr>
            <w:tcW w:w="3690" w:type="dxa"/>
            <w:gridSpan w:val="2"/>
            <w:vMerge w:val="restart"/>
            <w:tcBorders>
              <w:left w:val="single" w:sz="4" w:space="0" w:color="auto"/>
              <w:right w:val="single" w:sz="4" w:space="0" w:color="auto"/>
            </w:tcBorders>
            <w:shd w:val="clear" w:color="auto" w:fill="auto"/>
          </w:tcPr>
          <w:p w14:paraId="37AFF412" w14:textId="77777777" w:rsidR="0084514E" w:rsidRPr="00347B39" w:rsidRDefault="00CB3D3F" w:rsidP="008F7A23">
            <w:pPr>
              <w:rPr>
                <w:rFonts w:ascii="Calibri" w:hAnsi="Calibri"/>
                <w:i/>
                <w:sz w:val="22"/>
                <w:szCs w:val="22"/>
                <w:u w:val="single"/>
              </w:rPr>
            </w:pPr>
            <w:r w:rsidRPr="00347B39">
              <w:rPr>
                <w:rFonts w:ascii="Calibri" w:hAnsi="Calibri"/>
                <w:i/>
                <w:sz w:val="22"/>
                <w:szCs w:val="22"/>
                <w:u w:val="single"/>
              </w:rPr>
              <w:t>Insurance information:</w:t>
            </w:r>
          </w:p>
          <w:p w14:paraId="743325BC" w14:textId="77777777" w:rsidR="00CB6B5A" w:rsidRPr="00347B39" w:rsidRDefault="00CB6B5A" w:rsidP="008766F7">
            <w:pPr>
              <w:pStyle w:val="ListParagraph"/>
              <w:numPr>
                <w:ilvl w:val="0"/>
                <w:numId w:val="73"/>
              </w:numPr>
              <w:ind w:left="252" w:hanging="252"/>
              <w:contextualSpacing w:val="0"/>
              <w:rPr>
                <w:sz w:val="22"/>
                <w:szCs w:val="22"/>
              </w:rPr>
            </w:pPr>
            <w:r w:rsidRPr="00347B39">
              <w:rPr>
                <w:sz w:val="22"/>
                <w:szCs w:val="22"/>
              </w:rPr>
              <w:t>Payor demographic</w:t>
            </w:r>
          </w:p>
          <w:p w14:paraId="693B9D46" w14:textId="77777777" w:rsidR="0084514E" w:rsidRDefault="00CB6B5A">
            <w:pPr>
              <w:pStyle w:val="ListParagraph"/>
              <w:numPr>
                <w:ilvl w:val="0"/>
                <w:numId w:val="73"/>
              </w:numPr>
              <w:ind w:left="252" w:hanging="252"/>
              <w:contextualSpacing w:val="0"/>
              <w:rPr>
                <w:ins w:id="162" w:author="Diana Warner" w:date="2017-08-07T12:32:00Z"/>
                <w:sz w:val="22"/>
                <w:szCs w:val="22"/>
              </w:rPr>
            </w:pPr>
            <w:r w:rsidRPr="00347B39">
              <w:rPr>
                <w:sz w:val="22"/>
                <w:szCs w:val="22"/>
              </w:rPr>
              <w:t xml:space="preserve">Insurance ID </w:t>
            </w:r>
          </w:p>
          <w:p w14:paraId="2F0D6990" w14:textId="77777777" w:rsidR="001B36F8" w:rsidRPr="00347B39" w:rsidRDefault="001B36F8">
            <w:pPr>
              <w:pStyle w:val="ListParagraph"/>
              <w:numPr>
                <w:ilvl w:val="0"/>
                <w:numId w:val="73"/>
              </w:numPr>
              <w:ind w:left="252" w:hanging="252"/>
              <w:contextualSpacing w:val="0"/>
              <w:rPr>
                <w:sz w:val="22"/>
                <w:szCs w:val="22"/>
              </w:rPr>
            </w:pPr>
            <w:ins w:id="163" w:author="Diana Warner" w:date="2017-08-07T12:32:00Z">
              <w:r>
                <w:rPr>
                  <w:sz w:val="22"/>
                  <w:szCs w:val="22"/>
                </w:rPr>
                <w:t>Authorization to bill insurance</w:t>
              </w:r>
            </w:ins>
          </w:p>
          <w:p w14:paraId="309778B4" w14:textId="77777777" w:rsidR="0084514E" w:rsidRPr="00347B39" w:rsidRDefault="00CB6B5A">
            <w:pPr>
              <w:pStyle w:val="ListParagraph"/>
              <w:numPr>
                <w:ilvl w:val="0"/>
                <w:numId w:val="73"/>
              </w:numPr>
              <w:ind w:left="252" w:hanging="252"/>
              <w:contextualSpacing w:val="0"/>
              <w:rPr>
                <w:sz w:val="22"/>
                <w:szCs w:val="22"/>
              </w:rPr>
            </w:pPr>
            <w:r w:rsidRPr="00347B39">
              <w:rPr>
                <w:sz w:val="22"/>
                <w:szCs w:val="22"/>
              </w:rPr>
              <w:t xml:space="preserve">Coverage </w:t>
            </w:r>
          </w:p>
          <w:p w14:paraId="3DFE5E7E" w14:textId="77777777" w:rsidR="0084514E" w:rsidRPr="00347B39" w:rsidRDefault="00CB6B5A">
            <w:pPr>
              <w:pStyle w:val="ListParagraph"/>
              <w:numPr>
                <w:ilvl w:val="0"/>
                <w:numId w:val="73"/>
              </w:numPr>
              <w:ind w:left="252" w:hanging="252"/>
              <w:contextualSpacing w:val="0"/>
              <w:rPr>
                <w:sz w:val="22"/>
                <w:szCs w:val="22"/>
              </w:rPr>
            </w:pPr>
            <w:r w:rsidRPr="00347B39">
              <w:rPr>
                <w:sz w:val="22"/>
                <w:szCs w:val="22"/>
              </w:rPr>
              <w:t>Co-pay/deductible</w:t>
            </w:r>
          </w:p>
          <w:p w14:paraId="627BDE17" w14:textId="77777777" w:rsidR="0084514E" w:rsidRPr="00347B39" w:rsidRDefault="00CB6B5A">
            <w:pPr>
              <w:pStyle w:val="ListParagraph"/>
              <w:numPr>
                <w:ilvl w:val="0"/>
                <w:numId w:val="73"/>
              </w:numPr>
              <w:ind w:left="252" w:hanging="252"/>
              <w:contextualSpacing w:val="0"/>
              <w:rPr>
                <w:sz w:val="22"/>
                <w:szCs w:val="22"/>
              </w:rPr>
            </w:pPr>
            <w:r w:rsidRPr="00347B39">
              <w:rPr>
                <w:sz w:val="22"/>
                <w:szCs w:val="22"/>
              </w:rPr>
              <w:t>eSignature for Insurance Verifier</w:t>
            </w:r>
          </w:p>
          <w:p w14:paraId="4503FBC9" w14:textId="77777777" w:rsidR="0084514E" w:rsidRPr="00347B39" w:rsidDel="001B36F8" w:rsidRDefault="00CB3D3F" w:rsidP="008F7A23">
            <w:pPr>
              <w:rPr>
                <w:del w:id="164" w:author="Diana Warner" w:date="2017-08-07T12:31:00Z"/>
                <w:rFonts w:ascii="Calibri" w:hAnsi="Calibri"/>
                <w:i/>
                <w:sz w:val="22"/>
                <w:szCs w:val="22"/>
                <w:u w:val="single"/>
              </w:rPr>
            </w:pPr>
            <w:r w:rsidRPr="00347B39">
              <w:rPr>
                <w:rFonts w:ascii="Calibri" w:hAnsi="Calibri"/>
                <w:i/>
                <w:sz w:val="22"/>
                <w:szCs w:val="22"/>
                <w:u w:val="single"/>
              </w:rPr>
              <w:t>Payment information</w:t>
            </w:r>
            <w:del w:id="165" w:author="Diana Warner" w:date="2017-08-07T12:31:00Z">
              <w:r w:rsidRPr="00347B39" w:rsidDel="001B36F8">
                <w:rPr>
                  <w:rFonts w:ascii="Calibri" w:hAnsi="Calibri"/>
                  <w:i/>
                  <w:sz w:val="22"/>
                  <w:szCs w:val="22"/>
                  <w:u w:val="single"/>
                </w:rPr>
                <w:delText>:</w:delText>
              </w:r>
            </w:del>
          </w:p>
          <w:p w14:paraId="44DF2948" w14:textId="77777777" w:rsidR="0084514E" w:rsidRPr="00347B39" w:rsidRDefault="00CB6B5A" w:rsidP="008F7A23">
            <w:pPr>
              <w:rPr>
                <w:rFonts w:ascii="Calibri" w:hAnsi="Calibri"/>
                <w:sz w:val="22"/>
                <w:szCs w:val="22"/>
              </w:rPr>
            </w:pPr>
            <w:r w:rsidRPr="00347B39">
              <w:rPr>
                <w:rFonts w:ascii="Calibri" w:hAnsi="Calibri"/>
                <w:sz w:val="22"/>
                <w:szCs w:val="22"/>
              </w:rPr>
              <w:t>1. Invoice for service</w:t>
            </w:r>
          </w:p>
          <w:p w14:paraId="403F9223" w14:textId="77777777" w:rsidR="0084514E" w:rsidRPr="00347B39" w:rsidRDefault="00CB6B5A" w:rsidP="008F7A23">
            <w:pPr>
              <w:rPr>
                <w:rFonts w:ascii="Calibri" w:hAnsi="Calibri"/>
                <w:sz w:val="22"/>
                <w:szCs w:val="22"/>
              </w:rPr>
            </w:pPr>
            <w:r w:rsidRPr="00347B39">
              <w:rPr>
                <w:rFonts w:ascii="Calibri" w:hAnsi="Calibri"/>
                <w:sz w:val="22"/>
                <w:szCs w:val="22"/>
              </w:rPr>
              <w:lastRenderedPageBreak/>
              <w:t>2. Payment receipt</w:t>
            </w:r>
          </w:p>
          <w:p w14:paraId="61D62087" w14:textId="77777777" w:rsidR="0084514E" w:rsidRPr="00347B39" w:rsidRDefault="00CB6B5A" w:rsidP="008F7A23">
            <w:pPr>
              <w:rPr>
                <w:rFonts w:ascii="Calibri" w:hAnsi="Calibri"/>
                <w:sz w:val="22"/>
                <w:szCs w:val="22"/>
              </w:rPr>
            </w:pPr>
            <w:r w:rsidRPr="00347B39">
              <w:rPr>
                <w:rFonts w:ascii="Calibri" w:hAnsi="Calibri"/>
                <w:sz w:val="22"/>
                <w:szCs w:val="22"/>
              </w:rPr>
              <w:t xml:space="preserve">3. Payment plan, if needed </w:t>
            </w:r>
          </w:p>
          <w:p w14:paraId="6EAAD6BF" w14:textId="77777777" w:rsidR="00CB6B5A" w:rsidRPr="00347B39" w:rsidRDefault="00CB6B5A" w:rsidP="008766F7">
            <w:pPr>
              <w:pStyle w:val="BodyText"/>
              <w:spacing w:before="0"/>
              <w:rPr>
                <w:rFonts w:ascii="Calibri" w:hAnsi="Calibri"/>
                <w:noProof w:val="0"/>
                <w:sz w:val="22"/>
                <w:szCs w:val="22"/>
              </w:rPr>
            </w:pPr>
            <w:r w:rsidRPr="00347B39">
              <w:rPr>
                <w:rFonts w:ascii="Calibri" w:hAnsi="Calibri"/>
                <w:noProof w:val="0"/>
                <w:sz w:val="22"/>
                <w:szCs w:val="22"/>
              </w:rPr>
              <w:t>4. eSignature for Billing Staff</w:t>
            </w:r>
          </w:p>
          <w:p w14:paraId="2AFD5952" w14:textId="77777777" w:rsidR="0084514E" w:rsidRPr="00347B39" w:rsidRDefault="008766F7">
            <w:pPr>
              <w:pStyle w:val="BodyText"/>
              <w:spacing w:before="0"/>
              <w:rPr>
                <w:i/>
                <w:noProof w:val="0"/>
                <w:szCs w:val="24"/>
              </w:rPr>
            </w:pPr>
            <w:r w:rsidRPr="00347B39">
              <w:rPr>
                <w:rFonts w:ascii="Calibri" w:hAnsi="Calibri"/>
                <w:i/>
                <w:noProof w:val="0"/>
                <w:sz w:val="22"/>
                <w:szCs w:val="22"/>
                <w:u w:val="single"/>
              </w:rPr>
              <w:t>Updated Audit Record</w:t>
            </w:r>
            <w:r w:rsidRPr="00347B39">
              <w:rPr>
                <w:rFonts w:ascii="Calibri" w:hAnsi="Calibri"/>
                <w:i/>
                <w:noProof w:val="0"/>
                <w:sz w:val="22"/>
                <w:szCs w:val="22"/>
              </w:rPr>
              <w:t xml:space="preserve">: </w:t>
            </w:r>
            <w:r w:rsidRPr="00347B39">
              <w:rPr>
                <w:rFonts w:ascii="Calibri" w:hAnsi="Calibri"/>
                <w:noProof w:val="0"/>
                <w:sz w:val="22"/>
                <w:szCs w:val="22"/>
              </w:rPr>
              <w:t>Who, When, Why, What</w:t>
            </w:r>
          </w:p>
        </w:tc>
      </w:tr>
      <w:tr w:rsidR="00CB6B5A" w:rsidRPr="00347B39" w14:paraId="1CC546DF"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14:paraId="5DDCAF68"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7</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7641FFC5" w14:textId="77777777" w:rsidR="0011759E" w:rsidRPr="0011759E" w:rsidRDefault="00C52869" w:rsidP="00C52869">
            <w:pPr>
              <w:pStyle w:val="BodyText"/>
              <w:rPr>
                <w:rFonts w:ascii="Calibri" w:hAnsi="Calibri"/>
                <w:noProof w:val="0"/>
                <w:sz w:val="22"/>
              </w:rPr>
            </w:pPr>
            <w:ins w:id="166" w:author="Diana Warner" w:date="2017-07-24T13:46:00Z">
              <w:r w:rsidRPr="00C52869">
                <w:rPr>
                  <w:rFonts w:ascii="Calibri" w:hAnsi="Calibri"/>
                  <w:noProof w:val="0"/>
                  <w:sz w:val="22"/>
                </w:rPr>
                <w:t xml:space="preserve">Registration staff or </w:t>
              </w:r>
            </w:ins>
            <w:r w:rsidR="0011759E" w:rsidRPr="0011759E">
              <w:rPr>
                <w:rFonts w:ascii="Calibri" w:hAnsi="Calibri"/>
                <w:noProof w:val="0"/>
                <w:sz w:val="22"/>
              </w:rPr>
              <w:t xml:space="preserve">Insurance </w:t>
            </w:r>
            <w:ins w:id="167" w:author="Diana Warner" w:date="2017-07-24T13:46:00Z">
              <w:r>
                <w:rPr>
                  <w:rFonts w:ascii="Calibri" w:hAnsi="Calibri"/>
                  <w:noProof w:val="0"/>
                  <w:sz w:val="22"/>
                </w:rPr>
                <w:t>V</w:t>
              </w:r>
            </w:ins>
            <w:del w:id="168" w:author="Diana Warner" w:date="2017-07-24T13:46:00Z">
              <w:r w:rsidR="0011759E" w:rsidRPr="0011759E" w:rsidDel="00C52869">
                <w:rPr>
                  <w:rFonts w:ascii="Calibri" w:hAnsi="Calibri"/>
                  <w:noProof w:val="0"/>
                  <w:sz w:val="22"/>
                </w:rPr>
                <w:delText>v</w:delText>
              </w:r>
            </w:del>
            <w:r w:rsidR="0011759E" w:rsidRPr="0011759E">
              <w:rPr>
                <w:rFonts w:ascii="Calibri" w:hAnsi="Calibri"/>
                <w:noProof w:val="0"/>
                <w:sz w:val="22"/>
              </w:rPr>
              <w:t xml:space="preserve">erifier </w:t>
            </w:r>
            <w:del w:id="169" w:author="Diana Warner" w:date="2017-07-24T13:46:00Z">
              <w:r w:rsidR="0011759E" w:rsidRPr="0011759E" w:rsidDel="00C52869">
                <w:rPr>
                  <w:rFonts w:ascii="Calibri" w:hAnsi="Calibri"/>
                  <w:noProof w:val="0"/>
                  <w:sz w:val="22"/>
                </w:rPr>
                <w:delText xml:space="preserve">registrar </w:delText>
              </w:r>
            </w:del>
            <w:r w:rsidR="0011759E" w:rsidRPr="0011759E">
              <w:rPr>
                <w:rFonts w:ascii="Calibri" w:hAnsi="Calibri"/>
                <w:noProof w:val="0"/>
                <w:sz w:val="22"/>
              </w:rPr>
              <w:t>verifies patient insurance information; contacts payor, if needed; obtains authorization; and requests/collects co-pay or makes payment arrangements</w:t>
            </w:r>
            <w:ins w:id="170" w:author="Diana Warner" w:date="2017-07-24T13:44:00Z">
              <w:r>
                <w:rPr>
                  <w:rFonts w:ascii="Calibri" w:hAnsi="Calibri"/>
                  <w:noProof w:val="0"/>
                  <w:sz w:val="22"/>
                </w:rPr>
                <w:t>.</w:t>
              </w:r>
            </w:ins>
            <w:del w:id="171" w:author="Diana Warner" w:date="2017-07-24T13:44:00Z">
              <w:r w:rsidR="0011759E" w:rsidRPr="0011759E" w:rsidDel="00C52869">
                <w:rPr>
                  <w:rFonts w:ascii="Calibri" w:hAnsi="Calibri"/>
                  <w:noProof w:val="0"/>
                  <w:sz w:val="22"/>
                </w:rPr>
                <w:delText xml:space="preserve"> – Need to be developed at more granular level</w:delText>
              </w:r>
              <w:r w:rsidR="001F0B8B" w:rsidRPr="00347B39" w:rsidDel="00C52869">
                <w:rPr>
                  <w:rFonts w:ascii="Calibri" w:hAnsi="Calibri"/>
                  <w:noProof w:val="0"/>
                  <w:sz w:val="22"/>
                </w:rPr>
                <w:delText>.</w:delText>
              </w:r>
            </w:del>
          </w:p>
        </w:tc>
        <w:tc>
          <w:tcPr>
            <w:tcW w:w="3690" w:type="dxa"/>
            <w:gridSpan w:val="2"/>
            <w:vMerge/>
            <w:tcBorders>
              <w:left w:val="single" w:sz="4" w:space="0" w:color="auto"/>
              <w:right w:val="single" w:sz="4" w:space="0" w:color="auto"/>
            </w:tcBorders>
            <w:shd w:val="clear" w:color="auto" w:fill="auto"/>
          </w:tcPr>
          <w:p w14:paraId="5CFE2459" w14:textId="77777777" w:rsidR="0084514E" w:rsidRPr="00347B39" w:rsidRDefault="0084514E" w:rsidP="008F7A23">
            <w:pPr>
              <w:pStyle w:val="ListParagraph"/>
              <w:numPr>
                <w:ilvl w:val="0"/>
                <w:numId w:val="72"/>
              </w:numPr>
              <w:ind w:left="252" w:hanging="252"/>
              <w:contextualSpacing w:val="0"/>
              <w:rPr>
                <w:rFonts w:asciiTheme="minorHAnsi" w:hAnsiTheme="minorHAnsi"/>
                <w:sz w:val="22"/>
                <w:szCs w:val="22"/>
              </w:rPr>
            </w:pPr>
          </w:p>
        </w:tc>
      </w:tr>
      <w:tr w:rsidR="00CB6B5A" w:rsidRPr="00347B39" w14:paraId="25ECF3E8"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573C9900"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8</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4AC6737C"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 xml:space="preserve">R-ADT System communicates with the payor system directly or via HIE to obtain patient insurance </w:t>
            </w:r>
            <w:r w:rsidRPr="0011759E">
              <w:rPr>
                <w:rFonts w:ascii="Calibri" w:hAnsi="Calibri"/>
                <w:i/>
                <w:iCs/>
                <w:noProof w:val="0"/>
                <w:sz w:val="22"/>
              </w:rPr>
              <w:lastRenderedPageBreak/>
              <w:t>information. Patient information is updated in the Financial System</w:t>
            </w:r>
            <w:r w:rsidR="001F0B8B" w:rsidRPr="00347B39">
              <w:rPr>
                <w:rFonts w:ascii="Calibri" w:hAnsi="Calibri"/>
                <w:i/>
                <w:iCs/>
                <w:noProof w:val="0"/>
                <w:sz w:val="22"/>
              </w:rPr>
              <w:t>.</w:t>
            </w:r>
          </w:p>
        </w:tc>
        <w:tc>
          <w:tcPr>
            <w:tcW w:w="3690" w:type="dxa"/>
            <w:gridSpan w:val="2"/>
            <w:vMerge/>
            <w:tcBorders>
              <w:left w:val="single" w:sz="4" w:space="0" w:color="auto"/>
              <w:bottom w:val="single" w:sz="4" w:space="0" w:color="auto"/>
              <w:right w:val="single" w:sz="4" w:space="0" w:color="auto"/>
            </w:tcBorders>
            <w:shd w:val="clear" w:color="auto" w:fill="auto"/>
          </w:tcPr>
          <w:p w14:paraId="3A4937C3" w14:textId="77777777" w:rsidR="0084514E" w:rsidRPr="00347B39" w:rsidRDefault="0084514E" w:rsidP="008F7A23">
            <w:pPr>
              <w:rPr>
                <w:rFonts w:asciiTheme="minorHAnsi" w:hAnsiTheme="minorHAnsi"/>
                <w:sz w:val="22"/>
                <w:szCs w:val="22"/>
              </w:rPr>
            </w:pPr>
          </w:p>
        </w:tc>
      </w:tr>
      <w:tr w:rsidR="00CB6B5A" w:rsidRPr="00347B39" w14:paraId="40B77F46"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0E55CA60"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9</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0C41761B"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R-ADT System updates patient information in PHR via mHealth app</w:t>
            </w:r>
            <w:r w:rsidR="001F0B8B" w:rsidRPr="00347B39">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auto"/>
          </w:tcPr>
          <w:p w14:paraId="465CAA3F"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Updated Patient Registration Record</w:t>
            </w:r>
          </w:p>
          <w:p w14:paraId="6BFC14D1" w14:textId="77777777" w:rsidR="00CB6B5A" w:rsidRPr="00347B39" w:rsidRDefault="00CB3D3F" w:rsidP="00C02A39">
            <w:pPr>
              <w:pStyle w:val="BodyText"/>
              <w:spacing w:before="0"/>
              <w:rPr>
                <w:rFonts w:asciiTheme="minorHAnsi" w:hAnsiTheme="minorHAnsi"/>
                <w:b/>
                <w:i/>
                <w:noProof w:val="0"/>
                <w:kern w:val="28"/>
                <w:sz w:val="22"/>
                <w:szCs w:val="22"/>
              </w:rPr>
            </w:pPr>
            <w:r w:rsidRPr="00347B39">
              <w:rPr>
                <w:rFonts w:asciiTheme="minorHAnsi" w:hAnsiTheme="minorHAnsi"/>
                <w:i/>
                <w:noProof w:val="0"/>
                <w:sz w:val="22"/>
                <w:szCs w:val="22"/>
                <w:u w:val="single"/>
              </w:rPr>
              <w:t>Updated Audit Record</w:t>
            </w:r>
            <w:r w:rsidRPr="00347B39">
              <w:rPr>
                <w:rFonts w:asciiTheme="minorHAnsi" w:hAnsiTheme="minorHAnsi"/>
                <w:i/>
                <w:noProof w:val="0"/>
                <w:sz w:val="22"/>
                <w:szCs w:val="22"/>
              </w:rPr>
              <w:t>:</w:t>
            </w:r>
            <w:r w:rsidR="0011759E" w:rsidRPr="0011759E">
              <w:rPr>
                <w:rFonts w:ascii="Calibri" w:hAnsi="Calibri"/>
                <w:noProof w:val="0"/>
                <w:sz w:val="22"/>
              </w:rPr>
              <w:t xml:space="preserve"> Who, When, Why, What</w:t>
            </w:r>
          </w:p>
        </w:tc>
      </w:tr>
      <w:tr w:rsidR="00CB6B5A" w:rsidRPr="00347B39" w14:paraId="74A87F9A" w14:textId="77777777" w:rsidTr="001F0B8B">
        <w:trPr>
          <w:cantSplit/>
        </w:trPr>
        <w:tc>
          <w:tcPr>
            <w:tcW w:w="558" w:type="dxa"/>
            <w:tcBorders>
              <w:top w:val="single" w:sz="4" w:space="0" w:color="auto"/>
              <w:left w:val="single" w:sz="4" w:space="0" w:color="auto"/>
              <w:bottom w:val="single" w:sz="4" w:space="0" w:color="auto"/>
              <w:right w:val="single" w:sz="4" w:space="0" w:color="auto"/>
            </w:tcBorders>
            <w:shd w:val="clear" w:color="auto" w:fill="auto"/>
          </w:tcPr>
          <w:p w14:paraId="5A9A8941"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10</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14:paraId="759060DF"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 xml:space="preserve">Registration staff assembles all documents necessary for the episode of care and completes the registration by signing the Episode of Care Record with e-Signature in EHR. This may be done automatically when the staff completes the record (all data are entered and verified) and closes the registration record for this patient. Staff sends patient to clinician for assessment. Clinician opens patient record to begin assessment and sends the acknowledgement of receipt. </w:t>
            </w:r>
          </w:p>
        </w:tc>
        <w:tc>
          <w:tcPr>
            <w:tcW w:w="3690" w:type="dxa"/>
            <w:gridSpan w:val="2"/>
            <w:tcBorders>
              <w:left w:val="single" w:sz="4" w:space="0" w:color="auto"/>
              <w:bottom w:val="single" w:sz="4" w:space="0" w:color="auto"/>
              <w:right w:val="single" w:sz="4" w:space="0" w:color="auto"/>
            </w:tcBorders>
            <w:shd w:val="clear" w:color="auto" w:fill="auto"/>
          </w:tcPr>
          <w:p w14:paraId="3EE1382F" w14:textId="77777777" w:rsidR="00866A0D" w:rsidRPr="00866A0D" w:rsidRDefault="00C52869" w:rsidP="008766F7">
            <w:pPr>
              <w:pStyle w:val="BodyText"/>
              <w:spacing w:before="0"/>
              <w:rPr>
                <w:ins w:id="172" w:author="Diana Warner" w:date="2017-07-24T13:25:00Z"/>
                <w:rFonts w:asciiTheme="minorHAnsi" w:hAnsiTheme="minorHAnsi"/>
                <w:noProof w:val="0"/>
                <w:sz w:val="22"/>
                <w:szCs w:val="22"/>
                <w:u w:val="single"/>
              </w:rPr>
            </w:pPr>
            <w:ins w:id="173" w:author="Diana Warner" w:date="2017-07-24T13:28:00Z">
              <w:r>
                <w:rPr>
                  <w:rFonts w:asciiTheme="minorHAnsi" w:hAnsiTheme="minorHAnsi"/>
                  <w:noProof w:val="0"/>
                  <w:sz w:val="22"/>
                  <w:szCs w:val="22"/>
                  <w:u w:val="single"/>
                </w:rPr>
                <w:t>D</w:t>
              </w:r>
            </w:ins>
            <w:ins w:id="174" w:author="Diana Warner" w:date="2017-07-24T13:25:00Z">
              <w:r w:rsidR="00866A0D" w:rsidRPr="00866A0D">
                <w:rPr>
                  <w:rFonts w:asciiTheme="minorHAnsi" w:hAnsiTheme="minorHAnsi"/>
                  <w:noProof w:val="0"/>
                  <w:sz w:val="22"/>
                  <w:szCs w:val="22"/>
                  <w:u w:val="single"/>
                </w:rPr>
                <w:t>ocuments may be scanned as appropriate</w:t>
              </w:r>
            </w:ins>
            <w:ins w:id="175" w:author="Diana Warner" w:date="2017-07-24T13:29:00Z">
              <w:r>
                <w:rPr>
                  <w:rFonts w:asciiTheme="minorHAnsi" w:hAnsiTheme="minorHAnsi"/>
                  <w:noProof w:val="0"/>
                  <w:sz w:val="22"/>
                  <w:szCs w:val="22"/>
                  <w:u w:val="single"/>
                </w:rPr>
                <w:t xml:space="preserve"> e.g. insurance card, driver’s license, paper consent</w:t>
              </w:r>
            </w:ins>
            <w:ins w:id="176" w:author="Diana Warner" w:date="2017-07-24T13:25:00Z">
              <w:r w:rsidR="00866A0D" w:rsidRPr="00866A0D">
                <w:rPr>
                  <w:rFonts w:asciiTheme="minorHAnsi" w:hAnsiTheme="minorHAnsi"/>
                  <w:noProof w:val="0"/>
                  <w:sz w:val="22"/>
                  <w:szCs w:val="22"/>
                  <w:u w:val="single"/>
                </w:rPr>
                <w:t>.</w:t>
              </w:r>
            </w:ins>
            <w:ins w:id="177" w:author="Diana Warner" w:date="2017-07-24T13:29:00Z">
              <w:r>
                <w:rPr>
                  <w:rFonts w:asciiTheme="minorHAnsi" w:hAnsiTheme="minorHAnsi"/>
                  <w:noProof w:val="0"/>
                  <w:sz w:val="22"/>
                  <w:szCs w:val="22"/>
                  <w:u w:val="single"/>
                </w:rPr>
                <w:t xml:space="preserve"> HIPAA notice and other</w:t>
              </w:r>
            </w:ins>
          </w:p>
          <w:p w14:paraId="61352F93"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Updated Patient Registration Record</w:t>
            </w:r>
          </w:p>
          <w:p w14:paraId="506F05B3"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eSignature for Registration Staff</w:t>
            </w:r>
          </w:p>
          <w:p w14:paraId="4E3A8210"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Notification of Record Availability</w:t>
            </w:r>
          </w:p>
          <w:p w14:paraId="359C7814"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 xml:space="preserve">including notification to Care Team </w:t>
            </w:r>
          </w:p>
          <w:p w14:paraId="4EB7700E"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Acknowledgement of Receipt</w:t>
            </w:r>
          </w:p>
          <w:p w14:paraId="6E52AC4A" w14:textId="77777777" w:rsidR="0084514E" w:rsidRPr="00347B39" w:rsidRDefault="0084514E" w:rsidP="008F7A23">
            <w:pPr>
              <w:rPr>
                <w:rFonts w:asciiTheme="minorHAnsi" w:hAnsiTheme="minorHAnsi"/>
                <w:sz w:val="22"/>
                <w:szCs w:val="22"/>
                <w:highlight w:val="cyan"/>
              </w:rPr>
            </w:pPr>
          </w:p>
        </w:tc>
      </w:tr>
      <w:tr w:rsidR="00CB6B5A" w:rsidRPr="00347B39" w14:paraId="28BBE629"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7F34265C"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11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0EB09B86"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Registration information is uploaded into EHR. EHR sends Notification of Record Availability to clinician.</w:t>
            </w:r>
          </w:p>
        </w:tc>
        <w:tc>
          <w:tcPr>
            <w:tcW w:w="3690" w:type="dxa"/>
            <w:gridSpan w:val="2"/>
            <w:tcBorders>
              <w:left w:val="single" w:sz="4" w:space="0" w:color="auto"/>
              <w:bottom w:val="single" w:sz="4" w:space="0" w:color="auto"/>
              <w:right w:val="single" w:sz="4" w:space="0" w:color="auto"/>
            </w:tcBorders>
            <w:shd w:val="clear" w:color="auto" w:fill="D9D9D9"/>
          </w:tcPr>
          <w:p w14:paraId="284B2026"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rPr>
              <w:t xml:space="preserve">Updated </w:t>
            </w:r>
            <w:r w:rsidRPr="00347B39">
              <w:rPr>
                <w:rFonts w:asciiTheme="minorHAnsi" w:hAnsiTheme="minorHAnsi"/>
                <w:i/>
                <w:noProof w:val="0"/>
                <w:sz w:val="22"/>
                <w:szCs w:val="22"/>
                <w:u w:val="single"/>
              </w:rPr>
              <w:t>Patient Registration Record</w:t>
            </w:r>
          </w:p>
          <w:p w14:paraId="651D1BAF" w14:textId="77777777" w:rsidR="00CB6B5A" w:rsidRPr="00347B39" w:rsidRDefault="00CB3D3F" w:rsidP="008766F7">
            <w:pPr>
              <w:pStyle w:val="BodyText"/>
              <w:spacing w:before="0"/>
              <w:rPr>
                <w:rFonts w:asciiTheme="minorHAnsi" w:hAnsiTheme="minorHAnsi"/>
                <w:i/>
                <w:noProof w:val="0"/>
                <w:sz w:val="22"/>
                <w:szCs w:val="22"/>
                <w:u w:val="single"/>
              </w:rPr>
            </w:pPr>
            <w:r w:rsidRPr="00347B39">
              <w:rPr>
                <w:rFonts w:asciiTheme="minorHAnsi" w:hAnsiTheme="minorHAnsi"/>
                <w:i/>
                <w:noProof w:val="0"/>
                <w:sz w:val="22"/>
                <w:szCs w:val="22"/>
                <w:u w:val="single"/>
              </w:rPr>
              <w:t xml:space="preserve">Notification of Record Availability </w:t>
            </w:r>
          </w:p>
        </w:tc>
      </w:tr>
      <w:tr w:rsidR="00CB6B5A" w:rsidRPr="00347B39" w14:paraId="377ADDB0"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4B7987B7"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12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105842A3"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EHR sends back to the R-ADT the Acknowledgement of Receipt.</w:t>
            </w:r>
          </w:p>
        </w:tc>
        <w:tc>
          <w:tcPr>
            <w:tcW w:w="3690" w:type="dxa"/>
            <w:gridSpan w:val="2"/>
            <w:tcBorders>
              <w:left w:val="single" w:sz="4" w:space="0" w:color="auto"/>
              <w:bottom w:val="single" w:sz="4" w:space="0" w:color="auto"/>
              <w:right w:val="single" w:sz="4" w:space="0" w:color="auto"/>
            </w:tcBorders>
            <w:shd w:val="clear" w:color="auto" w:fill="D9D9D9"/>
          </w:tcPr>
          <w:p w14:paraId="250121D0" w14:textId="77777777" w:rsidR="0011759E" w:rsidRPr="0011759E" w:rsidRDefault="0011759E" w:rsidP="0011759E">
            <w:pPr>
              <w:pStyle w:val="BodyText"/>
              <w:rPr>
                <w:rFonts w:asciiTheme="minorHAnsi" w:hAnsiTheme="minorHAnsi"/>
                <w:i/>
                <w:iCs/>
                <w:sz w:val="22"/>
                <w:highlight w:val="cyan"/>
                <w:u w:val="single"/>
              </w:rPr>
            </w:pPr>
            <w:r w:rsidRPr="0011759E">
              <w:rPr>
                <w:rFonts w:asciiTheme="minorHAnsi" w:hAnsiTheme="minorHAnsi"/>
                <w:i/>
                <w:iCs/>
                <w:noProof w:val="0"/>
                <w:sz w:val="22"/>
                <w:u w:val="single"/>
              </w:rPr>
              <w:t>Acknowledgement of Receipt</w:t>
            </w:r>
          </w:p>
        </w:tc>
      </w:tr>
      <w:tr w:rsidR="00CB6B5A" w:rsidRPr="00347B39" w14:paraId="623F5AEC" w14:textId="77777777"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14:paraId="7F977A75"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13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14:paraId="7141CC51" w14:textId="77777777" w:rsidR="0011759E" w:rsidRPr="0011759E" w:rsidRDefault="0011759E" w:rsidP="0011759E">
            <w:pPr>
              <w:pStyle w:val="BodyText"/>
              <w:rPr>
                <w:rFonts w:ascii="Calibri" w:hAnsi="Calibri"/>
                <w:i/>
                <w:iCs/>
                <w:noProof w:val="0"/>
                <w:sz w:val="22"/>
              </w:rPr>
            </w:pPr>
            <w:r w:rsidRPr="0011759E">
              <w:rPr>
                <w:rFonts w:ascii="Calibri" w:hAnsi="Calibri"/>
                <w:i/>
                <w:iCs/>
                <w:noProof w:val="0"/>
                <w:sz w:val="22"/>
              </w:rPr>
              <w:t>Audit trail for the personnel and systems involved in patient registration is completed in HIS</w:t>
            </w:r>
            <w:r w:rsidR="001F0B8B" w:rsidRPr="00347B39">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D9D9D9"/>
          </w:tcPr>
          <w:p w14:paraId="04483C56" w14:textId="77777777" w:rsidR="0011759E" w:rsidRDefault="00CB3D3F" w:rsidP="0011759E">
            <w:pPr>
              <w:pStyle w:val="BodyText"/>
              <w:spacing w:before="0"/>
              <w:rPr>
                <w:rFonts w:asciiTheme="minorHAnsi" w:hAnsiTheme="minorHAnsi"/>
                <w:i/>
                <w:sz w:val="22"/>
                <w:szCs w:val="22"/>
                <w:highlight w:val="yellow"/>
              </w:rPr>
            </w:pPr>
            <w:r w:rsidRPr="00347B39">
              <w:rPr>
                <w:rFonts w:asciiTheme="minorHAnsi" w:hAnsiTheme="minorHAnsi"/>
                <w:i/>
                <w:iCs/>
                <w:noProof w:val="0"/>
                <w:sz w:val="22"/>
                <w:u w:val="single"/>
              </w:rPr>
              <w:t>Updated Audit Record</w:t>
            </w:r>
            <w:r w:rsidR="0011759E" w:rsidRPr="0011759E">
              <w:rPr>
                <w:rFonts w:asciiTheme="minorHAnsi" w:hAnsiTheme="minorHAnsi"/>
                <w:i/>
                <w:iCs/>
                <w:noProof w:val="0"/>
                <w:sz w:val="22"/>
                <w:u w:val="single"/>
              </w:rPr>
              <w:t>:</w:t>
            </w:r>
            <w:r w:rsidR="0011759E" w:rsidRPr="0011759E">
              <w:rPr>
                <w:rFonts w:ascii="Calibri" w:hAnsi="Calibri"/>
                <w:noProof w:val="0"/>
                <w:sz w:val="22"/>
              </w:rPr>
              <w:t xml:space="preserve"> Who, When, Why, What</w:t>
            </w:r>
          </w:p>
        </w:tc>
      </w:tr>
      <w:tr w:rsidR="00CB6B5A" w:rsidRPr="00347B39" w14:paraId="6D31541B" w14:textId="77777777"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3900BF7"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Entry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14:paraId="3827E2B7"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Pre-registration may happen as a part of EMS transport of the patient, pre-registration of the patient before arriving to the emergency department.</w:t>
            </w:r>
          </w:p>
        </w:tc>
      </w:tr>
      <w:tr w:rsidR="00CB6B5A" w:rsidRPr="00347B39" w14:paraId="2D65FC06" w14:textId="77777777"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1874708B"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Exit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14:paraId="460E4B27" w14:textId="77777777" w:rsidR="0011759E" w:rsidRPr="0011759E" w:rsidRDefault="0011759E" w:rsidP="0011759E">
            <w:pPr>
              <w:pStyle w:val="BodyText"/>
              <w:rPr>
                <w:rFonts w:ascii="Calibri" w:hAnsi="Calibri"/>
                <w:sz w:val="22"/>
              </w:rPr>
            </w:pPr>
            <w:r w:rsidRPr="0011759E">
              <w:rPr>
                <w:rFonts w:ascii="Calibri" w:hAnsi="Calibri"/>
                <w:noProof w:val="0"/>
                <w:sz w:val="22"/>
              </w:rPr>
              <w:t>After the data is available, the HIS/EHR will contain a record that can be used for the patient care function as well as the audit trail record</w:t>
            </w:r>
            <w:r w:rsidR="001F0B8B" w:rsidRPr="00347B39">
              <w:rPr>
                <w:rFonts w:ascii="Calibri" w:hAnsi="Calibri"/>
                <w:noProof w:val="0"/>
                <w:sz w:val="22"/>
              </w:rPr>
              <w:t>.</w:t>
            </w:r>
          </w:p>
        </w:tc>
      </w:tr>
      <w:tr w:rsidR="00CB6B5A" w:rsidRPr="00347B39" w14:paraId="7EEC8E71" w14:textId="77777777"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C823863"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Quality Requirements</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14:paraId="6ABA0F5F" w14:textId="77777777" w:rsidR="0011759E" w:rsidRPr="0011759E" w:rsidRDefault="0011759E" w:rsidP="0011759E">
            <w:pPr>
              <w:pStyle w:val="BodyText"/>
              <w:rPr>
                <w:rFonts w:ascii="Calibri" w:hAnsi="Calibri"/>
                <w:noProof w:val="0"/>
                <w:sz w:val="22"/>
              </w:rPr>
            </w:pPr>
            <w:r w:rsidRPr="0011759E">
              <w:rPr>
                <w:rFonts w:ascii="Calibri" w:hAnsi="Calibri"/>
                <w:noProof w:val="0"/>
                <w:sz w:val="22"/>
              </w:rPr>
              <w:t>Real time patient information verification</w:t>
            </w:r>
            <w:r w:rsidR="001F0B8B" w:rsidRPr="00347B39">
              <w:rPr>
                <w:rFonts w:ascii="Calibri" w:hAnsi="Calibri"/>
                <w:noProof w:val="0"/>
                <w:sz w:val="22"/>
              </w:rPr>
              <w:t>.</w:t>
            </w:r>
          </w:p>
        </w:tc>
      </w:tr>
    </w:tbl>
    <w:p w14:paraId="54218A92" w14:textId="77777777" w:rsidR="0011759E" w:rsidRDefault="0011759E" w:rsidP="0011759E">
      <w:pPr>
        <w:pStyle w:val="BodyText"/>
        <w:rPr>
          <w:noProof w:val="0"/>
        </w:rPr>
      </w:pPr>
      <w:bookmarkStart w:id="178" w:name="_Toc481679014"/>
    </w:p>
    <w:p w14:paraId="25CDF741" w14:textId="77777777" w:rsidR="0084514E" w:rsidRPr="00347B39" w:rsidRDefault="00CB6B5A" w:rsidP="008F7A23">
      <w:pPr>
        <w:pStyle w:val="Heading3"/>
        <w:rPr>
          <w:noProof w:val="0"/>
        </w:rPr>
      </w:pPr>
      <w:bookmarkStart w:id="179" w:name="_Toc484443164"/>
      <w:r w:rsidRPr="00347B39">
        <w:rPr>
          <w:noProof w:val="0"/>
        </w:rPr>
        <w:t>Process Flow</w:t>
      </w:r>
      <w:bookmarkEnd w:id="178"/>
      <w:bookmarkEnd w:id="179"/>
    </w:p>
    <w:p w14:paraId="699347E3" w14:textId="77777777" w:rsidR="00CB6B5A" w:rsidRPr="00347B39" w:rsidRDefault="00CB6B5A" w:rsidP="00CB6B5A">
      <w:pPr>
        <w:pStyle w:val="BodyText"/>
        <w:rPr>
          <w:noProof w:val="0"/>
        </w:rPr>
      </w:pPr>
      <w:r w:rsidRPr="00347B39">
        <w:rPr>
          <w:noProof w:val="0"/>
        </w:rPr>
        <w:t xml:space="preserve">This </w:t>
      </w:r>
      <w:r w:rsidR="009320B6" w:rsidRPr="00347B39">
        <w:rPr>
          <w:noProof w:val="0"/>
        </w:rPr>
        <w:t xml:space="preserve">use </w:t>
      </w:r>
      <w:r w:rsidRPr="00347B39">
        <w:rPr>
          <w:noProof w:val="0"/>
        </w:rPr>
        <w:t xml:space="preserve">case covers the process of registering a walk-in patient upon presentation in the Emergency Department. The patient may be new or known to the current healthcare facility. The following sequence of steps replicated from the IHE ITI PAM </w:t>
      </w:r>
      <w:r w:rsidR="00287E78">
        <w:rPr>
          <w:noProof w:val="0"/>
        </w:rPr>
        <w:t>Profile</w:t>
      </w:r>
      <w:r w:rsidRPr="00347B39">
        <w:rPr>
          <w:noProof w:val="0"/>
        </w:rPr>
        <w:t>, describe</w:t>
      </w:r>
      <w:ins w:id="180" w:author="Diana Warner" w:date="2017-07-24T11:37:00Z">
        <w:r w:rsidR="00F43ADA">
          <w:rPr>
            <w:noProof w:val="0"/>
          </w:rPr>
          <w:t>s</w:t>
        </w:r>
      </w:ins>
      <w:r w:rsidRPr="00347B39">
        <w:rPr>
          <w:noProof w:val="0"/>
        </w:rPr>
        <w:t xml:space="preserve"> the typical process flow when a request is made to register the patient, or update the patient’s demographic information. </w:t>
      </w:r>
    </w:p>
    <w:p w14:paraId="5239B00C" w14:textId="77777777" w:rsidR="00354FCC" w:rsidRPr="00347B39" w:rsidRDefault="00354FCC" w:rsidP="00354FCC">
      <w:pPr>
        <w:pStyle w:val="BodyText"/>
        <w:rPr>
          <w:noProof w:val="0"/>
        </w:rPr>
      </w:pPr>
    </w:p>
    <w:p w14:paraId="0A239B5F" w14:textId="77777777" w:rsidR="0011759E" w:rsidRDefault="00F92598" w:rsidP="0011759E">
      <w:pPr>
        <w:pStyle w:val="BodyText"/>
        <w:rPr>
          <w:noProof w:val="0"/>
        </w:rPr>
      </w:pPr>
      <w:r w:rsidRPr="00347B39">
        <w:lastRenderedPageBreak/>
        <w:drawing>
          <wp:inline distT="0" distB="0" distL="0" distR="0" wp14:anchorId="3F6ED89B" wp14:editId="1A78901F">
            <wp:extent cx="5939790" cy="32042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130C4B47" w14:textId="77777777" w:rsidR="0011759E" w:rsidRDefault="00CB6B5A" w:rsidP="0011759E">
      <w:pPr>
        <w:pStyle w:val="BodyText"/>
        <w:rPr>
          <w:noProof w:val="0"/>
        </w:rPr>
      </w:pPr>
      <w:r w:rsidRPr="00347B39">
        <w:rPr>
          <w:noProof w:val="0"/>
        </w:rPr>
        <w:t xml:space="preserve"> </w:t>
      </w:r>
    </w:p>
    <w:p w14:paraId="59B0AC5F" w14:textId="77777777" w:rsidR="00CB6B5A" w:rsidRPr="00347B39" w:rsidRDefault="00CB6B5A" w:rsidP="00CB6B5A">
      <w:pPr>
        <w:pStyle w:val="FigureTitle"/>
        <w:rPr>
          <w:noProof w:val="0"/>
        </w:rPr>
      </w:pPr>
      <w:r w:rsidRPr="00347B39">
        <w:rPr>
          <w:noProof w:val="0"/>
        </w:rPr>
        <w:t>Figure 2.2.2-1: Basic Process Flow in Patient Registration Use Case</w:t>
      </w:r>
    </w:p>
    <w:p w14:paraId="69D1A096" w14:textId="77777777" w:rsidR="00CB6B5A" w:rsidRPr="00347B39" w:rsidRDefault="00CB6B5A" w:rsidP="00CB6B5A">
      <w:pPr>
        <w:pStyle w:val="BodyText"/>
        <w:rPr>
          <w:noProof w:val="0"/>
        </w:rPr>
      </w:pPr>
    </w:p>
    <w:p w14:paraId="2A0A7FCC" w14:textId="77777777" w:rsidR="0011759E" w:rsidRDefault="00CB6B5A" w:rsidP="0011759E">
      <w:pPr>
        <w:pStyle w:val="BodyText"/>
        <w:keepNext/>
        <w:rPr>
          <w:b/>
          <w:noProof w:val="0"/>
        </w:rPr>
      </w:pPr>
      <w:r w:rsidRPr="00347B39">
        <w:rPr>
          <w:b/>
          <w:noProof w:val="0"/>
        </w:rPr>
        <w:t>Pre-conditions:</w:t>
      </w:r>
    </w:p>
    <w:p w14:paraId="6FD57EC3" w14:textId="77777777" w:rsidR="00CB6B5A" w:rsidRPr="00347B39" w:rsidRDefault="00CB6B5A" w:rsidP="00CB6B5A">
      <w:pPr>
        <w:pStyle w:val="BodyText"/>
        <w:rPr>
          <w:noProof w:val="0"/>
        </w:rPr>
      </w:pPr>
      <w:r w:rsidRPr="00347B39">
        <w:rPr>
          <w:noProof w:val="0"/>
        </w:rPr>
        <w:t>Pre-registration may happen as a part of EMS transport of the patient, pre-registration of the patient before arriving to the emergency department.</w:t>
      </w:r>
    </w:p>
    <w:p w14:paraId="6C6CEDE2" w14:textId="77777777" w:rsidR="0011759E" w:rsidRDefault="00CB6B5A" w:rsidP="0011759E">
      <w:pPr>
        <w:pStyle w:val="BodyText"/>
        <w:keepNext/>
        <w:rPr>
          <w:b/>
          <w:noProof w:val="0"/>
        </w:rPr>
      </w:pPr>
      <w:r w:rsidRPr="00347B39">
        <w:rPr>
          <w:b/>
          <w:noProof w:val="0"/>
        </w:rPr>
        <w:t>Post-conditions:</w:t>
      </w:r>
    </w:p>
    <w:p w14:paraId="29EED86F" w14:textId="77777777" w:rsidR="0011759E" w:rsidRDefault="00CB6B5A" w:rsidP="0011759E">
      <w:pPr>
        <w:pStyle w:val="BodyText"/>
      </w:pPr>
      <w:r w:rsidRPr="00347B39">
        <w:rPr>
          <w:noProof w:val="0"/>
        </w:rPr>
        <w:t>After the data is available, the HIS will contain a record that can be used for the patient care function</w:t>
      </w:r>
      <w:r w:rsidR="008766F7" w:rsidRPr="00347B39">
        <w:rPr>
          <w:noProof w:val="0"/>
        </w:rPr>
        <w:t xml:space="preserve"> as well as the audit trail record</w:t>
      </w:r>
      <w:r w:rsidRPr="00347B39">
        <w:rPr>
          <w:noProof w:val="0"/>
        </w:rPr>
        <w:t>.</w:t>
      </w:r>
    </w:p>
    <w:p w14:paraId="4AF1F25D" w14:textId="77777777" w:rsidR="008A5CC8" w:rsidRPr="00347B39" w:rsidRDefault="008A5CC8" w:rsidP="008F7A23">
      <w:pPr>
        <w:pStyle w:val="Heading3"/>
        <w:rPr>
          <w:noProof w:val="0"/>
        </w:rPr>
      </w:pPr>
      <w:bookmarkStart w:id="181" w:name="_Toc484443165"/>
      <w:r w:rsidRPr="00347B39">
        <w:rPr>
          <w:noProof w:val="0"/>
        </w:rPr>
        <w:t>Information Content</w:t>
      </w:r>
      <w:bookmarkEnd w:id="181"/>
    </w:p>
    <w:p w14:paraId="3EEBC409" w14:textId="77777777" w:rsidR="0011759E" w:rsidRDefault="008A5CC8" w:rsidP="0011759E">
      <w:pPr>
        <w:pStyle w:val="BodyText"/>
      </w:pPr>
      <w:r w:rsidRPr="00347B39">
        <w:rPr>
          <w:noProof w:val="0"/>
        </w:rPr>
        <w:t>The following information items (documents/records/data) are collected during patient registration:</w:t>
      </w:r>
    </w:p>
    <w:p w14:paraId="75CC5679" w14:textId="77777777" w:rsidR="0011759E" w:rsidRDefault="0011759E" w:rsidP="0011759E">
      <w:pPr>
        <w:pStyle w:val="BodyText"/>
      </w:pPr>
    </w:p>
    <w:p w14:paraId="3B1E4B8E" w14:textId="77777777" w:rsidR="0011759E" w:rsidRDefault="008A5CC8" w:rsidP="0011759E">
      <w:pPr>
        <w:pStyle w:val="TableTitle"/>
      </w:pPr>
      <w:r w:rsidRPr="00347B39">
        <w:rPr>
          <w:noProof w:val="0"/>
        </w:rPr>
        <w:t>Table 2.</w:t>
      </w:r>
      <w:r w:rsidR="00676D15" w:rsidRPr="00347B39">
        <w:rPr>
          <w:noProof w:val="0"/>
        </w:rPr>
        <w:t>2.</w:t>
      </w:r>
      <w:r w:rsidRPr="00347B39">
        <w:rPr>
          <w:noProof w:val="0"/>
        </w:rPr>
        <w:t xml:space="preserve">3-1: Patient Registration Information </w:t>
      </w:r>
    </w:p>
    <w:tbl>
      <w:tblPr>
        <w:tblW w:w="0" w:type="auto"/>
        <w:tblCellMar>
          <w:top w:w="15" w:type="dxa"/>
          <w:left w:w="15" w:type="dxa"/>
          <w:bottom w:w="15" w:type="dxa"/>
          <w:right w:w="15" w:type="dxa"/>
        </w:tblCellMar>
        <w:tblLook w:val="04A0" w:firstRow="1" w:lastRow="0" w:firstColumn="1" w:lastColumn="0" w:noHBand="0" w:noVBand="1"/>
      </w:tblPr>
      <w:tblGrid>
        <w:gridCol w:w="5151"/>
        <w:gridCol w:w="4439"/>
      </w:tblGrid>
      <w:tr w:rsidR="008A5CC8" w:rsidRPr="00347B39" w14:paraId="67AEE896" w14:textId="77777777"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455A22" w14:textId="77777777"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t>Patient Registration Information</w:t>
            </w:r>
          </w:p>
          <w:p w14:paraId="439F9222" w14:textId="77777777" w:rsidR="008A5CC8" w:rsidRPr="00347B39" w:rsidRDefault="0011759E" w:rsidP="008766F7">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Patient demographics (e.g., name, DoB, address, biometrics)</w:t>
            </w:r>
          </w:p>
          <w:p w14:paraId="5BB5FCA4"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Visit demographics (enterprise medical record number, date/time of encounter, </w:t>
            </w:r>
            <w:r w:rsidRPr="0011759E">
              <w:rPr>
                <w:rFonts w:asciiTheme="minorHAnsi" w:hAnsiTheme="minorHAnsi"/>
              </w:rPr>
              <w:lastRenderedPageBreak/>
              <w:t>reason for visit, list of barcodes, etc.)</w:t>
            </w:r>
          </w:p>
          <w:p w14:paraId="6FA9F4B2"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Physician demographics (name, PID, department/service)</w:t>
            </w:r>
          </w:p>
          <w:p w14:paraId="661D37B0"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Chief complaint, Reason for visit, ABN</w:t>
            </w:r>
          </w:p>
          <w:p w14:paraId="09EE51DA"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Consent for visit</w:t>
            </w:r>
          </w:p>
          <w:p w14:paraId="16C6D5CA"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Consent for information sharing</w:t>
            </w:r>
          </w:p>
          <w:p w14:paraId="650465B2"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eSignature for Registration Staff</w:t>
            </w:r>
          </w:p>
          <w:p w14:paraId="74BE4A28"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Wristband (patient ID bracelet with barcodes) </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FE155" w14:textId="77777777"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lastRenderedPageBreak/>
              <w:t>Insurance Information</w:t>
            </w:r>
          </w:p>
          <w:p w14:paraId="1EE45D03"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Payor demographic</w:t>
            </w:r>
          </w:p>
          <w:p w14:paraId="39D0FB7B"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Insurance ID </w:t>
            </w:r>
          </w:p>
          <w:p w14:paraId="214C6AC9"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Coverage </w:t>
            </w:r>
          </w:p>
          <w:p w14:paraId="0BA97757"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Co-pay</w:t>
            </w:r>
          </w:p>
          <w:p w14:paraId="7F5401AB"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lastRenderedPageBreak/>
              <w:t>eSignature for Insurance Verifier</w:t>
            </w:r>
          </w:p>
          <w:p w14:paraId="54D0FEBF" w14:textId="77777777"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t>Payment Information</w:t>
            </w:r>
          </w:p>
          <w:p w14:paraId="70C9C884"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Invoice for service</w:t>
            </w:r>
          </w:p>
          <w:p w14:paraId="081E55B6"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Payment receipt</w:t>
            </w:r>
          </w:p>
          <w:p w14:paraId="0ECACE02"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 xml:space="preserve">Payment plan, if needed </w:t>
            </w:r>
          </w:p>
          <w:p w14:paraId="154DE09F"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eSignature for Billing Staff</w:t>
            </w:r>
          </w:p>
        </w:tc>
      </w:tr>
      <w:tr w:rsidR="008A5CC8" w:rsidRPr="00347B39" w14:paraId="4DEFAFFB" w14:textId="77777777"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D9E81" w14:textId="77777777" w:rsidR="0011759E" w:rsidRPr="0011759E" w:rsidRDefault="0011759E" w:rsidP="0011759E">
            <w:pPr>
              <w:pStyle w:val="BodyText"/>
              <w:rPr>
                <w:rFonts w:asciiTheme="minorHAnsi" w:hAnsiTheme="minorHAnsi"/>
                <w:i/>
                <w:iCs/>
                <w:sz w:val="22"/>
                <w:u w:val="single"/>
              </w:rPr>
            </w:pPr>
            <w:r w:rsidRPr="0011759E">
              <w:rPr>
                <w:rFonts w:asciiTheme="minorHAnsi" w:hAnsiTheme="minorHAnsi"/>
                <w:i/>
                <w:iCs/>
                <w:noProof w:val="0"/>
                <w:sz w:val="22"/>
                <w:u w:val="single"/>
              </w:rPr>
              <w:lastRenderedPageBreak/>
              <w:t>Risk Management/Infection Control/Public Health/ Population Health Information</w:t>
            </w:r>
          </w:p>
          <w:p w14:paraId="575696CD"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Have you been out of the country in the last three weeks?</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40B71"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Notification of Record Availability</w:t>
            </w:r>
          </w:p>
          <w:p w14:paraId="5A97C724" w14:textId="77777777" w:rsidR="0011759E" w:rsidRPr="0011759E" w:rsidRDefault="0011759E" w:rsidP="0011759E">
            <w:pPr>
              <w:keepNext/>
              <w:pageBreakBefore/>
              <w:numPr>
                <w:ilvl w:val="0"/>
                <w:numId w:val="66"/>
              </w:numPr>
              <w:spacing w:after="60"/>
              <w:textAlignment w:val="baseline"/>
              <w:outlineLvl w:val="0"/>
              <w:rPr>
                <w:rFonts w:asciiTheme="minorHAnsi" w:hAnsiTheme="minorHAnsi"/>
              </w:rPr>
            </w:pPr>
            <w:r w:rsidRPr="0011759E">
              <w:rPr>
                <w:rFonts w:asciiTheme="minorHAnsi" w:hAnsiTheme="minorHAnsi"/>
              </w:rPr>
              <w:t>Acknowledgement of Receipt</w:t>
            </w:r>
          </w:p>
          <w:p w14:paraId="0BBF88CC" w14:textId="77777777" w:rsidR="0011759E" w:rsidRPr="0011759E" w:rsidRDefault="0011759E" w:rsidP="0011759E">
            <w:pPr>
              <w:pStyle w:val="BodyText"/>
              <w:spacing w:before="0"/>
              <w:rPr>
                <w:rFonts w:asciiTheme="minorHAnsi" w:hAnsiTheme="minorHAnsi"/>
                <w:szCs w:val="24"/>
              </w:rPr>
            </w:pPr>
            <w:r w:rsidRPr="0011759E">
              <w:rPr>
                <w:rStyle w:val="BodyTextChar"/>
                <w:iCs/>
                <w:noProof w:val="0"/>
                <w:sz w:val="22"/>
              </w:rPr>
              <w:t>Audit Record</w:t>
            </w:r>
            <w:r w:rsidRPr="0011759E">
              <w:rPr>
                <w:rStyle w:val="BodyTextChar"/>
                <w:rFonts w:ascii="Calibri" w:hAnsi="Calibri"/>
                <w:noProof w:val="0"/>
                <w:sz w:val="22"/>
              </w:rPr>
              <w:t>: Who, When, Why, What</w:t>
            </w:r>
          </w:p>
        </w:tc>
      </w:tr>
    </w:tbl>
    <w:p w14:paraId="7F3F2106" w14:textId="77777777" w:rsidR="001F0B8B" w:rsidRPr="00347B39" w:rsidRDefault="001F0B8B" w:rsidP="005C20C8">
      <w:pPr>
        <w:pStyle w:val="BodyText"/>
        <w:rPr>
          <w:noProof w:val="0"/>
        </w:rPr>
      </w:pPr>
    </w:p>
    <w:p w14:paraId="33E2D226" w14:textId="77777777" w:rsidR="008A5CC8" w:rsidRPr="00347B39" w:rsidRDefault="0011759E" w:rsidP="005C20C8">
      <w:pPr>
        <w:pStyle w:val="BodyText"/>
        <w:rPr>
          <w:noProof w:val="0"/>
        </w:rPr>
      </w:pPr>
      <w:r w:rsidRPr="0011759E">
        <w:rPr>
          <w:noProof w:val="0"/>
        </w:rPr>
        <w:t>Please note that during patient registration, clinical information may be collected</w:t>
      </w:r>
      <w:r w:rsidR="005C20C8" w:rsidRPr="00347B39">
        <w:rPr>
          <w:noProof w:val="0"/>
        </w:rPr>
        <w:t>;</w:t>
      </w:r>
      <w:r w:rsidRPr="0011759E">
        <w:rPr>
          <w:noProof w:val="0"/>
        </w:rPr>
        <w:t xml:space="preserve"> however</w:t>
      </w:r>
      <w:r w:rsidR="005C20C8" w:rsidRPr="00347B39">
        <w:rPr>
          <w:noProof w:val="0"/>
        </w:rPr>
        <w:t>,</w:t>
      </w:r>
      <w:r w:rsidRPr="0011759E">
        <w:rPr>
          <w:noProof w:val="0"/>
        </w:rPr>
        <w:t xml:space="preserve"> this information is out of scope for the Patient Registration Use Case.</w:t>
      </w:r>
    </w:p>
    <w:p w14:paraId="1FA4D618" w14:textId="77777777" w:rsidR="0011759E" w:rsidRDefault="0011759E" w:rsidP="0011759E">
      <w:pPr>
        <w:pStyle w:val="BodyText"/>
      </w:pPr>
    </w:p>
    <w:p w14:paraId="11B62BD7" w14:textId="77777777" w:rsidR="0084514E" w:rsidRPr="00347B39" w:rsidRDefault="00CB6B5A" w:rsidP="008F7A23">
      <w:pPr>
        <w:pStyle w:val="Heading1"/>
        <w:rPr>
          <w:noProof w:val="0"/>
        </w:rPr>
      </w:pPr>
      <w:bookmarkStart w:id="182" w:name="_Toc482180229"/>
      <w:bookmarkStart w:id="183" w:name="_Toc482181062"/>
      <w:bookmarkStart w:id="184" w:name="_Toc482182245"/>
      <w:bookmarkStart w:id="185" w:name="_Toc482182417"/>
      <w:bookmarkStart w:id="186" w:name="_Toc481678999"/>
      <w:bookmarkStart w:id="187" w:name="_Toc484443166"/>
      <w:bookmarkEnd w:id="182"/>
      <w:bookmarkEnd w:id="183"/>
      <w:bookmarkEnd w:id="184"/>
      <w:bookmarkEnd w:id="185"/>
      <w:r w:rsidRPr="00347B39">
        <w:rPr>
          <w:noProof w:val="0"/>
        </w:rPr>
        <w:lastRenderedPageBreak/>
        <w:t>Overview of Proposed National Extension to the Technical Framework</w:t>
      </w:r>
      <w:bookmarkEnd w:id="186"/>
      <w:bookmarkEnd w:id="187"/>
    </w:p>
    <w:p w14:paraId="14BC97C6" w14:textId="77777777" w:rsidR="00CB6B5A" w:rsidRPr="00347B39" w:rsidRDefault="00CB6B5A" w:rsidP="00CB6B5A">
      <w:pPr>
        <w:pStyle w:val="BodyText"/>
        <w:rPr>
          <w:noProof w:val="0"/>
        </w:rPr>
      </w:pPr>
      <w:r w:rsidRPr="00347B39">
        <w:rPr>
          <w:noProof w:val="0"/>
        </w:rPr>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20" w:anchor="National_Deployment" w:history="1">
        <w:r w:rsidRPr="00347B39">
          <w:rPr>
            <w:rStyle w:val="Hyperlink"/>
            <w:noProof w:val="0"/>
          </w:rPr>
          <w:t>http://www.ihe.net/Governance/#National_Deployment</w:t>
        </w:r>
      </w:hyperlink>
      <w:r w:rsidRPr="00347B39">
        <w:rPr>
          <w:noProof w:val="0"/>
        </w:rPr>
        <w:t xml:space="preserve">. </w:t>
      </w:r>
      <w:r w:rsidR="000C301B" w:rsidRPr="00347B39">
        <w:rPr>
          <w:noProof w:val="0"/>
        </w:rPr>
        <w:t xml:space="preserve">The AHIMA Patient Registration Use Case </w:t>
      </w:r>
      <w:r w:rsidR="008E6960" w:rsidRPr="00347B39">
        <w:rPr>
          <w:noProof w:val="0"/>
        </w:rPr>
        <w:t>specifies</w:t>
      </w:r>
      <w:r w:rsidR="000C301B" w:rsidRPr="00347B39">
        <w:rPr>
          <w:noProof w:val="0"/>
        </w:rPr>
        <w:t xml:space="preserve"> </w:t>
      </w:r>
      <w:r w:rsidR="008E6960" w:rsidRPr="00347B39">
        <w:rPr>
          <w:noProof w:val="0"/>
        </w:rPr>
        <w:t>the workflow, data</w:t>
      </w:r>
      <w:r w:rsidR="000C301B" w:rsidRPr="00347B39">
        <w:rPr>
          <w:noProof w:val="0"/>
        </w:rPr>
        <w:t xml:space="preserve"> requirements and constraints </w:t>
      </w:r>
      <w:r w:rsidR="008E6960" w:rsidRPr="00347B39">
        <w:rPr>
          <w:noProof w:val="0"/>
        </w:rPr>
        <w:t xml:space="preserve">for the proposed US </w:t>
      </w:r>
      <w:r w:rsidR="000C301B" w:rsidRPr="00347B39">
        <w:rPr>
          <w:noProof w:val="0"/>
        </w:rPr>
        <w:t xml:space="preserve">National Extension to the ITI PAM </w:t>
      </w:r>
      <w:r w:rsidR="00287E78">
        <w:rPr>
          <w:noProof w:val="0"/>
        </w:rPr>
        <w:t>Profile</w:t>
      </w:r>
      <w:r w:rsidR="000C301B" w:rsidRPr="00347B39">
        <w:rPr>
          <w:noProof w:val="0"/>
        </w:rPr>
        <w:t>. The sections below capture the requirements for this propos</w:t>
      </w:r>
      <w:r w:rsidR="008E6960" w:rsidRPr="00347B39">
        <w:rPr>
          <w:noProof w:val="0"/>
        </w:rPr>
        <w:t>al</w:t>
      </w:r>
      <w:r w:rsidR="000C301B" w:rsidRPr="00347B39">
        <w:rPr>
          <w:noProof w:val="0"/>
        </w:rPr>
        <w:t>.</w:t>
      </w:r>
    </w:p>
    <w:p w14:paraId="2217310B" w14:textId="77777777" w:rsidR="0084514E" w:rsidRPr="00347B39" w:rsidRDefault="00CB6B5A" w:rsidP="00280275">
      <w:pPr>
        <w:pStyle w:val="Heading2"/>
        <w:ind w:left="666" w:hanging="666"/>
        <w:rPr>
          <w:noProof w:val="0"/>
        </w:rPr>
      </w:pPr>
      <w:bookmarkStart w:id="188" w:name="_Toc481679000"/>
      <w:bookmarkStart w:id="189" w:name="_Toc484443167"/>
      <w:r w:rsidRPr="00347B39">
        <w:rPr>
          <w:noProof w:val="0"/>
        </w:rPr>
        <w:t>Scope of National Extensions</w:t>
      </w:r>
      <w:bookmarkEnd w:id="188"/>
      <w:bookmarkEnd w:id="189"/>
    </w:p>
    <w:p w14:paraId="6EC1299E" w14:textId="77777777" w:rsidR="00CB6B5A" w:rsidRPr="00347B39" w:rsidRDefault="00CB6B5A" w:rsidP="00CB6B5A">
      <w:pPr>
        <w:pStyle w:val="BodyText"/>
        <w:rPr>
          <w:noProof w:val="0"/>
        </w:rPr>
      </w:pPr>
      <w:r w:rsidRPr="00347B39">
        <w:rPr>
          <w:noProof w:val="0"/>
        </w:rPr>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14:paraId="03667C34" w14:textId="77777777" w:rsidR="0011759E" w:rsidRDefault="00CB6B5A" w:rsidP="0011759E">
      <w:pPr>
        <w:pStyle w:val="ListBullet2"/>
      </w:pPr>
      <w:r w:rsidRPr="00347B39">
        <w:t>Require support of character sets and national languages</w:t>
      </w:r>
    </w:p>
    <w:p w14:paraId="0DB7764A" w14:textId="77777777" w:rsidR="0011759E" w:rsidRDefault="00CB6B5A" w:rsidP="0011759E">
      <w:pPr>
        <w:pStyle w:val="ListBullet2"/>
      </w:pPr>
      <w:r w:rsidRPr="00347B39">
        <w:t>Provide translation of IHE concepts or data fields from English into other national languages</w:t>
      </w:r>
    </w:p>
    <w:p w14:paraId="5241AC7B" w14:textId="77777777" w:rsidR="0011759E" w:rsidRDefault="00CB6B5A" w:rsidP="0011759E">
      <w:pPr>
        <w:pStyle w:val="ListBullet2"/>
      </w:pPr>
      <w:r w:rsidRPr="00347B39">
        <w:t>Extensions of patient or provider information to reflect policies regarding privacy and confidentiality</w:t>
      </w:r>
    </w:p>
    <w:p w14:paraId="3C82BBFB" w14:textId="77777777" w:rsidR="0011759E" w:rsidRDefault="00CB6B5A" w:rsidP="0011759E">
      <w:pPr>
        <w:pStyle w:val="ListBullet2"/>
      </w:pPr>
      <w:r w:rsidRPr="00347B39">
        <w:t>Changes to institutional information and financial transactions to conform to national health system payment structures and support specific local care practices</w:t>
      </w:r>
    </w:p>
    <w:p w14:paraId="7E726917" w14:textId="77777777" w:rsidR="00CB6B5A" w:rsidRPr="00347B39" w:rsidRDefault="00CB6B5A" w:rsidP="00CB6B5A">
      <w:pPr>
        <w:pStyle w:val="BodyText"/>
        <w:rPr>
          <w:noProof w:val="0"/>
        </w:rPr>
      </w:pPr>
      <w:r w:rsidRPr="00347B39">
        <w:rPr>
          <w:noProof w:val="0"/>
        </w:rPr>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0636A08E" w14:textId="77777777" w:rsidR="0084514E" w:rsidRPr="00347B39" w:rsidRDefault="00CB6B5A" w:rsidP="00280275">
      <w:pPr>
        <w:pStyle w:val="Heading2"/>
        <w:ind w:left="666" w:hanging="666"/>
        <w:rPr>
          <w:noProof w:val="0"/>
        </w:rPr>
      </w:pPr>
      <w:bookmarkStart w:id="190" w:name="_Toc481679001"/>
      <w:bookmarkStart w:id="191" w:name="_Toc484443168"/>
      <w:r w:rsidRPr="00347B39">
        <w:rPr>
          <w:noProof w:val="0"/>
        </w:rPr>
        <w:t>Process for Developing National Extensions</w:t>
      </w:r>
      <w:bookmarkEnd w:id="190"/>
      <w:bookmarkEnd w:id="191"/>
      <w:r w:rsidRPr="00347B39">
        <w:rPr>
          <w:noProof w:val="0"/>
        </w:rPr>
        <w:t xml:space="preserve"> </w:t>
      </w:r>
    </w:p>
    <w:p w14:paraId="78BA0B2C" w14:textId="77777777" w:rsidR="00CB6B5A" w:rsidRPr="00347B39" w:rsidRDefault="00CB6B5A" w:rsidP="00CB6B5A">
      <w:pPr>
        <w:pStyle w:val="BodyText"/>
        <w:rPr>
          <w:noProof w:val="0"/>
        </w:rPr>
      </w:pPr>
      <w:r w:rsidRPr="00347B39">
        <w:rPr>
          <w:noProof w:val="0"/>
        </w:rPr>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14:paraId="144BA1E8" w14:textId="77777777" w:rsidR="00CB6B5A" w:rsidRPr="00347B39" w:rsidRDefault="00CB6B5A" w:rsidP="00CB6B5A">
      <w:pPr>
        <w:pStyle w:val="BodyText"/>
        <w:rPr>
          <w:noProof w:val="0"/>
        </w:rPr>
      </w:pPr>
      <w:r w:rsidRPr="00347B39">
        <w:rPr>
          <w:noProof w:val="0"/>
        </w:rPr>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w:t>
      </w:r>
      <w:r w:rsidRPr="00347B39">
        <w:rPr>
          <w:noProof w:val="0"/>
        </w:rPr>
        <w:lastRenderedPageBreak/>
        <w:t xml:space="preserve">Technical Committee, they prepare and submit </w:t>
      </w:r>
      <w:ins w:id="192" w:author="Diana Warner" w:date="2017-07-24T11:39:00Z">
        <w:r w:rsidR="00F43ADA">
          <w:rPr>
            <w:noProof w:val="0"/>
          </w:rPr>
          <w:t xml:space="preserve">a </w:t>
        </w:r>
      </w:ins>
      <w:r w:rsidRPr="00347B39">
        <w:rPr>
          <w:noProof w:val="0"/>
        </w:rPr>
        <w:t xml:space="preserve">finalized version of the document in appropriate format for incorporation into the Technical Framework. The publication of National Extensions is to be coordinated with the annual publication cycle of other Technical Framework documents in the relevant domain. </w:t>
      </w:r>
    </w:p>
    <w:p w14:paraId="348EEBC4" w14:textId="77777777" w:rsidR="0011759E" w:rsidRDefault="00CB6B5A" w:rsidP="0011759E">
      <w:pPr>
        <w:pStyle w:val="Heading2"/>
        <w:rPr>
          <w:noProof w:val="0"/>
        </w:rPr>
      </w:pPr>
      <w:bookmarkStart w:id="193" w:name="_Toc481679002"/>
      <w:bookmarkStart w:id="194" w:name="_Toc484443169"/>
      <w:r w:rsidRPr="00347B39">
        <w:rPr>
          <w:noProof w:val="0"/>
        </w:rPr>
        <w:t>Process for Proposing Revisions to the Technical Framework</w:t>
      </w:r>
      <w:bookmarkEnd w:id="193"/>
      <w:bookmarkEnd w:id="194"/>
    </w:p>
    <w:p w14:paraId="69F797AA" w14:textId="77777777" w:rsidR="00CB6B5A" w:rsidRPr="00347B39" w:rsidRDefault="00CB6B5A" w:rsidP="00CB6B5A">
      <w:pPr>
        <w:pStyle w:val="BodyText"/>
        <w:rPr>
          <w:noProof w:val="0"/>
        </w:rPr>
      </w:pPr>
      <w:r w:rsidRPr="00347B39">
        <w:rPr>
          <w:noProof w:val="0"/>
        </w:rPr>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5A825050" w14:textId="77777777" w:rsidR="00CB6B5A" w:rsidRPr="00347B39" w:rsidRDefault="00CB6B5A" w:rsidP="00CB6B5A">
      <w:pPr>
        <w:pStyle w:val="BodyText"/>
        <w:rPr>
          <w:noProof w:val="0"/>
        </w:rPr>
      </w:pPr>
      <w:r w:rsidRPr="00347B39">
        <w:rPr>
          <w:noProof w:val="0"/>
        </w:rPr>
        <w:t xml:space="preserve">National extensions that are minor in scope, such as suggestions for clarifications or corrections to documentation, may be submitted throughout the year via the ongoing errata tracking process, called the </w:t>
      </w:r>
      <w:hyperlink r:id="rId21" w:history="1">
        <w:r w:rsidRPr="00347B39">
          <w:rPr>
            <w:rStyle w:val="Hyperlink"/>
            <w:noProof w:val="0"/>
          </w:rPr>
          <w:t>Change Proposal Process</w:t>
        </w:r>
      </w:hyperlink>
      <w:r w:rsidRPr="00347B39">
        <w:rPr>
          <w:noProof w:val="0"/>
        </w:rPr>
        <w:t xml:space="preserve">. </w:t>
      </w:r>
    </w:p>
    <w:p w14:paraId="544FFB0E" w14:textId="77777777" w:rsidR="00CB6B5A" w:rsidRPr="00347B39" w:rsidRDefault="00CB6B5A" w:rsidP="00CB6B5A">
      <w:pPr>
        <w:pStyle w:val="BodyText"/>
        <w:rPr>
          <w:noProof w:val="0"/>
        </w:rPr>
      </w:pPr>
      <w:r w:rsidRPr="00347B39">
        <w:rPr>
          <w:noProof w:val="0"/>
        </w:rPr>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22" w:history="1">
        <w:r w:rsidRPr="00347B39">
          <w:rPr>
            <w:rStyle w:val="Hyperlink"/>
            <w:noProof w:val="0"/>
          </w:rPr>
          <w:t>Profile Proposal Process.</w:t>
        </w:r>
      </w:hyperlink>
    </w:p>
    <w:p w14:paraId="1B5F3ACE" w14:textId="77777777" w:rsidR="0011759E" w:rsidRDefault="0011759E" w:rsidP="0011759E">
      <w:pPr>
        <w:pStyle w:val="BodyText"/>
      </w:pPr>
    </w:p>
    <w:p w14:paraId="2F5FA7D6" w14:textId="77777777" w:rsidR="0084514E" w:rsidRPr="00347B39" w:rsidRDefault="00812631" w:rsidP="008F7A23">
      <w:pPr>
        <w:pStyle w:val="Heading1"/>
        <w:rPr>
          <w:noProof w:val="0"/>
        </w:rPr>
      </w:pPr>
      <w:bookmarkStart w:id="195" w:name="_Toc481679003"/>
      <w:bookmarkStart w:id="196" w:name="_Toc484443170"/>
      <w:r w:rsidRPr="00347B39">
        <w:rPr>
          <w:noProof w:val="0"/>
        </w:rPr>
        <w:lastRenderedPageBreak/>
        <w:t>Proposed National Extension</w:t>
      </w:r>
      <w:r w:rsidR="00CB6B5A" w:rsidRPr="00347B39">
        <w:rPr>
          <w:noProof w:val="0"/>
        </w:rPr>
        <w:t xml:space="preserve"> for IHE United States</w:t>
      </w:r>
      <w:bookmarkEnd w:id="195"/>
      <w:bookmarkEnd w:id="196"/>
    </w:p>
    <w:p w14:paraId="03B67CA9" w14:textId="77777777" w:rsidR="00CB6B5A" w:rsidRPr="00347B39" w:rsidRDefault="00812631" w:rsidP="00CB6B5A">
      <w:pPr>
        <w:pStyle w:val="BodyText"/>
        <w:rPr>
          <w:noProof w:val="0"/>
        </w:rPr>
      </w:pPr>
      <w:r w:rsidRPr="00347B39">
        <w:rPr>
          <w:noProof w:val="0"/>
        </w:rPr>
        <w:t>The proposed national extension</w:t>
      </w:r>
      <w:r w:rsidR="00CB6B5A" w:rsidRPr="00347B39">
        <w:rPr>
          <w:noProof w:val="0"/>
        </w:rPr>
        <w:t xml:space="preserve"> documented in this section </w:t>
      </w:r>
      <w:r w:rsidRPr="00347B39">
        <w:rPr>
          <w:noProof w:val="0"/>
        </w:rPr>
        <w:t>is planned to</w:t>
      </w:r>
      <w:r w:rsidR="00CB6B5A" w:rsidRPr="00347B39">
        <w:rPr>
          <w:noProof w:val="0"/>
        </w:rPr>
        <w:t xml:space="preserve"> be used in conjunction with the definitions of integration profiles, actors and transactions provided in Volumes 1 through 3 of the IHE ITI Technical Framework. This section includes extensions and restrictions to effectively support the regional practice of healthcare in </w:t>
      </w:r>
      <w:ins w:id="197" w:author="Diana Warner" w:date="2017-07-24T11:40:00Z">
        <w:r w:rsidR="00F43ADA">
          <w:rPr>
            <w:noProof w:val="0"/>
          </w:rPr>
          <w:t xml:space="preserve">the </w:t>
        </w:r>
      </w:ins>
      <w:r w:rsidR="00CB6B5A" w:rsidRPr="00347B39">
        <w:rPr>
          <w:noProof w:val="0"/>
        </w:rPr>
        <w:t xml:space="preserve">United States. </w:t>
      </w:r>
    </w:p>
    <w:p w14:paraId="0AD9108D" w14:textId="77777777" w:rsidR="00CB6B5A" w:rsidRPr="00347B39" w:rsidRDefault="00CB6B5A" w:rsidP="00CB6B5A">
      <w:pPr>
        <w:pStyle w:val="BodyText"/>
        <w:rPr>
          <w:noProof w:val="0"/>
        </w:rPr>
      </w:pPr>
      <w:r w:rsidRPr="00347B39">
        <w:rPr>
          <w:noProof w:val="0"/>
        </w:rPr>
        <w:t xml:space="preserve">This </w:t>
      </w:r>
      <w:r w:rsidR="00812631" w:rsidRPr="00347B39">
        <w:rPr>
          <w:noProof w:val="0"/>
        </w:rPr>
        <w:t xml:space="preserve">proposed </w:t>
      </w:r>
      <w:r w:rsidRPr="00347B39">
        <w:rPr>
          <w:noProof w:val="0"/>
        </w:rPr>
        <w:t xml:space="preserve">ITI national extension document </w:t>
      </w:r>
      <w:r w:rsidR="00147B44" w:rsidRPr="00347B39">
        <w:rPr>
          <w:noProof w:val="0"/>
        </w:rPr>
        <w:t>was developed by the AHIMA Standards Task Force</w:t>
      </w:r>
      <w:ins w:id="198" w:author="Diana Warner" w:date="2017-07-24T11:37:00Z">
        <w:r w:rsidR="00F43ADA">
          <w:rPr>
            <w:noProof w:val="0"/>
          </w:rPr>
          <w:t xml:space="preserve"> and</w:t>
        </w:r>
      </w:ins>
      <w:r w:rsidR="00147B44" w:rsidRPr="00347B39">
        <w:rPr>
          <w:noProof w:val="0"/>
        </w:rPr>
        <w:t xml:space="preserve"> </w:t>
      </w:r>
      <w:r w:rsidRPr="00347B39">
        <w:rPr>
          <w:noProof w:val="0"/>
        </w:rPr>
        <w:t>was authored under the sponsorship and supervision of Patient Care Coordination Committee</w:t>
      </w:r>
      <w:r w:rsidR="00147B44" w:rsidRPr="00347B39">
        <w:rPr>
          <w:noProof w:val="0"/>
        </w:rPr>
        <w:t>. Based on the public comment outcomes</w:t>
      </w:r>
      <w:r w:rsidR="00F7333F">
        <w:rPr>
          <w:noProof w:val="0"/>
        </w:rPr>
        <w:t>,</w:t>
      </w:r>
      <w:r w:rsidR="00147B44" w:rsidRPr="00347B39">
        <w:rPr>
          <w:noProof w:val="0"/>
        </w:rPr>
        <w:t xml:space="preserve"> the proposal for the US national Extension will be submitted to the</w:t>
      </w:r>
      <w:r w:rsidRPr="00347B39">
        <w:rPr>
          <w:noProof w:val="0"/>
        </w:rPr>
        <w:t xml:space="preserve"> IHE USA initiative.</w:t>
      </w:r>
      <w:r w:rsidR="00147B44" w:rsidRPr="00347B39">
        <w:rPr>
          <w:noProof w:val="0"/>
        </w:rPr>
        <w:t xml:space="preserve"> The point of contact for this proposal is</w:t>
      </w:r>
      <w:r w:rsidR="00A22FF2" w:rsidRPr="00347B39">
        <w:rPr>
          <w:noProof w:val="0"/>
        </w:rPr>
        <w:t>:</w:t>
      </w:r>
    </w:p>
    <w:p w14:paraId="445CAAB1" w14:textId="77777777" w:rsidR="0011759E" w:rsidRDefault="0011759E" w:rsidP="0011759E">
      <w:pPr>
        <w:pStyle w:val="BodyTextIndent"/>
        <w:ind w:left="576"/>
        <w:jc w:val="center"/>
        <w:rPr>
          <w:noProof w:val="0"/>
        </w:rPr>
      </w:pPr>
      <w:r w:rsidRPr="0011759E">
        <w:rPr>
          <w:noProof w:val="0"/>
        </w:rPr>
        <w:t>Dr. Anna Orlova</w:t>
      </w:r>
    </w:p>
    <w:p w14:paraId="320D2E5B" w14:textId="77777777" w:rsidR="0011759E" w:rsidRDefault="0011759E" w:rsidP="0011759E">
      <w:pPr>
        <w:pStyle w:val="BodyTextIndent"/>
        <w:ind w:left="576"/>
        <w:jc w:val="center"/>
        <w:rPr>
          <w:noProof w:val="0"/>
        </w:rPr>
      </w:pPr>
      <w:r w:rsidRPr="0011759E">
        <w:rPr>
          <w:noProof w:val="0"/>
        </w:rPr>
        <w:t>American Health Inf</w:t>
      </w:r>
      <w:r w:rsidR="00A22FF2" w:rsidRPr="00347B39">
        <w:rPr>
          <w:noProof w:val="0"/>
        </w:rPr>
        <w:t>or</w:t>
      </w:r>
      <w:r w:rsidRPr="0011759E">
        <w:rPr>
          <w:noProof w:val="0"/>
        </w:rPr>
        <w:t xml:space="preserve">mation </w:t>
      </w:r>
      <w:r w:rsidR="00A22FF2" w:rsidRPr="00347B39">
        <w:rPr>
          <w:noProof w:val="0"/>
        </w:rPr>
        <w:t>M</w:t>
      </w:r>
      <w:r w:rsidRPr="0011759E">
        <w:rPr>
          <w:noProof w:val="0"/>
        </w:rPr>
        <w:t>anagement Assoc</w:t>
      </w:r>
      <w:r w:rsidR="00A22FF2" w:rsidRPr="00347B39">
        <w:rPr>
          <w:noProof w:val="0"/>
        </w:rPr>
        <w:t>ia</w:t>
      </w:r>
      <w:r w:rsidRPr="0011759E">
        <w:rPr>
          <w:noProof w:val="0"/>
        </w:rPr>
        <w:t>tion (AHIMA)</w:t>
      </w:r>
    </w:p>
    <w:p w14:paraId="3EB81BAC" w14:textId="77777777" w:rsidR="0011759E" w:rsidRDefault="0011759E" w:rsidP="0011759E">
      <w:pPr>
        <w:pStyle w:val="BodyTextIndent"/>
        <w:ind w:left="576"/>
        <w:jc w:val="center"/>
        <w:rPr>
          <w:noProof w:val="0"/>
        </w:rPr>
      </w:pPr>
      <w:r w:rsidRPr="0011759E">
        <w:rPr>
          <w:noProof w:val="0"/>
        </w:rPr>
        <w:t>Senior Director, Standards</w:t>
      </w:r>
    </w:p>
    <w:p w14:paraId="380A5B51" w14:textId="77777777" w:rsidR="0011759E" w:rsidRDefault="00367BEE" w:rsidP="0011759E">
      <w:pPr>
        <w:pStyle w:val="BodyTextIndent"/>
        <w:ind w:left="576"/>
        <w:jc w:val="center"/>
        <w:rPr>
          <w:noProof w:val="0"/>
        </w:rPr>
      </w:pPr>
      <w:hyperlink r:id="rId23" w:history="1">
        <w:r w:rsidR="0011759E" w:rsidRPr="0011759E">
          <w:rPr>
            <w:rStyle w:val="Hyperlink"/>
            <w:noProof w:val="0"/>
          </w:rPr>
          <w:t>anna.orlova@ahima.org</w:t>
        </w:r>
      </w:hyperlink>
    </w:p>
    <w:p w14:paraId="005E175C" w14:textId="77777777" w:rsidR="0011759E" w:rsidRDefault="00CB6B5A" w:rsidP="0011759E">
      <w:pPr>
        <w:pStyle w:val="Heading2"/>
        <w:rPr>
          <w:noProof w:val="0"/>
        </w:rPr>
      </w:pPr>
      <w:bookmarkStart w:id="199" w:name="_Toc481679004"/>
      <w:bookmarkStart w:id="200" w:name="_Toc484443171"/>
      <w:r w:rsidRPr="00347B39">
        <w:rPr>
          <w:noProof w:val="0"/>
        </w:rPr>
        <w:t xml:space="preserve">IHE United States </w:t>
      </w:r>
      <w:r w:rsidR="00812631" w:rsidRPr="00347B39">
        <w:rPr>
          <w:noProof w:val="0"/>
        </w:rPr>
        <w:t xml:space="preserve">Proposed </w:t>
      </w:r>
      <w:r w:rsidRPr="00347B39">
        <w:rPr>
          <w:noProof w:val="0"/>
        </w:rPr>
        <w:t>Scope of Changes</w:t>
      </w:r>
      <w:bookmarkEnd w:id="199"/>
      <w:bookmarkEnd w:id="200"/>
    </w:p>
    <w:p w14:paraId="34B2CB3C" w14:textId="77777777" w:rsidR="00CB6B5A" w:rsidRPr="00347B39" w:rsidRDefault="00CB6B5A" w:rsidP="00CB6B5A">
      <w:pPr>
        <w:pStyle w:val="BodyText"/>
        <w:rPr>
          <w:noProof w:val="0"/>
        </w:rPr>
      </w:pPr>
      <w:r w:rsidRPr="00347B39">
        <w:rPr>
          <w:noProof w:val="0"/>
        </w:rPr>
        <w:t xml:space="preserve">The </w:t>
      </w:r>
      <w:r w:rsidR="00812631" w:rsidRPr="00347B39">
        <w:rPr>
          <w:noProof w:val="0"/>
        </w:rPr>
        <w:t xml:space="preserve">proposed </w:t>
      </w:r>
      <w:r w:rsidRPr="00347B39">
        <w:rPr>
          <w:noProof w:val="0"/>
        </w:rPr>
        <w:t>extensions, restrictions and extensions specified apply to the following IHE ITI</w:t>
      </w:r>
      <w:r w:rsidR="00287E78">
        <w:rPr>
          <w:noProof w:val="0"/>
        </w:rPr>
        <w:t xml:space="preserve"> pr</w:t>
      </w:r>
      <w:r w:rsidRPr="00347B39">
        <w:rPr>
          <w:noProof w:val="0"/>
        </w:rPr>
        <w:t>ofiles:</w:t>
      </w:r>
    </w:p>
    <w:p w14:paraId="4A2B9A15" w14:textId="77777777" w:rsidR="0011759E" w:rsidRDefault="00CB6B5A" w:rsidP="0011759E">
      <w:pPr>
        <w:pStyle w:val="ListBullet2"/>
      </w:pPr>
      <w:r w:rsidRPr="00347B39">
        <w:t>ITI: Patient Administration Module</w:t>
      </w:r>
      <w:r w:rsidR="00287E78">
        <w:t xml:space="preserve"> (PAM)</w:t>
      </w:r>
    </w:p>
    <w:p w14:paraId="05C30554" w14:textId="77777777" w:rsidR="0011759E" w:rsidRDefault="00CB6B5A" w:rsidP="0011759E">
      <w:pPr>
        <w:pStyle w:val="ListBullet2"/>
      </w:pPr>
      <w:r w:rsidRPr="00347B39">
        <w:t>ITI: Patient Demographics Query</w:t>
      </w:r>
      <w:r w:rsidR="00287E78">
        <w:t xml:space="preserve"> (PDQ)</w:t>
      </w:r>
    </w:p>
    <w:p w14:paraId="25B017FF" w14:textId="77777777" w:rsidR="0011759E" w:rsidRDefault="00CB6B5A" w:rsidP="0011759E">
      <w:pPr>
        <w:pStyle w:val="BodyText"/>
      </w:pPr>
      <w:r w:rsidRPr="00347B39">
        <w:rPr>
          <w:noProof w:val="0"/>
        </w:rPr>
        <w:t xml:space="preserve">HL7 v2.5.1 events and segments used by the </w:t>
      </w:r>
      <w:r w:rsidR="00287E78">
        <w:rPr>
          <w:noProof w:val="0"/>
        </w:rPr>
        <w:t xml:space="preserve">ITI </w:t>
      </w:r>
      <w:r w:rsidRPr="00347B39">
        <w:rPr>
          <w:noProof w:val="0"/>
        </w:rPr>
        <w:t xml:space="preserve">PAM Profile are detailed in the IHE ITI Technical Framework which will be referred to as ITI TF-2 in the remainder of this section. </w:t>
      </w:r>
    </w:p>
    <w:p w14:paraId="6F95591E" w14:textId="77777777" w:rsidR="0011759E" w:rsidRDefault="00CB6B5A" w:rsidP="0011759E">
      <w:pPr>
        <w:pStyle w:val="BodyText"/>
      </w:pPr>
      <w:r w:rsidRPr="00347B39">
        <w:rPr>
          <w:noProof w:val="0"/>
        </w:rPr>
        <w:t xml:space="preserve">This section describes </w:t>
      </w:r>
      <w:r w:rsidR="00812631" w:rsidRPr="00347B39">
        <w:rPr>
          <w:noProof w:val="0"/>
        </w:rPr>
        <w:t xml:space="preserve">proposed </w:t>
      </w:r>
      <w:r w:rsidRPr="00347B39">
        <w:rPr>
          <w:noProof w:val="0"/>
        </w:rPr>
        <w:t xml:space="preserve">constraints on HL7 v2.5.1 events and segments used for the AHIMA Patient Registration </w:t>
      </w:r>
      <w:r w:rsidR="00147B44" w:rsidRPr="00347B39">
        <w:rPr>
          <w:noProof w:val="0"/>
        </w:rPr>
        <w:t>U</w:t>
      </w:r>
      <w:r w:rsidRPr="00347B39">
        <w:rPr>
          <w:noProof w:val="0"/>
        </w:rPr>
        <w:t xml:space="preserve">se </w:t>
      </w:r>
      <w:r w:rsidR="00147B44" w:rsidRPr="00347B39">
        <w:rPr>
          <w:noProof w:val="0"/>
        </w:rPr>
        <w:t>C</w:t>
      </w:r>
      <w:r w:rsidRPr="00347B39">
        <w:rPr>
          <w:noProof w:val="0"/>
        </w:rPr>
        <w:t>ase</w:t>
      </w:r>
      <w:r w:rsidR="00147B44" w:rsidRPr="00347B39">
        <w:rPr>
          <w:noProof w:val="0"/>
        </w:rPr>
        <w:t xml:space="preserve"> for patient demographic data </w:t>
      </w:r>
      <w:r w:rsidR="00BB1BB0">
        <w:rPr>
          <w:noProof w:val="0"/>
        </w:rPr>
        <w:t xml:space="preserve">exchange </w:t>
      </w:r>
      <w:r w:rsidR="00147B44" w:rsidRPr="00347B39">
        <w:rPr>
          <w:noProof w:val="0"/>
        </w:rPr>
        <w:t>only</w:t>
      </w:r>
      <w:r w:rsidRPr="00347B39">
        <w:rPr>
          <w:noProof w:val="0"/>
        </w:rPr>
        <w:t xml:space="preserve">. Some of these constraints </w:t>
      </w:r>
      <w:r w:rsidR="00812631" w:rsidRPr="00347B39">
        <w:rPr>
          <w:noProof w:val="0"/>
        </w:rPr>
        <w:t xml:space="preserve">would </w:t>
      </w:r>
      <w:r w:rsidRPr="00347B39">
        <w:rPr>
          <w:noProof w:val="0"/>
        </w:rPr>
        <w:t xml:space="preserve">apply to all HL7 transactions. Others </w:t>
      </w:r>
      <w:r w:rsidR="00812631" w:rsidRPr="00347B39">
        <w:rPr>
          <w:noProof w:val="0"/>
        </w:rPr>
        <w:t xml:space="preserve">would </w:t>
      </w:r>
      <w:r w:rsidRPr="00347B39">
        <w:rPr>
          <w:noProof w:val="0"/>
        </w:rPr>
        <w:t xml:space="preserve">only affect the </w:t>
      </w:r>
      <w:r w:rsidR="009008FB">
        <w:rPr>
          <w:noProof w:val="0"/>
        </w:rPr>
        <w:t>[</w:t>
      </w:r>
      <w:r w:rsidRPr="00347B39">
        <w:rPr>
          <w:noProof w:val="0"/>
        </w:rPr>
        <w:t>ITI-30</w:t>
      </w:r>
      <w:r w:rsidR="009008FB">
        <w:rPr>
          <w:noProof w:val="0"/>
        </w:rPr>
        <w:t>]</w:t>
      </w:r>
      <w:r w:rsidRPr="00347B39">
        <w:rPr>
          <w:noProof w:val="0"/>
        </w:rPr>
        <w:t xml:space="preserve"> and </w:t>
      </w:r>
      <w:r w:rsidR="009008FB">
        <w:rPr>
          <w:noProof w:val="0"/>
        </w:rPr>
        <w:t>[</w:t>
      </w:r>
      <w:r w:rsidRPr="00347B39">
        <w:rPr>
          <w:noProof w:val="0"/>
        </w:rPr>
        <w:t>ITI-31</w:t>
      </w:r>
      <w:r w:rsidR="009008FB">
        <w:rPr>
          <w:noProof w:val="0"/>
        </w:rPr>
        <w:t>]</w:t>
      </w:r>
      <w:r w:rsidRPr="00347B39">
        <w:rPr>
          <w:noProof w:val="0"/>
        </w:rPr>
        <w:t xml:space="preserve"> transactions. </w:t>
      </w:r>
    </w:p>
    <w:p w14:paraId="4F88B8AD" w14:textId="77777777" w:rsidR="0011759E" w:rsidRDefault="00CB6B5A" w:rsidP="0011759E">
      <w:pPr>
        <w:pStyle w:val="BodyText"/>
      </w:pPr>
      <w:r w:rsidRPr="00347B39">
        <w:rPr>
          <w:noProof w:val="0"/>
        </w:rPr>
        <w:t xml:space="preserve">The document narrows or specifies the use of events and segments mentioned in ITI TF-2. </w:t>
      </w:r>
    </w:p>
    <w:p w14:paraId="4B21AA86" w14:textId="77777777" w:rsidR="0011759E" w:rsidRDefault="00CB6B5A" w:rsidP="0011759E">
      <w:pPr>
        <w:pStyle w:val="BodyText"/>
      </w:pPr>
      <w:r w:rsidRPr="00347B39">
        <w:rPr>
          <w:noProof w:val="0"/>
        </w:rPr>
        <w:t xml:space="preserve">Each segment is displayed as a table </w:t>
      </w:r>
      <w:r w:rsidR="00BB1BB0">
        <w:rPr>
          <w:noProof w:val="0"/>
        </w:rPr>
        <w:t>with</w:t>
      </w:r>
      <w:r w:rsidR="00BB1BB0" w:rsidRPr="00347B39">
        <w:rPr>
          <w:noProof w:val="0"/>
        </w:rPr>
        <w:t xml:space="preserve"> </w:t>
      </w:r>
      <w:r w:rsidRPr="00347B39">
        <w:rPr>
          <w:noProof w:val="0"/>
        </w:rPr>
        <w:t xml:space="preserve">rows </w:t>
      </w:r>
      <w:r w:rsidR="00BB1BB0">
        <w:rPr>
          <w:noProof w:val="0"/>
        </w:rPr>
        <w:t>of</w:t>
      </w:r>
      <w:r w:rsidRPr="00347B39">
        <w:rPr>
          <w:noProof w:val="0"/>
        </w:rPr>
        <w:t xml:space="preserve"> </w:t>
      </w:r>
      <w:r w:rsidR="001773F5" w:rsidRPr="00347B39">
        <w:rPr>
          <w:noProof w:val="0"/>
        </w:rPr>
        <w:t xml:space="preserve">data items for the AHIMA Patient Registration Demographic dataset. </w:t>
      </w:r>
      <w:r w:rsidRPr="00347B39">
        <w:rPr>
          <w:noProof w:val="0"/>
        </w:rPr>
        <w:t>Columns respectively specify the use of the item</w:t>
      </w:r>
      <w:r w:rsidR="001773F5" w:rsidRPr="00347B39">
        <w:rPr>
          <w:noProof w:val="0"/>
        </w:rPr>
        <w:t xml:space="preserve"> (“Usage”)</w:t>
      </w:r>
      <w:r w:rsidRPr="00347B39">
        <w:rPr>
          <w:noProof w:val="0"/>
        </w:rPr>
        <w:t xml:space="preserve"> and its cardinalities</w:t>
      </w:r>
      <w:r w:rsidR="001773F5" w:rsidRPr="00347B39">
        <w:rPr>
          <w:noProof w:val="0"/>
        </w:rPr>
        <w:t xml:space="preserve"> (“Card”).</w:t>
      </w:r>
      <w:r w:rsidRPr="00347B39">
        <w:rPr>
          <w:noProof w:val="0"/>
        </w:rPr>
        <w:t xml:space="preserve"> </w:t>
      </w:r>
    </w:p>
    <w:p w14:paraId="6597C32D" w14:textId="77777777" w:rsidR="0011759E" w:rsidRDefault="00CB6B5A" w:rsidP="0011759E">
      <w:pPr>
        <w:pStyle w:val="BodyText"/>
      </w:pPr>
      <w:r w:rsidRPr="00347B39">
        <w:rPr>
          <w:noProof w:val="0"/>
        </w:rPr>
        <w:t xml:space="preserve">The “Usage” column follows the common codification </w:t>
      </w:r>
      <w:r w:rsidR="00BB1BB0">
        <w:rPr>
          <w:noProof w:val="0"/>
        </w:rPr>
        <w:t>of</w:t>
      </w:r>
      <w:r w:rsidR="00BB1BB0" w:rsidRPr="00347B39">
        <w:rPr>
          <w:noProof w:val="0"/>
        </w:rPr>
        <w:t xml:space="preserve"> </w:t>
      </w:r>
      <w:r w:rsidRPr="00347B39">
        <w:rPr>
          <w:noProof w:val="0"/>
        </w:rPr>
        <w:t xml:space="preserve">HL7 and IHE: </w:t>
      </w:r>
    </w:p>
    <w:p w14:paraId="0A276FCA" w14:textId="77777777" w:rsidR="0011759E" w:rsidRDefault="00CB6B5A" w:rsidP="0011759E">
      <w:pPr>
        <w:pStyle w:val="ListBullet2"/>
      </w:pPr>
      <w:r w:rsidRPr="00347B39">
        <w:t xml:space="preserve">R Required. The item must be provided for the AHIMA patient registration use case environment </w:t>
      </w:r>
    </w:p>
    <w:p w14:paraId="25F85514" w14:textId="77777777" w:rsidR="0011759E" w:rsidRDefault="00CB6B5A" w:rsidP="0011759E">
      <w:pPr>
        <w:pStyle w:val="ListBullet2"/>
      </w:pPr>
      <w:r w:rsidRPr="00347B39">
        <w:t xml:space="preserve">RE Must be provided if the sending application owns the information. The sending application must be able to supply that item. </w:t>
      </w:r>
    </w:p>
    <w:p w14:paraId="42E498B0" w14:textId="77777777" w:rsidR="0011759E" w:rsidRDefault="00CB6B5A" w:rsidP="0011759E">
      <w:pPr>
        <w:pStyle w:val="ListBullet2"/>
      </w:pPr>
      <w:r w:rsidRPr="00347B39">
        <w:lastRenderedPageBreak/>
        <w:t xml:space="preserve">Optional: This extension doesn’t impose any restrictions on the item which may or may not be managed by sending and receiving applications. </w:t>
      </w:r>
    </w:p>
    <w:p w14:paraId="56C26929" w14:textId="77777777" w:rsidR="0011759E" w:rsidRDefault="00CB6B5A" w:rsidP="0011759E">
      <w:pPr>
        <w:pStyle w:val="ListBullet2"/>
      </w:pPr>
      <w:r w:rsidRPr="00347B39">
        <w:t xml:space="preserve">C Conditional. The condition for using the item is specified below the table. </w:t>
      </w:r>
    </w:p>
    <w:p w14:paraId="7B491FD6" w14:textId="77777777" w:rsidR="0011759E" w:rsidRDefault="00CB6B5A" w:rsidP="0011759E">
      <w:pPr>
        <w:pStyle w:val="ListBullet2"/>
        <w:rPr>
          <w:rFonts w:ascii="MS Mincho" w:eastAsia="MS Mincho" w:hAnsi="MS Mincho" w:cs="MS Mincho"/>
        </w:rPr>
      </w:pPr>
      <w:r w:rsidRPr="00347B39">
        <w:t>X Forbidden for this extension.</w:t>
      </w:r>
      <w:r w:rsidRPr="00347B39">
        <w:rPr>
          <w:rFonts w:ascii="MS Mincho" w:eastAsia="MS Mincho" w:hAnsi="MS Mincho" w:cs="MS Mincho"/>
        </w:rPr>
        <w:t> </w:t>
      </w:r>
    </w:p>
    <w:p w14:paraId="3F573BB2" w14:textId="77777777" w:rsidR="0011759E" w:rsidRDefault="00CB6B5A" w:rsidP="0011759E">
      <w:pPr>
        <w:pStyle w:val="BodyText"/>
      </w:pPr>
      <w:r w:rsidRPr="00347B39">
        <w:rPr>
          <w:noProof w:val="0"/>
        </w:rPr>
        <w:t xml:space="preserve">The “Card.” column includes the bracketed highest and lowest cardinalities. </w:t>
      </w:r>
    </w:p>
    <w:p w14:paraId="1099E552" w14:textId="77777777" w:rsidR="0011759E" w:rsidRDefault="001773F5" w:rsidP="0011759E">
      <w:pPr>
        <w:pStyle w:val="BodyText"/>
      </w:pPr>
      <w:r w:rsidRPr="00347B39">
        <w:rPr>
          <w:noProof w:val="0"/>
        </w:rPr>
        <w:t xml:space="preserve">The data type tables below list value sets for some of those data items. </w:t>
      </w:r>
      <w:r w:rsidR="00CB6B5A" w:rsidRPr="00347B39">
        <w:rPr>
          <w:noProof w:val="0"/>
        </w:rPr>
        <w:t xml:space="preserve">These lists (restricted, extended or even edited as compared with the original ones established by HL7) include values that are </w:t>
      </w:r>
      <w:r w:rsidR="00812631" w:rsidRPr="00347B39">
        <w:rPr>
          <w:noProof w:val="0"/>
        </w:rPr>
        <w:t>proposed for this</w:t>
      </w:r>
      <w:r w:rsidR="00CB6B5A" w:rsidRPr="00347B39">
        <w:rPr>
          <w:noProof w:val="0"/>
        </w:rPr>
        <w:t xml:space="preserve"> extension. </w:t>
      </w:r>
    </w:p>
    <w:p w14:paraId="7AFF4377" w14:textId="77777777" w:rsidR="0084514E" w:rsidRPr="00347B39" w:rsidRDefault="00812631" w:rsidP="008F7A23">
      <w:pPr>
        <w:pStyle w:val="Heading3"/>
        <w:rPr>
          <w:noProof w:val="0"/>
        </w:rPr>
      </w:pPr>
      <w:bookmarkStart w:id="201" w:name="_Toc481679005"/>
      <w:bookmarkStart w:id="202" w:name="_Toc484443172"/>
      <w:r w:rsidRPr="00347B39">
        <w:rPr>
          <w:noProof w:val="0"/>
        </w:rPr>
        <w:t xml:space="preserve">Proposed </w:t>
      </w:r>
      <w:r w:rsidR="00CB6B5A" w:rsidRPr="00347B39">
        <w:rPr>
          <w:noProof w:val="0"/>
        </w:rPr>
        <w:t xml:space="preserve">Requirements on </w:t>
      </w:r>
      <w:r w:rsidR="001773F5" w:rsidRPr="00347B39">
        <w:rPr>
          <w:noProof w:val="0"/>
        </w:rPr>
        <w:t>A</w:t>
      </w:r>
      <w:r w:rsidR="00CB6B5A" w:rsidRPr="00347B39">
        <w:rPr>
          <w:noProof w:val="0"/>
        </w:rPr>
        <w:t xml:space="preserve">ll HL7 V2.x </w:t>
      </w:r>
      <w:r w:rsidR="001773F5" w:rsidRPr="00347B39">
        <w:rPr>
          <w:noProof w:val="0"/>
        </w:rPr>
        <w:t>T</w:t>
      </w:r>
      <w:r w:rsidR="00CB6B5A" w:rsidRPr="00347B39">
        <w:rPr>
          <w:noProof w:val="0"/>
        </w:rPr>
        <w:t>ransactions</w:t>
      </w:r>
      <w:bookmarkEnd w:id="201"/>
      <w:bookmarkEnd w:id="202"/>
      <w:r w:rsidR="00CB6B5A" w:rsidRPr="00347B39">
        <w:rPr>
          <w:noProof w:val="0"/>
        </w:rPr>
        <w:t xml:space="preserve"> </w:t>
      </w:r>
    </w:p>
    <w:p w14:paraId="2DCC33C7" w14:textId="77777777" w:rsidR="0084514E" w:rsidRPr="00347B39" w:rsidRDefault="00CB6B5A" w:rsidP="008F7A23">
      <w:pPr>
        <w:pStyle w:val="Heading4"/>
        <w:rPr>
          <w:noProof w:val="0"/>
        </w:rPr>
      </w:pPr>
      <w:bookmarkStart w:id="203" w:name="_Toc476225149"/>
      <w:bookmarkStart w:id="204" w:name="_Toc481679006"/>
      <w:bookmarkStart w:id="205" w:name="_Toc484443173"/>
      <w:r w:rsidRPr="00347B39">
        <w:rPr>
          <w:noProof w:val="0"/>
        </w:rPr>
        <w:t xml:space="preserve">Patient Identification </w:t>
      </w:r>
      <w:r w:rsidR="001773F5" w:rsidRPr="00347B39">
        <w:rPr>
          <w:noProof w:val="0"/>
        </w:rPr>
        <w:t>S</w:t>
      </w:r>
      <w:r w:rsidRPr="00347B39">
        <w:rPr>
          <w:noProof w:val="0"/>
        </w:rPr>
        <w:t>egment</w:t>
      </w:r>
      <w:bookmarkEnd w:id="203"/>
      <w:bookmarkEnd w:id="204"/>
      <w:bookmarkEnd w:id="205"/>
      <w:r w:rsidRPr="00347B39">
        <w:rPr>
          <w:noProof w:val="0"/>
        </w:rPr>
        <w:t xml:space="preserve"> </w:t>
      </w:r>
    </w:p>
    <w:p w14:paraId="0DEB2367" w14:textId="77777777" w:rsidR="0011759E" w:rsidRDefault="00CB6B5A" w:rsidP="0011759E">
      <w:pPr>
        <w:pStyle w:val="BodyText"/>
      </w:pPr>
      <w:r w:rsidRPr="00347B39">
        <w:rPr>
          <w:noProof w:val="0"/>
        </w:rPr>
        <w:t xml:space="preserve">Standard Reference: HL7 Version 2.5.1, Chapter 3 (Section 3.4.2) </w:t>
      </w:r>
    </w:p>
    <w:p w14:paraId="10B9CC2F" w14:textId="77777777" w:rsidR="0011759E" w:rsidRDefault="00CB6B5A" w:rsidP="0011759E">
      <w:pPr>
        <w:pStyle w:val="BodyText"/>
      </w:pPr>
      <w:r w:rsidRPr="00347B39">
        <w:rPr>
          <w:noProof w:val="0"/>
        </w:rPr>
        <w:t>The PID segment</w:t>
      </w:r>
      <w:ins w:id="206" w:author="Diana Warner" w:date="2017-08-10T08:49:00Z">
        <w:r w:rsidR="00D8042E">
          <w:rPr>
            <w:noProof w:val="0"/>
          </w:rPr>
          <w:t xml:space="preserve"> from ITI PDQ profiles </w:t>
        </w:r>
        <w:r w:rsidR="00D8042E" w:rsidRPr="00D8042E">
          <w:rPr>
            <w:noProof w:val="0"/>
            <w:highlight w:val="yellow"/>
            <w:rPrChange w:id="207" w:author="Diana Warner" w:date="2017-08-10T08:49:00Z">
              <w:rPr>
                <w:noProof w:val="0"/>
              </w:rPr>
            </w:rPrChange>
          </w:rPr>
          <w:t>(reference here)</w:t>
        </w:r>
        <w:r w:rsidR="00D8042E">
          <w:rPr>
            <w:noProof w:val="0"/>
          </w:rPr>
          <w:t xml:space="preserve"> </w:t>
        </w:r>
      </w:ins>
      <w:r w:rsidRPr="00347B39">
        <w:rPr>
          <w:noProof w:val="0"/>
        </w:rPr>
        <w:t xml:space="preserve"> is used by all applications as the primary means of communicating patient identification information. This segment contains permanent patient identifying and demographic information that, for the most part, is not likely to change frequently. </w:t>
      </w:r>
      <w:r w:rsidR="0011759E" w:rsidRPr="0011759E">
        <w:rPr>
          <w:b/>
          <w:noProof w:val="0"/>
        </w:rPr>
        <w:t xml:space="preserve">Please note that </w:t>
      </w:r>
      <w:r w:rsidR="0011759E" w:rsidRPr="0011759E">
        <w:rPr>
          <w:b/>
          <w:noProof w:val="0"/>
          <w:color w:val="FF0000"/>
        </w:rPr>
        <w:t>red text</w:t>
      </w:r>
      <w:r w:rsidR="0011759E" w:rsidRPr="0011759E">
        <w:rPr>
          <w:b/>
          <w:noProof w:val="0"/>
        </w:rPr>
        <w:t xml:space="preserve"> in the Usage column indicates a constraint on the ITI PAM </w:t>
      </w:r>
      <w:r w:rsidR="00287E78">
        <w:rPr>
          <w:b/>
          <w:noProof w:val="0"/>
        </w:rPr>
        <w:t>P</w:t>
      </w:r>
      <w:r w:rsidR="0011759E" w:rsidRPr="0011759E">
        <w:rPr>
          <w:b/>
          <w:noProof w:val="0"/>
        </w:rPr>
        <w:t>rofile specification.</w:t>
      </w:r>
    </w:p>
    <w:p w14:paraId="42DAEF88" w14:textId="77777777" w:rsidR="0011759E" w:rsidRPr="0011759E" w:rsidRDefault="0011759E" w:rsidP="0011759E">
      <w:pPr>
        <w:pStyle w:val="BodyText"/>
      </w:pPr>
    </w:p>
    <w:p w14:paraId="642400AE" w14:textId="77777777" w:rsidR="0011759E" w:rsidRDefault="00CB6B5A" w:rsidP="0011759E">
      <w:pPr>
        <w:pStyle w:val="TableTitle"/>
      </w:pPr>
      <w:r w:rsidRPr="00347B39">
        <w:rPr>
          <w:noProof w:val="0"/>
        </w:rPr>
        <w:t xml:space="preserve">Table </w:t>
      </w:r>
      <w:r w:rsidR="00B317DD" w:rsidRPr="00347B39">
        <w:rPr>
          <w:noProof w:val="0"/>
        </w:rPr>
        <w:t>4.1.1.1-1</w:t>
      </w:r>
      <w:r w:rsidRPr="00347B39">
        <w:rPr>
          <w:noProof w:val="0"/>
        </w:rPr>
        <w:t xml:space="preserve">: PID - </w:t>
      </w:r>
      <w:commentRangeStart w:id="208"/>
      <w:r w:rsidRPr="00347B39">
        <w:rPr>
          <w:noProof w:val="0"/>
        </w:rPr>
        <w:t xml:space="preserve">Patient Identification </w:t>
      </w:r>
      <w:r w:rsidR="001773F5" w:rsidRPr="00347B39">
        <w:rPr>
          <w:noProof w:val="0"/>
        </w:rPr>
        <w:t>S</w:t>
      </w:r>
      <w:r w:rsidRPr="00347B39">
        <w:rPr>
          <w:noProof w:val="0"/>
        </w:rPr>
        <w:t>egment</w:t>
      </w:r>
      <w:commentRangeEnd w:id="208"/>
      <w:r w:rsidR="00C52869">
        <w:rPr>
          <w:rStyle w:val="CommentReference"/>
          <w:rFonts w:ascii="Times New Roman" w:hAnsi="Times New Roman"/>
          <w:b w:val="0"/>
          <w:noProof w:val="0"/>
        </w:rPr>
        <w:commentReference w:id="208"/>
      </w:r>
      <w:r w:rsidRPr="00347B39">
        <w:rPr>
          <w:noProof w:val="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761"/>
        <w:gridCol w:w="760"/>
        <w:gridCol w:w="1044"/>
        <w:gridCol w:w="900"/>
        <w:gridCol w:w="810"/>
        <w:gridCol w:w="900"/>
        <w:gridCol w:w="990"/>
        <w:gridCol w:w="1440"/>
        <w:gridCol w:w="1187"/>
      </w:tblGrid>
      <w:tr w:rsidR="0088741B" w:rsidRPr="00347B39" w14:paraId="29E31B3D" w14:textId="77777777" w:rsidTr="0088741B">
        <w:trPr>
          <w:cantSplit/>
          <w:tblHeader/>
        </w:trPr>
        <w:tc>
          <w:tcPr>
            <w:tcW w:w="409" w:type="pct"/>
            <w:shd w:val="clear" w:color="auto" w:fill="D9D9D9" w:themeFill="background1" w:themeFillShade="D9"/>
          </w:tcPr>
          <w:p w14:paraId="543B0FF7" w14:textId="77777777" w:rsidR="0011759E" w:rsidRDefault="00CB6B5A" w:rsidP="0011759E">
            <w:pPr>
              <w:pStyle w:val="TableEntryHeader"/>
            </w:pPr>
            <w:r w:rsidRPr="00347B39">
              <w:rPr>
                <w:noProof w:val="0"/>
              </w:rPr>
              <w:t>SEQ</w:t>
            </w:r>
          </w:p>
        </w:tc>
        <w:tc>
          <w:tcPr>
            <w:tcW w:w="397" w:type="pct"/>
            <w:shd w:val="clear" w:color="auto" w:fill="D9D9D9" w:themeFill="background1" w:themeFillShade="D9"/>
          </w:tcPr>
          <w:p w14:paraId="78E06120" w14:textId="77777777" w:rsidR="0011759E" w:rsidRDefault="00CB6B5A" w:rsidP="0011759E">
            <w:pPr>
              <w:pStyle w:val="TableEntryHeader"/>
            </w:pPr>
            <w:r w:rsidRPr="00347B39">
              <w:rPr>
                <w:noProof w:val="0"/>
              </w:rPr>
              <w:t>LEN</w:t>
            </w:r>
          </w:p>
        </w:tc>
        <w:tc>
          <w:tcPr>
            <w:tcW w:w="397" w:type="pct"/>
            <w:shd w:val="clear" w:color="auto" w:fill="D9D9D9" w:themeFill="background1" w:themeFillShade="D9"/>
          </w:tcPr>
          <w:p w14:paraId="52FB0621" w14:textId="77777777" w:rsidR="0011759E" w:rsidRDefault="00CB6B5A" w:rsidP="0011759E">
            <w:pPr>
              <w:pStyle w:val="TableEntryHeader"/>
            </w:pPr>
            <w:r w:rsidRPr="00347B39">
              <w:rPr>
                <w:noProof w:val="0"/>
              </w:rPr>
              <w:t>DT</w:t>
            </w:r>
          </w:p>
        </w:tc>
        <w:tc>
          <w:tcPr>
            <w:tcW w:w="545" w:type="pct"/>
            <w:shd w:val="clear" w:color="auto" w:fill="D9D9D9" w:themeFill="background1" w:themeFillShade="D9"/>
          </w:tcPr>
          <w:p w14:paraId="0327036C" w14:textId="77777777" w:rsidR="0011759E" w:rsidRDefault="00CB6B5A" w:rsidP="0011759E">
            <w:pPr>
              <w:pStyle w:val="TableEntryHeader"/>
            </w:pPr>
            <w:r w:rsidRPr="00347B39">
              <w:rPr>
                <w:noProof w:val="0"/>
              </w:rPr>
              <w:t>Usage</w:t>
            </w:r>
          </w:p>
        </w:tc>
        <w:tc>
          <w:tcPr>
            <w:tcW w:w="470" w:type="pct"/>
            <w:shd w:val="clear" w:color="auto" w:fill="D9D9D9" w:themeFill="background1" w:themeFillShade="D9"/>
          </w:tcPr>
          <w:p w14:paraId="0ABAFB23" w14:textId="77777777" w:rsidR="0011759E" w:rsidRDefault="00CB6B5A" w:rsidP="0011759E">
            <w:pPr>
              <w:pStyle w:val="TableEntryHeader"/>
            </w:pPr>
            <w:r w:rsidRPr="00347B39">
              <w:rPr>
                <w:noProof w:val="0"/>
              </w:rPr>
              <w:t>Card.</w:t>
            </w:r>
          </w:p>
        </w:tc>
        <w:tc>
          <w:tcPr>
            <w:tcW w:w="423" w:type="pct"/>
            <w:shd w:val="clear" w:color="auto" w:fill="D9D9D9" w:themeFill="background1" w:themeFillShade="D9"/>
          </w:tcPr>
          <w:p w14:paraId="42412A56" w14:textId="77777777" w:rsidR="0011759E" w:rsidRDefault="00CB6B5A" w:rsidP="0011759E">
            <w:pPr>
              <w:pStyle w:val="TableEntryHeader"/>
            </w:pPr>
            <w:r w:rsidRPr="00347B39">
              <w:rPr>
                <w:noProof w:val="0"/>
              </w:rPr>
              <w:t>RP/#</w:t>
            </w:r>
          </w:p>
        </w:tc>
        <w:tc>
          <w:tcPr>
            <w:tcW w:w="470" w:type="pct"/>
            <w:shd w:val="clear" w:color="auto" w:fill="D9D9D9" w:themeFill="background1" w:themeFillShade="D9"/>
          </w:tcPr>
          <w:p w14:paraId="5901EDB0" w14:textId="77777777" w:rsidR="0011759E" w:rsidRDefault="00CB6B5A" w:rsidP="0011759E">
            <w:pPr>
              <w:pStyle w:val="TableEntryHeader"/>
            </w:pPr>
            <w:r w:rsidRPr="00347B39">
              <w:rPr>
                <w:noProof w:val="0"/>
              </w:rPr>
              <w:t>TBL#</w:t>
            </w:r>
          </w:p>
        </w:tc>
        <w:tc>
          <w:tcPr>
            <w:tcW w:w="517" w:type="pct"/>
            <w:shd w:val="clear" w:color="auto" w:fill="D9D9D9" w:themeFill="background1" w:themeFillShade="D9"/>
          </w:tcPr>
          <w:p w14:paraId="3A085C4B" w14:textId="77777777" w:rsidR="0011759E" w:rsidRDefault="00CB6B5A" w:rsidP="0011759E">
            <w:pPr>
              <w:pStyle w:val="TableEntryHeader"/>
            </w:pPr>
            <w:r w:rsidRPr="00347B39">
              <w:rPr>
                <w:noProof w:val="0"/>
              </w:rPr>
              <w:t>ITEM#</w:t>
            </w:r>
          </w:p>
        </w:tc>
        <w:tc>
          <w:tcPr>
            <w:tcW w:w="752" w:type="pct"/>
            <w:shd w:val="clear" w:color="auto" w:fill="D9D9D9" w:themeFill="background1" w:themeFillShade="D9"/>
          </w:tcPr>
          <w:p w14:paraId="6DC97D8A" w14:textId="77777777" w:rsidR="0011759E" w:rsidRDefault="00CB6B5A" w:rsidP="0011759E">
            <w:pPr>
              <w:pStyle w:val="TableEntryHeader"/>
            </w:pPr>
            <w:r w:rsidRPr="00347B39">
              <w:rPr>
                <w:noProof w:val="0"/>
              </w:rPr>
              <w:t>ELEMENT NAME</w:t>
            </w:r>
          </w:p>
        </w:tc>
        <w:tc>
          <w:tcPr>
            <w:tcW w:w="620" w:type="pct"/>
            <w:shd w:val="clear" w:color="auto" w:fill="D9D9D9" w:themeFill="background1" w:themeFillShade="D9"/>
          </w:tcPr>
          <w:p w14:paraId="65E1FE3B" w14:textId="77777777" w:rsidR="0011759E" w:rsidRDefault="00CB6B5A" w:rsidP="0011759E">
            <w:pPr>
              <w:pStyle w:val="TableEntryHeader"/>
            </w:pPr>
            <w:r w:rsidRPr="00347B39">
              <w:rPr>
                <w:noProof w:val="0"/>
              </w:rPr>
              <w:t>Notes</w:t>
            </w:r>
          </w:p>
        </w:tc>
      </w:tr>
      <w:tr w:rsidR="0088741B" w:rsidRPr="00347B39" w14:paraId="284ADAC2" w14:textId="77777777" w:rsidTr="0088741B">
        <w:trPr>
          <w:cantSplit/>
        </w:trPr>
        <w:tc>
          <w:tcPr>
            <w:tcW w:w="409" w:type="pct"/>
            <w:shd w:val="clear" w:color="auto" w:fill="auto"/>
          </w:tcPr>
          <w:p w14:paraId="0898CC07" w14:textId="77777777" w:rsidR="0011759E" w:rsidRDefault="00CB6B5A" w:rsidP="0011759E">
            <w:pPr>
              <w:pStyle w:val="TableEntry"/>
            </w:pPr>
            <w:r w:rsidRPr="00347B39">
              <w:rPr>
                <w:noProof w:val="0"/>
              </w:rPr>
              <w:t>1</w:t>
            </w:r>
          </w:p>
        </w:tc>
        <w:tc>
          <w:tcPr>
            <w:tcW w:w="397" w:type="pct"/>
            <w:shd w:val="clear" w:color="auto" w:fill="auto"/>
          </w:tcPr>
          <w:p w14:paraId="68D7EC5A" w14:textId="77777777" w:rsidR="0011759E" w:rsidRDefault="00CB6B5A" w:rsidP="0011759E">
            <w:pPr>
              <w:pStyle w:val="TableEntry"/>
            </w:pPr>
            <w:r w:rsidRPr="00347B39">
              <w:rPr>
                <w:noProof w:val="0"/>
              </w:rPr>
              <w:t>4</w:t>
            </w:r>
          </w:p>
        </w:tc>
        <w:tc>
          <w:tcPr>
            <w:tcW w:w="397" w:type="pct"/>
            <w:shd w:val="clear" w:color="auto" w:fill="auto"/>
          </w:tcPr>
          <w:p w14:paraId="3E93214C" w14:textId="77777777" w:rsidR="0011759E" w:rsidRDefault="00CB6B5A" w:rsidP="0011759E">
            <w:pPr>
              <w:pStyle w:val="TableEntry"/>
            </w:pPr>
            <w:r w:rsidRPr="00347B39">
              <w:rPr>
                <w:noProof w:val="0"/>
              </w:rPr>
              <w:t>SI</w:t>
            </w:r>
          </w:p>
        </w:tc>
        <w:tc>
          <w:tcPr>
            <w:tcW w:w="545" w:type="pct"/>
            <w:shd w:val="clear" w:color="auto" w:fill="auto"/>
          </w:tcPr>
          <w:p w14:paraId="2D7129F7" w14:textId="77777777" w:rsidR="0011759E" w:rsidRDefault="00CB6B5A" w:rsidP="0011759E">
            <w:pPr>
              <w:pStyle w:val="TableEntry"/>
            </w:pPr>
            <w:r w:rsidRPr="00347B39">
              <w:rPr>
                <w:noProof w:val="0"/>
              </w:rPr>
              <w:t>O</w:t>
            </w:r>
          </w:p>
        </w:tc>
        <w:tc>
          <w:tcPr>
            <w:tcW w:w="470" w:type="pct"/>
          </w:tcPr>
          <w:p w14:paraId="6963BBE6" w14:textId="77777777" w:rsidR="0011759E" w:rsidRDefault="00CB6B5A" w:rsidP="0011759E">
            <w:pPr>
              <w:pStyle w:val="TableEntry"/>
            </w:pPr>
            <w:r w:rsidRPr="00347B39">
              <w:rPr>
                <w:noProof w:val="0"/>
              </w:rPr>
              <w:t>[0..1]</w:t>
            </w:r>
          </w:p>
        </w:tc>
        <w:tc>
          <w:tcPr>
            <w:tcW w:w="423" w:type="pct"/>
            <w:shd w:val="clear" w:color="auto" w:fill="auto"/>
          </w:tcPr>
          <w:p w14:paraId="322C5839" w14:textId="77777777" w:rsidR="0011759E" w:rsidRDefault="0011759E" w:rsidP="0011759E">
            <w:pPr>
              <w:pStyle w:val="TableEntry"/>
            </w:pPr>
          </w:p>
        </w:tc>
        <w:tc>
          <w:tcPr>
            <w:tcW w:w="470" w:type="pct"/>
            <w:shd w:val="clear" w:color="auto" w:fill="auto"/>
          </w:tcPr>
          <w:p w14:paraId="6A414B3C" w14:textId="77777777" w:rsidR="0011759E" w:rsidRDefault="0011759E" w:rsidP="0011759E">
            <w:pPr>
              <w:pStyle w:val="TableEntry"/>
            </w:pPr>
          </w:p>
        </w:tc>
        <w:tc>
          <w:tcPr>
            <w:tcW w:w="517" w:type="pct"/>
            <w:shd w:val="clear" w:color="auto" w:fill="auto"/>
          </w:tcPr>
          <w:p w14:paraId="65F03667" w14:textId="77777777" w:rsidR="0011759E" w:rsidRDefault="00CB6B5A" w:rsidP="0011759E">
            <w:pPr>
              <w:pStyle w:val="TableEntry"/>
            </w:pPr>
            <w:r w:rsidRPr="00347B39">
              <w:rPr>
                <w:noProof w:val="0"/>
              </w:rPr>
              <w:t>00104</w:t>
            </w:r>
          </w:p>
        </w:tc>
        <w:tc>
          <w:tcPr>
            <w:tcW w:w="752" w:type="pct"/>
            <w:shd w:val="clear" w:color="auto" w:fill="auto"/>
          </w:tcPr>
          <w:p w14:paraId="4B64060D" w14:textId="77777777" w:rsidR="0011759E" w:rsidRDefault="00CB6B5A" w:rsidP="0011759E">
            <w:pPr>
              <w:pStyle w:val="TableEntry"/>
            </w:pPr>
            <w:r w:rsidRPr="00347B39">
              <w:rPr>
                <w:noProof w:val="0"/>
              </w:rPr>
              <w:t>Set ID – PID</w:t>
            </w:r>
          </w:p>
        </w:tc>
        <w:tc>
          <w:tcPr>
            <w:tcW w:w="620" w:type="pct"/>
          </w:tcPr>
          <w:p w14:paraId="57490B7F" w14:textId="77777777" w:rsidR="0011759E" w:rsidRDefault="0011759E" w:rsidP="0011759E">
            <w:pPr>
              <w:pStyle w:val="TableEntry"/>
            </w:pPr>
          </w:p>
        </w:tc>
      </w:tr>
      <w:tr w:rsidR="0088741B" w:rsidRPr="00347B39" w14:paraId="20EE2827" w14:textId="77777777" w:rsidTr="0088741B">
        <w:trPr>
          <w:cantSplit/>
        </w:trPr>
        <w:tc>
          <w:tcPr>
            <w:tcW w:w="409" w:type="pct"/>
            <w:shd w:val="clear" w:color="auto" w:fill="auto"/>
          </w:tcPr>
          <w:p w14:paraId="5AB7133A" w14:textId="77777777" w:rsidR="0011759E" w:rsidRDefault="00CB6B5A" w:rsidP="0011759E">
            <w:pPr>
              <w:pStyle w:val="TableEntry"/>
            </w:pPr>
            <w:r w:rsidRPr="00347B39">
              <w:rPr>
                <w:noProof w:val="0"/>
              </w:rPr>
              <w:t>2</w:t>
            </w:r>
          </w:p>
        </w:tc>
        <w:tc>
          <w:tcPr>
            <w:tcW w:w="397" w:type="pct"/>
            <w:shd w:val="clear" w:color="auto" w:fill="auto"/>
          </w:tcPr>
          <w:p w14:paraId="3C696E3D" w14:textId="77777777" w:rsidR="0011759E" w:rsidRDefault="00CB6B5A" w:rsidP="0011759E">
            <w:pPr>
              <w:pStyle w:val="TableEntry"/>
            </w:pPr>
            <w:r w:rsidRPr="00347B39">
              <w:rPr>
                <w:noProof w:val="0"/>
              </w:rPr>
              <w:t>20</w:t>
            </w:r>
          </w:p>
        </w:tc>
        <w:tc>
          <w:tcPr>
            <w:tcW w:w="397" w:type="pct"/>
            <w:shd w:val="clear" w:color="auto" w:fill="auto"/>
          </w:tcPr>
          <w:p w14:paraId="33B6EFA8" w14:textId="77777777" w:rsidR="0011759E" w:rsidRDefault="00CB6B5A" w:rsidP="0011759E">
            <w:pPr>
              <w:pStyle w:val="TableEntry"/>
            </w:pPr>
            <w:r w:rsidRPr="00347B39">
              <w:rPr>
                <w:noProof w:val="0"/>
              </w:rPr>
              <w:t>CX</w:t>
            </w:r>
          </w:p>
        </w:tc>
        <w:tc>
          <w:tcPr>
            <w:tcW w:w="545" w:type="pct"/>
            <w:shd w:val="clear" w:color="auto" w:fill="auto"/>
          </w:tcPr>
          <w:p w14:paraId="0C14BD2D" w14:textId="77777777" w:rsidR="0011759E" w:rsidRDefault="00CB6B5A" w:rsidP="0011759E">
            <w:pPr>
              <w:pStyle w:val="TableEntry"/>
            </w:pPr>
            <w:r w:rsidRPr="00347B39">
              <w:rPr>
                <w:noProof w:val="0"/>
              </w:rPr>
              <w:t>B</w:t>
            </w:r>
          </w:p>
        </w:tc>
        <w:tc>
          <w:tcPr>
            <w:tcW w:w="470" w:type="pct"/>
          </w:tcPr>
          <w:p w14:paraId="12AA2338" w14:textId="77777777" w:rsidR="0011759E" w:rsidRDefault="00CB6B5A" w:rsidP="0011759E">
            <w:pPr>
              <w:pStyle w:val="TableEntry"/>
            </w:pPr>
            <w:r w:rsidRPr="00347B39">
              <w:rPr>
                <w:noProof w:val="0"/>
              </w:rPr>
              <w:t>[0..0]</w:t>
            </w:r>
          </w:p>
        </w:tc>
        <w:tc>
          <w:tcPr>
            <w:tcW w:w="423" w:type="pct"/>
            <w:shd w:val="clear" w:color="auto" w:fill="auto"/>
          </w:tcPr>
          <w:p w14:paraId="2415D3D7" w14:textId="77777777" w:rsidR="0011759E" w:rsidRDefault="0011759E" w:rsidP="0011759E">
            <w:pPr>
              <w:pStyle w:val="TableEntry"/>
            </w:pPr>
          </w:p>
        </w:tc>
        <w:tc>
          <w:tcPr>
            <w:tcW w:w="470" w:type="pct"/>
            <w:shd w:val="clear" w:color="auto" w:fill="auto"/>
          </w:tcPr>
          <w:p w14:paraId="746CB74B" w14:textId="77777777" w:rsidR="0011759E" w:rsidRDefault="0011759E" w:rsidP="0011759E">
            <w:pPr>
              <w:pStyle w:val="TableEntry"/>
            </w:pPr>
          </w:p>
        </w:tc>
        <w:tc>
          <w:tcPr>
            <w:tcW w:w="517" w:type="pct"/>
            <w:shd w:val="clear" w:color="auto" w:fill="auto"/>
          </w:tcPr>
          <w:p w14:paraId="09C0B06F" w14:textId="77777777" w:rsidR="0011759E" w:rsidRDefault="00CB6B5A" w:rsidP="0011759E">
            <w:pPr>
              <w:pStyle w:val="TableEntry"/>
            </w:pPr>
            <w:r w:rsidRPr="00347B39">
              <w:rPr>
                <w:noProof w:val="0"/>
              </w:rPr>
              <w:t>00105</w:t>
            </w:r>
          </w:p>
        </w:tc>
        <w:tc>
          <w:tcPr>
            <w:tcW w:w="752" w:type="pct"/>
            <w:shd w:val="clear" w:color="auto" w:fill="auto"/>
          </w:tcPr>
          <w:p w14:paraId="403D534A" w14:textId="77777777" w:rsidR="0011759E" w:rsidRDefault="00CB6B5A" w:rsidP="0011759E">
            <w:pPr>
              <w:pStyle w:val="TableEntry"/>
            </w:pPr>
            <w:r w:rsidRPr="00347B39">
              <w:rPr>
                <w:noProof w:val="0"/>
              </w:rPr>
              <w:t>Patient ID</w:t>
            </w:r>
          </w:p>
        </w:tc>
        <w:tc>
          <w:tcPr>
            <w:tcW w:w="620" w:type="pct"/>
          </w:tcPr>
          <w:p w14:paraId="0BB103DF" w14:textId="77777777" w:rsidR="0011759E" w:rsidRDefault="0011759E" w:rsidP="0011759E">
            <w:pPr>
              <w:pStyle w:val="TableEntry"/>
            </w:pPr>
          </w:p>
        </w:tc>
      </w:tr>
      <w:tr w:rsidR="0088741B" w:rsidRPr="00347B39" w14:paraId="11C0E0BF" w14:textId="77777777" w:rsidTr="0088741B">
        <w:trPr>
          <w:cantSplit/>
        </w:trPr>
        <w:tc>
          <w:tcPr>
            <w:tcW w:w="409" w:type="pct"/>
            <w:shd w:val="clear" w:color="auto" w:fill="auto"/>
          </w:tcPr>
          <w:p w14:paraId="6B87251A" w14:textId="77777777" w:rsidR="0011759E" w:rsidRDefault="00CB6B5A" w:rsidP="0011759E">
            <w:pPr>
              <w:pStyle w:val="TableEntry"/>
            </w:pPr>
            <w:r w:rsidRPr="00347B39">
              <w:rPr>
                <w:noProof w:val="0"/>
              </w:rPr>
              <w:t>3</w:t>
            </w:r>
          </w:p>
        </w:tc>
        <w:tc>
          <w:tcPr>
            <w:tcW w:w="397" w:type="pct"/>
            <w:shd w:val="clear" w:color="auto" w:fill="auto"/>
          </w:tcPr>
          <w:p w14:paraId="3AA7347B" w14:textId="77777777" w:rsidR="0011759E" w:rsidRDefault="00CB6B5A" w:rsidP="0011759E">
            <w:pPr>
              <w:pStyle w:val="TableEntry"/>
            </w:pPr>
            <w:r w:rsidRPr="00347B39">
              <w:rPr>
                <w:noProof w:val="0"/>
              </w:rPr>
              <w:t>250</w:t>
            </w:r>
          </w:p>
        </w:tc>
        <w:tc>
          <w:tcPr>
            <w:tcW w:w="397" w:type="pct"/>
            <w:shd w:val="clear" w:color="auto" w:fill="auto"/>
          </w:tcPr>
          <w:p w14:paraId="3B952B06" w14:textId="77777777" w:rsidR="0011759E" w:rsidRDefault="00CB6B5A" w:rsidP="0011759E">
            <w:pPr>
              <w:pStyle w:val="TableEntry"/>
            </w:pPr>
            <w:r w:rsidRPr="00347B39">
              <w:rPr>
                <w:noProof w:val="0"/>
              </w:rPr>
              <w:t>CX</w:t>
            </w:r>
          </w:p>
        </w:tc>
        <w:tc>
          <w:tcPr>
            <w:tcW w:w="545" w:type="pct"/>
            <w:shd w:val="clear" w:color="auto" w:fill="auto"/>
          </w:tcPr>
          <w:p w14:paraId="64A064F0" w14:textId="77777777" w:rsidR="0011759E" w:rsidRDefault="00CB6B5A" w:rsidP="0011759E">
            <w:pPr>
              <w:pStyle w:val="TableEntry"/>
            </w:pPr>
            <w:r w:rsidRPr="00347B39">
              <w:rPr>
                <w:noProof w:val="0"/>
              </w:rPr>
              <w:t>R</w:t>
            </w:r>
          </w:p>
        </w:tc>
        <w:tc>
          <w:tcPr>
            <w:tcW w:w="470" w:type="pct"/>
          </w:tcPr>
          <w:p w14:paraId="784D2A45" w14:textId="77777777" w:rsidR="0011759E" w:rsidRDefault="00CB6B5A" w:rsidP="0011759E">
            <w:pPr>
              <w:pStyle w:val="TableEntry"/>
            </w:pPr>
            <w:r w:rsidRPr="00347B39">
              <w:rPr>
                <w:noProof w:val="0"/>
              </w:rPr>
              <w:t>[1..*]</w:t>
            </w:r>
          </w:p>
        </w:tc>
        <w:tc>
          <w:tcPr>
            <w:tcW w:w="423" w:type="pct"/>
            <w:shd w:val="clear" w:color="auto" w:fill="auto"/>
          </w:tcPr>
          <w:p w14:paraId="435B862A" w14:textId="77777777" w:rsidR="0011759E" w:rsidRDefault="00CB6B5A" w:rsidP="0011759E">
            <w:pPr>
              <w:pStyle w:val="TableEntry"/>
            </w:pPr>
            <w:r w:rsidRPr="00347B39">
              <w:rPr>
                <w:noProof w:val="0"/>
              </w:rPr>
              <w:t>Y</w:t>
            </w:r>
          </w:p>
        </w:tc>
        <w:tc>
          <w:tcPr>
            <w:tcW w:w="470" w:type="pct"/>
            <w:shd w:val="clear" w:color="auto" w:fill="auto"/>
          </w:tcPr>
          <w:p w14:paraId="2936BEB8" w14:textId="77777777" w:rsidR="0011759E" w:rsidRDefault="0011759E" w:rsidP="0011759E">
            <w:pPr>
              <w:pStyle w:val="TableEntry"/>
            </w:pPr>
          </w:p>
        </w:tc>
        <w:tc>
          <w:tcPr>
            <w:tcW w:w="517" w:type="pct"/>
            <w:shd w:val="clear" w:color="auto" w:fill="auto"/>
          </w:tcPr>
          <w:p w14:paraId="343F5AEE" w14:textId="77777777" w:rsidR="0011759E" w:rsidRDefault="00CB6B5A" w:rsidP="0011759E">
            <w:pPr>
              <w:pStyle w:val="TableEntry"/>
            </w:pPr>
            <w:r w:rsidRPr="00347B39">
              <w:rPr>
                <w:noProof w:val="0"/>
              </w:rPr>
              <w:t>00106</w:t>
            </w:r>
          </w:p>
        </w:tc>
        <w:tc>
          <w:tcPr>
            <w:tcW w:w="752" w:type="pct"/>
            <w:shd w:val="clear" w:color="auto" w:fill="auto"/>
          </w:tcPr>
          <w:p w14:paraId="7D903E3D" w14:textId="77777777" w:rsidR="0011759E" w:rsidRDefault="00CB6B5A" w:rsidP="0011759E">
            <w:pPr>
              <w:pStyle w:val="TableEntry"/>
            </w:pPr>
            <w:r w:rsidRPr="00347B39">
              <w:rPr>
                <w:noProof w:val="0"/>
              </w:rPr>
              <w:t>Patient Identifier List</w:t>
            </w:r>
          </w:p>
        </w:tc>
        <w:tc>
          <w:tcPr>
            <w:tcW w:w="620" w:type="pct"/>
          </w:tcPr>
          <w:p w14:paraId="21B0ABF0" w14:textId="77777777" w:rsidR="0011759E" w:rsidRDefault="00CB6B5A" w:rsidP="0011759E">
            <w:pPr>
              <w:pStyle w:val="TableEntry"/>
            </w:pPr>
            <w:commentRangeStart w:id="209"/>
            <w:r w:rsidRPr="00347B39">
              <w:rPr>
                <w:noProof w:val="0"/>
              </w:rPr>
              <w:t xml:space="preserve">See </w:t>
            </w:r>
            <w:r w:rsidR="00367BEE">
              <w:fldChar w:fldCharType="begin"/>
            </w:r>
            <w:r w:rsidR="00367BEE">
              <w:instrText xml:space="preserve"> REF Note1_PatientIdentifierList \h  \* MERGEFORMAT </w:instrText>
            </w:r>
            <w:r w:rsidR="00367BEE">
              <w:fldChar w:fldCharType="separate"/>
            </w:r>
            <w:r w:rsidRPr="00347B39">
              <w:rPr>
                <w:noProof w:val="0"/>
              </w:rPr>
              <w:t xml:space="preserve">Note 1 </w:t>
            </w:r>
            <w:r w:rsidR="00367BEE">
              <w:fldChar w:fldCharType="end"/>
            </w:r>
            <w:commentRangeEnd w:id="209"/>
            <w:r w:rsidR="002C3EA6">
              <w:rPr>
                <w:rStyle w:val="CommentReference"/>
                <w:noProof w:val="0"/>
              </w:rPr>
              <w:commentReference w:id="209"/>
            </w:r>
          </w:p>
        </w:tc>
      </w:tr>
      <w:tr w:rsidR="0088741B" w:rsidRPr="00347B39" w14:paraId="7C908CCA" w14:textId="77777777" w:rsidTr="0088741B">
        <w:trPr>
          <w:cantSplit/>
        </w:trPr>
        <w:tc>
          <w:tcPr>
            <w:tcW w:w="409" w:type="pct"/>
            <w:shd w:val="clear" w:color="auto" w:fill="auto"/>
          </w:tcPr>
          <w:p w14:paraId="2F7AA899" w14:textId="77777777" w:rsidR="0011759E" w:rsidRDefault="00CB6B5A" w:rsidP="0011759E">
            <w:pPr>
              <w:pStyle w:val="TableEntry"/>
            </w:pPr>
            <w:r w:rsidRPr="00347B39">
              <w:rPr>
                <w:noProof w:val="0"/>
              </w:rPr>
              <w:t>4</w:t>
            </w:r>
          </w:p>
        </w:tc>
        <w:tc>
          <w:tcPr>
            <w:tcW w:w="397" w:type="pct"/>
            <w:shd w:val="clear" w:color="auto" w:fill="auto"/>
          </w:tcPr>
          <w:p w14:paraId="0FA2CBAE" w14:textId="77777777" w:rsidR="0011759E" w:rsidRDefault="00CB6B5A" w:rsidP="0011759E">
            <w:pPr>
              <w:pStyle w:val="TableEntry"/>
            </w:pPr>
            <w:r w:rsidRPr="00347B39">
              <w:rPr>
                <w:noProof w:val="0"/>
              </w:rPr>
              <w:t>20</w:t>
            </w:r>
          </w:p>
        </w:tc>
        <w:tc>
          <w:tcPr>
            <w:tcW w:w="397" w:type="pct"/>
            <w:shd w:val="clear" w:color="auto" w:fill="auto"/>
          </w:tcPr>
          <w:p w14:paraId="736C7A5F" w14:textId="77777777" w:rsidR="0011759E" w:rsidRDefault="00CB6B5A" w:rsidP="0011759E">
            <w:pPr>
              <w:pStyle w:val="TableEntry"/>
            </w:pPr>
            <w:r w:rsidRPr="00347B39">
              <w:rPr>
                <w:noProof w:val="0"/>
              </w:rPr>
              <w:t>CX</w:t>
            </w:r>
          </w:p>
        </w:tc>
        <w:tc>
          <w:tcPr>
            <w:tcW w:w="545" w:type="pct"/>
            <w:shd w:val="clear" w:color="auto" w:fill="auto"/>
          </w:tcPr>
          <w:p w14:paraId="239F7624" w14:textId="77777777" w:rsidR="0011759E" w:rsidRDefault="00CB6B5A" w:rsidP="0011759E">
            <w:pPr>
              <w:pStyle w:val="TableEntry"/>
            </w:pPr>
            <w:r w:rsidRPr="00347B39">
              <w:rPr>
                <w:noProof w:val="0"/>
              </w:rPr>
              <w:t>B</w:t>
            </w:r>
          </w:p>
        </w:tc>
        <w:tc>
          <w:tcPr>
            <w:tcW w:w="470" w:type="pct"/>
          </w:tcPr>
          <w:p w14:paraId="3783FEA6" w14:textId="77777777" w:rsidR="0011759E" w:rsidRDefault="00CB6B5A" w:rsidP="0011759E">
            <w:pPr>
              <w:pStyle w:val="TableEntry"/>
            </w:pPr>
            <w:r w:rsidRPr="00347B39">
              <w:rPr>
                <w:noProof w:val="0"/>
              </w:rPr>
              <w:t>[0..0]</w:t>
            </w:r>
          </w:p>
        </w:tc>
        <w:tc>
          <w:tcPr>
            <w:tcW w:w="423" w:type="pct"/>
            <w:shd w:val="clear" w:color="auto" w:fill="auto"/>
          </w:tcPr>
          <w:p w14:paraId="5DCCE94A" w14:textId="77777777" w:rsidR="0011759E" w:rsidRDefault="00CB6B5A" w:rsidP="0011759E">
            <w:pPr>
              <w:pStyle w:val="TableEntry"/>
            </w:pPr>
            <w:r w:rsidRPr="00347B39">
              <w:rPr>
                <w:noProof w:val="0"/>
              </w:rPr>
              <w:t>Y</w:t>
            </w:r>
          </w:p>
        </w:tc>
        <w:tc>
          <w:tcPr>
            <w:tcW w:w="470" w:type="pct"/>
            <w:shd w:val="clear" w:color="auto" w:fill="auto"/>
          </w:tcPr>
          <w:p w14:paraId="191EA48F" w14:textId="77777777" w:rsidR="0011759E" w:rsidRDefault="0011759E" w:rsidP="0011759E">
            <w:pPr>
              <w:pStyle w:val="TableEntry"/>
            </w:pPr>
          </w:p>
        </w:tc>
        <w:tc>
          <w:tcPr>
            <w:tcW w:w="517" w:type="pct"/>
            <w:shd w:val="clear" w:color="auto" w:fill="auto"/>
          </w:tcPr>
          <w:p w14:paraId="479BD246" w14:textId="77777777" w:rsidR="0011759E" w:rsidRDefault="00CB6B5A" w:rsidP="0011759E">
            <w:pPr>
              <w:pStyle w:val="TableEntry"/>
            </w:pPr>
            <w:r w:rsidRPr="00347B39">
              <w:rPr>
                <w:noProof w:val="0"/>
              </w:rPr>
              <w:t>00107</w:t>
            </w:r>
          </w:p>
        </w:tc>
        <w:tc>
          <w:tcPr>
            <w:tcW w:w="752" w:type="pct"/>
            <w:shd w:val="clear" w:color="auto" w:fill="auto"/>
          </w:tcPr>
          <w:p w14:paraId="3FDE967B" w14:textId="77777777" w:rsidR="0011759E" w:rsidRDefault="00CB6B5A" w:rsidP="0011759E">
            <w:pPr>
              <w:pStyle w:val="TableEntry"/>
            </w:pPr>
            <w:r w:rsidRPr="00347B39">
              <w:rPr>
                <w:noProof w:val="0"/>
              </w:rPr>
              <w:t>Alternate Patient ID – PID</w:t>
            </w:r>
          </w:p>
        </w:tc>
        <w:tc>
          <w:tcPr>
            <w:tcW w:w="620" w:type="pct"/>
          </w:tcPr>
          <w:p w14:paraId="593FB85C" w14:textId="77777777" w:rsidR="0011759E" w:rsidRDefault="0011759E" w:rsidP="0011759E">
            <w:pPr>
              <w:pStyle w:val="TableEntry"/>
            </w:pPr>
          </w:p>
        </w:tc>
      </w:tr>
      <w:tr w:rsidR="0088741B" w:rsidRPr="00347B39" w14:paraId="7AEB4146" w14:textId="77777777" w:rsidTr="0088741B">
        <w:trPr>
          <w:cantSplit/>
        </w:trPr>
        <w:tc>
          <w:tcPr>
            <w:tcW w:w="409" w:type="pct"/>
            <w:shd w:val="clear" w:color="auto" w:fill="auto"/>
          </w:tcPr>
          <w:p w14:paraId="50762CC0" w14:textId="77777777" w:rsidR="0011759E" w:rsidRDefault="00CB6B5A" w:rsidP="0011759E">
            <w:pPr>
              <w:pStyle w:val="TableEntry"/>
            </w:pPr>
            <w:r w:rsidRPr="00347B39">
              <w:rPr>
                <w:noProof w:val="0"/>
              </w:rPr>
              <w:t>5</w:t>
            </w:r>
          </w:p>
        </w:tc>
        <w:tc>
          <w:tcPr>
            <w:tcW w:w="397" w:type="pct"/>
            <w:shd w:val="clear" w:color="auto" w:fill="auto"/>
          </w:tcPr>
          <w:p w14:paraId="609F95E5" w14:textId="77777777" w:rsidR="0011759E" w:rsidRDefault="00CB6B5A" w:rsidP="0011759E">
            <w:pPr>
              <w:pStyle w:val="TableEntry"/>
            </w:pPr>
            <w:r w:rsidRPr="00347B39">
              <w:rPr>
                <w:noProof w:val="0"/>
              </w:rPr>
              <w:t>250</w:t>
            </w:r>
          </w:p>
        </w:tc>
        <w:tc>
          <w:tcPr>
            <w:tcW w:w="397" w:type="pct"/>
            <w:shd w:val="clear" w:color="auto" w:fill="auto"/>
          </w:tcPr>
          <w:p w14:paraId="65464B5B" w14:textId="77777777" w:rsidR="0011759E" w:rsidRDefault="00CB6B5A" w:rsidP="0011759E">
            <w:pPr>
              <w:pStyle w:val="TableEntry"/>
            </w:pPr>
            <w:r w:rsidRPr="00347B39">
              <w:rPr>
                <w:noProof w:val="0"/>
              </w:rPr>
              <w:t>XPN</w:t>
            </w:r>
          </w:p>
        </w:tc>
        <w:tc>
          <w:tcPr>
            <w:tcW w:w="545" w:type="pct"/>
            <w:shd w:val="clear" w:color="auto" w:fill="auto"/>
          </w:tcPr>
          <w:p w14:paraId="54C5C1BE" w14:textId="77777777" w:rsidR="0011759E" w:rsidRDefault="00CB6B5A" w:rsidP="0011759E">
            <w:pPr>
              <w:pStyle w:val="TableEntry"/>
            </w:pPr>
            <w:r w:rsidRPr="00347B39">
              <w:rPr>
                <w:noProof w:val="0"/>
              </w:rPr>
              <w:t>R</w:t>
            </w:r>
          </w:p>
        </w:tc>
        <w:tc>
          <w:tcPr>
            <w:tcW w:w="470" w:type="pct"/>
          </w:tcPr>
          <w:p w14:paraId="41A66E24" w14:textId="77777777" w:rsidR="0011759E" w:rsidRDefault="00CB6B5A" w:rsidP="0011759E">
            <w:pPr>
              <w:pStyle w:val="TableEntry"/>
            </w:pPr>
            <w:r w:rsidRPr="00347B39">
              <w:rPr>
                <w:noProof w:val="0"/>
              </w:rPr>
              <w:t>[1..*]</w:t>
            </w:r>
          </w:p>
        </w:tc>
        <w:tc>
          <w:tcPr>
            <w:tcW w:w="423" w:type="pct"/>
            <w:shd w:val="clear" w:color="auto" w:fill="auto"/>
          </w:tcPr>
          <w:p w14:paraId="28DC25EF" w14:textId="77777777" w:rsidR="0011759E" w:rsidRDefault="00CB6B5A" w:rsidP="0011759E">
            <w:pPr>
              <w:pStyle w:val="TableEntry"/>
            </w:pPr>
            <w:r w:rsidRPr="00347B39">
              <w:rPr>
                <w:noProof w:val="0"/>
              </w:rPr>
              <w:t>Y</w:t>
            </w:r>
          </w:p>
        </w:tc>
        <w:tc>
          <w:tcPr>
            <w:tcW w:w="470" w:type="pct"/>
            <w:shd w:val="clear" w:color="auto" w:fill="auto"/>
          </w:tcPr>
          <w:p w14:paraId="20A806E9" w14:textId="77777777" w:rsidR="0011759E" w:rsidRDefault="0011759E" w:rsidP="0011759E">
            <w:pPr>
              <w:pStyle w:val="TableEntry"/>
            </w:pPr>
          </w:p>
        </w:tc>
        <w:tc>
          <w:tcPr>
            <w:tcW w:w="517" w:type="pct"/>
            <w:shd w:val="clear" w:color="auto" w:fill="auto"/>
          </w:tcPr>
          <w:p w14:paraId="691DDE40" w14:textId="77777777" w:rsidR="0011759E" w:rsidRDefault="00CB6B5A" w:rsidP="0011759E">
            <w:pPr>
              <w:pStyle w:val="TableEntry"/>
            </w:pPr>
            <w:r w:rsidRPr="00347B39">
              <w:rPr>
                <w:noProof w:val="0"/>
              </w:rPr>
              <w:t>00108</w:t>
            </w:r>
          </w:p>
        </w:tc>
        <w:tc>
          <w:tcPr>
            <w:tcW w:w="752" w:type="pct"/>
            <w:shd w:val="clear" w:color="auto" w:fill="auto"/>
          </w:tcPr>
          <w:p w14:paraId="39E433A3" w14:textId="77777777" w:rsidR="0011759E" w:rsidRDefault="00CB6B5A" w:rsidP="0011759E">
            <w:pPr>
              <w:pStyle w:val="TableEntry"/>
            </w:pPr>
            <w:r w:rsidRPr="00347B39">
              <w:rPr>
                <w:noProof w:val="0"/>
              </w:rPr>
              <w:t>Patient Name</w:t>
            </w:r>
          </w:p>
        </w:tc>
        <w:tc>
          <w:tcPr>
            <w:tcW w:w="620" w:type="pct"/>
          </w:tcPr>
          <w:p w14:paraId="029DCDC2"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Note2_PatientName \h  \* MERGEFORMAT </w:instrText>
            </w:r>
            <w:r w:rsidR="00367BEE">
              <w:fldChar w:fldCharType="separate"/>
            </w:r>
            <w:r w:rsidRPr="00347B39">
              <w:rPr>
                <w:noProof w:val="0"/>
              </w:rPr>
              <w:t>Note 2</w:t>
            </w:r>
            <w:r w:rsidR="00367BEE">
              <w:fldChar w:fldCharType="end"/>
            </w:r>
          </w:p>
        </w:tc>
      </w:tr>
      <w:tr w:rsidR="0088741B" w:rsidRPr="00347B39" w14:paraId="3091014B" w14:textId="77777777" w:rsidTr="0088741B">
        <w:trPr>
          <w:cantSplit/>
        </w:trPr>
        <w:tc>
          <w:tcPr>
            <w:tcW w:w="409" w:type="pct"/>
            <w:shd w:val="clear" w:color="auto" w:fill="auto"/>
          </w:tcPr>
          <w:p w14:paraId="2E34044F" w14:textId="77777777" w:rsidR="0011759E" w:rsidRDefault="00CB6B5A" w:rsidP="0011759E">
            <w:pPr>
              <w:pStyle w:val="TableEntry"/>
            </w:pPr>
            <w:r w:rsidRPr="00347B39">
              <w:rPr>
                <w:noProof w:val="0"/>
              </w:rPr>
              <w:t>6</w:t>
            </w:r>
          </w:p>
        </w:tc>
        <w:tc>
          <w:tcPr>
            <w:tcW w:w="397" w:type="pct"/>
            <w:shd w:val="clear" w:color="auto" w:fill="auto"/>
          </w:tcPr>
          <w:p w14:paraId="1C960811" w14:textId="77777777" w:rsidR="0011759E" w:rsidRDefault="00CB6B5A" w:rsidP="0011759E">
            <w:pPr>
              <w:pStyle w:val="TableEntry"/>
            </w:pPr>
            <w:r w:rsidRPr="00347B39">
              <w:rPr>
                <w:noProof w:val="0"/>
              </w:rPr>
              <w:t>250</w:t>
            </w:r>
          </w:p>
        </w:tc>
        <w:tc>
          <w:tcPr>
            <w:tcW w:w="397" w:type="pct"/>
            <w:shd w:val="clear" w:color="auto" w:fill="auto"/>
          </w:tcPr>
          <w:p w14:paraId="42C044F3" w14:textId="77777777" w:rsidR="0011759E" w:rsidRDefault="00CB6B5A" w:rsidP="0011759E">
            <w:pPr>
              <w:pStyle w:val="TableEntry"/>
            </w:pPr>
            <w:r w:rsidRPr="00347B39">
              <w:rPr>
                <w:noProof w:val="0"/>
              </w:rPr>
              <w:t>XPN</w:t>
            </w:r>
          </w:p>
        </w:tc>
        <w:tc>
          <w:tcPr>
            <w:tcW w:w="545" w:type="pct"/>
            <w:shd w:val="clear" w:color="auto" w:fill="auto"/>
          </w:tcPr>
          <w:p w14:paraId="6521F0C5" w14:textId="77777777" w:rsidR="0011759E" w:rsidRDefault="00CB6B5A" w:rsidP="0011759E">
            <w:pPr>
              <w:pStyle w:val="TableEntry"/>
            </w:pPr>
            <w:r w:rsidRPr="00347B39">
              <w:rPr>
                <w:noProof w:val="0"/>
              </w:rPr>
              <w:t>C</w:t>
            </w:r>
          </w:p>
        </w:tc>
        <w:tc>
          <w:tcPr>
            <w:tcW w:w="470" w:type="pct"/>
          </w:tcPr>
          <w:p w14:paraId="621EB53E" w14:textId="77777777" w:rsidR="0011759E" w:rsidRDefault="00CB6B5A" w:rsidP="0011759E">
            <w:pPr>
              <w:pStyle w:val="TableEntry"/>
            </w:pPr>
            <w:r w:rsidRPr="00347B39">
              <w:rPr>
                <w:noProof w:val="0"/>
              </w:rPr>
              <w:t>[0..1]</w:t>
            </w:r>
          </w:p>
        </w:tc>
        <w:tc>
          <w:tcPr>
            <w:tcW w:w="423" w:type="pct"/>
            <w:shd w:val="clear" w:color="auto" w:fill="auto"/>
          </w:tcPr>
          <w:p w14:paraId="4F1BF925" w14:textId="77777777" w:rsidR="0011759E" w:rsidRDefault="00CB6B5A" w:rsidP="0011759E">
            <w:pPr>
              <w:pStyle w:val="TableEntry"/>
            </w:pPr>
            <w:r w:rsidRPr="00347B39">
              <w:rPr>
                <w:noProof w:val="0"/>
              </w:rPr>
              <w:t>Y</w:t>
            </w:r>
          </w:p>
        </w:tc>
        <w:tc>
          <w:tcPr>
            <w:tcW w:w="470" w:type="pct"/>
            <w:shd w:val="clear" w:color="auto" w:fill="auto"/>
          </w:tcPr>
          <w:p w14:paraId="7F31D050" w14:textId="77777777" w:rsidR="0011759E" w:rsidRDefault="0011759E" w:rsidP="0011759E">
            <w:pPr>
              <w:pStyle w:val="TableEntry"/>
            </w:pPr>
          </w:p>
        </w:tc>
        <w:tc>
          <w:tcPr>
            <w:tcW w:w="517" w:type="pct"/>
            <w:shd w:val="clear" w:color="auto" w:fill="auto"/>
          </w:tcPr>
          <w:p w14:paraId="35117F08" w14:textId="77777777" w:rsidR="0011759E" w:rsidRDefault="00CB6B5A" w:rsidP="0011759E">
            <w:pPr>
              <w:pStyle w:val="TableEntry"/>
            </w:pPr>
            <w:r w:rsidRPr="00347B39">
              <w:rPr>
                <w:noProof w:val="0"/>
              </w:rPr>
              <w:t>00109</w:t>
            </w:r>
          </w:p>
        </w:tc>
        <w:tc>
          <w:tcPr>
            <w:tcW w:w="752" w:type="pct"/>
            <w:shd w:val="clear" w:color="auto" w:fill="auto"/>
          </w:tcPr>
          <w:p w14:paraId="7B431405" w14:textId="77777777" w:rsidR="0011759E" w:rsidRDefault="00CB6B5A" w:rsidP="0011759E">
            <w:pPr>
              <w:pStyle w:val="TableEntry"/>
            </w:pPr>
            <w:r w:rsidRPr="00347B39">
              <w:rPr>
                <w:noProof w:val="0"/>
              </w:rPr>
              <w:t>Mother’s Maiden Name</w:t>
            </w:r>
          </w:p>
        </w:tc>
        <w:tc>
          <w:tcPr>
            <w:tcW w:w="620" w:type="pct"/>
          </w:tcPr>
          <w:p w14:paraId="5763F3E8"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Note3_MothersMaidenName \h  \* MERGEFORMAT </w:instrText>
            </w:r>
            <w:r w:rsidR="00367BEE">
              <w:fldChar w:fldCharType="separate"/>
            </w:r>
            <w:r w:rsidRPr="00347B39">
              <w:rPr>
                <w:noProof w:val="0"/>
              </w:rPr>
              <w:t>Note 3</w:t>
            </w:r>
            <w:r w:rsidR="00367BEE">
              <w:fldChar w:fldCharType="end"/>
            </w:r>
          </w:p>
        </w:tc>
      </w:tr>
      <w:tr w:rsidR="0088741B" w:rsidRPr="00347B39" w14:paraId="461C7CDE" w14:textId="77777777" w:rsidTr="0088741B">
        <w:trPr>
          <w:cantSplit/>
        </w:trPr>
        <w:tc>
          <w:tcPr>
            <w:tcW w:w="409" w:type="pct"/>
            <w:shd w:val="clear" w:color="auto" w:fill="auto"/>
          </w:tcPr>
          <w:p w14:paraId="45EB774F" w14:textId="77777777" w:rsidR="0011759E" w:rsidRDefault="00CB6B5A" w:rsidP="0011759E">
            <w:pPr>
              <w:pStyle w:val="TableEntry"/>
            </w:pPr>
            <w:r w:rsidRPr="00347B39">
              <w:rPr>
                <w:noProof w:val="0"/>
              </w:rPr>
              <w:t>7</w:t>
            </w:r>
          </w:p>
        </w:tc>
        <w:tc>
          <w:tcPr>
            <w:tcW w:w="397" w:type="pct"/>
            <w:shd w:val="clear" w:color="auto" w:fill="auto"/>
          </w:tcPr>
          <w:p w14:paraId="754CDC1A" w14:textId="77777777" w:rsidR="0011759E" w:rsidRDefault="00CB6B5A" w:rsidP="0011759E">
            <w:pPr>
              <w:pStyle w:val="TableEntry"/>
            </w:pPr>
            <w:r w:rsidRPr="00347B39">
              <w:rPr>
                <w:noProof w:val="0"/>
              </w:rPr>
              <w:t>26</w:t>
            </w:r>
          </w:p>
        </w:tc>
        <w:tc>
          <w:tcPr>
            <w:tcW w:w="397" w:type="pct"/>
            <w:shd w:val="clear" w:color="auto" w:fill="auto"/>
          </w:tcPr>
          <w:p w14:paraId="20A4B973" w14:textId="77777777" w:rsidR="0011759E" w:rsidRDefault="00CB6B5A" w:rsidP="0011759E">
            <w:pPr>
              <w:pStyle w:val="TableEntry"/>
            </w:pPr>
            <w:r w:rsidRPr="00347B39">
              <w:rPr>
                <w:noProof w:val="0"/>
              </w:rPr>
              <w:t>TS</w:t>
            </w:r>
          </w:p>
        </w:tc>
        <w:tc>
          <w:tcPr>
            <w:tcW w:w="545" w:type="pct"/>
            <w:shd w:val="clear" w:color="auto" w:fill="auto"/>
          </w:tcPr>
          <w:p w14:paraId="6A6B28BF" w14:textId="77777777" w:rsidR="0011759E" w:rsidRDefault="00CB6B5A" w:rsidP="0011759E">
            <w:pPr>
              <w:pStyle w:val="TableEntry"/>
            </w:pPr>
            <w:r w:rsidRPr="00347B39">
              <w:rPr>
                <w:noProof w:val="0"/>
                <w:color w:val="FF0000"/>
              </w:rPr>
              <w:t>R</w:t>
            </w:r>
          </w:p>
        </w:tc>
        <w:tc>
          <w:tcPr>
            <w:tcW w:w="470" w:type="pct"/>
          </w:tcPr>
          <w:p w14:paraId="2C071B87" w14:textId="77777777" w:rsidR="0011759E" w:rsidRDefault="00CB6B5A" w:rsidP="0011759E">
            <w:pPr>
              <w:pStyle w:val="TableEntry"/>
            </w:pPr>
            <w:r w:rsidRPr="00347B39">
              <w:rPr>
                <w:noProof w:val="0"/>
              </w:rPr>
              <w:t>[1..1]</w:t>
            </w:r>
          </w:p>
        </w:tc>
        <w:tc>
          <w:tcPr>
            <w:tcW w:w="423" w:type="pct"/>
            <w:shd w:val="clear" w:color="auto" w:fill="auto"/>
          </w:tcPr>
          <w:p w14:paraId="27B7D25A" w14:textId="77777777" w:rsidR="0011759E" w:rsidRDefault="0011759E" w:rsidP="0011759E">
            <w:pPr>
              <w:pStyle w:val="TableEntry"/>
            </w:pPr>
          </w:p>
        </w:tc>
        <w:tc>
          <w:tcPr>
            <w:tcW w:w="470" w:type="pct"/>
            <w:shd w:val="clear" w:color="auto" w:fill="auto"/>
          </w:tcPr>
          <w:p w14:paraId="520D8509" w14:textId="77777777" w:rsidR="0011759E" w:rsidRDefault="0011759E" w:rsidP="0011759E">
            <w:pPr>
              <w:pStyle w:val="TableEntry"/>
            </w:pPr>
          </w:p>
        </w:tc>
        <w:tc>
          <w:tcPr>
            <w:tcW w:w="517" w:type="pct"/>
            <w:shd w:val="clear" w:color="auto" w:fill="auto"/>
          </w:tcPr>
          <w:p w14:paraId="6BB588E7" w14:textId="77777777" w:rsidR="0011759E" w:rsidRDefault="00CB6B5A" w:rsidP="0011759E">
            <w:pPr>
              <w:pStyle w:val="TableEntry"/>
            </w:pPr>
            <w:r w:rsidRPr="00347B39">
              <w:rPr>
                <w:noProof w:val="0"/>
              </w:rPr>
              <w:t>00110</w:t>
            </w:r>
          </w:p>
        </w:tc>
        <w:tc>
          <w:tcPr>
            <w:tcW w:w="752" w:type="pct"/>
            <w:shd w:val="clear" w:color="auto" w:fill="auto"/>
          </w:tcPr>
          <w:p w14:paraId="2E51EF91" w14:textId="77777777" w:rsidR="0011759E" w:rsidRDefault="00CB6B5A" w:rsidP="0011759E">
            <w:pPr>
              <w:pStyle w:val="TableEntry"/>
            </w:pPr>
            <w:r w:rsidRPr="00347B39">
              <w:rPr>
                <w:noProof w:val="0"/>
              </w:rPr>
              <w:t>Date/Time of Birth</w:t>
            </w:r>
          </w:p>
        </w:tc>
        <w:tc>
          <w:tcPr>
            <w:tcW w:w="620" w:type="pct"/>
          </w:tcPr>
          <w:p w14:paraId="18606C03"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Note4_DateTimeOfBirth \h  \* MERGEFORMAT </w:instrText>
            </w:r>
            <w:r w:rsidR="00367BEE">
              <w:fldChar w:fldCharType="separate"/>
            </w:r>
            <w:r w:rsidRPr="00347B39">
              <w:rPr>
                <w:noProof w:val="0"/>
              </w:rPr>
              <w:t>Note 4</w:t>
            </w:r>
            <w:r w:rsidR="00367BEE">
              <w:fldChar w:fldCharType="end"/>
            </w:r>
          </w:p>
        </w:tc>
      </w:tr>
      <w:tr w:rsidR="0088741B" w:rsidRPr="00347B39" w14:paraId="0F828422" w14:textId="77777777" w:rsidTr="0088741B">
        <w:trPr>
          <w:cantSplit/>
        </w:trPr>
        <w:tc>
          <w:tcPr>
            <w:tcW w:w="409" w:type="pct"/>
            <w:shd w:val="clear" w:color="auto" w:fill="auto"/>
          </w:tcPr>
          <w:p w14:paraId="4DEF18F4" w14:textId="77777777" w:rsidR="0011759E" w:rsidRDefault="00CB6B5A" w:rsidP="0011759E">
            <w:pPr>
              <w:pStyle w:val="TableEntry"/>
            </w:pPr>
            <w:r w:rsidRPr="00347B39">
              <w:rPr>
                <w:noProof w:val="0"/>
              </w:rPr>
              <w:t>8</w:t>
            </w:r>
          </w:p>
        </w:tc>
        <w:tc>
          <w:tcPr>
            <w:tcW w:w="397" w:type="pct"/>
            <w:shd w:val="clear" w:color="auto" w:fill="auto"/>
          </w:tcPr>
          <w:p w14:paraId="689D2D58" w14:textId="77777777" w:rsidR="0011759E" w:rsidRDefault="00CB6B5A" w:rsidP="0011759E">
            <w:pPr>
              <w:pStyle w:val="TableEntry"/>
            </w:pPr>
            <w:r w:rsidRPr="00347B39">
              <w:rPr>
                <w:noProof w:val="0"/>
              </w:rPr>
              <w:t>1</w:t>
            </w:r>
          </w:p>
        </w:tc>
        <w:tc>
          <w:tcPr>
            <w:tcW w:w="397" w:type="pct"/>
            <w:shd w:val="clear" w:color="auto" w:fill="auto"/>
          </w:tcPr>
          <w:p w14:paraId="70E1679A" w14:textId="77777777" w:rsidR="0011759E" w:rsidRDefault="00CB6B5A" w:rsidP="0011759E">
            <w:pPr>
              <w:pStyle w:val="TableEntry"/>
            </w:pPr>
            <w:r w:rsidRPr="00347B39">
              <w:rPr>
                <w:noProof w:val="0"/>
              </w:rPr>
              <w:t>IS</w:t>
            </w:r>
          </w:p>
        </w:tc>
        <w:tc>
          <w:tcPr>
            <w:tcW w:w="545" w:type="pct"/>
            <w:shd w:val="clear" w:color="auto" w:fill="auto"/>
          </w:tcPr>
          <w:p w14:paraId="12506899" w14:textId="77777777" w:rsidR="0011759E" w:rsidRDefault="00CB6B5A" w:rsidP="0011759E">
            <w:pPr>
              <w:pStyle w:val="TableEntry"/>
            </w:pPr>
            <w:r w:rsidRPr="00347B39">
              <w:rPr>
                <w:noProof w:val="0"/>
                <w:color w:val="FF0000"/>
              </w:rPr>
              <w:t>R</w:t>
            </w:r>
          </w:p>
        </w:tc>
        <w:tc>
          <w:tcPr>
            <w:tcW w:w="470" w:type="pct"/>
          </w:tcPr>
          <w:p w14:paraId="31C96D8E" w14:textId="77777777" w:rsidR="0011759E" w:rsidRDefault="00CB6B5A" w:rsidP="0011759E">
            <w:pPr>
              <w:pStyle w:val="TableEntry"/>
            </w:pPr>
            <w:r w:rsidRPr="00347B39">
              <w:rPr>
                <w:noProof w:val="0"/>
              </w:rPr>
              <w:t>[1..1]</w:t>
            </w:r>
          </w:p>
        </w:tc>
        <w:tc>
          <w:tcPr>
            <w:tcW w:w="423" w:type="pct"/>
            <w:shd w:val="clear" w:color="auto" w:fill="auto"/>
          </w:tcPr>
          <w:p w14:paraId="177CAE5D" w14:textId="77777777" w:rsidR="0011759E" w:rsidRDefault="0011759E" w:rsidP="0011759E">
            <w:pPr>
              <w:pStyle w:val="TableEntry"/>
            </w:pPr>
          </w:p>
        </w:tc>
        <w:tc>
          <w:tcPr>
            <w:tcW w:w="470" w:type="pct"/>
            <w:shd w:val="clear" w:color="auto" w:fill="auto"/>
          </w:tcPr>
          <w:p w14:paraId="2539EE18" w14:textId="77777777" w:rsidR="0011759E" w:rsidRDefault="00CB6B5A" w:rsidP="0011759E">
            <w:pPr>
              <w:pStyle w:val="TableEntry"/>
            </w:pPr>
            <w:r w:rsidRPr="00347B39">
              <w:rPr>
                <w:noProof w:val="0"/>
              </w:rPr>
              <w:t>0001</w:t>
            </w:r>
          </w:p>
        </w:tc>
        <w:tc>
          <w:tcPr>
            <w:tcW w:w="517" w:type="pct"/>
            <w:shd w:val="clear" w:color="auto" w:fill="auto"/>
          </w:tcPr>
          <w:p w14:paraId="3A6FCD0F" w14:textId="77777777" w:rsidR="0011759E" w:rsidRDefault="00CB6B5A" w:rsidP="0011759E">
            <w:pPr>
              <w:pStyle w:val="TableEntry"/>
            </w:pPr>
            <w:r w:rsidRPr="00347B39">
              <w:rPr>
                <w:noProof w:val="0"/>
              </w:rPr>
              <w:t>00111</w:t>
            </w:r>
          </w:p>
        </w:tc>
        <w:tc>
          <w:tcPr>
            <w:tcW w:w="752" w:type="pct"/>
            <w:shd w:val="clear" w:color="auto" w:fill="auto"/>
          </w:tcPr>
          <w:p w14:paraId="6E1A9715" w14:textId="77777777" w:rsidR="0011759E" w:rsidRDefault="00CB6B5A" w:rsidP="0011759E">
            <w:pPr>
              <w:pStyle w:val="TableEntry"/>
            </w:pPr>
            <w:r w:rsidRPr="00347B39">
              <w:rPr>
                <w:noProof w:val="0"/>
              </w:rPr>
              <w:t>Administrative Sex</w:t>
            </w:r>
          </w:p>
        </w:tc>
        <w:tc>
          <w:tcPr>
            <w:tcW w:w="620" w:type="pct"/>
          </w:tcPr>
          <w:p w14:paraId="0D22EA48"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Note5_AdministrativeSex \h  \* MERGEFORMAT </w:instrText>
            </w:r>
            <w:r w:rsidR="00367BEE">
              <w:fldChar w:fldCharType="separate"/>
            </w:r>
            <w:r w:rsidRPr="00347B39">
              <w:rPr>
                <w:noProof w:val="0"/>
              </w:rPr>
              <w:t>Note 5</w:t>
            </w:r>
            <w:r w:rsidR="00367BEE">
              <w:fldChar w:fldCharType="end"/>
            </w:r>
          </w:p>
        </w:tc>
      </w:tr>
      <w:tr w:rsidR="0088741B" w:rsidRPr="00347B39" w14:paraId="536DFA9E" w14:textId="77777777" w:rsidTr="0088741B">
        <w:trPr>
          <w:cantSplit/>
        </w:trPr>
        <w:tc>
          <w:tcPr>
            <w:tcW w:w="409" w:type="pct"/>
            <w:shd w:val="clear" w:color="auto" w:fill="auto"/>
          </w:tcPr>
          <w:p w14:paraId="1D13B3C4" w14:textId="77777777" w:rsidR="0011759E" w:rsidRDefault="00CB6B5A" w:rsidP="0011759E">
            <w:pPr>
              <w:pStyle w:val="TableEntry"/>
            </w:pPr>
            <w:r w:rsidRPr="00347B39">
              <w:rPr>
                <w:noProof w:val="0"/>
              </w:rPr>
              <w:t>9</w:t>
            </w:r>
          </w:p>
        </w:tc>
        <w:tc>
          <w:tcPr>
            <w:tcW w:w="397" w:type="pct"/>
            <w:shd w:val="clear" w:color="auto" w:fill="auto"/>
          </w:tcPr>
          <w:p w14:paraId="17E42E83" w14:textId="77777777" w:rsidR="0011759E" w:rsidRDefault="00CB6B5A" w:rsidP="0011759E">
            <w:pPr>
              <w:pStyle w:val="TableEntry"/>
            </w:pPr>
            <w:r w:rsidRPr="00347B39">
              <w:rPr>
                <w:noProof w:val="0"/>
              </w:rPr>
              <w:t>250</w:t>
            </w:r>
          </w:p>
        </w:tc>
        <w:tc>
          <w:tcPr>
            <w:tcW w:w="397" w:type="pct"/>
            <w:shd w:val="clear" w:color="auto" w:fill="auto"/>
          </w:tcPr>
          <w:p w14:paraId="27D915EF" w14:textId="77777777" w:rsidR="0011759E" w:rsidRDefault="00CB6B5A" w:rsidP="0011759E">
            <w:pPr>
              <w:pStyle w:val="TableEntry"/>
            </w:pPr>
            <w:r w:rsidRPr="00347B39">
              <w:rPr>
                <w:noProof w:val="0"/>
              </w:rPr>
              <w:t>XPN</w:t>
            </w:r>
          </w:p>
        </w:tc>
        <w:tc>
          <w:tcPr>
            <w:tcW w:w="545" w:type="pct"/>
            <w:shd w:val="clear" w:color="auto" w:fill="auto"/>
          </w:tcPr>
          <w:p w14:paraId="4E2B2A18" w14:textId="77777777" w:rsidR="0011759E" w:rsidRDefault="00CB6B5A" w:rsidP="0011759E">
            <w:pPr>
              <w:pStyle w:val="TableEntry"/>
            </w:pPr>
            <w:r w:rsidRPr="00347B39">
              <w:rPr>
                <w:noProof w:val="0"/>
              </w:rPr>
              <w:t>B</w:t>
            </w:r>
          </w:p>
        </w:tc>
        <w:tc>
          <w:tcPr>
            <w:tcW w:w="470" w:type="pct"/>
          </w:tcPr>
          <w:p w14:paraId="68FAC45E" w14:textId="77777777" w:rsidR="0011759E" w:rsidRDefault="00CB6B5A" w:rsidP="0011759E">
            <w:pPr>
              <w:pStyle w:val="TableEntry"/>
            </w:pPr>
            <w:r w:rsidRPr="00347B39">
              <w:rPr>
                <w:noProof w:val="0"/>
              </w:rPr>
              <w:t>[0..*]</w:t>
            </w:r>
          </w:p>
        </w:tc>
        <w:tc>
          <w:tcPr>
            <w:tcW w:w="423" w:type="pct"/>
            <w:shd w:val="clear" w:color="auto" w:fill="auto"/>
          </w:tcPr>
          <w:p w14:paraId="774C2855" w14:textId="77777777" w:rsidR="0011759E" w:rsidRDefault="00CB6B5A" w:rsidP="0011759E">
            <w:pPr>
              <w:pStyle w:val="TableEntry"/>
            </w:pPr>
            <w:r w:rsidRPr="00347B39">
              <w:rPr>
                <w:noProof w:val="0"/>
              </w:rPr>
              <w:t>Y</w:t>
            </w:r>
          </w:p>
        </w:tc>
        <w:tc>
          <w:tcPr>
            <w:tcW w:w="470" w:type="pct"/>
            <w:shd w:val="clear" w:color="auto" w:fill="auto"/>
          </w:tcPr>
          <w:p w14:paraId="3FB42B15" w14:textId="77777777" w:rsidR="0011759E" w:rsidRDefault="0011759E" w:rsidP="0011759E">
            <w:pPr>
              <w:pStyle w:val="TableEntry"/>
            </w:pPr>
          </w:p>
        </w:tc>
        <w:tc>
          <w:tcPr>
            <w:tcW w:w="517" w:type="pct"/>
            <w:shd w:val="clear" w:color="auto" w:fill="auto"/>
          </w:tcPr>
          <w:p w14:paraId="7DE5952C" w14:textId="77777777" w:rsidR="0011759E" w:rsidRDefault="00CB6B5A" w:rsidP="0011759E">
            <w:pPr>
              <w:pStyle w:val="TableEntry"/>
            </w:pPr>
            <w:r w:rsidRPr="00347B39">
              <w:rPr>
                <w:noProof w:val="0"/>
              </w:rPr>
              <w:t>00112</w:t>
            </w:r>
          </w:p>
        </w:tc>
        <w:tc>
          <w:tcPr>
            <w:tcW w:w="752" w:type="pct"/>
            <w:shd w:val="clear" w:color="auto" w:fill="auto"/>
          </w:tcPr>
          <w:p w14:paraId="6B98C34D" w14:textId="77777777" w:rsidR="0011759E" w:rsidRDefault="00CB6B5A" w:rsidP="0011759E">
            <w:pPr>
              <w:pStyle w:val="TableEntry"/>
            </w:pPr>
            <w:r w:rsidRPr="00347B39">
              <w:rPr>
                <w:noProof w:val="0"/>
              </w:rPr>
              <w:t>Patient Alias</w:t>
            </w:r>
          </w:p>
        </w:tc>
        <w:tc>
          <w:tcPr>
            <w:tcW w:w="620" w:type="pct"/>
          </w:tcPr>
          <w:p w14:paraId="5E8946CC" w14:textId="77777777" w:rsidR="0011759E" w:rsidRDefault="0011759E" w:rsidP="0011759E">
            <w:pPr>
              <w:pStyle w:val="TableEntry"/>
            </w:pPr>
          </w:p>
        </w:tc>
      </w:tr>
      <w:tr w:rsidR="0088741B" w:rsidRPr="00347B39" w14:paraId="594F6AF4" w14:textId="77777777" w:rsidTr="0088741B">
        <w:trPr>
          <w:cantSplit/>
        </w:trPr>
        <w:tc>
          <w:tcPr>
            <w:tcW w:w="409" w:type="pct"/>
            <w:shd w:val="clear" w:color="auto" w:fill="auto"/>
          </w:tcPr>
          <w:p w14:paraId="3D345890" w14:textId="77777777" w:rsidR="0011759E" w:rsidRDefault="00CB6B5A" w:rsidP="0011759E">
            <w:pPr>
              <w:pStyle w:val="TableEntry"/>
            </w:pPr>
            <w:r w:rsidRPr="00347B39">
              <w:rPr>
                <w:noProof w:val="0"/>
              </w:rPr>
              <w:t>10</w:t>
            </w:r>
          </w:p>
        </w:tc>
        <w:tc>
          <w:tcPr>
            <w:tcW w:w="397" w:type="pct"/>
            <w:shd w:val="clear" w:color="auto" w:fill="auto"/>
          </w:tcPr>
          <w:p w14:paraId="1C366C00" w14:textId="77777777" w:rsidR="0011759E" w:rsidRDefault="00CB6B5A" w:rsidP="0011759E">
            <w:pPr>
              <w:pStyle w:val="TableEntry"/>
            </w:pPr>
            <w:r w:rsidRPr="00347B39">
              <w:rPr>
                <w:noProof w:val="0"/>
              </w:rPr>
              <w:t>250</w:t>
            </w:r>
          </w:p>
        </w:tc>
        <w:tc>
          <w:tcPr>
            <w:tcW w:w="397" w:type="pct"/>
            <w:shd w:val="clear" w:color="auto" w:fill="auto"/>
          </w:tcPr>
          <w:p w14:paraId="6ED9EDC0" w14:textId="77777777" w:rsidR="0011759E" w:rsidRDefault="00CB6B5A" w:rsidP="0011759E">
            <w:pPr>
              <w:pStyle w:val="TableEntry"/>
            </w:pPr>
            <w:r w:rsidRPr="00347B39">
              <w:rPr>
                <w:noProof w:val="0"/>
              </w:rPr>
              <w:t>CE</w:t>
            </w:r>
          </w:p>
        </w:tc>
        <w:tc>
          <w:tcPr>
            <w:tcW w:w="545" w:type="pct"/>
            <w:shd w:val="clear" w:color="auto" w:fill="auto"/>
          </w:tcPr>
          <w:p w14:paraId="3982CFF8" w14:textId="77777777" w:rsidR="0011759E" w:rsidRDefault="00CB6B5A" w:rsidP="0011759E">
            <w:pPr>
              <w:pStyle w:val="TableEntry"/>
            </w:pPr>
            <w:r w:rsidRPr="00347B39">
              <w:rPr>
                <w:noProof w:val="0"/>
                <w:color w:val="FF0000"/>
              </w:rPr>
              <w:t>R</w:t>
            </w:r>
          </w:p>
        </w:tc>
        <w:tc>
          <w:tcPr>
            <w:tcW w:w="470" w:type="pct"/>
          </w:tcPr>
          <w:p w14:paraId="6A712240" w14:textId="77777777" w:rsidR="0011759E" w:rsidRDefault="00CB6B5A" w:rsidP="0011759E">
            <w:pPr>
              <w:pStyle w:val="TableEntry"/>
            </w:pPr>
            <w:r w:rsidRPr="00347B39">
              <w:rPr>
                <w:noProof w:val="0"/>
              </w:rPr>
              <w:t>[1..*]</w:t>
            </w:r>
          </w:p>
        </w:tc>
        <w:tc>
          <w:tcPr>
            <w:tcW w:w="423" w:type="pct"/>
            <w:shd w:val="clear" w:color="auto" w:fill="auto"/>
          </w:tcPr>
          <w:p w14:paraId="113BE431" w14:textId="77777777" w:rsidR="0011759E" w:rsidRDefault="00CB6B5A" w:rsidP="0011759E">
            <w:pPr>
              <w:pStyle w:val="TableEntry"/>
            </w:pPr>
            <w:r w:rsidRPr="00347B39">
              <w:rPr>
                <w:noProof w:val="0"/>
              </w:rPr>
              <w:t>Y</w:t>
            </w:r>
          </w:p>
        </w:tc>
        <w:tc>
          <w:tcPr>
            <w:tcW w:w="470" w:type="pct"/>
            <w:shd w:val="clear" w:color="auto" w:fill="auto"/>
          </w:tcPr>
          <w:p w14:paraId="41ADF7B4" w14:textId="77777777" w:rsidR="0011759E" w:rsidRDefault="00CB6B5A" w:rsidP="0011759E">
            <w:pPr>
              <w:pStyle w:val="TableEntry"/>
            </w:pPr>
            <w:r w:rsidRPr="00347B39">
              <w:rPr>
                <w:noProof w:val="0"/>
              </w:rPr>
              <w:t>0005</w:t>
            </w:r>
          </w:p>
        </w:tc>
        <w:tc>
          <w:tcPr>
            <w:tcW w:w="517" w:type="pct"/>
            <w:shd w:val="clear" w:color="auto" w:fill="auto"/>
          </w:tcPr>
          <w:p w14:paraId="4A048E4E" w14:textId="77777777" w:rsidR="0011759E" w:rsidRDefault="00CB6B5A" w:rsidP="0011759E">
            <w:pPr>
              <w:pStyle w:val="TableEntry"/>
            </w:pPr>
            <w:r w:rsidRPr="00347B39">
              <w:rPr>
                <w:noProof w:val="0"/>
              </w:rPr>
              <w:t>00113</w:t>
            </w:r>
          </w:p>
        </w:tc>
        <w:tc>
          <w:tcPr>
            <w:tcW w:w="752" w:type="pct"/>
            <w:shd w:val="clear" w:color="auto" w:fill="auto"/>
          </w:tcPr>
          <w:p w14:paraId="2BD41EFA" w14:textId="77777777" w:rsidR="0011759E" w:rsidRDefault="00CB6B5A" w:rsidP="0011759E">
            <w:pPr>
              <w:pStyle w:val="TableEntry"/>
            </w:pPr>
            <w:r w:rsidRPr="00347B39">
              <w:rPr>
                <w:noProof w:val="0"/>
              </w:rPr>
              <w:t>Race</w:t>
            </w:r>
          </w:p>
        </w:tc>
        <w:tc>
          <w:tcPr>
            <w:tcW w:w="620" w:type="pct"/>
          </w:tcPr>
          <w:p w14:paraId="03B53218"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Note6_Race \h  \* MERGEFORMAT </w:instrText>
            </w:r>
            <w:r w:rsidR="00367BEE">
              <w:fldChar w:fldCharType="separate"/>
            </w:r>
            <w:r w:rsidRPr="00347B39">
              <w:rPr>
                <w:noProof w:val="0"/>
              </w:rPr>
              <w:t>Note 6</w:t>
            </w:r>
            <w:r w:rsidR="00367BEE">
              <w:fldChar w:fldCharType="end"/>
            </w:r>
          </w:p>
        </w:tc>
      </w:tr>
      <w:tr w:rsidR="0088741B" w:rsidRPr="00347B39" w14:paraId="76E34763" w14:textId="77777777" w:rsidTr="0088741B">
        <w:trPr>
          <w:cantSplit/>
        </w:trPr>
        <w:tc>
          <w:tcPr>
            <w:tcW w:w="409" w:type="pct"/>
            <w:shd w:val="clear" w:color="auto" w:fill="auto"/>
          </w:tcPr>
          <w:p w14:paraId="56C7013C" w14:textId="77777777" w:rsidR="0011759E" w:rsidRDefault="00CB6B5A" w:rsidP="0011759E">
            <w:pPr>
              <w:pStyle w:val="TableEntry"/>
            </w:pPr>
            <w:r w:rsidRPr="00347B39">
              <w:rPr>
                <w:noProof w:val="0"/>
              </w:rPr>
              <w:t>11</w:t>
            </w:r>
          </w:p>
        </w:tc>
        <w:tc>
          <w:tcPr>
            <w:tcW w:w="397" w:type="pct"/>
            <w:shd w:val="clear" w:color="auto" w:fill="auto"/>
          </w:tcPr>
          <w:p w14:paraId="2B873889" w14:textId="77777777" w:rsidR="0011759E" w:rsidRDefault="00CB6B5A" w:rsidP="0011759E">
            <w:pPr>
              <w:pStyle w:val="TableEntry"/>
            </w:pPr>
            <w:r w:rsidRPr="00347B39">
              <w:rPr>
                <w:noProof w:val="0"/>
              </w:rPr>
              <w:t>250</w:t>
            </w:r>
          </w:p>
        </w:tc>
        <w:tc>
          <w:tcPr>
            <w:tcW w:w="397" w:type="pct"/>
            <w:shd w:val="clear" w:color="auto" w:fill="auto"/>
          </w:tcPr>
          <w:p w14:paraId="7D909C29" w14:textId="77777777" w:rsidR="0011759E" w:rsidRDefault="00CB6B5A" w:rsidP="0011759E">
            <w:pPr>
              <w:pStyle w:val="TableEntry"/>
            </w:pPr>
            <w:r w:rsidRPr="00347B39">
              <w:rPr>
                <w:noProof w:val="0"/>
              </w:rPr>
              <w:t>XAD</w:t>
            </w:r>
          </w:p>
        </w:tc>
        <w:tc>
          <w:tcPr>
            <w:tcW w:w="545" w:type="pct"/>
            <w:shd w:val="clear" w:color="auto" w:fill="auto"/>
          </w:tcPr>
          <w:p w14:paraId="2FC3BA2C" w14:textId="77777777" w:rsidR="0011759E" w:rsidRDefault="00CB6B5A" w:rsidP="0011759E">
            <w:pPr>
              <w:pStyle w:val="TableEntry"/>
            </w:pPr>
            <w:r w:rsidRPr="00347B39">
              <w:rPr>
                <w:noProof w:val="0"/>
                <w:color w:val="FF0000"/>
              </w:rPr>
              <w:t>R</w:t>
            </w:r>
          </w:p>
        </w:tc>
        <w:tc>
          <w:tcPr>
            <w:tcW w:w="470" w:type="pct"/>
          </w:tcPr>
          <w:p w14:paraId="02C9E568" w14:textId="77777777" w:rsidR="0011759E" w:rsidRDefault="00CB6B5A" w:rsidP="0011759E">
            <w:pPr>
              <w:pStyle w:val="TableEntry"/>
            </w:pPr>
            <w:r w:rsidRPr="00347B39">
              <w:rPr>
                <w:noProof w:val="0"/>
              </w:rPr>
              <w:t>[1..*]</w:t>
            </w:r>
          </w:p>
        </w:tc>
        <w:tc>
          <w:tcPr>
            <w:tcW w:w="423" w:type="pct"/>
            <w:shd w:val="clear" w:color="auto" w:fill="auto"/>
          </w:tcPr>
          <w:p w14:paraId="16727BD5" w14:textId="77777777" w:rsidR="0011759E" w:rsidRDefault="00CB6B5A" w:rsidP="0011759E">
            <w:pPr>
              <w:pStyle w:val="TableEntry"/>
            </w:pPr>
            <w:r w:rsidRPr="00347B39">
              <w:rPr>
                <w:noProof w:val="0"/>
              </w:rPr>
              <w:t>Y</w:t>
            </w:r>
          </w:p>
        </w:tc>
        <w:tc>
          <w:tcPr>
            <w:tcW w:w="470" w:type="pct"/>
            <w:shd w:val="clear" w:color="auto" w:fill="auto"/>
          </w:tcPr>
          <w:p w14:paraId="410564EF" w14:textId="77777777" w:rsidR="0011759E" w:rsidRDefault="0011759E" w:rsidP="0011759E">
            <w:pPr>
              <w:pStyle w:val="TableEntry"/>
            </w:pPr>
          </w:p>
        </w:tc>
        <w:tc>
          <w:tcPr>
            <w:tcW w:w="517" w:type="pct"/>
            <w:shd w:val="clear" w:color="auto" w:fill="auto"/>
          </w:tcPr>
          <w:p w14:paraId="06FE0B68" w14:textId="77777777" w:rsidR="0011759E" w:rsidRDefault="00CB6B5A" w:rsidP="0011759E">
            <w:pPr>
              <w:pStyle w:val="TableEntry"/>
            </w:pPr>
            <w:r w:rsidRPr="00347B39">
              <w:rPr>
                <w:noProof w:val="0"/>
              </w:rPr>
              <w:t>00114</w:t>
            </w:r>
          </w:p>
        </w:tc>
        <w:tc>
          <w:tcPr>
            <w:tcW w:w="752" w:type="pct"/>
            <w:shd w:val="clear" w:color="auto" w:fill="auto"/>
          </w:tcPr>
          <w:p w14:paraId="5B083B71" w14:textId="77777777" w:rsidR="0011759E" w:rsidRDefault="00CB6B5A" w:rsidP="0011759E">
            <w:pPr>
              <w:pStyle w:val="TableEntry"/>
            </w:pPr>
            <w:r w:rsidRPr="00347B39">
              <w:rPr>
                <w:noProof w:val="0"/>
              </w:rPr>
              <w:t>Patient Address</w:t>
            </w:r>
          </w:p>
        </w:tc>
        <w:tc>
          <w:tcPr>
            <w:tcW w:w="620" w:type="pct"/>
          </w:tcPr>
          <w:p w14:paraId="65DD53C3"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Note7_PatientAddress \h  \* MERGEFORMAT </w:instrText>
            </w:r>
            <w:r w:rsidR="00367BEE">
              <w:fldChar w:fldCharType="separate"/>
            </w:r>
            <w:r w:rsidRPr="00347B39">
              <w:rPr>
                <w:noProof w:val="0"/>
              </w:rPr>
              <w:t>Note 7</w:t>
            </w:r>
            <w:r w:rsidR="00367BEE">
              <w:fldChar w:fldCharType="end"/>
            </w:r>
          </w:p>
        </w:tc>
      </w:tr>
      <w:tr w:rsidR="0088741B" w:rsidRPr="00347B39" w14:paraId="53DD9859" w14:textId="77777777" w:rsidTr="0088741B">
        <w:trPr>
          <w:cantSplit/>
        </w:trPr>
        <w:tc>
          <w:tcPr>
            <w:tcW w:w="409" w:type="pct"/>
            <w:shd w:val="clear" w:color="auto" w:fill="auto"/>
          </w:tcPr>
          <w:p w14:paraId="0836A238" w14:textId="77777777" w:rsidR="0011759E" w:rsidRDefault="00CB6B5A" w:rsidP="0011759E">
            <w:pPr>
              <w:pStyle w:val="TableEntry"/>
            </w:pPr>
            <w:r w:rsidRPr="00347B39">
              <w:rPr>
                <w:noProof w:val="0"/>
              </w:rPr>
              <w:t>12</w:t>
            </w:r>
          </w:p>
        </w:tc>
        <w:tc>
          <w:tcPr>
            <w:tcW w:w="397" w:type="pct"/>
            <w:shd w:val="clear" w:color="auto" w:fill="auto"/>
          </w:tcPr>
          <w:p w14:paraId="32F9FE8F" w14:textId="77777777" w:rsidR="0011759E" w:rsidRDefault="00CB6B5A" w:rsidP="0011759E">
            <w:pPr>
              <w:pStyle w:val="TableEntry"/>
            </w:pPr>
            <w:r w:rsidRPr="00347B39">
              <w:rPr>
                <w:noProof w:val="0"/>
              </w:rPr>
              <w:t>4</w:t>
            </w:r>
          </w:p>
        </w:tc>
        <w:tc>
          <w:tcPr>
            <w:tcW w:w="397" w:type="pct"/>
            <w:shd w:val="clear" w:color="auto" w:fill="auto"/>
          </w:tcPr>
          <w:p w14:paraId="3BA780FA" w14:textId="77777777" w:rsidR="0011759E" w:rsidRDefault="00CB6B5A" w:rsidP="0011759E">
            <w:pPr>
              <w:pStyle w:val="TableEntry"/>
            </w:pPr>
            <w:r w:rsidRPr="00347B39">
              <w:rPr>
                <w:noProof w:val="0"/>
              </w:rPr>
              <w:t>IS</w:t>
            </w:r>
          </w:p>
        </w:tc>
        <w:tc>
          <w:tcPr>
            <w:tcW w:w="545" w:type="pct"/>
            <w:shd w:val="clear" w:color="auto" w:fill="auto"/>
          </w:tcPr>
          <w:p w14:paraId="240BC62C" w14:textId="77777777" w:rsidR="0011759E" w:rsidRDefault="00CB6B5A" w:rsidP="0011759E">
            <w:pPr>
              <w:pStyle w:val="TableEntry"/>
            </w:pPr>
            <w:r w:rsidRPr="00347B39">
              <w:rPr>
                <w:noProof w:val="0"/>
              </w:rPr>
              <w:t>B</w:t>
            </w:r>
          </w:p>
        </w:tc>
        <w:tc>
          <w:tcPr>
            <w:tcW w:w="470" w:type="pct"/>
          </w:tcPr>
          <w:p w14:paraId="72BE472B" w14:textId="77777777" w:rsidR="0011759E" w:rsidRDefault="00CB6B5A" w:rsidP="0011759E">
            <w:pPr>
              <w:pStyle w:val="TableEntry"/>
            </w:pPr>
            <w:r w:rsidRPr="00347B39">
              <w:rPr>
                <w:noProof w:val="0"/>
              </w:rPr>
              <w:t>[0..1]</w:t>
            </w:r>
          </w:p>
        </w:tc>
        <w:tc>
          <w:tcPr>
            <w:tcW w:w="423" w:type="pct"/>
            <w:shd w:val="clear" w:color="auto" w:fill="auto"/>
          </w:tcPr>
          <w:p w14:paraId="08BD3DE0" w14:textId="77777777" w:rsidR="0011759E" w:rsidRDefault="0011759E" w:rsidP="0011759E">
            <w:pPr>
              <w:pStyle w:val="TableEntry"/>
            </w:pPr>
          </w:p>
        </w:tc>
        <w:tc>
          <w:tcPr>
            <w:tcW w:w="470" w:type="pct"/>
            <w:shd w:val="clear" w:color="auto" w:fill="auto"/>
          </w:tcPr>
          <w:p w14:paraId="5EFB7A96" w14:textId="77777777" w:rsidR="0011759E" w:rsidRDefault="00CB6B5A" w:rsidP="0011759E">
            <w:pPr>
              <w:pStyle w:val="TableEntry"/>
            </w:pPr>
            <w:r w:rsidRPr="00347B39">
              <w:rPr>
                <w:noProof w:val="0"/>
              </w:rPr>
              <w:t>0289</w:t>
            </w:r>
          </w:p>
        </w:tc>
        <w:tc>
          <w:tcPr>
            <w:tcW w:w="517" w:type="pct"/>
            <w:shd w:val="clear" w:color="auto" w:fill="auto"/>
          </w:tcPr>
          <w:p w14:paraId="709ABFE1" w14:textId="77777777" w:rsidR="0011759E" w:rsidRDefault="00CB6B5A" w:rsidP="0011759E">
            <w:pPr>
              <w:pStyle w:val="TableEntry"/>
            </w:pPr>
            <w:r w:rsidRPr="00347B39">
              <w:rPr>
                <w:noProof w:val="0"/>
              </w:rPr>
              <w:t>00115</w:t>
            </w:r>
          </w:p>
        </w:tc>
        <w:tc>
          <w:tcPr>
            <w:tcW w:w="752" w:type="pct"/>
            <w:shd w:val="clear" w:color="auto" w:fill="auto"/>
          </w:tcPr>
          <w:p w14:paraId="7BC01073" w14:textId="77777777" w:rsidR="0011759E" w:rsidRDefault="00CB6B5A" w:rsidP="0011759E">
            <w:pPr>
              <w:pStyle w:val="TableEntry"/>
            </w:pPr>
            <w:r w:rsidRPr="00347B39">
              <w:rPr>
                <w:noProof w:val="0"/>
              </w:rPr>
              <w:t>County Code</w:t>
            </w:r>
          </w:p>
        </w:tc>
        <w:tc>
          <w:tcPr>
            <w:tcW w:w="620" w:type="pct"/>
          </w:tcPr>
          <w:p w14:paraId="1243F368" w14:textId="77777777" w:rsidR="0011759E" w:rsidRDefault="0011759E" w:rsidP="0011759E">
            <w:pPr>
              <w:pStyle w:val="TableEntry"/>
            </w:pPr>
          </w:p>
        </w:tc>
      </w:tr>
      <w:tr w:rsidR="0088741B" w:rsidRPr="00347B39" w14:paraId="00BA297A" w14:textId="77777777" w:rsidTr="0088741B">
        <w:trPr>
          <w:cantSplit/>
        </w:trPr>
        <w:tc>
          <w:tcPr>
            <w:tcW w:w="409" w:type="pct"/>
            <w:shd w:val="clear" w:color="auto" w:fill="auto"/>
          </w:tcPr>
          <w:p w14:paraId="772A77AE" w14:textId="77777777" w:rsidR="0011759E" w:rsidRDefault="00CB6B5A" w:rsidP="0011759E">
            <w:pPr>
              <w:pStyle w:val="TableEntry"/>
            </w:pPr>
            <w:r w:rsidRPr="00347B39">
              <w:rPr>
                <w:noProof w:val="0"/>
              </w:rPr>
              <w:lastRenderedPageBreak/>
              <w:t>13</w:t>
            </w:r>
          </w:p>
        </w:tc>
        <w:tc>
          <w:tcPr>
            <w:tcW w:w="397" w:type="pct"/>
            <w:shd w:val="clear" w:color="auto" w:fill="auto"/>
          </w:tcPr>
          <w:p w14:paraId="333E36E3" w14:textId="77777777" w:rsidR="0011759E" w:rsidRDefault="00CB6B5A" w:rsidP="0011759E">
            <w:pPr>
              <w:pStyle w:val="TableEntry"/>
            </w:pPr>
            <w:r w:rsidRPr="00347B39">
              <w:rPr>
                <w:noProof w:val="0"/>
              </w:rPr>
              <w:t>250</w:t>
            </w:r>
          </w:p>
        </w:tc>
        <w:tc>
          <w:tcPr>
            <w:tcW w:w="397" w:type="pct"/>
            <w:shd w:val="clear" w:color="auto" w:fill="auto"/>
          </w:tcPr>
          <w:p w14:paraId="74CC72DC" w14:textId="77777777" w:rsidR="0011759E" w:rsidRDefault="00CB6B5A" w:rsidP="0011759E">
            <w:pPr>
              <w:pStyle w:val="TableEntry"/>
            </w:pPr>
            <w:r w:rsidRPr="00347B39">
              <w:rPr>
                <w:noProof w:val="0"/>
              </w:rPr>
              <w:t>XTN</w:t>
            </w:r>
          </w:p>
        </w:tc>
        <w:tc>
          <w:tcPr>
            <w:tcW w:w="545" w:type="pct"/>
            <w:shd w:val="clear" w:color="auto" w:fill="auto"/>
          </w:tcPr>
          <w:p w14:paraId="625F5E4D" w14:textId="77777777" w:rsidR="0011759E" w:rsidRDefault="00CB6B5A" w:rsidP="0011759E">
            <w:pPr>
              <w:pStyle w:val="TableEntry"/>
            </w:pPr>
            <w:r w:rsidRPr="00347B39">
              <w:rPr>
                <w:noProof w:val="0"/>
                <w:color w:val="FF0000"/>
              </w:rPr>
              <w:t>RE</w:t>
            </w:r>
          </w:p>
        </w:tc>
        <w:tc>
          <w:tcPr>
            <w:tcW w:w="470" w:type="pct"/>
          </w:tcPr>
          <w:p w14:paraId="7FB19DE4" w14:textId="77777777" w:rsidR="0011759E" w:rsidRDefault="00CB6B5A" w:rsidP="0011759E">
            <w:pPr>
              <w:pStyle w:val="TableEntry"/>
            </w:pPr>
            <w:r w:rsidRPr="00347B39">
              <w:rPr>
                <w:noProof w:val="0"/>
              </w:rPr>
              <w:t>[0..*]</w:t>
            </w:r>
          </w:p>
        </w:tc>
        <w:tc>
          <w:tcPr>
            <w:tcW w:w="423" w:type="pct"/>
            <w:shd w:val="clear" w:color="auto" w:fill="auto"/>
          </w:tcPr>
          <w:p w14:paraId="5C031F93" w14:textId="77777777" w:rsidR="0011759E" w:rsidRDefault="00CB6B5A" w:rsidP="0011759E">
            <w:pPr>
              <w:pStyle w:val="TableEntry"/>
            </w:pPr>
            <w:r w:rsidRPr="00347B39">
              <w:rPr>
                <w:noProof w:val="0"/>
              </w:rPr>
              <w:t>Y</w:t>
            </w:r>
          </w:p>
        </w:tc>
        <w:tc>
          <w:tcPr>
            <w:tcW w:w="470" w:type="pct"/>
            <w:shd w:val="clear" w:color="auto" w:fill="auto"/>
          </w:tcPr>
          <w:p w14:paraId="7EDF2C08" w14:textId="77777777" w:rsidR="0011759E" w:rsidRDefault="0011759E" w:rsidP="0011759E">
            <w:pPr>
              <w:pStyle w:val="TableEntry"/>
            </w:pPr>
          </w:p>
        </w:tc>
        <w:tc>
          <w:tcPr>
            <w:tcW w:w="517" w:type="pct"/>
            <w:shd w:val="clear" w:color="auto" w:fill="auto"/>
          </w:tcPr>
          <w:p w14:paraId="52A922BF" w14:textId="77777777" w:rsidR="0011759E" w:rsidRDefault="00CB6B5A" w:rsidP="0011759E">
            <w:pPr>
              <w:pStyle w:val="TableEntry"/>
            </w:pPr>
            <w:r w:rsidRPr="00347B39">
              <w:rPr>
                <w:noProof w:val="0"/>
              </w:rPr>
              <w:t>00116</w:t>
            </w:r>
          </w:p>
        </w:tc>
        <w:tc>
          <w:tcPr>
            <w:tcW w:w="752" w:type="pct"/>
            <w:shd w:val="clear" w:color="auto" w:fill="auto"/>
          </w:tcPr>
          <w:p w14:paraId="3DA6CC55" w14:textId="77777777" w:rsidR="0011759E" w:rsidRDefault="00CB6B5A" w:rsidP="0011759E">
            <w:pPr>
              <w:pStyle w:val="TableEntry"/>
            </w:pPr>
            <w:r w:rsidRPr="00347B39">
              <w:rPr>
                <w:noProof w:val="0"/>
              </w:rPr>
              <w:t>Phone Number – Home</w:t>
            </w:r>
          </w:p>
        </w:tc>
        <w:tc>
          <w:tcPr>
            <w:tcW w:w="620" w:type="pct"/>
          </w:tcPr>
          <w:p w14:paraId="42F9B5A4"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Note8_HomePhoneNumber \h  \* MERGEFORMAT </w:instrText>
            </w:r>
            <w:r w:rsidR="00367BEE">
              <w:fldChar w:fldCharType="separate"/>
            </w:r>
            <w:r w:rsidRPr="00347B39">
              <w:rPr>
                <w:noProof w:val="0"/>
              </w:rPr>
              <w:t>Note 8</w:t>
            </w:r>
            <w:r w:rsidR="00367BEE">
              <w:fldChar w:fldCharType="end"/>
            </w:r>
          </w:p>
        </w:tc>
      </w:tr>
      <w:tr w:rsidR="0088741B" w:rsidRPr="00347B39" w14:paraId="31FFBA8E" w14:textId="77777777" w:rsidTr="0088741B">
        <w:trPr>
          <w:cantSplit/>
        </w:trPr>
        <w:tc>
          <w:tcPr>
            <w:tcW w:w="409" w:type="pct"/>
            <w:shd w:val="clear" w:color="auto" w:fill="auto"/>
          </w:tcPr>
          <w:p w14:paraId="00D5D915" w14:textId="77777777" w:rsidR="0011759E" w:rsidRDefault="00CB6B5A" w:rsidP="0011759E">
            <w:pPr>
              <w:pStyle w:val="TableEntry"/>
            </w:pPr>
            <w:r w:rsidRPr="00347B39">
              <w:rPr>
                <w:noProof w:val="0"/>
              </w:rPr>
              <w:t>14</w:t>
            </w:r>
          </w:p>
        </w:tc>
        <w:tc>
          <w:tcPr>
            <w:tcW w:w="397" w:type="pct"/>
            <w:shd w:val="clear" w:color="auto" w:fill="auto"/>
          </w:tcPr>
          <w:p w14:paraId="26F5B11B" w14:textId="77777777" w:rsidR="0011759E" w:rsidRDefault="00CB6B5A" w:rsidP="0011759E">
            <w:pPr>
              <w:pStyle w:val="TableEntry"/>
            </w:pPr>
            <w:r w:rsidRPr="00347B39">
              <w:rPr>
                <w:noProof w:val="0"/>
              </w:rPr>
              <w:t>250</w:t>
            </w:r>
          </w:p>
        </w:tc>
        <w:tc>
          <w:tcPr>
            <w:tcW w:w="397" w:type="pct"/>
            <w:shd w:val="clear" w:color="auto" w:fill="auto"/>
          </w:tcPr>
          <w:p w14:paraId="3A9819CF" w14:textId="77777777" w:rsidR="0011759E" w:rsidRDefault="00CB6B5A" w:rsidP="0011759E">
            <w:pPr>
              <w:pStyle w:val="TableEntry"/>
            </w:pPr>
            <w:r w:rsidRPr="00347B39">
              <w:rPr>
                <w:noProof w:val="0"/>
              </w:rPr>
              <w:t>XTN</w:t>
            </w:r>
          </w:p>
        </w:tc>
        <w:tc>
          <w:tcPr>
            <w:tcW w:w="545" w:type="pct"/>
            <w:shd w:val="clear" w:color="auto" w:fill="auto"/>
          </w:tcPr>
          <w:p w14:paraId="7822DFD8" w14:textId="77777777" w:rsidR="0011759E" w:rsidRDefault="00CB6B5A" w:rsidP="0011759E">
            <w:pPr>
              <w:pStyle w:val="TableEntry"/>
            </w:pPr>
            <w:r w:rsidRPr="00347B39">
              <w:rPr>
                <w:noProof w:val="0"/>
                <w:color w:val="FF0000"/>
              </w:rPr>
              <w:t>RE</w:t>
            </w:r>
          </w:p>
        </w:tc>
        <w:tc>
          <w:tcPr>
            <w:tcW w:w="470" w:type="pct"/>
          </w:tcPr>
          <w:p w14:paraId="6CF2481E" w14:textId="77777777" w:rsidR="0011759E" w:rsidRDefault="00CB6B5A" w:rsidP="0011759E">
            <w:pPr>
              <w:pStyle w:val="TableEntry"/>
            </w:pPr>
            <w:r w:rsidRPr="00347B39">
              <w:rPr>
                <w:noProof w:val="0"/>
              </w:rPr>
              <w:t>[0..*]</w:t>
            </w:r>
          </w:p>
        </w:tc>
        <w:tc>
          <w:tcPr>
            <w:tcW w:w="423" w:type="pct"/>
            <w:shd w:val="clear" w:color="auto" w:fill="auto"/>
          </w:tcPr>
          <w:p w14:paraId="25C5A168" w14:textId="77777777" w:rsidR="0011759E" w:rsidRDefault="00CB6B5A" w:rsidP="0011759E">
            <w:pPr>
              <w:pStyle w:val="TableEntry"/>
            </w:pPr>
            <w:r w:rsidRPr="00347B39">
              <w:rPr>
                <w:noProof w:val="0"/>
              </w:rPr>
              <w:t>Y</w:t>
            </w:r>
          </w:p>
        </w:tc>
        <w:tc>
          <w:tcPr>
            <w:tcW w:w="470" w:type="pct"/>
            <w:shd w:val="clear" w:color="auto" w:fill="auto"/>
          </w:tcPr>
          <w:p w14:paraId="29CDEC06" w14:textId="77777777" w:rsidR="0011759E" w:rsidRDefault="0011759E" w:rsidP="0011759E">
            <w:pPr>
              <w:pStyle w:val="TableEntry"/>
            </w:pPr>
          </w:p>
        </w:tc>
        <w:tc>
          <w:tcPr>
            <w:tcW w:w="517" w:type="pct"/>
            <w:shd w:val="clear" w:color="auto" w:fill="auto"/>
          </w:tcPr>
          <w:p w14:paraId="5BE46277" w14:textId="77777777" w:rsidR="0011759E" w:rsidRDefault="00CB6B5A" w:rsidP="0011759E">
            <w:pPr>
              <w:pStyle w:val="TableEntry"/>
            </w:pPr>
            <w:r w:rsidRPr="00347B39">
              <w:rPr>
                <w:noProof w:val="0"/>
              </w:rPr>
              <w:t>00117</w:t>
            </w:r>
          </w:p>
        </w:tc>
        <w:tc>
          <w:tcPr>
            <w:tcW w:w="752" w:type="pct"/>
            <w:shd w:val="clear" w:color="auto" w:fill="auto"/>
          </w:tcPr>
          <w:p w14:paraId="63A26996" w14:textId="77777777" w:rsidR="0011759E" w:rsidRDefault="00CB6B5A" w:rsidP="0011759E">
            <w:pPr>
              <w:pStyle w:val="TableEntry"/>
            </w:pPr>
            <w:r w:rsidRPr="00347B39">
              <w:rPr>
                <w:noProof w:val="0"/>
              </w:rPr>
              <w:t>Phone Number – Business</w:t>
            </w:r>
          </w:p>
        </w:tc>
        <w:tc>
          <w:tcPr>
            <w:tcW w:w="620" w:type="pct"/>
          </w:tcPr>
          <w:p w14:paraId="68B99115"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Note9_BusinessPhoneNumber \h  \* MERGEFORMAT </w:instrText>
            </w:r>
            <w:r w:rsidR="00367BEE">
              <w:fldChar w:fldCharType="separate"/>
            </w:r>
            <w:r w:rsidRPr="00347B39">
              <w:rPr>
                <w:noProof w:val="0"/>
              </w:rPr>
              <w:t>Note 9</w:t>
            </w:r>
            <w:r w:rsidR="00367BEE">
              <w:fldChar w:fldCharType="end"/>
            </w:r>
          </w:p>
        </w:tc>
      </w:tr>
      <w:tr w:rsidR="0088741B" w:rsidRPr="00347B39" w14:paraId="14E42A1B" w14:textId="77777777" w:rsidTr="0088741B">
        <w:trPr>
          <w:cantSplit/>
        </w:trPr>
        <w:tc>
          <w:tcPr>
            <w:tcW w:w="409" w:type="pct"/>
            <w:shd w:val="clear" w:color="auto" w:fill="auto"/>
          </w:tcPr>
          <w:p w14:paraId="3AA4B0F4" w14:textId="77777777" w:rsidR="0011759E" w:rsidRDefault="00CB6B5A" w:rsidP="0011759E">
            <w:pPr>
              <w:pStyle w:val="TableEntry"/>
            </w:pPr>
            <w:r w:rsidRPr="00347B39">
              <w:rPr>
                <w:noProof w:val="0"/>
              </w:rPr>
              <w:t>15</w:t>
            </w:r>
          </w:p>
        </w:tc>
        <w:tc>
          <w:tcPr>
            <w:tcW w:w="397" w:type="pct"/>
            <w:shd w:val="clear" w:color="auto" w:fill="auto"/>
          </w:tcPr>
          <w:p w14:paraId="5B255289" w14:textId="77777777" w:rsidR="0011759E" w:rsidRDefault="00CB6B5A" w:rsidP="0011759E">
            <w:pPr>
              <w:pStyle w:val="TableEntry"/>
            </w:pPr>
            <w:r w:rsidRPr="00347B39">
              <w:rPr>
                <w:noProof w:val="0"/>
              </w:rPr>
              <w:t>250</w:t>
            </w:r>
          </w:p>
        </w:tc>
        <w:tc>
          <w:tcPr>
            <w:tcW w:w="397" w:type="pct"/>
            <w:shd w:val="clear" w:color="auto" w:fill="auto"/>
          </w:tcPr>
          <w:p w14:paraId="41DC4010" w14:textId="77777777" w:rsidR="0011759E" w:rsidRDefault="00CB6B5A" w:rsidP="0011759E">
            <w:pPr>
              <w:pStyle w:val="TableEntry"/>
            </w:pPr>
            <w:r w:rsidRPr="00347B39">
              <w:rPr>
                <w:noProof w:val="0"/>
              </w:rPr>
              <w:t>CE</w:t>
            </w:r>
          </w:p>
        </w:tc>
        <w:tc>
          <w:tcPr>
            <w:tcW w:w="545" w:type="pct"/>
            <w:shd w:val="clear" w:color="auto" w:fill="auto"/>
          </w:tcPr>
          <w:p w14:paraId="39928E0A" w14:textId="77777777" w:rsidR="0011759E" w:rsidRDefault="00CB6B5A" w:rsidP="0011759E">
            <w:pPr>
              <w:pStyle w:val="TableEntry"/>
            </w:pPr>
            <w:r w:rsidRPr="00347B39">
              <w:rPr>
                <w:noProof w:val="0"/>
                <w:color w:val="FF0000"/>
              </w:rPr>
              <w:t>R</w:t>
            </w:r>
          </w:p>
        </w:tc>
        <w:tc>
          <w:tcPr>
            <w:tcW w:w="470" w:type="pct"/>
          </w:tcPr>
          <w:p w14:paraId="465FE282" w14:textId="77777777" w:rsidR="0011759E" w:rsidRDefault="00CB6B5A" w:rsidP="0011759E">
            <w:pPr>
              <w:pStyle w:val="TableEntry"/>
            </w:pPr>
            <w:r w:rsidRPr="00347B39">
              <w:rPr>
                <w:noProof w:val="0"/>
              </w:rPr>
              <w:t>[1..1]</w:t>
            </w:r>
          </w:p>
        </w:tc>
        <w:tc>
          <w:tcPr>
            <w:tcW w:w="423" w:type="pct"/>
            <w:shd w:val="clear" w:color="auto" w:fill="auto"/>
          </w:tcPr>
          <w:p w14:paraId="67817D00" w14:textId="77777777" w:rsidR="0011759E" w:rsidRDefault="0011759E" w:rsidP="0011759E">
            <w:pPr>
              <w:pStyle w:val="TableEntry"/>
            </w:pPr>
          </w:p>
        </w:tc>
        <w:tc>
          <w:tcPr>
            <w:tcW w:w="470" w:type="pct"/>
            <w:shd w:val="clear" w:color="auto" w:fill="auto"/>
          </w:tcPr>
          <w:p w14:paraId="6DA558CA" w14:textId="77777777" w:rsidR="0011759E" w:rsidRDefault="00CB6B5A" w:rsidP="0011759E">
            <w:pPr>
              <w:pStyle w:val="TableEntry"/>
            </w:pPr>
            <w:r w:rsidRPr="00347B39">
              <w:rPr>
                <w:noProof w:val="0"/>
              </w:rPr>
              <w:t>0296</w:t>
            </w:r>
          </w:p>
        </w:tc>
        <w:tc>
          <w:tcPr>
            <w:tcW w:w="517" w:type="pct"/>
            <w:shd w:val="clear" w:color="auto" w:fill="auto"/>
          </w:tcPr>
          <w:p w14:paraId="7B4C3DE2" w14:textId="77777777" w:rsidR="0011759E" w:rsidRDefault="00CB6B5A" w:rsidP="0011759E">
            <w:pPr>
              <w:pStyle w:val="TableEntry"/>
            </w:pPr>
            <w:r w:rsidRPr="00347B39">
              <w:rPr>
                <w:noProof w:val="0"/>
              </w:rPr>
              <w:t>00118</w:t>
            </w:r>
          </w:p>
        </w:tc>
        <w:tc>
          <w:tcPr>
            <w:tcW w:w="752" w:type="pct"/>
            <w:shd w:val="clear" w:color="auto" w:fill="auto"/>
          </w:tcPr>
          <w:p w14:paraId="36EEF4B9" w14:textId="77777777" w:rsidR="0011759E" w:rsidRDefault="00CB6B5A" w:rsidP="0011759E">
            <w:pPr>
              <w:pStyle w:val="TableEntry"/>
            </w:pPr>
            <w:r w:rsidRPr="00347B39">
              <w:rPr>
                <w:noProof w:val="0"/>
              </w:rPr>
              <w:t>Primary Language</w:t>
            </w:r>
          </w:p>
        </w:tc>
        <w:tc>
          <w:tcPr>
            <w:tcW w:w="620" w:type="pct"/>
          </w:tcPr>
          <w:p w14:paraId="082F2D29"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Note10_PrimaryLanguage \h  \* MERGEFORMAT </w:instrText>
            </w:r>
            <w:r w:rsidR="00367BEE">
              <w:fldChar w:fldCharType="separate"/>
            </w:r>
            <w:r w:rsidRPr="00347B39">
              <w:rPr>
                <w:noProof w:val="0"/>
              </w:rPr>
              <w:t>Note 10</w:t>
            </w:r>
            <w:r w:rsidR="00367BEE">
              <w:fldChar w:fldCharType="end"/>
            </w:r>
          </w:p>
        </w:tc>
      </w:tr>
      <w:tr w:rsidR="0088741B" w:rsidRPr="00347B39" w14:paraId="0BB0D717" w14:textId="77777777" w:rsidTr="0088741B">
        <w:trPr>
          <w:cantSplit/>
        </w:trPr>
        <w:tc>
          <w:tcPr>
            <w:tcW w:w="409" w:type="pct"/>
            <w:shd w:val="clear" w:color="auto" w:fill="auto"/>
          </w:tcPr>
          <w:p w14:paraId="103007BB" w14:textId="77777777" w:rsidR="0011759E" w:rsidRDefault="00CB6B5A" w:rsidP="0011759E">
            <w:pPr>
              <w:pStyle w:val="TableEntry"/>
            </w:pPr>
            <w:r w:rsidRPr="00347B39">
              <w:rPr>
                <w:noProof w:val="0"/>
              </w:rPr>
              <w:t>16</w:t>
            </w:r>
          </w:p>
        </w:tc>
        <w:tc>
          <w:tcPr>
            <w:tcW w:w="397" w:type="pct"/>
            <w:shd w:val="clear" w:color="auto" w:fill="auto"/>
          </w:tcPr>
          <w:p w14:paraId="1DA55412" w14:textId="77777777" w:rsidR="0011759E" w:rsidRDefault="00CB6B5A" w:rsidP="0011759E">
            <w:pPr>
              <w:pStyle w:val="TableEntry"/>
            </w:pPr>
            <w:r w:rsidRPr="00347B39">
              <w:rPr>
                <w:noProof w:val="0"/>
              </w:rPr>
              <w:t>250</w:t>
            </w:r>
          </w:p>
        </w:tc>
        <w:tc>
          <w:tcPr>
            <w:tcW w:w="397" w:type="pct"/>
            <w:shd w:val="clear" w:color="auto" w:fill="auto"/>
          </w:tcPr>
          <w:p w14:paraId="6A9706C9" w14:textId="77777777" w:rsidR="0011759E" w:rsidRDefault="00CB6B5A" w:rsidP="0011759E">
            <w:pPr>
              <w:pStyle w:val="TableEntry"/>
            </w:pPr>
            <w:r w:rsidRPr="00347B39">
              <w:rPr>
                <w:noProof w:val="0"/>
              </w:rPr>
              <w:t>CE</w:t>
            </w:r>
          </w:p>
        </w:tc>
        <w:tc>
          <w:tcPr>
            <w:tcW w:w="545" w:type="pct"/>
            <w:shd w:val="clear" w:color="auto" w:fill="auto"/>
          </w:tcPr>
          <w:p w14:paraId="3EEC3B77" w14:textId="77777777" w:rsidR="0011759E" w:rsidRDefault="00CB6B5A" w:rsidP="0011759E">
            <w:pPr>
              <w:pStyle w:val="TableEntry"/>
            </w:pPr>
            <w:r w:rsidRPr="00347B39">
              <w:rPr>
                <w:noProof w:val="0"/>
              </w:rPr>
              <w:t>O</w:t>
            </w:r>
          </w:p>
        </w:tc>
        <w:tc>
          <w:tcPr>
            <w:tcW w:w="470" w:type="pct"/>
          </w:tcPr>
          <w:p w14:paraId="07B21408" w14:textId="77777777" w:rsidR="0011759E" w:rsidRDefault="00CB6B5A" w:rsidP="0011759E">
            <w:pPr>
              <w:pStyle w:val="TableEntry"/>
            </w:pPr>
            <w:r w:rsidRPr="00347B39">
              <w:rPr>
                <w:noProof w:val="0"/>
              </w:rPr>
              <w:t>[0..1]</w:t>
            </w:r>
          </w:p>
        </w:tc>
        <w:tc>
          <w:tcPr>
            <w:tcW w:w="423" w:type="pct"/>
            <w:shd w:val="clear" w:color="auto" w:fill="auto"/>
          </w:tcPr>
          <w:p w14:paraId="55B73B8A" w14:textId="77777777" w:rsidR="0011759E" w:rsidRDefault="0011759E" w:rsidP="0011759E">
            <w:pPr>
              <w:pStyle w:val="TableEntry"/>
            </w:pPr>
          </w:p>
        </w:tc>
        <w:tc>
          <w:tcPr>
            <w:tcW w:w="470" w:type="pct"/>
            <w:shd w:val="clear" w:color="auto" w:fill="auto"/>
          </w:tcPr>
          <w:p w14:paraId="717405A8" w14:textId="77777777" w:rsidR="0011759E" w:rsidRDefault="00CB6B5A" w:rsidP="0011759E">
            <w:pPr>
              <w:pStyle w:val="TableEntry"/>
            </w:pPr>
            <w:r w:rsidRPr="00347B39">
              <w:rPr>
                <w:noProof w:val="0"/>
              </w:rPr>
              <w:t>0002</w:t>
            </w:r>
          </w:p>
        </w:tc>
        <w:tc>
          <w:tcPr>
            <w:tcW w:w="517" w:type="pct"/>
            <w:shd w:val="clear" w:color="auto" w:fill="auto"/>
          </w:tcPr>
          <w:p w14:paraId="0B09E6C9" w14:textId="77777777" w:rsidR="0011759E" w:rsidRDefault="00CB6B5A" w:rsidP="0011759E">
            <w:pPr>
              <w:pStyle w:val="TableEntry"/>
            </w:pPr>
            <w:r w:rsidRPr="00347B39">
              <w:rPr>
                <w:noProof w:val="0"/>
              </w:rPr>
              <w:t>00119</w:t>
            </w:r>
          </w:p>
        </w:tc>
        <w:tc>
          <w:tcPr>
            <w:tcW w:w="752" w:type="pct"/>
            <w:shd w:val="clear" w:color="auto" w:fill="auto"/>
          </w:tcPr>
          <w:p w14:paraId="15E75E1A" w14:textId="77777777" w:rsidR="0011759E" w:rsidRDefault="00CB6B5A" w:rsidP="0011759E">
            <w:pPr>
              <w:pStyle w:val="TableEntry"/>
            </w:pPr>
            <w:r w:rsidRPr="00347B39">
              <w:rPr>
                <w:noProof w:val="0"/>
              </w:rPr>
              <w:t>Marital Status</w:t>
            </w:r>
          </w:p>
        </w:tc>
        <w:tc>
          <w:tcPr>
            <w:tcW w:w="620" w:type="pct"/>
          </w:tcPr>
          <w:p w14:paraId="6811BDF2" w14:textId="77777777" w:rsidR="0011759E" w:rsidRDefault="0011759E" w:rsidP="0011759E">
            <w:pPr>
              <w:pStyle w:val="TableEntry"/>
            </w:pPr>
          </w:p>
        </w:tc>
      </w:tr>
      <w:tr w:rsidR="0088741B" w:rsidRPr="00347B39" w14:paraId="055AE943" w14:textId="77777777" w:rsidTr="0088741B">
        <w:trPr>
          <w:cantSplit/>
        </w:trPr>
        <w:tc>
          <w:tcPr>
            <w:tcW w:w="409" w:type="pct"/>
            <w:shd w:val="clear" w:color="auto" w:fill="auto"/>
          </w:tcPr>
          <w:p w14:paraId="1A384F98" w14:textId="77777777" w:rsidR="0011759E" w:rsidRDefault="00CB6B5A" w:rsidP="0011759E">
            <w:pPr>
              <w:pStyle w:val="TableEntry"/>
            </w:pPr>
            <w:r w:rsidRPr="00347B39">
              <w:rPr>
                <w:noProof w:val="0"/>
              </w:rPr>
              <w:t>17</w:t>
            </w:r>
          </w:p>
        </w:tc>
        <w:tc>
          <w:tcPr>
            <w:tcW w:w="397" w:type="pct"/>
            <w:shd w:val="clear" w:color="auto" w:fill="auto"/>
          </w:tcPr>
          <w:p w14:paraId="7D524392" w14:textId="77777777" w:rsidR="0011759E" w:rsidRDefault="00CB6B5A" w:rsidP="0011759E">
            <w:pPr>
              <w:pStyle w:val="TableEntry"/>
            </w:pPr>
            <w:r w:rsidRPr="00347B39">
              <w:rPr>
                <w:noProof w:val="0"/>
              </w:rPr>
              <w:t>250</w:t>
            </w:r>
          </w:p>
        </w:tc>
        <w:tc>
          <w:tcPr>
            <w:tcW w:w="397" w:type="pct"/>
            <w:shd w:val="clear" w:color="auto" w:fill="auto"/>
          </w:tcPr>
          <w:p w14:paraId="57F73192" w14:textId="77777777" w:rsidR="0011759E" w:rsidRDefault="00CB6B5A" w:rsidP="0011759E">
            <w:pPr>
              <w:pStyle w:val="TableEntry"/>
            </w:pPr>
            <w:r w:rsidRPr="00347B39">
              <w:rPr>
                <w:noProof w:val="0"/>
              </w:rPr>
              <w:t>CE</w:t>
            </w:r>
          </w:p>
        </w:tc>
        <w:tc>
          <w:tcPr>
            <w:tcW w:w="545" w:type="pct"/>
            <w:shd w:val="clear" w:color="auto" w:fill="auto"/>
          </w:tcPr>
          <w:p w14:paraId="41359FDB" w14:textId="77777777" w:rsidR="0011759E" w:rsidRDefault="00CB6B5A" w:rsidP="0011759E">
            <w:pPr>
              <w:pStyle w:val="TableEntry"/>
            </w:pPr>
            <w:r w:rsidRPr="00347B39">
              <w:rPr>
                <w:noProof w:val="0"/>
              </w:rPr>
              <w:t>O</w:t>
            </w:r>
          </w:p>
        </w:tc>
        <w:tc>
          <w:tcPr>
            <w:tcW w:w="470" w:type="pct"/>
          </w:tcPr>
          <w:p w14:paraId="41426B07" w14:textId="77777777" w:rsidR="0011759E" w:rsidRDefault="00CB6B5A" w:rsidP="0011759E">
            <w:pPr>
              <w:pStyle w:val="TableEntry"/>
            </w:pPr>
            <w:r w:rsidRPr="00347B39">
              <w:rPr>
                <w:noProof w:val="0"/>
              </w:rPr>
              <w:t>[0..1]</w:t>
            </w:r>
          </w:p>
        </w:tc>
        <w:tc>
          <w:tcPr>
            <w:tcW w:w="423" w:type="pct"/>
            <w:shd w:val="clear" w:color="auto" w:fill="auto"/>
          </w:tcPr>
          <w:p w14:paraId="2C10B68C" w14:textId="77777777" w:rsidR="0011759E" w:rsidRDefault="0011759E" w:rsidP="0011759E">
            <w:pPr>
              <w:pStyle w:val="TableEntry"/>
            </w:pPr>
          </w:p>
        </w:tc>
        <w:tc>
          <w:tcPr>
            <w:tcW w:w="470" w:type="pct"/>
            <w:shd w:val="clear" w:color="auto" w:fill="auto"/>
          </w:tcPr>
          <w:p w14:paraId="1837EBE2" w14:textId="77777777" w:rsidR="0011759E" w:rsidRDefault="00CB6B5A" w:rsidP="0011759E">
            <w:pPr>
              <w:pStyle w:val="TableEntry"/>
            </w:pPr>
            <w:r w:rsidRPr="00347B39">
              <w:rPr>
                <w:noProof w:val="0"/>
              </w:rPr>
              <w:t>006</w:t>
            </w:r>
          </w:p>
        </w:tc>
        <w:tc>
          <w:tcPr>
            <w:tcW w:w="517" w:type="pct"/>
            <w:shd w:val="clear" w:color="auto" w:fill="auto"/>
          </w:tcPr>
          <w:p w14:paraId="3460FA78" w14:textId="77777777" w:rsidR="0011759E" w:rsidRDefault="00CB6B5A" w:rsidP="0011759E">
            <w:pPr>
              <w:pStyle w:val="TableEntry"/>
            </w:pPr>
            <w:r w:rsidRPr="00347B39">
              <w:rPr>
                <w:noProof w:val="0"/>
              </w:rPr>
              <w:t>00120</w:t>
            </w:r>
          </w:p>
        </w:tc>
        <w:tc>
          <w:tcPr>
            <w:tcW w:w="752" w:type="pct"/>
            <w:shd w:val="clear" w:color="auto" w:fill="auto"/>
          </w:tcPr>
          <w:p w14:paraId="07759E5F" w14:textId="77777777" w:rsidR="0011759E" w:rsidRDefault="00CB6B5A" w:rsidP="0011759E">
            <w:pPr>
              <w:pStyle w:val="TableEntry"/>
            </w:pPr>
            <w:r w:rsidRPr="00347B39">
              <w:rPr>
                <w:noProof w:val="0"/>
              </w:rPr>
              <w:t>Religion</w:t>
            </w:r>
          </w:p>
        </w:tc>
        <w:tc>
          <w:tcPr>
            <w:tcW w:w="620" w:type="pct"/>
          </w:tcPr>
          <w:p w14:paraId="46494EA5" w14:textId="77777777" w:rsidR="0011759E" w:rsidRDefault="0011759E" w:rsidP="0011759E">
            <w:pPr>
              <w:pStyle w:val="TableEntry"/>
            </w:pPr>
          </w:p>
        </w:tc>
      </w:tr>
      <w:tr w:rsidR="0088741B" w:rsidRPr="00347B39" w14:paraId="52CDB951" w14:textId="77777777" w:rsidTr="0088741B">
        <w:trPr>
          <w:cantSplit/>
        </w:trPr>
        <w:tc>
          <w:tcPr>
            <w:tcW w:w="409" w:type="pct"/>
            <w:shd w:val="clear" w:color="auto" w:fill="auto"/>
          </w:tcPr>
          <w:p w14:paraId="0BB3503D" w14:textId="77777777" w:rsidR="0011759E" w:rsidRDefault="00CB6B5A" w:rsidP="0011759E">
            <w:pPr>
              <w:pStyle w:val="TableEntry"/>
            </w:pPr>
            <w:r w:rsidRPr="00347B39">
              <w:rPr>
                <w:noProof w:val="0"/>
              </w:rPr>
              <w:t>18</w:t>
            </w:r>
          </w:p>
        </w:tc>
        <w:tc>
          <w:tcPr>
            <w:tcW w:w="397" w:type="pct"/>
            <w:shd w:val="clear" w:color="auto" w:fill="auto"/>
          </w:tcPr>
          <w:p w14:paraId="7919DDAB" w14:textId="77777777" w:rsidR="0011759E" w:rsidRDefault="00CB6B5A" w:rsidP="0011759E">
            <w:pPr>
              <w:pStyle w:val="TableEntry"/>
            </w:pPr>
            <w:r w:rsidRPr="00347B39">
              <w:rPr>
                <w:noProof w:val="0"/>
              </w:rPr>
              <w:t>250</w:t>
            </w:r>
          </w:p>
        </w:tc>
        <w:tc>
          <w:tcPr>
            <w:tcW w:w="397" w:type="pct"/>
            <w:shd w:val="clear" w:color="auto" w:fill="auto"/>
          </w:tcPr>
          <w:p w14:paraId="7059DB16" w14:textId="77777777" w:rsidR="0011759E" w:rsidRDefault="00CB6B5A" w:rsidP="0011759E">
            <w:pPr>
              <w:pStyle w:val="TableEntry"/>
            </w:pPr>
            <w:r w:rsidRPr="00347B39">
              <w:rPr>
                <w:noProof w:val="0"/>
              </w:rPr>
              <w:t>CX</w:t>
            </w:r>
          </w:p>
        </w:tc>
        <w:tc>
          <w:tcPr>
            <w:tcW w:w="545" w:type="pct"/>
            <w:shd w:val="clear" w:color="auto" w:fill="auto"/>
          </w:tcPr>
          <w:p w14:paraId="4236BF79" w14:textId="77777777" w:rsidR="0011759E" w:rsidRDefault="00CB6B5A" w:rsidP="0011759E">
            <w:pPr>
              <w:pStyle w:val="TableEntry"/>
            </w:pPr>
            <w:r w:rsidRPr="00347B39">
              <w:rPr>
                <w:noProof w:val="0"/>
              </w:rPr>
              <w:t>O</w:t>
            </w:r>
          </w:p>
        </w:tc>
        <w:tc>
          <w:tcPr>
            <w:tcW w:w="470" w:type="pct"/>
          </w:tcPr>
          <w:p w14:paraId="495C4EC3" w14:textId="77777777" w:rsidR="0011759E" w:rsidRDefault="00CB6B5A" w:rsidP="0011759E">
            <w:pPr>
              <w:pStyle w:val="TableEntry"/>
            </w:pPr>
            <w:r w:rsidRPr="00347B39">
              <w:rPr>
                <w:noProof w:val="0"/>
              </w:rPr>
              <w:t>[0..1]</w:t>
            </w:r>
          </w:p>
        </w:tc>
        <w:tc>
          <w:tcPr>
            <w:tcW w:w="423" w:type="pct"/>
            <w:shd w:val="clear" w:color="auto" w:fill="auto"/>
          </w:tcPr>
          <w:p w14:paraId="75466574" w14:textId="77777777" w:rsidR="0011759E" w:rsidRDefault="0011759E" w:rsidP="0011759E">
            <w:pPr>
              <w:pStyle w:val="TableEntry"/>
            </w:pPr>
          </w:p>
        </w:tc>
        <w:tc>
          <w:tcPr>
            <w:tcW w:w="470" w:type="pct"/>
            <w:shd w:val="clear" w:color="auto" w:fill="auto"/>
          </w:tcPr>
          <w:p w14:paraId="28AF1272" w14:textId="77777777" w:rsidR="0011759E" w:rsidRDefault="0011759E" w:rsidP="0011759E">
            <w:pPr>
              <w:pStyle w:val="TableEntry"/>
            </w:pPr>
          </w:p>
        </w:tc>
        <w:tc>
          <w:tcPr>
            <w:tcW w:w="517" w:type="pct"/>
            <w:shd w:val="clear" w:color="auto" w:fill="auto"/>
          </w:tcPr>
          <w:p w14:paraId="5F636A44" w14:textId="77777777" w:rsidR="0011759E" w:rsidRDefault="00CB6B5A" w:rsidP="0011759E">
            <w:pPr>
              <w:pStyle w:val="TableEntry"/>
            </w:pPr>
            <w:r w:rsidRPr="00347B39">
              <w:rPr>
                <w:noProof w:val="0"/>
              </w:rPr>
              <w:t>00121</w:t>
            </w:r>
          </w:p>
        </w:tc>
        <w:tc>
          <w:tcPr>
            <w:tcW w:w="752" w:type="pct"/>
            <w:shd w:val="clear" w:color="auto" w:fill="auto"/>
          </w:tcPr>
          <w:p w14:paraId="03F09E27" w14:textId="77777777" w:rsidR="0011759E" w:rsidRDefault="00CB6B5A" w:rsidP="0011759E">
            <w:pPr>
              <w:pStyle w:val="TableEntry"/>
            </w:pPr>
            <w:r w:rsidRPr="00347B39">
              <w:rPr>
                <w:noProof w:val="0"/>
              </w:rPr>
              <w:t>Patient Account Number</w:t>
            </w:r>
          </w:p>
        </w:tc>
        <w:tc>
          <w:tcPr>
            <w:tcW w:w="620" w:type="pct"/>
          </w:tcPr>
          <w:p w14:paraId="40F003C7" w14:textId="77777777" w:rsidR="0011759E" w:rsidRDefault="00CB6B5A" w:rsidP="0011759E">
            <w:pPr>
              <w:pStyle w:val="TableEntry"/>
            </w:pPr>
            <w:r w:rsidRPr="00347B39">
              <w:rPr>
                <w:noProof w:val="0"/>
              </w:rPr>
              <w:t xml:space="preserve">See </w:t>
            </w:r>
            <w:r w:rsidR="00367BEE">
              <w:fldChar w:fldCharType="begin"/>
            </w:r>
            <w:r w:rsidR="00367BEE">
              <w:instrText xml:space="preserve"> REF Note11_PatientAccountNumber \h  \* MERGEFORMAT </w:instrText>
            </w:r>
            <w:r w:rsidR="00367BEE">
              <w:fldChar w:fldCharType="separate"/>
            </w:r>
            <w:r w:rsidRPr="00347B39">
              <w:rPr>
                <w:noProof w:val="0"/>
              </w:rPr>
              <w:t>Note 11</w:t>
            </w:r>
            <w:r w:rsidR="00367BEE">
              <w:fldChar w:fldCharType="end"/>
            </w:r>
          </w:p>
        </w:tc>
      </w:tr>
      <w:tr w:rsidR="0088741B" w:rsidRPr="00347B39" w14:paraId="181060E8" w14:textId="77777777" w:rsidTr="0088741B">
        <w:trPr>
          <w:cantSplit/>
        </w:trPr>
        <w:tc>
          <w:tcPr>
            <w:tcW w:w="409" w:type="pct"/>
            <w:shd w:val="clear" w:color="auto" w:fill="auto"/>
          </w:tcPr>
          <w:p w14:paraId="394B31F7" w14:textId="77777777" w:rsidR="0011759E" w:rsidRDefault="00CB6B5A" w:rsidP="0011759E">
            <w:pPr>
              <w:pStyle w:val="TableEntry"/>
            </w:pPr>
            <w:r w:rsidRPr="00347B39">
              <w:rPr>
                <w:noProof w:val="0"/>
              </w:rPr>
              <w:t>19</w:t>
            </w:r>
          </w:p>
        </w:tc>
        <w:tc>
          <w:tcPr>
            <w:tcW w:w="397" w:type="pct"/>
            <w:shd w:val="clear" w:color="auto" w:fill="auto"/>
          </w:tcPr>
          <w:p w14:paraId="14C8ACE5" w14:textId="77777777" w:rsidR="0011759E" w:rsidRDefault="00CB6B5A" w:rsidP="0011759E">
            <w:pPr>
              <w:pStyle w:val="TableEntry"/>
            </w:pPr>
            <w:r w:rsidRPr="00347B39">
              <w:rPr>
                <w:noProof w:val="0"/>
              </w:rPr>
              <w:t>16</w:t>
            </w:r>
          </w:p>
        </w:tc>
        <w:tc>
          <w:tcPr>
            <w:tcW w:w="397" w:type="pct"/>
            <w:shd w:val="clear" w:color="auto" w:fill="auto"/>
          </w:tcPr>
          <w:p w14:paraId="719D90B3" w14:textId="77777777" w:rsidR="0011759E" w:rsidRDefault="00CB6B5A" w:rsidP="0011759E">
            <w:pPr>
              <w:pStyle w:val="TableEntry"/>
            </w:pPr>
            <w:r w:rsidRPr="00347B39">
              <w:rPr>
                <w:noProof w:val="0"/>
              </w:rPr>
              <w:t>ST</w:t>
            </w:r>
          </w:p>
        </w:tc>
        <w:tc>
          <w:tcPr>
            <w:tcW w:w="545" w:type="pct"/>
            <w:shd w:val="clear" w:color="auto" w:fill="auto"/>
          </w:tcPr>
          <w:p w14:paraId="44C5161E" w14:textId="77777777" w:rsidR="0011759E" w:rsidRDefault="00CB6B5A" w:rsidP="0011759E">
            <w:pPr>
              <w:pStyle w:val="TableEntry"/>
            </w:pPr>
            <w:del w:id="210" w:author="Diana Warner" w:date="2017-07-24T13:35:00Z">
              <w:r w:rsidRPr="00347B39" w:rsidDel="00C52869">
                <w:rPr>
                  <w:noProof w:val="0"/>
                </w:rPr>
                <w:delText>B</w:delText>
              </w:r>
            </w:del>
            <w:ins w:id="211" w:author="Diana Warner" w:date="2017-07-24T13:35:00Z">
              <w:r w:rsidR="00C52869">
                <w:rPr>
                  <w:noProof w:val="0"/>
                </w:rPr>
                <w:t>O</w:t>
              </w:r>
            </w:ins>
          </w:p>
        </w:tc>
        <w:tc>
          <w:tcPr>
            <w:tcW w:w="470" w:type="pct"/>
          </w:tcPr>
          <w:p w14:paraId="57EE56BC" w14:textId="77777777" w:rsidR="0011759E" w:rsidRDefault="00CB6B5A" w:rsidP="0011759E">
            <w:pPr>
              <w:pStyle w:val="TableEntry"/>
            </w:pPr>
            <w:r w:rsidRPr="00347B39">
              <w:rPr>
                <w:noProof w:val="0"/>
              </w:rPr>
              <w:t>[0..1]</w:t>
            </w:r>
          </w:p>
        </w:tc>
        <w:tc>
          <w:tcPr>
            <w:tcW w:w="423" w:type="pct"/>
            <w:shd w:val="clear" w:color="auto" w:fill="auto"/>
          </w:tcPr>
          <w:p w14:paraId="6D826254" w14:textId="77777777" w:rsidR="0011759E" w:rsidRDefault="0011759E" w:rsidP="0011759E">
            <w:pPr>
              <w:pStyle w:val="TableEntry"/>
            </w:pPr>
          </w:p>
        </w:tc>
        <w:tc>
          <w:tcPr>
            <w:tcW w:w="470" w:type="pct"/>
            <w:shd w:val="clear" w:color="auto" w:fill="auto"/>
          </w:tcPr>
          <w:p w14:paraId="3E033045" w14:textId="77777777" w:rsidR="0011759E" w:rsidRDefault="0011759E" w:rsidP="0011759E">
            <w:pPr>
              <w:pStyle w:val="TableEntry"/>
            </w:pPr>
          </w:p>
        </w:tc>
        <w:tc>
          <w:tcPr>
            <w:tcW w:w="517" w:type="pct"/>
            <w:shd w:val="clear" w:color="auto" w:fill="auto"/>
          </w:tcPr>
          <w:p w14:paraId="1B5F955E" w14:textId="77777777" w:rsidR="0011759E" w:rsidRDefault="00CB6B5A" w:rsidP="0011759E">
            <w:pPr>
              <w:pStyle w:val="TableEntry"/>
            </w:pPr>
            <w:r w:rsidRPr="00347B39">
              <w:rPr>
                <w:noProof w:val="0"/>
              </w:rPr>
              <w:t>00122</w:t>
            </w:r>
          </w:p>
        </w:tc>
        <w:tc>
          <w:tcPr>
            <w:tcW w:w="752" w:type="pct"/>
            <w:shd w:val="clear" w:color="auto" w:fill="auto"/>
          </w:tcPr>
          <w:p w14:paraId="3CF209DF" w14:textId="77777777" w:rsidR="0011759E" w:rsidRDefault="00CB6B5A" w:rsidP="0011759E">
            <w:pPr>
              <w:pStyle w:val="TableEntry"/>
            </w:pPr>
            <w:r w:rsidRPr="00347B39">
              <w:rPr>
                <w:noProof w:val="0"/>
              </w:rPr>
              <w:t>SSN Number – Patient</w:t>
            </w:r>
          </w:p>
        </w:tc>
        <w:tc>
          <w:tcPr>
            <w:tcW w:w="620" w:type="pct"/>
          </w:tcPr>
          <w:p w14:paraId="2C7177DF" w14:textId="77777777" w:rsidR="0011759E" w:rsidRDefault="00C52869" w:rsidP="00C52869">
            <w:pPr>
              <w:pStyle w:val="TableEntry"/>
            </w:pPr>
            <w:ins w:id="212" w:author="Diana Warner" w:date="2017-07-24T13:32:00Z">
              <w:r>
                <w:t xml:space="preserve">SSN </w:t>
              </w:r>
            </w:ins>
            <w:ins w:id="213" w:author="Diana Warner" w:date="2017-07-24T13:33:00Z">
              <w:r>
                <w:t xml:space="preserve">may be </w:t>
              </w:r>
            </w:ins>
            <w:ins w:id="214" w:author="Diana Warner" w:date="2017-07-24T13:32:00Z">
              <w:r>
                <w:t>used for identify verifcation purpose</w:t>
              </w:r>
            </w:ins>
            <w:ins w:id="215" w:author="Diana Warner" w:date="2017-07-24T13:37:00Z">
              <w:r>
                <w:t xml:space="preserve"> and data collection</w:t>
              </w:r>
            </w:ins>
            <w:ins w:id="216" w:author="Diana Warner" w:date="2017-07-24T13:32:00Z">
              <w:r>
                <w:t>,</w:t>
              </w:r>
            </w:ins>
          </w:p>
        </w:tc>
      </w:tr>
      <w:tr w:rsidR="0088741B" w:rsidRPr="00347B39" w14:paraId="29FB31BF" w14:textId="77777777" w:rsidTr="0088741B">
        <w:trPr>
          <w:cantSplit/>
        </w:trPr>
        <w:tc>
          <w:tcPr>
            <w:tcW w:w="409" w:type="pct"/>
            <w:shd w:val="clear" w:color="auto" w:fill="auto"/>
          </w:tcPr>
          <w:p w14:paraId="47627547" w14:textId="77777777" w:rsidR="0011759E" w:rsidRDefault="00CB6B5A" w:rsidP="0011759E">
            <w:pPr>
              <w:pStyle w:val="TableEntry"/>
            </w:pPr>
            <w:r w:rsidRPr="00347B39">
              <w:rPr>
                <w:noProof w:val="0"/>
              </w:rPr>
              <w:t>20</w:t>
            </w:r>
          </w:p>
        </w:tc>
        <w:tc>
          <w:tcPr>
            <w:tcW w:w="397" w:type="pct"/>
            <w:shd w:val="clear" w:color="auto" w:fill="auto"/>
          </w:tcPr>
          <w:p w14:paraId="273A0C32" w14:textId="77777777" w:rsidR="0011759E" w:rsidRDefault="00CB6B5A" w:rsidP="0011759E">
            <w:pPr>
              <w:pStyle w:val="TableEntry"/>
            </w:pPr>
            <w:r w:rsidRPr="00347B39">
              <w:rPr>
                <w:noProof w:val="0"/>
              </w:rPr>
              <w:t>25</w:t>
            </w:r>
          </w:p>
        </w:tc>
        <w:tc>
          <w:tcPr>
            <w:tcW w:w="397" w:type="pct"/>
            <w:shd w:val="clear" w:color="auto" w:fill="auto"/>
          </w:tcPr>
          <w:p w14:paraId="78F2A71D" w14:textId="77777777" w:rsidR="0011759E" w:rsidRDefault="00CB6B5A" w:rsidP="0011759E">
            <w:pPr>
              <w:pStyle w:val="TableEntry"/>
            </w:pPr>
            <w:r w:rsidRPr="00347B39">
              <w:rPr>
                <w:noProof w:val="0"/>
              </w:rPr>
              <w:t>DLN</w:t>
            </w:r>
          </w:p>
        </w:tc>
        <w:tc>
          <w:tcPr>
            <w:tcW w:w="545" w:type="pct"/>
            <w:shd w:val="clear" w:color="auto" w:fill="auto"/>
          </w:tcPr>
          <w:p w14:paraId="1001F248" w14:textId="77777777" w:rsidR="0011759E" w:rsidRDefault="00CB6B5A" w:rsidP="0011759E">
            <w:pPr>
              <w:pStyle w:val="TableEntry"/>
            </w:pPr>
            <w:r w:rsidRPr="00347B39">
              <w:rPr>
                <w:noProof w:val="0"/>
              </w:rPr>
              <w:t>B</w:t>
            </w:r>
          </w:p>
        </w:tc>
        <w:tc>
          <w:tcPr>
            <w:tcW w:w="470" w:type="pct"/>
          </w:tcPr>
          <w:p w14:paraId="35B8799E" w14:textId="77777777" w:rsidR="0011759E" w:rsidRDefault="00CB6B5A" w:rsidP="0011759E">
            <w:pPr>
              <w:pStyle w:val="TableEntry"/>
            </w:pPr>
            <w:r w:rsidRPr="00347B39">
              <w:rPr>
                <w:noProof w:val="0"/>
              </w:rPr>
              <w:t>[0..1]</w:t>
            </w:r>
          </w:p>
        </w:tc>
        <w:tc>
          <w:tcPr>
            <w:tcW w:w="423" w:type="pct"/>
            <w:shd w:val="clear" w:color="auto" w:fill="auto"/>
          </w:tcPr>
          <w:p w14:paraId="011E647D" w14:textId="77777777" w:rsidR="0011759E" w:rsidRDefault="0011759E" w:rsidP="0011759E">
            <w:pPr>
              <w:pStyle w:val="TableEntry"/>
            </w:pPr>
          </w:p>
        </w:tc>
        <w:tc>
          <w:tcPr>
            <w:tcW w:w="470" w:type="pct"/>
            <w:shd w:val="clear" w:color="auto" w:fill="auto"/>
          </w:tcPr>
          <w:p w14:paraId="0601CAD5" w14:textId="77777777" w:rsidR="0011759E" w:rsidRDefault="0011759E" w:rsidP="0011759E">
            <w:pPr>
              <w:pStyle w:val="TableEntry"/>
            </w:pPr>
          </w:p>
        </w:tc>
        <w:tc>
          <w:tcPr>
            <w:tcW w:w="517" w:type="pct"/>
            <w:shd w:val="clear" w:color="auto" w:fill="auto"/>
          </w:tcPr>
          <w:p w14:paraId="0DCF026F" w14:textId="77777777" w:rsidR="0011759E" w:rsidRDefault="00CB6B5A" w:rsidP="0011759E">
            <w:pPr>
              <w:pStyle w:val="TableEntry"/>
            </w:pPr>
            <w:r w:rsidRPr="00347B39">
              <w:rPr>
                <w:noProof w:val="0"/>
              </w:rPr>
              <w:t>00123</w:t>
            </w:r>
          </w:p>
        </w:tc>
        <w:tc>
          <w:tcPr>
            <w:tcW w:w="752" w:type="pct"/>
            <w:shd w:val="clear" w:color="auto" w:fill="auto"/>
          </w:tcPr>
          <w:p w14:paraId="599D0C03" w14:textId="77777777" w:rsidR="0011759E" w:rsidRDefault="00CB6B5A" w:rsidP="0011759E">
            <w:pPr>
              <w:pStyle w:val="TableEntry"/>
            </w:pPr>
            <w:r w:rsidRPr="00347B39">
              <w:rPr>
                <w:noProof w:val="0"/>
              </w:rPr>
              <w:t>Driver’s License Number</w:t>
            </w:r>
          </w:p>
        </w:tc>
        <w:tc>
          <w:tcPr>
            <w:tcW w:w="620" w:type="pct"/>
          </w:tcPr>
          <w:p w14:paraId="78E2A5AF" w14:textId="77777777" w:rsidR="0011759E" w:rsidRDefault="0011759E" w:rsidP="0011759E">
            <w:pPr>
              <w:pStyle w:val="TableEntry"/>
            </w:pPr>
          </w:p>
        </w:tc>
      </w:tr>
      <w:tr w:rsidR="0088741B" w:rsidRPr="00347B39" w14:paraId="4724219E" w14:textId="77777777" w:rsidTr="0088741B">
        <w:trPr>
          <w:cantSplit/>
        </w:trPr>
        <w:tc>
          <w:tcPr>
            <w:tcW w:w="409" w:type="pct"/>
            <w:shd w:val="clear" w:color="auto" w:fill="auto"/>
          </w:tcPr>
          <w:p w14:paraId="24B039F1" w14:textId="77777777" w:rsidR="0011759E" w:rsidRDefault="00CB6B5A" w:rsidP="0011759E">
            <w:pPr>
              <w:pStyle w:val="TableEntry"/>
            </w:pPr>
            <w:r w:rsidRPr="00347B39">
              <w:rPr>
                <w:noProof w:val="0"/>
              </w:rPr>
              <w:t>21</w:t>
            </w:r>
          </w:p>
        </w:tc>
        <w:tc>
          <w:tcPr>
            <w:tcW w:w="397" w:type="pct"/>
            <w:shd w:val="clear" w:color="auto" w:fill="auto"/>
          </w:tcPr>
          <w:p w14:paraId="17AB85F4" w14:textId="77777777" w:rsidR="0011759E" w:rsidRDefault="00CB6B5A" w:rsidP="0011759E">
            <w:pPr>
              <w:pStyle w:val="TableEntry"/>
            </w:pPr>
            <w:r w:rsidRPr="00347B39">
              <w:rPr>
                <w:noProof w:val="0"/>
              </w:rPr>
              <w:t>250</w:t>
            </w:r>
          </w:p>
        </w:tc>
        <w:tc>
          <w:tcPr>
            <w:tcW w:w="397" w:type="pct"/>
            <w:shd w:val="clear" w:color="auto" w:fill="auto"/>
          </w:tcPr>
          <w:p w14:paraId="2A3EAC59" w14:textId="77777777" w:rsidR="0011759E" w:rsidRDefault="00CB6B5A" w:rsidP="0011759E">
            <w:pPr>
              <w:pStyle w:val="TableEntry"/>
            </w:pPr>
            <w:r w:rsidRPr="00347B39">
              <w:rPr>
                <w:noProof w:val="0"/>
              </w:rPr>
              <w:t>CX</w:t>
            </w:r>
          </w:p>
        </w:tc>
        <w:tc>
          <w:tcPr>
            <w:tcW w:w="545" w:type="pct"/>
            <w:shd w:val="clear" w:color="auto" w:fill="auto"/>
          </w:tcPr>
          <w:p w14:paraId="4166897B" w14:textId="77777777" w:rsidR="0011759E" w:rsidRDefault="00CB6B5A" w:rsidP="0011759E">
            <w:pPr>
              <w:pStyle w:val="TableEntry"/>
            </w:pPr>
            <w:r w:rsidRPr="00347B39">
              <w:rPr>
                <w:noProof w:val="0"/>
              </w:rPr>
              <w:t>O</w:t>
            </w:r>
          </w:p>
        </w:tc>
        <w:tc>
          <w:tcPr>
            <w:tcW w:w="470" w:type="pct"/>
          </w:tcPr>
          <w:p w14:paraId="15B50189" w14:textId="77777777" w:rsidR="0011759E" w:rsidRDefault="00CB6B5A" w:rsidP="0011759E">
            <w:pPr>
              <w:pStyle w:val="TableEntry"/>
            </w:pPr>
            <w:r w:rsidRPr="00347B39">
              <w:rPr>
                <w:noProof w:val="0"/>
              </w:rPr>
              <w:t>[0..*]</w:t>
            </w:r>
          </w:p>
        </w:tc>
        <w:tc>
          <w:tcPr>
            <w:tcW w:w="423" w:type="pct"/>
            <w:shd w:val="clear" w:color="auto" w:fill="auto"/>
          </w:tcPr>
          <w:p w14:paraId="5C08B40B" w14:textId="77777777" w:rsidR="0011759E" w:rsidRDefault="00CB6B5A" w:rsidP="0011759E">
            <w:pPr>
              <w:pStyle w:val="TableEntry"/>
            </w:pPr>
            <w:r w:rsidRPr="00347B39">
              <w:rPr>
                <w:noProof w:val="0"/>
              </w:rPr>
              <w:t>Y</w:t>
            </w:r>
          </w:p>
        </w:tc>
        <w:tc>
          <w:tcPr>
            <w:tcW w:w="470" w:type="pct"/>
            <w:shd w:val="clear" w:color="auto" w:fill="auto"/>
          </w:tcPr>
          <w:p w14:paraId="54EFEA94" w14:textId="77777777" w:rsidR="0011759E" w:rsidRDefault="0011759E" w:rsidP="0011759E">
            <w:pPr>
              <w:pStyle w:val="TableEntry"/>
            </w:pPr>
          </w:p>
        </w:tc>
        <w:tc>
          <w:tcPr>
            <w:tcW w:w="517" w:type="pct"/>
            <w:shd w:val="clear" w:color="auto" w:fill="auto"/>
          </w:tcPr>
          <w:p w14:paraId="13070EC7" w14:textId="77777777" w:rsidR="0011759E" w:rsidRDefault="00CB6B5A" w:rsidP="0011759E">
            <w:pPr>
              <w:pStyle w:val="TableEntry"/>
            </w:pPr>
            <w:r w:rsidRPr="00347B39">
              <w:rPr>
                <w:noProof w:val="0"/>
              </w:rPr>
              <w:t>00124</w:t>
            </w:r>
          </w:p>
        </w:tc>
        <w:tc>
          <w:tcPr>
            <w:tcW w:w="752" w:type="pct"/>
            <w:shd w:val="clear" w:color="auto" w:fill="auto"/>
          </w:tcPr>
          <w:p w14:paraId="10CEA80F" w14:textId="77777777" w:rsidR="0011759E" w:rsidRDefault="00CB6B5A" w:rsidP="0011759E">
            <w:pPr>
              <w:pStyle w:val="TableEntry"/>
            </w:pPr>
            <w:r w:rsidRPr="00347B39">
              <w:rPr>
                <w:noProof w:val="0"/>
              </w:rPr>
              <w:t>Mother’s Identifier</w:t>
            </w:r>
          </w:p>
        </w:tc>
        <w:tc>
          <w:tcPr>
            <w:tcW w:w="620" w:type="pct"/>
          </w:tcPr>
          <w:p w14:paraId="63121107" w14:textId="77777777" w:rsidR="0011759E" w:rsidRDefault="0011759E" w:rsidP="0011759E">
            <w:pPr>
              <w:pStyle w:val="TableEntry"/>
            </w:pPr>
          </w:p>
        </w:tc>
      </w:tr>
      <w:tr w:rsidR="0088741B" w:rsidRPr="00347B39" w14:paraId="61CD224F" w14:textId="77777777" w:rsidTr="0088741B">
        <w:trPr>
          <w:cantSplit/>
        </w:trPr>
        <w:tc>
          <w:tcPr>
            <w:tcW w:w="409" w:type="pct"/>
            <w:shd w:val="clear" w:color="auto" w:fill="auto"/>
          </w:tcPr>
          <w:p w14:paraId="502A8FB3" w14:textId="77777777" w:rsidR="0011759E" w:rsidRDefault="00CB6B5A" w:rsidP="0011759E">
            <w:pPr>
              <w:pStyle w:val="TableEntry"/>
            </w:pPr>
            <w:r w:rsidRPr="00347B39">
              <w:rPr>
                <w:noProof w:val="0"/>
              </w:rPr>
              <w:t>22</w:t>
            </w:r>
          </w:p>
        </w:tc>
        <w:tc>
          <w:tcPr>
            <w:tcW w:w="397" w:type="pct"/>
            <w:shd w:val="clear" w:color="auto" w:fill="auto"/>
          </w:tcPr>
          <w:p w14:paraId="0BD7B60C" w14:textId="77777777" w:rsidR="0011759E" w:rsidRDefault="00CB6B5A" w:rsidP="0011759E">
            <w:pPr>
              <w:pStyle w:val="TableEntry"/>
            </w:pPr>
            <w:r w:rsidRPr="00347B39">
              <w:rPr>
                <w:noProof w:val="0"/>
              </w:rPr>
              <w:t>250</w:t>
            </w:r>
          </w:p>
        </w:tc>
        <w:tc>
          <w:tcPr>
            <w:tcW w:w="397" w:type="pct"/>
            <w:shd w:val="clear" w:color="auto" w:fill="auto"/>
          </w:tcPr>
          <w:p w14:paraId="6D6FB30A" w14:textId="77777777" w:rsidR="0011759E" w:rsidRDefault="00CB6B5A" w:rsidP="0011759E">
            <w:pPr>
              <w:pStyle w:val="TableEntry"/>
            </w:pPr>
            <w:r w:rsidRPr="00347B39">
              <w:rPr>
                <w:noProof w:val="0"/>
              </w:rPr>
              <w:t>CE</w:t>
            </w:r>
          </w:p>
        </w:tc>
        <w:tc>
          <w:tcPr>
            <w:tcW w:w="545" w:type="pct"/>
            <w:shd w:val="clear" w:color="auto" w:fill="auto"/>
          </w:tcPr>
          <w:p w14:paraId="713467D0" w14:textId="77777777" w:rsidR="0011759E" w:rsidRDefault="00CB6B5A" w:rsidP="0011759E">
            <w:pPr>
              <w:pStyle w:val="TableEntry"/>
            </w:pPr>
            <w:r w:rsidRPr="00347B39">
              <w:rPr>
                <w:noProof w:val="0"/>
                <w:color w:val="FF0000"/>
              </w:rPr>
              <w:t>R</w:t>
            </w:r>
          </w:p>
        </w:tc>
        <w:tc>
          <w:tcPr>
            <w:tcW w:w="470" w:type="pct"/>
          </w:tcPr>
          <w:p w14:paraId="027F8709" w14:textId="77777777" w:rsidR="0011759E" w:rsidRDefault="00CB6B5A" w:rsidP="0011759E">
            <w:pPr>
              <w:pStyle w:val="TableEntry"/>
            </w:pPr>
            <w:r w:rsidRPr="00347B39">
              <w:rPr>
                <w:noProof w:val="0"/>
              </w:rPr>
              <w:t>[1..*]</w:t>
            </w:r>
          </w:p>
        </w:tc>
        <w:tc>
          <w:tcPr>
            <w:tcW w:w="423" w:type="pct"/>
            <w:shd w:val="clear" w:color="auto" w:fill="auto"/>
          </w:tcPr>
          <w:p w14:paraId="716C0A1B" w14:textId="77777777" w:rsidR="0011759E" w:rsidRDefault="00CB6B5A" w:rsidP="0011759E">
            <w:pPr>
              <w:pStyle w:val="TableEntry"/>
            </w:pPr>
            <w:r w:rsidRPr="00347B39">
              <w:rPr>
                <w:noProof w:val="0"/>
              </w:rPr>
              <w:t>Y</w:t>
            </w:r>
          </w:p>
        </w:tc>
        <w:tc>
          <w:tcPr>
            <w:tcW w:w="470" w:type="pct"/>
            <w:shd w:val="clear" w:color="auto" w:fill="auto"/>
          </w:tcPr>
          <w:p w14:paraId="58CCA399" w14:textId="77777777" w:rsidR="0011759E" w:rsidRDefault="00CB6B5A" w:rsidP="0011759E">
            <w:pPr>
              <w:pStyle w:val="TableEntry"/>
            </w:pPr>
            <w:r w:rsidRPr="00347B39">
              <w:rPr>
                <w:noProof w:val="0"/>
              </w:rPr>
              <w:t>0189</w:t>
            </w:r>
          </w:p>
        </w:tc>
        <w:tc>
          <w:tcPr>
            <w:tcW w:w="517" w:type="pct"/>
            <w:shd w:val="clear" w:color="auto" w:fill="auto"/>
          </w:tcPr>
          <w:p w14:paraId="3DAD03D1" w14:textId="77777777" w:rsidR="0011759E" w:rsidRDefault="00CB6B5A" w:rsidP="0011759E">
            <w:pPr>
              <w:pStyle w:val="TableEntry"/>
            </w:pPr>
            <w:r w:rsidRPr="00347B39">
              <w:rPr>
                <w:noProof w:val="0"/>
              </w:rPr>
              <w:t>00125</w:t>
            </w:r>
          </w:p>
        </w:tc>
        <w:tc>
          <w:tcPr>
            <w:tcW w:w="752" w:type="pct"/>
            <w:shd w:val="clear" w:color="auto" w:fill="auto"/>
          </w:tcPr>
          <w:p w14:paraId="31783D99" w14:textId="77777777" w:rsidR="0011759E" w:rsidRDefault="00CB6B5A" w:rsidP="0011759E">
            <w:pPr>
              <w:pStyle w:val="TableEntry"/>
            </w:pPr>
            <w:r w:rsidRPr="00347B39">
              <w:rPr>
                <w:noProof w:val="0"/>
              </w:rPr>
              <w:t>Ethnic Group</w:t>
            </w:r>
          </w:p>
        </w:tc>
        <w:tc>
          <w:tcPr>
            <w:tcW w:w="620" w:type="pct"/>
          </w:tcPr>
          <w:p w14:paraId="6CDFD3CC" w14:textId="77777777" w:rsidR="0011759E" w:rsidRDefault="00CB6B5A" w:rsidP="0011759E">
            <w:pPr>
              <w:pStyle w:val="TableEntry"/>
            </w:pPr>
            <w:r w:rsidRPr="00347B39">
              <w:rPr>
                <w:noProof w:val="0"/>
              </w:rPr>
              <w:t xml:space="preserve">See </w:t>
            </w:r>
            <w:r w:rsidR="00D03B4C">
              <w:rPr>
                <w:noProof w:val="0"/>
              </w:rPr>
              <w:fldChar w:fldCharType="begin"/>
            </w:r>
            <w:r w:rsidR="00533420">
              <w:rPr>
                <w:noProof w:val="0"/>
              </w:rPr>
              <w:instrText xml:space="preserve"> REF Note12_EthnicGroup \h </w:instrText>
            </w:r>
            <w:r w:rsidR="00D03B4C">
              <w:rPr>
                <w:noProof w:val="0"/>
              </w:rPr>
            </w:r>
            <w:r w:rsidR="00D03B4C">
              <w:rPr>
                <w:noProof w:val="0"/>
              </w:rPr>
              <w:fldChar w:fldCharType="separate"/>
            </w:r>
            <w:r w:rsidR="0011759E" w:rsidRPr="0011759E">
              <w:rPr>
                <w:b/>
                <w:noProof w:val="0"/>
              </w:rPr>
              <w:t>Note 1</w:t>
            </w:r>
            <w:r w:rsidR="00533420">
              <w:rPr>
                <w:b/>
                <w:noProof w:val="0"/>
              </w:rPr>
              <w:t>2</w:t>
            </w:r>
            <w:r w:rsidR="00D03B4C">
              <w:rPr>
                <w:noProof w:val="0"/>
              </w:rPr>
              <w:fldChar w:fldCharType="end"/>
            </w:r>
          </w:p>
        </w:tc>
      </w:tr>
      <w:tr w:rsidR="0088741B" w:rsidRPr="00347B39" w14:paraId="65BDA761" w14:textId="77777777" w:rsidTr="0088741B">
        <w:trPr>
          <w:cantSplit/>
        </w:trPr>
        <w:tc>
          <w:tcPr>
            <w:tcW w:w="409" w:type="pct"/>
            <w:shd w:val="clear" w:color="auto" w:fill="auto"/>
          </w:tcPr>
          <w:p w14:paraId="15AA0B71" w14:textId="77777777" w:rsidR="0011759E" w:rsidRDefault="00CB6B5A" w:rsidP="0011759E">
            <w:pPr>
              <w:pStyle w:val="TableEntry"/>
            </w:pPr>
            <w:r w:rsidRPr="00347B39">
              <w:rPr>
                <w:noProof w:val="0"/>
              </w:rPr>
              <w:t>23</w:t>
            </w:r>
          </w:p>
        </w:tc>
        <w:tc>
          <w:tcPr>
            <w:tcW w:w="397" w:type="pct"/>
            <w:shd w:val="clear" w:color="auto" w:fill="auto"/>
          </w:tcPr>
          <w:p w14:paraId="3785A041" w14:textId="77777777" w:rsidR="0011759E" w:rsidRDefault="00CB6B5A" w:rsidP="0011759E">
            <w:pPr>
              <w:pStyle w:val="TableEntry"/>
            </w:pPr>
            <w:r w:rsidRPr="00347B39">
              <w:rPr>
                <w:noProof w:val="0"/>
              </w:rPr>
              <w:t>250</w:t>
            </w:r>
          </w:p>
        </w:tc>
        <w:tc>
          <w:tcPr>
            <w:tcW w:w="397" w:type="pct"/>
            <w:shd w:val="clear" w:color="auto" w:fill="auto"/>
          </w:tcPr>
          <w:p w14:paraId="1C61ABEA" w14:textId="77777777" w:rsidR="0011759E" w:rsidRDefault="00CB6B5A" w:rsidP="0011759E">
            <w:pPr>
              <w:pStyle w:val="TableEntry"/>
            </w:pPr>
            <w:r w:rsidRPr="00347B39">
              <w:rPr>
                <w:noProof w:val="0"/>
              </w:rPr>
              <w:t>ST</w:t>
            </w:r>
          </w:p>
        </w:tc>
        <w:tc>
          <w:tcPr>
            <w:tcW w:w="545" w:type="pct"/>
            <w:shd w:val="clear" w:color="auto" w:fill="auto"/>
          </w:tcPr>
          <w:p w14:paraId="6A0D02BA" w14:textId="77777777" w:rsidR="0011759E" w:rsidRDefault="00CB6B5A" w:rsidP="0011759E">
            <w:pPr>
              <w:pStyle w:val="TableEntry"/>
            </w:pPr>
            <w:r w:rsidRPr="00347B39">
              <w:rPr>
                <w:noProof w:val="0"/>
              </w:rPr>
              <w:t>O</w:t>
            </w:r>
          </w:p>
        </w:tc>
        <w:tc>
          <w:tcPr>
            <w:tcW w:w="470" w:type="pct"/>
          </w:tcPr>
          <w:p w14:paraId="102E87CB" w14:textId="77777777" w:rsidR="0011759E" w:rsidRDefault="00CB6B5A" w:rsidP="0011759E">
            <w:pPr>
              <w:pStyle w:val="TableEntry"/>
            </w:pPr>
            <w:r w:rsidRPr="00347B39">
              <w:rPr>
                <w:noProof w:val="0"/>
              </w:rPr>
              <w:t>[0..1]</w:t>
            </w:r>
          </w:p>
        </w:tc>
        <w:tc>
          <w:tcPr>
            <w:tcW w:w="423" w:type="pct"/>
            <w:shd w:val="clear" w:color="auto" w:fill="auto"/>
          </w:tcPr>
          <w:p w14:paraId="641C31A3" w14:textId="77777777" w:rsidR="0011759E" w:rsidRDefault="0011759E" w:rsidP="0011759E">
            <w:pPr>
              <w:pStyle w:val="TableEntry"/>
            </w:pPr>
          </w:p>
        </w:tc>
        <w:tc>
          <w:tcPr>
            <w:tcW w:w="470" w:type="pct"/>
            <w:shd w:val="clear" w:color="auto" w:fill="auto"/>
          </w:tcPr>
          <w:p w14:paraId="28A93194" w14:textId="77777777" w:rsidR="0011759E" w:rsidRDefault="0011759E" w:rsidP="0011759E">
            <w:pPr>
              <w:pStyle w:val="TableEntry"/>
            </w:pPr>
          </w:p>
        </w:tc>
        <w:tc>
          <w:tcPr>
            <w:tcW w:w="517" w:type="pct"/>
            <w:shd w:val="clear" w:color="auto" w:fill="auto"/>
          </w:tcPr>
          <w:p w14:paraId="7DDFBBCD" w14:textId="77777777" w:rsidR="0011759E" w:rsidRDefault="00CB6B5A" w:rsidP="0011759E">
            <w:pPr>
              <w:pStyle w:val="TableEntry"/>
            </w:pPr>
            <w:r w:rsidRPr="00347B39">
              <w:rPr>
                <w:noProof w:val="0"/>
              </w:rPr>
              <w:t>00126</w:t>
            </w:r>
          </w:p>
        </w:tc>
        <w:tc>
          <w:tcPr>
            <w:tcW w:w="752" w:type="pct"/>
            <w:shd w:val="clear" w:color="auto" w:fill="auto"/>
          </w:tcPr>
          <w:p w14:paraId="0B349ACA" w14:textId="77777777" w:rsidR="0011759E" w:rsidRDefault="00CB6B5A" w:rsidP="0011759E">
            <w:pPr>
              <w:pStyle w:val="TableEntry"/>
            </w:pPr>
            <w:r w:rsidRPr="00347B39">
              <w:rPr>
                <w:noProof w:val="0"/>
              </w:rPr>
              <w:t>Birth Place</w:t>
            </w:r>
          </w:p>
        </w:tc>
        <w:tc>
          <w:tcPr>
            <w:tcW w:w="620" w:type="pct"/>
          </w:tcPr>
          <w:p w14:paraId="7C22FFD6" w14:textId="77777777" w:rsidR="0011759E" w:rsidRDefault="0011759E" w:rsidP="0011759E">
            <w:pPr>
              <w:pStyle w:val="TableEntry"/>
            </w:pPr>
          </w:p>
        </w:tc>
      </w:tr>
      <w:tr w:rsidR="0088741B" w:rsidRPr="00347B39" w14:paraId="4F07C3EA" w14:textId="77777777" w:rsidTr="0088741B">
        <w:trPr>
          <w:cantSplit/>
        </w:trPr>
        <w:tc>
          <w:tcPr>
            <w:tcW w:w="409" w:type="pct"/>
            <w:shd w:val="clear" w:color="auto" w:fill="auto"/>
          </w:tcPr>
          <w:p w14:paraId="37CB3125" w14:textId="77777777" w:rsidR="0011759E" w:rsidRDefault="00CB6B5A" w:rsidP="0011759E">
            <w:pPr>
              <w:pStyle w:val="TableEntry"/>
            </w:pPr>
            <w:r w:rsidRPr="00347B39">
              <w:rPr>
                <w:noProof w:val="0"/>
              </w:rPr>
              <w:t>24</w:t>
            </w:r>
          </w:p>
        </w:tc>
        <w:tc>
          <w:tcPr>
            <w:tcW w:w="397" w:type="pct"/>
            <w:shd w:val="clear" w:color="auto" w:fill="auto"/>
          </w:tcPr>
          <w:p w14:paraId="09292A6B" w14:textId="77777777" w:rsidR="0011759E" w:rsidRDefault="00CB6B5A" w:rsidP="0011759E">
            <w:pPr>
              <w:pStyle w:val="TableEntry"/>
            </w:pPr>
            <w:r w:rsidRPr="00347B39">
              <w:rPr>
                <w:noProof w:val="0"/>
              </w:rPr>
              <w:t>1</w:t>
            </w:r>
          </w:p>
        </w:tc>
        <w:tc>
          <w:tcPr>
            <w:tcW w:w="397" w:type="pct"/>
            <w:shd w:val="clear" w:color="auto" w:fill="auto"/>
          </w:tcPr>
          <w:p w14:paraId="0B4CF369" w14:textId="77777777" w:rsidR="0011759E" w:rsidRDefault="00CB6B5A" w:rsidP="0011759E">
            <w:pPr>
              <w:pStyle w:val="TableEntry"/>
            </w:pPr>
            <w:r w:rsidRPr="00347B39">
              <w:rPr>
                <w:noProof w:val="0"/>
              </w:rPr>
              <w:t>ID</w:t>
            </w:r>
          </w:p>
        </w:tc>
        <w:tc>
          <w:tcPr>
            <w:tcW w:w="545" w:type="pct"/>
            <w:shd w:val="clear" w:color="auto" w:fill="auto"/>
          </w:tcPr>
          <w:p w14:paraId="2222C0E3" w14:textId="77777777" w:rsidR="0011759E" w:rsidRDefault="00CB6B5A" w:rsidP="0011759E">
            <w:pPr>
              <w:pStyle w:val="TableEntry"/>
            </w:pPr>
            <w:r w:rsidRPr="00347B39">
              <w:rPr>
                <w:noProof w:val="0"/>
              </w:rPr>
              <w:t>C</w:t>
            </w:r>
          </w:p>
        </w:tc>
        <w:tc>
          <w:tcPr>
            <w:tcW w:w="470" w:type="pct"/>
          </w:tcPr>
          <w:p w14:paraId="2A4E91B8" w14:textId="77777777" w:rsidR="0011759E" w:rsidRDefault="00CB6B5A" w:rsidP="0011759E">
            <w:pPr>
              <w:pStyle w:val="TableEntry"/>
            </w:pPr>
            <w:r w:rsidRPr="00347B39">
              <w:rPr>
                <w:noProof w:val="0"/>
              </w:rPr>
              <w:t>[0..1]</w:t>
            </w:r>
          </w:p>
        </w:tc>
        <w:tc>
          <w:tcPr>
            <w:tcW w:w="423" w:type="pct"/>
            <w:shd w:val="clear" w:color="auto" w:fill="auto"/>
          </w:tcPr>
          <w:p w14:paraId="2338FDBD" w14:textId="77777777" w:rsidR="0011759E" w:rsidRDefault="0011759E" w:rsidP="0011759E">
            <w:pPr>
              <w:pStyle w:val="TableEntry"/>
            </w:pPr>
          </w:p>
        </w:tc>
        <w:tc>
          <w:tcPr>
            <w:tcW w:w="470" w:type="pct"/>
            <w:shd w:val="clear" w:color="auto" w:fill="auto"/>
          </w:tcPr>
          <w:p w14:paraId="5C6AF07C" w14:textId="77777777" w:rsidR="0011759E" w:rsidRDefault="00CB6B5A" w:rsidP="0011759E">
            <w:pPr>
              <w:pStyle w:val="TableEntry"/>
            </w:pPr>
            <w:r w:rsidRPr="00347B39">
              <w:rPr>
                <w:noProof w:val="0"/>
              </w:rPr>
              <w:t>0136</w:t>
            </w:r>
          </w:p>
        </w:tc>
        <w:tc>
          <w:tcPr>
            <w:tcW w:w="517" w:type="pct"/>
            <w:shd w:val="clear" w:color="auto" w:fill="auto"/>
          </w:tcPr>
          <w:p w14:paraId="0D98A110" w14:textId="77777777" w:rsidR="0011759E" w:rsidRDefault="00CB6B5A" w:rsidP="0011759E">
            <w:pPr>
              <w:pStyle w:val="TableEntry"/>
            </w:pPr>
            <w:r w:rsidRPr="00347B39">
              <w:rPr>
                <w:noProof w:val="0"/>
              </w:rPr>
              <w:t>00127</w:t>
            </w:r>
          </w:p>
        </w:tc>
        <w:tc>
          <w:tcPr>
            <w:tcW w:w="752" w:type="pct"/>
            <w:shd w:val="clear" w:color="auto" w:fill="auto"/>
          </w:tcPr>
          <w:p w14:paraId="33679863" w14:textId="77777777" w:rsidR="0011759E" w:rsidRDefault="00CB6B5A" w:rsidP="0011759E">
            <w:pPr>
              <w:pStyle w:val="TableEntry"/>
            </w:pPr>
            <w:r w:rsidRPr="00347B39">
              <w:rPr>
                <w:noProof w:val="0"/>
              </w:rPr>
              <w:t>Multiple Birth Indicator</w:t>
            </w:r>
          </w:p>
        </w:tc>
        <w:tc>
          <w:tcPr>
            <w:tcW w:w="620" w:type="pct"/>
          </w:tcPr>
          <w:p w14:paraId="284DE2EF" w14:textId="77777777" w:rsidR="0011759E" w:rsidRDefault="0011759E" w:rsidP="0011759E">
            <w:pPr>
              <w:pStyle w:val="TableEntry"/>
            </w:pPr>
          </w:p>
        </w:tc>
      </w:tr>
      <w:tr w:rsidR="0088741B" w:rsidRPr="00347B39" w14:paraId="74D4566A" w14:textId="77777777" w:rsidTr="0088741B">
        <w:trPr>
          <w:cantSplit/>
        </w:trPr>
        <w:tc>
          <w:tcPr>
            <w:tcW w:w="409" w:type="pct"/>
            <w:shd w:val="clear" w:color="auto" w:fill="auto"/>
          </w:tcPr>
          <w:p w14:paraId="77F3C0B8" w14:textId="77777777" w:rsidR="0011759E" w:rsidRDefault="00CB6B5A" w:rsidP="0011759E">
            <w:pPr>
              <w:pStyle w:val="TableEntry"/>
            </w:pPr>
            <w:r w:rsidRPr="00347B39">
              <w:rPr>
                <w:noProof w:val="0"/>
              </w:rPr>
              <w:t>25</w:t>
            </w:r>
          </w:p>
        </w:tc>
        <w:tc>
          <w:tcPr>
            <w:tcW w:w="397" w:type="pct"/>
            <w:shd w:val="clear" w:color="auto" w:fill="auto"/>
          </w:tcPr>
          <w:p w14:paraId="5D355571" w14:textId="77777777" w:rsidR="0011759E" w:rsidRDefault="00CB6B5A" w:rsidP="0011759E">
            <w:pPr>
              <w:pStyle w:val="TableEntry"/>
            </w:pPr>
            <w:r w:rsidRPr="00347B39">
              <w:rPr>
                <w:noProof w:val="0"/>
              </w:rPr>
              <w:t>2</w:t>
            </w:r>
          </w:p>
        </w:tc>
        <w:tc>
          <w:tcPr>
            <w:tcW w:w="397" w:type="pct"/>
            <w:shd w:val="clear" w:color="auto" w:fill="auto"/>
          </w:tcPr>
          <w:p w14:paraId="621BC0F7" w14:textId="77777777" w:rsidR="0011759E" w:rsidRDefault="00CB6B5A" w:rsidP="0011759E">
            <w:pPr>
              <w:pStyle w:val="TableEntry"/>
            </w:pPr>
            <w:r w:rsidRPr="00347B39">
              <w:rPr>
                <w:noProof w:val="0"/>
              </w:rPr>
              <w:t>NM</w:t>
            </w:r>
          </w:p>
        </w:tc>
        <w:tc>
          <w:tcPr>
            <w:tcW w:w="545" w:type="pct"/>
            <w:shd w:val="clear" w:color="auto" w:fill="auto"/>
          </w:tcPr>
          <w:p w14:paraId="5DC6B9AB" w14:textId="77777777" w:rsidR="0011759E" w:rsidRDefault="00CB6B5A" w:rsidP="0011759E">
            <w:pPr>
              <w:pStyle w:val="TableEntry"/>
            </w:pPr>
            <w:r w:rsidRPr="00347B39">
              <w:rPr>
                <w:noProof w:val="0"/>
              </w:rPr>
              <w:t>C</w:t>
            </w:r>
          </w:p>
        </w:tc>
        <w:tc>
          <w:tcPr>
            <w:tcW w:w="470" w:type="pct"/>
          </w:tcPr>
          <w:p w14:paraId="2BCDAB37" w14:textId="77777777" w:rsidR="0011759E" w:rsidRDefault="00CB6B5A" w:rsidP="0011759E">
            <w:pPr>
              <w:pStyle w:val="TableEntry"/>
            </w:pPr>
            <w:r w:rsidRPr="00347B39">
              <w:rPr>
                <w:noProof w:val="0"/>
              </w:rPr>
              <w:t>[0..1]</w:t>
            </w:r>
          </w:p>
        </w:tc>
        <w:tc>
          <w:tcPr>
            <w:tcW w:w="423" w:type="pct"/>
            <w:shd w:val="clear" w:color="auto" w:fill="auto"/>
          </w:tcPr>
          <w:p w14:paraId="0C2E2B82" w14:textId="77777777" w:rsidR="0011759E" w:rsidRDefault="0011759E" w:rsidP="0011759E">
            <w:pPr>
              <w:pStyle w:val="TableEntry"/>
            </w:pPr>
          </w:p>
        </w:tc>
        <w:tc>
          <w:tcPr>
            <w:tcW w:w="470" w:type="pct"/>
            <w:shd w:val="clear" w:color="auto" w:fill="auto"/>
          </w:tcPr>
          <w:p w14:paraId="6247DB7D" w14:textId="77777777" w:rsidR="0011759E" w:rsidRDefault="0011759E" w:rsidP="0011759E">
            <w:pPr>
              <w:pStyle w:val="TableEntry"/>
            </w:pPr>
          </w:p>
        </w:tc>
        <w:tc>
          <w:tcPr>
            <w:tcW w:w="517" w:type="pct"/>
            <w:shd w:val="clear" w:color="auto" w:fill="auto"/>
          </w:tcPr>
          <w:p w14:paraId="79BC2C43" w14:textId="77777777" w:rsidR="0011759E" w:rsidRDefault="00CB6B5A" w:rsidP="0011759E">
            <w:pPr>
              <w:pStyle w:val="TableEntry"/>
            </w:pPr>
            <w:r w:rsidRPr="00347B39">
              <w:rPr>
                <w:noProof w:val="0"/>
              </w:rPr>
              <w:t>00128</w:t>
            </w:r>
          </w:p>
        </w:tc>
        <w:tc>
          <w:tcPr>
            <w:tcW w:w="752" w:type="pct"/>
            <w:shd w:val="clear" w:color="auto" w:fill="auto"/>
          </w:tcPr>
          <w:p w14:paraId="42FB0F16" w14:textId="77777777" w:rsidR="0011759E" w:rsidRDefault="00CB6B5A" w:rsidP="0011759E">
            <w:pPr>
              <w:pStyle w:val="TableEntry"/>
            </w:pPr>
            <w:r w:rsidRPr="00347B39">
              <w:rPr>
                <w:noProof w:val="0"/>
              </w:rPr>
              <w:t>Birth Order</w:t>
            </w:r>
          </w:p>
        </w:tc>
        <w:tc>
          <w:tcPr>
            <w:tcW w:w="620" w:type="pct"/>
          </w:tcPr>
          <w:p w14:paraId="347E8580" w14:textId="77777777" w:rsidR="0011759E" w:rsidRDefault="0011759E" w:rsidP="0011759E">
            <w:pPr>
              <w:pStyle w:val="TableEntry"/>
            </w:pPr>
          </w:p>
        </w:tc>
      </w:tr>
      <w:tr w:rsidR="0088741B" w:rsidRPr="00347B39" w14:paraId="25D06B07" w14:textId="77777777" w:rsidTr="0088741B">
        <w:trPr>
          <w:cantSplit/>
        </w:trPr>
        <w:tc>
          <w:tcPr>
            <w:tcW w:w="409" w:type="pct"/>
            <w:shd w:val="clear" w:color="auto" w:fill="auto"/>
          </w:tcPr>
          <w:p w14:paraId="11041553" w14:textId="77777777" w:rsidR="0011759E" w:rsidRDefault="00CB6B5A" w:rsidP="0011759E">
            <w:pPr>
              <w:pStyle w:val="TableEntry"/>
            </w:pPr>
            <w:r w:rsidRPr="00347B39">
              <w:rPr>
                <w:noProof w:val="0"/>
              </w:rPr>
              <w:t>26</w:t>
            </w:r>
          </w:p>
        </w:tc>
        <w:tc>
          <w:tcPr>
            <w:tcW w:w="397" w:type="pct"/>
            <w:shd w:val="clear" w:color="auto" w:fill="auto"/>
          </w:tcPr>
          <w:p w14:paraId="64B2CB85" w14:textId="77777777" w:rsidR="0011759E" w:rsidRDefault="00CB6B5A" w:rsidP="0011759E">
            <w:pPr>
              <w:pStyle w:val="TableEntry"/>
            </w:pPr>
            <w:r w:rsidRPr="00347B39">
              <w:rPr>
                <w:noProof w:val="0"/>
              </w:rPr>
              <w:t>250</w:t>
            </w:r>
          </w:p>
        </w:tc>
        <w:tc>
          <w:tcPr>
            <w:tcW w:w="397" w:type="pct"/>
            <w:shd w:val="clear" w:color="auto" w:fill="auto"/>
          </w:tcPr>
          <w:p w14:paraId="3A369A43" w14:textId="77777777" w:rsidR="0011759E" w:rsidRDefault="00CB6B5A" w:rsidP="0011759E">
            <w:pPr>
              <w:pStyle w:val="TableEntry"/>
            </w:pPr>
            <w:r w:rsidRPr="00347B39">
              <w:rPr>
                <w:noProof w:val="0"/>
              </w:rPr>
              <w:t>CE</w:t>
            </w:r>
          </w:p>
        </w:tc>
        <w:tc>
          <w:tcPr>
            <w:tcW w:w="545" w:type="pct"/>
            <w:shd w:val="clear" w:color="auto" w:fill="auto"/>
          </w:tcPr>
          <w:p w14:paraId="5BC8DA39" w14:textId="77777777" w:rsidR="0011759E" w:rsidRDefault="00CB6B5A" w:rsidP="0011759E">
            <w:pPr>
              <w:pStyle w:val="TableEntry"/>
            </w:pPr>
            <w:r w:rsidRPr="00347B39">
              <w:rPr>
                <w:noProof w:val="0"/>
              </w:rPr>
              <w:t>O</w:t>
            </w:r>
          </w:p>
        </w:tc>
        <w:tc>
          <w:tcPr>
            <w:tcW w:w="470" w:type="pct"/>
          </w:tcPr>
          <w:p w14:paraId="4368AD66" w14:textId="77777777" w:rsidR="0011759E" w:rsidRDefault="00CB6B5A" w:rsidP="0011759E">
            <w:pPr>
              <w:pStyle w:val="TableEntry"/>
            </w:pPr>
            <w:r w:rsidRPr="00347B39">
              <w:rPr>
                <w:noProof w:val="0"/>
              </w:rPr>
              <w:t>[0..*]</w:t>
            </w:r>
          </w:p>
        </w:tc>
        <w:tc>
          <w:tcPr>
            <w:tcW w:w="423" w:type="pct"/>
            <w:shd w:val="clear" w:color="auto" w:fill="auto"/>
          </w:tcPr>
          <w:p w14:paraId="21D10317" w14:textId="77777777" w:rsidR="0011759E" w:rsidRDefault="00CB6B5A" w:rsidP="0011759E">
            <w:pPr>
              <w:pStyle w:val="TableEntry"/>
            </w:pPr>
            <w:r w:rsidRPr="00347B39">
              <w:rPr>
                <w:noProof w:val="0"/>
              </w:rPr>
              <w:t>Y</w:t>
            </w:r>
          </w:p>
        </w:tc>
        <w:tc>
          <w:tcPr>
            <w:tcW w:w="470" w:type="pct"/>
            <w:shd w:val="clear" w:color="auto" w:fill="auto"/>
          </w:tcPr>
          <w:p w14:paraId="6A704572" w14:textId="77777777" w:rsidR="0011759E" w:rsidRDefault="00CB6B5A" w:rsidP="0011759E">
            <w:pPr>
              <w:pStyle w:val="TableEntry"/>
            </w:pPr>
            <w:r w:rsidRPr="00347B39">
              <w:rPr>
                <w:noProof w:val="0"/>
              </w:rPr>
              <w:t>0171</w:t>
            </w:r>
          </w:p>
        </w:tc>
        <w:tc>
          <w:tcPr>
            <w:tcW w:w="517" w:type="pct"/>
            <w:shd w:val="clear" w:color="auto" w:fill="auto"/>
          </w:tcPr>
          <w:p w14:paraId="70251A2D" w14:textId="77777777" w:rsidR="0011759E" w:rsidRDefault="00CB6B5A" w:rsidP="0011759E">
            <w:pPr>
              <w:pStyle w:val="TableEntry"/>
            </w:pPr>
            <w:r w:rsidRPr="00347B39">
              <w:rPr>
                <w:noProof w:val="0"/>
              </w:rPr>
              <w:t>00129</w:t>
            </w:r>
          </w:p>
        </w:tc>
        <w:tc>
          <w:tcPr>
            <w:tcW w:w="752" w:type="pct"/>
            <w:shd w:val="clear" w:color="auto" w:fill="auto"/>
          </w:tcPr>
          <w:p w14:paraId="5A6A2289" w14:textId="77777777" w:rsidR="0011759E" w:rsidRDefault="00CB6B5A" w:rsidP="0011759E">
            <w:pPr>
              <w:pStyle w:val="TableEntry"/>
            </w:pPr>
            <w:r w:rsidRPr="00347B39">
              <w:rPr>
                <w:noProof w:val="0"/>
              </w:rPr>
              <w:t>Citizenship</w:t>
            </w:r>
          </w:p>
        </w:tc>
        <w:tc>
          <w:tcPr>
            <w:tcW w:w="620" w:type="pct"/>
          </w:tcPr>
          <w:p w14:paraId="34BBDB14" w14:textId="77777777" w:rsidR="0011759E" w:rsidRDefault="0011759E" w:rsidP="0011759E">
            <w:pPr>
              <w:pStyle w:val="TableEntry"/>
            </w:pPr>
          </w:p>
        </w:tc>
      </w:tr>
      <w:tr w:rsidR="0088741B" w:rsidRPr="00347B39" w14:paraId="5F2F80BB" w14:textId="77777777" w:rsidTr="0088741B">
        <w:trPr>
          <w:cantSplit/>
        </w:trPr>
        <w:tc>
          <w:tcPr>
            <w:tcW w:w="409" w:type="pct"/>
            <w:shd w:val="clear" w:color="auto" w:fill="auto"/>
          </w:tcPr>
          <w:p w14:paraId="47A6C070" w14:textId="77777777" w:rsidR="0011759E" w:rsidRDefault="00CB6B5A" w:rsidP="0011759E">
            <w:pPr>
              <w:pStyle w:val="TableEntry"/>
            </w:pPr>
            <w:r w:rsidRPr="00347B39">
              <w:rPr>
                <w:noProof w:val="0"/>
              </w:rPr>
              <w:t>27</w:t>
            </w:r>
          </w:p>
        </w:tc>
        <w:tc>
          <w:tcPr>
            <w:tcW w:w="397" w:type="pct"/>
            <w:shd w:val="clear" w:color="auto" w:fill="auto"/>
          </w:tcPr>
          <w:p w14:paraId="63315ACF" w14:textId="77777777" w:rsidR="0011759E" w:rsidRDefault="00CB6B5A" w:rsidP="0011759E">
            <w:pPr>
              <w:pStyle w:val="TableEntry"/>
            </w:pPr>
            <w:r w:rsidRPr="00347B39">
              <w:rPr>
                <w:noProof w:val="0"/>
              </w:rPr>
              <w:t>250</w:t>
            </w:r>
          </w:p>
        </w:tc>
        <w:tc>
          <w:tcPr>
            <w:tcW w:w="397" w:type="pct"/>
            <w:shd w:val="clear" w:color="auto" w:fill="auto"/>
          </w:tcPr>
          <w:p w14:paraId="77759408" w14:textId="77777777" w:rsidR="0011759E" w:rsidRDefault="00CB6B5A" w:rsidP="0011759E">
            <w:pPr>
              <w:pStyle w:val="TableEntry"/>
            </w:pPr>
            <w:r w:rsidRPr="00347B39">
              <w:rPr>
                <w:noProof w:val="0"/>
              </w:rPr>
              <w:t>CE</w:t>
            </w:r>
          </w:p>
        </w:tc>
        <w:tc>
          <w:tcPr>
            <w:tcW w:w="545" w:type="pct"/>
            <w:shd w:val="clear" w:color="auto" w:fill="auto"/>
          </w:tcPr>
          <w:p w14:paraId="74BCF921" w14:textId="77777777" w:rsidR="0011759E" w:rsidRDefault="00CB6B5A" w:rsidP="0011759E">
            <w:pPr>
              <w:pStyle w:val="TableEntry"/>
            </w:pPr>
            <w:r w:rsidRPr="00347B39">
              <w:rPr>
                <w:noProof w:val="0"/>
              </w:rPr>
              <w:t>O</w:t>
            </w:r>
          </w:p>
        </w:tc>
        <w:tc>
          <w:tcPr>
            <w:tcW w:w="470" w:type="pct"/>
          </w:tcPr>
          <w:p w14:paraId="10AE5B81" w14:textId="77777777" w:rsidR="0011759E" w:rsidRDefault="00CB6B5A" w:rsidP="0011759E">
            <w:pPr>
              <w:pStyle w:val="TableEntry"/>
            </w:pPr>
            <w:r w:rsidRPr="00347B39">
              <w:rPr>
                <w:noProof w:val="0"/>
              </w:rPr>
              <w:t>[0..1]</w:t>
            </w:r>
          </w:p>
        </w:tc>
        <w:tc>
          <w:tcPr>
            <w:tcW w:w="423" w:type="pct"/>
            <w:shd w:val="clear" w:color="auto" w:fill="auto"/>
          </w:tcPr>
          <w:p w14:paraId="0BF928BA" w14:textId="77777777" w:rsidR="0011759E" w:rsidRDefault="0011759E" w:rsidP="0011759E">
            <w:pPr>
              <w:pStyle w:val="TableEntry"/>
            </w:pPr>
          </w:p>
        </w:tc>
        <w:tc>
          <w:tcPr>
            <w:tcW w:w="470" w:type="pct"/>
            <w:shd w:val="clear" w:color="auto" w:fill="auto"/>
          </w:tcPr>
          <w:p w14:paraId="709C1845" w14:textId="77777777" w:rsidR="0011759E" w:rsidRDefault="00CB6B5A" w:rsidP="0011759E">
            <w:pPr>
              <w:pStyle w:val="TableEntry"/>
            </w:pPr>
            <w:r w:rsidRPr="00347B39">
              <w:rPr>
                <w:noProof w:val="0"/>
              </w:rPr>
              <w:t>0172</w:t>
            </w:r>
          </w:p>
        </w:tc>
        <w:tc>
          <w:tcPr>
            <w:tcW w:w="517" w:type="pct"/>
            <w:shd w:val="clear" w:color="auto" w:fill="auto"/>
          </w:tcPr>
          <w:p w14:paraId="2F5C11D1" w14:textId="77777777" w:rsidR="0011759E" w:rsidRDefault="00CB6B5A" w:rsidP="0011759E">
            <w:pPr>
              <w:pStyle w:val="TableEntry"/>
            </w:pPr>
            <w:r w:rsidRPr="00347B39">
              <w:rPr>
                <w:noProof w:val="0"/>
              </w:rPr>
              <w:t>00130</w:t>
            </w:r>
          </w:p>
        </w:tc>
        <w:tc>
          <w:tcPr>
            <w:tcW w:w="752" w:type="pct"/>
            <w:shd w:val="clear" w:color="auto" w:fill="auto"/>
          </w:tcPr>
          <w:p w14:paraId="7A24576A" w14:textId="77777777" w:rsidR="0011759E" w:rsidRDefault="00CB6B5A" w:rsidP="0011759E">
            <w:pPr>
              <w:pStyle w:val="TableEntry"/>
            </w:pPr>
            <w:r w:rsidRPr="00347B39">
              <w:rPr>
                <w:noProof w:val="0"/>
              </w:rPr>
              <w:t>Veterans Military Status</w:t>
            </w:r>
          </w:p>
        </w:tc>
        <w:tc>
          <w:tcPr>
            <w:tcW w:w="620" w:type="pct"/>
          </w:tcPr>
          <w:p w14:paraId="5F3A6B34" w14:textId="77777777" w:rsidR="0011759E" w:rsidRDefault="0011759E" w:rsidP="0011759E">
            <w:pPr>
              <w:pStyle w:val="TableEntry"/>
            </w:pPr>
          </w:p>
        </w:tc>
      </w:tr>
      <w:tr w:rsidR="0088741B" w:rsidRPr="00347B39" w14:paraId="674B59AF" w14:textId="77777777" w:rsidTr="0088741B">
        <w:trPr>
          <w:cantSplit/>
        </w:trPr>
        <w:tc>
          <w:tcPr>
            <w:tcW w:w="409" w:type="pct"/>
            <w:shd w:val="clear" w:color="auto" w:fill="auto"/>
          </w:tcPr>
          <w:p w14:paraId="3C6A73C7" w14:textId="77777777" w:rsidR="0011759E" w:rsidRDefault="00CB6B5A" w:rsidP="0011759E">
            <w:pPr>
              <w:pStyle w:val="TableEntry"/>
            </w:pPr>
            <w:r w:rsidRPr="00347B39">
              <w:rPr>
                <w:noProof w:val="0"/>
              </w:rPr>
              <w:t>28</w:t>
            </w:r>
          </w:p>
        </w:tc>
        <w:tc>
          <w:tcPr>
            <w:tcW w:w="397" w:type="pct"/>
            <w:shd w:val="clear" w:color="auto" w:fill="auto"/>
          </w:tcPr>
          <w:p w14:paraId="5AE87E12" w14:textId="77777777" w:rsidR="0011759E" w:rsidRDefault="00CB6B5A" w:rsidP="0011759E">
            <w:pPr>
              <w:pStyle w:val="TableEntry"/>
            </w:pPr>
            <w:r w:rsidRPr="00347B39">
              <w:rPr>
                <w:noProof w:val="0"/>
              </w:rPr>
              <w:t>250</w:t>
            </w:r>
          </w:p>
        </w:tc>
        <w:tc>
          <w:tcPr>
            <w:tcW w:w="397" w:type="pct"/>
            <w:shd w:val="clear" w:color="auto" w:fill="auto"/>
          </w:tcPr>
          <w:p w14:paraId="24395E25" w14:textId="77777777" w:rsidR="0011759E" w:rsidRDefault="00CB6B5A" w:rsidP="0011759E">
            <w:pPr>
              <w:pStyle w:val="TableEntry"/>
            </w:pPr>
            <w:r w:rsidRPr="00347B39">
              <w:rPr>
                <w:noProof w:val="0"/>
              </w:rPr>
              <w:t>CE</w:t>
            </w:r>
          </w:p>
        </w:tc>
        <w:tc>
          <w:tcPr>
            <w:tcW w:w="545" w:type="pct"/>
            <w:shd w:val="clear" w:color="auto" w:fill="auto"/>
          </w:tcPr>
          <w:p w14:paraId="47DD709B" w14:textId="77777777" w:rsidR="0011759E" w:rsidRDefault="00CB6B5A" w:rsidP="0011759E">
            <w:pPr>
              <w:pStyle w:val="TableEntry"/>
            </w:pPr>
            <w:r w:rsidRPr="00347B39">
              <w:rPr>
                <w:noProof w:val="0"/>
              </w:rPr>
              <w:t>B</w:t>
            </w:r>
          </w:p>
        </w:tc>
        <w:tc>
          <w:tcPr>
            <w:tcW w:w="470" w:type="pct"/>
          </w:tcPr>
          <w:p w14:paraId="1535C8DF" w14:textId="77777777" w:rsidR="0011759E" w:rsidRDefault="00CB6B5A" w:rsidP="0011759E">
            <w:pPr>
              <w:pStyle w:val="TableEntry"/>
            </w:pPr>
            <w:r w:rsidRPr="00347B39">
              <w:rPr>
                <w:noProof w:val="0"/>
              </w:rPr>
              <w:t>[0..0]</w:t>
            </w:r>
          </w:p>
        </w:tc>
        <w:tc>
          <w:tcPr>
            <w:tcW w:w="423" w:type="pct"/>
            <w:shd w:val="clear" w:color="auto" w:fill="auto"/>
          </w:tcPr>
          <w:p w14:paraId="4B67CF54" w14:textId="77777777" w:rsidR="0011759E" w:rsidRDefault="0011759E" w:rsidP="0011759E">
            <w:pPr>
              <w:pStyle w:val="TableEntry"/>
            </w:pPr>
          </w:p>
        </w:tc>
        <w:tc>
          <w:tcPr>
            <w:tcW w:w="470" w:type="pct"/>
            <w:shd w:val="clear" w:color="auto" w:fill="auto"/>
          </w:tcPr>
          <w:p w14:paraId="6889ABD2" w14:textId="77777777" w:rsidR="0011759E" w:rsidRDefault="00CB6B5A" w:rsidP="0011759E">
            <w:pPr>
              <w:pStyle w:val="TableEntry"/>
            </w:pPr>
            <w:r w:rsidRPr="00347B39">
              <w:rPr>
                <w:noProof w:val="0"/>
              </w:rPr>
              <w:t>0212</w:t>
            </w:r>
          </w:p>
        </w:tc>
        <w:tc>
          <w:tcPr>
            <w:tcW w:w="517" w:type="pct"/>
            <w:shd w:val="clear" w:color="auto" w:fill="auto"/>
          </w:tcPr>
          <w:p w14:paraId="04917D1F" w14:textId="77777777" w:rsidR="0011759E" w:rsidRDefault="00CB6B5A" w:rsidP="0011759E">
            <w:pPr>
              <w:pStyle w:val="TableEntry"/>
            </w:pPr>
            <w:r w:rsidRPr="00347B39">
              <w:rPr>
                <w:noProof w:val="0"/>
              </w:rPr>
              <w:t>00730</w:t>
            </w:r>
          </w:p>
        </w:tc>
        <w:tc>
          <w:tcPr>
            <w:tcW w:w="752" w:type="pct"/>
            <w:shd w:val="clear" w:color="auto" w:fill="auto"/>
          </w:tcPr>
          <w:p w14:paraId="5C79BBF7" w14:textId="77777777" w:rsidR="0011759E" w:rsidRDefault="00CB6B5A" w:rsidP="0011759E">
            <w:pPr>
              <w:pStyle w:val="TableEntry"/>
            </w:pPr>
            <w:r w:rsidRPr="00347B39">
              <w:rPr>
                <w:noProof w:val="0"/>
              </w:rPr>
              <w:t>Nationality</w:t>
            </w:r>
          </w:p>
        </w:tc>
        <w:tc>
          <w:tcPr>
            <w:tcW w:w="620" w:type="pct"/>
          </w:tcPr>
          <w:p w14:paraId="452CEB4A" w14:textId="77777777" w:rsidR="0011759E" w:rsidRDefault="0011759E" w:rsidP="0011759E">
            <w:pPr>
              <w:pStyle w:val="TableEntry"/>
            </w:pPr>
          </w:p>
        </w:tc>
      </w:tr>
      <w:tr w:rsidR="0088741B" w:rsidRPr="00347B39" w14:paraId="7E1AB035" w14:textId="77777777" w:rsidTr="0088741B">
        <w:trPr>
          <w:cantSplit/>
        </w:trPr>
        <w:tc>
          <w:tcPr>
            <w:tcW w:w="409" w:type="pct"/>
            <w:shd w:val="clear" w:color="auto" w:fill="auto"/>
          </w:tcPr>
          <w:p w14:paraId="50BC8CAE" w14:textId="77777777" w:rsidR="0011759E" w:rsidRDefault="00CB6B5A" w:rsidP="0011759E">
            <w:pPr>
              <w:pStyle w:val="TableEntry"/>
            </w:pPr>
            <w:r w:rsidRPr="00347B39">
              <w:rPr>
                <w:noProof w:val="0"/>
              </w:rPr>
              <w:t>29</w:t>
            </w:r>
          </w:p>
        </w:tc>
        <w:tc>
          <w:tcPr>
            <w:tcW w:w="397" w:type="pct"/>
            <w:shd w:val="clear" w:color="auto" w:fill="auto"/>
          </w:tcPr>
          <w:p w14:paraId="6C6DBD95" w14:textId="77777777" w:rsidR="0011759E" w:rsidRDefault="00CB6B5A" w:rsidP="0011759E">
            <w:pPr>
              <w:pStyle w:val="TableEntry"/>
            </w:pPr>
            <w:r w:rsidRPr="00347B39">
              <w:rPr>
                <w:noProof w:val="0"/>
              </w:rPr>
              <w:t>26</w:t>
            </w:r>
          </w:p>
        </w:tc>
        <w:tc>
          <w:tcPr>
            <w:tcW w:w="397" w:type="pct"/>
            <w:shd w:val="clear" w:color="auto" w:fill="auto"/>
          </w:tcPr>
          <w:p w14:paraId="490EFD2E" w14:textId="77777777" w:rsidR="0011759E" w:rsidRDefault="00CB6B5A" w:rsidP="0011759E">
            <w:pPr>
              <w:pStyle w:val="TableEntry"/>
            </w:pPr>
            <w:r w:rsidRPr="00347B39">
              <w:rPr>
                <w:noProof w:val="0"/>
              </w:rPr>
              <w:t>TS</w:t>
            </w:r>
          </w:p>
        </w:tc>
        <w:tc>
          <w:tcPr>
            <w:tcW w:w="545" w:type="pct"/>
            <w:shd w:val="clear" w:color="auto" w:fill="auto"/>
          </w:tcPr>
          <w:p w14:paraId="5F13B7E2" w14:textId="77777777" w:rsidR="0011759E" w:rsidRDefault="00CB6B5A" w:rsidP="0011759E">
            <w:pPr>
              <w:pStyle w:val="TableEntry"/>
            </w:pPr>
            <w:r w:rsidRPr="00347B39">
              <w:rPr>
                <w:noProof w:val="0"/>
              </w:rPr>
              <w:t>C</w:t>
            </w:r>
          </w:p>
        </w:tc>
        <w:tc>
          <w:tcPr>
            <w:tcW w:w="470" w:type="pct"/>
          </w:tcPr>
          <w:p w14:paraId="128241B4" w14:textId="77777777" w:rsidR="0011759E" w:rsidRDefault="00CB6B5A" w:rsidP="0011759E">
            <w:pPr>
              <w:pStyle w:val="TableEntry"/>
            </w:pPr>
            <w:r w:rsidRPr="00347B39">
              <w:rPr>
                <w:noProof w:val="0"/>
              </w:rPr>
              <w:t>[0..1]</w:t>
            </w:r>
          </w:p>
        </w:tc>
        <w:tc>
          <w:tcPr>
            <w:tcW w:w="423" w:type="pct"/>
            <w:shd w:val="clear" w:color="auto" w:fill="auto"/>
          </w:tcPr>
          <w:p w14:paraId="2A1F5FBF" w14:textId="77777777" w:rsidR="0011759E" w:rsidRDefault="0011759E" w:rsidP="0011759E">
            <w:pPr>
              <w:pStyle w:val="TableEntry"/>
            </w:pPr>
          </w:p>
        </w:tc>
        <w:tc>
          <w:tcPr>
            <w:tcW w:w="470" w:type="pct"/>
            <w:shd w:val="clear" w:color="auto" w:fill="auto"/>
          </w:tcPr>
          <w:p w14:paraId="10A8F58F" w14:textId="77777777" w:rsidR="0011759E" w:rsidRDefault="0011759E" w:rsidP="0011759E">
            <w:pPr>
              <w:pStyle w:val="TableEntry"/>
            </w:pPr>
          </w:p>
        </w:tc>
        <w:tc>
          <w:tcPr>
            <w:tcW w:w="517" w:type="pct"/>
            <w:shd w:val="clear" w:color="auto" w:fill="auto"/>
          </w:tcPr>
          <w:p w14:paraId="3CE13A41" w14:textId="77777777" w:rsidR="0011759E" w:rsidRDefault="00CB6B5A" w:rsidP="0011759E">
            <w:pPr>
              <w:pStyle w:val="TableEntry"/>
            </w:pPr>
            <w:r w:rsidRPr="00347B39">
              <w:rPr>
                <w:noProof w:val="0"/>
              </w:rPr>
              <w:t>00740</w:t>
            </w:r>
          </w:p>
        </w:tc>
        <w:tc>
          <w:tcPr>
            <w:tcW w:w="752" w:type="pct"/>
            <w:shd w:val="clear" w:color="auto" w:fill="auto"/>
          </w:tcPr>
          <w:p w14:paraId="27849825" w14:textId="77777777" w:rsidR="0011759E" w:rsidRDefault="00CB6B5A" w:rsidP="0011759E">
            <w:pPr>
              <w:pStyle w:val="TableEntry"/>
            </w:pPr>
            <w:r w:rsidRPr="00347B39">
              <w:rPr>
                <w:noProof w:val="0"/>
              </w:rPr>
              <w:t>Patient Death Date and Time</w:t>
            </w:r>
          </w:p>
        </w:tc>
        <w:tc>
          <w:tcPr>
            <w:tcW w:w="620" w:type="pct"/>
          </w:tcPr>
          <w:p w14:paraId="24CD96B0" w14:textId="77777777" w:rsidR="0011759E" w:rsidRDefault="0011759E" w:rsidP="0011759E">
            <w:pPr>
              <w:pStyle w:val="TableEntry"/>
            </w:pPr>
          </w:p>
        </w:tc>
      </w:tr>
      <w:tr w:rsidR="0088741B" w:rsidRPr="00347B39" w14:paraId="1C4E2F8C" w14:textId="77777777" w:rsidTr="0088741B">
        <w:trPr>
          <w:cantSplit/>
        </w:trPr>
        <w:tc>
          <w:tcPr>
            <w:tcW w:w="409" w:type="pct"/>
            <w:shd w:val="clear" w:color="auto" w:fill="auto"/>
          </w:tcPr>
          <w:p w14:paraId="60E6CC06" w14:textId="77777777" w:rsidR="0011759E" w:rsidRDefault="00CB6B5A" w:rsidP="0011759E">
            <w:pPr>
              <w:pStyle w:val="TableEntry"/>
            </w:pPr>
            <w:r w:rsidRPr="00347B39">
              <w:rPr>
                <w:noProof w:val="0"/>
              </w:rPr>
              <w:t>30</w:t>
            </w:r>
          </w:p>
        </w:tc>
        <w:tc>
          <w:tcPr>
            <w:tcW w:w="397" w:type="pct"/>
            <w:shd w:val="clear" w:color="auto" w:fill="auto"/>
          </w:tcPr>
          <w:p w14:paraId="112DFC3E" w14:textId="77777777" w:rsidR="0011759E" w:rsidRDefault="00CB6B5A" w:rsidP="0011759E">
            <w:pPr>
              <w:pStyle w:val="TableEntry"/>
            </w:pPr>
            <w:r w:rsidRPr="00347B39">
              <w:rPr>
                <w:noProof w:val="0"/>
              </w:rPr>
              <w:t>1</w:t>
            </w:r>
          </w:p>
        </w:tc>
        <w:tc>
          <w:tcPr>
            <w:tcW w:w="397" w:type="pct"/>
            <w:shd w:val="clear" w:color="auto" w:fill="auto"/>
          </w:tcPr>
          <w:p w14:paraId="2C3285E1" w14:textId="77777777" w:rsidR="0011759E" w:rsidRDefault="00CB6B5A" w:rsidP="0011759E">
            <w:pPr>
              <w:pStyle w:val="TableEntry"/>
            </w:pPr>
            <w:r w:rsidRPr="00347B39">
              <w:rPr>
                <w:noProof w:val="0"/>
              </w:rPr>
              <w:t>ID</w:t>
            </w:r>
          </w:p>
        </w:tc>
        <w:tc>
          <w:tcPr>
            <w:tcW w:w="545" w:type="pct"/>
            <w:shd w:val="clear" w:color="auto" w:fill="auto"/>
          </w:tcPr>
          <w:p w14:paraId="2946DAC9" w14:textId="77777777" w:rsidR="0011759E" w:rsidRDefault="00CB6B5A" w:rsidP="0011759E">
            <w:pPr>
              <w:pStyle w:val="TableEntry"/>
            </w:pPr>
            <w:r w:rsidRPr="00347B39">
              <w:rPr>
                <w:noProof w:val="0"/>
              </w:rPr>
              <w:t>C</w:t>
            </w:r>
          </w:p>
        </w:tc>
        <w:tc>
          <w:tcPr>
            <w:tcW w:w="470" w:type="pct"/>
          </w:tcPr>
          <w:p w14:paraId="1E4426E4" w14:textId="77777777" w:rsidR="0011759E" w:rsidRDefault="00CB6B5A" w:rsidP="0011759E">
            <w:pPr>
              <w:pStyle w:val="TableEntry"/>
            </w:pPr>
            <w:r w:rsidRPr="00347B39">
              <w:rPr>
                <w:noProof w:val="0"/>
              </w:rPr>
              <w:t>[0..1]</w:t>
            </w:r>
          </w:p>
        </w:tc>
        <w:tc>
          <w:tcPr>
            <w:tcW w:w="423" w:type="pct"/>
            <w:shd w:val="clear" w:color="auto" w:fill="auto"/>
          </w:tcPr>
          <w:p w14:paraId="3794B273" w14:textId="77777777" w:rsidR="0011759E" w:rsidRDefault="0011759E" w:rsidP="0011759E">
            <w:pPr>
              <w:pStyle w:val="TableEntry"/>
            </w:pPr>
          </w:p>
        </w:tc>
        <w:tc>
          <w:tcPr>
            <w:tcW w:w="470" w:type="pct"/>
            <w:shd w:val="clear" w:color="auto" w:fill="auto"/>
          </w:tcPr>
          <w:p w14:paraId="5E8EB367" w14:textId="77777777" w:rsidR="0011759E" w:rsidRDefault="00CB6B5A" w:rsidP="0011759E">
            <w:pPr>
              <w:pStyle w:val="TableEntry"/>
            </w:pPr>
            <w:r w:rsidRPr="00347B39">
              <w:rPr>
                <w:noProof w:val="0"/>
              </w:rPr>
              <w:t>0136</w:t>
            </w:r>
          </w:p>
        </w:tc>
        <w:tc>
          <w:tcPr>
            <w:tcW w:w="517" w:type="pct"/>
            <w:shd w:val="clear" w:color="auto" w:fill="auto"/>
          </w:tcPr>
          <w:p w14:paraId="23855727" w14:textId="77777777" w:rsidR="0011759E" w:rsidRDefault="00CB6B5A" w:rsidP="0011759E">
            <w:pPr>
              <w:pStyle w:val="TableEntry"/>
            </w:pPr>
            <w:r w:rsidRPr="00347B39">
              <w:rPr>
                <w:noProof w:val="0"/>
              </w:rPr>
              <w:t>00741</w:t>
            </w:r>
          </w:p>
        </w:tc>
        <w:tc>
          <w:tcPr>
            <w:tcW w:w="752" w:type="pct"/>
            <w:shd w:val="clear" w:color="auto" w:fill="auto"/>
          </w:tcPr>
          <w:p w14:paraId="4D6D39C0" w14:textId="77777777" w:rsidR="0011759E" w:rsidRDefault="00CB6B5A" w:rsidP="0011759E">
            <w:pPr>
              <w:pStyle w:val="TableEntry"/>
            </w:pPr>
            <w:r w:rsidRPr="00347B39">
              <w:rPr>
                <w:noProof w:val="0"/>
              </w:rPr>
              <w:t>Patient Death Indicator</w:t>
            </w:r>
          </w:p>
        </w:tc>
        <w:tc>
          <w:tcPr>
            <w:tcW w:w="620" w:type="pct"/>
          </w:tcPr>
          <w:p w14:paraId="724D58A2" w14:textId="77777777" w:rsidR="0011759E" w:rsidRDefault="0011759E" w:rsidP="0011759E">
            <w:pPr>
              <w:pStyle w:val="TableEntry"/>
              <w:rPr>
                <w:highlight w:val="yellow"/>
              </w:rPr>
            </w:pPr>
          </w:p>
        </w:tc>
      </w:tr>
      <w:tr w:rsidR="0088741B" w:rsidRPr="00347B39" w14:paraId="4CF8D25F" w14:textId="77777777" w:rsidTr="0088741B">
        <w:trPr>
          <w:cantSplit/>
        </w:trPr>
        <w:tc>
          <w:tcPr>
            <w:tcW w:w="409" w:type="pct"/>
            <w:shd w:val="clear" w:color="auto" w:fill="auto"/>
          </w:tcPr>
          <w:p w14:paraId="7E82C886" w14:textId="77777777" w:rsidR="0011759E" w:rsidRDefault="00CB6B5A" w:rsidP="0011759E">
            <w:pPr>
              <w:pStyle w:val="TableEntry"/>
            </w:pPr>
            <w:r w:rsidRPr="00347B39">
              <w:rPr>
                <w:noProof w:val="0"/>
              </w:rPr>
              <w:t>31</w:t>
            </w:r>
          </w:p>
        </w:tc>
        <w:tc>
          <w:tcPr>
            <w:tcW w:w="397" w:type="pct"/>
            <w:shd w:val="clear" w:color="auto" w:fill="auto"/>
          </w:tcPr>
          <w:p w14:paraId="7A53C57F" w14:textId="77777777" w:rsidR="0011759E" w:rsidRDefault="00CB6B5A" w:rsidP="0011759E">
            <w:pPr>
              <w:pStyle w:val="TableEntry"/>
            </w:pPr>
            <w:r w:rsidRPr="00347B39">
              <w:rPr>
                <w:noProof w:val="0"/>
              </w:rPr>
              <w:t>1</w:t>
            </w:r>
          </w:p>
        </w:tc>
        <w:tc>
          <w:tcPr>
            <w:tcW w:w="397" w:type="pct"/>
            <w:shd w:val="clear" w:color="auto" w:fill="auto"/>
          </w:tcPr>
          <w:p w14:paraId="7ACC8D0C" w14:textId="77777777" w:rsidR="0011759E" w:rsidRDefault="00CB6B5A" w:rsidP="0011759E">
            <w:pPr>
              <w:pStyle w:val="TableEntry"/>
            </w:pPr>
            <w:r w:rsidRPr="00347B39">
              <w:rPr>
                <w:noProof w:val="0"/>
              </w:rPr>
              <w:t>ID</w:t>
            </w:r>
          </w:p>
        </w:tc>
        <w:tc>
          <w:tcPr>
            <w:tcW w:w="545" w:type="pct"/>
            <w:shd w:val="clear" w:color="auto" w:fill="auto"/>
          </w:tcPr>
          <w:p w14:paraId="144C0591" w14:textId="77777777" w:rsidR="0011759E" w:rsidRDefault="00CB6B5A" w:rsidP="0011759E">
            <w:pPr>
              <w:pStyle w:val="TableEntry"/>
            </w:pPr>
            <w:r w:rsidRPr="00347B39">
              <w:rPr>
                <w:noProof w:val="0"/>
              </w:rPr>
              <w:t>C</w:t>
            </w:r>
          </w:p>
        </w:tc>
        <w:tc>
          <w:tcPr>
            <w:tcW w:w="470" w:type="pct"/>
          </w:tcPr>
          <w:p w14:paraId="437E370F" w14:textId="77777777" w:rsidR="0011759E" w:rsidRDefault="00CB6B5A" w:rsidP="0011759E">
            <w:pPr>
              <w:pStyle w:val="TableEntry"/>
            </w:pPr>
            <w:r w:rsidRPr="00347B39">
              <w:rPr>
                <w:noProof w:val="0"/>
              </w:rPr>
              <w:t>[0..1]</w:t>
            </w:r>
          </w:p>
        </w:tc>
        <w:tc>
          <w:tcPr>
            <w:tcW w:w="423" w:type="pct"/>
            <w:shd w:val="clear" w:color="auto" w:fill="auto"/>
          </w:tcPr>
          <w:p w14:paraId="5C131ACE" w14:textId="77777777" w:rsidR="0011759E" w:rsidRDefault="0011759E" w:rsidP="0011759E">
            <w:pPr>
              <w:pStyle w:val="TableEntry"/>
            </w:pPr>
          </w:p>
        </w:tc>
        <w:tc>
          <w:tcPr>
            <w:tcW w:w="470" w:type="pct"/>
            <w:shd w:val="clear" w:color="auto" w:fill="auto"/>
          </w:tcPr>
          <w:p w14:paraId="63F8414D" w14:textId="77777777" w:rsidR="0011759E" w:rsidRDefault="00CB6B5A" w:rsidP="0011759E">
            <w:pPr>
              <w:pStyle w:val="TableEntry"/>
            </w:pPr>
            <w:r w:rsidRPr="00347B39">
              <w:rPr>
                <w:noProof w:val="0"/>
              </w:rPr>
              <w:t>0136</w:t>
            </w:r>
          </w:p>
        </w:tc>
        <w:tc>
          <w:tcPr>
            <w:tcW w:w="517" w:type="pct"/>
            <w:shd w:val="clear" w:color="auto" w:fill="auto"/>
          </w:tcPr>
          <w:p w14:paraId="45EE1977" w14:textId="77777777" w:rsidR="0011759E" w:rsidRDefault="00CB6B5A" w:rsidP="0011759E">
            <w:pPr>
              <w:pStyle w:val="TableEntry"/>
            </w:pPr>
            <w:r w:rsidRPr="00347B39">
              <w:rPr>
                <w:noProof w:val="0"/>
              </w:rPr>
              <w:t>01535</w:t>
            </w:r>
          </w:p>
        </w:tc>
        <w:tc>
          <w:tcPr>
            <w:tcW w:w="752" w:type="pct"/>
            <w:shd w:val="clear" w:color="auto" w:fill="auto"/>
          </w:tcPr>
          <w:p w14:paraId="5A53B2AF" w14:textId="77777777" w:rsidR="0011759E" w:rsidRDefault="00CB6B5A" w:rsidP="0011759E">
            <w:pPr>
              <w:pStyle w:val="TableEntry"/>
            </w:pPr>
            <w:r w:rsidRPr="00347B39">
              <w:rPr>
                <w:noProof w:val="0"/>
              </w:rPr>
              <w:t>Identity Unknown Indicator</w:t>
            </w:r>
          </w:p>
        </w:tc>
        <w:tc>
          <w:tcPr>
            <w:tcW w:w="620" w:type="pct"/>
          </w:tcPr>
          <w:p w14:paraId="57FAD637" w14:textId="77777777" w:rsidR="0011759E" w:rsidRDefault="0011759E" w:rsidP="0011759E">
            <w:pPr>
              <w:pStyle w:val="TableEntry"/>
              <w:rPr>
                <w:highlight w:val="yellow"/>
              </w:rPr>
            </w:pPr>
          </w:p>
        </w:tc>
      </w:tr>
      <w:tr w:rsidR="0088741B" w:rsidRPr="00347B39" w14:paraId="7150057B" w14:textId="77777777" w:rsidTr="0088741B">
        <w:trPr>
          <w:cantSplit/>
        </w:trPr>
        <w:tc>
          <w:tcPr>
            <w:tcW w:w="409" w:type="pct"/>
            <w:shd w:val="clear" w:color="auto" w:fill="auto"/>
          </w:tcPr>
          <w:p w14:paraId="00AB70EA" w14:textId="77777777" w:rsidR="0011759E" w:rsidRDefault="00CB6B5A" w:rsidP="0011759E">
            <w:pPr>
              <w:pStyle w:val="TableEntry"/>
            </w:pPr>
            <w:r w:rsidRPr="00347B39">
              <w:rPr>
                <w:noProof w:val="0"/>
              </w:rPr>
              <w:t>32</w:t>
            </w:r>
          </w:p>
        </w:tc>
        <w:tc>
          <w:tcPr>
            <w:tcW w:w="397" w:type="pct"/>
            <w:shd w:val="clear" w:color="auto" w:fill="auto"/>
          </w:tcPr>
          <w:p w14:paraId="4C1771C9" w14:textId="77777777" w:rsidR="0011759E" w:rsidRDefault="00CB6B5A" w:rsidP="0011759E">
            <w:pPr>
              <w:pStyle w:val="TableEntry"/>
            </w:pPr>
            <w:r w:rsidRPr="00347B39">
              <w:rPr>
                <w:noProof w:val="0"/>
              </w:rPr>
              <w:t>20</w:t>
            </w:r>
          </w:p>
        </w:tc>
        <w:tc>
          <w:tcPr>
            <w:tcW w:w="397" w:type="pct"/>
            <w:shd w:val="clear" w:color="auto" w:fill="auto"/>
          </w:tcPr>
          <w:p w14:paraId="3A750F60" w14:textId="77777777" w:rsidR="0011759E" w:rsidRDefault="00CB6B5A" w:rsidP="0011759E">
            <w:pPr>
              <w:pStyle w:val="TableEntry"/>
            </w:pPr>
            <w:r w:rsidRPr="00347B39">
              <w:rPr>
                <w:noProof w:val="0"/>
              </w:rPr>
              <w:t>IS</w:t>
            </w:r>
          </w:p>
        </w:tc>
        <w:tc>
          <w:tcPr>
            <w:tcW w:w="545" w:type="pct"/>
            <w:shd w:val="clear" w:color="auto" w:fill="auto"/>
          </w:tcPr>
          <w:p w14:paraId="37DBB5A2" w14:textId="77777777" w:rsidR="0011759E" w:rsidRDefault="00CB6B5A" w:rsidP="0011759E">
            <w:pPr>
              <w:pStyle w:val="TableEntry"/>
            </w:pPr>
            <w:r w:rsidRPr="00347B39">
              <w:rPr>
                <w:noProof w:val="0"/>
              </w:rPr>
              <w:t>O</w:t>
            </w:r>
          </w:p>
        </w:tc>
        <w:tc>
          <w:tcPr>
            <w:tcW w:w="470" w:type="pct"/>
          </w:tcPr>
          <w:p w14:paraId="02D3E6F1" w14:textId="77777777" w:rsidR="0011759E" w:rsidRDefault="00CB6B5A" w:rsidP="0011759E">
            <w:pPr>
              <w:pStyle w:val="TableEntry"/>
            </w:pPr>
            <w:r w:rsidRPr="00347B39">
              <w:rPr>
                <w:noProof w:val="0"/>
              </w:rPr>
              <w:t>[0..*]</w:t>
            </w:r>
          </w:p>
        </w:tc>
        <w:tc>
          <w:tcPr>
            <w:tcW w:w="423" w:type="pct"/>
            <w:shd w:val="clear" w:color="auto" w:fill="auto"/>
          </w:tcPr>
          <w:p w14:paraId="164F4BEC" w14:textId="77777777" w:rsidR="0011759E" w:rsidRDefault="00CB6B5A" w:rsidP="0011759E">
            <w:pPr>
              <w:pStyle w:val="TableEntry"/>
            </w:pPr>
            <w:r w:rsidRPr="00347B39">
              <w:rPr>
                <w:noProof w:val="0"/>
              </w:rPr>
              <w:t>Y</w:t>
            </w:r>
          </w:p>
        </w:tc>
        <w:tc>
          <w:tcPr>
            <w:tcW w:w="470" w:type="pct"/>
            <w:shd w:val="clear" w:color="auto" w:fill="auto"/>
          </w:tcPr>
          <w:p w14:paraId="7B206231" w14:textId="77777777" w:rsidR="0011759E" w:rsidRDefault="00CB6B5A" w:rsidP="0011759E">
            <w:pPr>
              <w:pStyle w:val="TableEntry"/>
            </w:pPr>
            <w:r w:rsidRPr="00347B39">
              <w:rPr>
                <w:noProof w:val="0"/>
              </w:rPr>
              <w:t>0445</w:t>
            </w:r>
          </w:p>
        </w:tc>
        <w:tc>
          <w:tcPr>
            <w:tcW w:w="517" w:type="pct"/>
            <w:shd w:val="clear" w:color="auto" w:fill="auto"/>
          </w:tcPr>
          <w:p w14:paraId="2463F141" w14:textId="77777777" w:rsidR="0011759E" w:rsidRDefault="00CB6B5A" w:rsidP="0011759E">
            <w:pPr>
              <w:pStyle w:val="TableEntry"/>
            </w:pPr>
            <w:r w:rsidRPr="00347B39">
              <w:rPr>
                <w:noProof w:val="0"/>
              </w:rPr>
              <w:t>01536</w:t>
            </w:r>
          </w:p>
        </w:tc>
        <w:tc>
          <w:tcPr>
            <w:tcW w:w="752" w:type="pct"/>
            <w:shd w:val="clear" w:color="auto" w:fill="auto"/>
          </w:tcPr>
          <w:p w14:paraId="292B2368" w14:textId="77777777" w:rsidR="0011759E" w:rsidRDefault="00CB6B5A" w:rsidP="0011759E">
            <w:pPr>
              <w:pStyle w:val="TableEntry"/>
            </w:pPr>
            <w:r w:rsidRPr="00347B39">
              <w:rPr>
                <w:noProof w:val="0"/>
              </w:rPr>
              <w:t>Identity Reliability Code</w:t>
            </w:r>
          </w:p>
        </w:tc>
        <w:tc>
          <w:tcPr>
            <w:tcW w:w="620" w:type="pct"/>
          </w:tcPr>
          <w:p w14:paraId="76FA099F" w14:textId="77777777" w:rsidR="0011759E" w:rsidRDefault="0011759E" w:rsidP="0011759E">
            <w:pPr>
              <w:pStyle w:val="TableEntry"/>
            </w:pPr>
          </w:p>
        </w:tc>
      </w:tr>
      <w:tr w:rsidR="0088741B" w:rsidRPr="00347B39" w14:paraId="04FDED58" w14:textId="77777777" w:rsidTr="0088741B">
        <w:trPr>
          <w:cantSplit/>
        </w:trPr>
        <w:tc>
          <w:tcPr>
            <w:tcW w:w="409" w:type="pct"/>
            <w:shd w:val="clear" w:color="auto" w:fill="auto"/>
          </w:tcPr>
          <w:p w14:paraId="25EF2F1B" w14:textId="77777777" w:rsidR="0011759E" w:rsidRDefault="00CB6B5A" w:rsidP="0011759E">
            <w:pPr>
              <w:pStyle w:val="TableEntry"/>
            </w:pPr>
            <w:r w:rsidRPr="00347B39">
              <w:rPr>
                <w:noProof w:val="0"/>
              </w:rPr>
              <w:t>33</w:t>
            </w:r>
          </w:p>
        </w:tc>
        <w:tc>
          <w:tcPr>
            <w:tcW w:w="397" w:type="pct"/>
            <w:shd w:val="clear" w:color="auto" w:fill="auto"/>
          </w:tcPr>
          <w:p w14:paraId="63EED62E" w14:textId="77777777" w:rsidR="0011759E" w:rsidRDefault="00CB6B5A" w:rsidP="0011759E">
            <w:pPr>
              <w:pStyle w:val="TableEntry"/>
            </w:pPr>
            <w:r w:rsidRPr="00347B39">
              <w:rPr>
                <w:noProof w:val="0"/>
              </w:rPr>
              <w:t>26</w:t>
            </w:r>
          </w:p>
        </w:tc>
        <w:tc>
          <w:tcPr>
            <w:tcW w:w="397" w:type="pct"/>
            <w:shd w:val="clear" w:color="auto" w:fill="auto"/>
          </w:tcPr>
          <w:p w14:paraId="5C9B8577" w14:textId="77777777" w:rsidR="0011759E" w:rsidRDefault="00CB6B5A" w:rsidP="0011759E">
            <w:pPr>
              <w:pStyle w:val="TableEntry"/>
            </w:pPr>
            <w:r w:rsidRPr="00347B39">
              <w:rPr>
                <w:noProof w:val="0"/>
              </w:rPr>
              <w:t>TS</w:t>
            </w:r>
          </w:p>
        </w:tc>
        <w:tc>
          <w:tcPr>
            <w:tcW w:w="545" w:type="pct"/>
            <w:shd w:val="clear" w:color="auto" w:fill="auto"/>
          </w:tcPr>
          <w:p w14:paraId="555C0F81" w14:textId="77777777" w:rsidR="0011759E" w:rsidRDefault="00CB6B5A" w:rsidP="0011759E">
            <w:pPr>
              <w:pStyle w:val="TableEntry"/>
            </w:pPr>
            <w:r w:rsidRPr="00347B39">
              <w:rPr>
                <w:noProof w:val="0"/>
              </w:rPr>
              <w:t>O</w:t>
            </w:r>
          </w:p>
        </w:tc>
        <w:tc>
          <w:tcPr>
            <w:tcW w:w="470" w:type="pct"/>
          </w:tcPr>
          <w:p w14:paraId="47CBA992" w14:textId="77777777" w:rsidR="0011759E" w:rsidRDefault="00CB6B5A" w:rsidP="0011759E">
            <w:pPr>
              <w:pStyle w:val="TableEntry"/>
            </w:pPr>
            <w:r w:rsidRPr="00347B39">
              <w:rPr>
                <w:noProof w:val="0"/>
              </w:rPr>
              <w:t>[0..1]</w:t>
            </w:r>
          </w:p>
        </w:tc>
        <w:tc>
          <w:tcPr>
            <w:tcW w:w="423" w:type="pct"/>
            <w:shd w:val="clear" w:color="auto" w:fill="auto"/>
          </w:tcPr>
          <w:p w14:paraId="6B351A7B" w14:textId="77777777" w:rsidR="0011759E" w:rsidRDefault="0011759E" w:rsidP="0011759E">
            <w:pPr>
              <w:pStyle w:val="TableEntry"/>
            </w:pPr>
          </w:p>
        </w:tc>
        <w:tc>
          <w:tcPr>
            <w:tcW w:w="470" w:type="pct"/>
            <w:shd w:val="clear" w:color="auto" w:fill="auto"/>
          </w:tcPr>
          <w:p w14:paraId="6F45D5B8" w14:textId="77777777" w:rsidR="0011759E" w:rsidRDefault="0011759E" w:rsidP="0011759E">
            <w:pPr>
              <w:pStyle w:val="TableEntry"/>
            </w:pPr>
          </w:p>
        </w:tc>
        <w:tc>
          <w:tcPr>
            <w:tcW w:w="517" w:type="pct"/>
            <w:shd w:val="clear" w:color="auto" w:fill="auto"/>
          </w:tcPr>
          <w:p w14:paraId="6524E98E" w14:textId="77777777" w:rsidR="0011759E" w:rsidRDefault="00CB6B5A" w:rsidP="0011759E">
            <w:pPr>
              <w:pStyle w:val="TableEntry"/>
            </w:pPr>
            <w:r w:rsidRPr="00347B39">
              <w:rPr>
                <w:noProof w:val="0"/>
              </w:rPr>
              <w:t>01537</w:t>
            </w:r>
          </w:p>
        </w:tc>
        <w:tc>
          <w:tcPr>
            <w:tcW w:w="752" w:type="pct"/>
            <w:shd w:val="clear" w:color="auto" w:fill="auto"/>
          </w:tcPr>
          <w:p w14:paraId="5420D436" w14:textId="77777777" w:rsidR="0011759E" w:rsidRDefault="00CB6B5A" w:rsidP="0011759E">
            <w:pPr>
              <w:pStyle w:val="TableEntry"/>
            </w:pPr>
            <w:r w:rsidRPr="00347B39">
              <w:rPr>
                <w:noProof w:val="0"/>
              </w:rPr>
              <w:t>Last Update Date/Time</w:t>
            </w:r>
          </w:p>
        </w:tc>
        <w:tc>
          <w:tcPr>
            <w:tcW w:w="620" w:type="pct"/>
          </w:tcPr>
          <w:p w14:paraId="0A79FD7A" w14:textId="77777777" w:rsidR="00CB6B5A" w:rsidRPr="00347B39" w:rsidRDefault="00CB6B5A" w:rsidP="00D8545D">
            <w:pPr>
              <w:widowControl w:val="0"/>
              <w:autoSpaceDE w:val="0"/>
              <w:autoSpaceDN w:val="0"/>
              <w:adjustRightInd w:val="0"/>
              <w:jc w:val="both"/>
            </w:pPr>
          </w:p>
        </w:tc>
      </w:tr>
      <w:tr w:rsidR="0088741B" w:rsidRPr="00347B39" w14:paraId="17EAB609" w14:textId="77777777" w:rsidTr="0088741B">
        <w:trPr>
          <w:cantSplit/>
        </w:trPr>
        <w:tc>
          <w:tcPr>
            <w:tcW w:w="409" w:type="pct"/>
            <w:shd w:val="clear" w:color="auto" w:fill="auto"/>
          </w:tcPr>
          <w:p w14:paraId="1C86E90A" w14:textId="77777777" w:rsidR="0011759E" w:rsidRDefault="00CB6B5A" w:rsidP="0011759E">
            <w:pPr>
              <w:pStyle w:val="TableEntry"/>
            </w:pPr>
            <w:r w:rsidRPr="00347B39">
              <w:rPr>
                <w:noProof w:val="0"/>
              </w:rPr>
              <w:lastRenderedPageBreak/>
              <w:t>34</w:t>
            </w:r>
          </w:p>
        </w:tc>
        <w:tc>
          <w:tcPr>
            <w:tcW w:w="397" w:type="pct"/>
            <w:shd w:val="clear" w:color="auto" w:fill="auto"/>
          </w:tcPr>
          <w:p w14:paraId="7EA6F494" w14:textId="77777777" w:rsidR="0011759E" w:rsidRDefault="00CB6B5A" w:rsidP="0011759E">
            <w:pPr>
              <w:pStyle w:val="TableEntry"/>
            </w:pPr>
            <w:r w:rsidRPr="00347B39">
              <w:rPr>
                <w:noProof w:val="0"/>
              </w:rPr>
              <w:t>241</w:t>
            </w:r>
          </w:p>
        </w:tc>
        <w:tc>
          <w:tcPr>
            <w:tcW w:w="397" w:type="pct"/>
            <w:shd w:val="clear" w:color="auto" w:fill="auto"/>
          </w:tcPr>
          <w:p w14:paraId="6601CAB3" w14:textId="77777777" w:rsidR="0011759E" w:rsidRDefault="00CB6B5A" w:rsidP="0011759E">
            <w:pPr>
              <w:pStyle w:val="TableEntry"/>
            </w:pPr>
            <w:r w:rsidRPr="00347B39">
              <w:rPr>
                <w:noProof w:val="0"/>
              </w:rPr>
              <w:t>HD</w:t>
            </w:r>
          </w:p>
        </w:tc>
        <w:tc>
          <w:tcPr>
            <w:tcW w:w="545" w:type="pct"/>
            <w:shd w:val="clear" w:color="auto" w:fill="auto"/>
          </w:tcPr>
          <w:p w14:paraId="6DCA1575" w14:textId="77777777" w:rsidR="0011759E" w:rsidRDefault="00CB6B5A" w:rsidP="0011759E">
            <w:pPr>
              <w:pStyle w:val="TableEntry"/>
            </w:pPr>
            <w:r w:rsidRPr="00347B39">
              <w:rPr>
                <w:noProof w:val="0"/>
              </w:rPr>
              <w:t>O</w:t>
            </w:r>
          </w:p>
        </w:tc>
        <w:tc>
          <w:tcPr>
            <w:tcW w:w="470" w:type="pct"/>
          </w:tcPr>
          <w:p w14:paraId="7CA620F0" w14:textId="77777777" w:rsidR="0011759E" w:rsidRDefault="00CB6B5A" w:rsidP="0011759E">
            <w:pPr>
              <w:pStyle w:val="TableEntry"/>
            </w:pPr>
            <w:r w:rsidRPr="00347B39">
              <w:rPr>
                <w:noProof w:val="0"/>
              </w:rPr>
              <w:t>[0..1]</w:t>
            </w:r>
          </w:p>
        </w:tc>
        <w:tc>
          <w:tcPr>
            <w:tcW w:w="423" w:type="pct"/>
            <w:shd w:val="clear" w:color="auto" w:fill="auto"/>
          </w:tcPr>
          <w:p w14:paraId="0C4A85B6" w14:textId="77777777" w:rsidR="0011759E" w:rsidRDefault="0011759E" w:rsidP="0011759E">
            <w:pPr>
              <w:pStyle w:val="TableEntry"/>
            </w:pPr>
          </w:p>
        </w:tc>
        <w:tc>
          <w:tcPr>
            <w:tcW w:w="470" w:type="pct"/>
            <w:shd w:val="clear" w:color="auto" w:fill="auto"/>
          </w:tcPr>
          <w:p w14:paraId="21F84799" w14:textId="77777777" w:rsidR="0011759E" w:rsidRDefault="0011759E" w:rsidP="0011759E">
            <w:pPr>
              <w:pStyle w:val="TableEntry"/>
            </w:pPr>
          </w:p>
        </w:tc>
        <w:tc>
          <w:tcPr>
            <w:tcW w:w="517" w:type="pct"/>
            <w:shd w:val="clear" w:color="auto" w:fill="auto"/>
          </w:tcPr>
          <w:p w14:paraId="4CDF8010" w14:textId="77777777" w:rsidR="0011759E" w:rsidRDefault="00CB6B5A" w:rsidP="0011759E">
            <w:pPr>
              <w:pStyle w:val="TableEntry"/>
            </w:pPr>
            <w:r w:rsidRPr="00347B39">
              <w:rPr>
                <w:noProof w:val="0"/>
              </w:rPr>
              <w:t>01538</w:t>
            </w:r>
          </w:p>
        </w:tc>
        <w:tc>
          <w:tcPr>
            <w:tcW w:w="752" w:type="pct"/>
            <w:shd w:val="clear" w:color="auto" w:fill="auto"/>
          </w:tcPr>
          <w:p w14:paraId="3540CA98" w14:textId="77777777" w:rsidR="0011759E" w:rsidRDefault="00CB6B5A" w:rsidP="0011759E">
            <w:pPr>
              <w:pStyle w:val="TableEntry"/>
            </w:pPr>
            <w:r w:rsidRPr="00347B39">
              <w:rPr>
                <w:noProof w:val="0"/>
              </w:rPr>
              <w:t>Last Update Facility</w:t>
            </w:r>
          </w:p>
        </w:tc>
        <w:tc>
          <w:tcPr>
            <w:tcW w:w="620" w:type="pct"/>
          </w:tcPr>
          <w:p w14:paraId="11A8E876" w14:textId="77777777" w:rsidR="00CB6B5A" w:rsidRPr="00347B39" w:rsidRDefault="00CB6B5A" w:rsidP="00D8545D">
            <w:pPr>
              <w:widowControl w:val="0"/>
              <w:autoSpaceDE w:val="0"/>
              <w:autoSpaceDN w:val="0"/>
              <w:adjustRightInd w:val="0"/>
              <w:jc w:val="both"/>
            </w:pPr>
          </w:p>
        </w:tc>
      </w:tr>
      <w:tr w:rsidR="0088741B" w:rsidRPr="00347B39" w14:paraId="4C990790" w14:textId="77777777" w:rsidTr="0088741B">
        <w:trPr>
          <w:cantSplit/>
        </w:trPr>
        <w:tc>
          <w:tcPr>
            <w:tcW w:w="409" w:type="pct"/>
            <w:shd w:val="clear" w:color="auto" w:fill="auto"/>
          </w:tcPr>
          <w:p w14:paraId="22562F78" w14:textId="77777777" w:rsidR="0011759E" w:rsidRDefault="00CB6B5A" w:rsidP="0011759E">
            <w:pPr>
              <w:pStyle w:val="TableEntry"/>
            </w:pPr>
            <w:r w:rsidRPr="00347B39">
              <w:rPr>
                <w:noProof w:val="0"/>
              </w:rPr>
              <w:t>35</w:t>
            </w:r>
          </w:p>
        </w:tc>
        <w:tc>
          <w:tcPr>
            <w:tcW w:w="397" w:type="pct"/>
            <w:shd w:val="clear" w:color="auto" w:fill="auto"/>
          </w:tcPr>
          <w:p w14:paraId="5F67CAE9" w14:textId="77777777" w:rsidR="0011759E" w:rsidRDefault="00CB6B5A" w:rsidP="0011759E">
            <w:pPr>
              <w:pStyle w:val="TableEntry"/>
            </w:pPr>
            <w:r w:rsidRPr="00347B39">
              <w:rPr>
                <w:noProof w:val="0"/>
              </w:rPr>
              <w:t>250</w:t>
            </w:r>
          </w:p>
        </w:tc>
        <w:tc>
          <w:tcPr>
            <w:tcW w:w="397" w:type="pct"/>
            <w:shd w:val="clear" w:color="auto" w:fill="auto"/>
          </w:tcPr>
          <w:p w14:paraId="2BE02EF4" w14:textId="77777777" w:rsidR="0011759E" w:rsidRDefault="00CB6B5A" w:rsidP="0011759E">
            <w:pPr>
              <w:pStyle w:val="TableEntry"/>
            </w:pPr>
            <w:r w:rsidRPr="00347B39">
              <w:rPr>
                <w:noProof w:val="0"/>
              </w:rPr>
              <w:t>CE</w:t>
            </w:r>
          </w:p>
        </w:tc>
        <w:tc>
          <w:tcPr>
            <w:tcW w:w="545" w:type="pct"/>
            <w:shd w:val="clear" w:color="auto" w:fill="auto"/>
          </w:tcPr>
          <w:p w14:paraId="5276061B" w14:textId="77777777" w:rsidR="0011759E" w:rsidRDefault="00CB6B5A" w:rsidP="0011759E">
            <w:pPr>
              <w:pStyle w:val="TableEntry"/>
            </w:pPr>
            <w:r w:rsidRPr="00347B39">
              <w:rPr>
                <w:noProof w:val="0"/>
              </w:rPr>
              <w:t>O</w:t>
            </w:r>
          </w:p>
        </w:tc>
        <w:tc>
          <w:tcPr>
            <w:tcW w:w="470" w:type="pct"/>
          </w:tcPr>
          <w:p w14:paraId="14D50DE2" w14:textId="77777777" w:rsidR="0011759E" w:rsidRDefault="00CB6B5A" w:rsidP="0011759E">
            <w:pPr>
              <w:pStyle w:val="TableEntry"/>
            </w:pPr>
            <w:r w:rsidRPr="00347B39">
              <w:rPr>
                <w:noProof w:val="0"/>
              </w:rPr>
              <w:t>[0..1]</w:t>
            </w:r>
          </w:p>
        </w:tc>
        <w:tc>
          <w:tcPr>
            <w:tcW w:w="423" w:type="pct"/>
            <w:shd w:val="clear" w:color="auto" w:fill="auto"/>
          </w:tcPr>
          <w:p w14:paraId="4C8242EF" w14:textId="77777777" w:rsidR="0011759E" w:rsidRDefault="0011759E" w:rsidP="0011759E">
            <w:pPr>
              <w:pStyle w:val="TableEntry"/>
            </w:pPr>
          </w:p>
        </w:tc>
        <w:tc>
          <w:tcPr>
            <w:tcW w:w="470" w:type="pct"/>
            <w:shd w:val="clear" w:color="auto" w:fill="auto"/>
          </w:tcPr>
          <w:p w14:paraId="3C4EAEA1" w14:textId="77777777" w:rsidR="0011759E" w:rsidRDefault="00CB6B5A" w:rsidP="0011759E">
            <w:pPr>
              <w:pStyle w:val="TableEntry"/>
            </w:pPr>
            <w:r w:rsidRPr="00347B39">
              <w:rPr>
                <w:noProof w:val="0"/>
              </w:rPr>
              <w:t>0446</w:t>
            </w:r>
          </w:p>
        </w:tc>
        <w:tc>
          <w:tcPr>
            <w:tcW w:w="517" w:type="pct"/>
            <w:shd w:val="clear" w:color="auto" w:fill="auto"/>
          </w:tcPr>
          <w:p w14:paraId="318E2E3B" w14:textId="77777777" w:rsidR="0011759E" w:rsidRDefault="00CB6B5A" w:rsidP="0011759E">
            <w:pPr>
              <w:pStyle w:val="TableEntry"/>
            </w:pPr>
            <w:r w:rsidRPr="00347B39">
              <w:rPr>
                <w:noProof w:val="0"/>
              </w:rPr>
              <w:t>01539</w:t>
            </w:r>
          </w:p>
        </w:tc>
        <w:tc>
          <w:tcPr>
            <w:tcW w:w="752" w:type="pct"/>
            <w:shd w:val="clear" w:color="auto" w:fill="auto"/>
          </w:tcPr>
          <w:p w14:paraId="36905BCF" w14:textId="77777777" w:rsidR="0011759E" w:rsidRDefault="00CB6B5A" w:rsidP="0011759E">
            <w:pPr>
              <w:pStyle w:val="TableEntry"/>
            </w:pPr>
            <w:r w:rsidRPr="00347B39">
              <w:rPr>
                <w:noProof w:val="0"/>
              </w:rPr>
              <w:t>Species Code</w:t>
            </w:r>
          </w:p>
        </w:tc>
        <w:tc>
          <w:tcPr>
            <w:tcW w:w="620" w:type="pct"/>
          </w:tcPr>
          <w:p w14:paraId="5B1EEDE3" w14:textId="77777777" w:rsidR="00CB6B5A" w:rsidRPr="00347B39" w:rsidRDefault="00CB6B5A" w:rsidP="00D8545D">
            <w:pPr>
              <w:widowControl w:val="0"/>
              <w:autoSpaceDE w:val="0"/>
              <w:autoSpaceDN w:val="0"/>
              <w:adjustRightInd w:val="0"/>
              <w:jc w:val="both"/>
            </w:pPr>
          </w:p>
        </w:tc>
      </w:tr>
      <w:tr w:rsidR="0088741B" w:rsidRPr="00347B39" w14:paraId="67985664" w14:textId="77777777" w:rsidTr="0088741B">
        <w:trPr>
          <w:cantSplit/>
        </w:trPr>
        <w:tc>
          <w:tcPr>
            <w:tcW w:w="409" w:type="pct"/>
            <w:shd w:val="clear" w:color="auto" w:fill="auto"/>
          </w:tcPr>
          <w:p w14:paraId="25C400F2" w14:textId="77777777" w:rsidR="0011759E" w:rsidRDefault="00CB6B5A" w:rsidP="0011759E">
            <w:pPr>
              <w:pStyle w:val="TableEntry"/>
            </w:pPr>
            <w:r w:rsidRPr="00347B39">
              <w:rPr>
                <w:noProof w:val="0"/>
              </w:rPr>
              <w:t>36</w:t>
            </w:r>
          </w:p>
        </w:tc>
        <w:tc>
          <w:tcPr>
            <w:tcW w:w="397" w:type="pct"/>
            <w:shd w:val="clear" w:color="auto" w:fill="auto"/>
          </w:tcPr>
          <w:p w14:paraId="6B651163" w14:textId="77777777" w:rsidR="0011759E" w:rsidRDefault="00CB6B5A" w:rsidP="0011759E">
            <w:pPr>
              <w:pStyle w:val="TableEntry"/>
            </w:pPr>
            <w:r w:rsidRPr="00347B39">
              <w:rPr>
                <w:noProof w:val="0"/>
              </w:rPr>
              <w:t>250</w:t>
            </w:r>
          </w:p>
        </w:tc>
        <w:tc>
          <w:tcPr>
            <w:tcW w:w="397" w:type="pct"/>
            <w:shd w:val="clear" w:color="auto" w:fill="auto"/>
          </w:tcPr>
          <w:p w14:paraId="1F58FC20" w14:textId="77777777" w:rsidR="0011759E" w:rsidRDefault="00CB6B5A" w:rsidP="0011759E">
            <w:pPr>
              <w:pStyle w:val="TableEntry"/>
            </w:pPr>
            <w:r w:rsidRPr="00347B39">
              <w:rPr>
                <w:noProof w:val="0"/>
              </w:rPr>
              <w:t>CE</w:t>
            </w:r>
          </w:p>
        </w:tc>
        <w:tc>
          <w:tcPr>
            <w:tcW w:w="545" w:type="pct"/>
            <w:shd w:val="clear" w:color="auto" w:fill="auto"/>
          </w:tcPr>
          <w:p w14:paraId="33CD2687" w14:textId="77777777" w:rsidR="0011759E" w:rsidRDefault="00CB6B5A" w:rsidP="0011759E">
            <w:pPr>
              <w:pStyle w:val="TableEntry"/>
            </w:pPr>
            <w:r w:rsidRPr="00347B39">
              <w:rPr>
                <w:noProof w:val="0"/>
              </w:rPr>
              <w:t>O</w:t>
            </w:r>
          </w:p>
        </w:tc>
        <w:tc>
          <w:tcPr>
            <w:tcW w:w="470" w:type="pct"/>
          </w:tcPr>
          <w:p w14:paraId="604BC6C8" w14:textId="77777777" w:rsidR="0011759E" w:rsidRDefault="00CB6B5A" w:rsidP="0011759E">
            <w:pPr>
              <w:pStyle w:val="TableEntry"/>
            </w:pPr>
            <w:r w:rsidRPr="00347B39">
              <w:rPr>
                <w:noProof w:val="0"/>
              </w:rPr>
              <w:t>[0..1]</w:t>
            </w:r>
          </w:p>
        </w:tc>
        <w:tc>
          <w:tcPr>
            <w:tcW w:w="423" w:type="pct"/>
            <w:shd w:val="clear" w:color="auto" w:fill="auto"/>
          </w:tcPr>
          <w:p w14:paraId="5615DA45" w14:textId="77777777" w:rsidR="0011759E" w:rsidRDefault="0011759E" w:rsidP="0011759E">
            <w:pPr>
              <w:pStyle w:val="TableEntry"/>
            </w:pPr>
          </w:p>
        </w:tc>
        <w:tc>
          <w:tcPr>
            <w:tcW w:w="470" w:type="pct"/>
            <w:shd w:val="clear" w:color="auto" w:fill="auto"/>
          </w:tcPr>
          <w:p w14:paraId="1F636D53" w14:textId="77777777" w:rsidR="0011759E" w:rsidRDefault="00CB6B5A" w:rsidP="0011759E">
            <w:pPr>
              <w:pStyle w:val="TableEntry"/>
            </w:pPr>
            <w:r w:rsidRPr="00347B39">
              <w:rPr>
                <w:noProof w:val="0"/>
              </w:rPr>
              <w:t>0447</w:t>
            </w:r>
          </w:p>
        </w:tc>
        <w:tc>
          <w:tcPr>
            <w:tcW w:w="517" w:type="pct"/>
            <w:shd w:val="clear" w:color="auto" w:fill="auto"/>
          </w:tcPr>
          <w:p w14:paraId="4465BDFA" w14:textId="77777777" w:rsidR="0011759E" w:rsidRDefault="00CB6B5A" w:rsidP="0011759E">
            <w:pPr>
              <w:pStyle w:val="TableEntry"/>
            </w:pPr>
            <w:r w:rsidRPr="00347B39">
              <w:rPr>
                <w:noProof w:val="0"/>
              </w:rPr>
              <w:t>01540</w:t>
            </w:r>
          </w:p>
        </w:tc>
        <w:tc>
          <w:tcPr>
            <w:tcW w:w="752" w:type="pct"/>
            <w:shd w:val="clear" w:color="auto" w:fill="auto"/>
          </w:tcPr>
          <w:p w14:paraId="0E35FBD6" w14:textId="77777777" w:rsidR="0011759E" w:rsidRDefault="00CB6B5A" w:rsidP="0011759E">
            <w:pPr>
              <w:pStyle w:val="TableEntry"/>
            </w:pPr>
            <w:r w:rsidRPr="00347B39">
              <w:rPr>
                <w:noProof w:val="0"/>
              </w:rPr>
              <w:t>Breed Code</w:t>
            </w:r>
          </w:p>
        </w:tc>
        <w:tc>
          <w:tcPr>
            <w:tcW w:w="620" w:type="pct"/>
          </w:tcPr>
          <w:p w14:paraId="480AF651" w14:textId="77777777" w:rsidR="00CB6B5A" w:rsidRPr="00347B39" w:rsidRDefault="00CB6B5A" w:rsidP="00D8545D">
            <w:pPr>
              <w:widowControl w:val="0"/>
              <w:autoSpaceDE w:val="0"/>
              <w:autoSpaceDN w:val="0"/>
              <w:adjustRightInd w:val="0"/>
              <w:jc w:val="both"/>
            </w:pPr>
          </w:p>
        </w:tc>
      </w:tr>
      <w:tr w:rsidR="0088741B" w:rsidRPr="00347B39" w14:paraId="340DBB12" w14:textId="77777777" w:rsidTr="0088741B">
        <w:trPr>
          <w:cantSplit/>
        </w:trPr>
        <w:tc>
          <w:tcPr>
            <w:tcW w:w="409" w:type="pct"/>
            <w:shd w:val="clear" w:color="auto" w:fill="auto"/>
          </w:tcPr>
          <w:p w14:paraId="5A3739C8" w14:textId="77777777" w:rsidR="0011759E" w:rsidRDefault="00CB6B5A" w:rsidP="0011759E">
            <w:pPr>
              <w:pStyle w:val="TableEntry"/>
            </w:pPr>
            <w:r w:rsidRPr="00347B39">
              <w:rPr>
                <w:noProof w:val="0"/>
              </w:rPr>
              <w:t>37</w:t>
            </w:r>
          </w:p>
        </w:tc>
        <w:tc>
          <w:tcPr>
            <w:tcW w:w="397" w:type="pct"/>
            <w:shd w:val="clear" w:color="auto" w:fill="auto"/>
          </w:tcPr>
          <w:p w14:paraId="13B08660" w14:textId="77777777" w:rsidR="0011759E" w:rsidRDefault="00CB6B5A" w:rsidP="0011759E">
            <w:pPr>
              <w:pStyle w:val="TableEntry"/>
            </w:pPr>
            <w:r w:rsidRPr="00347B39">
              <w:rPr>
                <w:noProof w:val="0"/>
              </w:rPr>
              <w:t>80</w:t>
            </w:r>
          </w:p>
        </w:tc>
        <w:tc>
          <w:tcPr>
            <w:tcW w:w="397" w:type="pct"/>
            <w:shd w:val="clear" w:color="auto" w:fill="auto"/>
          </w:tcPr>
          <w:p w14:paraId="761FC6BF" w14:textId="77777777" w:rsidR="0011759E" w:rsidRDefault="00CB6B5A" w:rsidP="0011759E">
            <w:pPr>
              <w:pStyle w:val="TableEntry"/>
            </w:pPr>
            <w:r w:rsidRPr="00347B39">
              <w:rPr>
                <w:noProof w:val="0"/>
              </w:rPr>
              <w:t>ST</w:t>
            </w:r>
          </w:p>
        </w:tc>
        <w:tc>
          <w:tcPr>
            <w:tcW w:w="545" w:type="pct"/>
            <w:shd w:val="clear" w:color="auto" w:fill="auto"/>
          </w:tcPr>
          <w:p w14:paraId="3C187E3B" w14:textId="77777777" w:rsidR="0011759E" w:rsidRDefault="00CB6B5A" w:rsidP="0011759E">
            <w:pPr>
              <w:pStyle w:val="TableEntry"/>
            </w:pPr>
            <w:r w:rsidRPr="00347B39">
              <w:rPr>
                <w:noProof w:val="0"/>
              </w:rPr>
              <w:t>O</w:t>
            </w:r>
          </w:p>
        </w:tc>
        <w:tc>
          <w:tcPr>
            <w:tcW w:w="470" w:type="pct"/>
          </w:tcPr>
          <w:p w14:paraId="12AF6631" w14:textId="77777777" w:rsidR="0011759E" w:rsidRDefault="00CB6B5A" w:rsidP="0011759E">
            <w:pPr>
              <w:pStyle w:val="TableEntry"/>
            </w:pPr>
            <w:r w:rsidRPr="00347B39">
              <w:rPr>
                <w:noProof w:val="0"/>
              </w:rPr>
              <w:t>[0..1]</w:t>
            </w:r>
          </w:p>
        </w:tc>
        <w:tc>
          <w:tcPr>
            <w:tcW w:w="423" w:type="pct"/>
            <w:shd w:val="clear" w:color="auto" w:fill="auto"/>
          </w:tcPr>
          <w:p w14:paraId="6DF02796" w14:textId="77777777" w:rsidR="0011759E" w:rsidRDefault="0011759E" w:rsidP="0011759E">
            <w:pPr>
              <w:pStyle w:val="TableEntry"/>
            </w:pPr>
          </w:p>
        </w:tc>
        <w:tc>
          <w:tcPr>
            <w:tcW w:w="470" w:type="pct"/>
            <w:shd w:val="clear" w:color="auto" w:fill="auto"/>
          </w:tcPr>
          <w:p w14:paraId="312B91C4" w14:textId="77777777" w:rsidR="0011759E" w:rsidRDefault="0011759E" w:rsidP="0011759E">
            <w:pPr>
              <w:pStyle w:val="TableEntry"/>
            </w:pPr>
          </w:p>
        </w:tc>
        <w:tc>
          <w:tcPr>
            <w:tcW w:w="517" w:type="pct"/>
            <w:shd w:val="clear" w:color="auto" w:fill="auto"/>
          </w:tcPr>
          <w:p w14:paraId="6F83D1CF" w14:textId="77777777" w:rsidR="0011759E" w:rsidRDefault="00CB6B5A" w:rsidP="0011759E">
            <w:pPr>
              <w:pStyle w:val="TableEntry"/>
            </w:pPr>
            <w:r w:rsidRPr="00347B39">
              <w:rPr>
                <w:noProof w:val="0"/>
              </w:rPr>
              <w:t>01541</w:t>
            </w:r>
          </w:p>
        </w:tc>
        <w:tc>
          <w:tcPr>
            <w:tcW w:w="752" w:type="pct"/>
            <w:shd w:val="clear" w:color="auto" w:fill="auto"/>
          </w:tcPr>
          <w:p w14:paraId="2F14E896" w14:textId="77777777" w:rsidR="0011759E" w:rsidRDefault="00CB6B5A" w:rsidP="0011759E">
            <w:pPr>
              <w:pStyle w:val="TableEntry"/>
            </w:pPr>
            <w:r w:rsidRPr="00347B39">
              <w:rPr>
                <w:noProof w:val="0"/>
              </w:rPr>
              <w:t>Strain</w:t>
            </w:r>
          </w:p>
        </w:tc>
        <w:tc>
          <w:tcPr>
            <w:tcW w:w="620" w:type="pct"/>
          </w:tcPr>
          <w:p w14:paraId="502B9C08" w14:textId="77777777" w:rsidR="00CB6B5A" w:rsidRPr="00347B39" w:rsidRDefault="00CB6B5A" w:rsidP="00D8545D">
            <w:pPr>
              <w:widowControl w:val="0"/>
              <w:autoSpaceDE w:val="0"/>
              <w:autoSpaceDN w:val="0"/>
              <w:adjustRightInd w:val="0"/>
              <w:jc w:val="both"/>
            </w:pPr>
          </w:p>
        </w:tc>
      </w:tr>
      <w:tr w:rsidR="0088741B" w:rsidRPr="00347B39" w14:paraId="7F8FACFE" w14:textId="77777777" w:rsidTr="0088741B">
        <w:trPr>
          <w:cantSplit/>
        </w:trPr>
        <w:tc>
          <w:tcPr>
            <w:tcW w:w="409" w:type="pct"/>
            <w:shd w:val="clear" w:color="auto" w:fill="auto"/>
          </w:tcPr>
          <w:p w14:paraId="0DCE650E" w14:textId="77777777" w:rsidR="0011759E" w:rsidRDefault="00CB6B5A" w:rsidP="0011759E">
            <w:pPr>
              <w:pStyle w:val="TableEntry"/>
            </w:pPr>
            <w:r w:rsidRPr="00347B39">
              <w:rPr>
                <w:noProof w:val="0"/>
              </w:rPr>
              <w:t>38</w:t>
            </w:r>
          </w:p>
        </w:tc>
        <w:tc>
          <w:tcPr>
            <w:tcW w:w="397" w:type="pct"/>
            <w:shd w:val="clear" w:color="auto" w:fill="auto"/>
          </w:tcPr>
          <w:p w14:paraId="42077073" w14:textId="77777777" w:rsidR="0011759E" w:rsidRDefault="00CB6B5A" w:rsidP="0011759E">
            <w:pPr>
              <w:pStyle w:val="TableEntry"/>
            </w:pPr>
            <w:r w:rsidRPr="00347B39">
              <w:rPr>
                <w:noProof w:val="0"/>
              </w:rPr>
              <w:t>250</w:t>
            </w:r>
          </w:p>
        </w:tc>
        <w:tc>
          <w:tcPr>
            <w:tcW w:w="397" w:type="pct"/>
            <w:shd w:val="clear" w:color="auto" w:fill="auto"/>
          </w:tcPr>
          <w:p w14:paraId="3271C59E" w14:textId="77777777" w:rsidR="0011759E" w:rsidRDefault="00CB6B5A" w:rsidP="0011759E">
            <w:pPr>
              <w:pStyle w:val="TableEntry"/>
            </w:pPr>
            <w:r w:rsidRPr="00347B39">
              <w:rPr>
                <w:noProof w:val="0"/>
              </w:rPr>
              <w:t>CE</w:t>
            </w:r>
          </w:p>
        </w:tc>
        <w:tc>
          <w:tcPr>
            <w:tcW w:w="545" w:type="pct"/>
            <w:shd w:val="clear" w:color="auto" w:fill="auto"/>
          </w:tcPr>
          <w:p w14:paraId="51B71012" w14:textId="77777777" w:rsidR="0011759E" w:rsidRDefault="00CB6B5A" w:rsidP="0011759E">
            <w:pPr>
              <w:pStyle w:val="TableEntry"/>
            </w:pPr>
            <w:r w:rsidRPr="00347B39">
              <w:rPr>
                <w:noProof w:val="0"/>
              </w:rPr>
              <w:t>O</w:t>
            </w:r>
          </w:p>
        </w:tc>
        <w:tc>
          <w:tcPr>
            <w:tcW w:w="470" w:type="pct"/>
          </w:tcPr>
          <w:p w14:paraId="76F05BED" w14:textId="77777777" w:rsidR="0011759E" w:rsidRDefault="00CB6B5A" w:rsidP="0011759E">
            <w:pPr>
              <w:pStyle w:val="TableEntry"/>
            </w:pPr>
            <w:r w:rsidRPr="00347B39">
              <w:rPr>
                <w:noProof w:val="0"/>
              </w:rPr>
              <w:t>[0..2]</w:t>
            </w:r>
          </w:p>
        </w:tc>
        <w:tc>
          <w:tcPr>
            <w:tcW w:w="423" w:type="pct"/>
            <w:shd w:val="clear" w:color="auto" w:fill="auto"/>
          </w:tcPr>
          <w:p w14:paraId="7E0387AF" w14:textId="77777777" w:rsidR="0011759E" w:rsidRDefault="00CB6B5A" w:rsidP="0011759E">
            <w:pPr>
              <w:pStyle w:val="TableEntry"/>
            </w:pPr>
            <w:r w:rsidRPr="00347B39">
              <w:rPr>
                <w:noProof w:val="0"/>
              </w:rPr>
              <w:t>2</w:t>
            </w:r>
          </w:p>
        </w:tc>
        <w:tc>
          <w:tcPr>
            <w:tcW w:w="470" w:type="pct"/>
            <w:shd w:val="clear" w:color="auto" w:fill="auto"/>
          </w:tcPr>
          <w:p w14:paraId="687936B0" w14:textId="77777777" w:rsidR="0011759E" w:rsidRDefault="00CB6B5A" w:rsidP="0011759E">
            <w:pPr>
              <w:pStyle w:val="TableEntry"/>
            </w:pPr>
            <w:r w:rsidRPr="00347B39">
              <w:rPr>
                <w:noProof w:val="0"/>
              </w:rPr>
              <w:t>0429</w:t>
            </w:r>
          </w:p>
        </w:tc>
        <w:tc>
          <w:tcPr>
            <w:tcW w:w="517" w:type="pct"/>
            <w:shd w:val="clear" w:color="auto" w:fill="auto"/>
          </w:tcPr>
          <w:p w14:paraId="0D33F05B" w14:textId="77777777" w:rsidR="0011759E" w:rsidRDefault="00CB6B5A" w:rsidP="0011759E">
            <w:pPr>
              <w:pStyle w:val="TableEntry"/>
            </w:pPr>
            <w:r w:rsidRPr="00347B39">
              <w:rPr>
                <w:noProof w:val="0"/>
              </w:rPr>
              <w:t>01542</w:t>
            </w:r>
          </w:p>
        </w:tc>
        <w:tc>
          <w:tcPr>
            <w:tcW w:w="752" w:type="pct"/>
            <w:shd w:val="clear" w:color="auto" w:fill="auto"/>
          </w:tcPr>
          <w:p w14:paraId="1C98948C" w14:textId="77777777" w:rsidR="0011759E" w:rsidRDefault="00CB6B5A" w:rsidP="0011759E">
            <w:pPr>
              <w:pStyle w:val="TableEntry"/>
            </w:pPr>
            <w:r w:rsidRPr="00347B39">
              <w:rPr>
                <w:noProof w:val="0"/>
              </w:rPr>
              <w:t>Production Class Code</w:t>
            </w:r>
          </w:p>
        </w:tc>
        <w:tc>
          <w:tcPr>
            <w:tcW w:w="620" w:type="pct"/>
          </w:tcPr>
          <w:p w14:paraId="24878F42" w14:textId="77777777" w:rsidR="00CB6B5A" w:rsidRPr="00347B39" w:rsidRDefault="00CB6B5A" w:rsidP="00D8545D">
            <w:pPr>
              <w:widowControl w:val="0"/>
              <w:autoSpaceDE w:val="0"/>
              <w:autoSpaceDN w:val="0"/>
              <w:adjustRightInd w:val="0"/>
              <w:jc w:val="both"/>
            </w:pPr>
          </w:p>
        </w:tc>
      </w:tr>
      <w:tr w:rsidR="0088741B" w:rsidRPr="00347B39" w14:paraId="74706E01" w14:textId="77777777" w:rsidTr="0088741B">
        <w:trPr>
          <w:cantSplit/>
        </w:trPr>
        <w:tc>
          <w:tcPr>
            <w:tcW w:w="409" w:type="pct"/>
            <w:shd w:val="clear" w:color="auto" w:fill="auto"/>
          </w:tcPr>
          <w:p w14:paraId="45EC7A31" w14:textId="77777777" w:rsidR="0011759E" w:rsidRDefault="00CB6B5A" w:rsidP="0011759E">
            <w:pPr>
              <w:pStyle w:val="TableEntry"/>
            </w:pPr>
            <w:r w:rsidRPr="00347B39">
              <w:rPr>
                <w:noProof w:val="0"/>
              </w:rPr>
              <w:t>39</w:t>
            </w:r>
          </w:p>
        </w:tc>
        <w:tc>
          <w:tcPr>
            <w:tcW w:w="397" w:type="pct"/>
            <w:shd w:val="clear" w:color="auto" w:fill="auto"/>
          </w:tcPr>
          <w:p w14:paraId="1C1895A0" w14:textId="77777777" w:rsidR="0011759E" w:rsidRDefault="00CB6B5A" w:rsidP="0011759E">
            <w:pPr>
              <w:pStyle w:val="TableEntry"/>
            </w:pPr>
            <w:r w:rsidRPr="00347B39">
              <w:rPr>
                <w:noProof w:val="0"/>
              </w:rPr>
              <w:t>250</w:t>
            </w:r>
          </w:p>
        </w:tc>
        <w:tc>
          <w:tcPr>
            <w:tcW w:w="397" w:type="pct"/>
            <w:shd w:val="clear" w:color="auto" w:fill="auto"/>
          </w:tcPr>
          <w:p w14:paraId="7630DD35" w14:textId="77777777" w:rsidR="0011759E" w:rsidRDefault="00CB6B5A" w:rsidP="0011759E">
            <w:pPr>
              <w:pStyle w:val="TableEntry"/>
            </w:pPr>
            <w:r w:rsidRPr="00347B39">
              <w:rPr>
                <w:noProof w:val="0"/>
              </w:rPr>
              <w:t>CWE</w:t>
            </w:r>
          </w:p>
        </w:tc>
        <w:tc>
          <w:tcPr>
            <w:tcW w:w="545" w:type="pct"/>
            <w:shd w:val="clear" w:color="auto" w:fill="auto"/>
          </w:tcPr>
          <w:p w14:paraId="4BA34266" w14:textId="77777777" w:rsidR="0011759E" w:rsidRDefault="00CB6B5A" w:rsidP="0011759E">
            <w:pPr>
              <w:pStyle w:val="TableEntry"/>
            </w:pPr>
            <w:r w:rsidRPr="00347B39">
              <w:rPr>
                <w:noProof w:val="0"/>
              </w:rPr>
              <w:t>O</w:t>
            </w:r>
          </w:p>
        </w:tc>
        <w:tc>
          <w:tcPr>
            <w:tcW w:w="470" w:type="pct"/>
          </w:tcPr>
          <w:p w14:paraId="51371E8B" w14:textId="77777777" w:rsidR="0011759E" w:rsidRDefault="00CB6B5A" w:rsidP="0011759E">
            <w:pPr>
              <w:pStyle w:val="TableEntry"/>
            </w:pPr>
            <w:r w:rsidRPr="00347B39">
              <w:rPr>
                <w:noProof w:val="0"/>
              </w:rPr>
              <w:t>[0..*]</w:t>
            </w:r>
          </w:p>
        </w:tc>
        <w:tc>
          <w:tcPr>
            <w:tcW w:w="423" w:type="pct"/>
            <w:shd w:val="clear" w:color="auto" w:fill="auto"/>
          </w:tcPr>
          <w:p w14:paraId="4A9B8C05" w14:textId="77777777" w:rsidR="0011759E" w:rsidRDefault="00CB6B5A" w:rsidP="0011759E">
            <w:pPr>
              <w:pStyle w:val="TableEntry"/>
            </w:pPr>
            <w:r w:rsidRPr="00347B39">
              <w:rPr>
                <w:noProof w:val="0"/>
              </w:rPr>
              <w:t>Y</w:t>
            </w:r>
          </w:p>
        </w:tc>
        <w:tc>
          <w:tcPr>
            <w:tcW w:w="470" w:type="pct"/>
            <w:shd w:val="clear" w:color="auto" w:fill="auto"/>
          </w:tcPr>
          <w:p w14:paraId="4C576745" w14:textId="77777777" w:rsidR="0011759E" w:rsidRDefault="00CB6B5A" w:rsidP="0011759E">
            <w:pPr>
              <w:pStyle w:val="TableEntry"/>
            </w:pPr>
            <w:r w:rsidRPr="00347B39">
              <w:rPr>
                <w:noProof w:val="0"/>
              </w:rPr>
              <w:t>0171</w:t>
            </w:r>
          </w:p>
        </w:tc>
        <w:tc>
          <w:tcPr>
            <w:tcW w:w="517" w:type="pct"/>
            <w:shd w:val="clear" w:color="auto" w:fill="auto"/>
          </w:tcPr>
          <w:p w14:paraId="50219888" w14:textId="77777777" w:rsidR="0011759E" w:rsidRDefault="00CB6B5A" w:rsidP="0011759E">
            <w:pPr>
              <w:pStyle w:val="TableEntry"/>
            </w:pPr>
            <w:r w:rsidRPr="00347B39">
              <w:rPr>
                <w:noProof w:val="0"/>
              </w:rPr>
              <w:t>01840</w:t>
            </w:r>
          </w:p>
        </w:tc>
        <w:tc>
          <w:tcPr>
            <w:tcW w:w="752" w:type="pct"/>
            <w:shd w:val="clear" w:color="auto" w:fill="auto"/>
          </w:tcPr>
          <w:p w14:paraId="33E58AC6" w14:textId="77777777" w:rsidR="0011759E" w:rsidRDefault="00CB6B5A" w:rsidP="0011759E">
            <w:pPr>
              <w:pStyle w:val="TableEntry"/>
            </w:pPr>
            <w:r w:rsidRPr="00347B39">
              <w:rPr>
                <w:noProof w:val="0"/>
              </w:rPr>
              <w:t>Tribal Citizenship</w:t>
            </w:r>
          </w:p>
        </w:tc>
        <w:tc>
          <w:tcPr>
            <w:tcW w:w="620" w:type="pct"/>
          </w:tcPr>
          <w:p w14:paraId="0809A0F4" w14:textId="77777777" w:rsidR="00CB6B5A" w:rsidRPr="00347B39" w:rsidRDefault="00CB6B5A" w:rsidP="00D8545D">
            <w:pPr>
              <w:widowControl w:val="0"/>
              <w:autoSpaceDE w:val="0"/>
              <w:autoSpaceDN w:val="0"/>
              <w:adjustRightInd w:val="0"/>
              <w:jc w:val="both"/>
            </w:pPr>
          </w:p>
        </w:tc>
      </w:tr>
    </w:tbl>
    <w:p w14:paraId="18391381" w14:textId="77777777" w:rsidR="0011759E" w:rsidRDefault="0011759E" w:rsidP="0011759E">
      <w:pPr>
        <w:pStyle w:val="BodyText"/>
      </w:pPr>
    </w:p>
    <w:p w14:paraId="60ADE825" w14:textId="77777777" w:rsidR="0011759E" w:rsidRDefault="00CB6B5A" w:rsidP="0011759E">
      <w:pPr>
        <w:pStyle w:val="BodyText"/>
      </w:pPr>
      <w:r w:rsidRPr="00347B39">
        <w:rPr>
          <w:noProof w:val="0"/>
        </w:rPr>
        <w:t>In accordance with the HL7 Version 2.5.1 usage of this segment, fields PID-2 (Patient ID), PID-4 (Alternate Patient ID), PID-19 (SSN patient number) and PID-20 (Driver’s license number) are superseded by field PID-3; field PID-9 (Patient Alias) is superseded by field PID-5 (Patient Name); field PID-12 (County Code) is supported by county/parish component (PID-11 – Patient Address); field PID-28 (Nationality) is superseded by field PID-26 (Citizenship) as shown below.</w:t>
      </w:r>
    </w:p>
    <w:p w14:paraId="0AAFBAB2" w14:textId="77777777" w:rsidR="0011759E" w:rsidRDefault="00CB6B5A" w:rsidP="0011759E">
      <w:pPr>
        <w:pStyle w:val="BodyText"/>
      </w:pPr>
      <w:r w:rsidRPr="00347B39">
        <w:rPr>
          <w:b/>
          <w:bCs/>
          <w:noProof w:val="0"/>
        </w:rPr>
        <w:t>PID-3 – Patient Identifier List (CX)</w:t>
      </w:r>
      <w:r w:rsidRPr="00347B39">
        <w:rPr>
          <w:noProof w:val="0"/>
        </w:rPr>
        <w:t xml:space="preserve">, required. This field contains a list of identifiers (one or more) used by the healthcare facility to uniquely identify a patient. </w:t>
      </w:r>
    </w:p>
    <w:p w14:paraId="1299FDAF" w14:textId="77777777" w:rsidR="0011759E" w:rsidRDefault="0011759E" w:rsidP="0011759E">
      <w:pPr>
        <w:pStyle w:val="BodyText"/>
      </w:pPr>
      <w:bookmarkStart w:id="217" w:name="Note1_PatientIdentifierList"/>
      <w:r w:rsidRPr="0011759E">
        <w:rPr>
          <w:b/>
          <w:noProof w:val="0"/>
        </w:rPr>
        <w:t>Note 1</w:t>
      </w:r>
      <w:r w:rsidR="00CB6B5A" w:rsidRPr="00347B39">
        <w:rPr>
          <w:noProof w:val="0"/>
        </w:rPr>
        <w:t xml:space="preserve">: </w:t>
      </w:r>
      <w:bookmarkEnd w:id="217"/>
      <w:r w:rsidR="00CB6B5A" w:rsidRPr="00347B39">
        <w:rPr>
          <w:noProof w:val="0"/>
        </w:rPr>
        <w:t xml:space="preserve">As shown in the constrained profile definition of data type CX in ITI TF-2x: Appendix N.1, subfields CX-1 “ID number”, CX-4 “Assigning authority” are required, and CX-5 “Identifier Type Code” is required if known for each identifier. </w:t>
      </w:r>
    </w:p>
    <w:p w14:paraId="38A5CCD6" w14:textId="77777777" w:rsidR="0011759E" w:rsidRDefault="00CB6B5A" w:rsidP="0011759E">
      <w:pPr>
        <w:pStyle w:val="BodyText"/>
      </w:pPr>
      <w:r w:rsidRPr="00347B39">
        <w:rPr>
          <w:noProof w:val="0"/>
        </w:rPr>
        <w:t xml:space="preserve">This field may be populated with various identifiers assigned to the patient by various assigning authorities. </w:t>
      </w:r>
    </w:p>
    <w:p w14:paraId="4BAFF24D" w14:textId="77777777" w:rsidR="0011759E" w:rsidRDefault="00CB6B5A" w:rsidP="0011759E">
      <w:pPr>
        <w:pStyle w:val="BodyText"/>
      </w:pPr>
      <w:r w:rsidRPr="00347B39">
        <w:rPr>
          <w:noProof w:val="0"/>
        </w:rPr>
        <w:t xml:space="preserve">The authorized values for subfield CX-5 “Identifier Type Code” are given in HL7 Table 0203 (HL7 Version 2.5.1, Chapter 2A, Section 2A.14.5). </w:t>
      </w:r>
    </w:p>
    <w:p w14:paraId="37EF5588" w14:textId="77777777" w:rsidR="0011759E" w:rsidRDefault="00CB6B5A" w:rsidP="0011759E">
      <w:pPr>
        <w:pStyle w:val="BodyText"/>
      </w:pPr>
      <w:r w:rsidRPr="00347B39">
        <w:rPr>
          <w:noProof w:val="0"/>
        </w:rPr>
        <w:t xml:space="preserve">Values commonly used for Identifier Type Code in the context of PID-3 for this extension are as follows: </w:t>
      </w:r>
    </w:p>
    <w:p w14:paraId="73B108E9" w14:textId="77777777" w:rsidR="0011759E" w:rsidRDefault="00CB6B5A" w:rsidP="0011759E">
      <w:pPr>
        <w:pStyle w:val="ListBullet2"/>
      </w:pPr>
      <w:r w:rsidRPr="00347B39">
        <w:t>AN Account Number</w:t>
      </w:r>
    </w:p>
    <w:p w14:paraId="69AFCFEC" w14:textId="77777777" w:rsidR="0011759E" w:rsidRDefault="00CB6B5A" w:rsidP="0011759E">
      <w:pPr>
        <w:pStyle w:val="ListBullet2"/>
      </w:pPr>
      <w:r w:rsidRPr="00347B39">
        <w:t xml:space="preserve">BR Birth Certificate number. Assigning authority is the birth state or national government that issues the Birth Certificate </w:t>
      </w:r>
    </w:p>
    <w:p w14:paraId="18C8858D" w14:textId="77777777" w:rsidR="0011759E" w:rsidRDefault="00CB6B5A" w:rsidP="0011759E">
      <w:pPr>
        <w:pStyle w:val="ListBullet2"/>
        <w:rPr>
          <w:rFonts w:eastAsia="MS Mincho"/>
        </w:rPr>
      </w:pPr>
      <w:r w:rsidRPr="00347B39">
        <w:t>DL Driver’s license number. Assigning authority is the state</w:t>
      </w:r>
      <w:r w:rsidRPr="00347B39">
        <w:rPr>
          <w:rFonts w:ascii="MS Mincho" w:eastAsia="MS Mincho" w:hAnsi="MS Mincho" w:cs="MS Mincho"/>
        </w:rPr>
        <w:t> </w:t>
      </w:r>
    </w:p>
    <w:p w14:paraId="5FB82C84" w14:textId="77777777" w:rsidR="0011759E" w:rsidRDefault="00CB6B5A" w:rsidP="0011759E">
      <w:pPr>
        <w:pStyle w:val="ListBullet2"/>
        <w:rPr>
          <w:rFonts w:eastAsia="MS Mincho"/>
        </w:rPr>
      </w:pPr>
      <w:r w:rsidRPr="00347B39">
        <w:t>PI Patient Internal Identifier assigned by the healthcare organization</w:t>
      </w:r>
      <w:r w:rsidRPr="00347B39">
        <w:rPr>
          <w:rFonts w:ascii="MS Mincho" w:eastAsia="MS Mincho" w:hAnsi="MS Mincho" w:cs="MS Mincho"/>
        </w:rPr>
        <w:t> </w:t>
      </w:r>
    </w:p>
    <w:p w14:paraId="3790A9EE" w14:textId="77777777" w:rsidR="0011759E" w:rsidRDefault="00CB6B5A" w:rsidP="0011759E">
      <w:pPr>
        <w:pStyle w:val="ListBullet2"/>
        <w:rPr>
          <w:rFonts w:eastAsia="MS Mincho"/>
        </w:rPr>
      </w:pPr>
      <w:r w:rsidRPr="00347B39">
        <w:t>PPN Passport number</w:t>
      </w:r>
      <w:r w:rsidRPr="00347B39">
        <w:rPr>
          <w:rFonts w:ascii="MS Mincho" w:eastAsia="MS Mincho" w:hAnsi="MS Mincho" w:cs="MS Mincho"/>
        </w:rPr>
        <w:t> </w:t>
      </w:r>
    </w:p>
    <w:p w14:paraId="43D3F178" w14:textId="77777777" w:rsidR="0011759E" w:rsidRDefault="00CB6B5A" w:rsidP="0011759E">
      <w:pPr>
        <w:pStyle w:val="ListBullet2"/>
        <w:rPr>
          <w:rFonts w:eastAsia="MS Mincho"/>
        </w:rPr>
      </w:pPr>
      <w:r w:rsidRPr="00347B39">
        <w:t>PRC Permanent Resident Card Number</w:t>
      </w:r>
    </w:p>
    <w:p w14:paraId="34E3528D" w14:textId="77777777" w:rsidR="0011759E" w:rsidRDefault="00CB6B5A" w:rsidP="0011759E">
      <w:pPr>
        <w:pStyle w:val="ListBullet2"/>
        <w:rPr>
          <w:rFonts w:eastAsia="MS Mincho"/>
        </w:rPr>
      </w:pPr>
      <w:r w:rsidRPr="00347B39">
        <w:lastRenderedPageBreak/>
        <w:t>SL State License. Assigning authority is the birth state or national</w:t>
      </w:r>
    </w:p>
    <w:p w14:paraId="0FE2A96B" w14:textId="77777777" w:rsidR="0011759E" w:rsidRDefault="00CB6B5A" w:rsidP="0011759E">
      <w:pPr>
        <w:pStyle w:val="ListBullet2"/>
      </w:pPr>
      <w:r w:rsidRPr="00347B39">
        <w:t xml:space="preserve">SS Social Security Number </w:t>
      </w:r>
    </w:p>
    <w:p w14:paraId="058A1836" w14:textId="77777777" w:rsidR="0011759E" w:rsidRDefault="00CB6B5A" w:rsidP="0011759E">
      <w:pPr>
        <w:pStyle w:val="ListBullet2"/>
      </w:pPr>
      <w:r w:rsidRPr="00347B39">
        <w:t>VN Visit Number</w:t>
      </w:r>
    </w:p>
    <w:p w14:paraId="1DCF74C9" w14:textId="77777777" w:rsidR="0011759E" w:rsidRDefault="00CB6B5A" w:rsidP="0011759E">
      <w:pPr>
        <w:pStyle w:val="BodyText"/>
        <w:keepNext/>
      </w:pPr>
      <w:r w:rsidRPr="00347B39">
        <w:rPr>
          <w:noProof w:val="0"/>
        </w:rPr>
        <w:t>Additional Requirements:</w:t>
      </w:r>
    </w:p>
    <w:p w14:paraId="3ABFFA18" w14:textId="77777777" w:rsidR="0011759E" w:rsidRDefault="00CB6B5A" w:rsidP="0011759E">
      <w:pPr>
        <w:pStyle w:val="ListBullet2"/>
      </w:pPr>
      <w:r w:rsidRPr="00347B39">
        <w:rPr>
          <w:i/>
        </w:rPr>
        <w:t>Medical Record Number (MRN)</w:t>
      </w:r>
      <w:r w:rsidR="0011759E" w:rsidRPr="0011759E">
        <w:rPr>
          <w:rStyle w:val="FootnoteReference"/>
        </w:rPr>
        <w:t xml:space="preserve"> </w:t>
      </w:r>
      <w:r w:rsidR="0011759E" w:rsidRPr="0011759E">
        <w:rPr>
          <w:rStyle w:val="FootnoteReference"/>
        </w:rPr>
        <w:footnoteReference w:id="3"/>
      </w:r>
      <w:r w:rsidRPr="00347B39">
        <w:rPr>
          <w:i/>
        </w:rPr>
        <w:t>, required</w:t>
      </w:r>
      <w:r w:rsidRPr="00347B39">
        <w:t xml:space="preserve">. This is a unique number assigned to patient’s medical record, maintained by the healthcare facility’s information system. </w:t>
      </w:r>
    </w:p>
    <w:p w14:paraId="71EA3199" w14:textId="77777777" w:rsidR="0011759E" w:rsidRDefault="00CB6B5A" w:rsidP="0011759E">
      <w:pPr>
        <w:pStyle w:val="ListBullet2"/>
      </w:pPr>
      <w:r w:rsidRPr="00347B39">
        <w:rPr>
          <w:i/>
        </w:rPr>
        <w:t>Visit/Encounter</w:t>
      </w:r>
      <w:r w:rsidR="0011759E" w:rsidRPr="0011759E">
        <w:rPr>
          <w:rStyle w:val="FootnoteReference"/>
        </w:rPr>
        <w:footnoteReference w:id="4"/>
      </w:r>
      <w:r w:rsidRPr="00347B39">
        <w:rPr>
          <w:i/>
        </w:rPr>
        <w:t xml:space="preserve"> Number (account number), required</w:t>
      </w:r>
      <w:r w:rsidRPr="00347B39">
        <w:t xml:space="preserve">. A unique number assigned to patient’s individual visit /encounter at the healthcare facility with unique start and end time; may be a part of a series of visits within the episode of care. This visit number should be recorded in PID 18. See </w:t>
      </w:r>
      <w:r w:rsidR="00367BEE">
        <w:fldChar w:fldCharType="begin"/>
      </w:r>
      <w:r w:rsidR="00367BEE">
        <w:instrText xml:space="preserve"> REF Note11</w:instrText>
      </w:r>
      <w:r w:rsidR="00367BEE">
        <w:instrText xml:space="preserve">_PatientAccountNumber \h  \* MERGEFORMAT </w:instrText>
      </w:r>
      <w:r w:rsidR="00367BEE">
        <w:fldChar w:fldCharType="separate"/>
      </w:r>
      <w:r w:rsidRPr="00347B39">
        <w:t>Note 11</w:t>
      </w:r>
      <w:r w:rsidR="00367BEE">
        <w:fldChar w:fldCharType="end"/>
      </w:r>
      <w:r w:rsidRPr="00347B39">
        <w:t xml:space="preserve"> below.</w:t>
      </w:r>
    </w:p>
    <w:p w14:paraId="407DB457" w14:textId="77777777" w:rsidR="0011759E" w:rsidRDefault="00CB6B5A" w:rsidP="0011759E">
      <w:pPr>
        <w:pStyle w:val="ListBullet2"/>
      </w:pPr>
      <w:r w:rsidRPr="00347B39">
        <w:rPr>
          <w:i/>
        </w:rPr>
        <w:t>Enterprise Master Patient Index</w:t>
      </w:r>
      <w:r w:rsidR="0011759E" w:rsidRPr="0011759E">
        <w:rPr>
          <w:rStyle w:val="FootnoteReference"/>
        </w:rPr>
        <w:footnoteReference w:id="5"/>
      </w:r>
      <w:r w:rsidRPr="00347B39">
        <w:rPr>
          <w:i/>
        </w:rPr>
        <w:t xml:space="preserve"> (EMPI) Identifier, required but may be empty</w:t>
      </w:r>
      <w:r w:rsidRPr="00347B39">
        <w:t>. A unique number issued by the health institution to its various facilities and their information systems to enable access to patient’s information across facilities’ information systems. The EMPI is a patient identifier that is not encounter-specific. It allows for the management of multiple patient identifiers across organizations and encounters.</w:t>
      </w:r>
    </w:p>
    <w:p w14:paraId="317C4DE4" w14:textId="77777777" w:rsidR="0011759E" w:rsidRDefault="00CB6B5A" w:rsidP="0011759E">
      <w:pPr>
        <w:pStyle w:val="ListBullet2"/>
      </w:pPr>
      <w:r w:rsidRPr="00347B39">
        <w:rPr>
          <w:i/>
        </w:rPr>
        <w:t>Episode of Care</w:t>
      </w:r>
      <w:r w:rsidR="0011759E" w:rsidRPr="0011759E">
        <w:rPr>
          <w:rStyle w:val="FootnoteReference"/>
        </w:rPr>
        <w:footnoteReference w:id="6"/>
      </w:r>
      <w:r w:rsidRPr="00347B39">
        <w:rPr>
          <w:i/>
        </w:rPr>
        <w:t xml:space="preserve"> Number, required but may be empty</w:t>
      </w:r>
      <w:r w:rsidRPr="00347B39">
        <w:t>. A unique number assigned to patient’s records associated with the continuous period of care related to a clinical problem. Episode of care may include several visits/encounters over a period; care may be provided at various facilities/specialists within the institution or outside of the institution. Important for quality and population health use cases.</w:t>
      </w:r>
    </w:p>
    <w:p w14:paraId="08C4E6F8" w14:textId="77777777" w:rsidR="0011759E" w:rsidRDefault="00CB6B5A" w:rsidP="0011759E">
      <w:pPr>
        <w:pStyle w:val="ListBullet2"/>
      </w:pPr>
      <w:r w:rsidRPr="00347B39">
        <w:rPr>
          <w:i/>
        </w:rPr>
        <w:t>Pre-Visit Number, required but may be empty</w:t>
      </w:r>
      <w:r w:rsidRPr="00347B39">
        <w:t>. A unique number assigned when scheduling patient’s individual visit /encounter at the healthcare facility.</w:t>
      </w:r>
    </w:p>
    <w:p w14:paraId="04DD61FC" w14:textId="77777777" w:rsidR="00B05E48" w:rsidRDefault="00B05E48" w:rsidP="0011759E">
      <w:pPr>
        <w:pStyle w:val="BodyText"/>
        <w:rPr>
          <w:ins w:id="218" w:author="Diana Warner" w:date="2017-08-07T12:45:00Z"/>
          <w:noProof w:val="0"/>
        </w:rPr>
      </w:pPr>
    </w:p>
    <w:p w14:paraId="3C04A244" w14:textId="77777777" w:rsidR="00B05E48" w:rsidRDefault="00B05E48" w:rsidP="0011759E">
      <w:pPr>
        <w:pStyle w:val="BodyText"/>
        <w:rPr>
          <w:ins w:id="219" w:author="Diana Warner" w:date="2017-08-07T12:45:00Z"/>
          <w:noProof w:val="0"/>
        </w:rPr>
      </w:pPr>
    </w:p>
    <w:p w14:paraId="18D1DA81" w14:textId="77777777" w:rsidR="00B05E48" w:rsidRDefault="00B05E48" w:rsidP="0011759E">
      <w:pPr>
        <w:pStyle w:val="BodyText"/>
        <w:rPr>
          <w:ins w:id="220" w:author="Diana Warner" w:date="2017-08-07T12:45:00Z"/>
          <w:noProof w:val="0"/>
        </w:rPr>
      </w:pPr>
    </w:p>
    <w:p w14:paraId="45B84B7F" w14:textId="77777777" w:rsidR="00B05E48" w:rsidRDefault="00B05E48" w:rsidP="0011759E">
      <w:pPr>
        <w:pStyle w:val="BodyText"/>
        <w:rPr>
          <w:ins w:id="221" w:author="Diana Warner" w:date="2017-08-07T12:45:00Z"/>
          <w:noProof w:val="0"/>
        </w:rPr>
      </w:pPr>
    </w:p>
    <w:p w14:paraId="4A352FA9" w14:textId="77777777" w:rsidR="00B05E48" w:rsidRDefault="00B05E48" w:rsidP="0011759E">
      <w:pPr>
        <w:pStyle w:val="BodyText"/>
        <w:rPr>
          <w:ins w:id="222" w:author="Diana Warner" w:date="2017-08-07T12:45:00Z"/>
          <w:noProof w:val="0"/>
        </w:rPr>
      </w:pPr>
    </w:p>
    <w:p w14:paraId="75724F24" w14:textId="77777777" w:rsidR="00B05E48" w:rsidRDefault="00B05E48" w:rsidP="0011759E">
      <w:pPr>
        <w:pStyle w:val="BodyText"/>
        <w:rPr>
          <w:ins w:id="223" w:author="Diana Warner" w:date="2017-08-07T12:45:00Z"/>
          <w:noProof w:val="0"/>
        </w:rPr>
      </w:pPr>
    </w:p>
    <w:p w14:paraId="3D5315BC" w14:textId="77777777" w:rsidR="00B05E48" w:rsidRDefault="000C301B" w:rsidP="0011759E">
      <w:pPr>
        <w:pStyle w:val="BodyText"/>
      </w:pPr>
      <w:del w:id="224" w:author="Diana Warner" w:date="2017-08-07T12:46:00Z">
        <w:r w:rsidRPr="00347B39" w:rsidDel="00B05E48">
          <w:rPr>
            <w:noProof w:val="0"/>
          </w:rPr>
          <w:delText>The following may only be used for visual verification for patient demographics validation, and will not be entered into the system:</w:delText>
        </w:r>
      </w:del>
      <w:ins w:id="225" w:author="Diana Warner" w:date="2017-08-07T12:44:00Z">
        <w:r w:rsidR="00B05E48" w:rsidRPr="00B05E48">
          <w:t>The following may be used for visual verification for patient demographics validation, and also may be entered into the system</w:t>
        </w:r>
      </w:ins>
      <w:ins w:id="226" w:author="Diana Warner" w:date="2017-08-07T12:46:00Z">
        <w:r w:rsidR="00B05E48">
          <w:t>:</w:t>
        </w:r>
      </w:ins>
    </w:p>
    <w:p w14:paraId="3775984D" w14:textId="77777777" w:rsidR="0011759E" w:rsidRDefault="00CB6B5A" w:rsidP="0011759E">
      <w:pPr>
        <w:pStyle w:val="ListBullet2"/>
      </w:pPr>
      <w:r w:rsidRPr="00347B39">
        <w:rPr>
          <w:i/>
        </w:rPr>
        <w:t>Photo -</w:t>
      </w:r>
      <w:r w:rsidRPr="00347B39">
        <w:t xml:space="preserve"> image of patient, or patient identity such as passport, driver’s license, state ID card, military ID to be used to identify the patient.</w:t>
      </w:r>
    </w:p>
    <w:p w14:paraId="356094FF" w14:textId="77777777" w:rsidR="0011759E" w:rsidRDefault="00CB6B5A" w:rsidP="0011759E">
      <w:pPr>
        <w:pStyle w:val="ListBullet2"/>
      </w:pPr>
      <w:r w:rsidRPr="00347B39">
        <w:rPr>
          <w:i/>
        </w:rPr>
        <w:t xml:space="preserve">Social Security Number </w:t>
      </w:r>
    </w:p>
    <w:p w14:paraId="5540B801" w14:textId="77777777" w:rsidR="0011759E" w:rsidRDefault="00CB6B5A" w:rsidP="0011759E">
      <w:pPr>
        <w:pStyle w:val="ListBullet2"/>
      </w:pPr>
      <w:r w:rsidRPr="00347B39">
        <w:rPr>
          <w:i/>
        </w:rPr>
        <w:t xml:space="preserve">Student ID - </w:t>
      </w:r>
      <w:r w:rsidRPr="00347B39">
        <w:t xml:space="preserve"> for college clinics</w:t>
      </w:r>
    </w:p>
    <w:p w14:paraId="2EDFCF23" w14:textId="77777777" w:rsidR="0011759E" w:rsidRDefault="00CB6B5A" w:rsidP="0011759E">
      <w:pPr>
        <w:pStyle w:val="ListBullet2"/>
      </w:pPr>
      <w:r w:rsidRPr="00347B39">
        <w:rPr>
          <w:i/>
        </w:rPr>
        <w:t xml:space="preserve">Insurance Card </w:t>
      </w:r>
      <w:r w:rsidRPr="00347B39">
        <w:t xml:space="preserve"> </w:t>
      </w:r>
    </w:p>
    <w:p w14:paraId="5B1A4436" w14:textId="77777777" w:rsidR="0011759E" w:rsidRDefault="00CB6B5A" w:rsidP="0011759E">
      <w:pPr>
        <w:pStyle w:val="ListBullet2"/>
      </w:pPr>
      <w:r w:rsidRPr="00347B39">
        <w:rPr>
          <w:i/>
        </w:rPr>
        <w:t>Passport -</w:t>
      </w:r>
      <w:r w:rsidRPr="00347B39">
        <w:t xml:space="preserve"> for international patients.</w:t>
      </w:r>
    </w:p>
    <w:p w14:paraId="19B7A4EF" w14:textId="77777777" w:rsidR="0011759E" w:rsidRDefault="00CB6B5A" w:rsidP="0011759E">
      <w:pPr>
        <w:pStyle w:val="ListBullet2"/>
      </w:pPr>
      <w:r w:rsidRPr="00347B39">
        <w:rPr>
          <w:i/>
        </w:rPr>
        <w:t xml:space="preserve">Green card </w:t>
      </w:r>
    </w:p>
    <w:p w14:paraId="353F2C15" w14:textId="77777777" w:rsidR="0011759E" w:rsidRDefault="00CB6B5A" w:rsidP="0011759E">
      <w:pPr>
        <w:pStyle w:val="ListBullet2"/>
      </w:pPr>
      <w:r w:rsidRPr="00347B39">
        <w:rPr>
          <w:i/>
        </w:rPr>
        <w:t xml:space="preserve">Visa </w:t>
      </w:r>
      <w:r w:rsidRPr="00347B39">
        <w:t>- for international patients.</w:t>
      </w:r>
    </w:p>
    <w:p w14:paraId="538AF180" w14:textId="77777777" w:rsidR="0011759E" w:rsidRDefault="0011759E" w:rsidP="0011759E">
      <w:pPr>
        <w:pStyle w:val="BodyText"/>
      </w:pPr>
    </w:p>
    <w:p w14:paraId="145FAD78" w14:textId="77777777" w:rsidR="0011759E" w:rsidRDefault="00CB6B5A" w:rsidP="0011759E">
      <w:pPr>
        <w:pStyle w:val="BodyText"/>
      </w:pPr>
      <w:r w:rsidRPr="00347B39">
        <w:rPr>
          <w:b/>
          <w:bCs/>
          <w:noProof w:val="0"/>
        </w:rPr>
        <w:t>PID-5 – Patient Name (XPN)</w:t>
      </w:r>
      <w:r w:rsidRPr="00347B39">
        <w:rPr>
          <w:noProof w:val="0"/>
        </w:rPr>
        <w:t>, required. This field contains one or more names for the patient.</w:t>
      </w:r>
    </w:p>
    <w:p w14:paraId="358E92A3" w14:textId="77777777" w:rsidR="0011759E" w:rsidRDefault="0011759E" w:rsidP="0011759E">
      <w:pPr>
        <w:pStyle w:val="BodyText"/>
      </w:pPr>
      <w:bookmarkStart w:id="227" w:name="Note2_PatientName"/>
      <w:r w:rsidRPr="0011759E">
        <w:rPr>
          <w:b/>
          <w:noProof w:val="0"/>
        </w:rPr>
        <w:t>Note 2</w:t>
      </w:r>
      <w:bookmarkEnd w:id="227"/>
      <w:r w:rsidR="00CB6B5A" w:rsidRPr="00347B39">
        <w:rPr>
          <w:noProof w:val="0"/>
        </w:rPr>
        <w:t xml:space="preserve">: At least one name must be provided, with at least the first and second subfields “Family Name” and “Given Name” valued. See the constrained profile definition of data type XPN in Table </w:t>
      </w:r>
      <w:r w:rsidR="00812631" w:rsidRPr="00347B39">
        <w:rPr>
          <w:noProof w:val="0"/>
        </w:rPr>
        <w:t>4.1.1.1-2</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14:paraId="399C39FA" w14:textId="77777777" w:rsidR="0011759E" w:rsidRDefault="0011759E" w:rsidP="0011759E">
      <w:pPr>
        <w:pStyle w:val="BodyText"/>
      </w:pPr>
    </w:p>
    <w:p w14:paraId="3968FF97" w14:textId="77777777" w:rsidR="0011759E" w:rsidRDefault="00CB6B5A" w:rsidP="0011759E">
      <w:pPr>
        <w:pStyle w:val="TableTitle"/>
      </w:pPr>
      <w:r w:rsidRPr="00347B39">
        <w:rPr>
          <w:noProof w:val="0"/>
        </w:rPr>
        <w:t xml:space="preserve">Table </w:t>
      </w:r>
      <w:r w:rsidR="00B317DD" w:rsidRPr="00347B39">
        <w:rPr>
          <w:noProof w:val="0"/>
        </w:rPr>
        <w:t>4.1.1.1-2</w:t>
      </w:r>
      <w:r w:rsidRPr="00347B39">
        <w:rPr>
          <w:noProof w:val="0"/>
        </w:rPr>
        <w:t xml:space="preserve">: XPN Data Type – extended person name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032"/>
        <w:gridCol w:w="901"/>
        <w:gridCol w:w="1348"/>
        <w:gridCol w:w="1532"/>
        <w:gridCol w:w="989"/>
        <w:gridCol w:w="2762"/>
      </w:tblGrid>
      <w:tr w:rsidR="00CB6B5A" w:rsidRPr="00347B39" w14:paraId="5F3A3615" w14:textId="77777777" w:rsidTr="00276F86">
        <w:trPr>
          <w:tblHeader/>
        </w:trPr>
        <w:tc>
          <w:tcPr>
            <w:tcW w:w="420" w:type="pct"/>
            <w:shd w:val="clear" w:color="auto" w:fill="E7E6E6"/>
          </w:tcPr>
          <w:p w14:paraId="0C22208C" w14:textId="77777777" w:rsidR="0011759E" w:rsidRDefault="00CB6B5A" w:rsidP="0011759E">
            <w:pPr>
              <w:pStyle w:val="TableEntryHeader"/>
            </w:pPr>
            <w:r w:rsidRPr="00347B39">
              <w:rPr>
                <w:noProof w:val="0"/>
              </w:rPr>
              <w:t>SEQ</w:t>
            </w:r>
          </w:p>
        </w:tc>
        <w:tc>
          <w:tcPr>
            <w:tcW w:w="552" w:type="pct"/>
            <w:shd w:val="clear" w:color="auto" w:fill="E7E6E6"/>
          </w:tcPr>
          <w:p w14:paraId="1447426D" w14:textId="77777777" w:rsidR="0011759E" w:rsidRDefault="00CB6B5A" w:rsidP="0011759E">
            <w:pPr>
              <w:pStyle w:val="TableEntryHeader"/>
            </w:pPr>
            <w:r w:rsidRPr="00347B39">
              <w:rPr>
                <w:noProof w:val="0"/>
              </w:rPr>
              <w:t>LEN</w:t>
            </w:r>
          </w:p>
        </w:tc>
        <w:tc>
          <w:tcPr>
            <w:tcW w:w="482" w:type="pct"/>
            <w:shd w:val="clear" w:color="auto" w:fill="E7E6E6"/>
          </w:tcPr>
          <w:p w14:paraId="0CCBFF7B" w14:textId="77777777" w:rsidR="0011759E" w:rsidRDefault="00CB6B5A" w:rsidP="0011759E">
            <w:pPr>
              <w:pStyle w:val="TableEntryHeader"/>
            </w:pPr>
            <w:r w:rsidRPr="00347B39">
              <w:rPr>
                <w:noProof w:val="0"/>
              </w:rPr>
              <w:t>DT</w:t>
            </w:r>
          </w:p>
        </w:tc>
        <w:tc>
          <w:tcPr>
            <w:tcW w:w="721" w:type="pct"/>
            <w:shd w:val="clear" w:color="auto" w:fill="E7E6E6"/>
          </w:tcPr>
          <w:p w14:paraId="0914C7C9" w14:textId="77777777" w:rsidR="0011759E" w:rsidRDefault="00CB6B5A" w:rsidP="0011759E">
            <w:pPr>
              <w:pStyle w:val="TableEntryHeader"/>
            </w:pPr>
            <w:r w:rsidRPr="00347B39">
              <w:rPr>
                <w:noProof w:val="0"/>
              </w:rPr>
              <w:t>USAGE</w:t>
            </w:r>
          </w:p>
        </w:tc>
        <w:tc>
          <w:tcPr>
            <w:tcW w:w="819" w:type="pct"/>
            <w:shd w:val="clear" w:color="auto" w:fill="E7E6E6"/>
          </w:tcPr>
          <w:p w14:paraId="7D412309" w14:textId="77777777" w:rsidR="0011759E" w:rsidRDefault="00CB6B5A" w:rsidP="0011759E">
            <w:pPr>
              <w:pStyle w:val="TableEntryHeader"/>
            </w:pPr>
            <w:r w:rsidRPr="00347B39">
              <w:rPr>
                <w:noProof w:val="0"/>
              </w:rPr>
              <w:t>CARD</w:t>
            </w:r>
          </w:p>
        </w:tc>
        <w:tc>
          <w:tcPr>
            <w:tcW w:w="529" w:type="pct"/>
            <w:shd w:val="clear" w:color="auto" w:fill="E7E6E6"/>
          </w:tcPr>
          <w:p w14:paraId="46EA193D" w14:textId="77777777" w:rsidR="0011759E" w:rsidRDefault="00CB6B5A" w:rsidP="0011759E">
            <w:pPr>
              <w:pStyle w:val="TableEntryHeader"/>
            </w:pPr>
            <w:r w:rsidRPr="00347B39">
              <w:rPr>
                <w:noProof w:val="0"/>
              </w:rPr>
              <w:t>TBL#</w:t>
            </w:r>
          </w:p>
        </w:tc>
        <w:tc>
          <w:tcPr>
            <w:tcW w:w="1477" w:type="pct"/>
            <w:shd w:val="clear" w:color="auto" w:fill="E7E6E6"/>
          </w:tcPr>
          <w:p w14:paraId="1DD71480" w14:textId="77777777" w:rsidR="0011759E" w:rsidRDefault="00CB6B5A" w:rsidP="0011759E">
            <w:pPr>
              <w:pStyle w:val="TableEntryHeader"/>
            </w:pPr>
            <w:r w:rsidRPr="00347B39">
              <w:rPr>
                <w:noProof w:val="0"/>
              </w:rPr>
              <w:t>COMPONENT NAME</w:t>
            </w:r>
          </w:p>
        </w:tc>
      </w:tr>
      <w:tr w:rsidR="00CB6B5A" w:rsidRPr="00347B39" w14:paraId="534E6165" w14:textId="77777777" w:rsidTr="00276F86">
        <w:tc>
          <w:tcPr>
            <w:tcW w:w="420" w:type="pct"/>
            <w:shd w:val="clear" w:color="auto" w:fill="auto"/>
          </w:tcPr>
          <w:p w14:paraId="5739BDB0" w14:textId="77777777" w:rsidR="0011759E" w:rsidRDefault="00CB6B5A" w:rsidP="0011759E">
            <w:pPr>
              <w:pStyle w:val="TableEntry"/>
            </w:pPr>
            <w:r w:rsidRPr="00347B39">
              <w:rPr>
                <w:noProof w:val="0"/>
              </w:rPr>
              <w:t>1</w:t>
            </w:r>
          </w:p>
        </w:tc>
        <w:tc>
          <w:tcPr>
            <w:tcW w:w="552" w:type="pct"/>
            <w:shd w:val="clear" w:color="auto" w:fill="auto"/>
          </w:tcPr>
          <w:p w14:paraId="5D2EDEA7" w14:textId="77777777" w:rsidR="0011759E" w:rsidRDefault="00CB6B5A" w:rsidP="0011759E">
            <w:pPr>
              <w:pStyle w:val="TableEntry"/>
            </w:pPr>
            <w:r w:rsidRPr="00347B39">
              <w:rPr>
                <w:noProof w:val="0"/>
              </w:rPr>
              <w:t>194</w:t>
            </w:r>
          </w:p>
        </w:tc>
        <w:tc>
          <w:tcPr>
            <w:tcW w:w="482" w:type="pct"/>
            <w:shd w:val="clear" w:color="auto" w:fill="auto"/>
          </w:tcPr>
          <w:p w14:paraId="6A20A513" w14:textId="77777777" w:rsidR="0011759E" w:rsidRDefault="00CB6B5A" w:rsidP="0011759E">
            <w:pPr>
              <w:pStyle w:val="TableEntry"/>
            </w:pPr>
            <w:r w:rsidRPr="00347B39">
              <w:rPr>
                <w:noProof w:val="0"/>
              </w:rPr>
              <w:t>FN</w:t>
            </w:r>
          </w:p>
        </w:tc>
        <w:tc>
          <w:tcPr>
            <w:tcW w:w="721" w:type="pct"/>
            <w:shd w:val="clear" w:color="auto" w:fill="auto"/>
          </w:tcPr>
          <w:p w14:paraId="0169C623" w14:textId="77777777" w:rsidR="0011759E" w:rsidRDefault="00CB6B5A" w:rsidP="0011759E">
            <w:pPr>
              <w:pStyle w:val="TableEntry"/>
              <w:rPr>
                <w:color w:val="FF0000"/>
              </w:rPr>
            </w:pPr>
            <w:r w:rsidRPr="00347B39">
              <w:rPr>
                <w:noProof w:val="0"/>
                <w:color w:val="FF0000"/>
              </w:rPr>
              <w:t>R</w:t>
            </w:r>
          </w:p>
        </w:tc>
        <w:tc>
          <w:tcPr>
            <w:tcW w:w="819" w:type="pct"/>
            <w:shd w:val="clear" w:color="auto" w:fill="auto"/>
          </w:tcPr>
          <w:p w14:paraId="51E2E655" w14:textId="77777777" w:rsidR="0011759E" w:rsidRDefault="00CB6B5A" w:rsidP="0011759E">
            <w:pPr>
              <w:pStyle w:val="TableEntry"/>
            </w:pPr>
            <w:r w:rsidRPr="00347B39">
              <w:rPr>
                <w:noProof w:val="0"/>
              </w:rPr>
              <w:t>[0..1]</w:t>
            </w:r>
          </w:p>
        </w:tc>
        <w:tc>
          <w:tcPr>
            <w:tcW w:w="529" w:type="pct"/>
            <w:shd w:val="clear" w:color="auto" w:fill="auto"/>
          </w:tcPr>
          <w:p w14:paraId="08AB3EDF" w14:textId="77777777" w:rsidR="0011759E" w:rsidRDefault="0011759E" w:rsidP="0011759E">
            <w:pPr>
              <w:pStyle w:val="TableEntry"/>
            </w:pPr>
          </w:p>
        </w:tc>
        <w:tc>
          <w:tcPr>
            <w:tcW w:w="1477" w:type="pct"/>
            <w:shd w:val="clear" w:color="auto" w:fill="auto"/>
          </w:tcPr>
          <w:p w14:paraId="2C97B6D9" w14:textId="77777777" w:rsidR="0011759E" w:rsidRDefault="00CB6B5A" w:rsidP="0011759E">
            <w:pPr>
              <w:pStyle w:val="TableEntry"/>
            </w:pPr>
            <w:r w:rsidRPr="00347B39">
              <w:rPr>
                <w:noProof w:val="0"/>
              </w:rPr>
              <w:t>Family Name</w:t>
            </w:r>
          </w:p>
        </w:tc>
      </w:tr>
      <w:tr w:rsidR="00CB6B5A" w:rsidRPr="00347B39" w14:paraId="096E45A6" w14:textId="77777777" w:rsidTr="00276F86">
        <w:tc>
          <w:tcPr>
            <w:tcW w:w="420" w:type="pct"/>
            <w:shd w:val="clear" w:color="auto" w:fill="auto"/>
          </w:tcPr>
          <w:p w14:paraId="00FB533C" w14:textId="77777777" w:rsidR="0011759E" w:rsidRDefault="00CB6B5A" w:rsidP="0011759E">
            <w:pPr>
              <w:pStyle w:val="TableEntry"/>
            </w:pPr>
            <w:r w:rsidRPr="00347B39">
              <w:rPr>
                <w:noProof w:val="0"/>
              </w:rPr>
              <w:t>2</w:t>
            </w:r>
          </w:p>
        </w:tc>
        <w:tc>
          <w:tcPr>
            <w:tcW w:w="552" w:type="pct"/>
            <w:shd w:val="clear" w:color="auto" w:fill="auto"/>
          </w:tcPr>
          <w:p w14:paraId="44B4DBB8" w14:textId="77777777" w:rsidR="0011759E" w:rsidRDefault="00CB6B5A" w:rsidP="0011759E">
            <w:pPr>
              <w:pStyle w:val="TableEntry"/>
            </w:pPr>
            <w:r w:rsidRPr="00347B39">
              <w:rPr>
                <w:noProof w:val="0"/>
              </w:rPr>
              <w:t>30</w:t>
            </w:r>
          </w:p>
        </w:tc>
        <w:tc>
          <w:tcPr>
            <w:tcW w:w="482" w:type="pct"/>
            <w:shd w:val="clear" w:color="auto" w:fill="auto"/>
          </w:tcPr>
          <w:p w14:paraId="695E0127" w14:textId="77777777" w:rsidR="0011759E" w:rsidRDefault="00CB6B5A" w:rsidP="0011759E">
            <w:pPr>
              <w:pStyle w:val="TableEntry"/>
            </w:pPr>
            <w:r w:rsidRPr="00347B39">
              <w:rPr>
                <w:noProof w:val="0"/>
              </w:rPr>
              <w:t>ST</w:t>
            </w:r>
          </w:p>
        </w:tc>
        <w:tc>
          <w:tcPr>
            <w:tcW w:w="721" w:type="pct"/>
            <w:shd w:val="clear" w:color="auto" w:fill="auto"/>
          </w:tcPr>
          <w:p w14:paraId="565F1C45" w14:textId="77777777" w:rsidR="0011759E" w:rsidRDefault="00CB6B5A" w:rsidP="0011759E">
            <w:pPr>
              <w:pStyle w:val="TableEntry"/>
              <w:rPr>
                <w:color w:val="FF0000"/>
              </w:rPr>
            </w:pPr>
            <w:r w:rsidRPr="00347B39">
              <w:rPr>
                <w:noProof w:val="0"/>
                <w:color w:val="FF0000"/>
              </w:rPr>
              <w:t>RE</w:t>
            </w:r>
          </w:p>
        </w:tc>
        <w:tc>
          <w:tcPr>
            <w:tcW w:w="819" w:type="pct"/>
            <w:shd w:val="clear" w:color="auto" w:fill="auto"/>
          </w:tcPr>
          <w:p w14:paraId="19CC5A83" w14:textId="77777777" w:rsidR="0011759E" w:rsidRDefault="00CB6B5A" w:rsidP="0011759E">
            <w:pPr>
              <w:pStyle w:val="TableEntry"/>
            </w:pPr>
            <w:r w:rsidRPr="00347B39">
              <w:rPr>
                <w:noProof w:val="0"/>
              </w:rPr>
              <w:t>[0..1]</w:t>
            </w:r>
          </w:p>
        </w:tc>
        <w:tc>
          <w:tcPr>
            <w:tcW w:w="529" w:type="pct"/>
            <w:shd w:val="clear" w:color="auto" w:fill="auto"/>
          </w:tcPr>
          <w:p w14:paraId="4FB90617" w14:textId="77777777" w:rsidR="0011759E" w:rsidRDefault="0011759E" w:rsidP="0011759E">
            <w:pPr>
              <w:pStyle w:val="TableEntry"/>
            </w:pPr>
          </w:p>
        </w:tc>
        <w:tc>
          <w:tcPr>
            <w:tcW w:w="1477" w:type="pct"/>
            <w:shd w:val="clear" w:color="auto" w:fill="auto"/>
          </w:tcPr>
          <w:p w14:paraId="082B8A88" w14:textId="77777777" w:rsidR="0011759E" w:rsidRDefault="00CB6B5A" w:rsidP="0011759E">
            <w:pPr>
              <w:pStyle w:val="TableEntry"/>
            </w:pPr>
            <w:r w:rsidRPr="00347B39">
              <w:rPr>
                <w:noProof w:val="0"/>
              </w:rPr>
              <w:t>Given Name</w:t>
            </w:r>
          </w:p>
        </w:tc>
      </w:tr>
      <w:tr w:rsidR="00CB6B5A" w:rsidRPr="00347B39" w14:paraId="0CBE8E8D" w14:textId="77777777" w:rsidTr="00276F86">
        <w:tc>
          <w:tcPr>
            <w:tcW w:w="420" w:type="pct"/>
            <w:shd w:val="clear" w:color="auto" w:fill="auto"/>
          </w:tcPr>
          <w:p w14:paraId="6672944B" w14:textId="77777777" w:rsidR="0011759E" w:rsidRDefault="00CB6B5A" w:rsidP="0011759E">
            <w:pPr>
              <w:pStyle w:val="TableEntry"/>
            </w:pPr>
            <w:r w:rsidRPr="00347B39">
              <w:rPr>
                <w:noProof w:val="0"/>
              </w:rPr>
              <w:t>3</w:t>
            </w:r>
          </w:p>
        </w:tc>
        <w:tc>
          <w:tcPr>
            <w:tcW w:w="552" w:type="pct"/>
            <w:shd w:val="clear" w:color="auto" w:fill="auto"/>
          </w:tcPr>
          <w:p w14:paraId="54AFFAC7" w14:textId="77777777" w:rsidR="0011759E" w:rsidRDefault="00CB6B5A" w:rsidP="0011759E">
            <w:pPr>
              <w:pStyle w:val="TableEntry"/>
            </w:pPr>
            <w:r w:rsidRPr="00347B39">
              <w:rPr>
                <w:noProof w:val="0"/>
              </w:rPr>
              <w:t>30</w:t>
            </w:r>
          </w:p>
        </w:tc>
        <w:tc>
          <w:tcPr>
            <w:tcW w:w="482" w:type="pct"/>
            <w:shd w:val="clear" w:color="auto" w:fill="auto"/>
          </w:tcPr>
          <w:p w14:paraId="7E3495F5" w14:textId="77777777" w:rsidR="0011759E" w:rsidRDefault="00CB6B5A" w:rsidP="0011759E">
            <w:pPr>
              <w:pStyle w:val="TableEntry"/>
            </w:pPr>
            <w:r w:rsidRPr="00347B39">
              <w:rPr>
                <w:noProof w:val="0"/>
              </w:rPr>
              <w:t>ST</w:t>
            </w:r>
          </w:p>
        </w:tc>
        <w:tc>
          <w:tcPr>
            <w:tcW w:w="721" w:type="pct"/>
            <w:shd w:val="clear" w:color="auto" w:fill="auto"/>
          </w:tcPr>
          <w:p w14:paraId="4269C6E6" w14:textId="77777777" w:rsidR="0011759E" w:rsidRDefault="00CB6B5A" w:rsidP="0011759E">
            <w:pPr>
              <w:pStyle w:val="TableEntry"/>
            </w:pPr>
            <w:r w:rsidRPr="00347B39">
              <w:rPr>
                <w:noProof w:val="0"/>
              </w:rPr>
              <w:t>O</w:t>
            </w:r>
          </w:p>
        </w:tc>
        <w:tc>
          <w:tcPr>
            <w:tcW w:w="819" w:type="pct"/>
            <w:shd w:val="clear" w:color="auto" w:fill="auto"/>
          </w:tcPr>
          <w:p w14:paraId="6F0038CC" w14:textId="77777777" w:rsidR="0011759E" w:rsidRDefault="00CB6B5A" w:rsidP="0011759E">
            <w:pPr>
              <w:pStyle w:val="TableEntry"/>
            </w:pPr>
            <w:r w:rsidRPr="00347B39">
              <w:rPr>
                <w:noProof w:val="0"/>
              </w:rPr>
              <w:t>[0..1]</w:t>
            </w:r>
          </w:p>
        </w:tc>
        <w:tc>
          <w:tcPr>
            <w:tcW w:w="529" w:type="pct"/>
            <w:shd w:val="clear" w:color="auto" w:fill="auto"/>
          </w:tcPr>
          <w:p w14:paraId="768FE2BE" w14:textId="77777777" w:rsidR="0011759E" w:rsidRDefault="0011759E" w:rsidP="0011759E">
            <w:pPr>
              <w:pStyle w:val="TableEntry"/>
            </w:pPr>
          </w:p>
        </w:tc>
        <w:tc>
          <w:tcPr>
            <w:tcW w:w="1477" w:type="pct"/>
            <w:shd w:val="clear" w:color="auto" w:fill="auto"/>
          </w:tcPr>
          <w:p w14:paraId="08FA7DF3" w14:textId="77777777" w:rsidR="0011759E" w:rsidRDefault="00CB6B5A" w:rsidP="0011759E">
            <w:pPr>
              <w:pStyle w:val="TableEntry"/>
            </w:pPr>
            <w:r w:rsidRPr="00347B39">
              <w:rPr>
                <w:noProof w:val="0"/>
              </w:rPr>
              <w:t>Second and Further Given Names or Initials Thereof</w:t>
            </w:r>
          </w:p>
        </w:tc>
      </w:tr>
      <w:tr w:rsidR="00CB6B5A" w:rsidRPr="00347B39" w14:paraId="5166B6C7" w14:textId="77777777" w:rsidTr="00276F86">
        <w:tc>
          <w:tcPr>
            <w:tcW w:w="420" w:type="pct"/>
            <w:shd w:val="clear" w:color="auto" w:fill="auto"/>
          </w:tcPr>
          <w:p w14:paraId="056F5E57" w14:textId="77777777" w:rsidR="0011759E" w:rsidRDefault="00CB6B5A" w:rsidP="0011759E">
            <w:pPr>
              <w:pStyle w:val="TableEntry"/>
            </w:pPr>
            <w:r w:rsidRPr="00347B39">
              <w:rPr>
                <w:noProof w:val="0"/>
              </w:rPr>
              <w:t>4</w:t>
            </w:r>
          </w:p>
        </w:tc>
        <w:tc>
          <w:tcPr>
            <w:tcW w:w="552" w:type="pct"/>
            <w:shd w:val="clear" w:color="auto" w:fill="auto"/>
          </w:tcPr>
          <w:p w14:paraId="1C82DC0A" w14:textId="77777777" w:rsidR="0011759E" w:rsidRDefault="00CB6B5A" w:rsidP="0011759E">
            <w:pPr>
              <w:pStyle w:val="TableEntry"/>
            </w:pPr>
            <w:r w:rsidRPr="00347B39">
              <w:rPr>
                <w:noProof w:val="0"/>
              </w:rPr>
              <w:t>20</w:t>
            </w:r>
          </w:p>
        </w:tc>
        <w:tc>
          <w:tcPr>
            <w:tcW w:w="482" w:type="pct"/>
            <w:shd w:val="clear" w:color="auto" w:fill="auto"/>
          </w:tcPr>
          <w:p w14:paraId="63403A75" w14:textId="77777777" w:rsidR="0011759E" w:rsidRDefault="00CB6B5A" w:rsidP="0011759E">
            <w:pPr>
              <w:pStyle w:val="TableEntry"/>
            </w:pPr>
            <w:r w:rsidRPr="00347B39">
              <w:rPr>
                <w:noProof w:val="0"/>
              </w:rPr>
              <w:t>ST</w:t>
            </w:r>
          </w:p>
        </w:tc>
        <w:tc>
          <w:tcPr>
            <w:tcW w:w="721" w:type="pct"/>
            <w:shd w:val="clear" w:color="auto" w:fill="auto"/>
          </w:tcPr>
          <w:p w14:paraId="320F77A4" w14:textId="77777777" w:rsidR="0011759E" w:rsidRDefault="00CB6B5A" w:rsidP="0011759E">
            <w:pPr>
              <w:pStyle w:val="TableEntry"/>
            </w:pPr>
            <w:r w:rsidRPr="00347B39">
              <w:rPr>
                <w:noProof w:val="0"/>
              </w:rPr>
              <w:t>O</w:t>
            </w:r>
          </w:p>
        </w:tc>
        <w:tc>
          <w:tcPr>
            <w:tcW w:w="819" w:type="pct"/>
            <w:shd w:val="clear" w:color="auto" w:fill="auto"/>
          </w:tcPr>
          <w:p w14:paraId="166D9FF4" w14:textId="77777777" w:rsidR="0011759E" w:rsidRDefault="00CB6B5A" w:rsidP="0011759E">
            <w:pPr>
              <w:pStyle w:val="TableEntry"/>
            </w:pPr>
            <w:r w:rsidRPr="00347B39">
              <w:rPr>
                <w:noProof w:val="0"/>
              </w:rPr>
              <w:t>[0..1]</w:t>
            </w:r>
          </w:p>
        </w:tc>
        <w:tc>
          <w:tcPr>
            <w:tcW w:w="529" w:type="pct"/>
            <w:shd w:val="clear" w:color="auto" w:fill="auto"/>
          </w:tcPr>
          <w:p w14:paraId="069E1129" w14:textId="77777777" w:rsidR="0011759E" w:rsidRDefault="0011759E" w:rsidP="0011759E">
            <w:pPr>
              <w:pStyle w:val="TableEntry"/>
            </w:pPr>
          </w:p>
        </w:tc>
        <w:tc>
          <w:tcPr>
            <w:tcW w:w="1477" w:type="pct"/>
            <w:shd w:val="clear" w:color="auto" w:fill="auto"/>
          </w:tcPr>
          <w:p w14:paraId="79050A3D" w14:textId="77777777" w:rsidR="0011759E" w:rsidRDefault="00CB6B5A" w:rsidP="0011759E">
            <w:pPr>
              <w:pStyle w:val="TableEntry"/>
            </w:pPr>
            <w:r w:rsidRPr="00347B39">
              <w:rPr>
                <w:noProof w:val="0"/>
              </w:rPr>
              <w:t>Suffix</w:t>
            </w:r>
          </w:p>
        </w:tc>
      </w:tr>
      <w:tr w:rsidR="00CB6B5A" w:rsidRPr="00347B39" w14:paraId="20C279B4" w14:textId="77777777" w:rsidTr="00276F86">
        <w:tc>
          <w:tcPr>
            <w:tcW w:w="420" w:type="pct"/>
            <w:shd w:val="clear" w:color="auto" w:fill="auto"/>
          </w:tcPr>
          <w:p w14:paraId="6C7ECA6E" w14:textId="77777777" w:rsidR="0011759E" w:rsidRDefault="00CB6B5A" w:rsidP="0011759E">
            <w:pPr>
              <w:pStyle w:val="TableEntry"/>
            </w:pPr>
            <w:r w:rsidRPr="00347B39">
              <w:rPr>
                <w:noProof w:val="0"/>
              </w:rPr>
              <w:t>5</w:t>
            </w:r>
          </w:p>
        </w:tc>
        <w:tc>
          <w:tcPr>
            <w:tcW w:w="552" w:type="pct"/>
            <w:shd w:val="clear" w:color="auto" w:fill="auto"/>
          </w:tcPr>
          <w:p w14:paraId="5728CB81" w14:textId="77777777" w:rsidR="0011759E" w:rsidRDefault="00CB6B5A" w:rsidP="0011759E">
            <w:pPr>
              <w:pStyle w:val="TableEntry"/>
            </w:pPr>
            <w:r w:rsidRPr="00347B39">
              <w:rPr>
                <w:noProof w:val="0"/>
              </w:rPr>
              <w:t>20</w:t>
            </w:r>
          </w:p>
        </w:tc>
        <w:tc>
          <w:tcPr>
            <w:tcW w:w="482" w:type="pct"/>
            <w:shd w:val="clear" w:color="auto" w:fill="auto"/>
          </w:tcPr>
          <w:p w14:paraId="53140348" w14:textId="77777777" w:rsidR="0011759E" w:rsidRDefault="00CB6B5A" w:rsidP="0011759E">
            <w:pPr>
              <w:pStyle w:val="TableEntry"/>
            </w:pPr>
            <w:r w:rsidRPr="00347B39">
              <w:rPr>
                <w:noProof w:val="0"/>
              </w:rPr>
              <w:t>ST</w:t>
            </w:r>
          </w:p>
        </w:tc>
        <w:tc>
          <w:tcPr>
            <w:tcW w:w="721" w:type="pct"/>
            <w:shd w:val="clear" w:color="auto" w:fill="auto"/>
          </w:tcPr>
          <w:p w14:paraId="41CEBED1" w14:textId="77777777" w:rsidR="0011759E" w:rsidRDefault="00CB6B5A" w:rsidP="0011759E">
            <w:pPr>
              <w:pStyle w:val="TableEntry"/>
            </w:pPr>
            <w:r w:rsidRPr="00347B39">
              <w:rPr>
                <w:noProof w:val="0"/>
              </w:rPr>
              <w:t>O</w:t>
            </w:r>
          </w:p>
        </w:tc>
        <w:tc>
          <w:tcPr>
            <w:tcW w:w="819" w:type="pct"/>
            <w:shd w:val="clear" w:color="auto" w:fill="auto"/>
          </w:tcPr>
          <w:p w14:paraId="337B33B7" w14:textId="77777777" w:rsidR="0011759E" w:rsidRDefault="00CB6B5A" w:rsidP="0011759E">
            <w:pPr>
              <w:pStyle w:val="TableEntry"/>
            </w:pPr>
            <w:r w:rsidRPr="00347B39">
              <w:rPr>
                <w:noProof w:val="0"/>
              </w:rPr>
              <w:t>[0..1]</w:t>
            </w:r>
          </w:p>
        </w:tc>
        <w:tc>
          <w:tcPr>
            <w:tcW w:w="529" w:type="pct"/>
            <w:shd w:val="clear" w:color="auto" w:fill="auto"/>
          </w:tcPr>
          <w:p w14:paraId="187BBA84" w14:textId="77777777" w:rsidR="0011759E" w:rsidRDefault="0011759E" w:rsidP="0011759E">
            <w:pPr>
              <w:pStyle w:val="TableEntry"/>
            </w:pPr>
          </w:p>
        </w:tc>
        <w:tc>
          <w:tcPr>
            <w:tcW w:w="1477" w:type="pct"/>
            <w:shd w:val="clear" w:color="auto" w:fill="auto"/>
          </w:tcPr>
          <w:p w14:paraId="5DAF14EC" w14:textId="77777777" w:rsidR="0011759E" w:rsidRDefault="00CB6B5A" w:rsidP="0011759E">
            <w:pPr>
              <w:pStyle w:val="TableEntry"/>
            </w:pPr>
            <w:r w:rsidRPr="00347B39">
              <w:rPr>
                <w:noProof w:val="0"/>
              </w:rPr>
              <w:t>Prefix</w:t>
            </w:r>
          </w:p>
        </w:tc>
      </w:tr>
      <w:tr w:rsidR="00CB6B5A" w:rsidRPr="00347B39" w14:paraId="65D4BE13" w14:textId="77777777" w:rsidTr="00276F86">
        <w:tc>
          <w:tcPr>
            <w:tcW w:w="420" w:type="pct"/>
            <w:shd w:val="clear" w:color="auto" w:fill="auto"/>
          </w:tcPr>
          <w:p w14:paraId="5FC3AB4E" w14:textId="77777777" w:rsidR="0011759E" w:rsidRDefault="00CB6B5A" w:rsidP="0011759E">
            <w:pPr>
              <w:pStyle w:val="TableEntry"/>
            </w:pPr>
            <w:r w:rsidRPr="00347B39">
              <w:rPr>
                <w:noProof w:val="0"/>
              </w:rPr>
              <w:t>6</w:t>
            </w:r>
          </w:p>
        </w:tc>
        <w:tc>
          <w:tcPr>
            <w:tcW w:w="552" w:type="pct"/>
            <w:shd w:val="clear" w:color="auto" w:fill="auto"/>
          </w:tcPr>
          <w:p w14:paraId="708FC306" w14:textId="77777777" w:rsidR="0011759E" w:rsidRDefault="00CB6B5A" w:rsidP="0011759E">
            <w:pPr>
              <w:pStyle w:val="TableEntry"/>
            </w:pPr>
            <w:r w:rsidRPr="00347B39">
              <w:rPr>
                <w:noProof w:val="0"/>
              </w:rPr>
              <w:t>6</w:t>
            </w:r>
          </w:p>
        </w:tc>
        <w:tc>
          <w:tcPr>
            <w:tcW w:w="482" w:type="pct"/>
            <w:shd w:val="clear" w:color="auto" w:fill="auto"/>
          </w:tcPr>
          <w:p w14:paraId="5639A867" w14:textId="77777777" w:rsidR="0011759E" w:rsidRDefault="00CB6B5A" w:rsidP="0011759E">
            <w:pPr>
              <w:pStyle w:val="TableEntry"/>
            </w:pPr>
            <w:r w:rsidRPr="00347B39">
              <w:rPr>
                <w:noProof w:val="0"/>
              </w:rPr>
              <w:t>IS</w:t>
            </w:r>
          </w:p>
        </w:tc>
        <w:tc>
          <w:tcPr>
            <w:tcW w:w="721" w:type="pct"/>
            <w:shd w:val="clear" w:color="auto" w:fill="auto"/>
          </w:tcPr>
          <w:p w14:paraId="7CFE4E8E" w14:textId="77777777" w:rsidR="0011759E" w:rsidRDefault="00CB6B5A" w:rsidP="0011759E">
            <w:pPr>
              <w:pStyle w:val="TableEntry"/>
            </w:pPr>
            <w:r w:rsidRPr="00347B39">
              <w:rPr>
                <w:noProof w:val="0"/>
              </w:rPr>
              <w:t>X</w:t>
            </w:r>
          </w:p>
        </w:tc>
        <w:tc>
          <w:tcPr>
            <w:tcW w:w="819" w:type="pct"/>
            <w:shd w:val="clear" w:color="auto" w:fill="auto"/>
          </w:tcPr>
          <w:p w14:paraId="4318A74E" w14:textId="77777777" w:rsidR="0011759E" w:rsidRDefault="00CB6B5A" w:rsidP="0011759E">
            <w:pPr>
              <w:pStyle w:val="TableEntry"/>
            </w:pPr>
            <w:r w:rsidRPr="00347B39">
              <w:rPr>
                <w:noProof w:val="0"/>
              </w:rPr>
              <w:t>[0..0] (See Note1)</w:t>
            </w:r>
          </w:p>
        </w:tc>
        <w:tc>
          <w:tcPr>
            <w:tcW w:w="529" w:type="pct"/>
            <w:shd w:val="clear" w:color="auto" w:fill="auto"/>
          </w:tcPr>
          <w:p w14:paraId="23D72FC8" w14:textId="77777777" w:rsidR="0011759E" w:rsidRDefault="00CB6B5A" w:rsidP="0011759E">
            <w:pPr>
              <w:pStyle w:val="TableEntry"/>
            </w:pPr>
            <w:r w:rsidRPr="00347B39">
              <w:rPr>
                <w:noProof w:val="0"/>
              </w:rPr>
              <w:t>0360</w:t>
            </w:r>
          </w:p>
        </w:tc>
        <w:tc>
          <w:tcPr>
            <w:tcW w:w="1477" w:type="pct"/>
            <w:shd w:val="clear" w:color="auto" w:fill="auto"/>
          </w:tcPr>
          <w:p w14:paraId="1150DA56" w14:textId="77777777" w:rsidR="0011759E" w:rsidRDefault="00CB6B5A" w:rsidP="0011759E">
            <w:pPr>
              <w:pStyle w:val="TableEntry"/>
            </w:pPr>
            <w:r w:rsidRPr="00347B39">
              <w:rPr>
                <w:noProof w:val="0"/>
              </w:rPr>
              <w:t>Degree</w:t>
            </w:r>
          </w:p>
        </w:tc>
      </w:tr>
      <w:tr w:rsidR="00CB6B5A" w:rsidRPr="00347B39" w14:paraId="0EA8C8DB" w14:textId="77777777" w:rsidTr="00276F86">
        <w:tc>
          <w:tcPr>
            <w:tcW w:w="420" w:type="pct"/>
            <w:shd w:val="clear" w:color="auto" w:fill="auto"/>
          </w:tcPr>
          <w:p w14:paraId="2D8CDEE2" w14:textId="77777777" w:rsidR="0011759E" w:rsidRDefault="00CB6B5A" w:rsidP="0011759E">
            <w:pPr>
              <w:pStyle w:val="TableEntry"/>
            </w:pPr>
            <w:r w:rsidRPr="00347B39">
              <w:rPr>
                <w:noProof w:val="0"/>
              </w:rPr>
              <w:t>7</w:t>
            </w:r>
          </w:p>
        </w:tc>
        <w:tc>
          <w:tcPr>
            <w:tcW w:w="552" w:type="pct"/>
            <w:shd w:val="clear" w:color="auto" w:fill="auto"/>
          </w:tcPr>
          <w:p w14:paraId="104F40DF" w14:textId="77777777" w:rsidR="0011759E" w:rsidRDefault="00CB6B5A" w:rsidP="0011759E">
            <w:pPr>
              <w:pStyle w:val="TableEntry"/>
            </w:pPr>
            <w:r w:rsidRPr="00347B39">
              <w:rPr>
                <w:noProof w:val="0"/>
              </w:rPr>
              <w:t>1</w:t>
            </w:r>
          </w:p>
        </w:tc>
        <w:tc>
          <w:tcPr>
            <w:tcW w:w="482" w:type="pct"/>
            <w:shd w:val="clear" w:color="auto" w:fill="auto"/>
          </w:tcPr>
          <w:p w14:paraId="4B786A67" w14:textId="77777777" w:rsidR="0011759E" w:rsidRDefault="00CB6B5A" w:rsidP="0011759E">
            <w:pPr>
              <w:pStyle w:val="TableEntry"/>
            </w:pPr>
            <w:r w:rsidRPr="00347B39">
              <w:rPr>
                <w:noProof w:val="0"/>
              </w:rPr>
              <w:t>ID</w:t>
            </w:r>
          </w:p>
        </w:tc>
        <w:tc>
          <w:tcPr>
            <w:tcW w:w="721" w:type="pct"/>
            <w:shd w:val="clear" w:color="auto" w:fill="auto"/>
          </w:tcPr>
          <w:p w14:paraId="6596BE84" w14:textId="77777777" w:rsidR="0011759E" w:rsidRDefault="00CB6B5A" w:rsidP="0011759E">
            <w:pPr>
              <w:pStyle w:val="TableEntry"/>
            </w:pPr>
            <w:r w:rsidRPr="00347B39">
              <w:rPr>
                <w:noProof w:val="0"/>
              </w:rPr>
              <w:t>R</w:t>
            </w:r>
          </w:p>
        </w:tc>
        <w:tc>
          <w:tcPr>
            <w:tcW w:w="819" w:type="pct"/>
            <w:shd w:val="clear" w:color="auto" w:fill="auto"/>
          </w:tcPr>
          <w:p w14:paraId="6317CAA2" w14:textId="77777777" w:rsidR="0011759E" w:rsidRDefault="00CB6B5A" w:rsidP="0011759E">
            <w:pPr>
              <w:pStyle w:val="TableEntry"/>
            </w:pPr>
            <w:r w:rsidRPr="00347B39">
              <w:rPr>
                <w:noProof w:val="0"/>
              </w:rPr>
              <w:t>[1..1]</w:t>
            </w:r>
          </w:p>
        </w:tc>
        <w:tc>
          <w:tcPr>
            <w:tcW w:w="529" w:type="pct"/>
            <w:shd w:val="clear" w:color="auto" w:fill="auto"/>
          </w:tcPr>
          <w:p w14:paraId="22C58C49" w14:textId="77777777" w:rsidR="0011759E" w:rsidRDefault="00CB6B5A" w:rsidP="0011759E">
            <w:pPr>
              <w:pStyle w:val="TableEntry"/>
            </w:pPr>
            <w:r w:rsidRPr="00347B39">
              <w:rPr>
                <w:noProof w:val="0"/>
              </w:rPr>
              <w:t>0200</w:t>
            </w:r>
          </w:p>
        </w:tc>
        <w:tc>
          <w:tcPr>
            <w:tcW w:w="1477" w:type="pct"/>
            <w:shd w:val="clear" w:color="auto" w:fill="auto"/>
          </w:tcPr>
          <w:p w14:paraId="0FA3816C" w14:textId="77777777" w:rsidR="0011759E" w:rsidRDefault="00CB6B5A" w:rsidP="0011759E">
            <w:pPr>
              <w:pStyle w:val="TableEntry"/>
            </w:pPr>
            <w:r w:rsidRPr="00347B39">
              <w:rPr>
                <w:noProof w:val="0"/>
              </w:rPr>
              <w:t>Name Type Code</w:t>
            </w:r>
          </w:p>
        </w:tc>
      </w:tr>
      <w:tr w:rsidR="00CB6B5A" w:rsidRPr="00347B39" w14:paraId="1CDEAC22" w14:textId="77777777" w:rsidTr="00276F86">
        <w:tc>
          <w:tcPr>
            <w:tcW w:w="420" w:type="pct"/>
            <w:shd w:val="clear" w:color="auto" w:fill="auto"/>
          </w:tcPr>
          <w:p w14:paraId="7C2E2B02" w14:textId="77777777" w:rsidR="0011759E" w:rsidRDefault="00CB6B5A" w:rsidP="0011759E">
            <w:pPr>
              <w:pStyle w:val="TableEntry"/>
            </w:pPr>
            <w:r w:rsidRPr="00347B39">
              <w:rPr>
                <w:noProof w:val="0"/>
              </w:rPr>
              <w:t>8</w:t>
            </w:r>
          </w:p>
        </w:tc>
        <w:tc>
          <w:tcPr>
            <w:tcW w:w="552" w:type="pct"/>
            <w:shd w:val="clear" w:color="auto" w:fill="auto"/>
          </w:tcPr>
          <w:p w14:paraId="1234E770" w14:textId="77777777" w:rsidR="0011759E" w:rsidRDefault="00CB6B5A" w:rsidP="0011759E">
            <w:pPr>
              <w:pStyle w:val="TableEntry"/>
            </w:pPr>
            <w:r w:rsidRPr="00347B39">
              <w:rPr>
                <w:noProof w:val="0"/>
              </w:rPr>
              <w:t>1</w:t>
            </w:r>
          </w:p>
        </w:tc>
        <w:tc>
          <w:tcPr>
            <w:tcW w:w="482" w:type="pct"/>
            <w:shd w:val="clear" w:color="auto" w:fill="auto"/>
          </w:tcPr>
          <w:p w14:paraId="129F62F8" w14:textId="77777777" w:rsidR="0011759E" w:rsidRDefault="00CB6B5A" w:rsidP="0011759E">
            <w:pPr>
              <w:pStyle w:val="TableEntry"/>
            </w:pPr>
            <w:r w:rsidRPr="00347B39">
              <w:rPr>
                <w:noProof w:val="0"/>
              </w:rPr>
              <w:t>ID</w:t>
            </w:r>
          </w:p>
        </w:tc>
        <w:tc>
          <w:tcPr>
            <w:tcW w:w="721" w:type="pct"/>
            <w:shd w:val="clear" w:color="auto" w:fill="auto"/>
          </w:tcPr>
          <w:p w14:paraId="07A48F2D" w14:textId="77777777" w:rsidR="0011759E" w:rsidRDefault="00CB6B5A" w:rsidP="0011759E">
            <w:pPr>
              <w:pStyle w:val="TableEntry"/>
            </w:pPr>
            <w:r w:rsidRPr="00347B39">
              <w:rPr>
                <w:noProof w:val="0"/>
              </w:rPr>
              <w:t>O</w:t>
            </w:r>
          </w:p>
        </w:tc>
        <w:tc>
          <w:tcPr>
            <w:tcW w:w="819" w:type="pct"/>
            <w:shd w:val="clear" w:color="auto" w:fill="auto"/>
          </w:tcPr>
          <w:p w14:paraId="4F1564F9" w14:textId="77777777" w:rsidR="0011759E" w:rsidRDefault="00CB6B5A" w:rsidP="0011759E">
            <w:pPr>
              <w:pStyle w:val="TableEntry"/>
            </w:pPr>
            <w:r w:rsidRPr="00347B39">
              <w:rPr>
                <w:noProof w:val="0"/>
              </w:rPr>
              <w:t>[0..1]</w:t>
            </w:r>
          </w:p>
        </w:tc>
        <w:tc>
          <w:tcPr>
            <w:tcW w:w="529" w:type="pct"/>
            <w:shd w:val="clear" w:color="auto" w:fill="auto"/>
          </w:tcPr>
          <w:p w14:paraId="02CF8412" w14:textId="77777777" w:rsidR="0011759E" w:rsidRDefault="00CB6B5A" w:rsidP="0011759E">
            <w:pPr>
              <w:pStyle w:val="TableEntry"/>
            </w:pPr>
            <w:r w:rsidRPr="00347B39">
              <w:rPr>
                <w:noProof w:val="0"/>
              </w:rPr>
              <w:t>0465</w:t>
            </w:r>
          </w:p>
        </w:tc>
        <w:tc>
          <w:tcPr>
            <w:tcW w:w="1477" w:type="pct"/>
            <w:shd w:val="clear" w:color="auto" w:fill="auto"/>
          </w:tcPr>
          <w:p w14:paraId="6E0A5152" w14:textId="77777777" w:rsidR="0011759E" w:rsidRDefault="00CB6B5A" w:rsidP="0011759E">
            <w:pPr>
              <w:pStyle w:val="TableEntry"/>
            </w:pPr>
            <w:r w:rsidRPr="00347B39">
              <w:rPr>
                <w:noProof w:val="0"/>
              </w:rPr>
              <w:t>Name Representation Code</w:t>
            </w:r>
          </w:p>
        </w:tc>
      </w:tr>
      <w:tr w:rsidR="00CB6B5A" w:rsidRPr="00347B39" w14:paraId="6D00F51C" w14:textId="77777777" w:rsidTr="00276F86">
        <w:tc>
          <w:tcPr>
            <w:tcW w:w="420" w:type="pct"/>
            <w:shd w:val="clear" w:color="auto" w:fill="auto"/>
          </w:tcPr>
          <w:p w14:paraId="257E49C7" w14:textId="77777777" w:rsidR="0011759E" w:rsidRDefault="00CB6B5A" w:rsidP="0011759E">
            <w:pPr>
              <w:pStyle w:val="TableEntry"/>
            </w:pPr>
            <w:r w:rsidRPr="00347B39">
              <w:rPr>
                <w:noProof w:val="0"/>
              </w:rPr>
              <w:t>9</w:t>
            </w:r>
          </w:p>
        </w:tc>
        <w:tc>
          <w:tcPr>
            <w:tcW w:w="552" w:type="pct"/>
            <w:shd w:val="clear" w:color="auto" w:fill="auto"/>
          </w:tcPr>
          <w:p w14:paraId="78E11E52" w14:textId="77777777" w:rsidR="0011759E" w:rsidRDefault="00CB6B5A" w:rsidP="0011759E">
            <w:pPr>
              <w:pStyle w:val="TableEntry"/>
            </w:pPr>
            <w:r w:rsidRPr="00347B39">
              <w:rPr>
                <w:noProof w:val="0"/>
              </w:rPr>
              <w:t>483</w:t>
            </w:r>
          </w:p>
        </w:tc>
        <w:tc>
          <w:tcPr>
            <w:tcW w:w="482" w:type="pct"/>
            <w:shd w:val="clear" w:color="auto" w:fill="auto"/>
          </w:tcPr>
          <w:p w14:paraId="6F55377B" w14:textId="77777777" w:rsidR="0011759E" w:rsidRDefault="00CB6B5A" w:rsidP="0011759E">
            <w:pPr>
              <w:pStyle w:val="TableEntry"/>
            </w:pPr>
            <w:r w:rsidRPr="00347B39">
              <w:rPr>
                <w:noProof w:val="0"/>
              </w:rPr>
              <w:t>CE</w:t>
            </w:r>
          </w:p>
        </w:tc>
        <w:tc>
          <w:tcPr>
            <w:tcW w:w="721" w:type="pct"/>
            <w:shd w:val="clear" w:color="auto" w:fill="auto"/>
          </w:tcPr>
          <w:p w14:paraId="333E6817" w14:textId="77777777" w:rsidR="0011759E" w:rsidRDefault="00CB6B5A" w:rsidP="0011759E">
            <w:pPr>
              <w:pStyle w:val="TableEntry"/>
            </w:pPr>
            <w:r w:rsidRPr="00347B39">
              <w:rPr>
                <w:noProof w:val="0"/>
              </w:rPr>
              <w:t>O</w:t>
            </w:r>
          </w:p>
        </w:tc>
        <w:tc>
          <w:tcPr>
            <w:tcW w:w="819" w:type="pct"/>
            <w:shd w:val="clear" w:color="auto" w:fill="auto"/>
          </w:tcPr>
          <w:p w14:paraId="7C2BFE50" w14:textId="77777777" w:rsidR="0011759E" w:rsidRDefault="00CB6B5A" w:rsidP="0011759E">
            <w:pPr>
              <w:pStyle w:val="TableEntry"/>
            </w:pPr>
            <w:r w:rsidRPr="00347B39">
              <w:rPr>
                <w:noProof w:val="0"/>
              </w:rPr>
              <w:t>[0..1]</w:t>
            </w:r>
          </w:p>
        </w:tc>
        <w:tc>
          <w:tcPr>
            <w:tcW w:w="529" w:type="pct"/>
            <w:shd w:val="clear" w:color="auto" w:fill="auto"/>
          </w:tcPr>
          <w:p w14:paraId="3EC83999" w14:textId="77777777" w:rsidR="0011759E" w:rsidRDefault="00CB6B5A" w:rsidP="0011759E">
            <w:pPr>
              <w:pStyle w:val="TableEntry"/>
            </w:pPr>
            <w:r w:rsidRPr="00347B39">
              <w:rPr>
                <w:noProof w:val="0"/>
              </w:rPr>
              <w:t>0448</w:t>
            </w:r>
          </w:p>
        </w:tc>
        <w:tc>
          <w:tcPr>
            <w:tcW w:w="1477" w:type="pct"/>
            <w:shd w:val="clear" w:color="auto" w:fill="auto"/>
          </w:tcPr>
          <w:p w14:paraId="22568A36" w14:textId="77777777" w:rsidR="0011759E" w:rsidRDefault="00CB6B5A" w:rsidP="0011759E">
            <w:pPr>
              <w:pStyle w:val="TableEntry"/>
            </w:pPr>
            <w:r w:rsidRPr="00347B39">
              <w:rPr>
                <w:noProof w:val="0"/>
              </w:rPr>
              <w:t>Name Context</w:t>
            </w:r>
          </w:p>
        </w:tc>
      </w:tr>
      <w:tr w:rsidR="00CB6B5A" w:rsidRPr="00347B39" w14:paraId="42EFCCE9" w14:textId="77777777" w:rsidTr="00276F86">
        <w:tc>
          <w:tcPr>
            <w:tcW w:w="420" w:type="pct"/>
            <w:shd w:val="clear" w:color="auto" w:fill="auto"/>
          </w:tcPr>
          <w:p w14:paraId="58C8158D" w14:textId="77777777" w:rsidR="0011759E" w:rsidRDefault="00CB6B5A" w:rsidP="0011759E">
            <w:pPr>
              <w:pStyle w:val="TableEntry"/>
            </w:pPr>
            <w:r w:rsidRPr="00347B39">
              <w:rPr>
                <w:noProof w:val="0"/>
              </w:rPr>
              <w:t>10</w:t>
            </w:r>
          </w:p>
        </w:tc>
        <w:tc>
          <w:tcPr>
            <w:tcW w:w="552" w:type="pct"/>
            <w:shd w:val="clear" w:color="auto" w:fill="auto"/>
          </w:tcPr>
          <w:p w14:paraId="0EEFAF19" w14:textId="77777777" w:rsidR="0011759E" w:rsidRDefault="00CB6B5A" w:rsidP="0011759E">
            <w:pPr>
              <w:pStyle w:val="TableEntry"/>
            </w:pPr>
            <w:r w:rsidRPr="00347B39">
              <w:rPr>
                <w:noProof w:val="0"/>
              </w:rPr>
              <w:t>53</w:t>
            </w:r>
          </w:p>
        </w:tc>
        <w:tc>
          <w:tcPr>
            <w:tcW w:w="482" w:type="pct"/>
            <w:shd w:val="clear" w:color="auto" w:fill="auto"/>
          </w:tcPr>
          <w:p w14:paraId="1C1D02A3" w14:textId="77777777" w:rsidR="0011759E" w:rsidRDefault="00CB6B5A" w:rsidP="0011759E">
            <w:pPr>
              <w:pStyle w:val="TableEntry"/>
            </w:pPr>
            <w:r w:rsidRPr="00347B39">
              <w:rPr>
                <w:noProof w:val="0"/>
              </w:rPr>
              <w:t>DR</w:t>
            </w:r>
          </w:p>
        </w:tc>
        <w:tc>
          <w:tcPr>
            <w:tcW w:w="721" w:type="pct"/>
            <w:shd w:val="clear" w:color="auto" w:fill="auto"/>
          </w:tcPr>
          <w:p w14:paraId="1FFAF5AB" w14:textId="77777777" w:rsidR="0011759E" w:rsidRDefault="00CB6B5A" w:rsidP="0011759E">
            <w:pPr>
              <w:pStyle w:val="TableEntry"/>
            </w:pPr>
            <w:r w:rsidRPr="00347B39">
              <w:rPr>
                <w:noProof w:val="0"/>
              </w:rPr>
              <w:t>X</w:t>
            </w:r>
          </w:p>
        </w:tc>
        <w:tc>
          <w:tcPr>
            <w:tcW w:w="819" w:type="pct"/>
            <w:shd w:val="clear" w:color="auto" w:fill="auto"/>
          </w:tcPr>
          <w:p w14:paraId="79AF5B6A" w14:textId="77777777" w:rsidR="0011759E" w:rsidRDefault="00CB6B5A" w:rsidP="0011759E">
            <w:pPr>
              <w:pStyle w:val="TableEntry"/>
            </w:pPr>
            <w:r w:rsidRPr="00347B39">
              <w:rPr>
                <w:noProof w:val="0"/>
              </w:rPr>
              <w:t>[0..0] (See Note1)</w:t>
            </w:r>
          </w:p>
        </w:tc>
        <w:tc>
          <w:tcPr>
            <w:tcW w:w="529" w:type="pct"/>
            <w:shd w:val="clear" w:color="auto" w:fill="auto"/>
          </w:tcPr>
          <w:p w14:paraId="5752D77C" w14:textId="77777777" w:rsidR="0011759E" w:rsidRDefault="0011759E" w:rsidP="0011759E">
            <w:pPr>
              <w:pStyle w:val="TableEntry"/>
            </w:pPr>
          </w:p>
        </w:tc>
        <w:tc>
          <w:tcPr>
            <w:tcW w:w="1477" w:type="pct"/>
            <w:shd w:val="clear" w:color="auto" w:fill="auto"/>
          </w:tcPr>
          <w:p w14:paraId="20219221" w14:textId="77777777" w:rsidR="0011759E" w:rsidRDefault="00CB6B5A" w:rsidP="0011759E">
            <w:pPr>
              <w:pStyle w:val="TableEntry"/>
            </w:pPr>
            <w:r w:rsidRPr="00347B39">
              <w:rPr>
                <w:noProof w:val="0"/>
              </w:rPr>
              <w:t>Name Validity Range</w:t>
            </w:r>
          </w:p>
        </w:tc>
      </w:tr>
      <w:tr w:rsidR="00CB6B5A" w:rsidRPr="00347B39" w14:paraId="12D60C8E" w14:textId="77777777" w:rsidTr="00276F86">
        <w:tc>
          <w:tcPr>
            <w:tcW w:w="420" w:type="pct"/>
            <w:shd w:val="clear" w:color="auto" w:fill="auto"/>
          </w:tcPr>
          <w:p w14:paraId="0494E715" w14:textId="77777777" w:rsidR="0011759E" w:rsidRDefault="00CB6B5A" w:rsidP="0011759E">
            <w:pPr>
              <w:pStyle w:val="TableEntry"/>
            </w:pPr>
            <w:r w:rsidRPr="00347B39">
              <w:rPr>
                <w:noProof w:val="0"/>
              </w:rPr>
              <w:t>11</w:t>
            </w:r>
          </w:p>
        </w:tc>
        <w:tc>
          <w:tcPr>
            <w:tcW w:w="552" w:type="pct"/>
            <w:shd w:val="clear" w:color="auto" w:fill="auto"/>
          </w:tcPr>
          <w:p w14:paraId="5F71BB56" w14:textId="77777777" w:rsidR="0011759E" w:rsidRDefault="00CB6B5A" w:rsidP="0011759E">
            <w:pPr>
              <w:pStyle w:val="TableEntry"/>
            </w:pPr>
            <w:r w:rsidRPr="00347B39">
              <w:rPr>
                <w:noProof w:val="0"/>
              </w:rPr>
              <w:t>1</w:t>
            </w:r>
          </w:p>
        </w:tc>
        <w:tc>
          <w:tcPr>
            <w:tcW w:w="482" w:type="pct"/>
            <w:shd w:val="clear" w:color="auto" w:fill="auto"/>
          </w:tcPr>
          <w:p w14:paraId="292CC09D" w14:textId="77777777" w:rsidR="0011759E" w:rsidRDefault="00CB6B5A" w:rsidP="0011759E">
            <w:pPr>
              <w:pStyle w:val="TableEntry"/>
            </w:pPr>
            <w:r w:rsidRPr="00347B39">
              <w:rPr>
                <w:noProof w:val="0"/>
              </w:rPr>
              <w:t>ID</w:t>
            </w:r>
          </w:p>
        </w:tc>
        <w:tc>
          <w:tcPr>
            <w:tcW w:w="721" w:type="pct"/>
            <w:shd w:val="clear" w:color="auto" w:fill="auto"/>
          </w:tcPr>
          <w:p w14:paraId="34E60FDE" w14:textId="77777777" w:rsidR="0011759E" w:rsidRDefault="00CB6B5A" w:rsidP="0011759E">
            <w:pPr>
              <w:pStyle w:val="TableEntry"/>
            </w:pPr>
            <w:r w:rsidRPr="00347B39">
              <w:rPr>
                <w:noProof w:val="0"/>
              </w:rPr>
              <w:t>O</w:t>
            </w:r>
          </w:p>
        </w:tc>
        <w:tc>
          <w:tcPr>
            <w:tcW w:w="819" w:type="pct"/>
            <w:shd w:val="clear" w:color="auto" w:fill="auto"/>
          </w:tcPr>
          <w:p w14:paraId="78FB8067" w14:textId="77777777" w:rsidR="0011759E" w:rsidRDefault="00CB6B5A" w:rsidP="0011759E">
            <w:pPr>
              <w:pStyle w:val="TableEntry"/>
            </w:pPr>
            <w:r w:rsidRPr="00347B39">
              <w:rPr>
                <w:noProof w:val="0"/>
              </w:rPr>
              <w:t>[0..1]</w:t>
            </w:r>
          </w:p>
        </w:tc>
        <w:tc>
          <w:tcPr>
            <w:tcW w:w="529" w:type="pct"/>
            <w:shd w:val="clear" w:color="auto" w:fill="auto"/>
          </w:tcPr>
          <w:p w14:paraId="6379D791" w14:textId="77777777" w:rsidR="0011759E" w:rsidRDefault="00CB6B5A" w:rsidP="0011759E">
            <w:pPr>
              <w:pStyle w:val="TableEntry"/>
            </w:pPr>
            <w:r w:rsidRPr="00347B39">
              <w:rPr>
                <w:noProof w:val="0"/>
              </w:rPr>
              <w:t>0444</w:t>
            </w:r>
          </w:p>
        </w:tc>
        <w:tc>
          <w:tcPr>
            <w:tcW w:w="1477" w:type="pct"/>
            <w:shd w:val="clear" w:color="auto" w:fill="auto"/>
          </w:tcPr>
          <w:p w14:paraId="544FC219" w14:textId="77777777" w:rsidR="0011759E" w:rsidRDefault="00CB6B5A" w:rsidP="0011759E">
            <w:pPr>
              <w:pStyle w:val="TableEntry"/>
            </w:pPr>
            <w:r w:rsidRPr="00347B39">
              <w:rPr>
                <w:noProof w:val="0"/>
              </w:rPr>
              <w:t>Name Assembly Order</w:t>
            </w:r>
          </w:p>
        </w:tc>
      </w:tr>
      <w:tr w:rsidR="00CB6B5A" w:rsidRPr="00347B39" w14:paraId="36487A9D" w14:textId="77777777" w:rsidTr="00276F86">
        <w:tc>
          <w:tcPr>
            <w:tcW w:w="420" w:type="pct"/>
            <w:shd w:val="clear" w:color="auto" w:fill="auto"/>
          </w:tcPr>
          <w:p w14:paraId="38AC6466" w14:textId="77777777" w:rsidR="0011759E" w:rsidRDefault="00CB6B5A" w:rsidP="0011759E">
            <w:pPr>
              <w:pStyle w:val="TableEntry"/>
            </w:pPr>
            <w:r w:rsidRPr="00347B39">
              <w:rPr>
                <w:noProof w:val="0"/>
              </w:rPr>
              <w:t>12</w:t>
            </w:r>
          </w:p>
        </w:tc>
        <w:tc>
          <w:tcPr>
            <w:tcW w:w="552" w:type="pct"/>
            <w:shd w:val="clear" w:color="auto" w:fill="auto"/>
          </w:tcPr>
          <w:p w14:paraId="48947B77" w14:textId="77777777" w:rsidR="0011759E" w:rsidRDefault="00CB6B5A" w:rsidP="0011759E">
            <w:pPr>
              <w:pStyle w:val="TableEntry"/>
            </w:pPr>
            <w:r w:rsidRPr="00347B39">
              <w:rPr>
                <w:noProof w:val="0"/>
              </w:rPr>
              <w:t>26</w:t>
            </w:r>
          </w:p>
        </w:tc>
        <w:tc>
          <w:tcPr>
            <w:tcW w:w="482" w:type="pct"/>
            <w:shd w:val="clear" w:color="auto" w:fill="auto"/>
          </w:tcPr>
          <w:p w14:paraId="035158FA" w14:textId="77777777" w:rsidR="0011759E" w:rsidRDefault="00CB6B5A" w:rsidP="0011759E">
            <w:pPr>
              <w:pStyle w:val="TableEntry"/>
            </w:pPr>
            <w:r w:rsidRPr="00347B39">
              <w:rPr>
                <w:noProof w:val="0"/>
              </w:rPr>
              <w:t>TS</w:t>
            </w:r>
          </w:p>
        </w:tc>
        <w:tc>
          <w:tcPr>
            <w:tcW w:w="721" w:type="pct"/>
            <w:shd w:val="clear" w:color="auto" w:fill="auto"/>
          </w:tcPr>
          <w:p w14:paraId="62CF3301" w14:textId="77777777" w:rsidR="0011759E" w:rsidRDefault="00CB6B5A" w:rsidP="0011759E">
            <w:pPr>
              <w:pStyle w:val="TableEntry"/>
            </w:pPr>
            <w:r w:rsidRPr="00347B39">
              <w:rPr>
                <w:noProof w:val="0"/>
              </w:rPr>
              <w:t>O</w:t>
            </w:r>
          </w:p>
        </w:tc>
        <w:tc>
          <w:tcPr>
            <w:tcW w:w="819" w:type="pct"/>
            <w:shd w:val="clear" w:color="auto" w:fill="auto"/>
          </w:tcPr>
          <w:p w14:paraId="41E49272" w14:textId="77777777" w:rsidR="0011759E" w:rsidRDefault="00CB6B5A" w:rsidP="0011759E">
            <w:pPr>
              <w:pStyle w:val="TableEntry"/>
            </w:pPr>
            <w:r w:rsidRPr="00347B39">
              <w:rPr>
                <w:noProof w:val="0"/>
              </w:rPr>
              <w:t>[0..1]</w:t>
            </w:r>
          </w:p>
        </w:tc>
        <w:tc>
          <w:tcPr>
            <w:tcW w:w="529" w:type="pct"/>
            <w:shd w:val="clear" w:color="auto" w:fill="auto"/>
          </w:tcPr>
          <w:p w14:paraId="78D2EB2A" w14:textId="77777777" w:rsidR="0011759E" w:rsidRDefault="0011759E" w:rsidP="0011759E">
            <w:pPr>
              <w:pStyle w:val="TableEntry"/>
            </w:pPr>
          </w:p>
        </w:tc>
        <w:tc>
          <w:tcPr>
            <w:tcW w:w="1477" w:type="pct"/>
            <w:shd w:val="clear" w:color="auto" w:fill="auto"/>
          </w:tcPr>
          <w:p w14:paraId="4E949C99" w14:textId="77777777" w:rsidR="0011759E" w:rsidRDefault="00CB6B5A" w:rsidP="0011759E">
            <w:pPr>
              <w:pStyle w:val="TableEntry"/>
            </w:pPr>
            <w:r w:rsidRPr="00347B39">
              <w:rPr>
                <w:noProof w:val="0"/>
              </w:rPr>
              <w:t>Effective Date</w:t>
            </w:r>
          </w:p>
        </w:tc>
      </w:tr>
      <w:tr w:rsidR="00CB6B5A" w:rsidRPr="00347B39" w14:paraId="0DACF825" w14:textId="77777777" w:rsidTr="00276F86">
        <w:tc>
          <w:tcPr>
            <w:tcW w:w="420" w:type="pct"/>
            <w:shd w:val="clear" w:color="auto" w:fill="auto"/>
          </w:tcPr>
          <w:p w14:paraId="1594BB7E" w14:textId="77777777" w:rsidR="0011759E" w:rsidRDefault="00CB6B5A" w:rsidP="0011759E">
            <w:pPr>
              <w:pStyle w:val="TableEntry"/>
            </w:pPr>
            <w:r w:rsidRPr="00347B39">
              <w:rPr>
                <w:noProof w:val="0"/>
              </w:rPr>
              <w:t>13</w:t>
            </w:r>
          </w:p>
        </w:tc>
        <w:tc>
          <w:tcPr>
            <w:tcW w:w="552" w:type="pct"/>
            <w:shd w:val="clear" w:color="auto" w:fill="auto"/>
          </w:tcPr>
          <w:p w14:paraId="05E99E2E" w14:textId="77777777" w:rsidR="0011759E" w:rsidRDefault="00CB6B5A" w:rsidP="0011759E">
            <w:pPr>
              <w:pStyle w:val="TableEntry"/>
            </w:pPr>
            <w:r w:rsidRPr="00347B39">
              <w:rPr>
                <w:noProof w:val="0"/>
              </w:rPr>
              <w:t>26</w:t>
            </w:r>
          </w:p>
        </w:tc>
        <w:tc>
          <w:tcPr>
            <w:tcW w:w="482" w:type="pct"/>
            <w:shd w:val="clear" w:color="auto" w:fill="auto"/>
          </w:tcPr>
          <w:p w14:paraId="6E65F02C" w14:textId="77777777" w:rsidR="0011759E" w:rsidRDefault="00CB6B5A" w:rsidP="0011759E">
            <w:pPr>
              <w:pStyle w:val="TableEntry"/>
            </w:pPr>
            <w:r w:rsidRPr="00347B39">
              <w:rPr>
                <w:noProof w:val="0"/>
              </w:rPr>
              <w:t>TS</w:t>
            </w:r>
          </w:p>
        </w:tc>
        <w:tc>
          <w:tcPr>
            <w:tcW w:w="721" w:type="pct"/>
            <w:shd w:val="clear" w:color="auto" w:fill="auto"/>
          </w:tcPr>
          <w:p w14:paraId="57BBC14B" w14:textId="77777777" w:rsidR="0011759E" w:rsidRDefault="00CB6B5A" w:rsidP="0011759E">
            <w:pPr>
              <w:pStyle w:val="TableEntry"/>
            </w:pPr>
            <w:r w:rsidRPr="00347B39">
              <w:rPr>
                <w:noProof w:val="0"/>
              </w:rPr>
              <w:t>O</w:t>
            </w:r>
          </w:p>
        </w:tc>
        <w:tc>
          <w:tcPr>
            <w:tcW w:w="819" w:type="pct"/>
            <w:shd w:val="clear" w:color="auto" w:fill="auto"/>
          </w:tcPr>
          <w:p w14:paraId="58F33715" w14:textId="77777777" w:rsidR="0011759E" w:rsidRDefault="00CB6B5A" w:rsidP="0011759E">
            <w:pPr>
              <w:pStyle w:val="TableEntry"/>
            </w:pPr>
            <w:r w:rsidRPr="00347B39">
              <w:rPr>
                <w:noProof w:val="0"/>
              </w:rPr>
              <w:t>[0..1]</w:t>
            </w:r>
          </w:p>
        </w:tc>
        <w:tc>
          <w:tcPr>
            <w:tcW w:w="529" w:type="pct"/>
            <w:shd w:val="clear" w:color="auto" w:fill="auto"/>
          </w:tcPr>
          <w:p w14:paraId="0594FC7F" w14:textId="77777777" w:rsidR="0011759E" w:rsidRDefault="0011759E" w:rsidP="0011759E">
            <w:pPr>
              <w:pStyle w:val="TableEntry"/>
            </w:pPr>
          </w:p>
        </w:tc>
        <w:tc>
          <w:tcPr>
            <w:tcW w:w="1477" w:type="pct"/>
            <w:shd w:val="clear" w:color="auto" w:fill="auto"/>
          </w:tcPr>
          <w:p w14:paraId="3FA73BC6" w14:textId="77777777" w:rsidR="0011759E" w:rsidRDefault="00CB6B5A" w:rsidP="0011759E">
            <w:pPr>
              <w:pStyle w:val="TableEntry"/>
            </w:pPr>
            <w:r w:rsidRPr="00347B39">
              <w:rPr>
                <w:noProof w:val="0"/>
              </w:rPr>
              <w:t>Expiration Date</w:t>
            </w:r>
          </w:p>
        </w:tc>
      </w:tr>
      <w:tr w:rsidR="00CB6B5A" w:rsidRPr="00347B39" w14:paraId="206EBB1D" w14:textId="77777777" w:rsidTr="00276F86">
        <w:tc>
          <w:tcPr>
            <w:tcW w:w="420" w:type="pct"/>
            <w:shd w:val="clear" w:color="auto" w:fill="auto"/>
          </w:tcPr>
          <w:p w14:paraId="3FB8556B" w14:textId="77777777" w:rsidR="0011759E" w:rsidRDefault="00CB6B5A" w:rsidP="0011759E">
            <w:pPr>
              <w:pStyle w:val="TableEntry"/>
            </w:pPr>
            <w:r w:rsidRPr="00347B39">
              <w:rPr>
                <w:noProof w:val="0"/>
              </w:rPr>
              <w:lastRenderedPageBreak/>
              <w:t>14</w:t>
            </w:r>
          </w:p>
        </w:tc>
        <w:tc>
          <w:tcPr>
            <w:tcW w:w="552" w:type="pct"/>
            <w:shd w:val="clear" w:color="auto" w:fill="auto"/>
          </w:tcPr>
          <w:p w14:paraId="1DB1C9A2" w14:textId="77777777" w:rsidR="0011759E" w:rsidRDefault="00CB6B5A" w:rsidP="0011759E">
            <w:pPr>
              <w:pStyle w:val="TableEntry"/>
            </w:pPr>
            <w:r w:rsidRPr="00347B39">
              <w:rPr>
                <w:noProof w:val="0"/>
              </w:rPr>
              <w:t>199</w:t>
            </w:r>
          </w:p>
        </w:tc>
        <w:tc>
          <w:tcPr>
            <w:tcW w:w="482" w:type="pct"/>
            <w:shd w:val="clear" w:color="auto" w:fill="auto"/>
          </w:tcPr>
          <w:p w14:paraId="48910492" w14:textId="77777777" w:rsidR="0011759E" w:rsidRDefault="00CB6B5A" w:rsidP="0011759E">
            <w:pPr>
              <w:pStyle w:val="TableEntry"/>
            </w:pPr>
            <w:r w:rsidRPr="00347B39">
              <w:rPr>
                <w:noProof w:val="0"/>
              </w:rPr>
              <w:t>ST</w:t>
            </w:r>
          </w:p>
        </w:tc>
        <w:tc>
          <w:tcPr>
            <w:tcW w:w="721" w:type="pct"/>
            <w:shd w:val="clear" w:color="auto" w:fill="auto"/>
          </w:tcPr>
          <w:p w14:paraId="7E694222" w14:textId="77777777" w:rsidR="0011759E" w:rsidRDefault="00CB6B5A" w:rsidP="0011759E">
            <w:pPr>
              <w:pStyle w:val="TableEntry"/>
            </w:pPr>
            <w:r w:rsidRPr="00347B39">
              <w:rPr>
                <w:noProof w:val="0"/>
              </w:rPr>
              <w:t>O</w:t>
            </w:r>
          </w:p>
        </w:tc>
        <w:tc>
          <w:tcPr>
            <w:tcW w:w="819" w:type="pct"/>
            <w:shd w:val="clear" w:color="auto" w:fill="auto"/>
          </w:tcPr>
          <w:p w14:paraId="271AFE2D" w14:textId="77777777" w:rsidR="0011759E" w:rsidRDefault="00CB6B5A" w:rsidP="0011759E">
            <w:pPr>
              <w:pStyle w:val="TableEntry"/>
            </w:pPr>
            <w:r w:rsidRPr="00347B39">
              <w:rPr>
                <w:noProof w:val="0"/>
              </w:rPr>
              <w:t>[0..1]</w:t>
            </w:r>
          </w:p>
        </w:tc>
        <w:tc>
          <w:tcPr>
            <w:tcW w:w="529" w:type="pct"/>
            <w:shd w:val="clear" w:color="auto" w:fill="auto"/>
          </w:tcPr>
          <w:p w14:paraId="5195C682" w14:textId="77777777" w:rsidR="0011759E" w:rsidRDefault="0011759E" w:rsidP="0011759E">
            <w:pPr>
              <w:pStyle w:val="TableEntry"/>
            </w:pPr>
          </w:p>
        </w:tc>
        <w:tc>
          <w:tcPr>
            <w:tcW w:w="1477" w:type="pct"/>
            <w:shd w:val="clear" w:color="auto" w:fill="auto"/>
          </w:tcPr>
          <w:p w14:paraId="79ED51F9" w14:textId="77777777" w:rsidR="0011759E" w:rsidRDefault="00CB6B5A" w:rsidP="0011759E">
            <w:pPr>
              <w:pStyle w:val="TableEntry"/>
            </w:pPr>
            <w:r w:rsidRPr="00347B39">
              <w:rPr>
                <w:noProof w:val="0"/>
              </w:rPr>
              <w:t>Professional Suffix</w:t>
            </w:r>
          </w:p>
        </w:tc>
      </w:tr>
    </w:tbl>
    <w:p w14:paraId="530D128A" w14:textId="77777777" w:rsidR="0011759E" w:rsidRDefault="00CB6B5A" w:rsidP="0011759E">
      <w:pPr>
        <w:pStyle w:val="Note"/>
      </w:pPr>
      <w:r w:rsidRPr="00347B39">
        <w:t>Note</w:t>
      </w:r>
      <w:r w:rsidR="00083A29" w:rsidRPr="00347B39">
        <w:t xml:space="preserve"> </w:t>
      </w:r>
      <w:r w:rsidRPr="00347B39">
        <w:t>1: In accordance with the HL7 Version 2.5.1 usage of this data type, “Degree” and “Name Validity Range” are provided here for completeness, but must not be used.</w:t>
      </w:r>
    </w:p>
    <w:p w14:paraId="378D0B27" w14:textId="77777777" w:rsidR="0011759E" w:rsidRDefault="0011759E" w:rsidP="0011759E">
      <w:pPr>
        <w:pStyle w:val="BodyText"/>
      </w:pPr>
    </w:p>
    <w:p w14:paraId="38F1BAE6" w14:textId="77777777" w:rsidR="0011759E" w:rsidRDefault="00CB6B5A" w:rsidP="0011759E">
      <w:pPr>
        <w:pStyle w:val="BodyText"/>
      </w:pPr>
      <w:r w:rsidRPr="00347B39">
        <w:rPr>
          <w:noProof w:val="0"/>
        </w:rPr>
        <w:t>Additional Requirements:</w:t>
      </w:r>
    </w:p>
    <w:p w14:paraId="2C9BDA54" w14:textId="77777777" w:rsidR="0011759E" w:rsidRDefault="00CB6B5A" w:rsidP="0011759E">
      <w:pPr>
        <w:pStyle w:val="ListBullet2"/>
      </w:pPr>
      <w:r w:rsidRPr="00347B39">
        <w:rPr>
          <w:i/>
        </w:rPr>
        <w:t>Family Name, required</w:t>
      </w:r>
      <w:r w:rsidRPr="00347B39">
        <w:t xml:space="preserve">. Do not send prefix or suffix in the family name field. Capture in the format shown in the documents verifying the patient’s identity. NOTE: If the patient does not have a Given Name, their single name will be sent in </w:t>
      </w:r>
      <w:r w:rsidRPr="00347B39">
        <w:rPr>
          <w:b/>
          <w:u w:val="single"/>
        </w:rPr>
        <w:t>Family Name</w:t>
      </w:r>
      <w:r w:rsidRPr="00347B39">
        <w:t>. E.g.</w:t>
      </w:r>
      <w:r w:rsidR="00083A29" w:rsidRPr="00347B39">
        <w:t>,</w:t>
      </w:r>
      <w:r w:rsidRPr="00347B39">
        <w:t xml:space="preserve"> Lightfeather, or Cher</w:t>
      </w:r>
      <w:r w:rsidR="00083A29" w:rsidRPr="00347B39">
        <w:t>.</w:t>
      </w:r>
    </w:p>
    <w:p w14:paraId="72139B02" w14:textId="77777777" w:rsidR="0011759E" w:rsidRDefault="00CB6B5A" w:rsidP="0011759E">
      <w:pPr>
        <w:pStyle w:val="ListBullet2"/>
      </w:pPr>
      <w:r w:rsidRPr="00347B39">
        <w:rPr>
          <w:i/>
        </w:rPr>
        <w:t>Given Name, required but may be empty</w:t>
      </w:r>
      <w:r w:rsidRPr="00347B39">
        <w:t xml:space="preserve">. Separate data entry. Capture in the format shown in the documents verifying the patient’s identity. NOTE: If the patient does not have a Given Name, </w:t>
      </w:r>
      <w:del w:id="228" w:author="Diana Warner" w:date="2017-07-24T11:38:00Z">
        <w:r w:rsidRPr="00347B39" w:rsidDel="00F43ADA">
          <w:delText xml:space="preserve">their </w:delText>
        </w:r>
      </w:del>
      <w:ins w:id="229" w:author="Diana Warner" w:date="2017-07-24T11:38:00Z">
        <w:r w:rsidR="00F43ADA">
          <w:t>his</w:t>
        </w:r>
        <w:r w:rsidR="00F43ADA" w:rsidRPr="00347B39">
          <w:t xml:space="preserve"> </w:t>
        </w:r>
      </w:ins>
      <w:r w:rsidRPr="00347B39">
        <w:t xml:space="preserve">single name will be sent in </w:t>
      </w:r>
      <w:r w:rsidRPr="00347B39">
        <w:rPr>
          <w:b/>
          <w:u w:val="single"/>
        </w:rPr>
        <w:t>Family Name</w:t>
      </w:r>
      <w:r w:rsidRPr="00347B39">
        <w:t>. E.g.</w:t>
      </w:r>
      <w:r w:rsidR="00083A29" w:rsidRPr="00347B39">
        <w:t>,</w:t>
      </w:r>
      <w:r w:rsidRPr="00347B39">
        <w:t xml:space="preserve"> Lightfeather, or Cher.</w:t>
      </w:r>
    </w:p>
    <w:p w14:paraId="752E9B67" w14:textId="77777777" w:rsidR="0011759E" w:rsidRDefault="00CB6B5A" w:rsidP="0011759E">
      <w:pPr>
        <w:pStyle w:val="ListBullet2"/>
      </w:pPr>
      <w:r w:rsidRPr="00347B39">
        <w:rPr>
          <w:i/>
        </w:rPr>
        <w:t>Second and Further Given Names or Initials Thereof, optional</w:t>
      </w:r>
      <w:r w:rsidRPr="00347B39">
        <w:t>. Separate data entry. Capture in the format shown in the documents verifying the patient’s identity.</w:t>
      </w:r>
    </w:p>
    <w:p w14:paraId="180CAC0A" w14:textId="77777777" w:rsidR="0011759E" w:rsidRDefault="00CB6B5A" w:rsidP="0011759E">
      <w:pPr>
        <w:pStyle w:val="ListBullet2"/>
      </w:pPr>
      <w:r w:rsidRPr="00347B39">
        <w:rPr>
          <w:i/>
        </w:rPr>
        <w:t>Suffix, optional</w:t>
      </w:r>
      <w:r w:rsidRPr="00347B39">
        <w:t>. Separate entry. Do not send in the Given Name field. Capture in the format shown in the documents verifying the patient’s identity. The Weber State University Data Standards</w:t>
      </w:r>
      <w:r w:rsidR="0011759E" w:rsidRPr="0011759E">
        <w:rPr>
          <w:rStyle w:val="FootnoteReference"/>
        </w:rPr>
        <w:footnoteReference w:id="7"/>
      </w:r>
      <w:r w:rsidRPr="00347B39">
        <w:t>, and Middlebury Library &amp;</w:t>
      </w:r>
      <w:r w:rsidR="00A07A07" w:rsidRPr="00347B39">
        <w:t xml:space="preserve"> </w:t>
      </w:r>
      <w:r w:rsidRPr="00347B39">
        <w:t>ITS Wiki Name Standards</w:t>
      </w:r>
      <w:r w:rsidR="0011759E" w:rsidRPr="0011759E">
        <w:rPr>
          <w:rStyle w:val="FootnoteReference"/>
        </w:rPr>
        <w:footnoteReference w:id="8"/>
      </w:r>
      <w:r w:rsidRPr="00347B39">
        <w:t xml:space="preserve"> are two recommended sources for corresponding codesets.</w:t>
      </w:r>
    </w:p>
    <w:p w14:paraId="3930CB95" w14:textId="77777777" w:rsidR="0011759E" w:rsidRDefault="00CB6B5A" w:rsidP="0011759E">
      <w:pPr>
        <w:pStyle w:val="ListBullet2"/>
      </w:pPr>
      <w:r w:rsidRPr="00347B39">
        <w:rPr>
          <w:i/>
        </w:rPr>
        <w:t>Prefix, optional</w:t>
      </w:r>
      <w:r w:rsidRPr="00347B39">
        <w:t>. Separate entry. Do not send prefix in the Family Name field. Capture in the format shown in the documents verifying the patient’s identity. The Weber State University Data Standards</w:t>
      </w:r>
      <w:r w:rsidR="0011759E" w:rsidRPr="0011759E">
        <w:rPr>
          <w:rStyle w:val="FootnoteReference"/>
        </w:rPr>
        <w:footnoteReference w:id="9"/>
      </w:r>
      <w:r w:rsidRPr="00347B39">
        <w:t>, and Middlebury Library &amp;ITS Wiki Name Standards</w:t>
      </w:r>
      <w:r w:rsidRPr="00347B39">
        <w:rPr>
          <w:vertAlign w:val="superscript"/>
        </w:rPr>
        <w:t xml:space="preserve"> </w:t>
      </w:r>
      <w:r w:rsidR="0011759E" w:rsidRPr="0011759E">
        <w:rPr>
          <w:rStyle w:val="FootnoteReference"/>
        </w:rPr>
        <w:footnoteReference w:id="10"/>
      </w:r>
      <w:r w:rsidRPr="00347B39">
        <w:t xml:space="preserve"> are two recommended sources for corresponding codesets.</w:t>
      </w:r>
    </w:p>
    <w:p w14:paraId="1FFEE5B4" w14:textId="77777777" w:rsidR="0011759E" w:rsidRDefault="00CB6B5A" w:rsidP="0011759E">
      <w:pPr>
        <w:pStyle w:val="ListBullet2"/>
      </w:pPr>
      <w:r w:rsidRPr="00347B39">
        <w:t>Patient may also provide a preferred patient name, which must also follow the above guidelines.</w:t>
      </w:r>
    </w:p>
    <w:p w14:paraId="10BEE450" w14:textId="77777777" w:rsidR="0011759E" w:rsidRDefault="0011759E" w:rsidP="0011759E">
      <w:pPr>
        <w:pStyle w:val="BodyText"/>
      </w:pPr>
      <w:commentRangeStart w:id="230"/>
      <w:r w:rsidRPr="0011759E">
        <w:rPr>
          <w:b/>
          <w:bCs/>
          <w:noProof w:val="0"/>
        </w:rPr>
        <w:t>PID-6</w:t>
      </w:r>
      <w:commentRangeEnd w:id="230"/>
      <w:r w:rsidR="00DF6AB6">
        <w:rPr>
          <w:rStyle w:val="CommentReference"/>
          <w:noProof w:val="0"/>
        </w:rPr>
        <w:commentReference w:id="230"/>
      </w:r>
      <w:r w:rsidRPr="0011759E">
        <w:rPr>
          <w:b/>
          <w:bCs/>
          <w:noProof w:val="0"/>
        </w:rPr>
        <w:t xml:space="preserve"> – Mother’s Maiden Name (XPN), </w:t>
      </w:r>
      <w:r w:rsidR="00CB6B5A" w:rsidRPr="00347B39">
        <w:rPr>
          <w:noProof w:val="0"/>
        </w:rPr>
        <w:t xml:space="preserve">conditional: Condition predicate: </w:t>
      </w:r>
    </w:p>
    <w:p w14:paraId="06499434" w14:textId="77777777" w:rsidR="0011759E" w:rsidRDefault="0011759E" w:rsidP="0011759E">
      <w:pPr>
        <w:pStyle w:val="BodyText"/>
      </w:pPr>
      <w:bookmarkStart w:id="231" w:name="Note3_MothersMaidenName"/>
      <w:r w:rsidRPr="0011759E">
        <w:rPr>
          <w:b/>
        </w:rPr>
        <w:t>Note 3</w:t>
      </w:r>
      <w:bookmarkEnd w:id="231"/>
      <w:r w:rsidR="00CB6B5A" w:rsidRPr="00347B39">
        <w:rPr>
          <w:noProof w:val="0"/>
        </w:rPr>
        <w:t xml:space="preserve">: This field is required if known. It serves to help link records when other demographic data and search criteria are not the same. </w:t>
      </w:r>
    </w:p>
    <w:p w14:paraId="4FC738C6" w14:textId="77777777" w:rsidR="0011759E" w:rsidRDefault="0011759E" w:rsidP="0011759E">
      <w:pPr>
        <w:pStyle w:val="BodyText"/>
      </w:pPr>
      <w:r w:rsidRPr="0011759E">
        <w:rPr>
          <w:b/>
          <w:bCs/>
          <w:noProof w:val="0"/>
        </w:rPr>
        <w:t xml:space="preserve">PID-7 </w:t>
      </w:r>
      <w:commentRangeStart w:id="232"/>
      <w:r w:rsidRPr="0011759E">
        <w:rPr>
          <w:b/>
          <w:bCs/>
          <w:noProof w:val="0"/>
        </w:rPr>
        <w:t>– Date/Time of Birth</w:t>
      </w:r>
      <w:commentRangeEnd w:id="232"/>
      <w:r w:rsidR="00DF6AB6">
        <w:rPr>
          <w:rStyle w:val="CommentReference"/>
          <w:noProof w:val="0"/>
        </w:rPr>
        <w:commentReference w:id="232"/>
      </w:r>
      <w:r w:rsidRPr="0011759E">
        <w:rPr>
          <w:b/>
          <w:bCs/>
          <w:noProof w:val="0"/>
        </w:rPr>
        <w:t xml:space="preserve"> (TS)</w:t>
      </w:r>
      <w:r w:rsidR="00CB6B5A" w:rsidRPr="00347B39">
        <w:rPr>
          <w:noProof w:val="0"/>
        </w:rPr>
        <w:t xml:space="preserve">, required. </w:t>
      </w:r>
    </w:p>
    <w:p w14:paraId="28D9F260" w14:textId="77777777" w:rsidR="0011759E" w:rsidRDefault="0011759E" w:rsidP="0011759E">
      <w:pPr>
        <w:pStyle w:val="BodyText"/>
      </w:pPr>
      <w:bookmarkStart w:id="233" w:name="Note4_DateTimeOfBirth"/>
      <w:r w:rsidRPr="0011759E">
        <w:rPr>
          <w:b/>
        </w:rPr>
        <w:t>Note 4</w:t>
      </w:r>
      <w:bookmarkEnd w:id="233"/>
      <w:r w:rsidR="00CB6B5A" w:rsidRPr="00347B39">
        <w:rPr>
          <w:noProof w:val="0"/>
        </w:rPr>
        <w:t>: Date of Birth</w:t>
      </w:r>
      <w:r w:rsidR="00CB6B5A" w:rsidRPr="00347B39">
        <w:rPr>
          <w:noProof w:val="0"/>
          <w:vertAlign w:val="superscript"/>
        </w:rPr>
        <w:footnoteReference w:id="11"/>
      </w:r>
      <w:r w:rsidR="00CB6B5A" w:rsidRPr="00347B39">
        <w:rPr>
          <w:noProof w:val="0"/>
        </w:rPr>
        <w:t xml:space="preserve"> format is Year, Month, Day. If the exact date of birth is not known, it can be truncated to the year of birth (e.g.</w:t>
      </w:r>
      <w:r w:rsidR="00083A29" w:rsidRPr="00347B39">
        <w:rPr>
          <w:noProof w:val="0"/>
        </w:rPr>
        <w:t>,</w:t>
      </w:r>
      <w:r w:rsidR="00CB6B5A" w:rsidRPr="00347B39">
        <w:rPr>
          <w:noProof w:val="0"/>
        </w:rPr>
        <w:t xml:space="preserve"> 1954), or to the year and month of birth (e.g.</w:t>
      </w:r>
      <w:r w:rsidR="00083A29" w:rsidRPr="00347B39">
        <w:rPr>
          <w:noProof w:val="0"/>
        </w:rPr>
        <w:t>,</w:t>
      </w:r>
      <w:r w:rsidR="00CB6B5A" w:rsidRPr="00347B39">
        <w:rPr>
          <w:noProof w:val="0"/>
        </w:rPr>
        <w:t xml:space="preserve"> 195411). </w:t>
      </w:r>
    </w:p>
    <w:p w14:paraId="4C341CAC" w14:textId="77777777" w:rsidR="0011759E" w:rsidRDefault="0011759E" w:rsidP="0011759E">
      <w:pPr>
        <w:pStyle w:val="BodyText"/>
      </w:pPr>
      <w:r w:rsidRPr="0011759E">
        <w:rPr>
          <w:b/>
          <w:bCs/>
          <w:noProof w:val="0"/>
        </w:rPr>
        <w:lastRenderedPageBreak/>
        <w:t>PID-8 – Administrative Sex (IS)</w:t>
      </w:r>
      <w:r w:rsidR="00CB6B5A" w:rsidRPr="00347B39">
        <w:rPr>
          <w:noProof w:val="0"/>
        </w:rPr>
        <w:t xml:space="preserve">, required. </w:t>
      </w:r>
    </w:p>
    <w:p w14:paraId="063CDD7C" w14:textId="77777777" w:rsidR="0011759E" w:rsidRDefault="0011759E" w:rsidP="0011759E">
      <w:pPr>
        <w:pStyle w:val="BodyText"/>
      </w:pPr>
      <w:bookmarkStart w:id="234" w:name="Note5_AdministrativeSex"/>
      <w:r w:rsidRPr="0011759E">
        <w:rPr>
          <w:b/>
          <w:noProof w:val="0"/>
        </w:rPr>
        <w:t>Note 5</w:t>
      </w:r>
      <w:bookmarkEnd w:id="234"/>
      <w:r w:rsidR="00CB6B5A" w:rsidRPr="00347B39">
        <w:rPr>
          <w:noProof w:val="0"/>
        </w:rPr>
        <w:t xml:space="preserve">: The authorized values are shown in Table </w:t>
      </w:r>
      <w:r w:rsidR="00812631" w:rsidRPr="00347B39">
        <w:rPr>
          <w:noProof w:val="0"/>
        </w:rPr>
        <w:t>4.1.1.1-3</w:t>
      </w:r>
      <w:r w:rsidR="00CB6B5A" w:rsidRPr="00347B39">
        <w:rPr>
          <w:noProof w:val="0"/>
        </w:rPr>
        <w:t>.</w:t>
      </w:r>
    </w:p>
    <w:p w14:paraId="6809A035" w14:textId="77777777" w:rsidR="0011759E" w:rsidRDefault="0011759E" w:rsidP="0011759E">
      <w:pPr>
        <w:pStyle w:val="BodyText"/>
      </w:pPr>
    </w:p>
    <w:p w14:paraId="5453FA01" w14:textId="77777777" w:rsidR="0011759E" w:rsidRDefault="00CB6B5A" w:rsidP="0011759E">
      <w:pPr>
        <w:pStyle w:val="TableTitle"/>
      </w:pPr>
      <w:r w:rsidRPr="00347B39">
        <w:rPr>
          <w:noProof w:val="0"/>
        </w:rPr>
        <w:t xml:space="preserve">Table </w:t>
      </w:r>
      <w:r w:rsidR="00B317DD" w:rsidRPr="00347B39">
        <w:rPr>
          <w:noProof w:val="0"/>
        </w:rPr>
        <w:t>4.1.1.1-3</w:t>
      </w:r>
      <w:r w:rsidRPr="00347B39">
        <w:rPr>
          <w:noProof w:val="0"/>
        </w:rPr>
        <w:t xml:space="preserve">: Administrative Sex Values </w:t>
      </w:r>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881"/>
        <w:gridCol w:w="2766"/>
      </w:tblGrid>
      <w:tr w:rsidR="00CB6B5A" w:rsidRPr="00347B39" w14:paraId="12754FBA" w14:textId="77777777" w:rsidTr="00276F86">
        <w:trPr>
          <w:tblHeader/>
          <w:jc w:val="center"/>
        </w:trPr>
        <w:tc>
          <w:tcPr>
            <w:tcW w:w="1172" w:type="pct"/>
            <w:shd w:val="clear" w:color="auto" w:fill="E7E6E6"/>
          </w:tcPr>
          <w:p w14:paraId="34AACFA8" w14:textId="77777777" w:rsidR="0011759E" w:rsidRDefault="00CB6B5A" w:rsidP="0011759E">
            <w:pPr>
              <w:pStyle w:val="TableEntryHeader"/>
            </w:pPr>
            <w:r w:rsidRPr="00347B39">
              <w:rPr>
                <w:noProof w:val="0"/>
              </w:rPr>
              <w:t>Value</w:t>
            </w:r>
          </w:p>
        </w:tc>
        <w:tc>
          <w:tcPr>
            <w:tcW w:w="1953" w:type="pct"/>
            <w:shd w:val="clear" w:color="auto" w:fill="E7E6E6"/>
          </w:tcPr>
          <w:p w14:paraId="17ED2AF6" w14:textId="77777777" w:rsidR="0011759E" w:rsidRDefault="00CB6B5A" w:rsidP="0011759E">
            <w:pPr>
              <w:pStyle w:val="TableEntryHeader"/>
            </w:pPr>
            <w:r w:rsidRPr="00347B39">
              <w:rPr>
                <w:noProof w:val="0"/>
              </w:rPr>
              <w:t>Description</w:t>
            </w:r>
          </w:p>
        </w:tc>
        <w:tc>
          <w:tcPr>
            <w:tcW w:w="1876" w:type="pct"/>
            <w:shd w:val="clear" w:color="auto" w:fill="E7E6E6"/>
          </w:tcPr>
          <w:p w14:paraId="0095EB6C" w14:textId="77777777" w:rsidR="0011759E" w:rsidRDefault="00CB6B5A" w:rsidP="0011759E">
            <w:pPr>
              <w:pStyle w:val="TableEntryHeader"/>
            </w:pPr>
            <w:r w:rsidRPr="00347B39">
              <w:rPr>
                <w:noProof w:val="0"/>
              </w:rPr>
              <w:t>Comment</w:t>
            </w:r>
          </w:p>
        </w:tc>
      </w:tr>
      <w:tr w:rsidR="00CB6B5A" w:rsidRPr="00347B39" w14:paraId="77F38E90" w14:textId="77777777" w:rsidTr="00276F86">
        <w:trPr>
          <w:jc w:val="center"/>
        </w:trPr>
        <w:tc>
          <w:tcPr>
            <w:tcW w:w="1172" w:type="pct"/>
            <w:shd w:val="clear" w:color="auto" w:fill="auto"/>
          </w:tcPr>
          <w:p w14:paraId="39803C9B" w14:textId="77777777" w:rsidR="0011759E" w:rsidRDefault="00CB6B5A" w:rsidP="0011759E">
            <w:pPr>
              <w:pStyle w:val="TableEntry"/>
            </w:pPr>
            <w:r w:rsidRPr="00347B39">
              <w:rPr>
                <w:noProof w:val="0"/>
              </w:rPr>
              <w:t>F</w:t>
            </w:r>
          </w:p>
        </w:tc>
        <w:tc>
          <w:tcPr>
            <w:tcW w:w="1953" w:type="pct"/>
            <w:shd w:val="clear" w:color="auto" w:fill="auto"/>
          </w:tcPr>
          <w:p w14:paraId="07A1E7D5" w14:textId="77777777" w:rsidR="0011759E" w:rsidRDefault="00CB6B5A" w:rsidP="0011759E">
            <w:pPr>
              <w:pStyle w:val="TableEntry"/>
            </w:pPr>
            <w:r w:rsidRPr="00347B39">
              <w:rPr>
                <w:noProof w:val="0"/>
              </w:rPr>
              <w:t>Female</w:t>
            </w:r>
          </w:p>
        </w:tc>
        <w:tc>
          <w:tcPr>
            <w:tcW w:w="1876" w:type="pct"/>
            <w:shd w:val="clear" w:color="auto" w:fill="auto"/>
          </w:tcPr>
          <w:p w14:paraId="6947862E" w14:textId="77777777" w:rsidR="0011759E" w:rsidRDefault="0011759E" w:rsidP="0011759E">
            <w:pPr>
              <w:pStyle w:val="TableEntry"/>
            </w:pPr>
          </w:p>
        </w:tc>
      </w:tr>
      <w:tr w:rsidR="00CB6B5A" w:rsidRPr="00347B39" w14:paraId="501A9A56" w14:textId="77777777" w:rsidTr="00276F86">
        <w:trPr>
          <w:jc w:val="center"/>
        </w:trPr>
        <w:tc>
          <w:tcPr>
            <w:tcW w:w="1172" w:type="pct"/>
            <w:shd w:val="clear" w:color="auto" w:fill="auto"/>
          </w:tcPr>
          <w:p w14:paraId="55B1342E" w14:textId="77777777" w:rsidR="0011759E" w:rsidRDefault="00CB6B5A" w:rsidP="0011759E">
            <w:pPr>
              <w:pStyle w:val="TableEntry"/>
            </w:pPr>
            <w:r w:rsidRPr="00347B39">
              <w:rPr>
                <w:noProof w:val="0"/>
              </w:rPr>
              <w:t>M</w:t>
            </w:r>
          </w:p>
        </w:tc>
        <w:tc>
          <w:tcPr>
            <w:tcW w:w="1953" w:type="pct"/>
            <w:shd w:val="clear" w:color="auto" w:fill="auto"/>
          </w:tcPr>
          <w:p w14:paraId="0A2BAAF2" w14:textId="77777777" w:rsidR="0011759E" w:rsidRDefault="00CB6B5A" w:rsidP="0011759E">
            <w:pPr>
              <w:pStyle w:val="TableEntry"/>
            </w:pPr>
            <w:r w:rsidRPr="00347B39">
              <w:rPr>
                <w:noProof w:val="0"/>
              </w:rPr>
              <w:t>Male</w:t>
            </w:r>
          </w:p>
        </w:tc>
        <w:tc>
          <w:tcPr>
            <w:tcW w:w="1876" w:type="pct"/>
            <w:shd w:val="clear" w:color="auto" w:fill="auto"/>
          </w:tcPr>
          <w:p w14:paraId="4849BE69" w14:textId="77777777" w:rsidR="0011759E" w:rsidRDefault="0011759E" w:rsidP="0011759E">
            <w:pPr>
              <w:pStyle w:val="TableEntry"/>
            </w:pPr>
          </w:p>
        </w:tc>
      </w:tr>
      <w:tr w:rsidR="00CB6B5A" w:rsidRPr="00347B39" w14:paraId="467D8950" w14:textId="77777777" w:rsidTr="00276F86">
        <w:trPr>
          <w:jc w:val="center"/>
        </w:trPr>
        <w:tc>
          <w:tcPr>
            <w:tcW w:w="1172" w:type="pct"/>
            <w:shd w:val="clear" w:color="auto" w:fill="auto"/>
          </w:tcPr>
          <w:p w14:paraId="279FA711" w14:textId="77777777" w:rsidR="0011759E" w:rsidRDefault="00CB6B5A" w:rsidP="0011759E">
            <w:pPr>
              <w:pStyle w:val="TableEntry"/>
            </w:pPr>
            <w:r w:rsidRPr="00347B39">
              <w:rPr>
                <w:noProof w:val="0"/>
              </w:rPr>
              <w:t>O</w:t>
            </w:r>
          </w:p>
        </w:tc>
        <w:tc>
          <w:tcPr>
            <w:tcW w:w="1953" w:type="pct"/>
            <w:shd w:val="clear" w:color="auto" w:fill="auto"/>
          </w:tcPr>
          <w:p w14:paraId="32D8F824" w14:textId="77777777" w:rsidR="0011759E" w:rsidRDefault="00CB6B5A" w:rsidP="0011759E">
            <w:pPr>
              <w:pStyle w:val="TableEntry"/>
            </w:pPr>
            <w:r w:rsidRPr="00347B39">
              <w:rPr>
                <w:noProof w:val="0"/>
              </w:rPr>
              <w:t>Other</w:t>
            </w:r>
          </w:p>
        </w:tc>
        <w:tc>
          <w:tcPr>
            <w:tcW w:w="1876" w:type="pct"/>
            <w:shd w:val="clear" w:color="auto" w:fill="auto"/>
          </w:tcPr>
          <w:p w14:paraId="48B44310" w14:textId="77777777" w:rsidR="0011759E" w:rsidRDefault="0011759E" w:rsidP="0011759E">
            <w:pPr>
              <w:pStyle w:val="TableEntry"/>
            </w:pPr>
          </w:p>
        </w:tc>
      </w:tr>
      <w:tr w:rsidR="00CB6B5A" w:rsidRPr="00347B39" w14:paraId="6903BE5B" w14:textId="77777777" w:rsidTr="00276F86">
        <w:trPr>
          <w:jc w:val="center"/>
        </w:trPr>
        <w:tc>
          <w:tcPr>
            <w:tcW w:w="1172" w:type="pct"/>
            <w:shd w:val="clear" w:color="auto" w:fill="auto"/>
          </w:tcPr>
          <w:p w14:paraId="5909AD5C" w14:textId="77777777" w:rsidR="0011759E" w:rsidRDefault="00CB6B5A" w:rsidP="0011759E">
            <w:pPr>
              <w:pStyle w:val="TableEntry"/>
            </w:pPr>
            <w:r w:rsidRPr="00347B39">
              <w:rPr>
                <w:noProof w:val="0"/>
              </w:rPr>
              <w:t>U</w:t>
            </w:r>
          </w:p>
        </w:tc>
        <w:tc>
          <w:tcPr>
            <w:tcW w:w="1953" w:type="pct"/>
            <w:shd w:val="clear" w:color="auto" w:fill="auto"/>
          </w:tcPr>
          <w:p w14:paraId="634C8074" w14:textId="77777777" w:rsidR="0011759E" w:rsidRDefault="00CB6B5A" w:rsidP="0011759E">
            <w:pPr>
              <w:pStyle w:val="TableEntry"/>
            </w:pPr>
            <w:r w:rsidRPr="00347B39">
              <w:rPr>
                <w:noProof w:val="0"/>
              </w:rPr>
              <w:t>Unknown</w:t>
            </w:r>
          </w:p>
        </w:tc>
        <w:tc>
          <w:tcPr>
            <w:tcW w:w="1876" w:type="pct"/>
            <w:shd w:val="clear" w:color="auto" w:fill="auto"/>
          </w:tcPr>
          <w:p w14:paraId="08E8E0C6" w14:textId="77777777" w:rsidR="0011759E" w:rsidRDefault="0011759E" w:rsidP="0011759E">
            <w:pPr>
              <w:pStyle w:val="TableEntry"/>
            </w:pPr>
          </w:p>
        </w:tc>
      </w:tr>
      <w:tr w:rsidR="00CB6B5A" w:rsidRPr="00347B39" w14:paraId="629AA370" w14:textId="77777777" w:rsidTr="00276F86">
        <w:trPr>
          <w:jc w:val="center"/>
        </w:trPr>
        <w:tc>
          <w:tcPr>
            <w:tcW w:w="1172" w:type="pct"/>
            <w:shd w:val="clear" w:color="auto" w:fill="auto"/>
          </w:tcPr>
          <w:p w14:paraId="4FAA8C43" w14:textId="77777777" w:rsidR="0011759E" w:rsidRDefault="00CB6B5A" w:rsidP="0011759E">
            <w:pPr>
              <w:pStyle w:val="TableEntry"/>
            </w:pPr>
            <w:r w:rsidRPr="00347B39">
              <w:rPr>
                <w:noProof w:val="0"/>
              </w:rPr>
              <w:t>A</w:t>
            </w:r>
          </w:p>
        </w:tc>
        <w:tc>
          <w:tcPr>
            <w:tcW w:w="1953" w:type="pct"/>
            <w:shd w:val="clear" w:color="auto" w:fill="auto"/>
          </w:tcPr>
          <w:p w14:paraId="5CD3D30F" w14:textId="77777777" w:rsidR="0011759E" w:rsidRDefault="00CB6B5A" w:rsidP="0011759E">
            <w:pPr>
              <w:pStyle w:val="TableEntry"/>
            </w:pPr>
            <w:r w:rsidRPr="00347B39">
              <w:rPr>
                <w:noProof w:val="0"/>
              </w:rPr>
              <w:t>Ambiguous</w:t>
            </w:r>
          </w:p>
        </w:tc>
        <w:tc>
          <w:tcPr>
            <w:tcW w:w="1876" w:type="pct"/>
            <w:shd w:val="clear" w:color="auto" w:fill="auto"/>
          </w:tcPr>
          <w:p w14:paraId="4554D5CB" w14:textId="77777777" w:rsidR="0011759E" w:rsidRDefault="0011759E" w:rsidP="0011759E">
            <w:pPr>
              <w:pStyle w:val="TableEntry"/>
            </w:pPr>
          </w:p>
        </w:tc>
      </w:tr>
      <w:tr w:rsidR="00CB6B5A" w:rsidRPr="00347B39" w14:paraId="70F953A9" w14:textId="77777777" w:rsidTr="00276F86">
        <w:trPr>
          <w:jc w:val="center"/>
        </w:trPr>
        <w:tc>
          <w:tcPr>
            <w:tcW w:w="1172" w:type="pct"/>
            <w:shd w:val="clear" w:color="auto" w:fill="auto"/>
          </w:tcPr>
          <w:p w14:paraId="617CDF98" w14:textId="77777777" w:rsidR="0011759E" w:rsidRDefault="00CB6B5A" w:rsidP="0011759E">
            <w:pPr>
              <w:pStyle w:val="TableEntry"/>
            </w:pPr>
            <w:r w:rsidRPr="00347B39">
              <w:rPr>
                <w:noProof w:val="0"/>
              </w:rPr>
              <w:t>N</w:t>
            </w:r>
          </w:p>
        </w:tc>
        <w:tc>
          <w:tcPr>
            <w:tcW w:w="1953" w:type="pct"/>
            <w:shd w:val="clear" w:color="auto" w:fill="auto"/>
          </w:tcPr>
          <w:p w14:paraId="0E9AB73E" w14:textId="77777777" w:rsidR="0011759E" w:rsidRDefault="00CB6B5A" w:rsidP="0011759E">
            <w:pPr>
              <w:pStyle w:val="TableEntry"/>
            </w:pPr>
            <w:r w:rsidRPr="00347B39">
              <w:rPr>
                <w:noProof w:val="0"/>
              </w:rPr>
              <w:t>Not Applicable</w:t>
            </w:r>
          </w:p>
        </w:tc>
        <w:tc>
          <w:tcPr>
            <w:tcW w:w="1876" w:type="pct"/>
            <w:shd w:val="clear" w:color="auto" w:fill="auto"/>
          </w:tcPr>
          <w:p w14:paraId="60748403" w14:textId="77777777" w:rsidR="0011759E" w:rsidRDefault="0011759E" w:rsidP="0011759E">
            <w:pPr>
              <w:pStyle w:val="TableEntry"/>
            </w:pPr>
          </w:p>
        </w:tc>
      </w:tr>
    </w:tbl>
    <w:p w14:paraId="280B5BCE" w14:textId="77777777" w:rsidR="0011759E" w:rsidRDefault="0011759E" w:rsidP="0011759E">
      <w:pPr>
        <w:pStyle w:val="BodyText"/>
      </w:pPr>
    </w:p>
    <w:p w14:paraId="56CDA668" w14:textId="77777777" w:rsidR="0011759E" w:rsidRDefault="0011759E" w:rsidP="0011759E">
      <w:pPr>
        <w:pStyle w:val="BodyText"/>
      </w:pPr>
      <w:r w:rsidRPr="0011759E">
        <w:rPr>
          <w:b/>
          <w:bCs/>
          <w:noProof w:val="0"/>
        </w:rPr>
        <w:t>PID-10 – Race (CE)</w:t>
      </w:r>
      <w:r w:rsidR="00CB6B5A" w:rsidRPr="00347B39">
        <w:rPr>
          <w:noProof w:val="0"/>
        </w:rPr>
        <w:t>, required</w:t>
      </w:r>
      <w:r w:rsidR="00347B39">
        <w:rPr>
          <w:noProof w:val="0"/>
        </w:rPr>
        <w:t xml:space="preserve">. </w:t>
      </w:r>
    </w:p>
    <w:p w14:paraId="2A75C2F1" w14:textId="77777777" w:rsidR="0011759E" w:rsidRDefault="0011759E" w:rsidP="0011759E">
      <w:pPr>
        <w:pStyle w:val="BodyText"/>
      </w:pPr>
      <w:bookmarkStart w:id="235" w:name="Note6_Race"/>
      <w:r w:rsidRPr="0011759E">
        <w:rPr>
          <w:b/>
          <w:noProof w:val="0"/>
        </w:rPr>
        <w:t>Note 6</w:t>
      </w:r>
      <w:bookmarkEnd w:id="235"/>
      <w:r w:rsidR="00CB6B5A" w:rsidRPr="00347B39">
        <w:rPr>
          <w:noProof w:val="0"/>
        </w:rPr>
        <w:t xml:space="preserve">: The authorized values are shown in the user-defined Race Values Table </w:t>
      </w:r>
      <w:r w:rsidR="00812631" w:rsidRPr="00347B39">
        <w:rPr>
          <w:noProof w:val="0"/>
        </w:rPr>
        <w:t>4.1.1.1-4</w:t>
      </w:r>
      <w:r w:rsidR="00CB6B5A" w:rsidRPr="00347B39">
        <w:rPr>
          <w:noProof w:val="0"/>
        </w:rPr>
        <w:t>.</w:t>
      </w:r>
    </w:p>
    <w:p w14:paraId="02C46541" w14:textId="77777777" w:rsidR="0011759E" w:rsidRDefault="0011759E" w:rsidP="0011759E">
      <w:pPr>
        <w:pStyle w:val="BodyText"/>
      </w:pPr>
    </w:p>
    <w:p w14:paraId="436D2FF3" w14:textId="77777777" w:rsidR="0011759E" w:rsidRDefault="00CB6B5A" w:rsidP="0011759E">
      <w:pPr>
        <w:pStyle w:val="TableTitle"/>
      </w:pPr>
      <w:r w:rsidRPr="00347B39">
        <w:rPr>
          <w:noProof w:val="0"/>
        </w:rPr>
        <w:t xml:space="preserve">Table </w:t>
      </w:r>
      <w:r w:rsidR="00B317DD" w:rsidRPr="00347B39">
        <w:rPr>
          <w:noProof w:val="0"/>
        </w:rPr>
        <w:t>4.1.1.1-4</w:t>
      </w:r>
      <w:r w:rsidRPr="00347B39">
        <w:rPr>
          <w:noProof w:val="0"/>
        </w:rPr>
        <w:t>: Race Values</w:t>
      </w:r>
    </w:p>
    <w:tbl>
      <w:tblPr>
        <w:tblW w:w="3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2970"/>
        <w:gridCol w:w="2709"/>
      </w:tblGrid>
      <w:tr w:rsidR="00CB6B5A" w:rsidRPr="00347B39" w14:paraId="1431042D" w14:textId="77777777" w:rsidTr="00276F86">
        <w:trPr>
          <w:tblHeader/>
          <w:jc w:val="center"/>
        </w:trPr>
        <w:tc>
          <w:tcPr>
            <w:tcW w:w="1162" w:type="pct"/>
            <w:shd w:val="clear" w:color="auto" w:fill="D9D9D9" w:themeFill="background1" w:themeFillShade="D9"/>
          </w:tcPr>
          <w:p w14:paraId="4ED5661B" w14:textId="77777777" w:rsidR="0011759E" w:rsidRDefault="00CB6B5A" w:rsidP="0011759E">
            <w:pPr>
              <w:pStyle w:val="TableEntryHeader"/>
            </w:pPr>
            <w:r w:rsidRPr="00347B39">
              <w:rPr>
                <w:noProof w:val="0"/>
              </w:rPr>
              <w:t>Value</w:t>
            </w:r>
          </w:p>
        </w:tc>
        <w:tc>
          <w:tcPr>
            <w:tcW w:w="2007" w:type="pct"/>
            <w:shd w:val="clear" w:color="auto" w:fill="D9D9D9" w:themeFill="background1" w:themeFillShade="D9"/>
          </w:tcPr>
          <w:p w14:paraId="6BBAE8B5" w14:textId="77777777" w:rsidR="0011759E" w:rsidRDefault="00CB6B5A" w:rsidP="0011759E">
            <w:pPr>
              <w:pStyle w:val="TableEntryHeader"/>
            </w:pPr>
            <w:r w:rsidRPr="00347B39">
              <w:rPr>
                <w:noProof w:val="0"/>
              </w:rPr>
              <w:t>Description</w:t>
            </w:r>
          </w:p>
        </w:tc>
        <w:tc>
          <w:tcPr>
            <w:tcW w:w="1831" w:type="pct"/>
            <w:shd w:val="clear" w:color="auto" w:fill="D9D9D9" w:themeFill="background1" w:themeFillShade="D9"/>
          </w:tcPr>
          <w:p w14:paraId="7C7E4BDB" w14:textId="77777777" w:rsidR="0011759E" w:rsidRDefault="00CB6B5A" w:rsidP="0011759E">
            <w:pPr>
              <w:pStyle w:val="TableEntryHeader"/>
            </w:pPr>
            <w:r w:rsidRPr="00347B39">
              <w:rPr>
                <w:noProof w:val="0"/>
              </w:rPr>
              <w:t>Comment</w:t>
            </w:r>
          </w:p>
        </w:tc>
      </w:tr>
      <w:tr w:rsidR="00CB6B5A" w:rsidRPr="00347B39" w14:paraId="45C06D1C" w14:textId="77777777" w:rsidTr="00276F86">
        <w:trPr>
          <w:jc w:val="center"/>
        </w:trPr>
        <w:tc>
          <w:tcPr>
            <w:tcW w:w="1162" w:type="pct"/>
            <w:shd w:val="clear" w:color="auto" w:fill="auto"/>
          </w:tcPr>
          <w:p w14:paraId="3779F050" w14:textId="77777777" w:rsidR="0011759E" w:rsidRDefault="00CB6B5A" w:rsidP="0011759E">
            <w:pPr>
              <w:pStyle w:val="TableEntry"/>
            </w:pPr>
            <w:r w:rsidRPr="00347B39">
              <w:rPr>
                <w:noProof w:val="0"/>
              </w:rPr>
              <w:t>AI</w:t>
            </w:r>
          </w:p>
        </w:tc>
        <w:tc>
          <w:tcPr>
            <w:tcW w:w="2007" w:type="pct"/>
            <w:shd w:val="clear" w:color="auto" w:fill="auto"/>
          </w:tcPr>
          <w:p w14:paraId="5C050F38" w14:textId="77777777" w:rsidR="0011759E" w:rsidRDefault="00CB6B5A" w:rsidP="0011759E">
            <w:pPr>
              <w:pStyle w:val="TableEntry"/>
            </w:pPr>
            <w:r w:rsidRPr="00347B39">
              <w:rPr>
                <w:noProof w:val="0"/>
              </w:rPr>
              <w:t>American Indian</w:t>
            </w:r>
          </w:p>
        </w:tc>
        <w:tc>
          <w:tcPr>
            <w:tcW w:w="1831" w:type="pct"/>
            <w:shd w:val="clear" w:color="auto" w:fill="auto"/>
          </w:tcPr>
          <w:p w14:paraId="4925AF3C" w14:textId="77777777" w:rsidR="0011759E" w:rsidRDefault="0011759E" w:rsidP="0011759E">
            <w:pPr>
              <w:pStyle w:val="TableEntry"/>
            </w:pPr>
          </w:p>
        </w:tc>
      </w:tr>
      <w:tr w:rsidR="00CB6B5A" w:rsidRPr="00347B39" w14:paraId="45EECCF4" w14:textId="77777777" w:rsidTr="00276F86">
        <w:trPr>
          <w:jc w:val="center"/>
        </w:trPr>
        <w:tc>
          <w:tcPr>
            <w:tcW w:w="1162" w:type="pct"/>
            <w:shd w:val="clear" w:color="auto" w:fill="auto"/>
          </w:tcPr>
          <w:p w14:paraId="02269C9F" w14:textId="77777777" w:rsidR="0011759E" w:rsidRDefault="00CB6B5A" w:rsidP="0011759E">
            <w:pPr>
              <w:pStyle w:val="TableEntry"/>
            </w:pPr>
            <w:r w:rsidRPr="00347B39">
              <w:rPr>
                <w:noProof w:val="0"/>
              </w:rPr>
              <w:t>AN</w:t>
            </w:r>
          </w:p>
        </w:tc>
        <w:tc>
          <w:tcPr>
            <w:tcW w:w="2007" w:type="pct"/>
            <w:shd w:val="clear" w:color="auto" w:fill="auto"/>
          </w:tcPr>
          <w:p w14:paraId="1E534440" w14:textId="77777777" w:rsidR="0011759E" w:rsidRDefault="00CB6B5A" w:rsidP="0011759E">
            <w:pPr>
              <w:pStyle w:val="TableEntry"/>
            </w:pPr>
            <w:r w:rsidRPr="00347B39">
              <w:rPr>
                <w:noProof w:val="0"/>
              </w:rPr>
              <w:t>Alaskan Native</w:t>
            </w:r>
          </w:p>
        </w:tc>
        <w:tc>
          <w:tcPr>
            <w:tcW w:w="1831" w:type="pct"/>
            <w:shd w:val="clear" w:color="auto" w:fill="auto"/>
          </w:tcPr>
          <w:p w14:paraId="7B6DFF79" w14:textId="77777777" w:rsidR="0011759E" w:rsidRDefault="0011759E" w:rsidP="0011759E">
            <w:pPr>
              <w:pStyle w:val="TableEntry"/>
            </w:pPr>
          </w:p>
        </w:tc>
      </w:tr>
      <w:tr w:rsidR="00CB6B5A" w:rsidRPr="00347B39" w14:paraId="0FE0527E" w14:textId="77777777" w:rsidTr="00276F86">
        <w:trPr>
          <w:jc w:val="center"/>
        </w:trPr>
        <w:tc>
          <w:tcPr>
            <w:tcW w:w="1162" w:type="pct"/>
            <w:shd w:val="clear" w:color="auto" w:fill="auto"/>
          </w:tcPr>
          <w:p w14:paraId="75397A30" w14:textId="77777777" w:rsidR="0011759E" w:rsidRDefault="00CB6B5A" w:rsidP="0011759E">
            <w:pPr>
              <w:pStyle w:val="TableEntry"/>
            </w:pPr>
            <w:r w:rsidRPr="00347B39">
              <w:rPr>
                <w:noProof w:val="0"/>
              </w:rPr>
              <w:t>A</w:t>
            </w:r>
          </w:p>
        </w:tc>
        <w:tc>
          <w:tcPr>
            <w:tcW w:w="2007" w:type="pct"/>
            <w:shd w:val="clear" w:color="auto" w:fill="auto"/>
          </w:tcPr>
          <w:p w14:paraId="39118391" w14:textId="77777777" w:rsidR="0011759E" w:rsidRDefault="00CB6B5A" w:rsidP="0011759E">
            <w:pPr>
              <w:pStyle w:val="TableEntry"/>
            </w:pPr>
            <w:r w:rsidRPr="00347B39">
              <w:rPr>
                <w:noProof w:val="0"/>
              </w:rPr>
              <w:t>Asian</w:t>
            </w:r>
          </w:p>
        </w:tc>
        <w:tc>
          <w:tcPr>
            <w:tcW w:w="1831" w:type="pct"/>
            <w:shd w:val="clear" w:color="auto" w:fill="auto"/>
          </w:tcPr>
          <w:p w14:paraId="6FF11C87" w14:textId="77777777" w:rsidR="0011759E" w:rsidRDefault="0011759E" w:rsidP="0011759E">
            <w:pPr>
              <w:pStyle w:val="TableEntry"/>
            </w:pPr>
          </w:p>
        </w:tc>
      </w:tr>
      <w:tr w:rsidR="00CB6B5A" w:rsidRPr="00347B39" w14:paraId="2A028954" w14:textId="77777777" w:rsidTr="00276F86">
        <w:trPr>
          <w:jc w:val="center"/>
        </w:trPr>
        <w:tc>
          <w:tcPr>
            <w:tcW w:w="1162" w:type="pct"/>
            <w:shd w:val="clear" w:color="auto" w:fill="auto"/>
          </w:tcPr>
          <w:p w14:paraId="2BC97189" w14:textId="77777777" w:rsidR="0011759E" w:rsidRDefault="00CB6B5A" w:rsidP="0011759E">
            <w:pPr>
              <w:pStyle w:val="TableEntry"/>
            </w:pPr>
            <w:r w:rsidRPr="00347B39">
              <w:rPr>
                <w:noProof w:val="0"/>
              </w:rPr>
              <w:t>AA</w:t>
            </w:r>
          </w:p>
        </w:tc>
        <w:tc>
          <w:tcPr>
            <w:tcW w:w="2007" w:type="pct"/>
            <w:shd w:val="clear" w:color="auto" w:fill="auto"/>
          </w:tcPr>
          <w:p w14:paraId="6A154C5D" w14:textId="77777777" w:rsidR="0011759E" w:rsidRDefault="00CB6B5A" w:rsidP="0011759E">
            <w:pPr>
              <w:pStyle w:val="TableEntry"/>
            </w:pPr>
            <w:r w:rsidRPr="00347B39">
              <w:rPr>
                <w:noProof w:val="0"/>
              </w:rPr>
              <w:t>Black or African American</w:t>
            </w:r>
          </w:p>
        </w:tc>
        <w:tc>
          <w:tcPr>
            <w:tcW w:w="1831" w:type="pct"/>
            <w:shd w:val="clear" w:color="auto" w:fill="auto"/>
          </w:tcPr>
          <w:p w14:paraId="4E1F8372" w14:textId="77777777" w:rsidR="0011759E" w:rsidRDefault="0011759E" w:rsidP="0011759E">
            <w:pPr>
              <w:pStyle w:val="TableEntry"/>
            </w:pPr>
          </w:p>
        </w:tc>
      </w:tr>
      <w:tr w:rsidR="00CB6B5A" w:rsidRPr="00347B39" w14:paraId="00CA8EE6" w14:textId="77777777" w:rsidTr="00276F86">
        <w:trPr>
          <w:jc w:val="center"/>
        </w:trPr>
        <w:tc>
          <w:tcPr>
            <w:tcW w:w="1162" w:type="pct"/>
            <w:shd w:val="clear" w:color="auto" w:fill="auto"/>
          </w:tcPr>
          <w:p w14:paraId="3E5B17FC" w14:textId="77777777" w:rsidR="0011759E" w:rsidRDefault="00CB6B5A" w:rsidP="0011759E">
            <w:pPr>
              <w:pStyle w:val="TableEntry"/>
            </w:pPr>
            <w:r w:rsidRPr="00347B39">
              <w:rPr>
                <w:noProof w:val="0"/>
              </w:rPr>
              <w:t>NH</w:t>
            </w:r>
          </w:p>
        </w:tc>
        <w:tc>
          <w:tcPr>
            <w:tcW w:w="2007" w:type="pct"/>
            <w:shd w:val="clear" w:color="auto" w:fill="auto"/>
          </w:tcPr>
          <w:p w14:paraId="47B3E86D" w14:textId="77777777" w:rsidR="0011759E" w:rsidRDefault="00CB6B5A" w:rsidP="0011759E">
            <w:pPr>
              <w:pStyle w:val="TableEntry"/>
            </w:pPr>
            <w:r w:rsidRPr="00347B39">
              <w:rPr>
                <w:noProof w:val="0"/>
              </w:rPr>
              <w:t>Native Hawaiian</w:t>
            </w:r>
          </w:p>
        </w:tc>
        <w:tc>
          <w:tcPr>
            <w:tcW w:w="1831" w:type="pct"/>
            <w:shd w:val="clear" w:color="auto" w:fill="auto"/>
          </w:tcPr>
          <w:p w14:paraId="5BE87B2F" w14:textId="77777777" w:rsidR="0011759E" w:rsidRDefault="0011759E" w:rsidP="0011759E">
            <w:pPr>
              <w:pStyle w:val="TableEntry"/>
            </w:pPr>
          </w:p>
        </w:tc>
      </w:tr>
      <w:tr w:rsidR="00CB6B5A" w:rsidRPr="00347B39" w14:paraId="6F1C8518" w14:textId="77777777" w:rsidTr="00276F86">
        <w:trPr>
          <w:jc w:val="center"/>
        </w:trPr>
        <w:tc>
          <w:tcPr>
            <w:tcW w:w="1162" w:type="pct"/>
            <w:shd w:val="clear" w:color="auto" w:fill="auto"/>
          </w:tcPr>
          <w:p w14:paraId="75D8B257" w14:textId="77777777" w:rsidR="0011759E" w:rsidRDefault="00CB6B5A" w:rsidP="0011759E">
            <w:pPr>
              <w:pStyle w:val="TableEntry"/>
            </w:pPr>
            <w:r w:rsidRPr="00347B39">
              <w:rPr>
                <w:noProof w:val="0"/>
              </w:rPr>
              <w:t>PI</w:t>
            </w:r>
          </w:p>
        </w:tc>
        <w:tc>
          <w:tcPr>
            <w:tcW w:w="2007" w:type="pct"/>
            <w:shd w:val="clear" w:color="auto" w:fill="auto"/>
          </w:tcPr>
          <w:p w14:paraId="153EBAEE" w14:textId="77777777" w:rsidR="0011759E" w:rsidRDefault="00CB6B5A" w:rsidP="0011759E">
            <w:pPr>
              <w:pStyle w:val="TableEntry"/>
            </w:pPr>
            <w:r w:rsidRPr="00347B39">
              <w:rPr>
                <w:noProof w:val="0"/>
              </w:rPr>
              <w:t>Other Pacific Islander</w:t>
            </w:r>
          </w:p>
        </w:tc>
        <w:tc>
          <w:tcPr>
            <w:tcW w:w="1831" w:type="pct"/>
            <w:shd w:val="clear" w:color="auto" w:fill="auto"/>
          </w:tcPr>
          <w:p w14:paraId="2295FD20" w14:textId="77777777" w:rsidR="0011759E" w:rsidRDefault="0011759E" w:rsidP="0011759E">
            <w:pPr>
              <w:pStyle w:val="TableEntry"/>
            </w:pPr>
          </w:p>
        </w:tc>
      </w:tr>
      <w:tr w:rsidR="00CB6B5A" w:rsidRPr="00347B39" w14:paraId="3813BF9E" w14:textId="77777777" w:rsidTr="00276F86">
        <w:trPr>
          <w:jc w:val="center"/>
        </w:trPr>
        <w:tc>
          <w:tcPr>
            <w:tcW w:w="1162" w:type="pct"/>
            <w:shd w:val="clear" w:color="auto" w:fill="auto"/>
          </w:tcPr>
          <w:p w14:paraId="342AED12" w14:textId="77777777" w:rsidR="0011759E" w:rsidRDefault="00CB6B5A" w:rsidP="0011759E">
            <w:pPr>
              <w:pStyle w:val="TableEntry"/>
            </w:pPr>
            <w:r w:rsidRPr="00347B39">
              <w:rPr>
                <w:noProof w:val="0"/>
              </w:rPr>
              <w:t>W</w:t>
            </w:r>
          </w:p>
        </w:tc>
        <w:tc>
          <w:tcPr>
            <w:tcW w:w="2007" w:type="pct"/>
            <w:shd w:val="clear" w:color="auto" w:fill="auto"/>
          </w:tcPr>
          <w:p w14:paraId="6DD58F0C" w14:textId="77777777" w:rsidR="0011759E" w:rsidRDefault="00CB6B5A" w:rsidP="0011759E">
            <w:pPr>
              <w:pStyle w:val="TableEntry"/>
            </w:pPr>
            <w:r w:rsidRPr="00347B39">
              <w:rPr>
                <w:noProof w:val="0"/>
              </w:rPr>
              <w:t>White</w:t>
            </w:r>
          </w:p>
        </w:tc>
        <w:tc>
          <w:tcPr>
            <w:tcW w:w="1831" w:type="pct"/>
            <w:shd w:val="clear" w:color="auto" w:fill="auto"/>
          </w:tcPr>
          <w:p w14:paraId="34DDB273" w14:textId="77777777" w:rsidR="0011759E" w:rsidRDefault="0011759E" w:rsidP="0011759E">
            <w:pPr>
              <w:pStyle w:val="TableEntry"/>
            </w:pPr>
          </w:p>
        </w:tc>
      </w:tr>
      <w:tr w:rsidR="00CB6B5A" w:rsidRPr="00347B39" w14:paraId="6D4C50B0" w14:textId="77777777" w:rsidTr="00276F86">
        <w:trPr>
          <w:jc w:val="center"/>
        </w:trPr>
        <w:tc>
          <w:tcPr>
            <w:tcW w:w="1162" w:type="pct"/>
            <w:shd w:val="clear" w:color="auto" w:fill="auto"/>
          </w:tcPr>
          <w:p w14:paraId="68AAE211" w14:textId="77777777" w:rsidR="0011759E" w:rsidRDefault="00CB6B5A" w:rsidP="0011759E">
            <w:pPr>
              <w:pStyle w:val="TableEntry"/>
            </w:pPr>
            <w:r w:rsidRPr="00347B39">
              <w:rPr>
                <w:noProof w:val="0"/>
              </w:rPr>
              <w:t>O</w:t>
            </w:r>
          </w:p>
        </w:tc>
        <w:tc>
          <w:tcPr>
            <w:tcW w:w="2007" w:type="pct"/>
            <w:shd w:val="clear" w:color="auto" w:fill="auto"/>
          </w:tcPr>
          <w:p w14:paraId="7EAFA5ED" w14:textId="77777777" w:rsidR="0011759E" w:rsidRDefault="00CB6B5A" w:rsidP="0011759E">
            <w:pPr>
              <w:pStyle w:val="TableEntry"/>
            </w:pPr>
            <w:r w:rsidRPr="00347B39">
              <w:rPr>
                <w:noProof w:val="0"/>
              </w:rPr>
              <w:t>Other Race</w:t>
            </w:r>
          </w:p>
        </w:tc>
        <w:tc>
          <w:tcPr>
            <w:tcW w:w="1831" w:type="pct"/>
            <w:shd w:val="clear" w:color="auto" w:fill="auto"/>
          </w:tcPr>
          <w:p w14:paraId="337D69B0" w14:textId="77777777" w:rsidR="0011759E" w:rsidRDefault="0011759E" w:rsidP="0011759E">
            <w:pPr>
              <w:pStyle w:val="TableEntry"/>
            </w:pPr>
          </w:p>
        </w:tc>
      </w:tr>
      <w:tr w:rsidR="00CB6B5A" w:rsidRPr="00347B39" w14:paraId="789E6A92" w14:textId="77777777" w:rsidTr="00276F86">
        <w:trPr>
          <w:jc w:val="center"/>
        </w:trPr>
        <w:tc>
          <w:tcPr>
            <w:tcW w:w="1162" w:type="pct"/>
            <w:shd w:val="clear" w:color="auto" w:fill="auto"/>
          </w:tcPr>
          <w:p w14:paraId="23C06248" w14:textId="77777777" w:rsidR="0011759E" w:rsidRDefault="00CB6B5A" w:rsidP="0011759E">
            <w:pPr>
              <w:pStyle w:val="TableEntry"/>
            </w:pPr>
            <w:r w:rsidRPr="00347B39">
              <w:rPr>
                <w:noProof w:val="0"/>
              </w:rPr>
              <w:t>PD</w:t>
            </w:r>
          </w:p>
        </w:tc>
        <w:tc>
          <w:tcPr>
            <w:tcW w:w="2007" w:type="pct"/>
            <w:shd w:val="clear" w:color="auto" w:fill="auto"/>
          </w:tcPr>
          <w:p w14:paraId="26871ED4" w14:textId="77777777" w:rsidR="0011759E" w:rsidRDefault="00CB6B5A" w:rsidP="0011759E">
            <w:pPr>
              <w:pStyle w:val="TableEntry"/>
            </w:pPr>
            <w:r w:rsidRPr="00347B39">
              <w:rPr>
                <w:noProof w:val="0"/>
              </w:rPr>
              <w:t>Patient Declined to Answer</w:t>
            </w:r>
          </w:p>
        </w:tc>
        <w:tc>
          <w:tcPr>
            <w:tcW w:w="1831" w:type="pct"/>
            <w:shd w:val="clear" w:color="auto" w:fill="auto"/>
          </w:tcPr>
          <w:p w14:paraId="28B6671C" w14:textId="77777777" w:rsidR="0011759E" w:rsidRDefault="0011759E" w:rsidP="0011759E">
            <w:pPr>
              <w:pStyle w:val="TableEntry"/>
            </w:pPr>
          </w:p>
        </w:tc>
      </w:tr>
    </w:tbl>
    <w:p w14:paraId="706B553A" w14:textId="77777777" w:rsidR="0011759E" w:rsidRDefault="0011759E" w:rsidP="0011759E">
      <w:pPr>
        <w:pStyle w:val="BodyText"/>
      </w:pPr>
    </w:p>
    <w:p w14:paraId="60B18B61" w14:textId="77777777" w:rsidR="0011759E" w:rsidRPr="0011759E" w:rsidRDefault="0011759E" w:rsidP="0011759E">
      <w:pPr>
        <w:pStyle w:val="BodyText"/>
        <w:rPr>
          <w:b/>
          <w:bCs/>
        </w:rPr>
      </w:pPr>
      <w:r w:rsidRPr="0011759E">
        <w:rPr>
          <w:b/>
          <w:bCs/>
          <w:noProof w:val="0"/>
        </w:rPr>
        <w:t xml:space="preserve">PID-11 – Patient Address (XAD), required. </w:t>
      </w:r>
    </w:p>
    <w:p w14:paraId="163CE514" w14:textId="77777777" w:rsidR="0011759E" w:rsidRDefault="0011759E" w:rsidP="0011759E">
      <w:pPr>
        <w:pStyle w:val="BodyText"/>
      </w:pPr>
      <w:bookmarkStart w:id="236" w:name="Note7_PatientAddress"/>
      <w:r w:rsidRPr="0011759E">
        <w:rPr>
          <w:b/>
          <w:bCs/>
          <w:noProof w:val="0"/>
        </w:rPr>
        <w:t>Note 7</w:t>
      </w:r>
      <w:bookmarkEnd w:id="236"/>
      <w:r w:rsidRPr="0011759E">
        <w:rPr>
          <w:b/>
          <w:bCs/>
          <w:noProof w:val="0"/>
        </w:rPr>
        <w:t>: This field contains one or more addr</w:t>
      </w:r>
      <w:r w:rsidR="00CB6B5A" w:rsidRPr="00347B39">
        <w:rPr>
          <w:noProof w:val="0"/>
        </w:rPr>
        <w:t xml:space="preserve">esses for the patient. At least one address must be provided, with at least the “Street Address”, “City”, “State”, and “Zip or Postal Code” subfields valued. See the constrained profile definition of data type XAD in Table </w:t>
      </w:r>
      <w:r w:rsidR="00812631" w:rsidRPr="00347B39">
        <w:rPr>
          <w:noProof w:val="0"/>
        </w:rPr>
        <w:t>4.1.1.1-5</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14:paraId="392CE5C4" w14:textId="77777777" w:rsidR="0011759E" w:rsidRDefault="0011759E" w:rsidP="0011759E">
      <w:pPr>
        <w:pStyle w:val="BodyText"/>
      </w:pPr>
    </w:p>
    <w:p w14:paraId="0A775E35" w14:textId="77777777" w:rsidR="0011759E" w:rsidRDefault="00CB6B5A" w:rsidP="0011759E">
      <w:pPr>
        <w:pStyle w:val="TableTitle"/>
      </w:pPr>
      <w:r w:rsidRPr="00347B39">
        <w:rPr>
          <w:noProof w:val="0"/>
        </w:rPr>
        <w:t xml:space="preserve">Table </w:t>
      </w:r>
      <w:r w:rsidR="00B317DD" w:rsidRPr="00347B39">
        <w:rPr>
          <w:noProof w:val="0"/>
        </w:rPr>
        <w:t>4.1.1.1-5</w:t>
      </w:r>
      <w:r w:rsidRPr="00347B39">
        <w:rPr>
          <w:noProof w:val="0"/>
        </w:rPr>
        <w:t xml:space="preserve">: XAD Data Type – extended address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48"/>
        <w:gridCol w:w="893"/>
        <w:gridCol w:w="1335"/>
        <w:gridCol w:w="1166"/>
        <w:gridCol w:w="1048"/>
        <w:gridCol w:w="2693"/>
      </w:tblGrid>
      <w:tr w:rsidR="00CB6B5A" w:rsidRPr="00347B39" w14:paraId="57EC4BC0" w14:textId="77777777" w:rsidTr="00D8545D">
        <w:trPr>
          <w:tblHeader/>
        </w:trPr>
        <w:tc>
          <w:tcPr>
            <w:tcW w:w="466" w:type="pct"/>
            <w:shd w:val="clear" w:color="auto" w:fill="E7E6E6"/>
          </w:tcPr>
          <w:p w14:paraId="2065CE1B" w14:textId="77777777" w:rsidR="0011759E" w:rsidRDefault="00CB6B5A" w:rsidP="0011759E">
            <w:pPr>
              <w:pStyle w:val="TableEntryHeader"/>
            </w:pPr>
            <w:r w:rsidRPr="00347B39">
              <w:rPr>
                <w:noProof w:val="0"/>
              </w:rPr>
              <w:t>SEQ</w:t>
            </w:r>
          </w:p>
        </w:tc>
        <w:tc>
          <w:tcPr>
            <w:tcW w:w="808" w:type="pct"/>
            <w:shd w:val="clear" w:color="auto" w:fill="E7E6E6"/>
          </w:tcPr>
          <w:p w14:paraId="7CA093C8" w14:textId="77777777" w:rsidR="0011759E" w:rsidRDefault="00CB6B5A" w:rsidP="0011759E">
            <w:pPr>
              <w:pStyle w:val="TableEntryHeader"/>
            </w:pPr>
            <w:r w:rsidRPr="00347B39">
              <w:rPr>
                <w:noProof w:val="0"/>
              </w:rPr>
              <w:t>LEN</w:t>
            </w:r>
          </w:p>
        </w:tc>
        <w:tc>
          <w:tcPr>
            <w:tcW w:w="466" w:type="pct"/>
            <w:shd w:val="clear" w:color="auto" w:fill="E7E6E6"/>
          </w:tcPr>
          <w:p w14:paraId="375265C7" w14:textId="77777777" w:rsidR="0011759E" w:rsidRDefault="00CB6B5A" w:rsidP="0011759E">
            <w:pPr>
              <w:pStyle w:val="TableEntryHeader"/>
            </w:pPr>
            <w:r w:rsidRPr="00347B39">
              <w:rPr>
                <w:noProof w:val="0"/>
              </w:rPr>
              <w:t>DT</w:t>
            </w:r>
          </w:p>
        </w:tc>
        <w:tc>
          <w:tcPr>
            <w:tcW w:w="697" w:type="pct"/>
            <w:shd w:val="clear" w:color="auto" w:fill="E7E6E6"/>
          </w:tcPr>
          <w:p w14:paraId="6F176286" w14:textId="77777777" w:rsidR="0011759E" w:rsidRDefault="00CB6B5A" w:rsidP="0011759E">
            <w:pPr>
              <w:pStyle w:val="TableEntryHeader"/>
            </w:pPr>
            <w:r w:rsidRPr="00347B39">
              <w:rPr>
                <w:noProof w:val="0"/>
              </w:rPr>
              <w:t>USAGE</w:t>
            </w:r>
          </w:p>
        </w:tc>
        <w:tc>
          <w:tcPr>
            <w:tcW w:w="609" w:type="pct"/>
            <w:shd w:val="clear" w:color="auto" w:fill="E7E6E6"/>
          </w:tcPr>
          <w:p w14:paraId="6F2BA9B6" w14:textId="77777777" w:rsidR="0011759E" w:rsidRDefault="00CB6B5A" w:rsidP="0011759E">
            <w:pPr>
              <w:pStyle w:val="TableEntryHeader"/>
            </w:pPr>
            <w:r w:rsidRPr="00347B39">
              <w:rPr>
                <w:noProof w:val="0"/>
              </w:rPr>
              <w:t>CARD</w:t>
            </w:r>
          </w:p>
        </w:tc>
        <w:tc>
          <w:tcPr>
            <w:tcW w:w="547" w:type="pct"/>
            <w:shd w:val="clear" w:color="auto" w:fill="E7E6E6"/>
          </w:tcPr>
          <w:p w14:paraId="791A8ED8" w14:textId="77777777" w:rsidR="0011759E" w:rsidRDefault="00CB6B5A" w:rsidP="0011759E">
            <w:pPr>
              <w:pStyle w:val="TableEntryHeader"/>
            </w:pPr>
            <w:r w:rsidRPr="00347B39">
              <w:rPr>
                <w:noProof w:val="0"/>
              </w:rPr>
              <w:t>TBL#</w:t>
            </w:r>
          </w:p>
        </w:tc>
        <w:tc>
          <w:tcPr>
            <w:tcW w:w="1406" w:type="pct"/>
            <w:shd w:val="clear" w:color="auto" w:fill="E7E6E6"/>
          </w:tcPr>
          <w:p w14:paraId="0AE6EBAF" w14:textId="77777777" w:rsidR="0011759E" w:rsidRDefault="00CB6B5A" w:rsidP="0011759E">
            <w:pPr>
              <w:pStyle w:val="TableEntryHeader"/>
            </w:pPr>
            <w:r w:rsidRPr="00347B39">
              <w:rPr>
                <w:noProof w:val="0"/>
              </w:rPr>
              <w:t>COMPONENT NAME</w:t>
            </w:r>
          </w:p>
        </w:tc>
      </w:tr>
      <w:tr w:rsidR="00CB6B5A" w:rsidRPr="00347B39" w14:paraId="3BE2F969" w14:textId="77777777" w:rsidTr="00D8545D">
        <w:tc>
          <w:tcPr>
            <w:tcW w:w="466" w:type="pct"/>
            <w:shd w:val="clear" w:color="auto" w:fill="auto"/>
          </w:tcPr>
          <w:p w14:paraId="1F22E0EA" w14:textId="77777777" w:rsidR="0011759E" w:rsidRDefault="00CB6B5A" w:rsidP="0011759E">
            <w:pPr>
              <w:pStyle w:val="TableEntry"/>
            </w:pPr>
            <w:r w:rsidRPr="00347B39">
              <w:rPr>
                <w:noProof w:val="0"/>
              </w:rPr>
              <w:lastRenderedPageBreak/>
              <w:t>1</w:t>
            </w:r>
          </w:p>
        </w:tc>
        <w:tc>
          <w:tcPr>
            <w:tcW w:w="808" w:type="pct"/>
            <w:shd w:val="clear" w:color="auto" w:fill="auto"/>
          </w:tcPr>
          <w:p w14:paraId="181B3485" w14:textId="77777777" w:rsidR="0011759E" w:rsidRDefault="0011759E" w:rsidP="0011759E">
            <w:pPr>
              <w:pStyle w:val="TableEntry"/>
            </w:pPr>
          </w:p>
        </w:tc>
        <w:tc>
          <w:tcPr>
            <w:tcW w:w="466" w:type="pct"/>
            <w:shd w:val="clear" w:color="auto" w:fill="auto"/>
          </w:tcPr>
          <w:p w14:paraId="66BA9F0A" w14:textId="77777777" w:rsidR="0011759E" w:rsidRDefault="00CB6B5A" w:rsidP="0011759E">
            <w:pPr>
              <w:pStyle w:val="TableEntry"/>
            </w:pPr>
            <w:r w:rsidRPr="00347B39">
              <w:rPr>
                <w:noProof w:val="0"/>
              </w:rPr>
              <w:t>SAD</w:t>
            </w:r>
          </w:p>
        </w:tc>
        <w:tc>
          <w:tcPr>
            <w:tcW w:w="697" w:type="pct"/>
            <w:shd w:val="clear" w:color="auto" w:fill="auto"/>
          </w:tcPr>
          <w:p w14:paraId="207442D6" w14:textId="77777777" w:rsidR="0011759E" w:rsidRDefault="00CB6B5A" w:rsidP="0011759E">
            <w:pPr>
              <w:pStyle w:val="TableEntry"/>
              <w:rPr>
                <w:color w:val="FF0000"/>
              </w:rPr>
            </w:pPr>
            <w:r w:rsidRPr="00347B39">
              <w:rPr>
                <w:noProof w:val="0"/>
                <w:color w:val="FF0000"/>
              </w:rPr>
              <w:t>R</w:t>
            </w:r>
          </w:p>
        </w:tc>
        <w:tc>
          <w:tcPr>
            <w:tcW w:w="609" w:type="pct"/>
            <w:shd w:val="clear" w:color="auto" w:fill="auto"/>
          </w:tcPr>
          <w:p w14:paraId="2734DD6A" w14:textId="77777777" w:rsidR="0011759E" w:rsidRDefault="00CB6B5A" w:rsidP="0011759E">
            <w:pPr>
              <w:pStyle w:val="TableEntry"/>
            </w:pPr>
            <w:r w:rsidRPr="00347B39">
              <w:rPr>
                <w:noProof w:val="0"/>
              </w:rPr>
              <w:t>[1..*]</w:t>
            </w:r>
          </w:p>
        </w:tc>
        <w:tc>
          <w:tcPr>
            <w:tcW w:w="547" w:type="pct"/>
            <w:shd w:val="clear" w:color="auto" w:fill="auto"/>
          </w:tcPr>
          <w:p w14:paraId="321F04E6" w14:textId="77777777" w:rsidR="0011759E" w:rsidRDefault="0011759E" w:rsidP="0011759E">
            <w:pPr>
              <w:pStyle w:val="TableEntry"/>
            </w:pPr>
          </w:p>
        </w:tc>
        <w:tc>
          <w:tcPr>
            <w:tcW w:w="1406" w:type="pct"/>
            <w:shd w:val="clear" w:color="auto" w:fill="auto"/>
          </w:tcPr>
          <w:p w14:paraId="6B0BB9C7" w14:textId="77777777" w:rsidR="0011759E" w:rsidRDefault="00CB6B5A" w:rsidP="0011759E">
            <w:pPr>
              <w:pStyle w:val="TableEntry"/>
            </w:pPr>
            <w:commentRangeStart w:id="237"/>
            <w:r w:rsidRPr="00347B39">
              <w:rPr>
                <w:noProof w:val="0"/>
              </w:rPr>
              <w:t>Street Address</w:t>
            </w:r>
            <w:commentRangeEnd w:id="237"/>
            <w:r w:rsidR="009E322A">
              <w:rPr>
                <w:rStyle w:val="CommentReference"/>
                <w:noProof w:val="0"/>
              </w:rPr>
              <w:commentReference w:id="237"/>
            </w:r>
          </w:p>
        </w:tc>
      </w:tr>
      <w:tr w:rsidR="00CB6B5A" w:rsidRPr="00347B39" w14:paraId="09238E4E" w14:textId="77777777" w:rsidTr="00D8545D">
        <w:tc>
          <w:tcPr>
            <w:tcW w:w="466" w:type="pct"/>
            <w:shd w:val="clear" w:color="auto" w:fill="auto"/>
          </w:tcPr>
          <w:p w14:paraId="0D86FD33" w14:textId="77777777" w:rsidR="0011759E" w:rsidRDefault="00CB6B5A" w:rsidP="0011759E">
            <w:pPr>
              <w:pStyle w:val="TableEntry"/>
            </w:pPr>
            <w:r w:rsidRPr="00347B39">
              <w:rPr>
                <w:noProof w:val="0"/>
              </w:rPr>
              <w:t>2</w:t>
            </w:r>
          </w:p>
        </w:tc>
        <w:tc>
          <w:tcPr>
            <w:tcW w:w="808" w:type="pct"/>
            <w:shd w:val="clear" w:color="auto" w:fill="auto"/>
          </w:tcPr>
          <w:p w14:paraId="0EAC4F05" w14:textId="77777777" w:rsidR="0011759E" w:rsidRDefault="00CB6B5A" w:rsidP="0011759E">
            <w:pPr>
              <w:pStyle w:val="TableEntry"/>
            </w:pPr>
            <w:r w:rsidRPr="00347B39">
              <w:rPr>
                <w:noProof w:val="0"/>
              </w:rPr>
              <w:t>120</w:t>
            </w:r>
          </w:p>
        </w:tc>
        <w:tc>
          <w:tcPr>
            <w:tcW w:w="466" w:type="pct"/>
            <w:shd w:val="clear" w:color="auto" w:fill="auto"/>
          </w:tcPr>
          <w:p w14:paraId="03601CDB" w14:textId="77777777" w:rsidR="0011759E" w:rsidRDefault="00CB6B5A" w:rsidP="0011759E">
            <w:pPr>
              <w:pStyle w:val="TableEntry"/>
            </w:pPr>
            <w:r w:rsidRPr="00347B39">
              <w:rPr>
                <w:noProof w:val="0"/>
              </w:rPr>
              <w:t>ST</w:t>
            </w:r>
          </w:p>
        </w:tc>
        <w:tc>
          <w:tcPr>
            <w:tcW w:w="697" w:type="pct"/>
            <w:shd w:val="clear" w:color="auto" w:fill="auto"/>
          </w:tcPr>
          <w:p w14:paraId="193FAD37" w14:textId="77777777" w:rsidR="0011759E" w:rsidRDefault="00CB6B5A" w:rsidP="0011759E">
            <w:pPr>
              <w:pStyle w:val="TableEntry"/>
            </w:pPr>
            <w:r w:rsidRPr="00347B39">
              <w:rPr>
                <w:noProof w:val="0"/>
              </w:rPr>
              <w:t>O</w:t>
            </w:r>
          </w:p>
        </w:tc>
        <w:tc>
          <w:tcPr>
            <w:tcW w:w="609" w:type="pct"/>
            <w:shd w:val="clear" w:color="auto" w:fill="auto"/>
          </w:tcPr>
          <w:p w14:paraId="3AE4DE8A" w14:textId="77777777" w:rsidR="0011759E" w:rsidRDefault="00CB6B5A" w:rsidP="0011759E">
            <w:pPr>
              <w:pStyle w:val="TableEntry"/>
            </w:pPr>
            <w:r w:rsidRPr="00347B39">
              <w:rPr>
                <w:noProof w:val="0"/>
              </w:rPr>
              <w:t>[0..*]</w:t>
            </w:r>
          </w:p>
        </w:tc>
        <w:tc>
          <w:tcPr>
            <w:tcW w:w="547" w:type="pct"/>
            <w:shd w:val="clear" w:color="auto" w:fill="auto"/>
          </w:tcPr>
          <w:p w14:paraId="793A1983" w14:textId="77777777" w:rsidR="0011759E" w:rsidRDefault="0011759E" w:rsidP="0011759E">
            <w:pPr>
              <w:pStyle w:val="TableEntry"/>
            </w:pPr>
          </w:p>
        </w:tc>
        <w:tc>
          <w:tcPr>
            <w:tcW w:w="1406" w:type="pct"/>
            <w:shd w:val="clear" w:color="auto" w:fill="auto"/>
          </w:tcPr>
          <w:p w14:paraId="44F1BE6F" w14:textId="77777777" w:rsidR="0011759E" w:rsidRDefault="00CB6B5A" w:rsidP="0011759E">
            <w:pPr>
              <w:pStyle w:val="TableEntry"/>
            </w:pPr>
            <w:r w:rsidRPr="00347B39">
              <w:rPr>
                <w:noProof w:val="0"/>
              </w:rPr>
              <w:t>Other Designation</w:t>
            </w:r>
          </w:p>
        </w:tc>
      </w:tr>
      <w:tr w:rsidR="00CB6B5A" w:rsidRPr="00347B39" w14:paraId="71D82AD2" w14:textId="77777777" w:rsidTr="00D8545D">
        <w:tc>
          <w:tcPr>
            <w:tcW w:w="466" w:type="pct"/>
            <w:shd w:val="clear" w:color="auto" w:fill="auto"/>
          </w:tcPr>
          <w:p w14:paraId="341701FB" w14:textId="77777777" w:rsidR="0011759E" w:rsidRDefault="00CB6B5A" w:rsidP="0011759E">
            <w:pPr>
              <w:pStyle w:val="TableEntry"/>
            </w:pPr>
            <w:r w:rsidRPr="00347B39">
              <w:rPr>
                <w:noProof w:val="0"/>
              </w:rPr>
              <w:t>3</w:t>
            </w:r>
          </w:p>
        </w:tc>
        <w:tc>
          <w:tcPr>
            <w:tcW w:w="808" w:type="pct"/>
            <w:shd w:val="clear" w:color="auto" w:fill="auto"/>
          </w:tcPr>
          <w:p w14:paraId="71B3C423" w14:textId="77777777" w:rsidR="0011759E" w:rsidRDefault="00CB6B5A" w:rsidP="0011759E">
            <w:pPr>
              <w:pStyle w:val="TableEntry"/>
            </w:pPr>
            <w:r w:rsidRPr="00347B39">
              <w:rPr>
                <w:noProof w:val="0"/>
              </w:rPr>
              <w:t>50</w:t>
            </w:r>
          </w:p>
        </w:tc>
        <w:tc>
          <w:tcPr>
            <w:tcW w:w="466" w:type="pct"/>
            <w:shd w:val="clear" w:color="auto" w:fill="auto"/>
          </w:tcPr>
          <w:p w14:paraId="18785745" w14:textId="77777777" w:rsidR="0011759E" w:rsidRDefault="00CB6B5A" w:rsidP="0011759E">
            <w:pPr>
              <w:pStyle w:val="TableEntry"/>
            </w:pPr>
            <w:r w:rsidRPr="00347B39">
              <w:rPr>
                <w:noProof w:val="0"/>
              </w:rPr>
              <w:t>ST</w:t>
            </w:r>
          </w:p>
        </w:tc>
        <w:tc>
          <w:tcPr>
            <w:tcW w:w="697" w:type="pct"/>
            <w:shd w:val="clear" w:color="auto" w:fill="auto"/>
          </w:tcPr>
          <w:p w14:paraId="5BB8C2EA" w14:textId="77777777" w:rsidR="0011759E" w:rsidRDefault="00CB6B5A" w:rsidP="0011759E">
            <w:pPr>
              <w:pStyle w:val="TableEntry"/>
              <w:rPr>
                <w:color w:val="FF0000"/>
              </w:rPr>
            </w:pPr>
            <w:r w:rsidRPr="00347B39">
              <w:rPr>
                <w:noProof w:val="0"/>
                <w:color w:val="FF0000"/>
              </w:rPr>
              <w:t>R</w:t>
            </w:r>
          </w:p>
        </w:tc>
        <w:tc>
          <w:tcPr>
            <w:tcW w:w="609" w:type="pct"/>
            <w:shd w:val="clear" w:color="auto" w:fill="auto"/>
          </w:tcPr>
          <w:p w14:paraId="5A1A6479" w14:textId="77777777" w:rsidR="0011759E" w:rsidRDefault="00CB6B5A" w:rsidP="0011759E">
            <w:pPr>
              <w:pStyle w:val="TableEntry"/>
            </w:pPr>
            <w:r w:rsidRPr="00347B39">
              <w:rPr>
                <w:noProof w:val="0"/>
              </w:rPr>
              <w:t>[1..1]</w:t>
            </w:r>
          </w:p>
        </w:tc>
        <w:tc>
          <w:tcPr>
            <w:tcW w:w="547" w:type="pct"/>
            <w:shd w:val="clear" w:color="auto" w:fill="auto"/>
          </w:tcPr>
          <w:p w14:paraId="418D4B27" w14:textId="77777777" w:rsidR="0011759E" w:rsidRDefault="0011759E" w:rsidP="0011759E">
            <w:pPr>
              <w:pStyle w:val="TableEntry"/>
            </w:pPr>
          </w:p>
        </w:tc>
        <w:tc>
          <w:tcPr>
            <w:tcW w:w="1406" w:type="pct"/>
            <w:shd w:val="clear" w:color="auto" w:fill="auto"/>
          </w:tcPr>
          <w:p w14:paraId="6488DECC" w14:textId="77777777" w:rsidR="0011759E" w:rsidRDefault="00CB6B5A" w:rsidP="0011759E">
            <w:pPr>
              <w:pStyle w:val="TableEntry"/>
            </w:pPr>
            <w:r w:rsidRPr="00347B39">
              <w:rPr>
                <w:noProof w:val="0"/>
              </w:rPr>
              <w:t>City</w:t>
            </w:r>
          </w:p>
        </w:tc>
      </w:tr>
      <w:tr w:rsidR="00CB6B5A" w:rsidRPr="00347B39" w14:paraId="0F319B97" w14:textId="77777777" w:rsidTr="00D8545D">
        <w:tc>
          <w:tcPr>
            <w:tcW w:w="466" w:type="pct"/>
            <w:shd w:val="clear" w:color="auto" w:fill="auto"/>
          </w:tcPr>
          <w:p w14:paraId="0CEFBE04" w14:textId="77777777" w:rsidR="0011759E" w:rsidRDefault="00CB6B5A" w:rsidP="0011759E">
            <w:pPr>
              <w:pStyle w:val="TableEntry"/>
            </w:pPr>
            <w:r w:rsidRPr="00347B39">
              <w:rPr>
                <w:noProof w:val="0"/>
              </w:rPr>
              <w:t>4</w:t>
            </w:r>
          </w:p>
        </w:tc>
        <w:tc>
          <w:tcPr>
            <w:tcW w:w="808" w:type="pct"/>
            <w:shd w:val="clear" w:color="auto" w:fill="auto"/>
          </w:tcPr>
          <w:p w14:paraId="64595F84" w14:textId="77777777" w:rsidR="0011759E" w:rsidRDefault="00CB6B5A" w:rsidP="0011759E">
            <w:pPr>
              <w:pStyle w:val="TableEntry"/>
            </w:pPr>
            <w:r w:rsidRPr="00347B39">
              <w:rPr>
                <w:noProof w:val="0"/>
              </w:rPr>
              <w:t>50</w:t>
            </w:r>
          </w:p>
        </w:tc>
        <w:tc>
          <w:tcPr>
            <w:tcW w:w="466" w:type="pct"/>
            <w:shd w:val="clear" w:color="auto" w:fill="auto"/>
          </w:tcPr>
          <w:p w14:paraId="53B23068" w14:textId="77777777" w:rsidR="0011759E" w:rsidRDefault="00CB6B5A" w:rsidP="0011759E">
            <w:pPr>
              <w:pStyle w:val="TableEntry"/>
            </w:pPr>
            <w:r w:rsidRPr="00347B39">
              <w:rPr>
                <w:noProof w:val="0"/>
              </w:rPr>
              <w:t>ST</w:t>
            </w:r>
          </w:p>
        </w:tc>
        <w:tc>
          <w:tcPr>
            <w:tcW w:w="697" w:type="pct"/>
            <w:shd w:val="clear" w:color="auto" w:fill="auto"/>
          </w:tcPr>
          <w:p w14:paraId="75F7DD5F" w14:textId="77777777" w:rsidR="0011759E" w:rsidRDefault="00CB6B5A" w:rsidP="0011759E">
            <w:pPr>
              <w:pStyle w:val="TableEntry"/>
              <w:rPr>
                <w:color w:val="FF0000"/>
              </w:rPr>
            </w:pPr>
            <w:r w:rsidRPr="00347B39">
              <w:rPr>
                <w:noProof w:val="0"/>
                <w:color w:val="FF0000"/>
              </w:rPr>
              <w:t>R</w:t>
            </w:r>
          </w:p>
        </w:tc>
        <w:tc>
          <w:tcPr>
            <w:tcW w:w="609" w:type="pct"/>
            <w:shd w:val="clear" w:color="auto" w:fill="auto"/>
          </w:tcPr>
          <w:p w14:paraId="40F46C50" w14:textId="77777777" w:rsidR="0011759E" w:rsidRDefault="00CB6B5A" w:rsidP="0011759E">
            <w:pPr>
              <w:pStyle w:val="TableEntry"/>
            </w:pPr>
            <w:r w:rsidRPr="00347B39">
              <w:rPr>
                <w:noProof w:val="0"/>
              </w:rPr>
              <w:t>[0..1]</w:t>
            </w:r>
          </w:p>
        </w:tc>
        <w:tc>
          <w:tcPr>
            <w:tcW w:w="547" w:type="pct"/>
            <w:shd w:val="clear" w:color="auto" w:fill="auto"/>
          </w:tcPr>
          <w:p w14:paraId="7BEC1AFE" w14:textId="77777777" w:rsidR="0011759E" w:rsidRDefault="0011759E" w:rsidP="0011759E">
            <w:pPr>
              <w:pStyle w:val="TableEntry"/>
            </w:pPr>
          </w:p>
        </w:tc>
        <w:tc>
          <w:tcPr>
            <w:tcW w:w="1406" w:type="pct"/>
            <w:shd w:val="clear" w:color="auto" w:fill="auto"/>
          </w:tcPr>
          <w:p w14:paraId="2BD46BA0" w14:textId="77777777" w:rsidR="0011759E" w:rsidRDefault="00CB6B5A" w:rsidP="0011759E">
            <w:pPr>
              <w:pStyle w:val="TableEntry"/>
            </w:pPr>
            <w:r w:rsidRPr="00347B39">
              <w:rPr>
                <w:noProof w:val="0"/>
              </w:rPr>
              <w:t>State</w:t>
            </w:r>
          </w:p>
        </w:tc>
      </w:tr>
      <w:tr w:rsidR="00CB6B5A" w:rsidRPr="00347B39" w14:paraId="11A33583" w14:textId="77777777" w:rsidTr="00D8545D">
        <w:tc>
          <w:tcPr>
            <w:tcW w:w="466" w:type="pct"/>
            <w:shd w:val="clear" w:color="auto" w:fill="auto"/>
          </w:tcPr>
          <w:p w14:paraId="7D2AA7C0" w14:textId="77777777" w:rsidR="0011759E" w:rsidRDefault="00CB6B5A" w:rsidP="0011759E">
            <w:pPr>
              <w:pStyle w:val="TableEntry"/>
            </w:pPr>
            <w:r w:rsidRPr="00347B39">
              <w:rPr>
                <w:noProof w:val="0"/>
              </w:rPr>
              <w:t>5</w:t>
            </w:r>
          </w:p>
        </w:tc>
        <w:tc>
          <w:tcPr>
            <w:tcW w:w="808" w:type="pct"/>
            <w:shd w:val="clear" w:color="auto" w:fill="auto"/>
          </w:tcPr>
          <w:p w14:paraId="68725DEB" w14:textId="77777777" w:rsidR="0011759E" w:rsidRDefault="00CB6B5A" w:rsidP="0011759E">
            <w:pPr>
              <w:pStyle w:val="TableEntry"/>
            </w:pPr>
            <w:r w:rsidRPr="00347B39">
              <w:rPr>
                <w:noProof w:val="0"/>
              </w:rPr>
              <w:t>12</w:t>
            </w:r>
          </w:p>
        </w:tc>
        <w:tc>
          <w:tcPr>
            <w:tcW w:w="466" w:type="pct"/>
            <w:shd w:val="clear" w:color="auto" w:fill="auto"/>
          </w:tcPr>
          <w:p w14:paraId="0689F33D" w14:textId="77777777" w:rsidR="0011759E" w:rsidRDefault="00CB6B5A" w:rsidP="0011759E">
            <w:pPr>
              <w:pStyle w:val="TableEntry"/>
            </w:pPr>
            <w:r w:rsidRPr="00347B39">
              <w:rPr>
                <w:noProof w:val="0"/>
              </w:rPr>
              <w:t>ST</w:t>
            </w:r>
          </w:p>
        </w:tc>
        <w:tc>
          <w:tcPr>
            <w:tcW w:w="697" w:type="pct"/>
            <w:shd w:val="clear" w:color="auto" w:fill="auto"/>
          </w:tcPr>
          <w:p w14:paraId="75453017" w14:textId="77777777" w:rsidR="0011759E" w:rsidRDefault="00CB6B5A" w:rsidP="0011759E">
            <w:pPr>
              <w:pStyle w:val="TableEntry"/>
              <w:rPr>
                <w:color w:val="FF0000"/>
              </w:rPr>
            </w:pPr>
            <w:r w:rsidRPr="00347B39">
              <w:rPr>
                <w:noProof w:val="0"/>
                <w:color w:val="FF0000"/>
              </w:rPr>
              <w:t>R</w:t>
            </w:r>
          </w:p>
        </w:tc>
        <w:tc>
          <w:tcPr>
            <w:tcW w:w="609" w:type="pct"/>
            <w:shd w:val="clear" w:color="auto" w:fill="auto"/>
          </w:tcPr>
          <w:p w14:paraId="7A52E6C0" w14:textId="77777777" w:rsidR="0011759E" w:rsidRDefault="00CB6B5A" w:rsidP="0011759E">
            <w:pPr>
              <w:pStyle w:val="TableEntry"/>
            </w:pPr>
            <w:r w:rsidRPr="00347B39">
              <w:rPr>
                <w:noProof w:val="0"/>
              </w:rPr>
              <w:t>[0..1]</w:t>
            </w:r>
          </w:p>
        </w:tc>
        <w:tc>
          <w:tcPr>
            <w:tcW w:w="547" w:type="pct"/>
            <w:shd w:val="clear" w:color="auto" w:fill="auto"/>
          </w:tcPr>
          <w:p w14:paraId="596B5274" w14:textId="77777777" w:rsidR="0011759E" w:rsidRDefault="0011759E" w:rsidP="0011759E">
            <w:pPr>
              <w:pStyle w:val="TableEntry"/>
            </w:pPr>
          </w:p>
        </w:tc>
        <w:tc>
          <w:tcPr>
            <w:tcW w:w="1406" w:type="pct"/>
            <w:shd w:val="clear" w:color="auto" w:fill="auto"/>
          </w:tcPr>
          <w:p w14:paraId="05470BFA" w14:textId="77777777" w:rsidR="0011759E" w:rsidRDefault="00CB6B5A" w:rsidP="0011759E">
            <w:pPr>
              <w:pStyle w:val="TableEntry"/>
            </w:pPr>
            <w:r w:rsidRPr="00347B39">
              <w:rPr>
                <w:noProof w:val="0"/>
              </w:rPr>
              <w:t>Zipcode or Postal Code</w:t>
            </w:r>
          </w:p>
        </w:tc>
      </w:tr>
      <w:tr w:rsidR="00CB6B5A" w:rsidRPr="00347B39" w14:paraId="43122E44" w14:textId="77777777" w:rsidTr="00D8545D">
        <w:tc>
          <w:tcPr>
            <w:tcW w:w="466" w:type="pct"/>
            <w:shd w:val="clear" w:color="auto" w:fill="auto"/>
          </w:tcPr>
          <w:p w14:paraId="3D48A534" w14:textId="77777777" w:rsidR="0011759E" w:rsidRDefault="00CB6B5A" w:rsidP="0011759E">
            <w:pPr>
              <w:pStyle w:val="TableEntry"/>
            </w:pPr>
            <w:r w:rsidRPr="00347B39">
              <w:rPr>
                <w:noProof w:val="0"/>
              </w:rPr>
              <w:t>6</w:t>
            </w:r>
          </w:p>
        </w:tc>
        <w:tc>
          <w:tcPr>
            <w:tcW w:w="808" w:type="pct"/>
            <w:shd w:val="clear" w:color="auto" w:fill="auto"/>
          </w:tcPr>
          <w:p w14:paraId="26F681BA" w14:textId="77777777" w:rsidR="0011759E" w:rsidRDefault="00CB6B5A" w:rsidP="0011759E">
            <w:pPr>
              <w:pStyle w:val="TableEntry"/>
            </w:pPr>
            <w:r w:rsidRPr="00347B39">
              <w:rPr>
                <w:noProof w:val="0"/>
              </w:rPr>
              <w:t>3</w:t>
            </w:r>
          </w:p>
        </w:tc>
        <w:tc>
          <w:tcPr>
            <w:tcW w:w="466" w:type="pct"/>
            <w:shd w:val="clear" w:color="auto" w:fill="auto"/>
          </w:tcPr>
          <w:p w14:paraId="59DB7B22" w14:textId="77777777" w:rsidR="0011759E" w:rsidRDefault="00CB6B5A" w:rsidP="0011759E">
            <w:pPr>
              <w:pStyle w:val="TableEntry"/>
            </w:pPr>
            <w:r w:rsidRPr="00347B39">
              <w:rPr>
                <w:noProof w:val="0"/>
              </w:rPr>
              <w:t>ID</w:t>
            </w:r>
          </w:p>
        </w:tc>
        <w:tc>
          <w:tcPr>
            <w:tcW w:w="697" w:type="pct"/>
            <w:shd w:val="clear" w:color="auto" w:fill="auto"/>
          </w:tcPr>
          <w:p w14:paraId="540FBAE4" w14:textId="77777777" w:rsidR="0011759E" w:rsidRDefault="00CB6B5A" w:rsidP="0011759E">
            <w:pPr>
              <w:pStyle w:val="TableEntry"/>
            </w:pPr>
            <w:r w:rsidRPr="00347B39">
              <w:rPr>
                <w:noProof w:val="0"/>
              </w:rPr>
              <w:t>O</w:t>
            </w:r>
          </w:p>
        </w:tc>
        <w:tc>
          <w:tcPr>
            <w:tcW w:w="609" w:type="pct"/>
            <w:shd w:val="clear" w:color="auto" w:fill="auto"/>
          </w:tcPr>
          <w:p w14:paraId="7A819A1C" w14:textId="77777777" w:rsidR="0011759E" w:rsidRDefault="00CB6B5A" w:rsidP="0011759E">
            <w:pPr>
              <w:pStyle w:val="TableEntry"/>
            </w:pPr>
            <w:r w:rsidRPr="00347B39">
              <w:rPr>
                <w:noProof w:val="0"/>
              </w:rPr>
              <w:t>[1..1]</w:t>
            </w:r>
          </w:p>
        </w:tc>
        <w:tc>
          <w:tcPr>
            <w:tcW w:w="547" w:type="pct"/>
            <w:shd w:val="clear" w:color="auto" w:fill="auto"/>
          </w:tcPr>
          <w:p w14:paraId="590229D8" w14:textId="77777777" w:rsidR="0011759E" w:rsidRDefault="00CB6B5A" w:rsidP="0011759E">
            <w:pPr>
              <w:pStyle w:val="TableEntry"/>
            </w:pPr>
            <w:r w:rsidRPr="00347B39">
              <w:rPr>
                <w:noProof w:val="0"/>
              </w:rPr>
              <w:t>0399</w:t>
            </w:r>
          </w:p>
        </w:tc>
        <w:tc>
          <w:tcPr>
            <w:tcW w:w="1406" w:type="pct"/>
            <w:shd w:val="clear" w:color="auto" w:fill="auto"/>
          </w:tcPr>
          <w:p w14:paraId="430C1F1B" w14:textId="77777777" w:rsidR="0011759E" w:rsidRDefault="00CB6B5A" w:rsidP="0011759E">
            <w:pPr>
              <w:pStyle w:val="TableEntry"/>
            </w:pPr>
            <w:r w:rsidRPr="00347B39">
              <w:rPr>
                <w:noProof w:val="0"/>
              </w:rPr>
              <w:t>Country</w:t>
            </w:r>
          </w:p>
        </w:tc>
      </w:tr>
      <w:tr w:rsidR="00CB6B5A" w:rsidRPr="00347B39" w14:paraId="4DAFB7BC" w14:textId="77777777" w:rsidTr="00D8545D">
        <w:tc>
          <w:tcPr>
            <w:tcW w:w="466" w:type="pct"/>
            <w:shd w:val="clear" w:color="auto" w:fill="auto"/>
          </w:tcPr>
          <w:p w14:paraId="2B85D047" w14:textId="77777777" w:rsidR="0011759E" w:rsidRDefault="00CB6B5A" w:rsidP="0011759E">
            <w:pPr>
              <w:pStyle w:val="TableEntry"/>
            </w:pPr>
            <w:r w:rsidRPr="00347B39">
              <w:rPr>
                <w:noProof w:val="0"/>
              </w:rPr>
              <w:t>7</w:t>
            </w:r>
          </w:p>
        </w:tc>
        <w:tc>
          <w:tcPr>
            <w:tcW w:w="808" w:type="pct"/>
            <w:shd w:val="clear" w:color="auto" w:fill="auto"/>
          </w:tcPr>
          <w:p w14:paraId="47940B02" w14:textId="77777777" w:rsidR="0011759E" w:rsidRDefault="00CB6B5A" w:rsidP="0011759E">
            <w:pPr>
              <w:pStyle w:val="TableEntry"/>
            </w:pPr>
            <w:r w:rsidRPr="00347B39">
              <w:rPr>
                <w:noProof w:val="0"/>
              </w:rPr>
              <w:t>3</w:t>
            </w:r>
          </w:p>
        </w:tc>
        <w:tc>
          <w:tcPr>
            <w:tcW w:w="466" w:type="pct"/>
            <w:shd w:val="clear" w:color="auto" w:fill="auto"/>
          </w:tcPr>
          <w:p w14:paraId="1577360D" w14:textId="77777777" w:rsidR="0011759E" w:rsidRDefault="00CB6B5A" w:rsidP="0011759E">
            <w:pPr>
              <w:pStyle w:val="TableEntry"/>
            </w:pPr>
            <w:r w:rsidRPr="00347B39">
              <w:rPr>
                <w:noProof w:val="0"/>
              </w:rPr>
              <w:t>ID</w:t>
            </w:r>
          </w:p>
        </w:tc>
        <w:tc>
          <w:tcPr>
            <w:tcW w:w="697" w:type="pct"/>
            <w:shd w:val="clear" w:color="auto" w:fill="auto"/>
          </w:tcPr>
          <w:p w14:paraId="196160E6" w14:textId="77777777" w:rsidR="0011759E" w:rsidRDefault="00CB6B5A" w:rsidP="0011759E">
            <w:pPr>
              <w:pStyle w:val="TableEntry"/>
              <w:rPr>
                <w:color w:val="FF0000"/>
              </w:rPr>
            </w:pPr>
            <w:r w:rsidRPr="00347B39">
              <w:rPr>
                <w:noProof w:val="0"/>
                <w:color w:val="FF0000"/>
              </w:rPr>
              <w:t>R</w:t>
            </w:r>
          </w:p>
        </w:tc>
        <w:tc>
          <w:tcPr>
            <w:tcW w:w="609" w:type="pct"/>
            <w:shd w:val="clear" w:color="auto" w:fill="auto"/>
          </w:tcPr>
          <w:p w14:paraId="47CF18AB" w14:textId="77777777" w:rsidR="0011759E" w:rsidRDefault="00CB6B5A" w:rsidP="0011759E">
            <w:pPr>
              <w:pStyle w:val="TableEntry"/>
            </w:pPr>
            <w:r w:rsidRPr="00347B39">
              <w:rPr>
                <w:noProof w:val="0"/>
              </w:rPr>
              <w:t>[1..1]</w:t>
            </w:r>
          </w:p>
        </w:tc>
        <w:tc>
          <w:tcPr>
            <w:tcW w:w="547" w:type="pct"/>
            <w:shd w:val="clear" w:color="auto" w:fill="auto"/>
          </w:tcPr>
          <w:p w14:paraId="6EF22C0A" w14:textId="77777777" w:rsidR="0011759E" w:rsidRDefault="00CB6B5A" w:rsidP="0011759E">
            <w:pPr>
              <w:pStyle w:val="TableEntry"/>
            </w:pPr>
            <w:r w:rsidRPr="00347B39">
              <w:rPr>
                <w:noProof w:val="0"/>
              </w:rPr>
              <w:t>0190</w:t>
            </w:r>
          </w:p>
        </w:tc>
        <w:tc>
          <w:tcPr>
            <w:tcW w:w="1406" w:type="pct"/>
            <w:shd w:val="clear" w:color="auto" w:fill="auto"/>
          </w:tcPr>
          <w:p w14:paraId="5B906641" w14:textId="77777777" w:rsidR="0011759E" w:rsidRDefault="00CB6B5A" w:rsidP="0011759E">
            <w:pPr>
              <w:pStyle w:val="TableEntry"/>
            </w:pPr>
            <w:r w:rsidRPr="00347B39">
              <w:rPr>
                <w:noProof w:val="0"/>
              </w:rPr>
              <w:t>Address Type</w:t>
            </w:r>
          </w:p>
        </w:tc>
      </w:tr>
      <w:tr w:rsidR="00CB6B5A" w:rsidRPr="00347B39" w14:paraId="46FAB90C" w14:textId="77777777" w:rsidTr="00D8545D">
        <w:tc>
          <w:tcPr>
            <w:tcW w:w="466" w:type="pct"/>
            <w:shd w:val="clear" w:color="auto" w:fill="auto"/>
          </w:tcPr>
          <w:p w14:paraId="69288541" w14:textId="77777777" w:rsidR="0011759E" w:rsidRDefault="00CB6B5A" w:rsidP="0011759E">
            <w:pPr>
              <w:pStyle w:val="TableEntry"/>
            </w:pPr>
            <w:r w:rsidRPr="00347B39">
              <w:rPr>
                <w:noProof w:val="0"/>
              </w:rPr>
              <w:t>8</w:t>
            </w:r>
          </w:p>
        </w:tc>
        <w:tc>
          <w:tcPr>
            <w:tcW w:w="808" w:type="pct"/>
            <w:shd w:val="clear" w:color="auto" w:fill="auto"/>
          </w:tcPr>
          <w:p w14:paraId="528D0646" w14:textId="77777777" w:rsidR="0011759E" w:rsidRDefault="0011759E" w:rsidP="0011759E">
            <w:pPr>
              <w:pStyle w:val="TableEntry"/>
            </w:pPr>
          </w:p>
        </w:tc>
        <w:tc>
          <w:tcPr>
            <w:tcW w:w="466" w:type="pct"/>
            <w:shd w:val="clear" w:color="auto" w:fill="auto"/>
          </w:tcPr>
          <w:p w14:paraId="07368858" w14:textId="77777777" w:rsidR="0011759E" w:rsidRDefault="00CB6B5A" w:rsidP="0011759E">
            <w:pPr>
              <w:pStyle w:val="TableEntry"/>
            </w:pPr>
            <w:r w:rsidRPr="00347B39">
              <w:rPr>
                <w:noProof w:val="0"/>
              </w:rPr>
              <w:t>ST</w:t>
            </w:r>
          </w:p>
        </w:tc>
        <w:tc>
          <w:tcPr>
            <w:tcW w:w="697" w:type="pct"/>
            <w:shd w:val="clear" w:color="auto" w:fill="auto"/>
          </w:tcPr>
          <w:p w14:paraId="5219546F" w14:textId="77777777" w:rsidR="0011759E" w:rsidRDefault="00CB6B5A" w:rsidP="0011759E">
            <w:pPr>
              <w:pStyle w:val="TableEntry"/>
            </w:pPr>
            <w:r w:rsidRPr="00347B39">
              <w:rPr>
                <w:noProof w:val="0"/>
              </w:rPr>
              <w:t>O</w:t>
            </w:r>
          </w:p>
        </w:tc>
        <w:tc>
          <w:tcPr>
            <w:tcW w:w="609" w:type="pct"/>
            <w:shd w:val="clear" w:color="auto" w:fill="auto"/>
          </w:tcPr>
          <w:p w14:paraId="30C91691" w14:textId="77777777" w:rsidR="0011759E" w:rsidRDefault="00CB6B5A" w:rsidP="0011759E">
            <w:pPr>
              <w:pStyle w:val="TableEntry"/>
            </w:pPr>
            <w:r w:rsidRPr="00347B39">
              <w:rPr>
                <w:noProof w:val="0"/>
              </w:rPr>
              <w:t>[0..*]</w:t>
            </w:r>
          </w:p>
        </w:tc>
        <w:tc>
          <w:tcPr>
            <w:tcW w:w="547" w:type="pct"/>
            <w:shd w:val="clear" w:color="auto" w:fill="auto"/>
          </w:tcPr>
          <w:p w14:paraId="2D739643" w14:textId="77777777" w:rsidR="0011759E" w:rsidRDefault="0011759E" w:rsidP="0011759E">
            <w:pPr>
              <w:pStyle w:val="TableEntry"/>
            </w:pPr>
          </w:p>
        </w:tc>
        <w:tc>
          <w:tcPr>
            <w:tcW w:w="1406" w:type="pct"/>
            <w:shd w:val="clear" w:color="auto" w:fill="auto"/>
          </w:tcPr>
          <w:p w14:paraId="46585D29" w14:textId="77777777" w:rsidR="0011759E" w:rsidRDefault="00CB6B5A" w:rsidP="0011759E">
            <w:pPr>
              <w:pStyle w:val="TableEntry"/>
            </w:pPr>
            <w:r w:rsidRPr="00347B39">
              <w:rPr>
                <w:noProof w:val="0"/>
              </w:rPr>
              <w:t>Other Geographic Designation</w:t>
            </w:r>
          </w:p>
        </w:tc>
      </w:tr>
      <w:tr w:rsidR="00CB6B5A" w:rsidRPr="00347B39" w14:paraId="37851149" w14:textId="77777777" w:rsidTr="00D8545D">
        <w:tc>
          <w:tcPr>
            <w:tcW w:w="466" w:type="pct"/>
            <w:shd w:val="clear" w:color="auto" w:fill="auto"/>
          </w:tcPr>
          <w:p w14:paraId="1B99E252" w14:textId="77777777" w:rsidR="0011759E" w:rsidRDefault="00CB6B5A" w:rsidP="0011759E">
            <w:pPr>
              <w:pStyle w:val="TableEntry"/>
            </w:pPr>
            <w:r w:rsidRPr="00347B39">
              <w:rPr>
                <w:noProof w:val="0"/>
              </w:rPr>
              <w:t>9</w:t>
            </w:r>
          </w:p>
        </w:tc>
        <w:tc>
          <w:tcPr>
            <w:tcW w:w="808" w:type="pct"/>
            <w:shd w:val="clear" w:color="auto" w:fill="auto"/>
          </w:tcPr>
          <w:p w14:paraId="798C18E9" w14:textId="77777777" w:rsidR="0011759E" w:rsidRDefault="0011759E" w:rsidP="0011759E">
            <w:pPr>
              <w:pStyle w:val="TableEntry"/>
            </w:pPr>
          </w:p>
        </w:tc>
        <w:tc>
          <w:tcPr>
            <w:tcW w:w="466" w:type="pct"/>
            <w:shd w:val="clear" w:color="auto" w:fill="auto"/>
          </w:tcPr>
          <w:p w14:paraId="0EA49A88" w14:textId="77777777" w:rsidR="0011759E" w:rsidRDefault="00CB6B5A" w:rsidP="0011759E">
            <w:pPr>
              <w:pStyle w:val="TableEntry"/>
            </w:pPr>
            <w:r w:rsidRPr="00347B39">
              <w:rPr>
                <w:noProof w:val="0"/>
              </w:rPr>
              <w:t>IS</w:t>
            </w:r>
          </w:p>
        </w:tc>
        <w:tc>
          <w:tcPr>
            <w:tcW w:w="697" w:type="pct"/>
            <w:shd w:val="clear" w:color="auto" w:fill="auto"/>
          </w:tcPr>
          <w:p w14:paraId="5BC91EDC" w14:textId="77777777" w:rsidR="0011759E" w:rsidRDefault="00CB6B5A" w:rsidP="0011759E">
            <w:pPr>
              <w:pStyle w:val="TableEntry"/>
            </w:pPr>
            <w:r w:rsidRPr="00347B39">
              <w:rPr>
                <w:noProof w:val="0"/>
              </w:rPr>
              <w:t>O</w:t>
            </w:r>
          </w:p>
        </w:tc>
        <w:tc>
          <w:tcPr>
            <w:tcW w:w="609" w:type="pct"/>
            <w:shd w:val="clear" w:color="auto" w:fill="auto"/>
          </w:tcPr>
          <w:p w14:paraId="4DB1B463" w14:textId="77777777" w:rsidR="0011759E" w:rsidRDefault="00CB6B5A" w:rsidP="0011759E">
            <w:pPr>
              <w:pStyle w:val="TableEntry"/>
            </w:pPr>
            <w:r w:rsidRPr="00347B39">
              <w:rPr>
                <w:noProof w:val="0"/>
              </w:rPr>
              <w:t>[0..1]</w:t>
            </w:r>
          </w:p>
        </w:tc>
        <w:tc>
          <w:tcPr>
            <w:tcW w:w="547" w:type="pct"/>
            <w:shd w:val="clear" w:color="auto" w:fill="auto"/>
          </w:tcPr>
          <w:p w14:paraId="35622B55" w14:textId="77777777" w:rsidR="0011759E" w:rsidRDefault="0011759E" w:rsidP="0011759E">
            <w:pPr>
              <w:pStyle w:val="TableEntry"/>
            </w:pPr>
          </w:p>
        </w:tc>
        <w:tc>
          <w:tcPr>
            <w:tcW w:w="1406" w:type="pct"/>
            <w:shd w:val="clear" w:color="auto" w:fill="auto"/>
          </w:tcPr>
          <w:p w14:paraId="12252EE7" w14:textId="77777777" w:rsidR="0011759E" w:rsidRDefault="00CB6B5A" w:rsidP="0011759E">
            <w:pPr>
              <w:pStyle w:val="TableEntry"/>
            </w:pPr>
            <w:r w:rsidRPr="00347B39">
              <w:rPr>
                <w:noProof w:val="0"/>
              </w:rPr>
              <w:t>County/Parish Code</w:t>
            </w:r>
          </w:p>
        </w:tc>
      </w:tr>
      <w:tr w:rsidR="00CB6B5A" w:rsidRPr="00347B39" w14:paraId="5084D3FC" w14:textId="77777777" w:rsidTr="00D8545D">
        <w:tc>
          <w:tcPr>
            <w:tcW w:w="466" w:type="pct"/>
            <w:shd w:val="clear" w:color="auto" w:fill="auto"/>
          </w:tcPr>
          <w:p w14:paraId="06F4EE4C" w14:textId="77777777" w:rsidR="0011759E" w:rsidRDefault="00CB6B5A" w:rsidP="0011759E">
            <w:pPr>
              <w:pStyle w:val="TableEntry"/>
            </w:pPr>
            <w:r w:rsidRPr="00347B39">
              <w:rPr>
                <w:noProof w:val="0"/>
              </w:rPr>
              <w:t>10</w:t>
            </w:r>
          </w:p>
        </w:tc>
        <w:tc>
          <w:tcPr>
            <w:tcW w:w="808" w:type="pct"/>
            <w:shd w:val="clear" w:color="auto" w:fill="auto"/>
          </w:tcPr>
          <w:p w14:paraId="7D6685BD" w14:textId="77777777" w:rsidR="0011759E" w:rsidRDefault="0011759E" w:rsidP="0011759E">
            <w:pPr>
              <w:pStyle w:val="TableEntry"/>
            </w:pPr>
          </w:p>
        </w:tc>
        <w:tc>
          <w:tcPr>
            <w:tcW w:w="466" w:type="pct"/>
            <w:shd w:val="clear" w:color="auto" w:fill="auto"/>
          </w:tcPr>
          <w:p w14:paraId="6125A356" w14:textId="77777777" w:rsidR="0011759E" w:rsidRDefault="00CB6B5A" w:rsidP="0011759E">
            <w:pPr>
              <w:pStyle w:val="TableEntry"/>
            </w:pPr>
            <w:r w:rsidRPr="00347B39">
              <w:rPr>
                <w:noProof w:val="0"/>
              </w:rPr>
              <w:t>IS</w:t>
            </w:r>
          </w:p>
        </w:tc>
        <w:tc>
          <w:tcPr>
            <w:tcW w:w="697" w:type="pct"/>
            <w:shd w:val="clear" w:color="auto" w:fill="auto"/>
          </w:tcPr>
          <w:p w14:paraId="7BF807DC" w14:textId="77777777" w:rsidR="0011759E" w:rsidRDefault="00CB6B5A" w:rsidP="0011759E">
            <w:pPr>
              <w:pStyle w:val="TableEntry"/>
            </w:pPr>
            <w:r w:rsidRPr="00347B39">
              <w:rPr>
                <w:noProof w:val="0"/>
              </w:rPr>
              <w:t>O</w:t>
            </w:r>
          </w:p>
        </w:tc>
        <w:tc>
          <w:tcPr>
            <w:tcW w:w="609" w:type="pct"/>
            <w:shd w:val="clear" w:color="auto" w:fill="auto"/>
          </w:tcPr>
          <w:p w14:paraId="75527928" w14:textId="77777777" w:rsidR="0011759E" w:rsidRDefault="00CB6B5A" w:rsidP="0011759E">
            <w:pPr>
              <w:pStyle w:val="TableEntry"/>
            </w:pPr>
            <w:r w:rsidRPr="00347B39">
              <w:rPr>
                <w:noProof w:val="0"/>
              </w:rPr>
              <w:t>[0..1]</w:t>
            </w:r>
          </w:p>
        </w:tc>
        <w:tc>
          <w:tcPr>
            <w:tcW w:w="547" w:type="pct"/>
            <w:shd w:val="clear" w:color="auto" w:fill="auto"/>
          </w:tcPr>
          <w:p w14:paraId="77FEE5A5" w14:textId="77777777" w:rsidR="0011759E" w:rsidRDefault="0011759E" w:rsidP="0011759E">
            <w:pPr>
              <w:pStyle w:val="TableEntry"/>
            </w:pPr>
          </w:p>
        </w:tc>
        <w:tc>
          <w:tcPr>
            <w:tcW w:w="1406" w:type="pct"/>
            <w:shd w:val="clear" w:color="auto" w:fill="auto"/>
          </w:tcPr>
          <w:p w14:paraId="08BCDD5C" w14:textId="77777777" w:rsidR="0011759E" w:rsidRDefault="00CB6B5A" w:rsidP="0011759E">
            <w:pPr>
              <w:pStyle w:val="TableEntry"/>
            </w:pPr>
            <w:r w:rsidRPr="00347B39">
              <w:rPr>
                <w:noProof w:val="0"/>
              </w:rPr>
              <w:t>Census Tract</w:t>
            </w:r>
          </w:p>
        </w:tc>
      </w:tr>
      <w:tr w:rsidR="00CB6B5A" w:rsidRPr="00347B39" w14:paraId="27061C03" w14:textId="77777777" w:rsidTr="00D8545D">
        <w:tc>
          <w:tcPr>
            <w:tcW w:w="466" w:type="pct"/>
            <w:shd w:val="clear" w:color="auto" w:fill="auto"/>
          </w:tcPr>
          <w:p w14:paraId="12C541EB" w14:textId="77777777" w:rsidR="0011759E" w:rsidRDefault="00CB6B5A" w:rsidP="0011759E">
            <w:pPr>
              <w:pStyle w:val="TableEntry"/>
            </w:pPr>
            <w:r w:rsidRPr="00347B39">
              <w:rPr>
                <w:noProof w:val="0"/>
              </w:rPr>
              <w:t>11</w:t>
            </w:r>
          </w:p>
        </w:tc>
        <w:tc>
          <w:tcPr>
            <w:tcW w:w="808" w:type="pct"/>
            <w:shd w:val="clear" w:color="auto" w:fill="auto"/>
          </w:tcPr>
          <w:p w14:paraId="347E7FE8" w14:textId="77777777" w:rsidR="0011759E" w:rsidRDefault="0011759E" w:rsidP="0011759E">
            <w:pPr>
              <w:pStyle w:val="TableEntry"/>
            </w:pPr>
          </w:p>
        </w:tc>
        <w:tc>
          <w:tcPr>
            <w:tcW w:w="466" w:type="pct"/>
            <w:shd w:val="clear" w:color="auto" w:fill="auto"/>
          </w:tcPr>
          <w:p w14:paraId="73FDAF36" w14:textId="77777777" w:rsidR="0011759E" w:rsidRDefault="00CB6B5A" w:rsidP="0011759E">
            <w:pPr>
              <w:pStyle w:val="TableEntry"/>
            </w:pPr>
            <w:r w:rsidRPr="00347B39">
              <w:rPr>
                <w:noProof w:val="0"/>
              </w:rPr>
              <w:t>ID</w:t>
            </w:r>
          </w:p>
        </w:tc>
        <w:tc>
          <w:tcPr>
            <w:tcW w:w="697" w:type="pct"/>
            <w:shd w:val="clear" w:color="auto" w:fill="auto"/>
          </w:tcPr>
          <w:p w14:paraId="663792D7" w14:textId="77777777" w:rsidR="0011759E" w:rsidRDefault="00CB6B5A" w:rsidP="0011759E">
            <w:pPr>
              <w:pStyle w:val="TableEntry"/>
            </w:pPr>
            <w:r w:rsidRPr="00347B39">
              <w:rPr>
                <w:noProof w:val="0"/>
              </w:rPr>
              <w:t>O</w:t>
            </w:r>
          </w:p>
        </w:tc>
        <w:tc>
          <w:tcPr>
            <w:tcW w:w="609" w:type="pct"/>
            <w:shd w:val="clear" w:color="auto" w:fill="auto"/>
          </w:tcPr>
          <w:p w14:paraId="7D09356B" w14:textId="77777777" w:rsidR="0011759E" w:rsidRDefault="00CB6B5A" w:rsidP="0011759E">
            <w:pPr>
              <w:pStyle w:val="TableEntry"/>
            </w:pPr>
            <w:r w:rsidRPr="00347B39">
              <w:rPr>
                <w:noProof w:val="0"/>
              </w:rPr>
              <w:t>[0..1]</w:t>
            </w:r>
          </w:p>
        </w:tc>
        <w:tc>
          <w:tcPr>
            <w:tcW w:w="547" w:type="pct"/>
            <w:shd w:val="clear" w:color="auto" w:fill="auto"/>
          </w:tcPr>
          <w:p w14:paraId="6553389D" w14:textId="77777777" w:rsidR="0011759E" w:rsidRDefault="0011759E" w:rsidP="0011759E">
            <w:pPr>
              <w:pStyle w:val="TableEntry"/>
            </w:pPr>
          </w:p>
        </w:tc>
        <w:tc>
          <w:tcPr>
            <w:tcW w:w="1406" w:type="pct"/>
            <w:shd w:val="clear" w:color="auto" w:fill="auto"/>
          </w:tcPr>
          <w:p w14:paraId="44AFCADB" w14:textId="77777777" w:rsidR="0011759E" w:rsidRDefault="00CB6B5A" w:rsidP="0011759E">
            <w:pPr>
              <w:pStyle w:val="TableEntry"/>
            </w:pPr>
            <w:r w:rsidRPr="00347B39">
              <w:rPr>
                <w:noProof w:val="0"/>
              </w:rPr>
              <w:t>Address Representation Code</w:t>
            </w:r>
          </w:p>
        </w:tc>
      </w:tr>
    </w:tbl>
    <w:p w14:paraId="306D5A82" w14:textId="77777777" w:rsidR="0011759E" w:rsidRDefault="0011759E" w:rsidP="0011759E">
      <w:pPr>
        <w:pStyle w:val="BodyText"/>
      </w:pPr>
    </w:p>
    <w:p w14:paraId="6E3608A3" w14:textId="77777777" w:rsidR="0011759E" w:rsidRDefault="00CB6B5A" w:rsidP="0011759E">
      <w:pPr>
        <w:pStyle w:val="BodyText"/>
      </w:pPr>
      <w:r w:rsidRPr="00347B39">
        <w:rPr>
          <w:noProof w:val="0"/>
        </w:rPr>
        <w:t>Additional Requirements:</w:t>
      </w:r>
    </w:p>
    <w:p w14:paraId="29F64622" w14:textId="77777777" w:rsidR="0011759E" w:rsidRDefault="00CB6B5A" w:rsidP="0011759E">
      <w:pPr>
        <w:pStyle w:val="ListBullet2"/>
      </w:pPr>
      <w:r w:rsidRPr="00347B39">
        <w:rPr>
          <w:i/>
        </w:rPr>
        <w:t>Address Type, required.</w:t>
      </w:r>
      <w:r w:rsidRPr="00347B39">
        <w:t xml:space="preserve"> Use the HL7 Address Types Table 0190. For the primary address, use the constrained values in </w:t>
      </w:r>
      <w:r w:rsidR="00287E78">
        <w:t>Table</w:t>
      </w:r>
      <w:r w:rsidRPr="00347B39">
        <w:t xml:space="preserve"> </w:t>
      </w:r>
      <w:r w:rsidR="00812631" w:rsidRPr="00347B39">
        <w:t>4.1.1.1-6</w:t>
      </w:r>
      <w:r w:rsidRPr="00347B39">
        <w:t xml:space="preserve"> below.</w:t>
      </w:r>
    </w:p>
    <w:p w14:paraId="67ED5600" w14:textId="77777777" w:rsidR="0011759E" w:rsidRDefault="00CB6B5A" w:rsidP="0011759E">
      <w:pPr>
        <w:pStyle w:val="ListBullet2"/>
      </w:pPr>
      <w:r w:rsidRPr="00347B39">
        <w:rPr>
          <w:i/>
        </w:rPr>
        <w:t>Address subfields</w:t>
      </w:r>
      <w:r w:rsidRPr="00347B39">
        <w:t xml:space="preserve">. </w:t>
      </w:r>
      <w:r w:rsidRPr="00347B39">
        <w:rPr>
          <w:bCs/>
        </w:rPr>
        <w:t>Capture in the format shown in the documents verifying the patient’s address</w:t>
      </w:r>
      <w:r w:rsidRPr="00347B39">
        <w:t>, based on US Postal Standard</w:t>
      </w:r>
      <w:bookmarkStart w:id="238" w:name="_Ref480355478"/>
      <w:r w:rsidR="0011759E" w:rsidRPr="0011759E">
        <w:rPr>
          <w:rStyle w:val="FootnoteReference"/>
        </w:rPr>
        <w:footnoteReference w:id="12"/>
      </w:r>
      <w:bookmarkEnd w:id="238"/>
    </w:p>
    <w:p w14:paraId="17091B10" w14:textId="77777777" w:rsidR="0011759E" w:rsidRDefault="00CB6B5A" w:rsidP="0011759E">
      <w:pPr>
        <w:pStyle w:val="ListBullet2"/>
      </w:pPr>
      <w:r w:rsidRPr="00347B39">
        <w:rPr>
          <w:i/>
        </w:rPr>
        <w:t>Country, required</w:t>
      </w:r>
      <w:r w:rsidRPr="00347B39">
        <w:t>. All uppercase. Use HL7 Country Code table 0399.</w:t>
      </w:r>
    </w:p>
    <w:p w14:paraId="535FFF37" w14:textId="77777777" w:rsidR="0011759E" w:rsidRDefault="0011759E" w:rsidP="0011759E">
      <w:pPr>
        <w:pStyle w:val="BodyText"/>
      </w:pPr>
    </w:p>
    <w:p w14:paraId="24CEC8FC" w14:textId="77777777" w:rsidR="0011759E" w:rsidRDefault="00CB6B5A" w:rsidP="0011759E">
      <w:pPr>
        <w:pStyle w:val="TableTitle"/>
      </w:pPr>
      <w:r w:rsidRPr="00347B39">
        <w:rPr>
          <w:noProof w:val="0"/>
        </w:rPr>
        <w:t xml:space="preserve">Table </w:t>
      </w:r>
      <w:r w:rsidR="00B317DD" w:rsidRPr="00347B39">
        <w:rPr>
          <w:noProof w:val="0"/>
        </w:rPr>
        <w:t>4.1.1.1-6</w:t>
      </w:r>
      <w:r w:rsidRPr="00347B39">
        <w:rPr>
          <w:noProof w:val="0"/>
        </w:rPr>
        <w:t>: Address Types – Primary Address</w:t>
      </w:r>
    </w:p>
    <w:tbl>
      <w:tblPr>
        <w:tblW w:w="3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520"/>
        <w:gridCol w:w="2430"/>
      </w:tblGrid>
      <w:tr w:rsidR="00CB6B5A" w:rsidRPr="00347B39" w14:paraId="324452E2" w14:textId="77777777" w:rsidTr="00276F86">
        <w:trPr>
          <w:tblHeader/>
          <w:jc w:val="center"/>
        </w:trPr>
        <w:tc>
          <w:tcPr>
            <w:tcW w:w="1138" w:type="pct"/>
            <w:shd w:val="clear" w:color="auto" w:fill="E7E6E6"/>
          </w:tcPr>
          <w:p w14:paraId="2C012385" w14:textId="77777777" w:rsidR="0011759E" w:rsidRDefault="00CB6B5A" w:rsidP="0011759E">
            <w:pPr>
              <w:pStyle w:val="TableEntryHeader"/>
            </w:pPr>
            <w:r w:rsidRPr="00347B39">
              <w:rPr>
                <w:noProof w:val="0"/>
              </w:rPr>
              <w:t>Value</w:t>
            </w:r>
          </w:p>
        </w:tc>
        <w:tc>
          <w:tcPr>
            <w:tcW w:w="1966" w:type="pct"/>
            <w:shd w:val="clear" w:color="auto" w:fill="E7E6E6"/>
          </w:tcPr>
          <w:p w14:paraId="42BC7318" w14:textId="77777777" w:rsidR="0011759E" w:rsidRDefault="00CB6B5A" w:rsidP="0011759E">
            <w:pPr>
              <w:pStyle w:val="TableEntryHeader"/>
            </w:pPr>
            <w:r w:rsidRPr="00347B39">
              <w:rPr>
                <w:noProof w:val="0"/>
              </w:rPr>
              <w:t>Description</w:t>
            </w:r>
          </w:p>
        </w:tc>
        <w:tc>
          <w:tcPr>
            <w:tcW w:w="1897" w:type="pct"/>
            <w:shd w:val="clear" w:color="auto" w:fill="E7E6E6"/>
          </w:tcPr>
          <w:p w14:paraId="52982806" w14:textId="77777777" w:rsidR="0011759E" w:rsidRDefault="00CB6B5A" w:rsidP="0011759E">
            <w:pPr>
              <w:pStyle w:val="TableEntryHeader"/>
            </w:pPr>
            <w:r w:rsidRPr="00347B39">
              <w:rPr>
                <w:noProof w:val="0"/>
              </w:rPr>
              <w:t>Comment</w:t>
            </w:r>
          </w:p>
        </w:tc>
      </w:tr>
      <w:tr w:rsidR="00CB6B5A" w:rsidRPr="00347B39" w14:paraId="5F473148" w14:textId="77777777" w:rsidTr="00276F86">
        <w:trPr>
          <w:jc w:val="center"/>
        </w:trPr>
        <w:tc>
          <w:tcPr>
            <w:tcW w:w="1138" w:type="pct"/>
            <w:shd w:val="clear" w:color="auto" w:fill="auto"/>
          </w:tcPr>
          <w:p w14:paraId="022C86BD" w14:textId="77777777" w:rsidR="0011759E" w:rsidRDefault="00CB6B5A" w:rsidP="0011759E">
            <w:pPr>
              <w:pStyle w:val="TableEntry"/>
            </w:pPr>
            <w:r w:rsidRPr="00347B39">
              <w:rPr>
                <w:noProof w:val="0"/>
              </w:rPr>
              <w:t>C</w:t>
            </w:r>
          </w:p>
        </w:tc>
        <w:tc>
          <w:tcPr>
            <w:tcW w:w="1966" w:type="pct"/>
            <w:shd w:val="clear" w:color="auto" w:fill="auto"/>
          </w:tcPr>
          <w:p w14:paraId="0139C3F3" w14:textId="77777777" w:rsidR="0011759E" w:rsidRDefault="00CB6B5A" w:rsidP="0011759E">
            <w:pPr>
              <w:pStyle w:val="TableEntry"/>
            </w:pPr>
            <w:r w:rsidRPr="00347B39">
              <w:rPr>
                <w:noProof w:val="0"/>
              </w:rPr>
              <w:t>Current</w:t>
            </w:r>
          </w:p>
        </w:tc>
        <w:tc>
          <w:tcPr>
            <w:tcW w:w="1897" w:type="pct"/>
            <w:shd w:val="clear" w:color="auto" w:fill="auto"/>
          </w:tcPr>
          <w:p w14:paraId="201EF91B" w14:textId="77777777" w:rsidR="0011759E" w:rsidRDefault="0011759E" w:rsidP="0011759E">
            <w:pPr>
              <w:pStyle w:val="TableEntry"/>
            </w:pPr>
          </w:p>
        </w:tc>
      </w:tr>
      <w:tr w:rsidR="00CB6B5A" w:rsidRPr="00347B39" w14:paraId="1FD677DC" w14:textId="77777777" w:rsidTr="00276F86">
        <w:trPr>
          <w:jc w:val="center"/>
        </w:trPr>
        <w:tc>
          <w:tcPr>
            <w:tcW w:w="1138" w:type="pct"/>
            <w:shd w:val="clear" w:color="auto" w:fill="auto"/>
          </w:tcPr>
          <w:p w14:paraId="493A71DB" w14:textId="77777777" w:rsidR="0011759E" w:rsidRDefault="00CB6B5A" w:rsidP="0011759E">
            <w:pPr>
              <w:pStyle w:val="TableEntry"/>
            </w:pPr>
            <w:r w:rsidRPr="00347B39">
              <w:rPr>
                <w:noProof w:val="0"/>
              </w:rPr>
              <w:t>H</w:t>
            </w:r>
          </w:p>
        </w:tc>
        <w:tc>
          <w:tcPr>
            <w:tcW w:w="1966" w:type="pct"/>
            <w:shd w:val="clear" w:color="auto" w:fill="auto"/>
          </w:tcPr>
          <w:p w14:paraId="622EC6DB" w14:textId="77777777" w:rsidR="0011759E" w:rsidRDefault="00CB6B5A" w:rsidP="0011759E">
            <w:pPr>
              <w:pStyle w:val="TableEntry"/>
            </w:pPr>
            <w:r w:rsidRPr="00347B39">
              <w:rPr>
                <w:noProof w:val="0"/>
              </w:rPr>
              <w:t>Temporary Home</w:t>
            </w:r>
          </w:p>
        </w:tc>
        <w:tc>
          <w:tcPr>
            <w:tcW w:w="1897" w:type="pct"/>
            <w:shd w:val="clear" w:color="auto" w:fill="auto"/>
          </w:tcPr>
          <w:p w14:paraId="378FB9C4" w14:textId="77777777" w:rsidR="0011759E" w:rsidRDefault="0011759E" w:rsidP="0011759E">
            <w:pPr>
              <w:pStyle w:val="TableEntry"/>
            </w:pPr>
          </w:p>
        </w:tc>
      </w:tr>
      <w:tr w:rsidR="00CB6B5A" w:rsidRPr="00347B39" w14:paraId="17D8DF06" w14:textId="77777777" w:rsidTr="00276F86">
        <w:trPr>
          <w:jc w:val="center"/>
        </w:trPr>
        <w:tc>
          <w:tcPr>
            <w:tcW w:w="1138" w:type="pct"/>
            <w:shd w:val="clear" w:color="auto" w:fill="auto"/>
          </w:tcPr>
          <w:p w14:paraId="01C0FCBB" w14:textId="77777777" w:rsidR="0011759E" w:rsidRDefault="00CB6B5A" w:rsidP="0011759E">
            <w:pPr>
              <w:pStyle w:val="TableEntry"/>
            </w:pPr>
            <w:r w:rsidRPr="00347B39">
              <w:rPr>
                <w:noProof w:val="0"/>
              </w:rPr>
              <w:t>L</w:t>
            </w:r>
          </w:p>
        </w:tc>
        <w:tc>
          <w:tcPr>
            <w:tcW w:w="1966" w:type="pct"/>
            <w:shd w:val="clear" w:color="auto" w:fill="auto"/>
          </w:tcPr>
          <w:p w14:paraId="63AC4230" w14:textId="77777777" w:rsidR="0011759E" w:rsidRDefault="00CB6B5A" w:rsidP="0011759E">
            <w:pPr>
              <w:pStyle w:val="TableEntry"/>
            </w:pPr>
            <w:r w:rsidRPr="00347B39">
              <w:rPr>
                <w:noProof w:val="0"/>
              </w:rPr>
              <w:t>Legal Address</w:t>
            </w:r>
          </w:p>
        </w:tc>
        <w:tc>
          <w:tcPr>
            <w:tcW w:w="1897" w:type="pct"/>
            <w:shd w:val="clear" w:color="auto" w:fill="auto"/>
          </w:tcPr>
          <w:p w14:paraId="62740461" w14:textId="77777777" w:rsidR="0011759E" w:rsidRDefault="0011759E" w:rsidP="0011759E">
            <w:pPr>
              <w:pStyle w:val="TableEntry"/>
            </w:pPr>
          </w:p>
        </w:tc>
      </w:tr>
      <w:tr w:rsidR="00CB6B5A" w:rsidRPr="00347B39" w14:paraId="6200FF02" w14:textId="77777777" w:rsidTr="00276F86">
        <w:trPr>
          <w:jc w:val="center"/>
        </w:trPr>
        <w:tc>
          <w:tcPr>
            <w:tcW w:w="1138" w:type="pct"/>
            <w:shd w:val="clear" w:color="auto" w:fill="auto"/>
          </w:tcPr>
          <w:p w14:paraId="75F09E3A" w14:textId="77777777" w:rsidR="0011759E" w:rsidRDefault="00CB6B5A" w:rsidP="0011759E">
            <w:pPr>
              <w:pStyle w:val="TableEntry"/>
            </w:pPr>
            <w:r w:rsidRPr="00347B39">
              <w:rPr>
                <w:noProof w:val="0"/>
              </w:rPr>
              <w:t>M</w:t>
            </w:r>
          </w:p>
        </w:tc>
        <w:tc>
          <w:tcPr>
            <w:tcW w:w="1966" w:type="pct"/>
            <w:shd w:val="clear" w:color="auto" w:fill="auto"/>
          </w:tcPr>
          <w:p w14:paraId="2AF307FD" w14:textId="77777777" w:rsidR="0011759E" w:rsidRDefault="00CB6B5A" w:rsidP="0011759E">
            <w:pPr>
              <w:pStyle w:val="TableEntry"/>
            </w:pPr>
            <w:r w:rsidRPr="00347B39">
              <w:rPr>
                <w:noProof w:val="0"/>
              </w:rPr>
              <w:t>Mailing</w:t>
            </w:r>
          </w:p>
        </w:tc>
        <w:tc>
          <w:tcPr>
            <w:tcW w:w="1897" w:type="pct"/>
            <w:shd w:val="clear" w:color="auto" w:fill="auto"/>
          </w:tcPr>
          <w:p w14:paraId="4886448F" w14:textId="77777777" w:rsidR="0011759E" w:rsidRDefault="0011759E" w:rsidP="0011759E">
            <w:pPr>
              <w:pStyle w:val="TableEntry"/>
            </w:pPr>
          </w:p>
        </w:tc>
      </w:tr>
      <w:tr w:rsidR="00CB6B5A" w:rsidRPr="00347B39" w14:paraId="73B4517A" w14:textId="77777777" w:rsidTr="00276F86">
        <w:trPr>
          <w:jc w:val="center"/>
        </w:trPr>
        <w:tc>
          <w:tcPr>
            <w:tcW w:w="1138" w:type="pct"/>
            <w:shd w:val="clear" w:color="auto" w:fill="auto"/>
          </w:tcPr>
          <w:p w14:paraId="5B43E07E" w14:textId="77777777" w:rsidR="0011759E" w:rsidRDefault="00CB6B5A" w:rsidP="0011759E">
            <w:pPr>
              <w:pStyle w:val="TableEntry"/>
            </w:pPr>
            <w:r w:rsidRPr="00347B39">
              <w:rPr>
                <w:noProof w:val="0"/>
              </w:rPr>
              <w:t>P</w:t>
            </w:r>
          </w:p>
        </w:tc>
        <w:tc>
          <w:tcPr>
            <w:tcW w:w="1966" w:type="pct"/>
            <w:shd w:val="clear" w:color="auto" w:fill="auto"/>
          </w:tcPr>
          <w:p w14:paraId="560829C6" w14:textId="77777777" w:rsidR="0011759E" w:rsidRDefault="00CB6B5A" w:rsidP="0011759E">
            <w:pPr>
              <w:pStyle w:val="TableEntry"/>
            </w:pPr>
            <w:r w:rsidRPr="00347B39">
              <w:rPr>
                <w:noProof w:val="0"/>
              </w:rPr>
              <w:t>Permanent</w:t>
            </w:r>
          </w:p>
        </w:tc>
        <w:tc>
          <w:tcPr>
            <w:tcW w:w="1897" w:type="pct"/>
            <w:shd w:val="clear" w:color="auto" w:fill="auto"/>
          </w:tcPr>
          <w:p w14:paraId="12376F44" w14:textId="77777777" w:rsidR="0011759E" w:rsidRDefault="0011759E" w:rsidP="0011759E">
            <w:pPr>
              <w:pStyle w:val="TableEntry"/>
            </w:pPr>
          </w:p>
        </w:tc>
      </w:tr>
    </w:tbl>
    <w:p w14:paraId="67A6A3FD" w14:textId="77777777" w:rsidR="0011759E" w:rsidRDefault="0011759E" w:rsidP="0011759E">
      <w:pPr>
        <w:pStyle w:val="BodyText"/>
      </w:pPr>
    </w:p>
    <w:p w14:paraId="7EEE05AF" w14:textId="77777777" w:rsidR="0011759E" w:rsidRDefault="0011759E" w:rsidP="0011759E">
      <w:pPr>
        <w:pStyle w:val="BodyText"/>
      </w:pPr>
      <w:r w:rsidRPr="0011759E">
        <w:rPr>
          <w:b/>
          <w:bCs/>
          <w:noProof w:val="0"/>
        </w:rPr>
        <w:t xml:space="preserve">PID-13 – Phone Number </w:t>
      </w:r>
      <w:r w:rsidR="00533420">
        <w:rPr>
          <w:b/>
          <w:bCs/>
          <w:noProof w:val="0"/>
        </w:rPr>
        <w:t xml:space="preserve">– Home </w:t>
      </w:r>
      <w:r w:rsidRPr="0011759E">
        <w:rPr>
          <w:b/>
          <w:bCs/>
          <w:noProof w:val="0"/>
        </w:rPr>
        <w:t>(XTN)</w:t>
      </w:r>
      <w:r w:rsidR="00CB6B5A" w:rsidRPr="00347B39">
        <w:rPr>
          <w:noProof w:val="0"/>
        </w:rPr>
        <w:t xml:space="preserve">, required but may be empty. </w:t>
      </w:r>
    </w:p>
    <w:p w14:paraId="0C5D168B" w14:textId="77777777" w:rsidR="0011759E" w:rsidRPr="0011759E" w:rsidRDefault="0011759E" w:rsidP="0011759E">
      <w:pPr>
        <w:pStyle w:val="BodyText"/>
        <w:rPr>
          <w:b/>
        </w:rPr>
      </w:pPr>
      <w:bookmarkStart w:id="239" w:name="Note8_HomePhoneNumber"/>
      <w:r w:rsidRPr="0011759E">
        <w:rPr>
          <w:b/>
          <w:noProof w:val="0"/>
        </w:rPr>
        <w:t>Note 8</w:t>
      </w:r>
      <w:bookmarkEnd w:id="239"/>
      <w:r w:rsidR="00CB6B5A" w:rsidRPr="00347B39">
        <w:rPr>
          <w:noProof w:val="0"/>
        </w:rPr>
        <w:t xml:space="preserve">: This field is required if known. This field contains one or more contact methods for the patient. It serves to help locate records when other demographic data and search criteria are not exactly the same. See the constrained profile definition of data type XTN in Table </w:t>
      </w:r>
      <w:r w:rsidR="00812631" w:rsidRPr="00347B39">
        <w:rPr>
          <w:noProof w:val="0"/>
        </w:rPr>
        <w:t>4.1.1.1-7</w:t>
      </w:r>
      <w:r w:rsidR="00CB6B5A" w:rsidRPr="00347B39">
        <w:rPr>
          <w:noProof w:val="0"/>
        </w:rPr>
        <w:t xml:space="preserve"> below. </w:t>
      </w:r>
      <w:r w:rsidRPr="0011759E">
        <w:rPr>
          <w:b/>
          <w:noProof w:val="0"/>
        </w:rPr>
        <w:t xml:space="preserve">Please note that </w:t>
      </w:r>
      <w:r w:rsidRPr="0011759E">
        <w:rPr>
          <w:b/>
          <w:noProof w:val="0"/>
          <w:color w:val="FF0000"/>
        </w:rPr>
        <w:t>red text</w:t>
      </w:r>
      <w:r w:rsidRPr="0011759E">
        <w:rPr>
          <w:b/>
          <w:noProof w:val="0"/>
        </w:rPr>
        <w:t xml:space="preserve"> in the Usage column indicates a constraint on the ITI PAM </w:t>
      </w:r>
      <w:r w:rsidR="00287E78">
        <w:rPr>
          <w:b/>
          <w:noProof w:val="0"/>
        </w:rPr>
        <w:t>P</w:t>
      </w:r>
      <w:r w:rsidRPr="0011759E">
        <w:rPr>
          <w:b/>
          <w:noProof w:val="0"/>
        </w:rPr>
        <w:t>rofile specification.</w:t>
      </w:r>
    </w:p>
    <w:p w14:paraId="6A3691A9" w14:textId="77777777" w:rsidR="0011759E" w:rsidRDefault="0011759E" w:rsidP="0011759E">
      <w:pPr>
        <w:pStyle w:val="BodyText"/>
      </w:pPr>
    </w:p>
    <w:p w14:paraId="4A7EDEF4" w14:textId="77777777" w:rsidR="0011759E" w:rsidRDefault="00CB6B5A" w:rsidP="0011759E">
      <w:pPr>
        <w:pStyle w:val="TableTitle"/>
      </w:pPr>
      <w:r w:rsidRPr="00347B39">
        <w:rPr>
          <w:noProof w:val="0"/>
        </w:rPr>
        <w:lastRenderedPageBreak/>
        <w:t xml:space="preserve">Table </w:t>
      </w:r>
      <w:r w:rsidR="00B317DD" w:rsidRPr="00347B39">
        <w:rPr>
          <w:noProof w:val="0"/>
        </w:rPr>
        <w:t>4.1.1.1-7</w:t>
      </w:r>
      <w:r w:rsidRPr="00347B39">
        <w:rPr>
          <w:noProof w:val="0"/>
        </w:rPr>
        <w:t xml:space="preserve">: XTN Data Type – extended telecommunication number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703"/>
        <w:gridCol w:w="1323"/>
        <w:gridCol w:w="1214"/>
        <w:gridCol w:w="1048"/>
        <w:gridCol w:w="930"/>
        <w:gridCol w:w="2575"/>
      </w:tblGrid>
      <w:tr w:rsidR="00CB6B5A" w:rsidRPr="00347B39" w14:paraId="6A4EB844" w14:textId="77777777" w:rsidTr="00D8545D">
        <w:trPr>
          <w:tblHeader/>
        </w:trPr>
        <w:tc>
          <w:tcPr>
            <w:tcW w:w="404" w:type="pct"/>
            <w:shd w:val="clear" w:color="auto" w:fill="E7E6E6"/>
          </w:tcPr>
          <w:p w14:paraId="003C1953" w14:textId="77777777" w:rsidR="0011759E" w:rsidRDefault="00CB6B5A" w:rsidP="0011759E">
            <w:pPr>
              <w:pStyle w:val="TableEntryHeader"/>
            </w:pPr>
            <w:r w:rsidRPr="00347B39">
              <w:rPr>
                <w:noProof w:val="0"/>
              </w:rPr>
              <w:t>SEQ</w:t>
            </w:r>
          </w:p>
        </w:tc>
        <w:tc>
          <w:tcPr>
            <w:tcW w:w="890" w:type="pct"/>
            <w:shd w:val="clear" w:color="auto" w:fill="E7E6E6"/>
          </w:tcPr>
          <w:p w14:paraId="1CA44119" w14:textId="77777777" w:rsidR="0011759E" w:rsidRDefault="00CB6B5A" w:rsidP="0011759E">
            <w:pPr>
              <w:pStyle w:val="TableEntryHeader"/>
            </w:pPr>
            <w:r w:rsidRPr="00347B39">
              <w:rPr>
                <w:noProof w:val="0"/>
              </w:rPr>
              <w:t>LEN</w:t>
            </w:r>
          </w:p>
        </w:tc>
        <w:tc>
          <w:tcPr>
            <w:tcW w:w="692" w:type="pct"/>
            <w:shd w:val="clear" w:color="auto" w:fill="E7E6E6"/>
          </w:tcPr>
          <w:p w14:paraId="64621B8C" w14:textId="77777777" w:rsidR="0011759E" w:rsidRDefault="00CB6B5A" w:rsidP="0011759E">
            <w:pPr>
              <w:pStyle w:val="TableEntryHeader"/>
            </w:pPr>
            <w:r w:rsidRPr="00347B39">
              <w:rPr>
                <w:noProof w:val="0"/>
              </w:rPr>
              <w:t>DT</w:t>
            </w:r>
          </w:p>
        </w:tc>
        <w:tc>
          <w:tcPr>
            <w:tcW w:w="635" w:type="pct"/>
            <w:shd w:val="clear" w:color="auto" w:fill="E7E6E6"/>
          </w:tcPr>
          <w:p w14:paraId="22C7AC51" w14:textId="77777777" w:rsidR="0011759E" w:rsidRDefault="00CB6B5A" w:rsidP="0011759E">
            <w:pPr>
              <w:pStyle w:val="TableEntryHeader"/>
            </w:pPr>
            <w:r w:rsidRPr="00347B39">
              <w:rPr>
                <w:noProof w:val="0"/>
              </w:rPr>
              <w:t>USAGE</w:t>
            </w:r>
          </w:p>
        </w:tc>
        <w:tc>
          <w:tcPr>
            <w:tcW w:w="548" w:type="pct"/>
            <w:shd w:val="clear" w:color="auto" w:fill="E7E6E6"/>
          </w:tcPr>
          <w:p w14:paraId="612A6CD3" w14:textId="77777777" w:rsidR="0011759E" w:rsidRDefault="00CB6B5A" w:rsidP="0011759E">
            <w:pPr>
              <w:pStyle w:val="TableEntryHeader"/>
            </w:pPr>
            <w:r w:rsidRPr="00347B39">
              <w:rPr>
                <w:noProof w:val="0"/>
              </w:rPr>
              <w:t>CARD</w:t>
            </w:r>
          </w:p>
        </w:tc>
        <w:tc>
          <w:tcPr>
            <w:tcW w:w="486" w:type="pct"/>
            <w:shd w:val="clear" w:color="auto" w:fill="E7E6E6"/>
          </w:tcPr>
          <w:p w14:paraId="339DCCD8" w14:textId="77777777" w:rsidR="0011759E" w:rsidRDefault="00CB6B5A" w:rsidP="0011759E">
            <w:pPr>
              <w:pStyle w:val="TableEntryHeader"/>
            </w:pPr>
            <w:r w:rsidRPr="00347B39">
              <w:rPr>
                <w:noProof w:val="0"/>
              </w:rPr>
              <w:t>TBL#</w:t>
            </w:r>
          </w:p>
        </w:tc>
        <w:tc>
          <w:tcPr>
            <w:tcW w:w="1345" w:type="pct"/>
            <w:shd w:val="clear" w:color="auto" w:fill="E7E6E6"/>
          </w:tcPr>
          <w:p w14:paraId="47C84D6A" w14:textId="77777777" w:rsidR="0011759E" w:rsidRDefault="00CB6B5A" w:rsidP="0011759E">
            <w:pPr>
              <w:pStyle w:val="TableEntryHeader"/>
            </w:pPr>
            <w:r w:rsidRPr="00347B39">
              <w:rPr>
                <w:noProof w:val="0"/>
              </w:rPr>
              <w:t>COMPONENT NAME</w:t>
            </w:r>
          </w:p>
        </w:tc>
      </w:tr>
      <w:tr w:rsidR="00CB6B5A" w:rsidRPr="00347B39" w14:paraId="3BA5EB83" w14:textId="77777777" w:rsidTr="00D8545D">
        <w:tc>
          <w:tcPr>
            <w:tcW w:w="404" w:type="pct"/>
            <w:shd w:val="clear" w:color="auto" w:fill="auto"/>
          </w:tcPr>
          <w:p w14:paraId="690003F5" w14:textId="77777777" w:rsidR="0011759E" w:rsidRDefault="00CB6B5A" w:rsidP="0011759E">
            <w:pPr>
              <w:pStyle w:val="TableEntry"/>
            </w:pPr>
            <w:r w:rsidRPr="00347B39">
              <w:rPr>
                <w:noProof w:val="0"/>
              </w:rPr>
              <w:t>1</w:t>
            </w:r>
          </w:p>
        </w:tc>
        <w:tc>
          <w:tcPr>
            <w:tcW w:w="890" w:type="pct"/>
            <w:shd w:val="clear" w:color="auto" w:fill="auto"/>
          </w:tcPr>
          <w:p w14:paraId="40A4C67D" w14:textId="77777777" w:rsidR="0011759E" w:rsidRDefault="00CB6B5A" w:rsidP="0011759E">
            <w:pPr>
              <w:pStyle w:val="TableEntry"/>
            </w:pPr>
            <w:r w:rsidRPr="00347B39">
              <w:rPr>
                <w:noProof w:val="0"/>
              </w:rPr>
              <w:t>199</w:t>
            </w:r>
          </w:p>
        </w:tc>
        <w:tc>
          <w:tcPr>
            <w:tcW w:w="692" w:type="pct"/>
            <w:shd w:val="clear" w:color="auto" w:fill="auto"/>
          </w:tcPr>
          <w:p w14:paraId="0C5F8640" w14:textId="77777777" w:rsidR="0011759E" w:rsidRDefault="00CB6B5A" w:rsidP="0011759E">
            <w:pPr>
              <w:pStyle w:val="TableEntry"/>
              <w:rPr>
                <w:color w:val="FF0000"/>
              </w:rPr>
            </w:pPr>
            <w:r w:rsidRPr="00347B39">
              <w:rPr>
                <w:noProof w:val="0"/>
                <w:color w:val="FF0000"/>
              </w:rPr>
              <w:t>TN</w:t>
            </w:r>
          </w:p>
        </w:tc>
        <w:tc>
          <w:tcPr>
            <w:tcW w:w="635" w:type="pct"/>
            <w:shd w:val="clear" w:color="auto" w:fill="auto"/>
          </w:tcPr>
          <w:p w14:paraId="47ADFAC0" w14:textId="77777777" w:rsidR="0011759E" w:rsidRDefault="00CB6B5A" w:rsidP="0011759E">
            <w:pPr>
              <w:pStyle w:val="TableEntry"/>
              <w:rPr>
                <w:color w:val="FF0000"/>
              </w:rPr>
            </w:pPr>
            <w:r w:rsidRPr="00347B39">
              <w:rPr>
                <w:noProof w:val="0"/>
                <w:color w:val="FF0000"/>
              </w:rPr>
              <w:t>RE</w:t>
            </w:r>
          </w:p>
        </w:tc>
        <w:tc>
          <w:tcPr>
            <w:tcW w:w="548" w:type="pct"/>
            <w:shd w:val="clear" w:color="auto" w:fill="auto"/>
          </w:tcPr>
          <w:p w14:paraId="787965BF" w14:textId="77777777" w:rsidR="0011759E" w:rsidRDefault="00CB6B5A" w:rsidP="0011759E">
            <w:pPr>
              <w:pStyle w:val="TableEntry"/>
            </w:pPr>
            <w:r w:rsidRPr="00347B39">
              <w:rPr>
                <w:noProof w:val="0"/>
              </w:rPr>
              <w:t>[0..1]</w:t>
            </w:r>
          </w:p>
        </w:tc>
        <w:tc>
          <w:tcPr>
            <w:tcW w:w="486" w:type="pct"/>
            <w:shd w:val="clear" w:color="auto" w:fill="auto"/>
          </w:tcPr>
          <w:p w14:paraId="644153F5" w14:textId="77777777" w:rsidR="0011759E" w:rsidRDefault="0011759E" w:rsidP="0011759E">
            <w:pPr>
              <w:pStyle w:val="TableEntry"/>
            </w:pPr>
          </w:p>
        </w:tc>
        <w:tc>
          <w:tcPr>
            <w:tcW w:w="1345" w:type="pct"/>
            <w:shd w:val="clear" w:color="auto" w:fill="auto"/>
          </w:tcPr>
          <w:p w14:paraId="393EDCB5" w14:textId="77777777" w:rsidR="0011759E" w:rsidRDefault="00CB6B5A" w:rsidP="0011759E">
            <w:pPr>
              <w:pStyle w:val="TableEntry"/>
            </w:pPr>
            <w:r w:rsidRPr="00347B39">
              <w:rPr>
                <w:noProof w:val="0"/>
              </w:rPr>
              <w:t>Telephone Number</w:t>
            </w:r>
          </w:p>
        </w:tc>
      </w:tr>
      <w:tr w:rsidR="00CB6B5A" w:rsidRPr="00347B39" w14:paraId="33887A9F" w14:textId="77777777" w:rsidTr="00D8545D">
        <w:tc>
          <w:tcPr>
            <w:tcW w:w="404" w:type="pct"/>
            <w:shd w:val="clear" w:color="auto" w:fill="auto"/>
          </w:tcPr>
          <w:p w14:paraId="6748DFAC" w14:textId="77777777" w:rsidR="0011759E" w:rsidRDefault="00CB6B5A" w:rsidP="0011759E">
            <w:pPr>
              <w:pStyle w:val="TableEntry"/>
            </w:pPr>
            <w:r w:rsidRPr="00347B39">
              <w:rPr>
                <w:noProof w:val="0"/>
              </w:rPr>
              <w:t>2</w:t>
            </w:r>
          </w:p>
        </w:tc>
        <w:tc>
          <w:tcPr>
            <w:tcW w:w="890" w:type="pct"/>
            <w:shd w:val="clear" w:color="auto" w:fill="auto"/>
          </w:tcPr>
          <w:p w14:paraId="71B9B694" w14:textId="77777777" w:rsidR="0011759E" w:rsidRDefault="00CB6B5A" w:rsidP="0011759E">
            <w:pPr>
              <w:pStyle w:val="TableEntry"/>
            </w:pPr>
            <w:r w:rsidRPr="00347B39">
              <w:rPr>
                <w:noProof w:val="0"/>
              </w:rPr>
              <w:t>3</w:t>
            </w:r>
          </w:p>
        </w:tc>
        <w:tc>
          <w:tcPr>
            <w:tcW w:w="692" w:type="pct"/>
            <w:shd w:val="clear" w:color="auto" w:fill="auto"/>
          </w:tcPr>
          <w:p w14:paraId="7C9E3796" w14:textId="77777777" w:rsidR="0011759E" w:rsidRDefault="00CB6B5A" w:rsidP="0011759E">
            <w:pPr>
              <w:pStyle w:val="TableEntry"/>
            </w:pPr>
            <w:r w:rsidRPr="00347B39">
              <w:rPr>
                <w:noProof w:val="0"/>
              </w:rPr>
              <w:t>ID</w:t>
            </w:r>
          </w:p>
        </w:tc>
        <w:tc>
          <w:tcPr>
            <w:tcW w:w="635" w:type="pct"/>
            <w:shd w:val="clear" w:color="auto" w:fill="auto"/>
          </w:tcPr>
          <w:p w14:paraId="5CC75E04" w14:textId="77777777" w:rsidR="0011759E" w:rsidRDefault="00CB6B5A" w:rsidP="0011759E">
            <w:pPr>
              <w:pStyle w:val="TableEntry"/>
              <w:rPr>
                <w:color w:val="FF0000"/>
              </w:rPr>
            </w:pPr>
            <w:r w:rsidRPr="00347B39">
              <w:rPr>
                <w:noProof w:val="0"/>
                <w:color w:val="FF0000"/>
              </w:rPr>
              <w:t>C</w:t>
            </w:r>
          </w:p>
        </w:tc>
        <w:tc>
          <w:tcPr>
            <w:tcW w:w="548" w:type="pct"/>
            <w:shd w:val="clear" w:color="auto" w:fill="auto"/>
          </w:tcPr>
          <w:p w14:paraId="676EA847" w14:textId="77777777" w:rsidR="0011759E" w:rsidRDefault="00CB6B5A" w:rsidP="0011759E">
            <w:pPr>
              <w:pStyle w:val="TableEntry"/>
            </w:pPr>
            <w:r w:rsidRPr="00347B39">
              <w:rPr>
                <w:noProof w:val="0"/>
              </w:rPr>
              <w:t>[0..1]</w:t>
            </w:r>
          </w:p>
        </w:tc>
        <w:tc>
          <w:tcPr>
            <w:tcW w:w="486" w:type="pct"/>
            <w:shd w:val="clear" w:color="auto" w:fill="auto"/>
          </w:tcPr>
          <w:p w14:paraId="1B3A8A0E" w14:textId="77777777" w:rsidR="0011759E" w:rsidRDefault="00CB6B5A" w:rsidP="0011759E">
            <w:pPr>
              <w:pStyle w:val="TableEntry"/>
            </w:pPr>
            <w:r w:rsidRPr="00347B39">
              <w:rPr>
                <w:noProof w:val="0"/>
              </w:rPr>
              <w:t>0185</w:t>
            </w:r>
          </w:p>
        </w:tc>
        <w:tc>
          <w:tcPr>
            <w:tcW w:w="1345" w:type="pct"/>
            <w:shd w:val="clear" w:color="auto" w:fill="auto"/>
          </w:tcPr>
          <w:p w14:paraId="2FCF01E5" w14:textId="77777777" w:rsidR="0011759E" w:rsidRDefault="00CB6B5A" w:rsidP="0011759E">
            <w:pPr>
              <w:pStyle w:val="TableEntry"/>
            </w:pPr>
            <w:r w:rsidRPr="00347B39">
              <w:rPr>
                <w:noProof w:val="0"/>
              </w:rPr>
              <w:t>Telecommunication Use Code</w:t>
            </w:r>
          </w:p>
        </w:tc>
      </w:tr>
      <w:tr w:rsidR="00CB6B5A" w:rsidRPr="00347B39" w14:paraId="438263A5" w14:textId="77777777" w:rsidTr="00D8545D">
        <w:tc>
          <w:tcPr>
            <w:tcW w:w="404" w:type="pct"/>
            <w:shd w:val="clear" w:color="auto" w:fill="auto"/>
          </w:tcPr>
          <w:p w14:paraId="15D4E3BB" w14:textId="77777777" w:rsidR="0011759E" w:rsidRDefault="00CB6B5A" w:rsidP="0011759E">
            <w:pPr>
              <w:pStyle w:val="TableEntry"/>
            </w:pPr>
            <w:r w:rsidRPr="00347B39">
              <w:rPr>
                <w:noProof w:val="0"/>
              </w:rPr>
              <w:t>3</w:t>
            </w:r>
          </w:p>
        </w:tc>
        <w:tc>
          <w:tcPr>
            <w:tcW w:w="890" w:type="pct"/>
            <w:shd w:val="clear" w:color="auto" w:fill="auto"/>
          </w:tcPr>
          <w:p w14:paraId="233138BA" w14:textId="77777777" w:rsidR="0011759E" w:rsidRDefault="00CB6B5A" w:rsidP="0011759E">
            <w:pPr>
              <w:pStyle w:val="TableEntry"/>
            </w:pPr>
            <w:r w:rsidRPr="00347B39">
              <w:rPr>
                <w:noProof w:val="0"/>
              </w:rPr>
              <w:t>8</w:t>
            </w:r>
          </w:p>
        </w:tc>
        <w:tc>
          <w:tcPr>
            <w:tcW w:w="692" w:type="pct"/>
            <w:shd w:val="clear" w:color="auto" w:fill="auto"/>
          </w:tcPr>
          <w:p w14:paraId="325A0F76" w14:textId="77777777" w:rsidR="0011759E" w:rsidRDefault="00CB6B5A" w:rsidP="0011759E">
            <w:pPr>
              <w:pStyle w:val="TableEntry"/>
            </w:pPr>
            <w:r w:rsidRPr="00347B39">
              <w:rPr>
                <w:noProof w:val="0"/>
              </w:rPr>
              <w:t>ID</w:t>
            </w:r>
          </w:p>
        </w:tc>
        <w:tc>
          <w:tcPr>
            <w:tcW w:w="635" w:type="pct"/>
            <w:shd w:val="clear" w:color="auto" w:fill="auto"/>
          </w:tcPr>
          <w:p w14:paraId="440FFE2E" w14:textId="77777777" w:rsidR="0011759E" w:rsidRDefault="00CB6B5A" w:rsidP="0011759E">
            <w:pPr>
              <w:pStyle w:val="TableEntry"/>
            </w:pPr>
            <w:r w:rsidRPr="00347B39">
              <w:rPr>
                <w:noProof w:val="0"/>
              </w:rPr>
              <w:t>O</w:t>
            </w:r>
          </w:p>
        </w:tc>
        <w:tc>
          <w:tcPr>
            <w:tcW w:w="548" w:type="pct"/>
            <w:shd w:val="clear" w:color="auto" w:fill="auto"/>
          </w:tcPr>
          <w:p w14:paraId="3496FC29" w14:textId="77777777" w:rsidR="0011759E" w:rsidRDefault="00CB6B5A" w:rsidP="0011759E">
            <w:pPr>
              <w:pStyle w:val="TableEntry"/>
            </w:pPr>
            <w:r w:rsidRPr="00347B39">
              <w:rPr>
                <w:noProof w:val="0"/>
              </w:rPr>
              <w:t>[0..1]</w:t>
            </w:r>
          </w:p>
        </w:tc>
        <w:tc>
          <w:tcPr>
            <w:tcW w:w="486" w:type="pct"/>
            <w:shd w:val="clear" w:color="auto" w:fill="auto"/>
          </w:tcPr>
          <w:p w14:paraId="1F547562" w14:textId="77777777" w:rsidR="0011759E" w:rsidRDefault="0011759E" w:rsidP="0011759E">
            <w:pPr>
              <w:pStyle w:val="TableEntry"/>
            </w:pPr>
          </w:p>
        </w:tc>
        <w:tc>
          <w:tcPr>
            <w:tcW w:w="1345" w:type="pct"/>
            <w:shd w:val="clear" w:color="auto" w:fill="auto"/>
          </w:tcPr>
          <w:p w14:paraId="0627E4D5" w14:textId="77777777" w:rsidR="0011759E" w:rsidRDefault="00CB6B5A" w:rsidP="0011759E">
            <w:pPr>
              <w:pStyle w:val="TableEntry"/>
            </w:pPr>
            <w:r w:rsidRPr="00347B39">
              <w:rPr>
                <w:noProof w:val="0"/>
              </w:rPr>
              <w:t>Telecommunication Equipment Type</w:t>
            </w:r>
          </w:p>
        </w:tc>
      </w:tr>
      <w:tr w:rsidR="00CB6B5A" w:rsidRPr="00347B39" w14:paraId="26431503" w14:textId="77777777" w:rsidTr="00D8545D">
        <w:tc>
          <w:tcPr>
            <w:tcW w:w="404" w:type="pct"/>
            <w:shd w:val="clear" w:color="auto" w:fill="auto"/>
          </w:tcPr>
          <w:p w14:paraId="7C35877B" w14:textId="77777777" w:rsidR="0011759E" w:rsidRDefault="00CB6B5A" w:rsidP="0011759E">
            <w:pPr>
              <w:pStyle w:val="TableEntry"/>
            </w:pPr>
            <w:r w:rsidRPr="00347B39">
              <w:rPr>
                <w:noProof w:val="0"/>
              </w:rPr>
              <w:t>4</w:t>
            </w:r>
          </w:p>
        </w:tc>
        <w:tc>
          <w:tcPr>
            <w:tcW w:w="890" w:type="pct"/>
            <w:shd w:val="clear" w:color="auto" w:fill="auto"/>
          </w:tcPr>
          <w:p w14:paraId="2C9B7205" w14:textId="77777777" w:rsidR="0011759E" w:rsidRDefault="00CB6B5A" w:rsidP="0011759E">
            <w:pPr>
              <w:pStyle w:val="TableEntry"/>
            </w:pPr>
            <w:r w:rsidRPr="00347B39">
              <w:rPr>
                <w:noProof w:val="0"/>
              </w:rPr>
              <w:t>199</w:t>
            </w:r>
          </w:p>
        </w:tc>
        <w:tc>
          <w:tcPr>
            <w:tcW w:w="692" w:type="pct"/>
            <w:shd w:val="clear" w:color="auto" w:fill="auto"/>
          </w:tcPr>
          <w:p w14:paraId="6271F8DD" w14:textId="77777777" w:rsidR="0011759E" w:rsidRDefault="00CB6B5A" w:rsidP="0011759E">
            <w:pPr>
              <w:pStyle w:val="TableEntry"/>
            </w:pPr>
            <w:r w:rsidRPr="00347B39">
              <w:rPr>
                <w:noProof w:val="0"/>
              </w:rPr>
              <w:t>ST</w:t>
            </w:r>
          </w:p>
        </w:tc>
        <w:tc>
          <w:tcPr>
            <w:tcW w:w="635" w:type="pct"/>
            <w:shd w:val="clear" w:color="auto" w:fill="auto"/>
          </w:tcPr>
          <w:p w14:paraId="49652853" w14:textId="77777777" w:rsidR="0011759E" w:rsidRDefault="00CB6B5A" w:rsidP="0011759E">
            <w:pPr>
              <w:pStyle w:val="TableEntry"/>
            </w:pPr>
            <w:r w:rsidRPr="00347B39">
              <w:rPr>
                <w:noProof w:val="0"/>
              </w:rPr>
              <w:t>O</w:t>
            </w:r>
          </w:p>
        </w:tc>
        <w:tc>
          <w:tcPr>
            <w:tcW w:w="548" w:type="pct"/>
            <w:shd w:val="clear" w:color="auto" w:fill="auto"/>
          </w:tcPr>
          <w:p w14:paraId="48C8E386" w14:textId="77777777" w:rsidR="0011759E" w:rsidRDefault="00CB6B5A" w:rsidP="0011759E">
            <w:pPr>
              <w:pStyle w:val="TableEntry"/>
            </w:pPr>
            <w:r w:rsidRPr="00347B39">
              <w:rPr>
                <w:noProof w:val="0"/>
              </w:rPr>
              <w:t>[0..1]</w:t>
            </w:r>
          </w:p>
        </w:tc>
        <w:tc>
          <w:tcPr>
            <w:tcW w:w="486" w:type="pct"/>
            <w:shd w:val="clear" w:color="auto" w:fill="auto"/>
          </w:tcPr>
          <w:p w14:paraId="5DCD70AE" w14:textId="77777777" w:rsidR="0011759E" w:rsidRDefault="0011759E" w:rsidP="0011759E">
            <w:pPr>
              <w:pStyle w:val="TableEntry"/>
            </w:pPr>
          </w:p>
        </w:tc>
        <w:tc>
          <w:tcPr>
            <w:tcW w:w="1345" w:type="pct"/>
            <w:shd w:val="clear" w:color="auto" w:fill="auto"/>
          </w:tcPr>
          <w:p w14:paraId="2D68BDB8" w14:textId="77777777" w:rsidR="0011759E" w:rsidRDefault="00CB6B5A" w:rsidP="0011759E">
            <w:pPr>
              <w:pStyle w:val="TableEntry"/>
            </w:pPr>
            <w:r w:rsidRPr="00347B39">
              <w:rPr>
                <w:noProof w:val="0"/>
              </w:rPr>
              <w:t>Email Address</w:t>
            </w:r>
          </w:p>
        </w:tc>
      </w:tr>
      <w:tr w:rsidR="00CB6B5A" w:rsidRPr="00347B39" w14:paraId="7EB29BB4" w14:textId="77777777" w:rsidTr="00D8545D">
        <w:tc>
          <w:tcPr>
            <w:tcW w:w="404" w:type="pct"/>
            <w:shd w:val="clear" w:color="auto" w:fill="auto"/>
          </w:tcPr>
          <w:p w14:paraId="7689CD68" w14:textId="77777777" w:rsidR="0011759E" w:rsidRDefault="00CB6B5A" w:rsidP="0011759E">
            <w:pPr>
              <w:pStyle w:val="TableEntry"/>
            </w:pPr>
            <w:r w:rsidRPr="00347B39">
              <w:rPr>
                <w:noProof w:val="0"/>
              </w:rPr>
              <w:t>5</w:t>
            </w:r>
          </w:p>
        </w:tc>
        <w:tc>
          <w:tcPr>
            <w:tcW w:w="890" w:type="pct"/>
            <w:shd w:val="clear" w:color="auto" w:fill="auto"/>
          </w:tcPr>
          <w:p w14:paraId="1F9A0D43" w14:textId="77777777" w:rsidR="0011759E" w:rsidRDefault="00CB6B5A" w:rsidP="0011759E">
            <w:pPr>
              <w:pStyle w:val="TableEntry"/>
            </w:pPr>
            <w:r w:rsidRPr="00347B39">
              <w:rPr>
                <w:noProof w:val="0"/>
              </w:rPr>
              <w:t>3</w:t>
            </w:r>
          </w:p>
        </w:tc>
        <w:tc>
          <w:tcPr>
            <w:tcW w:w="692" w:type="pct"/>
            <w:shd w:val="clear" w:color="auto" w:fill="auto"/>
          </w:tcPr>
          <w:p w14:paraId="73FB8E31" w14:textId="77777777" w:rsidR="0011759E" w:rsidRDefault="00CB6B5A" w:rsidP="0011759E">
            <w:pPr>
              <w:pStyle w:val="TableEntry"/>
              <w:rPr>
                <w:color w:val="FF0000"/>
              </w:rPr>
            </w:pPr>
            <w:r w:rsidRPr="00347B39">
              <w:rPr>
                <w:noProof w:val="0"/>
                <w:color w:val="FF0000"/>
              </w:rPr>
              <w:t>SNM</w:t>
            </w:r>
          </w:p>
        </w:tc>
        <w:tc>
          <w:tcPr>
            <w:tcW w:w="635" w:type="pct"/>
            <w:shd w:val="clear" w:color="auto" w:fill="auto"/>
          </w:tcPr>
          <w:p w14:paraId="148AD940" w14:textId="77777777" w:rsidR="0011759E" w:rsidRDefault="00CB6B5A" w:rsidP="0011759E">
            <w:pPr>
              <w:pStyle w:val="TableEntry"/>
            </w:pPr>
            <w:r w:rsidRPr="00347B39">
              <w:rPr>
                <w:noProof w:val="0"/>
              </w:rPr>
              <w:t>O</w:t>
            </w:r>
          </w:p>
        </w:tc>
        <w:tc>
          <w:tcPr>
            <w:tcW w:w="548" w:type="pct"/>
            <w:shd w:val="clear" w:color="auto" w:fill="auto"/>
          </w:tcPr>
          <w:p w14:paraId="2DBD3202" w14:textId="77777777" w:rsidR="0011759E" w:rsidRDefault="00CB6B5A" w:rsidP="0011759E">
            <w:pPr>
              <w:pStyle w:val="TableEntry"/>
            </w:pPr>
            <w:r w:rsidRPr="00347B39">
              <w:rPr>
                <w:noProof w:val="0"/>
              </w:rPr>
              <w:t>[0..1]</w:t>
            </w:r>
          </w:p>
        </w:tc>
        <w:tc>
          <w:tcPr>
            <w:tcW w:w="486" w:type="pct"/>
            <w:shd w:val="clear" w:color="auto" w:fill="auto"/>
          </w:tcPr>
          <w:p w14:paraId="4E3454B0" w14:textId="77777777" w:rsidR="0011759E" w:rsidRDefault="0011759E" w:rsidP="0011759E">
            <w:pPr>
              <w:pStyle w:val="TableEntry"/>
            </w:pPr>
          </w:p>
        </w:tc>
        <w:tc>
          <w:tcPr>
            <w:tcW w:w="1345" w:type="pct"/>
            <w:shd w:val="clear" w:color="auto" w:fill="auto"/>
          </w:tcPr>
          <w:p w14:paraId="48A1B53C" w14:textId="77777777" w:rsidR="0011759E" w:rsidRDefault="00CB6B5A" w:rsidP="0011759E">
            <w:pPr>
              <w:pStyle w:val="TableEntry"/>
            </w:pPr>
            <w:r w:rsidRPr="00347B39">
              <w:rPr>
                <w:noProof w:val="0"/>
              </w:rPr>
              <w:t>Country Code</w:t>
            </w:r>
          </w:p>
        </w:tc>
      </w:tr>
      <w:tr w:rsidR="00CB6B5A" w:rsidRPr="00347B39" w14:paraId="7CC6D8CC" w14:textId="77777777" w:rsidTr="00D8545D">
        <w:tc>
          <w:tcPr>
            <w:tcW w:w="404" w:type="pct"/>
            <w:shd w:val="clear" w:color="auto" w:fill="auto"/>
          </w:tcPr>
          <w:p w14:paraId="250C5196" w14:textId="77777777" w:rsidR="0011759E" w:rsidRDefault="00CB6B5A" w:rsidP="0011759E">
            <w:pPr>
              <w:pStyle w:val="TableEntry"/>
            </w:pPr>
            <w:r w:rsidRPr="00347B39">
              <w:rPr>
                <w:noProof w:val="0"/>
              </w:rPr>
              <w:t>6</w:t>
            </w:r>
          </w:p>
        </w:tc>
        <w:tc>
          <w:tcPr>
            <w:tcW w:w="890" w:type="pct"/>
            <w:shd w:val="clear" w:color="auto" w:fill="auto"/>
          </w:tcPr>
          <w:p w14:paraId="64A2B172" w14:textId="77777777" w:rsidR="0011759E" w:rsidRDefault="00CB6B5A" w:rsidP="0011759E">
            <w:pPr>
              <w:pStyle w:val="TableEntry"/>
            </w:pPr>
            <w:r w:rsidRPr="00347B39">
              <w:rPr>
                <w:noProof w:val="0"/>
              </w:rPr>
              <w:t>5</w:t>
            </w:r>
          </w:p>
        </w:tc>
        <w:tc>
          <w:tcPr>
            <w:tcW w:w="692" w:type="pct"/>
            <w:shd w:val="clear" w:color="auto" w:fill="auto"/>
          </w:tcPr>
          <w:p w14:paraId="507E46F8" w14:textId="77777777" w:rsidR="0011759E" w:rsidRDefault="00CB6B5A" w:rsidP="0011759E">
            <w:pPr>
              <w:pStyle w:val="TableEntry"/>
              <w:rPr>
                <w:color w:val="FF0000"/>
              </w:rPr>
            </w:pPr>
            <w:r w:rsidRPr="00347B39">
              <w:rPr>
                <w:noProof w:val="0"/>
                <w:color w:val="FF0000"/>
              </w:rPr>
              <w:t>SNM</w:t>
            </w:r>
          </w:p>
        </w:tc>
        <w:tc>
          <w:tcPr>
            <w:tcW w:w="635" w:type="pct"/>
            <w:shd w:val="clear" w:color="auto" w:fill="auto"/>
          </w:tcPr>
          <w:p w14:paraId="177568CB" w14:textId="77777777" w:rsidR="0011759E" w:rsidRDefault="00CB6B5A" w:rsidP="0011759E">
            <w:pPr>
              <w:pStyle w:val="TableEntry"/>
            </w:pPr>
            <w:r w:rsidRPr="00347B39">
              <w:rPr>
                <w:noProof w:val="0"/>
              </w:rPr>
              <w:t>O</w:t>
            </w:r>
          </w:p>
        </w:tc>
        <w:tc>
          <w:tcPr>
            <w:tcW w:w="548" w:type="pct"/>
            <w:shd w:val="clear" w:color="auto" w:fill="auto"/>
          </w:tcPr>
          <w:p w14:paraId="0E41FF47" w14:textId="77777777" w:rsidR="0011759E" w:rsidRDefault="00CB6B5A" w:rsidP="0011759E">
            <w:pPr>
              <w:pStyle w:val="TableEntry"/>
            </w:pPr>
            <w:r w:rsidRPr="00347B39">
              <w:rPr>
                <w:noProof w:val="0"/>
              </w:rPr>
              <w:t>[0..1]</w:t>
            </w:r>
          </w:p>
        </w:tc>
        <w:tc>
          <w:tcPr>
            <w:tcW w:w="486" w:type="pct"/>
            <w:shd w:val="clear" w:color="auto" w:fill="auto"/>
          </w:tcPr>
          <w:p w14:paraId="14EAFDDE" w14:textId="77777777" w:rsidR="0011759E" w:rsidRDefault="0011759E" w:rsidP="0011759E">
            <w:pPr>
              <w:pStyle w:val="TableEntry"/>
            </w:pPr>
          </w:p>
        </w:tc>
        <w:tc>
          <w:tcPr>
            <w:tcW w:w="1345" w:type="pct"/>
            <w:shd w:val="clear" w:color="auto" w:fill="auto"/>
          </w:tcPr>
          <w:p w14:paraId="1619F489" w14:textId="77777777" w:rsidR="0011759E" w:rsidRDefault="00CB6B5A" w:rsidP="0011759E">
            <w:pPr>
              <w:pStyle w:val="TableEntry"/>
            </w:pPr>
            <w:r w:rsidRPr="00347B39">
              <w:rPr>
                <w:noProof w:val="0"/>
              </w:rPr>
              <w:t>Area/City Code</w:t>
            </w:r>
          </w:p>
        </w:tc>
      </w:tr>
      <w:tr w:rsidR="00CB6B5A" w:rsidRPr="00347B39" w14:paraId="112B03BF" w14:textId="77777777" w:rsidTr="00D8545D">
        <w:tc>
          <w:tcPr>
            <w:tcW w:w="404" w:type="pct"/>
            <w:shd w:val="clear" w:color="auto" w:fill="auto"/>
          </w:tcPr>
          <w:p w14:paraId="737810AE" w14:textId="77777777" w:rsidR="0011759E" w:rsidRDefault="00CB6B5A" w:rsidP="0011759E">
            <w:pPr>
              <w:pStyle w:val="TableEntry"/>
            </w:pPr>
            <w:r w:rsidRPr="00347B39">
              <w:rPr>
                <w:noProof w:val="0"/>
              </w:rPr>
              <w:t>7</w:t>
            </w:r>
          </w:p>
        </w:tc>
        <w:tc>
          <w:tcPr>
            <w:tcW w:w="890" w:type="pct"/>
            <w:shd w:val="clear" w:color="auto" w:fill="auto"/>
          </w:tcPr>
          <w:p w14:paraId="6024C5BD" w14:textId="77777777" w:rsidR="0011759E" w:rsidRDefault="00CB6B5A" w:rsidP="0011759E">
            <w:pPr>
              <w:pStyle w:val="TableEntry"/>
            </w:pPr>
            <w:r w:rsidRPr="00347B39">
              <w:rPr>
                <w:noProof w:val="0"/>
              </w:rPr>
              <w:t>9</w:t>
            </w:r>
          </w:p>
        </w:tc>
        <w:tc>
          <w:tcPr>
            <w:tcW w:w="692" w:type="pct"/>
            <w:shd w:val="clear" w:color="auto" w:fill="auto"/>
          </w:tcPr>
          <w:p w14:paraId="7DC2DE77" w14:textId="77777777" w:rsidR="0011759E" w:rsidRDefault="00CB6B5A" w:rsidP="0011759E">
            <w:pPr>
              <w:pStyle w:val="TableEntry"/>
              <w:rPr>
                <w:color w:val="FF0000"/>
              </w:rPr>
            </w:pPr>
            <w:r w:rsidRPr="00347B39">
              <w:rPr>
                <w:noProof w:val="0"/>
                <w:color w:val="FF0000"/>
              </w:rPr>
              <w:t>SNM</w:t>
            </w:r>
          </w:p>
        </w:tc>
        <w:tc>
          <w:tcPr>
            <w:tcW w:w="635" w:type="pct"/>
            <w:shd w:val="clear" w:color="auto" w:fill="auto"/>
          </w:tcPr>
          <w:p w14:paraId="37DD7045" w14:textId="77777777" w:rsidR="0011759E" w:rsidRDefault="00CB6B5A" w:rsidP="0011759E">
            <w:pPr>
              <w:pStyle w:val="TableEntry"/>
            </w:pPr>
            <w:r w:rsidRPr="00347B39">
              <w:rPr>
                <w:noProof w:val="0"/>
              </w:rPr>
              <w:t>O</w:t>
            </w:r>
          </w:p>
        </w:tc>
        <w:tc>
          <w:tcPr>
            <w:tcW w:w="548" w:type="pct"/>
            <w:shd w:val="clear" w:color="auto" w:fill="auto"/>
          </w:tcPr>
          <w:p w14:paraId="4528D66A" w14:textId="77777777" w:rsidR="0011759E" w:rsidRDefault="00CB6B5A" w:rsidP="0011759E">
            <w:pPr>
              <w:pStyle w:val="TableEntry"/>
            </w:pPr>
            <w:r w:rsidRPr="00347B39">
              <w:rPr>
                <w:noProof w:val="0"/>
              </w:rPr>
              <w:t>[0..1]</w:t>
            </w:r>
          </w:p>
        </w:tc>
        <w:tc>
          <w:tcPr>
            <w:tcW w:w="486" w:type="pct"/>
            <w:shd w:val="clear" w:color="auto" w:fill="auto"/>
          </w:tcPr>
          <w:p w14:paraId="4AB6880F" w14:textId="77777777" w:rsidR="0011759E" w:rsidRDefault="0011759E" w:rsidP="0011759E">
            <w:pPr>
              <w:pStyle w:val="TableEntry"/>
            </w:pPr>
          </w:p>
        </w:tc>
        <w:tc>
          <w:tcPr>
            <w:tcW w:w="1345" w:type="pct"/>
            <w:shd w:val="clear" w:color="auto" w:fill="auto"/>
          </w:tcPr>
          <w:p w14:paraId="578E8256" w14:textId="77777777" w:rsidR="0011759E" w:rsidRDefault="00CB6B5A" w:rsidP="0011759E">
            <w:pPr>
              <w:pStyle w:val="TableEntry"/>
            </w:pPr>
            <w:r w:rsidRPr="00347B39">
              <w:rPr>
                <w:noProof w:val="0"/>
              </w:rPr>
              <w:t>Phone Number</w:t>
            </w:r>
          </w:p>
        </w:tc>
      </w:tr>
      <w:tr w:rsidR="00CB6B5A" w:rsidRPr="00347B39" w14:paraId="012A9478" w14:textId="77777777" w:rsidTr="00D8545D">
        <w:tc>
          <w:tcPr>
            <w:tcW w:w="404" w:type="pct"/>
            <w:shd w:val="clear" w:color="auto" w:fill="auto"/>
          </w:tcPr>
          <w:p w14:paraId="3A3B7C72" w14:textId="77777777" w:rsidR="0011759E" w:rsidRDefault="00CB6B5A" w:rsidP="0011759E">
            <w:pPr>
              <w:pStyle w:val="TableEntry"/>
            </w:pPr>
            <w:r w:rsidRPr="00347B39">
              <w:rPr>
                <w:noProof w:val="0"/>
              </w:rPr>
              <w:t>8</w:t>
            </w:r>
          </w:p>
        </w:tc>
        <w:tc>
          <w:tcPr>
            <w:tcW w:w="890" w:type="pct"/>
            <w:shd w:val="clear" w:color="auto" w:fill="auto"/>
          </w:tcPr>
          <w:p w14:paraId="1721F4E3" w14:textId="77777777" w:rsidR="0011759E" w:rsidRDefault="00CB6B5A" w:rsidP="0011759E">
            <w:pPr>
              <w:pStyle w:val="TableEntry"/>
            </w:pPr>
            <w:r w:rsidRPr="00347B39">
              <w:rPr>
                <w:noProof w:val="0"/>
              </w:rPr>
              <w:t>5</w:t>
            </w:r>
          </w:p>
        </w:tc>
        <w:tc>
          <w:tcPr>
            <w:tcW w:w="692" w:type="pct"/>
            <w:shd w:val="clear" w:color="auto" w:fill="auto"/>
          </w:tcPr>
          <w:p w14:paraId="0CBC6948" w14:textId="77777777" w:rsidR="0011759E" w:rsidRDefault="00CB6B5A" w:rsidP="0011759E">
            <w:pPr>
              <w:pStyle w:val="TableEntry"/>
              <w:rPr>
                <w:color w:val="FF0000"/>
              </w:rPr>
            </w:pPr>
            <w:r w:rsidRPr="00347B39">
              <w:rPr>
                <w:noProof w:val="0"/>
                <w:color w:val="FF0000"/>
              </w:rPr>
              <w:t>SNM</w:t>
            </w:r>
          </w:p>
        </w:tc>
        <w:tc>
          <w:tcPr>
            <w:tcW w:w="635" w:type="pct"/>
            <w:shd w:val="clear" w:color="auto" w:fill="auto"/>
          </w:tcPr>
          <w:p w14:paraId="331FA734" w14:textId="77777777" w:rsidR="0011759E" w:rsidRDefault="00CB6B5A" w:rsidP="0011759E">
            <w:pPr>
              <w:pStyle w:val="TableEntry"/>
            </w:pPr>
            <w:r w:rsidRPr="00347B39">
              <w:rPr>
                <w:noProof w:val="0"/>
              </w:rPr>
              <w:t>O</w:t>
            </w:r>
          </w:p>
        </w:tc>
        <w:tc>
          <w:tcPr>
            <w:tcW w:w="548" w:type="pct"/>
            <w:shd w:val="clear" w:color="auto" w:fill="auto"/>
          </w:tcPr>
          <w:p w14:paraId="605E4AA2" w14:textId="77777777" w:rsidR="0011759E" w:rsidRDefault="00CB6B5A" w:rsidP="0011759E">
            <w:pPr>
              <w:pStyle w:val="TableEntry"/>
            </w:pPr>
            <w:r w:rsidRPr="00347B39">
              <w:rPr>
                <w:noProof w:val="0"/>
              </w:rPr>
              <w:t>[0..1]</w:t>
            </w:r>
          </w:p>
        </w:tc>
        <w:tc>
          <w:tcPr>
            <w:tcW w:w="486" w:type="pct"/>
            <w:shd w:val="clear" w:color="auto" w:fill="auto"/>
          </w:tcPr>
          <w:p w14:paraId="1C621367" w14:textId="77777777" w:rsidR="0011759E" w:rsidRDefault="0011759E" w:rsidP="0011759E">
            <w:pPr>
              <w:pStyle w:val="TableEntry"/>
            </w:pPr>
          </w:p>
        </w:tc>
        <w:tc>
          <w:tcPr>
            <w:tcW w:w="1345" w:type="pct"/>
            <w:shd w:val="clear" w:color="auto" w:fill="auto"/>
          </w:tcPr>
          <w:p w14:paraId="798F1521" w14:textId="77777777" w:rsidR="0011759E" w:rsidRDefault="00CB6B5A" w:rsidP="0011759E">
            <w:pPr>
              <w:pStyle w:val="TableEntry"/>
            </w:pPr>
            <w:r w:rsidRPr="00347B39">
              <w:rPr>
                <w:noProof w:val="0"/>
              </w:rPr>
              <w:t>Extension</w:t>
            </w:r>
          </w:p>
        </w:tc>
      </w:tr>
      <w:tr w:rsidR="00CB6B5A" w:rsidRPr="00347B39" w14:paraId="17A13DB2" w14:textId="77777777" w:rsidTr="00D8545D">
        <w:tc>
          <w:tcPr>
            <w:tcW w:w="404" w:type="pct"/>
            <w:shd w:val="clear" w:color="auto" w:fill="auto"/>
          </w:tcPr>
          <w:p w14:paraId="598E6E46" w14:textId="77777777" w:rsidR="0011759E" w:rsidRDefault="00CB6B5A" w:rsidP="0011759E">
            <w:pPr>
              <w:pStyle w:val="TableEntry"/>
            </w:pPr>
            <w:r w:rsidRPr="00347B39">
              <w:rPr>
                <w:noProof w:val="0"/>
              </w:rPr>
              <w:t>9</w:t>
            </w:r>
          </w:p>
        </w:tc>
        <w:tc>
          <w:tcPr>
            <w:tcW w:w="890" w:type="pct"/>
            <w:shd w:val="clear" w:color="auto" w:fill="auto"/>
          </w:tcPr>
          <w:p w14:paraId="4829537D" w14:textId="77777777" w:rsidR="0011759E" w:rsidRDefault="0011759E" w:rsidP="0011759E">
            <w:pPr>
              <w:pStyle w:val="TableEntry"/>
            </w:pPr>
          </w:p>
        </w:tc>
        <w:tc>
          <w:tcPr>
            <w:tcW w:w="692" w:type="pct"/>
            <w:shd w:val="clear" w:color="auto" w:fill="auto"/>
          </w:tcPr>
          <w:p w14:paraId="7474C277" w14:textId="77777777" w:rsidR="0011759E" w:rsidRDefault="00CB6B5A" w:rsidP="0011759E">
            <w:pPr>
              <w:pStyle w:val="TableEntry"/>
            </w:pPr>
            <w:r w:rsidRPr="00347B39">
              <w:rPr>
                <w:noProof w:val="0"/>
              </w:rPr>
              <w:t>ST</w:t>
            </w:r>
          </w:p>
        </w:tc>
        <w:tc>
          <w:tcPr>
            <w:tcW w:w="635" w:type="pct"/>
            <w:shd w:val="clear" w:color="auto" w:fill="auto"/>
          </w:tcPr>
          <w:p w14:paraId="3E554A30" w14:textId="77777777" w:rsidR="0011759E" w:rsidRDefault="00CB6B5A" w:rsidP="0011759E">
            <w:pPr>
              <w:pStyle w:val="TableEntry"/>
            </w:pPr>
            <w:r w:rsidRPr="00347B39">
              <w:rPr>
                <w:noProof w:val="0"/>
              </w:rPr>
              <w:t>O</w:t>
            </w:r>
          </w:p>
        </w:tc>
        <w:tc>
          <w:tcPr>
            <w:tcW w:w="548" w:type="pct"/>
            <w:shd w:val="clear" w:color="auto" w:fill="auto"/>
          </w:tcPr>
          <w:p w14:paraId="690BF01F" w14:textId="77777777" w:rsidR="0011759E" w:rsidRDefault="00CB6B5A" w:rsidP="0011759E">
            <w:pPr>
              <w:pStyle w:val="TableEntry"/>
            </w:pPr>
            <w:r w:rsidRPr="00347B39">
              <w:rPr>
                <w:noProof w:val="0"/>
              </w:rPr>
              <w:t>[0..1]</w:t>
            </w:r>
          </w:p>
        </w:tc>
        <w:tc>
          <w:tcPr>
            <w:tcW w:w="486" w:type="pct"/>
            <w:shd w:val="clear" w:color="auto" w:fill="auto"/>
          </w:tcPr>
          <w:p w14:paraId="0A07C98E" w14:textId="77777777" w:rsidR="0011759E" w:rsidRDefault="0011759E" w:rsidP="0011759E">
            <w:pPr>
              <w:pStyle w:val="TableEntry"/>
            </w:pPr>
          </w:p>
        </w:tc>
        <w:tc>
          <w:tcPr>
            <w:tcW w:w="1345" w:type="pct"/>
            <w:shd w:val="clear" w:color="auto" w:fill="auto"/>
          </w:tcPr>
          <w:p w14:paraId="67CBFC77" w14:textId="77777777" w:rsidR="0011759E" w:rsidRDefault="00CB6B5A" w:rsidP="0011759E">
            <w:pPr>
              <w:pStyle w:val="TableEntry"/>
            </w:pPr>
            <w:r w:rsidRPr="00347B39">
              <w:rPr>
                <w:noProof w:val="0"/>
              </w:rPr>
              <w:t>Any Text</w:t>
            </w:r>
          </w:p>
        </w:tc>
      </w:tr>
    </w:tbl>
    <w:p w14:paraId="1FC88EB0" w14:textId="77777777" w:rsidR="0011759E" w:rsidRDefault="00CB6B5A" w:rsidP="0011759E">
      <w:pPr>
        <w:pStyle w:val="Note"/>
      </w:pPr>
      <w:r w:rsidRPr="00347B39">
        <w:t xml:space="preserve">Note: A change proposal has been submitted to ITI - CP#977 for XTN datatype clarification for phone number. This change proposal may affect the datatypes shown above in this table. </w:t>
      </w:r>
    </w:p>
    <w:p w14:paraId="6C16B22D" w14:textId="77777777" w:rsidR="0011759E" w:rsidRDefault="0011759E" w:rsidP="0011759E">
      <w:pPr>
        <w:pStyle w:val="BodyText"/>
      </w:pPr>
    </w:p>
    <w:p w14:paraId="3DBE6A0D" w14:textId="77777777" w:rsidR="0011759E" w:rsidRDefault="00CB6B5A" w:rsidP="0011759E">
      <w:pPr>
        <w:pStyle w:val="BodyText"/>
        <w:keepNext/>
      </w:pPr>
      <w:r w:rsidRPr="00347B39">
        <w:rPr>
          <w:noProof w:val="0"/>
        </w:rPr>
        <w:t>Additional Requirements:</w:t>
      </w:r>
    </w:p>
    <w:p w14:paraId="4CF73862" w14:textId="77777777" w:rsidR="0011759E" w:rsidRDefault="00CB6B5A" w:rsidP="0011759E">
      <w:pPr>
        <w:pStyle w:val="ListBullet2"/>
      </w:pPr>
      <w:r w:rsidRPr="00347B39">
        <w:rPr>
          <w:i/>
        </w:rPr>
        <w:t>Telecommunication Use Code, conditional</w:t>
      </w:r>
      <w:r w:rsidRPr="00347B39">
        <w:t xml:space="preserve">. Must provide preferred method of contact code </w:t>
      </w:r>
      <w:r w:rsidR="00812631" w:rsidRPr="00347B39">
        <w:t xml:space="preserve">from Table 4.1.1.1-8 </w:t>
      </w:r>
      <w:r w:rsidRPr="00347B39">
        <w:t>if telephone number is available. See the values from HL7 Table 0185 Preferred Method of Contact below.</w:t>
      </w:r>
    </w:p>
    <w:p w14:paraId="433AE244" w14:textId="77777777" w:rsidR="0011759E" w:rsidRDefault="0011759E" w:rsidP="0011759E">
      <w:pPr>
        <w:pStyle w:val="BodyText"/>
      </w:pPr>
    </w:p>
    <w:p w14:paraId="45071C4D" w14:textId="77777777" w:rsidR="0011759E" w:rsidRDefault="00CB6B5A" w:rsidP="0011759E">
      <w:pPr>
        <w:pStyle w:val="TableTitle"/>
      </w:pPr>
      <w:r w:rsidRPr="00347B39">
        <w:rPr>
          <w:noProof w:val="0"/>
        </w:rPr>
        <w:t xml:space="preserve">Table </w:t>
      </w:r>
      <w:r w:rsidR="00B317DD" w:rsidRPr="00347B39">
        <w:rPr>
          <w:noProof w:val="0"/>
        </w:rPr>
        <w:t>4.1.1.1-8</w:t>
      </w:r>
      <w:r w:rsidRPr="00347B39">
        <w:rPr>
          <w:noProof w:val="0"/>
        </w:rPr>
        <w:t>: Preferred Method of Contact Values</w:t>
      </w:r>
    </w:p>
    <w:tbl>
      <w:tblPr>
        <w:tblW w:w="38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790"/>
        <w:gridCol w:w="3037"/>
      </w:tblGrid>
      <w:tr w:rsidR="00CB6B5A" w:rsidRPr="00347B39" w14:paraId="60A08696" w14:textId="77777777" w:rsidTr="00C02A39">
        <w:trPr>
          <w:tblHeader/>
          <w:jc w:val="center"/>
        </w:trPr>
        <w:tc>
          <w:tcPr>
            <w:tcW w:w="1097" w:type="pct"/>
            <w:shd w:val="clear" w:color="auto" w:fill="D9D9D9" w:themeFill="background1" w:themeFillShade="D9"/>
          </w:tcPr>
          <w:p w14:paraId="3CD58865" w14:textId="77777777" w:rsidR="0011759E" w:rsidRDefault="00CB6B5A" w:rsidP="0011759E">
            <w:pPr>
              <w:pStyle w:val="TableEntryHeader"/>
            </w:pPr>
            <w:r w:rsidRPr="00347B39">
              <w:rPr>
                <w:noProof w:val="0"/>
              </w:rPr>
              <w:t>Value</w:t>
            </w:r>
          </w:p>
        </w:tc>
        <w:tc>
          <w:tcPr>
            <w:tcW w:w="1869" w:type="pct"/>
            <w:shd w:val="clear" w:color="auto" w:fill="D9D9D9" w:themeFill="background1" w:themeFillShade="D9"/>
          </w:tcPr>
          <w:p w14:paraId="66DE5D09" w14:textId="77777777" w:rsidR="0011759E" w:rsidRDefault="00CB6B5A" w:rsidP="0011759E">
            <w:pPr>
              <w:pStyle w:val="TableEntryHeader"/>
            </w:pPr>
            <w:r w:rsidRPr="00347B39">
              <w:rPr>
                <w:noProof w:val="0"/>
              </w:rPr>
              <w:t>Description</w:t>
            </w:r>
          </w:p>
        </w:tc>
        <w:tc>
          <w:tcPr>
            <w:tcW w:w="2034" w:type="pct"/>
            <w:shd w:val="clear" w:color="auto" w:fill="D9D9D9" w:themeFill="background1" w:themeFillShade="D9"/>
          </w:tcPr>
          <w:p w14:paraId="7BA41402" w14:textId="77777777" w:rsidR="0011759E" w:rsidRDefault="00CB6B5A" w:rsidP="0011759E">
            <w:pPr>
              <w:pStyle w:val="TableEntryHeader"/>
            </w:pPr>
            <w:r w:rsidRPr="00347B39">
              <w:rPr>
                <w:noProof w:val="0"/>
              </w:rPr>
              <w:t>Comment</w:t>
            </w:r>
          </w:p>
        </w:tc>
      </w:tr>
      <w:tr w:rsidR="00CB6B5A" w:rsidRPr="00347B39" w14:paraId="73129A48" w14:textId="77777777" w:rsidTr="00C02A39">
        <w:trPr>
          <w:jc w:val="center"/>
        </w:trPr>
        <w:tc>
          <w:tcPr>
            <w:tcW w:w="1097" w:type="pct"/>
            <w:shd w:val="clear" w:color="auto" w:fill="auto"/>
          </w:tcPr>
          <w:p w14:paraId="09581E0F" w14:textId="77777777" w:rsidR="0011759E" w:rsidRDefault="00CB6B5A" w:rsidP="0011759E">
            <w:pPr>
              <w:pStyle w:val="TableEntry"/>
            </w:pPr>
            <w:r w:rsidRPr="00347B39">
              <w:rPr>
                <w:noProof w:val="0"/>
              </w:rPr>
              <w:t>B</w:t>
            </w:r>
          </w:p>
        </w:tc>
        <w:tc>
          <w:tcPr>
            <w:tcW w:w="1869" w:type="pct"/>
            <w:shd w:val="clear" w:color="auto" w:fill="auto"/>
          </w:tcPr>
          <w:p w14:paraId="1485D8B4" w14:textId="77777777" w:rsidR="0011759E" w:rsidRDefault="00CB6B5A" w:rsidP="0011759E">
            <w:pPr>
              <w:pStyle w:val="TableEntry"/>
            </w:pPr>
            <w:r w:rsidRPr="00347B39">
              <w:rPr>
                <w:noProof w:val="0"/>
              </w:rPr>
              <w:t>Beeper Number</w:t>
            </w:r>
          </w:p>
        </w:tc>
        <w:tc>
          <w:tcPr>
            <w:tcW w:w="2034" w:type="pct"/>
            <w:shd w:val="clear" w:color="auto" w:fill="auto"/>
          </w:tcPr>
          <w:p w14:paraId="6DD72E28" w14:textId="77777777" w:rsidR="0011759E" w:rsidRDefault="0011759E" w:rsidP="0011759E">
            <w:pPr>
              <w:pStyle w:val="TableEntry"/>
            </w:pPr>
          </w:p>
        </w:tc>
      </w:tr>
      <w:tr w:rsidR="00CB6B5A" w:rsidRPr="00347B39" w14:paraId="7FE7915F" w14:textId="77777777" w:rsidTr="00C02A39">
        <w:trPr>
          <w:jc w:val="center"/>
        </w:trPr>
        <w:tc>
          <w:tcPr>
            <w:tcW w:w="1097" w:type="pct"/>
            <w:shd w:val="clear" w:color="auto" w:fill="auto"/>
          </w:tcPr>
          <w:p w14:paraId="2BB5AFC6" w14:textId="77777777" w:rsidR="0011759E" w:rsidRDefault="00CB6B5A" w:rsidP="0011759E">
            <w:pPr>
              <w:pStyle w:val="TableEntry"/>
            </w:pPr>
            <w:r w:rsidRPr="00347B39">
              <w:rPr>
                <w:noProof w:val="0"/>
              </w:rPr>
              <w:t>C</w:t>
            </w:r>
          </w:p>
        </w:tc>
        <w:tc>
          <w:tcPr>
            <w:tcW w:w="1869" w:type="pct"/>
            <w:shd w:val="clear" w:color="auto" w:fill="auto"/>
          </w:tcPr>
          <w:p w14:paraId="7424FCE4" w14:textId="77777777" w:rsidR="0011759E" w:rsidRDefault="00CB6B5A" w:rsidP="0011759E">
            <w:pPr>
              <w:pStyle w:val="TableEntry"/>
            </w:pPr>
            <w:r w:rsidRPr="00347B39">
              <w:rPr>
                <w:noProof w:val="0"/>
              </w:rPr>
              <w:t>Cellular Phone Number</w:t>
            </w:r>
          </w:p>
        </w:tc>
        <w:tc>
          <w:tcPr>
            <w:tcW w:w="2034" w:type="pct"/>
            <w:shd w:val="clear" w:color="auto" w:fill="auto"/>
          </w:tcPr>
          <w:p w14:paraId="4A06BF59" w14:textId="77777777" w:rsidR="0011759E" w:rsidRDefault="0011759E" w:rsidP="0011759E">
            <w:pPr>
              <w:pStyle w:val="TableEntry"/>
            </w:pPr>
          </w:p>
        </w:tc>
      </w:tr>
      <w:tr w:rsidR="00CB6B5A" w:rsidRPr="00347B39" w14:paraId="1195AC6B" w14:textId="77777777" w:rsidTr="00C02A39">
        <w:trPr>
          <w:jc w:val="center"/>
        </w:trPr>
        <w:tc>
          <w:tcPr>
            <w:tcW w:w="1097" w:type="pct"/>
            <w:shd w:val="clear" w:color="auto" w:fill="auto"/>
          </w:tcPr>
          <w:p w14:paraId="71C0D3C2" w14:textId="77777777" w:rsidR="0011759E" w:rsidRDefault="00CB6B5A" w:rsidP="0011759E">
            <w:pPr>
              <w:pStyle w:val="TableEntry"/>
            </w:pPr>
            <w:r w:rsidRPr="00347B39">
              <w:rPr>
                <w:noProof w:val="0"/>
              </w:rPr>
              <w:t>E</w:t>
            </w:r>
          </w:p>
        </w:tc>
        <w:tc>
          <w:tcPr>
            <w:tcW w:w="1869" w:type="pct"/>
            <w:shd w:val="clear" w:color="auto" w:fill="auto"/>
          </w:tcPr>
          <w:p w14:paraId="0D88A933" w14:textId="77777777" w:rsidR="0011759E" w:rsidRDefault="00CB6B5A" w:rsidP="0011759E">
            <w:pPr>
              <w:pStyle w:val="TableEntry"/>
            </w:pPr>
            <w:r w:rsidRPr="00347B39">
              <w:rPr>
                <w:noProof w:val="0"/>
              </w:rPr>
              <w:t>E-mail Address</w:t>
            </w:r>
          </w:p>
        </w:tc>
        <w:tc>
          <w:tcPr>
            <w:tcW w:w="2034" w:type="pct"/>
            <w:shd w:val="clear" w:color="auto" w:fill="auto"/>
          </w:tcPr>
          <w:p w14:paraId="4ECFB669" w14:textId="77777777" w:rsidR="0011759E" w:rsidRDefault="0011759E" w:rsidP="0011759E">
            <w:pPr>
              <w:pStyle w:val="TableEntry"/>
            </w:pPr>
          </w:p>
        </w:tc>
      </w:tr>
      <w:tr w:rsidR="00CB6B5A" w:rsidRPr="00347B39" w14:paraId="3701AB2A" w14:textId="77777777" w:rsidTr="00C02A39">
        <w:trPr>
          <w:jc w:val="center"/>
        </w:trPr>
        <w:tc>
          <w:tcPr>
            <w:tcW w:w="1097" w:type="pct"/>
            <w:shd w:val="clear" w:color="auto" w:fill="auto"/>
          </w:tcPr>
          <w:p w14:paraId="36044948" w14:textId="77777777" w:rsidR="0011759E" w:rsidRDefault="00CB6B5A" w:rsidP="0011759E">
            <w:pPr>
              <w:pStyle w:val="TableEntry"/>
            </w:pPr>
            <w:r w:rsidRPr="00347B39">
              <w:rPr>
                <w:noProof w:val="0"/>
              </w:rPr>
              <w:t>F</w:t>
            </w:r>
          </w:p>
        </w:tc>
        <w:tc>
          <w:tcPr>
            <w:tcW w:w="1869" w:type="pct"/>
            <w:shd w:val="clear" w:color="auto" w:fill="auto"/>
          </w:tcPr>
          <w:p w14:paraId="5D7C22C6" w14:textId="77777777" w:rsidR="0011759E" w:rsidRDefault="00CB6B5A" w:rsidP="0011759E">
            <w:pPr>
              <w:pStyle w:val="TableEntry"/>
            </w:pPr>
            <w:r w:rsidRPr="00347B39">
              <w:rPr>
                <w:noProof w:val="0"/>
              </w:rPr>
              <w:t>Fax Number</w:t>
            </w:r>
          </w:p>
        </w:tc>
        <w:tc>
          <w:tcPr>
            <w:tcW w:w="2034" w:type="pct"/>
            <w:shd w:val="clear" w:color="auto" w:fill="auto"/>
          </w:tcPr>
          <w:p w14:paraId="7E4EFB0A" w14:textId="77777777" w:rsidR="0011759E" w:rsidRDefault="0011759E" w:rsidP="0011759E">
            <w:pPr>
              <w:pStyle w:val="TableEntry"/>
            </w:pPr>
          </w:p>
        </w:tc>
      </w:tr>
      <w:tr w:rsidR="00CB6B5A" w:rsidRPr="00347B39" w14:paraId="4D9B8CBC" w14:textId="77777777" w:rsidTr="00C02A39">
        <w:trPr>
          <w:jc w:val="center"/>
        </w:trPr>
        <w:tc>
          <w:tcPr>
            <w:tcW w:w="1097" w:type="pct"/>
            <w:shd w:val="clear" w:color="auto" w:fill="auto"/>
          </w:tcPr>
          <w:p w14:paraId="56103FE6" w14:textId="77777777" w:rsidR="0011759E" w:rsidRDefault="00CB6B5A" w:rsidP="0011759E">
            <w:pPr>
              <w:pStyle w:val="TableEntry"/>
            </w:pPr>
            <w:r w:rsidRPr="00347B39">
              <w:rPr>
                <w:noProof w:val="0"/>
              </w:rPr>
              <w:t>H</w:t>
            </w:r>
          </w:p>
        </w:tc>
        <w:tc>
          <w:tcPr>
            <w:tcW w:w="1869" w:type="pct"/>
            <w:shd w:val="clear" w:color="auto" w:fill="auto"/>
          </w:tcPr>
          <w:p w14:paraId="48704BFF" w14:textId="77777777" w:rsidR="0011759E" w:rsidRDefault="00CB6B5A" w:rsidP="0011759E">
            <w:pPr>
              <w:pStyle w:val="TableEntry"/>
            </w:pPr>
            <w:r w:rsidRPr="00347B39">
              <w:rPr>
                <w:noProof w:val="0"/>
              </w:rPr>
              <w:t>Home Phone Number</w:t>
            </w:r>
          </w:p>
        </w:tc>
        <w:tc>
          <w:tcPr>
            <w:tcW w:w="2034" w:type="pct"/>
            <w:shd w:val="clear" w:color="auto" w:fill="auto"/>
          </w:tcPr>
          <w:p w14:paraId="17204FA1" w14:textId="77777777" w:rsidR="0011759E" w:rsidRDefault="0011759E" w:rsidP="0011759E">
            <w:pPr>
              <w:pStyle w:val="TableEntry"/>
            </w:pPr>
          </w:p>
        </w:tc>
      </w:tr>
      <w:tr w:rsidR="00CB6B5A" w:rsidRPr="00347B39" w14:paraId="105BA6C4" w14:textId="77777777" w:rsidTr="00C02A39">
        <w:trPr>
          <w:jc w:val="center"/>
        </w:trPr>
        <w:tc>
          <w:tcPr>
            <w:tcW w:w="1097" w:type="pct"/>
            <w:shd w:val="clear" w:color="auto" w:fill="auto"/>
          </w:tcPr>
          <w:p w14:paraId="6372D971" w14:textId="77777777" w:rsidR="0011759E" w:rsidRDefault="00CB6B5A" w:rsidP="0011759E">
            <w:pPr>
              <w:pStyle w:val="TableEntry"/>
            </w:pPr>
            <w:r w:rsidRPr="00347B39">
              <w:rPr>
                <w:noProof w:val="0"/>
              </w:rPr>
              <w:t>O</w:t>
            </w:r>
          </w:p>
        </w:tc>
        <w:tc>
          <w:tcPr>
            <w:tcW w:w="1869" w:type="pct"/>
            <w:shd w:val="clear" w:color="auto" w:fill="auto"/>
          </w:tcPr>
          <w:p w14:paraId="480CB963" w14:textId="77777777" w:rsidR="0011759E" w:rsidRDefault="00CB6B5A" w:rsidP="0011759E">
            <w:pPr>
              <w:pStyle w:val="TableEntry"/>
            </w:pPr>
            <w:r w:rsidRPr="00347B39">
              <w:rPr>
                <w:noProof w:val="0"/>
              </w:rPr>
              <w:t>Office Phone Number</w:t>
            </w:r>
          </w:p>
        </w:tc>
        <w:tc>
          <w:tcPr>
            <w:tcW w:w="2034" w:type="pct"/>
            <w:shd w:val="clear" w:color="auto" w:fill="auto"/>
          </w:tcPr>
          <w:p w14:paraId="2B30F60A" w14:textId="77777777" w:rsidR="0011759E" w:rsidRDefault="0011759E" w:rsidP="0011759E">
            <w:pPr>
              <w:pStyle w:val="TableEntry"/>
            </w:pPr>
          </w:p>
        </w:tc>
      </w:tr>
    </w:tbl>
    <w:p w14:paraId="27196B78" w14:textId="77777777" w:rsidR="0011759E" w:rsidRDefault="0011759E" w:rsidP="0011759E">
      <w:pPr>
        <w:pStyle w:val="BodyText"/>
      </w:pPr>
    </w:p>
    <w:p w14:paraId="153CB243" w14:textId="77777777" w:rsidR="0011759E" w:rsidRPr="0011759E" w:rsidRDefault="0011759E" w:rsidP="0011759E">
      <w:pPr>
        <w:pStyle w:val="BodyText"/>
        <w:rPr>
          <w:b/>
          <w:bCs/>
        </w:rPr>
      </w:pPr>
      <w:r w:rsidRPr="0011759E">
        <w:rPr>
          <w:b/>
          <w:bCs/>
          <w:noProof w:val="0"/>
        </w:rPr>
        <w:t>PID-14 – Phone Number</w:t>
      </w:r>
      <w:r w:rsidR="00533420">
        <w:rPr>
          <w:b/>
          <w:bCs/>
          <w:noProof w:val="0"/>
        </w:rPr>
        <w:t xml:space="preserve"> - Business</w:t>
      </w:r>
      <w:r w:rsidRPr="0011759E">
        <w:rPr>
          <w:b/>
          <w:bCs/>
          <w:noProof w:val="0"/>
        </w:rPr>
        <w:t xml:space="preserve"> (XTN), required but may be empty. </w:t>
      </w:r>
    </w:p>
    <w:p w14:paraId="548F7BBF" w14:textId="77777777" w:rsidR="0011759E" w:rsidRDefault="0011759E" w:rsidP="0011759E">
      <w:pPr>
        <w:pStyle w:val="BodyText"/>
      </w:pPr>
      <w:bookmarkStart w:id="240" w:name="Note9_BusinessPhoneNumber"/>
      <w:r w:rsidRPr="0011759E">
        <w:rPr>
          <w:b/>
        </w:rPr>
        <w:t>Note 9</w:t>
      </w:r>
      <w:bookmarkEnd w:id="240"/>
      <w:r w:rsidR="00CB6B5A" w:rsidRPr="00347B39">
        <w:rPr>
          <w:noProof w:val="0"/>
        </w:rPr>
        <w:t>: This field is required if known. It serves to help locate records when other demographic data and search criteria are not exactly the same. Follow same guidelines as for Home Phone Number above.</w:t>
      </w:r>
    </w:p>
    <w:p w14:paraId="1F8B2C33" w14:textId="77777777" w:rsidR="0011759E" w:rsidRPr="0011759E" w:rsidRDefault="0011759E" w:rsidP="0011759E">
      <w:pPr>
        <w:pStyle w:val="BodyText"/>
        <w:rPr>
          <w:b/>
          <w:bCs/>
        </w:rPr>
      </w:pPr>
      <w:r w:rsidRPr="0011759E">
        <w:rPr>
          <w:b/>
          <w:bCs/>
          <w:noProof w:val="0"/>
        </w:rPr>
        <w:t xml:space="preserve">PID-15 – Primary Language (CE), required. </w:t>
      </w:r>
    </w:p>
    <w:p w14:paraId="392B63E3" w14:textId="77777777" w:rsidR="0011759E" w:rsidRDefault="0011759E" w:rsidP="0011759E">
      <w:pPr>
        <w:pStyle w:val="BodyText"/>
      </w:pPr>
      <w:bookmarkStart w:id="241" w:name="Note10_PrimaryLanguage"/>
      <w:r w:rsidRPr="0011759E">
        <w:rPr>
          <w:b/>
        </w:rPr>
        <w:t>Note 10</w:t>
      </w:r>
      <w:bookmarkEnd w:id="241"/>
      <w:r w:rsidR="00CB6B5A" w:rsidRPr="00347B39">
        <w:rPr>
          <w:noProof w:val="0"/>
        </w:rPr>
        <w:t xml:space="preserve">: Use HL7 Language table 0296. </w:t>
      </w:r>
    </w:p>
    <w:p w14:paraId="50A3E09E" w14:textId="77777777" w:rsidR="0011759E" w:rsidRPr="0011759E" w:rsidRDefault="0011759E" w:rsidP="0011759E">
      <w:pPr>
        <w:pStyle w:val="BodyText"/>
        <w:rPr>
          <w:rFonts w:eastAsia="MS Mincho" w:cs="MS Mincho"/>
          <w:b/>
          <w:bCs/>
        </w:rPr>
      </w:pPr>
      <w:r w:rsidRPr="0011759E">
        <w:rPr>
          <w:b/>
          <w:bCs/>
          <w:noProof w:val="0"/>
        </w:rPr>
        <w:t>PID-18 – Patient Account Number (CX): Required but may be empty.</w:t>
      </w:r>
    </w:p>
    <w:p w14:paraId="39ECEF7B" w14:textId="77777777" w:rsidR="0011759E" w:rsidRDefault="0011759E" w:rsidP="0011759E">
      <w:pPr>
        <w:pStyle w:val="BodyText"/>
      </w:pPr>
      <w:bookmarkStart w:id="242" w:name="Note11_PatientAccountNumber"/>
      <w:r w:rsidRPr="0011759E">
        <w:rPr>
          <w:b/>
          <w:noProof w:val="0"/>
        </w:rPr>
        <w:lastRenderedPageBreak/>
        <w:t>Note 11</w:t>
      </w:r>
      <w:bookmarkEnd w:id="242"/>
      <w:r w:rsidR="00CB6B5A" w:rsidRPr="00347B39">
        <w:rPr>
          <w:noProof w:val="0"/>
        </w:rPr>
        <w:t xml:space="preserve">: HL7 Definition: This field contains the patient account number assigned by accounting to which all charges, payments, etc., are recorded. It is used to identify the patient’s account. Relationship to encounter: A patient account can span more than one enterprise encounter. </w:t>
      </w:r>
    </w:p>
    <w:p w14:paraId="51AC129B" w14:textId="77777777" w:rsidR="0011759E" w:rsidRDefault="00CB6B5A" w:rsidP="0011759E">
      <w:pPr>
        <w:pStyle w:val="BodyText"/>
      </w:pPr>
      <w:r w:rsidRPr="00347B39">
        <w:rPr>
          <w:noProof w:val="0"/>
        </w:rPr>
        <w:t xml:space="preserve">Condition predicate: At least one of the fields PID-18 “Patient Account Number” or PV1-19 “Visit Number” shall be valued in the messages of transaction </w:t>
      </w:r>
      <w:r w:rsidR="009008FB">
        <w:rPr>
          <w:noProof w:val="0"/>
        </w:rPr>
        <w:t>[</w:t>
      </w:r>
      <w:r w:rsidRPr="00347B39">
        <w:rPr>
          <w:noProof w:val="0"/>
        </w:rPr>
        <w:t>ITI-31</w:t>
      </w:r>
      <w:r w:rsidR="009008FB">
        <w:rPr>
          <w:noProof w:val="0"/>
        </w:rPr>
        <w:t>]</w:t>
      </w:r>
      <w:r w:rsidRPr="00347B39">
        <w:rPr>
          <w:noProof w:val="0"/>
        </w:rPr>
        <w:t xml:space="preserve"> that use the PV1 segment. Patient Visit Number should be entered here and not in PID-3 above.</w:t>
      </w:r>
    </w:p>
    <w:p w14:paraId="5152A4BE" w14:textId="77777777" w:rsidR="0011759E" w:rsidRPr="0011759E" w:rsidRDefault="0011759E" w:rsidP="0011759E">
      <w:pPr>
        <w:pStyle w:val="BodyText"/>
        <w:rPr>
          <w:b/>
          <w:bCs/>
        </w:rPr>
      </w:pPr>
      <w:r w:rsidRPr="0011759E">
        <w:rPr>
          <w:b/>
          <w:bCs/>
          <w:noProof w:val="0"/>
        </w:rPr>
        <w:t xml:space="preserve">PID-22 – Ethnic Group (CE), required. </w:t>
      </w:r>
    </w:p>
    <w:p w14:paraId="6A86DE18" w14:textId="77777777" w:rsidR="0011759E" w:rsidRDefault="0011759E" w:rsidP="0011759E">
      <w:pPr>
        <w:pStyle w:val="BodyText"/>
      </w:pPr>
      <w:bookmarkStart w:id="243" w:name="Note12_EthnicGroup"/>
      <w:bookmarkStart w:id="244" w:name="Note13_EthnicGroup"/>
      <w:r w:rsidRPr="0011759E">
        <w:rPr>
          <w:b/>
          <w:noProof w:val="0"/>
        </w:rPr>
        <w:t>Note 1</w:t>
      </w:r>
      <w:r w:rsidR="00533420">
        <w:rPr>
          <w:b/>
          <w:noProof w:val="0"/>
        </w:rPr>
        <w:t>2</w:t>
      </w:r>
      <w:bookmarkEnd w:id="243"/>
      <w:bookmarkEnd w:id="244"/>
      <w:r w:rsidR="00CB6B5A" w:rsidRPr="00347B39">
        <w:rPr>
          <w:noProof w:val="0"/>
        </w:rPr>
        <w:t xml:space="preserve">: Use User-defined </w:t>
      </w:r>
      <w:r w:rsidR="00287E78">
        <w:rPr>
          <w:noProof w:val="0"/>
        </w:rPr>
        <w:t>Table</w:t>
      </w:r>
      <w:r w:rsidR="00CB6B5A" w:rsidRPr="00347B39">
        <w:rPr>
          <w:noProof w:val="0"/>
        </w:rPr>
        <w:t xml:space="preserve"> </w:t>
      </w:r>
      <w:r w:rsidR="00812631" w:rsidRPr="00347B39">
        <w:rPr>
          <w:noProof w:val="0"/>
        </w:rPr>
        <w:t xml:space="preserve">4.1.1.1-9 </w:t>
      </w:r>
      <w:r w:rsidR="00CB6B5A" w:rsidRPr="00347B39">
        <w:rPr>
          <w:noProof w:val="0"/>
        </w:rPr>
        <w:t>below, extended from the HL7 Ethnic Group table 0189.</w:t>
      </w:r>
    </w:p>
    <w:p w14:paraId="53032D16" w14:textId="77777777" w:rsidR="0011759E" w:rsidRDefault="00CB6B5A" w:rsidP="0011759E">
      <w:pPr>
        <w:pStyle w:val="TableTitle"/>
      </w:pPr>
      <w:r w:rsidRPr="00347B39">
        <w:rPr>
          <w:noProof w:val="0"/>
        </w:rPr>
        <w:t xml:space="preserve">Table </w:t>
      </w:r>
      <w:r w:rsidR="00B317DD" w:rsidRPr="00347B39">
        <w:rPr>
          <w:noProof w:val="0"/>
        </w:rPr>
        <w:t>4.1.1.1-9</w:t>
      </w:r>
      <w:r w:rsidRPr="00347B39">
        <w:rPr>
          <w:noProof w:val="0"/>
        </w:rPr>
        <w:t>: Ethnic Group Values</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rsidRPr="00347B39" w14:paraId="7E4367B2" w14:textId="77777777" w:rsidTr="00336D76">
        <w:trPr>
          <w:tblHeader/>
        </w:trPr>
        <w:tc>
          <w:tcPr>
            <w:tcW w:w="1666" w:type="pct"/>
            <w:shd w:val="clear" w:color="auto" w:fill="D9D9D9" w:themeFill="background1" w:themeFillShade="D9"/>
          </w:tcPr>
          <w:p w14:paraId="3BE59430" w14:textId="77777777" w:rsidR="0011759E" w:rsidRDefault="00CB6B5A" w:rsidP="0011759E">
            <w:pPr>
              <w:pStyle w:val="TableEntryHeader"/>
            </w:pPr>
            <w:r w:rsidRPr="00347B39">
              <w:rPr>
                <w:noProof w:val="0"/>
              </w:rPr>
              <w:t>Value</w:t>
            </w:r>
          </w:p>
        </w:tc>
        <w:tc>
          <w:tcPr>
            <w:tcW w:w="1667" w:type="pct"/>
            <w:shd w:val="clear" w:color="auto" w:fill="D9D9D9" w:themeFill="background1" w:themeFillShade="D9"/>
          </w:tcPr>
          <w:p w14:paraId="7172BE31" w14:textId="77777777" w:rsidR="0011759E" w:rsidRDefault="00CB6B5A" w:rsidP="0011759E">
            <w:pPr>
              <w:pStyle w:val="TableEntryHeader"/>
            </w:pPr>
            <w:r w:rsidRPr="00347B39">
              <w:rPr>
                <w:noProof w:val="0"/>
              </w:rPr>
              <w:t>Description</w:t>
            </w:r>
          </w:p>
        </w:tc>
        <w:tc>
          <w:tcPr>
            <w:tcW w:w="1667" w:type="pct"/>
            <w:shd w:val="clear" w:color="auto" w:fill="D9D9D9" w:themeFill="background1" w:themeFillShade="D9"/>
          </w:tcPr>
          <w:p w14:paraId="59F745F3" w14:textId="77777777" w:rsidR="0011759E" w:rsidRDefault="00CB6B5A" w:rsidP="0011759E">
            <w:pPr>
              <w:pStyle w:val="TableEntryHeader"/>
            </w:pPr>
            <w:r w:rsidRPr="00347B39">
              <w:rPr>
                <w:noProof w:val="0"/>
              </w:rPr>
              <w:t>Comment</w:t>
            </w:r>
          </w:p>
        </w:tc>
      </w:tr>
      <w:tr w:rsidR="00CB6B5A" w:rsidRPr="00347B39" w14:paraId="17AC355B" w14:textId="77777777" w:rsidTr="00D8545D">
        <w:tc>
          <w:tcPr>
            <w:tcW w:w="1666" w:type="pct"/>
            <w:shd w:val="clear" w:color="auto" w:fill="auto"/>
          </w:tcPr>
          <w:p w14:paraId="7AEE117F" w14:textId="77777777" w:rsidR="0011759E" w:rsidRDefault="00CB6B5A" w:rsidP="0011759E">
            <w:pPr>
              <w:pStyle w:val="TableEntry"/>
            </w:pPr>
            <w:r w:rsidRPr="00347B39">
              <w:rPr>
                <w:noProof w:val="0"/>
              </w:rPr>
              <w:t>H</w:t>
            </w:r>
          </w:p>
        </w:tc>
        <w:tc>
          <w:tcPr>
            <w:tcW w:w="1667" w:type="pct"/>
            <w:shd w:val="clear" w:color="auto" w:fill="auto"/>
          </w:tcPr>
          <w:p w14:paraId="1A221C77" w14:textId="77777777" w:rsidR="0011759E" w:rsidRDefault="00CB6B5A" w:rsidP="0011759E">
            <w:pPr>
              <w:pStyle w:val="TableEntry"/>
            </w:pPr>
            <w:r w:rsidRPr="00347B39">
              <w:rPr>
                <w:noProof w:val="0"/>
              </w:rPr>
              <w:t>Hispanic or Latino</w:t>
            </w:r>
          </w:p>
        </w:tc>
        <w:tc>
          <w:tcPr>
            <w:tcW w:w="1667" w:type="pct"/>
            <w:shd w:val="clear" w:color="auto" w:fill="auto"/>
          </w:tcPr>
          <w:p w14:paraId="29AAC74A" w14:textId="77777777" w:rsidR="0011759E" w:rsidRDefault="0011759E" w:rsidP="0011759E">
            <w:pPr>
              <w:pStyle w:val="TableEntry"/>
            </w:pPr>
          </w:p>
        </w:tc>
      </w:tr>
      <w:tr w:rsidR="00CB6B5A" w:rsidRPr="00347B39" w14:paraId="3830FD5F" w14:textId="77777777" w:rsidTr="00D8545D">
        <w:tc>
          <w:tcPr>
            <w:tcW w:w="1666" w:type="pct"/>
            <w:shd w:val="clear" w:color="auto" w:fill="auto"/>
          </w:tcPr>
          <w:p w14:paraId="4487A4DF" w14:textId="77777777" w:rsidR="0011759E" w:rsidRDefault="00CB6B5A" w:rsidP="0011759E">
            <w:pPr>
              <w:pStyle w:val="TableEntry"/>
            </w:pPr>
            <w:r w:rsidRPr="00347B39">
              <w:rPr>
                <w:noProof w:val="0"/>
              </w:rPr>
              <w:t>NH</w:t>
            </w:r>
          </w:p>
        </w:tc>
        <w:tc>
          <w:tcPr>
            <w:tcW w:w="1667" w:type="pct"/>
            <w:shd w:val="clear" w:color="auto" w:fill="auto"/>
          </w:tcPr>
          <w:p w14:paraId="22CCDD6C" w14:textId="77777777" w:rsidR="0011759E" w:rsidRDefault="00CB6B5A" w:rsidP="0011759E">
            <w:pPr>
              <w:pStyle w:val="TableEntry"/>
            </w:pPr>
            <w:r w:rsidRPr="00347B39">
              <w:rPr>
                <w:noProof w:val="0"/>
              </w:rPr>
              <w:t>Not Hispanic</w:t>
            </w:r>
          </w:p>
        </w:tc>
        <w:tc>
          <w:tcPr>
            <w:tcW w:w="1667" w:type="pct"/>
            <w:shd w:val="clear" w:color="auto" w:fill="auto"/>
          </w:tcPr>
          <w:p w14:paraId="28574CFB" w14:textId="77777777" w:rsidR="0011759E" w:rsidRDefault="0011759E" w:rsidP="0011759E">
            <w:pPr>
              <w:pStyle w:val="TableEntry"/>
            </w:pPr>
          </w:p>
        </w:tc>
      </w:tr>
      <w:tr w:rsidR="00CB6B5A" w:rsidRPr="00347B39" w14:paraId="37391EF5" w14:textId="77777777" w:rsidTr="00D8545D">
        <w:tc>
          <w:tcPr>
            <w:tcW w:w="1666" w:type="pct"/>
            <w:shd w:val="clear" w:color="auto" w:fill="auto"/>
          </w:tcPr>
          <w:p w14:paraId="4A74E43A" w14:textId="77777777" w:rsidR="0011759E" w:rsidRDefault="00CB6B5A" w:rsidP="0011759E">
            <w:pPr>
              <w:pStyle w:val="TableEntry"/>
            </w:pPr>
            <w:r w:rsidRPr="00347B39">
              <w:rPr>
                <w:noProof w:val="0"/>
              </w:rPr>
              <w:t>U</w:t>
            </w:r>
          </w:p>
        </w:tc>
        <w:tc>
          <w:tcPr>
            <w:tcW w:w="1667" w:type="pct"/>
            <w:shd w:val="clear" w:color="auto" w:fill="auto"/>
          </w:tcPr>
          <w:p w14:paraId="01646030" w14:textId="77777777" w:rsidR="0011759E" w:rsidRDefault="00CB6B5A" w:rsidP="0011759E">
            <w:pPr>
              <w:pStyle w:val="TableEntry"/>
            </w:pPr>
            <w:r w:rsidRPr="00347B39">
              <w:rPr>
                <w:noProof w:val="0"/>
              </w:rPr>
              <w:t>Unknown</w:t>
            </w:r>
          </w:p>
        </w:tc>
        <w:tc>
          <w:tcPr>
            <w:tcW w:w="1667" w:type="pct"/>
            <w:shd w:val="clear" w:color="auto" w:fill="auto"/>
          </w:tcPr>
          <w:p w14:paraId="02CAC01F" w14:textId="77777777" w:rsidR="0011759E" w:rsidRDefault="0011759E" w:rsidP="0011759E">
            <w:pPr>
              <w:pStyle w:val="TableEntry"/>
            </w:pPr>
          </w:p>
        </w:tc>
      </w:tr>
      <w:tr w:rsidR="00CB6B5A" w:rsidRPr="00347B39" w14:paraId="361FAF43" w14:textId="77777777" w:rsidTr="00D8545D">
        <w:tc>
          <w:tcPr>
            <w:tcW w:w="1666" w:type="pct"/>
            <w:shd w:val="clear" w:color="auto" w:fill="auto"/>
          </w:tcPr>
          <w:p w14:paraId="25657D19" w14:textId="77777777" w:rsidR="0011759E" w:rsidRDefault="00CB6B5A" w:rsidP="0011759E">
            <w:pPr>
              <w:pStyle w:val="TableEntry"/>
            </w:pPr>
            <w:r w:rsidRPr="00347B39">
              <w:rPr>
                <w:noProof w:val="0"/>
              </w:rPr>
              <w:t>PD</w:t>
            </w:r>
          </w:p>
        </w:tc>
        <w:tc>
          <w:tcPr>
            <w:tcW w:w="1667" w:type="pct"/>
            <w:shd w:val="clear" w:color="auto" w:fill="auto"/>
          </w:tcPr>
          <w:p w14:paraId="417CFC60" w14:textId="77777777" w:rsidR="0011759E" w:rsidRDefault="00CB6B5A" w:rsidP="0011759E">
            <w:pPr>
              <w:pStyle w:val="TableEntry"/>
            </w:pPr>
            <w:r w:rsidRPr="00347B39">
              <w:rPr>
                <w:noProof w:val="0"/>
              </w:rPr>
              <w:t>Patient Declined to Answer</w:t>
            </w:r>
          </w:p>
        </w:tc>
        <w:tc>
          <w:tcPr>
            <w:tcW w:w="1667" w:type="pct"/>
            <w:shd w:val="clear" w:color="auto" w:fill="auto"/>
          </w:tcPr>
          <w:p w14:paraId="72EAD5F9" w14:textId="77777777" w:rsidR="0011759E" w:rsidRDefault="0011759E" w:rsidP="0011759E">
            <w:pPr>
              <w:pStyle w:val="TableEntry"/>
            </w:pPr>
          </w:p>
        </w:tc>
      </w:tr>
    </w:tbl>
    <w:p w14:paraId="78937647" w14:textId="77777777" w:rsidR="0011759E" w:rsidRDefault="0011759E" w:rsidP="0011759E">
      <w:pPr>
        <w:pStyle w:val="BodyText"/>
      </w:pPr>
    </w:p>
    <w:p w14:paraId="4C2D72EF" w14:textId="77777777" w:rsidR="00550C0B" w:rsidRPr="00347B39" w:rsidRDefault="00550C0B" w:rsidP="00C02A39">
      <w:pPr>
        <w:pStyle w:val="BodyText"/>
        <w:rPr>
          <w:noProof w:val="0"/>
          <w:highlight w:val="white"/>
        </w:rPr>
      </w:pPr>
      <w:bookmarkStart w:id="245" w:name="_Toc316389379"/>
      <w:bookmarkStart w:id="246" w:name="_Toc316389427"/>
      <w:bookmarkStart w:id="247" w:name="_Toc316389492"/>
      <w:bookmarkStart w:id="248" w:name="_Toc316389522"/>
      <w:bookmarkStart w:id="249" w:name="_Toc316390115"/>
      <w:bookmarkStart w:id="250" w:name="_Toc316390094"/>
      <w:bookmarkStart w:id="251" w:name="_Toc316390116"/>
      <w:bookmarkStart w:id="252" w:name="_Toc316390095"/>
      <w:bookmarkStart w:id="253" w:name="_Toc316390117"/>
      <w:bookmarkEnd w:id="245"/>
      <w:bookmarkEnd w:id="246"/>
      <w:bookmarkEnd w:id="247"/>
      <w:bookmarkEnd w:id="248"/>
      <w:bookmarkEnd w:id="249"/>
      <w:bookmarkEnd w:id="250"/>
      <w:bookmarkEnd w:id="251"/>
      <w:bookmarkEnd w:id="252"/>
      <w:bookmarkEnd w:id="253"/>
    </w:p>
    <w:sectPr w:rsidR="00550C0B" w:rsidRPr="00347B39" w:rsidSect="00183CE5">
      <w:headerReference w:type="default" r:id="rId24"/>
      <w:footerReference w:type="even" r:id="rId25"/>
      <w:footerReference w:type="default" r:id="rId26"/>
      <w:footerReference w:type="first" r:id="rId27"/>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 w:author="Diana Warner" w:date="2017-08-07T17:13:00Z" w:initials="DW">
    <w:p w14:paraId="1E3DB8A0" w14:textId="77777777" w:rsidR="004217E7" w:rsidRDefault="004217E7">
      <w:pPr>
        <w:pStyle w:val="CommentText"/>
      </w:pPr>
      <w:r>
        <w:rPr>
          <w:rStyle w:val="CommentReference"/>
        </w:rPr>
        <w:annotationRef/>
      </w:r>
      <w:r>
        <w:t xml:space="preserve">Add statement clarifying the in order for the exchange of information between ADT systems and other information systems involved in data exchange, </w:t>
      </w:r>
    </w:p>
  </w:comment>
  <w:comment w:id="146" w:author="Diana Warner" w:date="2017-08-07T17:13:00Z" w:initials="DW">
    <w:p w14:paraId="40E090EA" w14:textId="77777777" w:rsidR="004217E7" w:rsidRDefault="004217E7">
      <w:pPr>
        <w:pStyle w:val="CommentText"/>
      </w:pPr>
      <w:r>
        <w:rPr>
          <w:rStyle w:val="CommentReference"/>
        </w:rPr>
        <w:annotationRef/>
      </w:r>
      <w:r w:rsidRPr="002300FE">
        <w:t>Shouldn’t there be a step where the registration staff takes the initially presented patient demographics and searches available systems in an attempt to find matches? If a hit (or more) is found, this should trigger a comparison check of all of the data elements against what is already in the system to determine if there is a real match, and if there are duplicates. If there is a match, all data elements in the existing record should be reconfirmed with the patient for accuracy and possible changes, updates, and corrections.</w:t>
      </w:r>
    </w:p>
  </w:comment>
  <w:comment w:id="208" w:author="Diana Warner" w:date="2017-08-07T17:13:00Z" w:initials="DW">
    <w:p w14:paraId="02244318" w14:textId="77777777" w:rsidR="004217E7" w:rsidRDefault="004217E7">
      <w:pPr>
        <w:pStyle w:val="CommentText"/>
      </w:pPr>
      <w:r>
        <w:rPr>
          <w:rStyle w:val="CommentReference"/>
        </w:rPr>
        <w:annotationRef/>
      </w:r>
      <w:r>
        <w:t xml:space="preserve">Verify with Kwekour why B is used in the usage column and revise appropriately.  </w:t>
      </w:r>
    </w:p>
  </w:comment>
  <w:comment w:id="209" w:author="Diana Warner" w:date="2017-08-07T17:13:00Z" w:initials="DW">
    <w:p w14:paraId="442E9A47" w14:textId="77777777" w:rsidR="004217E7" w:rsidRDefault="004217E7">
      <w:pPr>
        <w:pStyle w:val="CommentText"/>
      </w:pPr>
      <w:r>
        <w:rPr>
          <w:rStyle w:val="CommentReference"/>
        </w:rPr>
        <w:annotationRef/>
      </w:r>
      <w:r>
        <w:t>Notes are supposed to be linked. Check why document does not have links.  Consider giving full URL in Final text.</w:t>
      </w:r>
    </w:p>
  </w:comment>
  <w:comment w:id="230" w:author="Diana Warner" w:date="2017-08-07T17:13:00Z" w:initials="DW">
    <w:p w14:paraId="4AE1763A" w14:textId="77777777" w:rsidR="004217E7" w:rsidRPr="00DF6AB6" w:rsidRDefault="004217E7">
      <w:pPr>
        <w:pStyle w:val="CommentText"/>
      </w:pPr>
      <w:r>
        <w:rPr>
          <w:rStyle w:val="CommentReference"/>
        </w:rPr>
        <w:annotationRef/>
      </w:r>
      <w:r w:rsidRPr="00DF6AB6">
        <w:t>Clarification from Kwekour and Ken S. how to address – out of scope for AHIMA Patient registration use case</w:t>
      </w:r>
    </w:p>
  </w:comment>
  <w:comment w:id="232" w:author="Diana Warner" w:date="2017-08-07T17:13:00Z" w:initials="DW">
    <w:p w14:paraId="46817725" w14:textId="77777777" w:rsidR="004217E7" w:rsidRDefault="004217E7">
      <w:pPr>
        <w:pStyle w:val="CommentText"/>
      </w:pPr>
      <w:r>
        <w:rPr>
          <w:rStyle w:val="CommentReference"/>
        </w:rPr>
        <w:annotationRef/>
      </w:r>
      <w:r>
        <w:t>Clarification from Kwekour and Ken S. how to address – out of scope for AHIMA Patient registration use case</w:t>
      </w:r>
    </w:p>
  </w:comment>
  <w:comment w:id="237" w:author="Diana Warner" w:date="2017-08-07T17:13:00Z" w:initials="DW">
    <w:p w14:paraId="6FC4ABBE" w14:textId="77777777" w:rsidR="004217E7" w:rsidRDefault="004217E7">
      <w:pPr>
        <w:pStyle w:val="CommentText"/>
      </w:pPr>
      <w:r>
        <w:rPr>
          <w:rStyle w:val="CommentReference"/>
        </w:rPr>
        <w:annotationRef/>
      </w:r>
      <w:r>
        <w:t>Verify HL7 code, discussion with Kwekour.  PO box be accepted in lieu of physical street address in AHIMA Patient Demographic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DB8A0" w15:done="0"/>
  <w15:commentEx w15:paraId="40E090EA" w15:done="0"/>
  <w15:commentEx w15:paraId="02244318" w15:done="0"/>
  <w15:commentEx w15:paraId="442E9A47" w15:done="0"/>
  <w15:commentEx w15:paraId="4AE1763A" w15:done="0"/>
  <w15:commentEx w15:paraId="46817725" w15:done="0"/>
  <w15:commentEx w15:paraId="6FC4ABB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9BA1A" w14:textId="77777777" w:rsidR="00367BEE" w:rsidRDefault="00367BEE">
      <w:r>
        <w:separator/>
      </w:r>
    </w:p>
  </w:endnote>
  <w:endnote w:type="continuationSeparator" w:id="0">
    <w:p w14:paraId="6293E072" w14:textId="77777777" w:rsidR="00367BEE" w:rsidRDefault="0036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A4A7" w14:textId="77777777" w:rsidR="004217E7" w:rsidRDefault="004217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E79D45" w14:textId="77777777" w:rsidR="004217E7" w:rsidRDefault="00421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4E557" w14:textId="77777777" w:rsidR="004217E7" w:rsidRDefault="004217E7" w:rsidP="00B4082A">
    <w:pPr>
      <w:pStyle w:val="Header"/>
    </w:pPr>
    <w:r>
      <w:t>______________________________________________________________________________</w:t>
    </w:r>
  </w:p>
  <w:p w14:paraId="2A4EEA56" w14:textId="77777777" w:rsidR="004217E7" w:rsidRDefault="004217E7" w:rsidP="00183CE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9A3F97">
      <w:rPr>
        <w:rStyle w:val="PageNumber"/>
        <w:noProof/>
      </w:rPr>
      <w:t>23</w:t>
    </w:r>
    <w:r>
      <w:rPr>
        <w:rStyle w:val="PageNumber"/>
      </w:rPr>
      <w:fldChar w:fldCharType="end"/>
    </w:r>
  </w:p>
  <w:p w14:paraId="3080B3C5" w14:textId="77777777" w:rsidR="004217E7" w:rsidRDefault="004217E7">
    <w:pPr>
      <w:pStyle w:val="Footer"/>
    </w:pPr>
    <w:r>
      <w:rPr>
        <w:sz w:val="20"/>
      </w:rPr>
      <w:t>Rev. 1.0 – 2017-06-xx                                                                                   Copyright © 2017: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9FDF" w14:textId="77777777" w:rsidR="004217E7" w:rsidRPr="00C30B37" w:rsidRDefault="004217E7" w:rsidP="00183CE5">
    <w:pPr>
      <w:pStyle w:val="Footer"/>
      <w:jc w:val="center"/>
      <w:rPr>
        <w:szCs w:val="24"/>
      </w:rPr>
    </w:pPr>
    <w:r w:rsidRPr="00C30B37">
      <w:rPr>
        <w:szCs w:val="24"/>
      </w:rPr>
      <w:t>Copyright © 20</w:t>
    </w:r>
    <w:r>
      <w:rPr>
        <w:szCs w:val="24"/>
      </w:rPr>
      <w:t>17</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195A1" w14:textId="77777777" w:rsidR="00367BEE" w:rsidRDefault="00367BEE">
      <w:r>
        <w:separator/>
      </w:r>
    </w:p>
  </w:footnote>
  <w:footnote w:type="continuationSeparator" w:id="0">
    <w:p w14:paraId="37237DA8" w14:textId="77777777" w:rsidR="00367BEE" w:rsidRDefault="00367BEE">
      <w:r>
        <w:continuationSeparator/>
      </w:r>
    </w:p>
  </w:footnote>
  <w:footnote w:id="1">
    <w:p w14:paraId="51D4D093" w14:textId="77777777" w:rsidR="004217E7" w:rsidRDefault="004217E7">
      <w:pPr>
        <w:pStyle w:val="FootnoteText"/>
      </w:pPr>
      <w:r>
        <w:rPr>
          <w:rStyle w:val="FootnoteReference"/>
        </w:rPr>
        <w:footnoteRef/>
      </w:r>
      <w:r>
        <w:t xml:space="preserve"> HL7 </w:t>
      </w:r>
      <w:r w:rsidRPr="009008FB">
        <w:t>is the registered trademark of Health Level Seven International.</w:t>
      </w:r>
    </w:p>
  </w:footnote>
  <w:footnote w:id="2">
    <w:p w14:paraId="6C5269F9" w14:textId="77777777" w:rsidR="004217E7" w:rsidRPr="00552BBE" w:rsidRDefault="004217E7">
      <w:pPr>
        <w:pStyle w:val="FootnoteText"/>
      </w:pPr>
      <w:ins w:id="118" w:author="Diana Warner" w:date="2017-08-07T17:04:00Z">
        <w:r>
          <w:rPr>
            <w:rStyle w:val="FootnoteReference"/>
          </w:rPr>
          <w:footnoteRef/>
        </w:r>
        <w:r>
          <w:t xml:space="preserve"> </w:t>
        </w:r>
      </w:ins>
      <w:ins w:id="119" w:author="Diana Warner" w:date="2017-08-07T17:10:00Z">
        <w:r>
          <w:t>Centers for Medicare&amp;Medicaid. Emergency Medcial Treatment &amp;</w:t>
        </w:r>
      </w:ins>
      <w:ins w:id="120" w:author="Diana Warner" w:date="2017-08-07T17:11:00Z">
        <w:r>
          <w:t xml:space="preserve"> </w:t>
        </w:r>
      </w:ins>
      <w:ins w:id="121" w:author="Diana Warner" w:date="2017-08-07T17:10:00Z">
        <w:r>
          <w:t>Labor Act.</w:t>
        </w:r>
      </w:ins>
      <w:ins w:id="122" w:author="Diana Warner" w:date="2017-08-07T17:11:00Z">
        <w:r>
          <w:t xml:space="preserve"> 1986.</w:t>
        </w:r>
      </w:ins>
      <w:ins w:id="123" w:author="Diana Warner" w:date="2017-08-07T17:10:00Z">
        <w:r>
          <w:t xml:space="preserve"> URL: </w:t>
        </w:r>
        <w:r w:rsidRPr="00552BBE">
          <w:t>https://www.cms.gov/Regulations-and-Guidance/Legislation/EMTALA/</w:t>
        </w:r>
      </w:ins>
    </w:p>
  </w:footnote>
  <w:footnote w:id="3">
    <w:p w14:paraId="30B86CBE" w14:textId="77777777" w:rsidR="004217E7" w:rsidRPr="0011759E" w:rsidRDefault="004217E7" w:rsidP="009D28DD">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p.70: “A unique numeric or alphanumeric identifier assigned to each patient’s record upon admission to a healthcare facility”</w:t>
      </w:r>
    </w:p>
  </w:footnote>
  <w:footnote w:id="4">
    <w:p w14:paraId="2E309575" w14:textId="77777777" w:rsidR="004217E7" w:rsidRPr="0011759E" w:rsidRDefault="004217E7">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p.151: “A single encounter with a healthcare professional that includes all the services supplied within the encounter</w:t>
      </w:r>
      <w:r w:rsidRPr="00336D76">
        <w:t>”</w:t>
      </w:r>
    </w:p>
  </w:footnote>
  <w:footnote w:id="5">
    <w:p w14:paraId="18E27A94" w14:textId="77777777" w:rsidR="004217E7" w:rsidRPr="0011759E" w:rsidRDefault="004217E7">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p.55: “EMPI: an index that provides access to multiple repositories of information from overlapping patient populations that are maintained in separate systems and databases”</w:t>
      </w:r>
    </w:p>
  </w:footnote>
  <w:footnote w:id="6">
    <w:p w14:paraId="438547C6" w14:textId="77777777" w:rsidR="004217E7" w:rsidRPr="0011759E" w:rsidRDefault="004217E7">
      <w:pPr>
        <w:pStyle w:val="FootnoteText"/>
        <w:spacing w:before="0"/>
      </w:pPr>
      <w:r w:rsidRPr="0011759E">
        <w:rPr>
          <w:rStyle w:val="FootnoteReference"/>
        </w:rPr>
        <w:footnoteRef/>
      </w:r>
      <w:r w:rsidRPr="0011759E">
        <w:rPr>
          <w:rStyle w:val="FootnoteReference"/>
        </w:rPr>
        <w:t xml:space="preserve"> </w:t>
      </w:r>
      <w:r w:rsidRPr="0011759E">
        <w:t>American Health Information Management Association (AHIMA). Pocket Glossary of Health Information Management and Technology. Chicago, IL. 2014. p.55: “A period of relatively continuous medical care performed by healthcare professionals in relation to a particular clinical problem or situation”</w:t>
      </w:r>
    </w:p>
  </w:footnote>
  <w:footnote w:id="7">
    <w:p w14:paraId="6B1F3FC2" w14:textId="77777777" w:rsidR="004217E7" w:rsidRDefault="004217E7" w:rsidP="008F7A23">
      <w:pPr>
        <w:pStyle w:val="FootnoteText"/>
        <w:spacing w:before="0"/>
        <w:rPr>
          <w:sz w:val="18"/>
          <w:szCs w:val="18"/>
        </w:rPr>
      </w:pPr>
      <w:r w:rsidRPr="0011759E">
        <w:rPr>
          <w:rStyle w:val="FootnoteReference"/>
        </w:rPr>
        <w:footnoteRef/>
      </w:r>
      <w:r>
        <w:t xml:space="preserve"> </w:t>
      </w:r>
      <w:r w:rsidRPr="0011759E">
        <w:t>Weber State University Data Standards. URL:</w:t>
      </w:r>
      <w:r>
        <w:rPr>
          <w:sz w:val="18"/>
          <w:szCs w:val="18"/>
        </w:rPr>
        <w:t xml:space="preserve"> </w:t>
      </w:r>
      <w:hyperlink r:id="rId1" w:history="1">
        <w:r w:rsidRPr="00356394">
          <w:rPr>
            <w:rStyle w:val="Hyperlink"/>
            <w:sz w:val="18"/>
            <w:szCs w:val="18"/>
          </w:rPr>
          <w:t>http://departments.weber.edu/qsupport&amp;training/Data_Standards/Name.htm</w:t>
        </w:r>
      </w:hyperlink>
    </w:p>
  </w:footnote>
  <w:footnote w:id="8">
    <w:p w14:paraId="28DDE499" w14:textId="77777777" w:rsidR="004217E7" w:rsidRDefault="004217E7"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2" w:history="1">
        <w:r w:rsidRPr="00356394">
          <w:rPr>
            <w:rStyle w:val="Hyperlink"/>
            <w:sz w:val="18"/>
            <w:szCs w:val="18"/>
          </w:rPr>
          <w:t>https://mediawiki.middlebury.edu/wiki/LIS/Name_Standards</w:t>
        </w:r>
      </w:hyperlink>
    </w:p>
  </w:footnote>
  <w:footnote w:id="9">
    <w:p w14:paraId="63978371" w14:textId="77777777" w:rsidR="004217E7" w:rsidRDefault="004217E7" w:rsidP="008F7A23">
      <w:pPr>
        <w:pStyle w:val="FootnoteText"/>
        <w:spacing w:before="0"/>
        <w:rPr>
          <w:sz w:val="18"/>
          <w:szCs w:val="18"/>
        </w:rPr>
      </w:pPr>
      <w:r w:rsidRPr="0011759E">
        <w:rPr>
          <w:rStyle w:val="FootnoteReference"/>
        </w:rPr>
        <w:footnoteRef/>
      </w:r>
      <w:r>
        <w:t xml:space="preserve"> </w:t>
      </w:r>
      <w:r w:rsidRPr="0011759E">
        <w:t>Weber State University Data Standards. URL:</w:t>
      </w:r>
      <w:r>
        <w:rPr>
          <w:sz w:val="18"/>
          <w:szCs w:val="18"/>
        </w:rPr>
        <w:t xml:space="preserve"> </w:t>
      </w:r>
      <w:hyperlink r:id="rId3" w:history="1">
        <w:r w:rsidRPr="00356394">
          <w:rPr>
            <w:rStyle w:val="Hyperlink"/>
            <w:sz w:val="18"/>
            <w:szCs w:val="18"/>
          </w:rPr>
          <w:t>http://departments.weber.edu/qsupport&amp;training/Data_Standards/Name.htm</w:t>
        </w:r>
      </w:hyperlink>
    </w:p>
  </w:footnote>
  <w:footnote w:id="10">
    <w:p w14:paraId="469A794A" w14:textId="77777777" w:rsidR="004217E7" w:rsidRDefault="004217E7"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4" w:history="1">
        <w:r w:rsidRPr="00356394">
          <w:rPr>
            <w:rStyle w:val="Hyperlink"/>
            <w:sz w:val="18"/>
            <w:szCs w:val="18"/>
          </w:rPr>
          <w:t>https://mediawiki.middlebury.edu/wiki/LIS/Name_Standards</w:t>
        </w:r>
      </w:hyperlink>
    </w:p>
  </w:footnote>
  <w:footnote w:id="11">
    <w:p w14:paraId="2F2BF3A9" w14:textId="77777777" w:rsidR="004217E7" w:rsidRDefault="004217E7" w:rsidP="008F7A23">
      <w:pPr>
        <w:pStyle w:val="FootnoteText"/>
        <w:spacing w:before="0"/>
        <w:rPr>
          <w:sz w:val="18"/>
          <w:szCs w:val="18"/>
        </w:rPr>
      </w:pPr>
      <w:r w:rsidRPr="0011759E">
        <w:rPr>
          <w:rStyle w:val="FootnoteReference"/>
        </w:rPr>
        <w:footnoteRef/>
      </w:r>
      <w:r>
        <w:t xml:space="preserve"> </w:t>
      </w:r>
      <w:r w:rsidRPr="0011759E">
        <w:t>ISO 8601 Numeric Date and Time format. URL:</w:t>
      </w:r>
      <w:r>
        <w:rPr>
          <w:sz w:val="18"/>
          <w:szCs w:val="18"/>
        </w:rPr>
        <w:t xml:space="preserve"> </w:t>
      </w:r>
      <w:hyperlink r:id="rId5" w:history="1">
        <w:r w:rsidRPr="00356394">
          <w:rPr>
            <w:rStyle w:val="Hyperlink"/>
            <w:sz w:val="18"/>
            <w:szCs w:val="18"/>
          </w:rPr>
          <w:t>https://www.iso.org/iso-8601-date-and-time-format.html</w:t>
        </w:r>
      </w:hyperlink>
    </w:p>
  </w:footnote>
  <w:footnote w:id="12">
    <w:p w14:paraId="442F63D3" w14:textId="77777777" w:rsidR="004217E7" w:rsidRDefault="004217E7" w:rsidP="008F7A23">
      <w:pPr>
        <w:pStyle w:val="FootnoteText"/>
        <w:spacing w:before="0"/>
        <w:rPr>
          <w:sz w:val="18"/>
          <w:szCs w:val="18"/>
        </w:rPr>
      </w:pPr>
      <w:r w:rsidRPr="0011759E">
        <w:rPr>
          <w:rStyle w:val="FootnoteReference"/>
        </w:rPr>
        <w:footnoteRef/>
      </w:r>
      <w:r>
        <w:rPr>
          <w:sz w:val="18"/>
          <w:szCs w:val="18"/>
        </w:rPr>
        <w:t xml:space="preserve"> </w:t>
      </w:r>
      <w:r w:rsidRPr="0011759E">
        <w:t>Postal Addressing Standards. 2015 URL:</w:t>
      </w:r>
      <w:r w:rsidRPr="00F41911">
        <w:rPr>
          <w:sz w:val="18"/>
          <w:szCs w:val="18"/>
        </w:rPr>
        <w:t xml:space="preserve"> </w:t>
      </w:r>
      <w:hyperlink r:id="rId6" w:history="1">
        <w:r w:rsidRPr="00F41911">
          <w:rPr>
            <w:rStyle w:val="Hyperlink"/>
            <w:sz w:val="18"/>
            <w:szCs w:val="18"/>
          </w:rPr>
          <w:t>http://pe.usps.gov/cpim/ftp/pubs/Pub28/pub28.pdf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A8F1D" w14:textId="77777777" w:rsidR="004217E7" w:rsidRDefault="004217E7">
    <w:pPr>
      <w:pStyle w:val="Header"/>
    </w:pPr>
    <w:r>
      <w:t xml:space="preserve">IHE PCC White Paper – Patient Registration Demographic Data Capture and Exchange </w:t>
    </w:r>
    <w:r>
      <w:br/>
      <w:t>______________________________________________________________________________</w:t>
    </w:r>
  </w:p>
  <w:p w14:paraId="3E90F412" w14:textId="77777777" w:rsidR="004217E7" w:rsidRDefault="00421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6E67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04090015"/>
    <w:lvl w:ilvl="0">
      <w:start w:val="1"/>
      <w:numFmt w:val="upperLetter"/>
      <w:lvlText w:val="%1."/>
      <w:lvlJc w:val="left"/>
      <w:pPr>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5" w15:restartNumberingAfterBreak="0">
    <w:nsid w:val="01792A3C"/>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3B497E"/>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7F3E0C"/>
    <w:multiLevelType w:val="hybridMultilevel"/>
    <w:tmpl w:val="171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8F1FFE"/>
    <w:multiLevelType w:val="hybridMultilevel"/>
    <w:tmpl w:val="393066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1326AAA"/>
    <w:multiLevelType w:val="hybridMultilevel"/>
    <w:tmpl w:val="836066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3E3656"/>
    <w:multiLevelType w:val="hybridMultilevel"/>
    <w:tmpl w:val="9E34D7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E305ED"/>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834AA3"/>
    <w:multiLevelType w:val="hybridMultilevel"/>
    <w:tmpl w:val="B394BE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D34B52"/>
    <w:multiLevelType w:val="hybridMultilevel"/>
    <w:tmpl w:val="871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AD168C3"/>
    <w:multiLevelType w:val="hybridMultilevel"/>
    <w:tmpl w:val="966C4C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4C683A"/>
    <w:multiLevelType w:val="hybridMultilevel"/>
    <w:tmpl w:val="BDFC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3B16E3"/>
    <w:multiLevelType w:val="hybridMultilevel"/>
    <w:tmpl w:val="4D0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0133EF3"/>
    <w:multiLevelType w:val="hybridMultilevel"/>
    <w:tmpl w:val="527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12679B"/>
    <w:multiLevelType w:val="multilevel"/>
    <w:tmpl w:val="0A9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D14BD"/>
    <w:multiLevelType w:val="hybridMultilevel"/>
    <w:tmpl w:val="767C12B6"/>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D56EE9"/>
    <w:multiLevelType w:val="hybridMultilevel"/>
    <w:tmpl w:val="5EF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32445E"/>
    <w:multiLevelType w:val="hybridMultilevel"/>
    <w:tmpl w:val="F4B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584232"/>
    <w:multiLevelType w:val="multilevel"/>
    <w:tmpl w:val="958A4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365DBE"/>
    <w:multiLevelType w:val="multilevel"/>
    <w:tmpl w:val="1AA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B83E47"/>
    <w:multiLevelType w:val="hybridMultilevel"/>
    <w:tmpl w:val="EB90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D30225"/>
    <w:multiLevelType w:val="hybridMultilevel"/>
    <w:tmpl w:val="FD124AD2"/>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940A78"/>
    <w:multiLevelType w:val="hybridMultilevel"/>
    <w:tmpl w:val="8AC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7B434F6"/>
    <w:multiLevelType w:val="hybridMultilevel"/>
    <w:tmpl w:val="0F30F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8817E12"/>
    <w:multiLevelType w:val="multilevel"/>
    <w:tmpl w:val="A51E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005D82"/>
    <w:multiLevelType w:val="hybridMultilevel"/>
    <w:tmpl w:val="3760D130"/>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573155"/>
    <w:multiLevelType w:val="hybridMultilevel"/>
    <w:tmpl w:val="BBF42940"/>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3E86827"/>
    <w:multiLevelType w:val="hybridMultilevel"/>
    <w:tmpl w:val="E21AA6E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F979EA"/>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FB767B"/>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324BF"/>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A945657"/>
    <w:multiLevelType w:val="hybridMultilevel"/>
    <w:tmpl w:val="00F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774B39"/>
    <w:multiLevelType w:val="hybridMultilevel"/>
    <w:tmpl w:val="372E272E"/>
    <w:lvl w:ilvl="0" w:tplc="79A8C622">
      <w:start w:val="3"/>
      <w:numFmt w:val="upperLetter"/>
      <w:lvlText w:val="%1."/>
      <w:lvlJc w:val="left"/>
      <w:pPr>
        <w:tabs>
          <w:tab w:val="num" w:pos="720"/>
        </w:tabs>
        <w:ind w:left="720" w:hanging="360"/>
      </w:pPr>
    </w:lvl>
    <w:lvl w:ilvl="1" w:tplc="AA6A1428" w:tentative="1">
      <w:start w:val="1"/>
      <w:numFmt w:val="decimal"/>
      <w:lvlText w:val="%2."/>
      <w:lvlJc w:val="left"/>
      <w:pPr>
        <w:tabs>
          <w:tab w:val="num" w:pos="1440"/>
        </w:tabs>
        <w:ind w:left="1440" w:hanging="360"/>
      </w:pPr>
    </w:lvl>
    <w:lvl w:ilvl="2" w:tplc="AD1EE45A" w:tentative="1">
      <w:start w:val="1"/>
      <w:numFmt w:val="decimal"/>
      <w:lvlText w:val="%3."/>
      <w:lvlJc w:val="left"/>
      <w:pPr>
        <w:tabs>
          <w:tab w:val="num" w:pos="2160"/>
        </w:tabs>
        <w:ind w:left="2160" w:hanging="360"/>
      </w:pPr>
    </w:lvl>
    <w:lvl w:ilvl="3" w:tplc="CE6CBDC6" w:tentative="1">
      <w:start w:val="1"/>
      <w:numFmt w:val="decimal"/>
      <w:lvlText w:val="%4."/>
      <w:lvlJc w:val="left"/>
      <w:pPr>
        <w:tabs>
          <w:tab w:val="num" w:pos="2880"/>
        </w:tabs>
        <w:ind w:left="2880" w:hanging="360"/>
      </w:pPr>
    </w:lvl>
    <w:lvl w:ilvl="4" w:tplc="D8084D64" w:tentative="1">
      <w:start w:val="1"/>
      <w:numFmt w:val="decimal"/>
      <w:lvlText w:val="%5."/>
      <w:lvlJc w:val="left"/>
      <w:pPr>
        <w:tabs>
          <w:tab w:val="num" w:pos="3600"/>
        </w:tabs>
        <w:ind w:left="3600" w:hanging="360"/>
      </w:pPr>
    </w:lvl>
    <w:lvl w:ilvl="5" w:tplc="82DE2128" w:tentative="1">
      <w:start w:val="1"/>
      <w:numFmt w:val="decimal"/>
      <w:lvlText w:val="%6."/>
      <w:lvlJc w:val="left"/>
      <w:pPr>
        <w:tabs>
          <w:tab w:val="num" w:pos="4320"/>
        </w:tabs>
        <w:ind w:left="4320" w:hanging="360"/>
      </w:pPr>
    </w:lvl>
    <w:lvl w:ilvl="6" w:tplc="71A8B424" w:tentative="1">
      <w:start w:val="1"/>
      <w:numFmt w:val="decimal"/>
      <w:lvlText w:val="%7."/>
      <w:lvlJc w:val="left"/>
      <w:pPr>
        <w:tabs>
          <w:tab w:val="num" w:pos="5040"/>
        </w:tabs>
        <w:ind w:left="5040" w:hanging="360"/>
      </w:pPr>
    </w:lvl>
    <w:lvl w:ilvl="7" w:tplc="6302C2EC" w:tentative="1">
      <w:start w:val="1"/>
      <w:numFmt w:val="decimal"/>
      <w:lvlText w:val="%8."/>
      <w:lvlJc w:val="left"/>
      <w:pPr>
        <w:tabs>
          <w:tab w:val="num" w:pos="5760"/>
        </w:tabs>
        <w:ind w:left="5760" w:hanging="360"/>
      </w:pPr>
    </w:lvl>
    <w:lvl w:ilvl="8" w:tplc="90466E44" w:tentative="1">
      <w:start w:val="1"/>
      <w:numFmt w:val="decimal"/>
      <w:lvlText w:val="%9."/>
      <w:lvlJc w:val="left"/>
      <w:pPr>
        <w:tabs>
          <w:tab w:val="num" w:pos="6480"/>
        </w:tabs>
        <w:ind w:left="6480" w:hanging="360"/>
      </w:pPr>
    </w:lvl>
  </w:abstractNum>
  <w:abstractNum w:abstractNumId="53" w15:restartNumberingAfterBreak="0">
    <w:nsid w:val="4D184BBD"/>
    <w:multiLevelType w:val="hybridMultilevel"/>
    <w:tmpl w:val="BD0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586B7A"/>
    <w:multiLevelType w:val="hybridMultilevel"/>
    <w:tmpl w:val="C4A203D4"/>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C67906"/>
    <w:multiLevelType w:val="hybridMultilevel"/>
    <w:tmpl w:val="CFF8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5828D3"/>
    <w:multiLevelType w:val="multilevel"/>
    <w:tmpl w:val="013A6EA6"/>
    <w:lvl w:ilvl="0">
      <w:start w:val="1"/>
      <w:numFmt w:val="upperLetter"/>
      <w:pStyle w:val="NormalListBullets"/>
      <w:lvlText w:val="Appendix %1:"/>
      <w:lvlJc w:val="left"/>
      <w:pPr>
        <w:tabs>
          <w:tab w:val="num" w:pos="1980"/>
        </w:tabs>
        <w:ind w:left="1980" w:hanging="198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7BA4D16"/>
    <w:multiLevelType w:val="multilevel"/>
    <w:tmpl w:val="C9D0A530"/>
    <w:lvl w:ilvl="0">
      <w:start w:val="1"/>
      <w:numFmt w:val="upperLetter"/>
      <w:pStyle w:val="AppendixHeading1"/>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15:restartNumberingAfterBreak="0">
    <w:nsid w:val="57C4343B"/>
    <w:multiLevelType w:val="hybridMultilevel"/>
    <w:tmpl w:val="EB86FB4E"/>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AA062BC"/>
    <w:multiLevelType w:val="hybridMultilevel"/>
    <w:tmpl w:val="39668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1E5E5E"/>
    <w:multiLevelType w:val="multilevel"/>
    <w:tmpl w:val="0B565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7A34E9"/>
    <w:multiLevelType w:val="multilevel"/>
    <w:tmpl w:val="CBDC590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2" w15:restartNumberingAfterBreak="0">
    <w:nsid w:val="5F0E542F"/>
    <w:multiLevelType w:val="hybridMultilevel"/>
    <w:tmpl w:val="90AA3998"/>
    <w:lvl w:ilvl="0" w:tplc="F1029D88">
      <w:start w:val="2"/>
      <w:numFmt w:val="upperLetter"/>
      <w:lvlText w:val="%1."/>
      <w:lvlJc w:val="left"/>
      <w:pPr>
        <w:tabs>
          <w:tab w:val="num" w:pos="360"/>
        </w:tabs>
        <w:ind w:left="360" w:hanging="360"/>
      </w:pPr>
    </w:lvl>
    <w:lvl w:ilvl="1" w:tplc="0CF69B38" w:tentative="1">
      <w:start w:val="1"/>
      <w:numFmt w:val="decimal"/>
      <w:lvlText w:val="%2."/>
      <w:lvlJc w:val="left"/>
      <w:pPr>
        <w:tabs>
          <w:tab w:val="num" w:pos="1080"/>
        </w:tabs>
        <w:ind w:left="1080" w:hanging="360"/>
      </w:pPr>
    </w:lvl>
    <w:lvl w:ilvl="2" w:tplc="51E67F7C" w:tentative="1">
      <w:start w:val="1"/>
      <w:numFmt w:val="decimal"/>
      <w:lvlText w:val="%3."/>
      <w:lvlJc w:val="left"/>
      <w:pPr>
        <w:tabs>
          <w:tab w:val="num" w:pos="1800"/>
        </w:tabs>
        <w:ind w:left="1800" w:hanging="360"/>
      </w:pPr>
    </w:lvl>
    <w:lvl w:ilvl="3" w:tplc="175EC340" w:tentative="1">
      <w:start w:val="1"/>
      <w:numFmt w:val="decimal"/>
      <w:lvlText w:val="%4."/>
      <w:lvlJc w:val="left"/>
      <w:pPr>
        <w:tabs>
          <w:tab w:val="num" w:pos="2520"/>
        </w:tabs>
        <w:ind w:left="2520" w:hanging="360"/>
      </w:pPr>
    </w:lvl>
    <w:lvl w:ilvl="4" w:tplc="FB28EF16" w:tentative="1">
      <w:start w:val="1"/>
      <w:numFmt w:val="decimal"/>
      <w:lvlText w:val="%5."/>
      <w:lvlJc w:val="left"/>
      <w:pPr>
        <w:tabs>
          <w:tab w:val="num" w:pos="3240"/>
        </w:tabs>
        <w:ind w:left="3240" w:hanging="360"/>
      </w:pPr>
    </w:lvl>
    <w:lvl w:ilvl="5" w:tplc="B0845A98" w:tentative="1">
      <w:start w:val="1"/>
      <w:numFmt w:val="decimal"/>
      <w:lvlText w:val="%6."/>
      <w:lvlJc w:val="left"/>
      <w:pPr>
        <w:tabs>
          <w:tab w:val="num" w:pos="3960"/>
        </w:tabs>
        <w:ind w:left="3960" w:hanging="360"/>
      </w:pPr>
    </w:lvl>
    <w:lvl w:ilvl="6" w:tplc="DB606AA0" w:tentative="1">
      <w:start w:val="1"/>
      <w:numFmt w:val="decimal"/>
      <w:lvlText w:val="%7."/>
      <w:lvlJc w:val="left"/>
      <w:pPr>
        <w:tabs>
          <w:tab w:val="num" w:pos="4680"/>
        </w:tabs>
        <w:ind w:left="4680" w:hanging="360"/>
      </w:pPr>
    </w:lvl>
    <w:lvl w:ilvl="7" w:tplc="19DC94C8" w:tentative="1">
      <w:start w:val="1"/>
      <w:numFmt w:val="decimal"/>
      <w:lvlText w:val="%8."/>
      <w:lvlJc w:val="left"/>
      <w:pPr>
        <w:tabs>
          <w:tab w:val="num" w:pos="5400"/>
        </w:tabs>
        <w:ind w:left="5400" w:hanging="360"/>
      </w:pPr>
    </w:lvl>
    <w:lvl w:ilvl="8" w:tplc="4E7E8B46" w:tentative="1">
      <w:start w:val="1"/>
      <w:numFmt w:val="decimal"/>
      <w:lvlText w:val="%9."/>
      <w:lvlJc w:val="left"/>
      <w:pPr>
        <w:tabs>
          <w:tab w:val="num" w:pos="6120"/>
        </w:tabs>
        <w:ind w:left="6120" w:hanging="360"/>
      </w:pPr>
    </w:lvl>
  </w:abstractNum>
  <w:abstractNum w:abstractNumId="63"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15:restartNumberingAfterBreak="0">
    <w:nsid w:val="62150EC1"/>
    <w:multiLevelType w:val="multilevel"/>
    <w:tmpl w:val="AA1C6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65890E81"/>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800850"/>
    <w:multiLevelType w:val="hybridMultilevel"/>
    <w:tmpl w:val="193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DA7F22"/>
    <w:multiLevelType w:val="hybridMultilevel"/>
    <w:tmpl w:val="2842BF7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DE3C81"/>
    <w:multiLevelType w:val="multilevel"/>
    <w:tmpl w:val="B6E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AF15CC"/>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962657"/>
    <w:multiLevelType w:val="hybridMultilevel"/>
    <w:tmpl w:val="00B45F14"/>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2"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7A6665"/>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B70986"/>
    <w:multiLevelType w:val="hybridMultilevel"/>
    <w:tmpl w:val="26B8BD02"/>
    <w:lvl w:ilvl="0" w:tplc="C82A8836">
      <w:start w:val="1"/>
      <w:numFmt w:val="decimal"/>
      <w:lvlText w:val="%1."/>
      <w:lvlJc w:val="left"/>
      <w:pPr>
        <w:tabs>
          <w:tab w:val="num" w:pos="720"/>
        </w:tabs>
        <w:ind w:left="720" w:hanging="360"/>
      </w:pPr>
    </w:lvl>
    <w:lvl w:ilvl="1" w:tplc="0930B074" w:tentative="1">
      <w:start w:val="1"/>
      <w:numFmt w:val="lowerLetter"/>
      <w:lvlText w:val="%2."/>
      <w:lvlJc w:val="left"/>
      <w:pPr>
        <w:tabs>
          <w:tab w:val="num" w:pos="1440"/>
        </w:tabs>
        <w:ind w:left="1440" w:hanging="360"/>
      </w:pPr>
    </w:lvl>
    <w:lvl w:ilvl="2" w:tplc="C1125144" w:tentative="1">
      <w:start w:val="1"/>
      <w:numFmt w:val="lowerRoman"/>
      <w:lvlText w:val="%3."/>
      <w:lvlJc w:val="right"/>
      <w:pPr>
        <w:tabs>
          <w:tab w:val="num" w:pos="2160"/>
        </w:tabs>
        <w:ind w:left="2160" w:hanging="180"/>
      </w:pPr>
    </w:lvl>
    <w:lvl w:ilvl="3" w:tplc="FBD239AE" w:tentative="1">
      <w:start w:val="1"/>
      <w:numFmt w:val="decimal"/>
      <w:lvlText w:val="%4."/>
      <w:lvlJc w:val="left"/>
      <w:pPr>
        <w:tabs>
          <w:tab w:val="num" w:pos="2880"/>
        </w:tabs>
        <w:ind w:left="2880" w:hanging="360"/>
      </w:pPr>
    </w:lvl>
    <w:lvl w:ilvl="4" w:tplc="10A044C0" w:tentative="1">
      <w:start w:val="1"/>
      <w:numFmt w:val="lowerLetter"/>
      <w:lvlText w:val="%5."/>
      <w:lvlJc w:val="left"/>
      <w:pPr>
        <w:tabs>
          <w:tab w:val="num" w:pos="3600"/>
        </w:tabs>
        <w:ind w:left="3600" w:hanging="360"/>
      </w:pPr>
    </w:lvl>
    <w:lvl w:ilvl="5" w:tplc="C9CE62BE" w:tentative="1">
      <w:start w:val="1"/>
      <w:numFmt w:val="lowerRoman"/>
      <w:lvlText w:val="%6."/>
      <w:lvlJc w:val="right"/>
      <w:pPr>
        <w:tabs>
          <w:tab w:val="num" w:pos="4320"/>
        </w:tabs>
        <w:ind w:left="4320" w:hanging="180"/>
      </w:pPr>
    </w:lvl>
    <w:lvl w:ilvl="6" w:tplc="936E53D2" w:tentative="1">
      <w:start w:val="1"/>
      <w:numFmt w:val="decimal"/>
      <w:lvlText w:val="%7."/>
      <w:lvlJc w:val="left"/>
      <w:pPr>
        <w:tabs>
          <w:tab w:val="num" w:pos="5040"/>
        </w:tabs>
        <w:ind w:left="5040" w:hanging="360"/>
      </w:pPr>
    </w:lvl>
    <w:lvl w:ilvl="7" w:tplc="169019CE" w:tentative="1">
      <w:start w:val="1"/>
      <w:numFmt w:val="lowerLetter"/>
      <w:lvlText w:val="%8."/>
      <w:lvlJc w:val="left"/>
      <w:pPr>
        <w:tabs>
          <w:tab w:val="num" w:pos="5760"/>
        </w:tabs>
        <w:ind w:left="5760" w:hanging="360"/>
      </w:pPr>
    </w:lvl>
    <w:lvl w:ilvl="8" w:tplc="65B2CB54" w:tentative="1">
      <w:start w:val="1"/>
      <w:numFmt w:val="lowerRoman"/>
      <w:lvlText w:val="%9."/>
      <w:lvlJc w:val="right"/>
      <w:pPr>
        <w:tabs>
          <w:tab w:val="num" w:pos="6480"/>
        </w:tabs>
        <w:ind w:left="6480" w:hanging="180"/>
      </w:pPr>
    </w:lvl>
  </w:abstractNum>
  <w:abstractNum w:abstractNumId="75" w15:restartNumberingAfterBreak="0">
    <w:nsid w:val="7872790A"/>
    <w:multiLevelType w:val="multilevel"/>
    <w:tmpl w:val="949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9F7014"/>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64"/>
  </w:num>
  <w:num w:numId="2">
    <w:abstractNumId w:val="10"/>
  </w:num>
  <w:num w:numId="3">
    <w:abstractNumId w:val="8"/>
  </w:num>
  <w:num w:numId="4">
    <w:abstractNumId w:val="7"/>
  </w:num>
  <w:num w:numId="5">
    <w:abstractNumId w:val="9"/>
  </w:num>
  <w:num w:numId="6">
    <w:abstractNumId w:val="56"/>
  </w:num>
  <w:num w:numId="7">
    <w:abstractNumId w:val="26"/>
  </w:num>
  <w:num w:numId="8">
    <w:abstractNumId w:val="6"/>
  </w:num>
  <w:num w:numId="9">
    <w:abstractNumId w:val="5"/>
  </w:num>
  <w:num w:numId="10">
    <w:abstractNumId w:val="4"/>
  </w:num>
  <w:num w:numId="11">
    <w:abstractNumId w:val="3"/>
  </w:num>
  <w:num w:numId="12">
    <w:abstractNumId w:val="2"/>
  </w:num>
  <w:num w:numId="13">
    <w:abstractNumId w:val="1"/>
  </w:num>
  <w:num w:numId="14">
    <w:abstractNumId w:val="74"/>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64"/>
  </w:num>
  <w:num w:numId="18">
    <w:abstractNumId w:val="64"/>
  </w:num>
  <w:num w:numId="19">
    <w:abstractNumId w:val="64"/>
  </w:num>
  <w:num w:numId="20">
    <w:abstractNumId w:val="64"/>
  </w:num>
  <w:num w:numId="21">
    <w:abstractNumId w:val="64"/>
  </w:num>
  <w:num w:numId="22">
    <w:abstractNumId w:val="64"/>
  </w:num>
  <w:num w:numId="23">
    <w:abstractNumId w:val="64"/>
  </w:num>
  <w:num w:numId="24">
    <w:abstractNumId w:val="64"/>
  </w:num>
  <w:num w:numId="25">
    <w:abstractNumId w:val="57"/>
  </w:num>
  <w:num w:numId="26">
    <w:abstractNumId w:val="57"/>
  </w:num>
  <w:num w:numId="27">
    <w:abstractNumId w:val="57"/>
  </w:num>
  <w:num w:numId="28">
    <w:abstractNumId w:val="57"/>
  </w:num>
  <w:num w:numId="29">
    <w:abstractNumId w:val="57"/>
  </w:num>
  <w:num w:numId="30">
    <w:abstractNumId w:val="57"/>
  </w:num>
  <w:num w:numId="31">
    <w:abstractNumId w:val="10"/>
  </w:num>
  <w:num w:numId="32">
    <w:abstractNumId w:val="14"/>
  </w:num>
  <w:num w:numId="33">
    <w:abstractNumId w:val="72"/>
  </w:num>
  <w:num w:numId="34">
    <w:abstractNumId w:val="22"/>
  </w:num>
  <w:num w:numId="35">
    <w:abstractNumId w:val="41"/>
  </w:num>
  <w:num w:numId="36">
    <w:abstractNumId w:val="46"/>
  </w:num>
  <w:num w:numId="37">
    <w:abstractNumId w:val="65"/>
  </w:num>
  <w:num w:numId="38">
    <w:abstractNumId w:val="64"/>
  </w:num>
  <w:num w:numId="39">
    <w:abstractNumId w:val="64"/>
  </w:num>
  <w:num w:numId="40">
    <w:abstractNumId w:val="64"/>
  </w:num>
  <w:num w:numId="41">
    <w:abstractNumId w:val="64"/>
  </w:num>
  <w:num w:numId="42">
    <w:abstractNumId w:val="64"/>
  </w:num>
  <w:num w:numId="43">
    <w:abstractNumId w:val="64"/>
  </w:num>
  <w:num w:numId="44">
    <w:abstractNumId w:val="64"/>
  </w:num>
  <w:num w:numId="45">
    <w:abstractNumId w:val="64"/>
  </w:num>
  <w:num w:numId="46">
    <w:abstractNumId w:val="64"/>
  </w:num>
  <w:num w:numId="47">
    <w:abstractNumId w:val="57"/>
  </w:num>
  <w:num w:numId="48">
    <w:abstractNumId w:val="57"/>
  </w:num>
  <w:num w:numId="49">
    <w:abstractNumId w:val="57"/>
  </w:num>
  <w:num w:numId="50">
    <w:abstractNumId w:val="57"/>
  </w:num>
  <w:num w:numId="51">
    <w:abstractNumId w:val="57"/>
  </w:num>
  <w:num w:numId="52">
    <w:abstractNumId w:val="57"/>
  </w:num>
  <w:num w:numId="53">
    <w:abstractNumId w:val="57"/>
  </w:num>
  <w:num w:numId="54">
    <w:abstractNumId w:val="37"/>
    <w:lvlOverride w:ilvl="0">
      <w:lvl w:ilvl="0">
        <w:numFmt w:val="upperLetter"/>
        <w:lvlText w:val="%1."/>
        <w:lvlJc w:val="left"/>
      </w:lvl>
    </w:lvlOverride>
  </w:num>
  <w:num w:numId="55">
    <w:abstractNumId w:val="69"/>
  </w:num>
  <w:num w:numId="56">
    <w:abstractNumId w:val="62"/>
  </w:num>
  <w:num w:numId="57">
    <w:abstractNumId w:val="43"/>
  </w:num>
  <w:num w:numId="58">
    <w:abstractNumId w:val="52"/>
  </w:num>
  <w:num w:numId="59">
    <w:abstractNumId w:val="60"/>
  </w:num>
  <w:num w:numId="60">
    <w:abstractNumId w:val="60"/>
    <w:lvlOverride w:ilvl="0">
      <w:lvl w:ilvl="0">
        <w:numFmt w:val="decimal"/>
        <w:lvlText w:val=""/>
        <w:lvlJc w:val="left"/>
      </w:lvl>
    </w:lvlOverride>
    <w:lvlOverride w:ilvl="1">
      <w:lvl w:ilvl="1">
        <w:numFmt w:val="lowerLetter"/>
        <w:lvlText w:val="%2."/>
        <w:lvlJc w:val="left"/>
      </w:lvl>
    </w:lvlOverride>
  </w:num>
  <w:num w:numId="61">
    <w:abstractNumId w:val="23"/>
    <w:lvlOverride w:ilvl="0">
      <w:lvl w:ilvl="0">
        <w:numFmt w:val="decimal"/>
        <w:lvlText w:val="%1."/>
        <w:lvlJc w:val="left"/>
      </w:lvl>
    </w:lvlOverride>
  </w:num>
  <w:num w:numId="62">
    <w:abstractNumId w:val="2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3">
    <w:abstractNumId w:val="29"/>
  </w:num>
  <w:num w:numId="64">
    <w:abstractNumId w:val="34"/>
  </w:num>
  <w:num w:numId="65">
    <w:abstractNumId w:val="53"/>
  </w:num>
  <w:num w:numId="66">
    <w:abstractNumId w:val="18"/>
  </w:num>
  <w:num w:numId="67">
    <w:abstractNumId w:val="31"/>
  </w:num>
  <w:num w:numId="68">
    <w:abstractNumId w:val="64"/>
  </w:num>
  <w:num w:numId="69">
    <w:abstractNumId w:val="64"/>
  </w:num>
  <w:num w:numId="70">
    <w:abstractNumId w:val="24"/>
  </w:num>
  <w:num w:numId="71">
    <w:abstractNumId w:val="20"/>
  </w:num>
  <w:num w:numId="72">
    <w:abstractNumId w:val="19"/>
  </w:num>
  <w:num w:numId="73">
    <w:abstractNumId w:val="27"/>
  </w:num>
  <w:num w:numId="74">
    <w:abstractNumId w:val="63"/>
  </w:num>
  <w:num w:numId="75">
    <w:abstractNumId w:val="21"/>
  </w:num>
  <w:num w:numId="76">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77">
    <w:abstractNumId w:val="50"/>
  </w:num>
  <w:num w:numId="7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num>
  <w:num w:numId="81">
    <w:abstractNumId w:val="28"/>
  </w:num>
  <w:num w:numId="82">
    <w:abstractNumId w:val="13"/>
  </w:num>
  <w:num w:numId="83">
    <w:abstractNumId w:val="25"/>
  </w:num>
  <w:num w:numId="84">
    <w:abstractNumId w:val="38"/>
  </w:num>
  <w:num w:numId="85">
    <w:abstractNumId w:val="58"/>
  </w:num>
  <w:num w:numId="86">
    <w:abstractNumId w:val="44"/>
  </w:num>
  <w:num w:numId="87">
    <w:abstractNumId w:val="33"/>
  </w:num>
  <w:num w:numId="88">
    <w:abstractNumId w:val="39"/>
  </w:num>
  <w:num w:numId="89">
    <w:abstractNumId w:val="54"/>
  </w:num>
  <w:num w:numId="90">
    <w:abstractNumId w:val="45"/>
  </w:num>
  <w:num w:numId="91">
    <w:abstractNumId w:val="47"/>
  </w:num>
  <w:num w:numId="92">
    <w:abstractNumId w:val="15"/>
  </w:num>
  <w:num w:numId="93">
    <w:abstractNumId w:val="73"/>
  </w:num>
  <w:num w:numId="94">
    <w:abstractNumId w:val="71"/>
  </w:num>
  <w:num w:numId="95">
    <w:abstractNumId w:val="51"/>
  </w:num>
  <w:num w:numId="96">
    <w:abstractNumId w:val="17"/>
  </w:num>
  <w:num w:numId="97">
    <w:abstractNumId w:val="35"/>
  </w:num>
  <w:num w:numId="98">
    <w:abstractNumId w:val="67"/>
  </w:num>
  <w:num w:numId="99">
    <w:abstractNumId w:val="42"/>
  </w:num>
  <w:num w:numId="100">
    <w:abstractNumId w:val="36"/>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101">
    <w:abstractNumId w:val="75"/>
  </w:num>
  <w:num w:numId="102">
    <w:abstractNumId w:val="32"/>
  </w:num>
  <w:num w:numId="103">
    <w:abstractNumId w:val="49"/>
  </w:num>
  <w:num w:numId="104">
    <w:abstractNumId w:val="59"/>
  </w:num>
  <w:num w:numId="105">
    <w:abstractNumId w:val="16"/>
  </w:num>
  <w:num w:numId="106">
    <w:abstractNumId w:val="66"/>
  </w:num>
  <w:num w:numId="107">
    <w:abstractNumId w:val="48"/>
  </w:num>
  <w:num w:numId="108">
    <w:abstractNumId w:val="40"/>
  </w:num>
  <w:num w:numId="109">
    <w:abstractNumId w:val="77"/>
  </w:num>
  <w:num w:numId="110">
    <w:abstractNumId w:val="55"/>
  </w:num>
  <w:num w:numId="111">
    <w:abstractNumId w:val="70"/>
  </w:num>
  <w:num w:numId="112">
    <w:abstractNumId w:val="76"/>
  </w:num>
  <w:num w:numId="113">
    <w:abstractNumId w:val="68"/>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57"/>
  </w:num>
  <w:num w:numId="122">
    <w:abstractNumId w:val="64"/>
  </w:num>
  <w:num w:numId="123">
    <w:abstractNumId w:val="0"/>
  </w:num>
  <w:num w:numId="124">
    <w:abstractNumId w:val="61"/>
  </w:num>
  <w:num w:numId="125">
    <w:abstractNumId w:val="10"/>
  </w:num>
  <w:num w:numId="126">
    <w:abstractNumId w:val="10"/>
  </w:num>
  <w:num w:numId="127">
    <w:abstractNumId w:val="8"/>
  </w:num>
  <w:num w:numId="128">
    <w:abstractNumId w:val="7"/>
  </w:num>
  <w:num w:numId="129">
    <w:abstractNumId w:val="6"/>
  </w:num>
  <w:num w:numId="130">
    <w:abstractNumId w:val="5"/>
  </w:num>
  <w:num w:numId="131">
    <w:abstractNumId w:val="9"/>
  </w:num>
  <w:num w:numId="132">
    <w:abstractNumId w:val="9"/>
  </w:num>
  <w:num w:numId="133">
    <w:abstractNumId w:val="4"/>
  </w:num>
  <w:num w:numId="134">
    <w:abstractNumId w:val="3"/>
  </w:num>
  <w:num w:numId="135">
    <w:abstractNumId w:val="2"/>
  </w:num>
  <w:num w:numId="136">
    <w:abstractNumId w:val="1"/>
  </w:num>
  <w:num w:numId="137">
    <w:abstractNumId w:val="10"/>
  </w:num>
  <w:num w:numId="138">
    <w:abstractNumId w:val="10"/>
  </w:num>
  <w:num w:numId="139">
    <w:abstractNumId w:val="8"/>
  </w:num>
  <w:num w:numId="140">
    <w:abstractNumId w:val="7"/>
  </w:num>
  <w:num w:numId="141">
    <w:abstractNumId w:val="6"/>
  </w:num>
  <w:num w:numId="142">
    <w:abstractNumId w:val="5"/>
  </w:num>
  <w:num w:numId="143">
    <w:abstractNumId w:val="9"/>
  </w:num>
  <w:num w:numId="144">
    <w:abstractNumId w:val="9"/>
  </w:num>
  <w:num w:numId="145">
    <w:abstractNumId w:val="4"/>
  </w:num>
  <w:num w:numId="146">
    <w:abstractNumId w:val="3"/>
  </w:num>
  <w:num w:numId="147">
    <w:abstractNumId w:val="2"/>
  </w:num>
  <w:num w:numId="148">
    <w:abstractNumId w:val="1"/>
  </w:num>
  <w:num w:numId="149">
    <w:abstractNumId w:val="3"/>
    <w:lvlOverride w:ilvl="0">
      <w:startOverride w:val="1"/>
    </w:lvlOverride>
  </w:num>
  <w:num w:numId="150">
    <w:abstractNumId w:val="3"/>
    <w:lvlOverride w:ilvl="0">
      <w:startOverride w:val="1"/>
    </w:lvlOverride>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DA"/>
    <w:rsid w:val="00001362"/>
    <w:rsid w:val="00031FED"/>
    <w:rsid w:val="000418CE"/>
    <w:rsid w:val="000460CE"/>
    <w:rsid w:val="00061082"/>
    <w:rsid w:val="000621B2"/>
    <w:rsid w:val="00064B5D"/>
    <w:rsid w:val="0006505C"/>
    <w:rsid w:val="000650B2"/>
    <w:rsid w:val="00070261"/>
    <w:rsid w:val="00071D91"/>
    <w:rsid w:val="000740C2"/>
    <w:rsid w:val="00076239"/>
    <w:rsid w:val="00083A29"/>
    <w:rsid w:val="00087133"/>
    <w:rsid w:val="0008799C"/>
    <w:rsid w:val="00087AF0"/>
    <w:rsid w:val="000953ED"/>
    <w:rsid w:val="000A24A0"/>
    <w:rsid w:val="000A3148"/>
    <w:rsid w:val="000A3FEB"/>
    <w:rsid w:val="000B20F3"/>
    <w:rsid w:val="000B572C"/>
    <w:rsid w:val="000B68E3"/>
    <w:rsid w:val="000B694A"/>
    <w:rsid w:val="000C1567"/>
    <w:rsid w:val="000C176A"/>
    <w:rsid w:val="000C2660"/>
    <w:rsid w:val="000C301B"/>
    <w:rsid w:val="000C3A75"/>
    <w:rsid w:val="000C3C26"/>
    <w:rsid w:val="000C464A"/>
    <w:rsid w:val="000D72D7"/>
    <w:rsid w:val="000E5887"/>
    <w:rsid w:val="000E69D8"/>
    <w:rsid w:val="000F1552"/>
    <w:rsid w:val="000F2EAF"/>
    <w:rsid w:val="000F45D5"/>
    <w:rsid w:val="001036B2"/>
    <w:rsid w:val="00106210"/>
    <w:rsid w:val="00110D05"/>
    <w:rsid w:val="0011759E"/>
    <w:rsid w:val="00120782"/>
    <w:rsid w:val="00126FB3"/>
    <w:rsid w:val="00127BB1"/>
    <w:rsid w:val="0013210F"/>
    <w:rsid w:val="00137735"/>
    <w:rsid w:val="00147B44"/>
    <w:rsid w:val="00152DC5"/>
    <w:rsid w:val="00154133"/>
    <w:rsid w:val="00161085"/>
    <w:rsid w:val="00162F34"/>
    <w:rsid w:val="00165B45"/>
    <w:rsid w:val="001737F8"/>
    <w:rsid w:val="001762C1"/>
    <w:rsid w:val="001773F5"/>
    <w:rsid w:val="00180E73"/>
    <w:rsid w:val="00183CE5"/>
    <w:rsid w:val="00184A99"/>
    <w:rsid w:val="00187B78"/>
    <w:rsid w:val="00197603"/>
    <w:rsid w:val="001A2294"/>
    <w:rsid w:val="001A651F"/>
    <w:rsid w:val="001B239B"/>
    <w:rsid w:val="001B36F8"/>
    <w:rsid w:val="001B37D4"/>
    <w:rsid w:val="001B3CAC"/>
    <w:rsid w:val="001C0045"/>
    <w:rsid w:val="001D066F"/>
    <w:rsid w:val="001D6246"/>
    <w:rsid w:val="001E0670"/>
    <w:rsid w:val="001E1A3C"/>
    <w:rsid w:val="001E2542"/>
    <w:rsid w:val="001F0622"/>
    <w:rsid w:val="001F0B8B"/>
    <w:rsid w:val="001F0FB4"/>
    <w:rsid w:val="001F1294"/>
    <w:rsid w:val="001F1423"/>
    <w:rsid w:val="001F3C26"/>
    <w:rsid w:val="001F614E"/>
    <w:rsid w:val="001F7906"/>
    <w:rsid w:val="00200CB4"/>
    <w:rsid w:val="00203599"/>
    <w:rsid w:val="002061C0"/>
    <w:rsid w:val="002107B1"/>
    <w:rsid w:val="00213D71"/>
    <w:rsid w:val="00222BBC"/>
    <w:rsid w:val="002270E5"/>
    <w:rsid w:val="002274B8"/>
    <w:rsid w:val="002300FE"/>
    <w:rsid w:val="00231C53"/>
    <w:rsid w:val="002327F1"/>
    <w:rsid w:val="00234E9A"/>
    <w:rsid w:val="00235D93"/>
    <w:rsid w:val="002367B3"/>
    <w:rsid w:val="0023687C"/>
    <w:rsid w:val="00240F92"/>
    <w:rsid w:val="0024702C"/>
    <w:rsid w:val="00247DCD"/>
    <w:rsid w:val="00254D76"/>
    <w:rsid w:val="002633D1"/>
    <w:rsid w:val="0026370B"/>
    <w:rsid w:val="002659CF"/>
    <w:rsid w:val="00276F86"/>
    <w:rsid w:val="00280275"/>
    <w:rsid w:val="00282B13"/>
    <w:rsid w:val="00282FF0"/>
    <w:rsid w:val="002871DA"/>
    <w:rsid w:val="00287E78"/>
    <w:rsid w:val="002962B9"/>
    <w:rsid w:val="002A0832"/>
    <w:rsid w:val="002A640E"/>
    <w:rsid w:val="002A6A4C"/>
    <w:rsid w:val="002B0F88"/>
    <w:rsid w:val="002B2CB0"/>
    <w:rsid w:val="002C0807"/>
    <w:rsid w:val="002C36E5"/>
    <w:rsid w:val="002C3EA6"/>
    <w:rsid w:val="002C4DD6"/>
    <w:rsid w:val="002C5BCF"/>
    <w:rsid w:val="002D1217"/>
    <w:rsid w:val="002D7807"/>
    <w:rsid w:val="002E3660"/>
    <w:rsid w:val="002E4173"/>
    <w:rsid w:val="002E4A9D"/>
    <w:rsid w:val="002E5DD7"/>
    <w:rsid w:val="002F2624"/>
    <w:rsid w:val="002F5B86"/>
    <w:rsid w:val="002F65DF"/>
    <w:rsid w:val="00302CE7"/>
    <w:rsid w:val="00303948"/>
    <w:rsid w:val="0030636F"/>
    <w:rsid w:val="003072A8"/>
    <w:rsid w:val="003076CE"/>
    <w:rsid w:val="003153B0"/>
    <w:rsid w:val="0032316E"/>
    <w:rsid w:val="00330E02"/>
    <w:rsid w:val="003334B6"/>
    <w:rsid w:val="00333812"/>
    <w:rsid w:val="003347DA"/>
    <w:rsid w:val="00336543"/>
    <w:rsid w:val="00336688"/>
    <w:rsid w:val="00336D76"/>
    <w:rsid w:val="00337535"/>
    <w:rsid w:val="0034372E"/>
    <w:rsid w:val="00347B39"/>
    <w:rsid w:val="00354FCC"/>
    <w:rsid w:val="003566D9"/>
    <w:rsid w:val="00362FE2"/>
    <w:rsid w:val="00365903"/>
    <w:rsid w:val="00367BEE"/>
    <w:rsid w:val="00370C24"/>
    <w:rsid w:val="00375AD7"/>
    <w:rsid w:val="00386E4E"/>
    <w:rsid w:val="00390900"/>
    <w:rsid w:val="003931ED"/>
    <w:rsid w:val="00393AF1"/>
    <w:rsid w:val="00394999"/>
    <w:rsid w:val="00394DC4"/>
    <w:rsid w:val="003A0C3E"/>
    <w:rsid w:val="003B6609"/>
    <w:rsid w:val="003D5313"/>
    <w:rsid w:val="003E1F05"/>
    <w:rsid w:val="003E39D4"/>
    <w:rsid w:val="003E3B71"/>
    <w:rsid w:val="003F0796"/>
    <w:rsid w:val="003F5686"/>
    <w:rsid w:val="003F5994"/>
    <w:rsid w:val="003F79A7"/>
    <w:rsid w:val="00401FCB"/>
    <w:rsid w:val="00404DCE"/>
    <w:rsid w:val="00416497"/>
    <w:rsid w:val="004217E7"/>
    <w:rsid w:val="00426530"/>
    <w:rsid w:val="00426587"/>
    <w:rsid w:val="00436950"/>
    <w:rsid w:val="00436C13"/>
    <w:rsid w:val="00437719"/>
    <w:rsid w:val="004404D8"/>
    <w:rsid w:val="00440EAB"/>
    <w:rsid w:val="004453FA"/>
    <w:rsid w:val="00451848"/>
    <w:rsid w:val="00460065"/>
    <w:rsid w:val="0046489F"/>
    <w:rsid w:val="00483152"/>
    <w:rsid w:val="004949BC"/>
    <w:rsid w:val="004A4256"/>
    <w:rsid w:val="004B4204"/>
    <w:rsid w:val="004C0BCB"/>
    <w:rsid w:val="004C3512"/>
    <w:rsid w:val="004C43E8"/>
    <w:rsid w:val="004C6D27"/>
    <w:rsid w:val="004D1AA0"/>
    <w:rsid w:val="004D21CC"/>
    <w:rsid w:val="004D4B04"/>
    <w:rsid w:val="004D4C9A"/>
    <w:rsid w:val="004D5390"/>
    <w:rsid w:val="004D7C84"/>
    <w:rsid w:val="004E2F03"/>
    <w:rsid w:val="004E5667"/>
    <w:rsid w:val="004E6C85"/>
    <w:rsid w:val="005044F2"/>
    <w:rsid w:val="005069CC"/>
    <w:rsid w:val="005129B8"/>
    <w:rsid w:val="005235F8"/>
    <w:rsid w:val="0053194D"/>
    <w:rsid w:val="00532398"/>
    <w:rsid w:val="00533420"/>
    <w:rsid w:val="00543309"/>
    <w:rsid w:val="00544669"/>
    <w:rsid w:val="00550C0B"/>
    <w:rsid w:val="00552BBE"/>
    <w:rsid w:val="00563F23"/>
    <w:rsid w:val="0056466A"/>
    <w:rsid w:val="00564BB0"/>
    <w:rsid w:val="00565B01"/>
    <w:rsid w:val="00570FD6"/>
    <w:rsid w:val="0057246C"/>
    <w:rsid w:val="00573981"/>
    <w:rsid w:val="00580BC2"/>
    <w:rsid w:val="00582864"/>
    <w:rsid w:val="005829FB"/>
    <w:rsid w:val="0059124F"/>
    <w:rsid w:val="00591C92"/>
    <w:rsid w:val="00595EA6"/>
    <w:rsid w:val="00597C53"/>
    <w:rsid w:val="005A3928"/>
    <w:rsid w:val="005B052F"/>
    <w:rsid w:val="005C20C8"/>
    <w:rsid w:val="005C6864"/>
    <w:rsid w:val="005D2626"/>
    <w:rsid w:val="005E653E"/>
    <w:rsid w:val="005E6581"/>
    <w:rsid w:val="005F0671"/>
    <w:rsid w:val="005F1273"/>
    <w:rsid w:val="005F5D56"/>
    <w:rsid w:val="005F7608"/>
    <w:rsid w:val="00613150"/>
    <w:rsid w:val="00613C1A"/>
    <w:rsid w:val="0061461F"/>
    <w:rsid w:val="00623152"/>
    <w:rsid w:val="00635EF8"/>
    <w:rsid w:val="00647E09"/>
    <w:rsid w:val="006526A4"/>
    <w:rsid w:val="00657503"/>
    <w:rsid w:val="00661BF2"/>
    <w:rsid w:val="00664061"/>
    <w:rsid w:val="006656E1"/>
    <w:rsid w:val="0066764B"/>
    <w:rsid w:val="00667924"/>
    <w:rsid w:val="0067213D"/>
    <w:rsid w:val="00674CE4"/>
    <w:rsid w:val="00676289"/>
    <w:rsid w:val="00676D15"/>
    <w:rsid w:val="00681CDB"/>
    <w:rsid w:val="00681D5C"/>
    <w:rsid w:val="00683262"/>
    <w:rsid w:val="006A1A72"/>
    <w:rsid w:val="006A2121"/>
    <w:rsid w:val="006A2E10"/>
    <w:rsid w:val="006A614A"/>
    <w:rsid w:val="006A6F86"/>
    <w:rsid w:val="006A759B"/>
    <w:rsid w:val="006C2201"/>
    <w:rsid w:val="006D5828"/>
    <w:rsid w:val="006D5B99"/>
    <w:rsid w:val="006D68C1"/>
    <w:rsid w:val="006F11B1"/>
    <w:rsid w:val="006F27C5"/>
    <w:rsid w:val="006F3C04"/>
    <w:rsid w:val="006F4720"/>
    <w:rsid w:val="00705D50"/>
    <w:rsid w:val="0071044C"/>
    <w:rsid w:val="00713622"/>
    <w:rsid w:val="007139AC"/>
    <w:rsid w:val="00714D7E"/>
    <w:rsid w:val="00716932"/>
    <w:rsid w:val="00722C48"/>
    <w:rsid w:val="00724739"/>
    <w:rsid w:val="0073498D"/>
    <w:rsid w:val="0075004F"/>
    <w:rsid w:val="00750E8B"/>
    <w:rsid w:val="00751573"/>
    <w:rsid w:val="007576CE"/>
    <w:rsid w:val="007628C3"/>
    <w:rsid w:val="007660A6"/>
    <w:rsid w:val="00774560"/>
    <w:rsid w:val="00774858"/>
    <w:rsid w:val="0078450B"/>
    <w:rsid w:val="00786DEB"/>
    <w:rsid w:val="0079437C"/>
    <w:rsid w:val="007A5D0B"/>
    <w:rsid w:val="007A6A88"/>
    <w:rsid w:val="007B24C0"/>
    <w:rsid w:val="007B351E"/>
    <w:rsid w:val="007B7447"/>
    <w:rsid w:val="007C6C7C"/>
    <w:rsid w:val="007D0E48"/>
    <w:rsid w:val="007D24AC"/>
    <w:rsid w:val="007E04D6"/>
    <w:rsid w:val="007F0181"/>
    <w:rsid w:val="007F313D"/>
    <w:rsid w:val="007F77BC"/>
    <w:rsid w:val="008004CE"/>
    <w:rsid w:val="008124F4"/>
    <w:rsid w:val="00812631"/>
    <w:rsid w:val="0081467B"/>
    <w:rsid w:val="00817FC8"/>
    <w:rsid w:val="008215A7"/>
    <w:rsid w:val="008220DA"/>
    <w:rsid w:val="00822521"/>
    <w:rsid w:val="0082358B"/>
    <w:rsid w:val="008260FD"/>
    <w:rsid w:val="00826703"/>
    <w:rsid w:val="00836130"/>
    <w:rsid w:val="0084199D"/>
    <w:rsid w:val="0084514E"/>
    <w:rsid w:val="00845747"/>
    <w:rsid w:val="008458A5"/>
    <w:rsid w:val="00846022"/>
    <w:rsid w:val="00846DCC"/>
    <w:rsid w:val="008545B4"/>
    <w:rsid w:val="008645C8"/>
    <w:rsid w:val="00866A0D"/>
    <w:rsid w:val="00875452"/>
    <w:rsid w:val="008766F7"/>
    <w:rsid w:val="00877C33"/>
    <w:rsid w:val="00881A36"/>
    <w:rsid w:val="0088741B"/>
    <w:rsid w:val="00887FD1"/>
    <w:rsid w:val="00892282"/>
    <w:rsid w:val="00897BA8"/>
    <w:rsid w:val="00897C9B"/>
    <w:rsid w:val="008A024D"/>
    <w:rsid w:val="008A3051"/>
    <w:rsid w:val="008A5CC8"/>
    <w:rsid w:val="008B1099"/>
    <w:rsid w:val="008B2A4F"/>
    <w:rsid w:val="008B3F1F"/>
    <w:rsid w:val="008B4C02"/>
    <w:rsid w:val="008B57AA"/>
    <w:rsid w:val="008C26E4"/>
    <w:rsid w:val="008C442A"/>
    <w:rsid w:val="008C584F"/>
    <w:rsid w:val="008C5AD0"/>
    <w:rsid w:val="008D071B"/>
    <w:rsid w:val="008D5ECA"/>
    <w:rsid w:val="008E3079"/>
    <w:rsid w:val="008E4EDC"/>
    <w:rsid w:val="008E6960"/>
    <w:rsid w:val="008F08EC"/>
    <w:rsid w:val="008F32CF"/>
    <w:rsid w:val="008F67BB"/>
    <w:rsid w:val="008F7A23"/>
    <w:rsid w:val="009008FB"/>
    <w:rsid w:val="00902BF9"/>
    <w:rsid w:val="00904392"/>
    <w:rsid w:val="00906A1F"/>
    <w:rsid w:val="00906FBF"/>
    <w:rsid w:val="00911BCD"/>
    <w:rsid w:val="00912DD4"/>
    <w:rsid w:val="009320B6"/>
    <w:rsid w:val="009356F5"/>
    <w:rsid w:val="009376C2"/>
    <w:rsid w:val="009377F4"/>
    <w:rsid w:val="00942BEF"/>
    <w:rsid w:val="00944861"/>
    <w:rsid w:val="0095361A"/>
    <w:rsid w:val="00961023"/>
    <w:rsid w:val="009658CD"/>
    <w:rsid w:val="00966EE9"/>
    <w:rsid w:val="009766D8"/>
    <w:rsid w:val="009810A0"/>
    <w:rsid w:val="00986B84"/>
    <w:rsid w:val="0098717F"/>
    <w:rsid w:val="00990899"/>
    <w:rsid w:val="009A3F21"/>
    <w:rsid w:val="009A3F97"/>
    <w:rsid w:val="009B105C"/>
    <w:rsid w:val="009B4F51"/>
    <w:rsid w:val="009C2D8F"/>
    <w:rsid w:val="009D1906"/>
    <w:rsid w:val="009D1ECB"/>
    <w:rsid w:val="009D28DD"/>
    <w:rsid w:val="009D7356"/>
    <w:rsid w:val="009E0C39"/>
    <w:rsid w:val="009E322A"/>
    <w:rsid w:val="00A018F7"/>
    <w:rsid w:val="00A02FAD"/>
    <w:rsid w:val="00A0602D"/>
    <w:rsid w:val="00A07A07"/>
    <w:rsid w:val="00A12A8E"/>
    <w:rsid w:val="00A15431"/>
    <w:rsid w:val="00A21F6A"/>
    <w:rsid w:val="00A220E0"/>
    <w:rsid w:val="00A22FF2"/>
    <w:rsid w:val="00A23AC7"/>
    <w:rsid w:val="00A27CFF"/>
    <w:rsid w:val="00A40331"/>
    <w:rsid w:val="00A40BEC"/>
    <w:rsid w:val="00A41C16"/>
    <w:rsid w:val="00A462C3"/>
    <w:rsid w:val="00A471C6"/>
    <w:rsid w:val="00A50BE3"/>
    <w:rsid w:val="00A50ECA"/>
    <w:rsid w:val="00A56B61"/>
    <w:rsid w:val="00A64409"/>
    <w:rsid w:val="00A649F0"/>
    <w:rsid w:val="00A650E8"/>
    <w:rsid w:val="00A651E8"/>
    <w:rsid w:val="00A67871"/>
    <w:rsid w:val="00A67877"/>
    <w:rsid w:val="00A73A93"/>
    <w:rsid w:val="00A74D77"/>
    <w:rsid w:val="00A91072"/>
    <w:rsid w:val="00A931B7"/>
    <w:rsid w:val="00A945DA"/>
    <w:rsid w:val="00A95DDE"/>
    <w:rsid w:val="00AA1E18"/>
    <w:rsid w:val="00AB1567"/>
    <w:rsid w:val="00AB401B"/>
    <w:rsid w:val="00AB6049"/>
    <w:rsid w:val="00AC7209"/>
    <w:rsid w:val="00AD05AF"/>
    <w:rsid w:val="00AD22B9"/>
    <w:rsid w:val="00AE0A8D"/>
    <w:rsid w:val="00AE1003"/>
    <w:rsid w:val="00AE51D7"/>
    <w:rsid w:val="00AE5E64"/>
    <w:rsid w:val="00AF1D61"/>
    <w:rsid w:val="00B01B06"/>
    <w:rsid w:val="00B01C42"/>
    <w:rsid w:val="00B05E48"/>
    <w:rsid w:val="00B109F4"/>
    <w:rsid w:val="00B11A3C"/>
    <w:rsid w:val="00B139CC"/>
    <w:rsid w:val="00B16E95"/>
    <w:rsid w:val="00B20CA6"/>
    <w:rsid w:val="00B20CDC"/>
    <w:rsid w:val="00B21274"/>
    <w:rsid w:val="00B22C01"/>
    <w:rsid w:val="00B278D7"/>
    <w:rsid w:val="00B317DD"/>
    <w:rsid w:val="00B34304"/>
    <w:rsid w:val="00B3566C"/>
    <w:rsid w:val="00B35B7E"/>
    <w:rsid w:val="00B4082A"/>
    <w:rsid w:val="00B40E5D"/>
    <w:rsid w:val="00B52976"/>
    <w:rsid w:val="00B5539E"/>
    <w:rsid w:val="00B56D94"/>
    <w:rsid w:val="00B579D0"/>
    <w:rsid w:val="00B63A65"/>
    <w:rsid w:val="00B6498C"/>
    <w:rsid w:val="00B64F2E"/>
    <w:rsid w:val="00B7196F"/>
    <w:rsid w:val="00B84E50"/>
    <w:rsid w:val="00B96846"/>
    <w:rsid w:val="00B97CB8"/>
    <w:rsid w:val="00BA4E3D"/>
    <w:rsid w:val="00BA5BE5"/>
    <w:rsid w:val="00BA7300"/>
    <w:rsid w:val="00BA7C45"/>
    <w:rsid w:val="00BB1BB0"/>
    <w:rsid w:val="00BC3AB9"/>
    <w:rsid w:val="00BC456C"/>
    <w:rsid w:val="00BC515B"/>
    <w:rsid w:val="00BC6222"/>
    <w:rsid w:val="00BC6CFD"/>
    <w:rsid w:val="00BD38B4"/>
    <w:rsid w:val="00BD521F"/>
    <w:rsid w:val="00BD600F"/>
    <w:rsid w:val="00BE1A33"/>
    <w:rsid w:val="00BE2A59"/>
    <w:rsid w:val="00BF19EF"/>
    <w:rsid w:val="00BF3D5A"/>
    <w:rsid w:val="00BF57E7"/>
    <w:rsid w:val="00BF7F58"/>
    <w:rsid w:val="00C0032E"/>
    <w:rsid w:val="00C006BB"/>
    <w:rsid w:val="00C012EC"/>
    <w:rsid w:val="00C02A39"/>
    <w:rsid w:val="00C030EE"/>
    <w:rsid w:val="00C03485"/>
    <w:rsid w:val="00C065DC"/>
    <w:rsid w:val="00C06DE0"/>
    <w:rsid w:val="00C2395F"/>
    <w:rsid w:val="00C2432B"/>
    <w:rsid w:val="00C26978"/>
    <w:rsid w:val="00C3092A"/>
    <w:rsid w:val="00C30B37"/>
    <w:rsid w:val="00C30D8E"/>
    <w:rsid w:val="00C31F39"/>
    <w:rsid w:val="00C33348"/>
    <w:rsid w:val="00C36A3C"/>
    <w:rsid w:val="00C52869"/>
    <w:rsid w:val="00C52D9C"/>
    <w:rsid w:val="00C54E15"/>
    <w:rsid w:val="00C61F2A"/>
    <w:rsid w:val="00C63BB5"/>
    <w:rsid w:val="00C70EE0"/>
    <w:rsid w:val="00C7263A"/>
    <w:rsid w:val="00C7417B"/>
    <w:rsid w:val="00C77CED"/>
    <w:rsid w:val="00C86713"/>
    <w:rsid w:val="00C93191"/>
    <w:rsid w:val="00C9341E"/>
    <w:rsid w:val="00C9783D"/>
    <w:rsid w:val="00CA0871"/>
    <w:rsid w:val="00CA69B3"/>
    <w:rsid w:val="00CB3D3F"/>
    <w:rsid w:val="00CB6B5A"/>
    <w:rsid w:val="00CC4348"/>
    <w:rsid w:val="00CD1DDC"/>
    <w:rsid w:val="00CD2BE3"/>
    <w:rsid w:val="00CD4152"/>
    <w:rsid w:val="00CD4824"/>
    <w:rsid w:val="00CE3D50"/>
    <w:rsid w:val="00D019ED"/>
    <w:rsid w:val="00D0290D"/>
    <w:rsid w:val="00D03B4C"/>
    <w:rsid w:val="00D05551"/>
    <w:rsid w:val="00D05A62"/>
    <w:rsid w:val="00D1032C"/>
    <w:rsid w:val="00D10604"/>
    <w:rsid w:val="00D11D3D"/>
    <w:rsid w:val="00D15870"/>
    <w:rsid w:val="00D1704E"/>
    <w:rsid w:val="00D255B9"/>
    <w:rsid w:val="00D45006"/>
    <w:rsid w:val="00D46FFF"/>
    <w:rsid w:val="00D55DF3"/>
    <w:rsid w:val="00D6435C"/>
    <w:rsid w:val="00D67A73"/>
    <w:rsid w:val="00D8042E"/>
    <w:rsid w:val="00D8545D"/>
    <w:rsid w:val="00D90756"/>
    <w:rsid w:val="00D908A4"/>
    <w:rsid w:val="00D90A52"/>
    <w:rsid w:val="00D967D8"/>
    <w:rsid w:val="00DA40A2"/>
    <w:rsid w:val="00DB33A0"/>
    <w:rsid w:val="00DB3458"/>
    <w:rsid w:val="00DB3BFA"/>
    <w:rsid w:val="00DB6FCA"/>
    <w:rsid w:val="00DB7D5F"/>
    <w:rsid w:val="00DC64F4"/>
    <w:rsid w:val="00DD360F"/>
    <w:rsid w:val="00DD4140"/>
    <w:rsid w:val="00DD67D3"/>
    <w:rsid w:val="00DE0EBA"/>
    <w:rsid w:val="00DE61FD"/>
    <w:rsid w:val="00DE718D"/>
    <w:rsid w:val="00DF2186"/>
    <w:rsid w:val="00DF389F"/>
    <w:rsid w:val="00DF6AB6"/>
    <w:rsid w:val="00DF7028"/>
    <w:rsid w:val="00DF789C"/>
    <w:rsid w:val="00E02628"/>
    <w:rsid w:val="00E052B7"/>
    <w:rsid w:val="00E15604"/>
    <w:rsid w:val="00E30ED2"/>
    <w:rsid w:val="00E30EE5"/>
    <w:rsid w:val="00E338F9"/>
    <w:rsid w:val="00E340AF"/>
    <w:rsid w:val="00E36B63"/>
    <w:rsid w:val="00E42482"/>
    <w:rsid w:val="00E4272A"/>
    <w:rsid w:val="00E45EDF"/>
    <w:rsid w:val="00E52063"/>
    <w:rsid w:val="00E56959"/>
    <w:rsid w:val="00E60E3C"/>
    <w:rsid w:val="00E63BF6"/>
    <w:rsid w:val="00E6589E"/>
    <w:rsid w:val="00E664E2"/>
    <w:rsid w:val="00E66F13"/>
    <w:rsid w:val="00E66F4B"/>
    <w:rsid w:val="00E7094B"/>
    <w:rsid w:val="00E74B5F"/>
    <w:rsid w:val="00E830E4"/>
    <w:rsid w:val="00E852A1"/>
    <w:rsid w:val="00E926BC"/>
    <w:rsid w:val="00E931C0"/>
    <w:rsid w:val="00EB4543"/>
    <w:rsid w:val="00EC331F"/>
    <w:rsid w:val="00ED7782"/>
    <w:rsid w:val="00EE2FD4"/>
    <w:rsid w:val="00EE46C9"/>
    <w:rsid w:val="00EF1178"/>
    <w:rsid w:val="00EF7805"/>
    <w:rsid w:val="00F048D4"/>
    <w:rsid w:val="00F11F64"/>
    <w:rsid w:val="00F144B7"/>
    <w:rsid w:val="00F151A4"/>
    <w:rsid w:val="00F151D3"/>
    <w:rsid w:val="00F27EE5"/>
    <w:rsid w:val="00F35B9F"/>
    <w:rsid w:val="00F36C41"/>
    <w:rsid w:val="00F378FD"/>
    <w:rsid w:val="00F43ADA"/>
    <w:rsid w:val="00F47A8A"/>
    <w:rsid w:val="00F5098D"/>
    <w:rsid w:val="00F55718"/>
    <w:rsid w:val="00F55CE6"/>
    <w:rsid w:val="00F6401E"/>
    <w:rsid w:val="00F64EBD"/>
    <w:rsid w:val="00F6507C"/>
    <w:rsid w:val="00F65704"/>
    <w:rsid w:val="00F704BF"/>
    <w:rsid w:val="00F7333F"/>
    <w:rsid w:val="00F74ACC"/>
    <w:rsid w:val="00F7569E"/>
    <w:rsid w:val="00F87C74"/>
    <w:rsid w:val="00F92598"/>
    <w:rsid w:val="00F92A03"/>
    <w:rsid w:val="00F9358C"/>
    <w:rsid w:val="00F93CED"/>
    <w:rsid w:val="00F93E58"/>
    <w:rsid w:val="00F9642C"/>
    <w:rsid w:val="00F9672E"/>
    <w:rsid w:val="00F9786A"/>
    <w:rsid w:val="00FA11C1"/>
    <w:rsid w:val="00FA6F7E"/>
    <w:rsid w:val="00FB574F"/>
    <w:rsid w:val="00FB72FD"/>
    <w:rsid w:val="00FC31C3"/>
    <w:rsid w:val="00FC5965"/>
    <w:rsid w:val="00FC6876"/>
    <w:rsid w:val="00FD2E06"/>
    <w:rsid w:val="00F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4C45F"/>
  <w15:docId w15:val="{880856CC-998A-47E7-918D-FF301429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iPriority="99" w:unhideWhenUsed="1"/>
    <w:lsdException w:name="List 3" w:unhideWhenUsed="1"/>
    <w:lsdException w:name="List 4" w:uiPriority="99" w:unhideWhenUsed="1"/>
    <w:lsdException w:name="List 5" w:unhideWhenUsed="1"/>
    <w:lsdException w:name="List Bullet 2" w:unhideWhenUsed="1"/>
    <w:lsdException w:name="List Bullet 3" w:unhideWhenUsed="1"/>
    <w:lsdException w:name="List Bullet 4" w:unhideWhenUsed="1"/>
    <w:lsdException w:name="List Bullet 5" w:uiPriority="99" w:unhideWhenUsed="1"/>
    <w:lsdException w:name="List Number 2" w:unhideWhenUsed="1"/>
    <w:lsdException w:name="List Number 3" w:unhideWhenUsed="1"/>
    <w:lsdException w:name="List Number 4"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lsdException w:name="Table Them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F789C"/>
    <w:rPr>
      <w:sz w:val="24"/>
      <w:szCs w:val="24"/>
      <w:lang w:val="en-US" w:eastAsia="en-US"/>
    </w:rPr>
  </w:style>
  <w:style w:type="paragraph" w:styleId="Heading1">
    <w:name w:val="heading 1"/>
    <w:next w:val="BodyText"/>
    <w:link w:val="Heading1Char"/>
    <w:qFormat/>
    <w:rsid w:val="008B2A4F"/>
    <w:pPr>
      <w:keepNext/>
      <w:pageBreakBefore/>
      <w:numPr>
        <w:numId w:val="124"/>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280275"/>
    <w:pPr>
      <w:pageBreakBefore w:val="0"/>
      <w:numPr>
        <w:ilvl w:val="1"/>
      </w:numPr>
      <w:ind w:left="576"/>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link w:val="Heading4Char"/>
    <w:qFormat/>
    <w:rsid w:val="008B2A4F"/>
    <w:pPr>
      <w:numPr>
        <w:ilvl w:val="3"/>
      </w:numPr>
      <w:tabs>
        <w:tab w:val="left" w:pos="900"/>
      </w:tabs>
      <w:outlineLvl w:val="3"/>
    </w:pPr>
  </w:style>
  <w:style w:type="paragraph" w:styleId="Heading5">
    <w:name w:val="heading 5"/>
    <w:basedOn w:val="Heading4"/>
    <w:next w:val="BodyText"/>
    <w:link w:val="Heading5Char"/>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link w:val="Heading7Char"/>
    <w:qFormat/>
    <w:rsid w:val="008B2A4F"/>
    <w:pPr>
      <w:numPr>
        <w:ilvl w:val="6"/>
      </w:numPr>
      <w:outlineLvl w:val="6"/>
    </w:pPr>
  </w:style>
  <w:style w:type="paragraph" w:styleId="Heading8">
    <w:name w:val="heading 8"/>
    <w:basedOn w:val="Heading7"/>
    <w:next w:val="BodyText"/>
    <w:link w:val="Heading8Char"/>
    <w:qFormat/>
    <w:rsid w:val="008B2A4F"/>
    <w:pPr>
      <w:numPr>
        <w:ilvl w:val="7"/>
      </w:numPr>
      <w:outlineLvl w:val="7"/>
    </w:pPr>
  </w:style>
  <w:style w:type="paragraph" w:styleId="Heading9">
    <w:name w:val="heading 9"/>
    <w:basedOn w:val="Heading8"/>
    <w:next w:val="BodyText"/>
    <w:link w:val="Heading9Char"/>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link w:val="BodyTextIndentChar"/>
    <w:uiPriority w:val="99"/>
    <w:rsid w:val="000650B2"/>
    <w:pPr>
      <w:ind w:left="360"/>
    </w:pPr>
  </w:style>
  <w:style w:type="paragraph" w:styleId="ListNumber">
    <w:name w:val="List Number"/>
    <w:basedOn w:val="Normal"/>
    <w:uiPriority w:val="99"/>
    <w:unhideWhenUsed/>
    <w:rsid w:val="0088741B"/>
    <w:pPr>
      <w:numPr>
        <w:numId w:val="144"/>
      </w:numPr>
      <w:spacing w:before="120"/>
      <w:contextualSpacing/>
    </w:pPr>
    <w:rPr>
      <w:szCs w:val="20"/>
    </w:rPr>
  </w:style>
  <w:style w:type="paragraph" w:styleId="List">
    <w:name w:val="List"/>
    <w:basedOn w:val="BodyText"/>
    <w:link w:val="ListChar"/>
    <w:rsid w:val="0088741B"/>
    <w:pPr>
      <w:ind w:left="1080" w:hanging="720"/>
    </w:pPr>
    <w:rPr>
      <w:noProof w:val="0"/>
    </w:rPr>
  </w:style>
  <w:style w:type="paragraph" w:styleId="ListBullet">
    <w:name w:val="List Bullet"/>
    <w:basedOn w:val="Normal"/>
    <w:link w:val="ListBulletChar"/>
    <w:unhideWhenUsed/>
    <w:rsid w:val="0088741B"/>
    <w:pPr>
      <w:numPr>
        <w:numId w:val="138"/>
      </w:numPr>
      <w:spacing w:before="120"/>
    </w:pPr>
    <w:rPr>
      <w:szCs w:val="20"/>
    </w:rPr>
  </w:style>
  <w:style w:type="paragraph" w:styleId="ListBullet2">
    <w:name w:val="List Bullet 2"/>
    <w:basedOn w:val="Normal"/>
    <w:link w:val="ListBullet2Char"/>
    <w:rsid w:val="0088741B"/>
    <w:pPr>
      <w:numPr>
        <w:numId w:val="139"/>
      </w:numPr>
      <w:spacing w:before="120"/>
    </w:pPr>
    <w:rPr>
      <w:szCs w:val="20"/>
    </w:rPr>
  </w:style>
  <w:style w:type="paragraph" w:styleId="ListBullet3">
    <w:name w:val="List Bullet 3"/>
    <w:basedOn w:val="Normal"/>
    <w:link w:val="ListBullet3Char"/>
    <w:rsid w:val="0088741B"/>
    <w:pPr>
      <w:numPr>
        <w:numId w:val="140"/>
      </w:numPr>
      <w:spacing w:before="120"/>
    </w:pPr>
    <w:rPr>
      <w:szCs w:val="20"/>
    </w:rPr>
  </w:style>
  <w:style w:type="paragraph" w:styleId="List2">
    <w:name w:val="List 2"/>
    <w:basedOn w:val="List"/>
    <w:link w:val="List2Char"/>
    <w:rsid w:val="0088741B"/>
    <w:pPr>
      <w:ind w:left="1440"/>
    </w:pPr>
  </w:style>
  <w:style w:type="paragraph" w:styleId="TOC1">
    <w:name w:val="toc 1"/>
    <w:next w:val="Normal"/>
    <w:uiPriority w:val="39"/>
    <w:rsid w:val="0088741B"/>
    <w:pPr>
      <w:tabs>
        <w:tab w:val="right" w:leader="dot" w:pos="9346"/>
      </w:tabs>
      <w:ind w:left="288" w:hanging="288"/>
    </w:pPr>
    <w:rPr>
      <w:sz w:val="24"/>
      <w:szCs w:val="24"/>
      <w:lang w:val="en-US" w:eastAsia="en-US"/>
    </w:rPr>
  </w:style>
  <w:style w:type="paragraph" w:styleId="TOC2">
    <w:name w:val="toc 2"/>
    <w:basedOn w:val="TOC1"/>
    <w:next w:val="Normal"/>
    <w:uiPriority w:val="39"/>
    <w:rsid w:val="0088741B"/>
    <w:pPr>
      <w:tabs>
        <w:tab w:val="clear" w:pos="9346"/>
        <w:tab w:val="right" w:leader="dot" w:pos="9350"/>
      </w:tabs>
      <w:ind w:left="720" w:hanging="432"/>
    </w:pPr>
  </w:style>
  <w:style w:type="paragraph" w:styleId="TOC3">
    <w:name w:val="toc 3"/>
    <w:basedOn w:val="TOC2"/>
    <w:next w:val="Normal"/>
    <w:uiPriority w:val="39"/>
    <w:rsid w:val="0088741B"/>
    <w:pPr>
      <w:ind w:left="1152" w:hanging="576"/>
    </w:pPr>
  </w:style>
  <w:style w:type="paragraph" w:styleId="TOC4">
    <w:name w:val="toc 4"/>
    <w:basedOn w:val="TOC3"/>
    <w:next w:val="Normal"/>
    <w:uiPriority w:val="39"/>
    <w:rsid w:val="0088741B"/>
    <w:pPr>
      <w:ind w:left="1584" w:hanging="720"/>
    </w:pPr>
  </w:style>
  <w:style w:type="paragraph" w:styleId="TOC5">
    <w:name w:val="toc 5"/>
    <w:basedOn w:val="TOC4"/>
    <w:next w:val="Normal"/>
    <w:uiPriority w:val="39"/>
    <w:rsid w:val="0088741B"/>
    <w:pPr>
      <w:ind w:left="2160" w:hanging="1008"/>
    </w:pPr>
  </w:style>
  <w:style w:type="paragraph" w:styleId="TOC6">
    <w:name w:val="toc 6"/>
    <w:basedOn w:val="TOC5"/>
    <w:next w:val="Normal"/>
    <w:uiPriority w:val="39"/>
    <w:rsid w:val="0088741B"/>
    <w:pPr>
      <w:ind w:left="2592" w:hanging="1152"/>
    </w:pPr>
  </w:style>
  <w:style w:type="paragraph" w:styleId="TOC7">
    <w:name w:val="toc 7"/>
    <w:basedOn w:val="TOC6"/>
    <w:next w:val="Normal"/>
    <w:uiPriority w:val="39"/>
    <w:rsid w:val="0088741B"/>
    <w:pPr>
      <w:ind w:left="3024" w:hanging="1296"/>
    </w:pPr>
  </w:style>
  <w:style w:type="paragraph" w:styleId="TOC8">
    <w:name w:val="toc 8"/>
    <w:basedOn w:val="TOC7"/>
    <w:next w:val="Normal"/>
    <w:uiPriority w:val="39"/>
    <w:rsid w:val="0088741B"/>
    <w:pPr>
      <w:ind w:left="3456" w:hanging="1440"/>
    </w:pPr>
  </w:style>
  <w:style w:type="paragraph" w:styleId="TOC9">
    <w:name w:val="toc 9"/>
    <w:basedOn w:val="TOC8"/>
    <w:next w:val="Normal"/>
    <w:uiPriority w:val="39"/>
    <w:rsid w:val="0088741B"/>
    <w:pPr>
      <w:ind w:left="4032" w:hanging="1728"/>
    </w:pPr>
  </w:style>
  <w:style w:type="paragraph" w:customStyle="1" w:styleId="TableEntry">
    <w:name w:val="Table Entry"/>
    <w:basedOn w:val="BodyText"/>
    <w:link w:val="TableEntryChar"/>
    <w:rsid w:val="000650B2"/>
    <w:pPr>
      <w:spacing w:before="40" w:after="40"/>
      <w:ind w:left="72" w:right="72"/>
    </w:pPr>
    <w:rPr>
      <w:sz w:val="18"/>
    </w:rPr>
  </w:style>
  <w:style w:type="paragraph" w:customStyle="1" w:styleId="TableEntryHeader">
    <w:name w:val="Table Entry Header"/>
    <w:basedOn w:val="TableEntry"/>
    <w:rsid w:val="000650B2"/>
    <w:pPr>
      <w:jc w:val="center"/>
    </w:pPr>
    <w:rPr>
      <w:rFonts w:ascii="Arial" w:hAnsi="Arial"/>
      <w:b/>
      <w:sz w:val="20"/>
    </w:rPr>
  </w:style>
  <w:style w:type="paragraph" w:customStyle="1" w:styleId="TableTitle">
    <w:name w:val="Table Title"/>
    <w:basedOn w:val="BodyText"/>
    <w:rsid w:val="000650B2"/>
    <w:pPr>
      <w:keepNext/>
      <w:spacing w:before="60" w:after="60"/>
      <w:jc w:val="center"/>
    </w:pPr>
    <w:rPr>
      <w:rFonts w:ascii="Arial" w:hAnsi="Arial"/>
      <w:b/>
      <w:sz w:val="22"/>
    </w:rPr>
  </w:style>
  <w:style w:type="paragraph" w:customStyle="1" w:styleId="FigureTitle">
    <w:name w:val="Figure Title"/>
    <w:basedOn w:val="TableTitle"/>
    <w:rsid w:val="000650B2"/>
    <w:pPr>
      <w:keepNext w:val="0"/>
      <w:keepLines/>
    </w:pPr>
  </w:style>
  <w:style w:type="paragraph" w:styleId="Caption">
    <w:name w:val="caption"/>
    <w:basedOn w:val="BodyText"/>
    <w:next w:val="BodyText"/>
    <w:uiPriority w:val="35"/>
    <w:qFormat/>
    <w:rsid w:val="000650B2"/>
    <w:rPr>
      <w:rFonts w:ascii="Arial" w:hAnsi="Arial"/>
      <w:b/>
    </w:rPr>
  </w:style>
  <w:style w:type="paragraph" w:styleId="List3">
    <w:name w:val="List 3"/>
    <w:basedOn w:val="Normal"/>
    <w:link w:val="List3Char"/>
    <w:rsid w:val="0088741B"/>
    <w:pPr>
      <w:spacing w:before="120"/>
      <w:ind w:left="1800" w:hanging="720"/>
    </w:pPr>
    <w:rPr>
      <w:szCs w:val="20"/>
    </w:rPr>
  </w:style>
  <w:style w:type="paragraph" w:styleId="ListContinue">
    <w:name w:val="List Continue"/>
    <w:basedOn w:val="Normal"/>
    <w:link w:val="ListContinueChar"/>
    <w:uiPriority w:val="99"/>
    <w:unhideWhenUsed/>
    <w:rsid w:val="0088741B"/>
    <w:pPr>
      <w:spacing w:before="120"/>
      <w:ind w:left="360"/>
      <w:contextualSpacing/>
    </w:pPr>
    <w:rPr>
      <w:szCs w:val="20"/>
    </w:rPr>
  </w:style>
  <w:style w:type="paragraph" w:styleId="ListContinue2">
    <w:name w:val="List Continue 2"/>
    <w:basedOn w:val="Normal"/>
    <w:uiPriority w:val="99"/>
    <w:unhideWhenUsed/>
    <w:rsid w:val="0088741B"/>
    <w:pPr>
      <w:spacing w:before="120"/>
      <w:ind w:left="720"/>
      <w:contextualSpacing/>
    </w:pPr>
    <w:rPr>
      <w:szCs w:val="20"/>
    </w:rPr>
  </w:style>
  <w:style w:type="paragraph" w:customStyle="1" w:styleId="ParagraphHeading">
    <w:name w:val="Paragraph Heading"/>
    <w:basedOn w:val="Caption"/>
    <w:next w:val="BodyText"/>
    <w:rsid w:val="000650B2"/>
    <w:pPr>
      <w:spacing w:before="180"/>
    </w:pPr>
  </w:style>
  <w:style w:type="paragraph" w:customStyle="1" w:styleId="ListNumberContinue">
    <w:name w:val="List Number Continue"/>
    <w:basedOn w:val="Normal"/>
    <w:rsid w:val="0088741B"/>
    <w:pPr>
      <w:spacing w:before="60"/>
      <w:ind w:left="900"/>
    </w:pPr>
    <w:rPr>
      <w:szCs w:val="20"/>
    </w:rPr>
  </w:style>
  <w:style w:type="paragraph" w:customStyle="1" w:styleId="ListBulletContinue">
    <w:name w:val="List Bullet Continue"/>
    <w:basedOn w:val="ListBullet"/>
    <w:rsid w:val="000650B2"/>
    <w:pPr>
      <w:numPr>
        <w:numId w:val="0"/>
      </w:numPr>
      <w:ind w:left="720"/>
    </w:pPr>
  </w:style>
  <w:style w:type="paragraph" w:customStyle="1" w:styleId="ListBullet2Continue">
    <w:name w:val="List Bullet 2 Continue"/>
    <w:basedOn w:val="ListBullet2"/>
    <w:rsid w:val="000650B2"/>
    <w:pPr>
      <w:numPr>
        <w:numId w:val="0"/>
      </w:numPr>
      <w:ind w:left="1080"/>
    </w:pPr>
  </w:style>
  <w:style w:type="paragraph" w:customStyle="1" w:styleId="ListBullet3Continue">
    <w:name w:val="List Bullet 3 Continue"/>
    <w:basedOn w:val="ListBullet3"/>
    <w:rsid w:val="000650B2"/>
    <w:pPr>
      <w:numPr>
        <w:numId w:val="0"/>
      </w:numPr>
      <w:ind w:left="1440"/>
    </w:pPr>
  </w:style>
  <w:style w:type="paragraph" w:customStyle="1" w:styleId="List3Continue">
    <w:name w:val="List 3 Continue"/>
    <w:basedOn w:val="List3"/>
    <w:rsid w:val="0088741B"/>
    <w:pPr>
      <w:ind w:firstLine="0"/>
    </w:pPr>
  </w:style>
  <w:style w:type="paragraph" w:customStyle="1" w:styleId="AppendixHeading2">
    <w:name w:val="Appendix Heading 2"/>
    <w:next w:val="BodyText"/>
    <w:rsid w:val="001A651F"/>
    <w:pPr>
      <w:numPr>
        <w:ilvl w:val="1"/>
        <w:numId w:val="53"/>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1A651F"/>
    <w:pPr>
      <w:numPr>
        <w:numId w:val="53"/>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rsid w:val="000650B2"/>
    <w:rPr>
      <w:vertAlign w:val="superscript"/>
    </w:rPr>
  </w:style>
  <w:style w:type="paragraph" w:styleId="Header">
    <w:name w:val="header"/>
    <w:basedOn w:val="Normal"/>
    <w:link w:val="HeaderChar"/>
    <w:uiPriority w:val="99"/>
    <w:rsid w:val="000650B2"/>
    <w:pPr>
      <w:tabs>
        <w:tab w:val="center" w:pos="4320"/>
        <w:tab w:val="right" w:pos="8640"/>
      </w:tabs>
      <w:spacing w:before="120"/>
    </w:pPr>
    <w:rPr>
      <w:szCs w:val="20"/>
    </w:rPr>
  </w:style>
  <w:style w:type="paragraph" w:styleId="FootnoteText">
    <w:name w:val="footnote text"/>
    <w:basedOn w:val="Normal"/>
    <w:link w:val="FootnoteTextChar"/>
    <w:uiPriority w:val="99"/>
    <w:rsid w:val="000650B2"/>
    <w:pPr>
      <w:spacing w:before="120"/>
    </w:pPr>
    <w:rPr>
      <w:sz w:val="20"/>
      <w:szCs w:val="20"/>
    </w:rPr>
  </w:style>
  <w:style w:type="character" w:styleId="PageNumber">
    <w:name w:val="page number"/>
    <w:basedOn w:val="DefaultParagraphFont"/>
    <w:rsid w:val="000650B2"/>
  </w:style>
  <w:style w:type="paragraph" w:styleId="Footer">
    <w:name w:val="footer"/>
    <w:basedOn w:val="Normal"/>
    <w:link w:val="FooterChar"/>
    <w:uiPriority w:val="99"/>
    <w:rsid w:val="000650B2"/>
    <w:pPr>
      <w:tabs>
        <w:tab w:val="center" w:pos="4320"/>
        <w:tab w:val="right" w:pos="8640"/>
      </w:tabs>
      <w:spacing w:before="120"/>
    </w:pPr>
    <w:rPr>
      <w:szCs w:val="20"/>
    </w:rPr>
  </w:style>
  <w:style w:type="character" w:styleId="FollowedHyperlink">
    <w:name w:val="FollowedHyperlink"/>
    <w:uiPriority w:val="99"/>
    <w:rsid w:val="000650B2"/>
    <w:rPr>
      <w:color w:val="800080"/>
      <w:u w:val="single"/>
    </w:rPr>
  </w:style>
  <w:style w:type="paragraph" w:styleId="BlockText">
    <w:name w:val="Block Text"/>
    <w:basedOn w:val="Normal"/>
    <w:rsid w:val="000650B2"/>
    <w:pPr>
      <w:spacing w:before="120" w:after="120"/>
      <w:ind w:left="1440" w:right="1440"/>
    </w:pPr>
    <w:rPr>
      <w:szCs w:val="20"/>
    </w:rPr>
  </w:style>
  <w:style w:type="paragraph" w:customStyle="1" w:styleId="Glossary">
    <w:name w:val="Glossary"/>
    <w:basedOn w:val="Heading1"/>
    <w:rsid w:val="000650B2"/>
    <w:pPr>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sid w:val="000650B2"/>
    <w:rPr>
      <w:color w:val="0000FF"/>
      <w:u w:val="single"/>
    </w:rPr>
  </w:style>
  <w:style w:type="paragraph" w:styleId="DocumentMap">
    <w:name w:val="Document Map"/>
    <w:basedOn w:val="Normal"/>
    <w:link w:val="DocumentMapChar"/>
    <w:semiHidden/>
    <w:rsid w:val="000650B2"/>
    <w:pPr>
      <w:shd w:val="clear" w:color="auto" w:fill="000080"/>
    </w:pPr>
    <w:rPr>
      <w:rFonts w:ascii="Tahoma" w:hAnsi="Tahoma" w:cs="Tahoma"/>
    </w:rPr>
  </w:style>
  <w:style w:type="paragraph" w:customStyle="1" w:styleId="Note">
    <w:name w:val="Note"/>
    <w:basedOn w:val="Normal"/>
    <w:rsid w:val="0088741B"/>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paragraph" w:styleId="CommentText">
    <w:name w:val="annotation text"/>
    <w:basedOn w:val="Normal"/>
    <w:link w:val="CommentTextChar"/>
    <w:uiPriority w:val="99"/>
    <w:rsid w:val="000650B2"/>
    <w:pPr>
      <w:spacing w:before="120"/>
    </w:pPr>
    <w:rPr>
      <w:sz w:val="20"/>
      <w:szCs w:val="20"/>
    </w:rPr>
  </w:style>
  <w:style w:type="character" w:styleId="CommentReference">
    <w:name w:val="annotation reference"/>
    <w:uiPriority w:val="99"/>
    <w:rsid w:val="000650B2"/>
    <w:rPr>
      <w:sz w:val="16"/>
      <w:szCs w:val="16"/>
    </w:rPr>
  </w:style>
  <w:style w:type="paragraph" w:styleId="BodyTextFirstIndent">
    <w:name w:val="Body Text First Indent"/>
    <w:basedOn w:val="BodyText"/>
    <w:link w:val="BodyTextFirstIndentChar"/>
    <w:rsid w:val="000650B2"/>
    <w:pPr>
      <w:spacing w:after="120"/>
      <w:ind w:firstLine="210"/>
    </w:pPr>
    <w:rPr>
      <w:noProof w:val="0"/>
    </w:rPr>
  </w:style>
  <w:style w:type="paragraph" w:styleId="BodyTextFirstIndent2">
    <w:name w:val="Body Text First Indent 2"/>
    <w:basedOn w:val="BodyTextIndent"/>
    <w:link w:val="BodyTextFirstIndent2Char"/>
    <w:rsid w:val="000650B2"/>
    <w:pPr>
      <w:spacing w:after="120"/>
      <w:ind w:firstLine="210"/>
    </w:pPr>
    <w:rPr>
      <w:noProof w:val="0"/>
    </w:rPr>
  </w:style>
  <w:style w:type="paragraph" w:styleId="BodyTextIndent2">
    <w:name w:val="Body Text Indent 2"/>
    <w:basedOn w:val="Normal"/>
    <w:link w:val="BodyTextIndent2Char"/>
    <w:rsid w:val="000650B2"/>
    <w:pPr>
      <w:spacing w:before="120" w:after="120" w:line="480" w:lineRule="auto"/>
      <w:ind w:left="360"/>
    </w:pPr>
    <w:rPr>
      <w:szCs w:val="20"/>
    </w:rPr>
  </w:style>
  <w:style w:type="paragraph" w:styleId="BodyTextIndent3">
    <w:name w:val="Body Text Indent 3"/>
    <w:basedOn w:val="Normal"/>
    <w:link w:val="BodyTextIndent3Char"/>
    <w:rsid w:val="000650B2"/>
    <w:pPr>
      <w:spacing w:before="120" w:after="120"/>
      <w:ind w:left="360"/>
    </w:pPr>
    <w:rPr>
      <w:sz w:val="16"/>
      <w:szCs w:val="16"/>
    </w:rPr>
  </w:style>
  <w:style w:type="paragraph" w:styleId="Closing">
    <w:name w:val="Closing"/>
    <w:basedOn w:val="Normal"/>
    <w:link w:val="ClosingChar"/>
    <w:rsid w:val="000650B2"/>
    <w:pPr>
      <w:spacing w:before="120"/>
      <w:ind w:left="4320"/>
    </w:pPr>
    <w:rPr>
      <w:szCs w:val="20"/>
    </w:rPr>
  </w:style>
  <w:style w:type="paragraph" w:styleId="Date">
    <w:name w:val="Date"/>
    <w:basedOn w:val="Normal"/>
    <w:next w:val="Normal"/>
    <w:link w:val="DateChar"/>
    <w:rsid w:val="000650B2"/>
    <w:pPr>
      <w:spacing w:before="120"/>
    </w:pPr>
    <w:rPr>
      <w:szCs w:val="20"/>
    </w:rPr>
  </w:style>
  <w:style w:type="paragraph" w:styleId="E-mailSignature">
    <w:name w:val="E-mail Signature"/>
    <w:basedOn w:val="Normal"/>
    <w:link w:val="E-mailSignatureChar"/>
    <w:rsid w:val="000650B2"/>
    <w:pPr>
      <w:spacing w:before="120"/>
    </w:pPr>
    <w:rPr>
      <w:szCs w:val="20"/>
    </w:rPr>
  </w:style>
  <w:style w:type="paragraph" w:styleId="EndnoteText">
    <w:name w:val="endnote text"/>
    <w:basedOn w:val="Normal"/>
    <w:link w:val="EndnoteTextChar"/>
    <w:uiPriority w:val="99"/>
    <w:rsid w:val="000650B2"/>
    <w:pPr>
      <w:spacing w:before="120"/>
    </w:pPr>
    <w:rPr>
      <w:sz w:val="20"/>
      <w:szCs w:val="20"/>
    </w:rPr>
  </w:style>
  <w:style w:type="paragraph" w:styleId="EnvelopeAddress">
    <w:name w:val="envelope address"/>
    <w:basedOn w:val="Normal"/>
    <w:rsid w:val="000650B2"/>
    <w:pPr>
      <w:framePr w:w="7920" w:h="1980" w:hRule="exact" w:hSpace="180" w:wrap="auto" w:hAnchor="page" w:xAlign="center" w:yAlign="bottom"/>
      <w:spacing w:before="120"/>
      <w:ind w:left="2880"/>
    </w:pPr>
    <w:rPr>
      <w:rFonts w:ascii="Arial" w:hAnsi="Arial" w:cs="Arial"/>
    </w:rPr>
  </w:style>
  <w:style w:type="paragraph" w:styleId="EnvelopeReturn">
    <w:name w:val="envelope return"/>
    <w:basedOn w:val="Normal"/>
    <w:rsid w:val="000650B2"/>
    <w:pPr>
      <w:spacing w:before="120"/>
    </w:pPr>
    <w:rPr>
      <w:rFonts w:ascii="Arial" w:hAnsi="Arial" w:cs="Arial"/>
      <w:sz w:val="20"/>
      <w:szCs w:val="20"/>
    </w:rPr>
  </w:style>
  <w:style w:type="paragraph" w:styleId="HTMLAddress">
    <w:name w:val="HTML Address"/>
    <w:basedOn w:val="Normal"/>
    <w:link w:val="HTMLAddressChar"/>
    <w:rsid w:val="000650B2"/>
    <w:pPr>
      <w:spacing w:before="120"/>
    </w:pPr>
    <w:rPr>
      <w:i/>
      <w:iCs/>
      <w:szCs w:val="20"/>
    </w:rPr>
  </w:style>
  <w:style w:type="paragraph" w:styleId="HTMLPreformatted">
    <w:name w:val="HTML Preformatted"/>
    <w:basedOn w:val="Normal"/>
    <w:link w:val="HTMLPreformattedChar"/>
    <w:rsid w:val="000650B2"/>
    <w:pPr>
      <w:spacing w:before="120"/>
    </w:pPr>
    <w:rPr>
      <w:rFonts w:ascii="Courier New" w:hAnsi="Courier New" w:cs="Courier New"/>
      <w:sz w:val="20"/>
      <w:szCs w:val="20"/>
    </w:rPr>
  </w:style>
  <w:style w:type="paragraph" w:styleId="Index1">
    <w:name w:val="index 1"/>
    <w:basedOn w:val="Normal"/>
    <w:next w:val="Normal"/>
    <w:autoRedefine/>
    <w:rsid w:val="000650B2"/>
    <w:pPr>
      <w:spacing w:before="120"/>
      <w:ind w:left="240" w:hanging="240"/>
    </w:pPr>
    <w:rPr>
      <w:szCs w:val="20"/>
    </w:rPr>
  </w:style>
  <w:style w:type="paragraph" w:styleId="Index2">
    <w:name w:val="index 2"/>
    <w:basedOn w:val="Normal"/>
    <w:next w:val="Normal"/>
    <w:autoRedefine/>
    <w:rsid w:val="000650B2"/>
    <w:pPr>
      <w:spacing w:before="120"/>
      <w:ind w:left="480" w:hanging="240"/>
    </w:pPr>
    <w:rPr>
      <w:szCs w:val="20"/>
    </w:rPr>
  </w:style>
  <w:style w:type="paragraph" w:styleId="Index3">
    <w:name w:val="index 3"/>
    <w:basedOn w:val="Normal"/>
    <w:next w:val="Normal"/>
    <w:autoRedefine/>
    <w:rsid w:val="000650B2"/>
    <w:pPr>
      <w:spacing w:before="120"/>
      <w:ind w:left="720" w:hanging="240"/>
    </w:pPr>
    <w:rPr>
      <w:szCs w:val="20"/>
    </w:rPr>
  </w:style>
  <w:style w:type="paragraph" w:styleId="Index4">
    <w:name w:val="index 4"/>
    <w:basedOn w:val="Normal"/>
    <w:next w:val="Normal"/>
    <w:autoRedefine/>
    <w:rsid w:val="000650B2"/>
    <w:pPr>
      <w:spacing w:before="120"/>
      <w:ind w:left="960" w:hanging="240"/>
    </w:pPr>
    <w:rPr>
      <w:szCs w:val="20"/>
    </w:rPr>
  </w:style>
  <w:style w:type="paragraph" w:styleId="Index5">
    <w:name w:val="index 5"/>
    <w:basedOn w:val="Normal"/>
    <w:next w:val="Normal"/>
    <w:autoRedefine/>
    <w:rsid w:val="000650B2"/>
    <w:pPr>
      <w:spacing w:before="120"/>
      <w:ind w:left="1200" w:hanging="240"/>
    </w:pPr>
    <w:rPr>
      <w:szCs w:val="20"/>
    </w:rPr>
  </w:style>
  <w:style w:type="paragraph" w:styleId="Index6">
    <w:name w:val="index 6"/>
    <w:basedOn w:val="Normal"/>
    <w:next w:val="Normal"/>
    <w:autoRedefine/>
    <w:rsid w:val="000650B2"/>
    <w:pPr>
      <w:spacing w:before="120"/>
      <w:ind w:left="1440" w:hanging="240"/>
    </w:pPr>
    <w:rPr>
      <w:szCs w:val="20"/>
    </w:rPr>
  </w:style>
  <w:style w:type="paragraph" w:styleId="Index7">
    <w:name w:val="index 7"/>
    <w:basedOn w:val="Normal"/>
    <w:next w:val="Normal"/>
    <w:autoRedefine/>
    <w:rsid w:val="000650B2"/>
    <w:pPr>
      <w:spacing w:before="120"/>
      <w:ind w:left="1680" w:hanging="240"/>
    </w:pPr>
    <w:rPr>
      <w:szCs w:val="20"/>
    </w:rPr>
  </w:style>
  <w:style w:type="paragraph" w:styleId="Index8">
    <w:name w:val="index 8"/>
    <w:basedOn w:val="Normal"/>
    <w:next w:val="Normal"/>
    <w:autoRedefine/>
    <w:rsid w:val="000650B2"/>
    <w:pPr>
      <w:spacing w:before="120"/>
      <w:ind w:left="1920" w:hanging="240"/>
    </w:pPr>
    <w:rPr>
      <w:szCs w:val="20"/>
    </w:rPr>
  </w:style>
  <w:style w:type="paragraph" w:styleId="Index9">
    <w:name w:val="index 9"/>
    <w:basedOn w:val="Normal"/>
    <w:next w:val="Normal"/>
    <w:autoRedefine/>
    <w:rsid w:val="000650B2"/>
    <w:pPr>
      <w:spacing w:before="120"/>
      <w:ind w:left="2160" w:hanging="240"/>
    </w:pPr>
    <w:rPr>
      <w:szCs w:val="20"/>
    </w:rPr>
  </w:style>
  <w:style w:type="paragraph" w:styleId="IndexHeading">
    <w:name w:val="index heading"/>
    <w:basedOn w:val="Normal"/>
    <w:next w:val="Index1"/>
    <w:rsid w:val="000650B2"/>
    <w:pPr>
      <w:spacing w:before="120"/>
    </w:pPr>
    <w:rPr>
      <w:rFonts w:ascii="Arial" w:hAnsi="Arial" w:cs="Arial"/>
      <w:b/>
      <w:bCs/>
      <w:szCs w:val="20"/>
    </w:rPr>
  </w:style>
  <w:style w:type="paragraph" w:styleId="List4">
    <w:name w:val="List 4"/>
    <w:basedOn w:val="Normal"/>
    <w:uiPriority w:val="99"/>
    <w:unhideWhenUsed/>
    <w:rsid w:val="0088741B"/>
    <w:pPr>
      <w:spacing w:before="120"/>
      <w:ind w:left="1800" w:hanging="360"/>
    </w:pPr>
    <w:rPr>
      <w:szCs w:val="20"/>
    </w:rPr>
  </w:style>
  <w:style w:type="paragraph" w:styleId="List5">
    <w:name w:val="List 5"/>
    <w:basedOn w:val="Normal"/>
    <w:link w:val="List5Char"/>
    <w:rsid w:val="0088741B"/>
    <w:pPr>
      <w:spacing w:before="120"/>
      <w:ind w:left="1800" w:hanging="360"/>
    </w:pPr>
    <w:rPr>
      <w:szCs w:val="20"/>
    </w:rPr>
  </w:style>
  <w:style w:type="paragraph" w:styleId="ListBullet4">
    <w:name w:val="List Bullet 4"/>
    <w:basedOn w:val="Normal"/>
    <w:rsid w:val="0088741B"/>
    <w:pPr>
      <w:numPr>
        <w:numId w:val="141"/>
      </w:numPr>
      <w:spacing w:before="120"/>
    </w:pPr>
    <w:rPr>
      <w:szCs w:val="20"/>
    </w:rPr>
  </w:style>
  <w:style w:type="paragraph" w:styleId="ListBullet5">
    <w:name w:val="List Bullet 5"/>
    <w:basedOn w:val="Normal"/>
    <w:uiPriority w:val="99"/>
    <w:unhideWhenUsed/>
    <w:rsid w:val="0088741B"/>
    <w:pPr>
      <w:numPr>
        <w:numId w:val="142"/>
      </w:numPr>
      <w:spacing w:before="120"/>
    </w:pPr>
    <w:rPr>
      <w:szCs w:val="20"/>
    </w:rPr>
  </w:style>
  <w:style w:type="paragraph" w:styleId="ListContinue3">
    <w:name w:val="List Continue 3"/>
    <w:basedOn w:val="Normal"/>
    <w:uiPriority w:val="99"/>
    <w:unhideWhenUsed/>
    <w:rsid w:val="0088741B"/>
    <w:pPr>
      <w:spacing w:before="120"/>
      <w:ind w:left="1080"/>
      <w:contextualSpacing/>
    </w:pPr>
    <w:rPr>
      <w:szCs w:val="20"/>
    </w:rPr>
  </w:style>
  <w:style w:type="paragraph" w:styleId="ListContinue4">
    <w:name w:val="List Continue 4"/>
    <w:basedOn w:val="Normal"/>
    <w:uiPriority w:val="99"/>
    <w:unhideWhenUsed/>
    <w:rsid w:val="0088741B"/>
    <w:pPr>
      <w:spacing w:before="120"/>
      <w:ind w:left="1440"/>
      <w:contextualSpacing/>
    </w:pPr>
    <w:rPr>
      <w:szCs w:val="20"/>
    </w:rPr>
  </w:style>
  <w:style w:type="paragraph" w:styleId="ListContinue5">
    <w:name w:val="List Continue 5"/>
    <w:basedOn w:val="Normal"/>
    <w:uiPriority w:val="99"/>
    <w:unhideWhenUsed/>
    <w:rsid w:val="0088741B"/>
    <w:pPr>
      <w:spacing w:before="120"/>
      <w:ind w:left="1800"/>
      <w:contextualSpacing/>
    </w:pPr>
    <w:rPr>
      <w:szCs w:val="20"/>
    </w:rPr>
  </w:style>
  <w:style w:type="paragraph" w:styleId="ListNumber2">
    <w:name w:val="List Number 2"/>
    <w:basedOn w:val="Normal"/>
    <w:link w:val="ListNumber2Char"/>
    <w:rsid w:val="0088741B"/>
    <w:pPr>
      <w:spacing w:before="120"/>
    </w:pPr>
    <w:rPr>
      <w:szCs w:val="20"/>
    </w:rPr>
  </w:style>
  <w:style w:type="paragraph" w:styleId="ListNumber3">
    <w:name w:val="List Number 3"/>
    <w:basedOn w:val="Normal"/>
    <w:rsid w:val="0088741B"/>
    <w:pPr>
      <w:numPr>
        <w:numId w:val="146"/>
      </w:numPr>
      <w:spacing w:before="120"/>
    </w:pPr>
    <w:rPr>
      <w:szCs w:val="20"/>
    </w:rPr>
  </w:style>
  <w:style w:type="paragraph" w:styleId="ListNumber4">
    <w:name w:val="List Number 4"/>
    <w:basedOn w:val="Normal"/>
    <w:rsid w:val="0088741B"/>
    <w:pPr>
      <w:numPr>
        <w:numId w:val="147"/>
      </w:numPr>
      <w:spacing w:before="120"/>
    </w:pPr>
    <w:rPr>
      <w:szCs w:val="20"/>
    </w:rPr>
  </w:style>
  <w:style w:type="paragraph" w:styleId="ListNumber5">
    <w:name w:val="List Number 5"/>
    <w:basedOn w:val="Normal"/>
    <w:uiPriority w:val="99"/>
    <w:unhideWhenUsed/>
    <w:rsid w:val="0088741B"/>
    <w:pPr>
      <w:numPr>
        <w:numId w:val="148"/>
      </w:numPr>
      <w:spacing w:before="120"/>
    </w:pPr>
    <w:rPr>
      <w:szCs w:val="20"/>
    </w:rPr>
  </w:style>
  <w:style w:type="paragraph" w:styleId="MacroText">
    <w:name w:val="macro"/>
    <w:link w:val="MacroTextChar"/>
    <w:rsid w:val="000650B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link w:val="MessageHeaderChar"/>
    <w:rsid w:val="000650B2"/>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Arial" w:hAnsi="Arial" w:cs="Arial"/>
    </w:rPr>
  </w:style>
  <w:style w:type="paragraph" w:styleId="NormalWeb">
    <w:name w:val="Normal (Web)"/>
    <w:basedOn w:val="Normal"/>
    <w:uiPriority w:val="99"/>
    <w:rsid w:val="000650B2"/>
    <w:pPr>
      <w:spacing w:before="120"/>
    </w:pPr>
  </w:style>
  <w:style w:type="paragraph" w:styleId="NormalIndent">
    <w:name w:val="Normal Indent"/>
    <w:basedOn w:val="Normal"/>
    <w:rsid w:val="000650B2"/>
    <w:pPr>
      <w:spacing w:before="120"/>
      <w:ind w:left="720"/>
    </w:pPr>
    <w:rPr>
      <w:szCs w:val="20"/>
    </w:rPr>
  </w:style>
  <w:style w:type="paragraph" w:styleId="NoteHeading">
    <w:name w:val="Note Heading"/>
    <w:basedOn w:val="Normal"/>
    <w:next w:val="Normal"/>
    <w:link w:val="NoteHeadingChar"/>
    <w:rsid w:val="000650B2"/>
    <w:pPr>
      <w:spacing w:before="120"/>
    </w:pPr>
    <w:rPr>
      <w:szCs w:val="20"/>
    </w:rPr>
  </w:style>
  <w:style w:type="paragraph" w:styleId="PlainText">
    <w:name w:val="Plain Text"/>
    <w:basedOn w:val="Normal"/>
    <w:link w:val="PlainTextChar"/>
    <w:rsid w:val="000650B2"/>
    <w:pPr>
      <w:spacing w:before="120"/>
    </w:pPr>
    <w:rPr>
      <w:rFonts w:ascii="Courier New" w:hAnsi="Courier New" w:cs="Courier New"/>
      <w:sz w:val="20"/>
      <w:szCs w:val="20"/>
    </w:rPr>
  </w:style>
  <w:style w:type="paragraph" w:styleId="Salutation">
    <w:name w:val="Salutation"/>
    <w:basedOn w:val="Normal"/>
    <w:next w:val="Normal"/>
    <w:link w:val="SalutationChar"/>
    <w:rsid w:val="000650B2"/>
    <w:pPr>
      <w:spacing w:before="120"/>
    </w:pPr>
    <w:rPr>
      <w:szCs w:val="20"/>
    </w:rPr>
  </w:style>
  <w:style w:type="paragraph" w:styleId="Signature">
    <w:name w:val="Signature"/>
    <w:basedOn w:val="Normal"/>
    <w:link w:val="SignatureChar"/>
    <w:rsid w:val="000650B2"/>
    <w:pPr>
      <w:spacing w:before="120"/>
      <w:ind w:left="4320"/>
    </w:pPr>
    <w:rPr>
      <w:szCs w:val="20"/>
    </w:rPr>
  </w:style>
  <w:style w:type="paragraph" w:styleId="Subtitle">
    <w:name w:val="Subtitle"/>
    <w:basedOn w:val="Normal"/>
    <w:link w:val="SubtitleChar"/>
    <w:qFormat/>
    <w:rsid w:val="000650B2"/>
    <w:pPr>
      <w:spacing w:before="120" w:after="60"/>
      <w:jc w:val="center"/>
      <w:outlineLvl w:val="1"/>
    </w:pPr>
    <w:rPr>
      <w:rFonts w:ascii="Arial" w:hAnsi="Arial" w:cs="Arial"/>
    </w:rPr>
  </w:style>
  <w:style w:type="paragraph" w:styleId="TableofAuthorities">
    <w:name w:val="table of authorities"/>
    <w:basedOn w:val="Normal"/>
    <w:next w:val="Normal"/>
    <w:semiHidden/>
    <w:rsid w:val="000650B2"/>
    <w:pPr>
      <w:ind w:left="240" w:hanging="240"/>
    </w:pPr>
  </w:style>
  <w:style w:type="paragraph" w:styleId="TableofFigures">
    <w:name w:val="table of figures"/>
    <w:basedOn w:val="Normal"/>
    <w:next w:val="Normal"/>
    <w:semiHidden/>
    <w:rsid w:val="000650B2"/>
    <w:pPr>
      <w:ind w:left="480" w:hanging="480"/>
    </w:pPr>
  </w:style>
  <w:style w:type="paragraph" w:styleId="Title">
    <w:name w:val="Title"/>
    <w:basedOn w:val="Normal"/>
    <w:link w:val="TitleChar"/>
    <w:uiPriority w:val="10"/>
    <w:qFormat/>
    <w:rsid w:val="000650B2"/>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0650B2"/>
    <w:pPr>
      <w:spacing w:before="120"/>
    </w:pPr>
    <w:rPr>
      <w:rFonts w:ascii="Arial" w:hAnsi="Arial" w:cs="Arial"/>
      <w:b/>
      <w:bCs/>
    </w:rPr>
  </w:style>
  <w:style w:type="table" w:styleId="TableGrid">
    <w:name w:val="Table Grid"/>
    <w:basedOn w:val="TableNormal"/>
    <w:uiPriority w:val="59"/>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13D71"/>
    <w:pPr>
      <w:spacing w:before="12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rsid w:val="00A50ECA"/>
    <w:rPr>
      <w:b/>
      <w:bCs/>
    </w:rPr>
  </w:style>
  <w:style w:type="paragraph" w:customStyle="1" w:styleId="Style28ptBoldCentered">
    <w:name w:val="Style 28 pt Bold Centered"/>
    <w:basedOn w:val="Normal"/>
    <w:rsid w:val="004404D8"/>
    <w:pPr>
      <w:spacing w:before="120"/>
      <w:jc w:val="center"/>
    </w:pPr>
    <w:rPr>
      <w:b/>
      <w:bCs/>
      <w:sz w:val="56"/>
      <w:szCs w:val="20"/>
    </w:rPr>
  </w:style>
  <w:style w:type="paragraph" w:customStyle="1" w:styleId="Bullet0">
    <w:name w:val="Bullet0"/>
    <w:basedOn w:val="Normal"/>
    <w:rsid w:val="009D1ECB"/>
    <w:pPr>
      <w:tabs>
        <w:tab w:val="left" w:pos="360"/>
        <w:tab w:val="left" w:pos="540"/>
        <w:tab w:val="left" w:pos="720"/>
      </w:tabs>
      <w:spacing w:before="120" w:after="200"/>
      <w:ind w:left="540" w:hanging="540"/>
    </w:pPr>
    <w:rPr>
      <w:rFonts w:ascii="Helvetica" w:hAnsi="Helvetica"/>
      <w:sz w:val="20"/>
      <w:szCs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customStyle="1" w:styleId="AuthorInstructions">
    <w:name w:val="Author Instructions"/>
    <w:basedOn w:val="BodyText"/>
    <w:link w:val="AuthorInstructionsChar"/>
    <w:qFormat/>
    <w:rsid w:val="00CB6B5A"/>
    <w:rPr>
      <w:i/>
      <w:noProof w:val="0"/>
    </w:rPr>
  </w:style>
  <w:style w:type="character" w:customStyle="1" w:styleId="AuthorInstructionsChar">
    <w:name w:val="Author Instructions Char"/>
    <w:link w:val="AuthorInstructions"/>
    <w:rsid w:val="00CB6B5A"/>
    <w:rPr>
      <w:i/>
      <w:sz w:val="24"/>
      <w:lang w:val="en-US" w:eastAsia="en-US"/>
    </w:rPr>
  </w:style>
  <w:style w:type="paragraph" w:styleId="ListParagraph">
    <w:name w:val="List Paragraph"/>
    <w:basedOn w:val="Normal"/>
    <w:link w:val="ListParagraphChar"/>
    <w:uiPriority w:val="34"/>
    <w:qFormat/>
    <w:rsid w:val="00CB6B5A"/>
    <w:pPr>
      <w:ind w:left="720"/>
      <w:contextualSpacing/>
    </w:pPr>
    <w:rPr>
      <w:rFonts w:ascii="Calibri" w:eastAsia="Calibri" w:hAnsi="Calibri"/>
    </w:rPr>
  </w:style>
  <w:style w:type="character" w:customStyle="1" w:styleId="ListParagraphChar">
    <w:name w:val="List Paragraph Char"/>
    <w:link w:val="ListParagraph"/>
    <w:uiPriority w:val="34"/>
    <w:locked/>
    <w:rsid w:val="00CB6B5A"/>
    <w:rPr>
      <w:rFonts w:ascii="Calibri" w:eastAsia="Calibri" w:hAnsi="Calibri"/>
      <w:sz w:val="24"/>
      <w:szCs w:val="24"/>
      <w:lang w:val="en-US" w:eastAsia="en-US"/>
    </w:rPr>
  </w:style>
  <w:style w:type="paragraph" w:styleId="BodyText2">
    <w:name w:val="Body Text 2"/>
    <w:basedOn w:val="Normal"/>
    <w:link w:val="BodyText2Char"/>
    <w:rsid w:val="00CB6B5A"/>
    <w:rPr>
      <w:i/>
    </w:rPr>
  </w:style>
  <w:style w:type="character" w:customStyle="1" w:styleId="BodyText2Char">
    <w:name w:val="Body Text 2 Char"/>
    <w:basedOn w:val="DefaultParagraphFont"/>
    <w:link w:val="BodyText2"/>
    <w:rsid w:val="00CB6B5A"/>
    <w:rPr>
      <w:i/>
      <w:sz w:val="24"/>
      <w:szCs w:val="24"/>
      <w:lang w:val="en-US" w:eastAsia="en-US"/>
    </w:rPr>
  </w:style>
  <w:style w:type="paragraph" w:customStyle="1" w:styleId="NormalListBullets">
    <w:name w:val="Normal List Bullets"/>
    <w:basedOn w:val="Normal"/>
    <w:rsid w:val="00CB6B5A"/>
    <w:pPr>
      <w:numPr>
        <w:numId w:val="15"/>
      </w:numPr>
      <w:spacing w:after="120"/>
      <w:ind w:left="720"/>
    </w:pPr>
    <w:rPr>
      <w:kern w:val="20"/>
      <w:sz w:val="20"/>
      <w:lang w:eastAsia="fr-FR"/>
    </w:rPr>
  </w:style>
  <w:style w:type="character" w:customStyle="1" w:styleId="TitleChar">
    <w:name w:val="Title Char"/>
    <w:link w:val="Title"/>
    <w:uiPriority w:val="10"/>
    <w:locked/>
    <w:rsid w:val="00CB6B5A"/>
    <w:rPr>
      <w:rFonts w:ascii="Arial" w:hAnsi="Arial" w:cs="Arial"/>
      <w:b/>
      <w:bCs/>
      <w:kern w:val="28"/>
      <w:sz w:val="32"/>
      <w:szCs w:val="32"/>
      <w:lang w:val="en-US" w:eastAsia="en-US"/>
    </w:rPr>
  </w:style>
  <w:style w:type="paragraph" w:styleId="TOCHeading">
    <w:name w:val="TOC Heading"/>
    <w:basedOn w:val="Normal"/>
    <w:next w:val="Normal"/>
    <w:uiPriority w:val="39"/>
    <w:unhideWhenUsed/>
    <w:qFormat/>
    <w:rsid w:val="00CB6B5A"/>
    <w:rPr>
      <w:b/>
    </w:rPr>
  </w:style>
  <w:style w:type="character" w:customStyle="1" w:styleId="BalloonTextChar">
    <w:name w:val="Balloon Text Char"/>
    <w:link w:val="BalloonText"/>
    <w:uiPriority w:val="99"/>
    <w:rsid w:val="00CB6B5A"/>
    <w:rPr>
      <w:rFonts w:ascii="Tahoma" w:hAnsi="Tahoma" w:cs="Tahoma"/>
      <w:sz w:val="16"/>
      <w:szCs w:val="16"/>
      <w:lang w:val="en-US" w:eastAsia="en-US"/>
    </w:rPr>
  </w:style>
  <w:style w:type="paragraph" w:customStyle="1" w:styleId="PartTitle">
    <w:name w:val="Part Title"/>
    <w:basedOn w:val="Title"/>
    <w:next w:val="BodyText"/>
    <w:rsid w:val="00CB6B5A"/>
    <w:pPr>
      <w:keepNext/>
      <w:pageBreakBefore/>
    </w:pPr>
    <w:rPr>
      <w:sz w:val="44"/>
    </w:rPr>
  </w:style>
  <w:style w:type="character" w:customStyle="1" w:styleId="BodyTextIndentChar">
    <w:name w:val="Body Text Indent Char"/>
    <w:link w:val="BodyTextIndent"/>
    <w:uiPriority w:val="99"/>
    <w:rsid w:val="00CB6B5A"/>
    <w:rPr>
      <w:noProof/>
      <w:sz w:val="24"/>
      <w:lang w:val="en-US" w:eastAsia="en-US"/>
    </w:rPr>
  </w:style>
  <w:style w:type="character" w:customStyle="1" w:styleId="CommentTextChar">
    <w:name w:val="Comment Text Char"/>
    <w:link w:val="CommentText"/>
    <w:uiPriority w:val="99"/>
    <w:rsid w:val="00CB6B5A"/>
    <w:rPr>
      <w:lang w:val="en-US" w:eastAsia="en-US"/>
    </w:rPr>
  </w:style>
  <w:style w:type="character" w:customStyle="1" w:styleId="ListBullet3Char">
    <w:name w:val="List Bullet 3 Char"/>
    <w:link w:val="ListBullet3"/>
    <w:rsid w:val="0088741B"/>
    <w:rPr>
      <w:sz w:val="24"/>
      <w:lang w:val="en-US" w:eastAsia="en-US"/>
    </w:rPr>
  </w:style>
  <w:style w:type="paragraph" w:customStyle="1" w:styleId="ListBullet1">
    <w:name w:val="List Bullet 1"/>
    <w:basedOn w:val="ListBullet"/>
    <w:link w:val="ListBullet1Char"/>
    <w:qFormat/>
    <w:rsid w:val="0088741B"/>
  </w:style>
  <w:style w:type="character" w:customStyle="1" w:styleId="ListBullet2Char">
    <w:name w:val="List Bullet 2 Char"/>
    <w:link w:val="ListBullet2"/>
    <w:rsid w:val="0088741B"/>
    <w:rPr>
      <w:sz w:val="24"/>
      <w:lang w:val="en-US" w:eastAsia="en-US"/>
    </w:rPr>
  </w:style>
  <w:style w:type="character" w:customStyle="1" w:styleId="ListBullet1Char">
    <w:name w:val="List Bullet 1 Char"/>
    <w:link w:val="ListBullet1"/>
    <w:rsid w:val="0088741B"/>
    <w:rPr>
      <w:sz w:val="24"/>
      <w:lang w:val="en-US" w:eastAsia="en-US"/>
    </w:rPr>
  </w:style>
  <w:style w:type="character" w:customStyle="1" w:styleId="ListChar">
    <w:name w:val="List Char"/>
    <w:link w:val="List"/>
    <w:rsid w:val="0088741B"/>
    <w:rPr>
      <w:sz w:val="24"/>
      <w:lang w:val="en-US" w:eastAsia="en-US"/>
    </w:rPr>
  </w:style>
  <w:style w:type="paragraph" w:customStyle="1" w:styleId="List1">
    <w:name w:val="List 1"/>
    <w:basedOn w:val="List"/>
    <w:link w:val="List1Char"/>
    <w:qFormat/>
    <w:rsid w:val="0088741B"/>
  </w:style>
  <w:style w:type="character" w:customStyle="1" w:styleId="List1Char">
    <w:name w:val="List 1 Char"/>
    <w:link w:val="List1"/>
    <w:rsid w:val="0088741B"/>
    <w:rPr>
      <w:sz w:val="24"/>
      <w:lang w:val="en-US" w:eastAsia="en-US"/>
    </w:rPr>
  </w:style>
  <w:style w:type="character" w:customStyle="1" w:styleId="List2Char">
    <w:name w:val="List 2 Char"/>
    <w:link w:val="List2"/>
    <w:rsid w:val="0088741B"/>
    <w:rPr>
      <w:sz w:val="24"/>
      <w:lang w:val="en-US" w:eastAsia="en-US"/>
    </w:rPr>
  </w:style>
  <w:style w:type="character" w:customStyle="1" w:styleId="List3Char">
    <w:name w:val="List 3 Char"/>
    <w:link w:val="List3"/>
    <w:rsid w:val="0088741B"/>
    <w:rPr>
      <w:sz w:val="24"/>
      <w:lang w:val="en-US" w:eastAsia="en-US"/>
    </w:rPr>
  </w:style>
  <w:style w:type="character" w:customStyle="1" w:styleId="List5Char">
    <w:name w:val="List 5 Char"/>
    <w:link w:val="List5"/>
    <w:rsid w:val="0088741B"/>
    <w:rPr>
      <w:sz w:val="24"/>
      <w:lang w:val="en-US" w:eastAsia="en-US"/>
    </w:rPr>
  </w:style>
  <w:style w:type="character" w:customStyle="1" w:styleId="ListContinueChar">
    <w:name w:val="List Continue Char"/>
    <w:link w:val="ListContinue"/>
    <w:uiPriority w:val="99"/>
    <w:rsid w:val="0088741B"/>
    <w:rPr>
      <w:sz w:val="24"/>
      <w:lang w:val="en-US" w:eastAsia="en-US"/>
    </w:rPr>
  </w:style>
  <w:style w:type="paragraph" w:customStyle="1" w:styleId="ListContinue1">
    <w:name w:val="List Continue 1"/>
    <w:basedOn w:val="ListContinue"/>
    <w:link w:val="ListContinue1Char"/>
    <w:qFormat/>
    <w:rsid w:val="0088741B"/>
  </w:style>
  <w:style w:type="character" w:customStyle="1" w:styleId="ListContinue1Char">
    <w:name w:val="List Continue 1 Char"/>
    <w:link w:val="ListContinue1"/>
    <w:rsid w:val="0088741B"/>
    <w:rPr>
      <w:sz w:val="24"/>
      <w:lang w:val="en-US" w:eastAsia="en-US"/>
    </w:rPr>
  </w:style>
  <w:style w:type="character" w:customStyle="1" w:styleId="ListNumber2Char">
    <w:name w:val="List Number 2 Char"/>
    <w:link w:val="ListNumber2"/>
    <w:rsid w:val="0088741B"/>
    <w:rPr>
      <w:sz w:val="24"/>
      <w:lang w:val="en-US" w:eastAsia="en-US"/>
    </w:rPr>
  </w:style>
  <w:style w:type="paragraph" w:customStyle="1" w:styleId="ListNumber1">
    <w:name w:val="List Number 1"/>
    <w:basedOn w:val="ListNumber"/>
    <w:link w:val="ListNumber1Char"/>
    <w:qFormat/>
    <w:rsid w:val="0088741B"/>
    <w:pPr>
      <w:contextualSpacing w:val="0"/>
    </w:pPr>
  </w:style>
  <w:style w:type="character" w:customStyle="1" w:styleId="ListNumber1Char">
    <w:name w:val="List Number 1 Char"/>
    <w:link w:val="ListNumber1"/>
    <w:rsid w:val="0088741B"/>
    <w:rPr>
      <w:sz w:val="24"/>
      <w:lang w:val="en-US" w:eastAsia="en-US"/>
    </w:rPr>
  </w:style>
  <w:style w:type="character" w:customStyle="1" w:styleId="CommentSubjectChar">
    <w:name w:val="Comment Subject Char"/>
    <w:link w:val="CommentSubject"/>
    <w:uiPriority w:val="99"/>
    <w:rsid w:val="00CB6B5A"/>
    <w:rPr>
      <w:b/>
      <w:bCs/>
      <w:lang w:val="en-US" w:eastAsia="en-US"/>
    </w:rPr>
  </w:style>
  <w:style w:type="character" w:customStyle="1" w:styleId="FootnoteTextChar">
    <w:name w:val="Footnote Text Char"/>
    <w:link w:val="FootnoteText"/>
    <w:uiPriority w:val="99"/>
    <w:rsid w:val="00CB6B5A"/>
    <w:rPr>
      <w:lang w:val="en-US" w:eastAsia="en-US"/>
    </w:rPr>
  </w:style>
  <w:style w:type="character" w:customStyle="1" w:styleId="FooterChar">
    <w:name w:val="Footer Char"/>
    <w:link w:val="Footer"/>
    <w:uiPriority w:val="99"/>
    <w:rsid w:val="00CB6B5A"/>
    <w:rPr>
      <w:sz w:val="24"/>
      <w:lang w:val="en-US" w:eastAsia="en-US"/>
    </w:rPr>
  </w:style>
  <w:style w:type="character" w:customStyle="1" w:styleId="Heading2Char">
    <w:name w:val="Heading 2 Char"/>
    <w:link w:val="Heading2"/>
    <w:rsid w:val="00280275"/>
    <w:rPr>
      <w:rFonts w:ascii="Arial" w:hAnsi="Arial"/>
      <w:b/>
      <w:noProof/>
      <w:kern w:val="28"/>
      <w:sz w:val="28"/>
      <w:lang w:val="en-US" w:eastAsia="en-US"/>
    </w:rPr>
  </w:style>
  <w:style w:type="character" w:customStyle="1" w:styleId="Heading3Char">
    <w:name w:val="Heading 3 Char"/>
    <w:link w:val="Heading3"/>
    <w:rsid w:val="00CB6B5A"/>
    <w:rPr>
      <w:rFonts w:ascii="Arial" w:hAnsi="Arial"/>
      <w:b/>
      <w:noProof/>
      <w:kern w:val="28"/>
      <w:sz w:val="24"/>
      <w:lang w:val="en-US" w:eastAsia="en-US"/>
    </w:rPr>
  </w:style>
  <w:style w:type="character" w:customStyle="1" w:styleId="Heading1Char">
    <w:name w:val="Heading 1 Char"/>
    <w:link w:val="Heading1"/>
    <w:rsid w:val="00CB6B5A"/>
    <w:rPr>
      <w:rFonts w:ascii="Arial" w:hAnsi="Arial"/>
      <w:b/>
      <w:noProof/>
      <w:kern w:val="28"/>
      <w:sz w:val="28"/>
      <w:lang w:val="en-US" w:eastAsia="en-US"/>
    </w:rPr>
  </w:style>
  <w:style w:type="character" w:customStyle="1" w:styleId="HeaderChar">
    <w:name w:val="Header Char"/>
    <w:link w:val="Header"/>
    <w:uiPriority w:val="99"/>
    <w:rsid w:val="00CB6B5A"/>
    <w:rPr>
      <w:sz w:val="24"/>
      <w:lang w:val="en-US" w:eastAsia="en-US"/>
    </w:rPr>
  </w:style>
  <w:style w:type="character" w:styleId="SubtleEmphasis">
    <w:name w:val="Subtle Emphasis"/>
    <w:uiPriority w:val="19"/>
    <w:qFormat/>
    <w:rsid w:val="00CB6B5A"/>
    <w:rPr>
      <w:i/>
      <w:iCs/>
      <w:color w:val="808080"/>
    </w:rPr>
  </w:style>
  <w:style w:type="character" w:customStyle="1" w:styleId="Heading4Char">
    <w:name w:val="Heading 4 Char"/>
    <w:link w:val="Heading4"/>
    <w:rsid w:val="00CB6B5A"/>
    <w:rPr>
      <w:rFonts w:ascii="Arial" w:hAnsi="Arial"/>
      <w:b/>
      <w:noProof/>
      <w:kern w:val="28"/>
      <w:sz w:val="24"/>
      <w:lang w:val="en-US" w:eastAsia="en-US"/>
    </w:rPr>
  </w:style>
  <w:style w:type="character" w:customStyle="1" w:styleId="Heading5Char">
    <w:name w:val="Heading 5 Char"/>
    <w:link w:val="Heading5"/>
    <w:rsid w:val="00CB6B5A"/>
    <w:rPr>
      <w:rFonts w:ascii="Arial" w:hAnsi="Arial"/>
      <w:b/>
      <w:noProof/>
      <w:kern w:val="28"/>
      <w:sz w:val="24"/>
      <w:lang w:val="en-US" w:eastAsia="en-US"/>
    </w:rPr>
  </w:style>
  <w:style w:type="character" w:customStyle="1" w:styleId="Heading7Char">
    <w:name w:val="Heading 7 Char"/>
    <w:link w:val="Heading7"/>
    <w:rsid w:val="00CB6B5A"/>
    <w:rPr>
      <w:rFonts w:ascii="Arial" w:hAnsi="Arial"/>
      <w:b/>
      <w:noProof/>
      <w:kern w:val="28"/>
      <w:sz w:val="24"/>
      <w:lang w:val="en-US" w:eastAsia="en-US"/>
    </w:rPr>
  </w:style>
  <w:style w:type="character" w:customStyle="1" w:styleId="Heading8Char">
    <w:name w:val="Heading 8 Char"/>
    <w:link w:val="Heading8"/>
    <w:rsid w:val="00CB6B5A"/>
    <w:rPr>
      <w:rFonts w:ascii="Arial" w:hAnsi="Arial"/>
      <w:b/>
      <w:noProof/>
      <w:kern w:val="28"/>
      <w:sz w:val="24"/>
      <w:lang w:val="en-US" w:eastAsia="en-US"/>
    </w:rPr>
  </w:style>
  <w:style w:type="character" w:customStyle="1" w:styleId="Heading9Char">
    <w:name w:val="Heading 9 Char"/>
    <w:link w:val="Heading9"/>
    <w:rsid w:val="00CB6B5A"/>
    <w:rPr>
      <w:rFonts w:ascii="Arial" w:hAnsi="Arial"/>
      <w:b/>
      <w:noProof/>
      <w:kern w:val="28"/>
      <w:sz w:val="24"/>
      <w:lang w:val="en-US" w:eastAsia="en-US"/>
    </w:rPr>
  </w:style>
  <w:style w:type="paragraph" w:styleId="Bibliography">
    <w:name w:val="Bibliography"/>
    <w:basedOn w:val="Normal"/>
    <w:next w:val="Normal"/>
    <w:uiPriority w:val="37"/>
    <w:unhideWhenUsed/>
    <w:rsid w:val="00CB6B5A"/>
    <w:pPr>
      <w:spacing w:before="120"/>
    </w:pPr>
    <w:rPr>
      <w:szCs w:val="20"/>
    </w:rPr>
  </w:style>
  <w:style w:type="paragraph" w:customStyle="1" w:styleId="XMLExample">
    <w:name w:val="XML Example"/>
    <w:basedOn w:val="BodyText"/>
    <w:rsid w:val="00CB6B5A"/>
    <w:pPr>
      <w:spacing w:before="0"/>
    </w:pPr>
    <w:rPr>
      <w:rFonts w:ascii="Courier New" w:hAnsi="Courier New" w:cs="Courier New"/>
      <w:noProof w:val="0"/>
      <w:sz w:val="20"/>
    </w:rPr>
  </w:style>
  <w:style w:type="paragraph" w:styleId="BodyText3">
    <w:name w:val="Body Text 3"/>
    <w:basedOn w:val="Normal"/>
    <w:link w:val="BodyText3Char"/>
    <w:rsid w:val="00CB6B5A"/>
    <w:pPr>
      <w:spacing w:before="120" w:after="120"/>
    </w:pPr>
    <w:rPr>
      <w:sz w:val="16"/>
      <w:szCs w:val="16"/>
    </w:rPr>
  </w:style>
  <w:style w:type="character" w:customStyle="1" w:styleId="BodyText3Char">
    <w:name w:val="Body Text 3 Char"/>
    <w:basedOn w:val="DefaultParagraphFont"/>
    <w:link w:val="BodyText3"/>
    <w:rsid w:val="00CB6B5A"/>
    <w:rPr>
      <w:sz w:val="16"/>
      <w:szCs w:val="16"/>
      <w:lang w:val="en-US" w:eastAsia="en-US"/>
    </w:rPr>
  </w:style>
  <w:style w:type="character" w:customStyle="1" w:styleId="ListBulletChar">
    <w:name w:val="List Bullet Char"/>
    <w:link w:val="ListBullet"/>
    <w:rsid w:val="0088741B"/>
    <w:rPr>
      <w:sz w:val="24"/>
      <w:lang w:val="en-US" w:eastAsia="en-US"/>
    </w:rPr>
  </w:style>
  <w:style w:type="character" w:customStyle="1" w:styleId="DocumentMapChar">
    <w:name w:val="Document Map Char"/>
    <w:link w:val="DocumentMap"/>
    <w:semiHidden/>
    <w:rsid w:val="00CB6B5A"/>
    <w:rPr>
      <w:rFonts w:ascii="Tahoma" w:hAnsi="Tahoma" w:cs="Tahoma"/>
      <w:sz w:val="24"/>
      <w:shd w:val="clear" w:color="auto" w:fill="000080"/>
      <w:lang w:val="en-US" w:eastAsia="en-US"/>
    </w:rPr>
  </w:style>
  <w:style w:type="character" w:customStyle="1" w:styleId="PlainTextChar">
    <w:name w:val="Plain Text Char"/>
    <w:link w:val="PlainText"/>
    <w:rsid w:val="00CB6B5A"/>
    <w:rPr>
      <w:rFonts w:ascii="Courier New" w:hAnsi="Courier New" w:cs="Courier New"/>
      <w:lang w:val="en-US" w:eastAsia="en-US"/>
    </w:rPr>
  </w:style>
  <w:style w:type="character" w:customStyle="1" w:styleId="BodyTextIndent2Char">
    <w:name w:val="Body Text Indent 2 Char"/>
    <w:link w:val="BodyTextIndent2"/>
    <w:rsid w:val="00CB6B5A"/>
    <w:rPr>
      <w:sz w:val="24"/>
      <w:lang w:val="en-US" w:eastAsia="en-US"/>
    </w:rPr>
  </w:style>
  <w:style w:type="character" w:customStyle="1" w:styleId="BodyTextFirstIndentChar">
    <w:name w:val="Body Text First Indent Char"/>
    <w:link w:val="BodyTextFirstIndent"/>
    <w:rsid w:val="00CB6B5A"/>
    <w:rPr>
      <w:sz w:val="24"/>
      <w:lang w:val="en-US" w:eastAsia="en-US"/>
    </w:rPr>
  </w:style>
  <w:style w:type="character" w:customStyle="1" w:styleId="DeleteText">
    <w:name w:val="Delete Text"/>
    <w:rsid w:val="00CB6B5A"/>
    <w:rPr>
      <w:b/>
      <w:strike/>
      <w:dstrike w:val="0"/>
      <w:vertAlign w:val="baseline"/>
    </w:rPr>
  </w:style>
  <w:style w:type="character" w:customStyle="1" w:styleId="keyword">
    <w:name w:val="keyword"/>
    <w:rsid w:val="00CB6B5A"/>
    <w:rPr>
      <w:rFonts w:ascii="Bookman Old Style" w:hAnsi="Bookman Old Style"/>
      <w:b/>
      <w:caps/>
      <w:sz w:val="16"/>
    </w:rPr>
  </w:style>
  <w:style w:type="character" w:customStyle="1" w:styleId="InsertText">
    <w:name w:val="Insert Text"/>
    <w:rsid w:val="00CB6B5A"/>
    <w:rPr>
      <w:b/>
      <w:dstrike w:val="0"/>
      <w:u w:val="single"/>
      <w:vertAlign w:val="baseline"/>
    </w:rPr>
  </w:style>
  <w:style w:type="paragraph" w:customStyle="1" w:styleId="XMLFragment">
    <w:name w:val="XML Fragment"/>
    <w:basedOn w:val="PlainText"/>
    <w:rsid w:val="00CB6B5A"/>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BodyTextFirstIndent2Char">
    <w:name w:val="Body Text First Indent 2 Char"/>
    <w:link w:val="BodyTextFirstIndent2"/>
    <w:rsid w:val="00CB6B5A"/>
    <w:rPr>
      <w:sz w:val="24"/>
      <w:lang w:val="en-US" w:eastAsia="en-US"/>
    </w:rPr>
  </w:style>
  <w:style w:type="character" w:customStyle="1" w:styleId="BodyTextIndent3Char">
    <w:name w:val="Body Text Indent 3 Char"/>
    <w:link w:val="BodyTextIndent3"/>
    <w:rsid w:val="00CB6B5A"/>
    <w:rPr>
      <w:sz w:val="16"/>
      <w:szCs w:val="16"/>
      <w:lang w:val="en-US" w:eastAsia="en-US"/>
    </w:rPr>
  </w:style>
  <w:style w:type="character" w:styleId="BookTitle">
    <w:name w:val="Book Title"/>
    <w:uiPriority w:val="33"/>
    <w:qFormat/>
    <w:rsid w:val="00CB6B5A"/>
    <w:rPr>
      <w:b/>
      <w:bCs/>
      <w:smallCaps/>
      <w:spacing w:val="5"/>
    </w:rPr>
  </w:style>
  <w:style w:type="character" w:customStyle="1" w:styleId="ClosingChar">
    <w:name w:val="Closing Char"/>
    <w:link w:val="Closing"/>
    <w:rsid w:val="00CB6B5A"/>
    <w:rPr>
      <w:sz w:val="24"/>
      <w:lang w:val="en-US" w:eastAsia="en-US"/>
    </w:rPr>
  </w:style>
  <w:style w:type="character" w:customStyle="1" w:styleId="DateChar">
    <w:name w:val="Date Char"/>
    <w:link w:val="Date"/>
    <w:rsid w:val="00CB6B5A"/>
    <w:rPr>
      <w:sz w:val="24"/>
      <w:lang w:val="en-US" w:eastAsia="en-US"/>
    </w:rPr>
  </w:style>
  <w:style w:type="numbering" w:customStyle="1" w:styleId="Constraints">
    <w:name w:val="Constraints"/>
    <w:rsid w:val="00CB6B5A"/>
    <w:pPr>
      <w:numPr>
        <w:numId w:val="109"/>
      </w:numPr>
    </w:pPr>
  </w:style>
  <w:style w:type="paragraph" w:customStyle="1" w:styleId="TableText">
    <w:name w:val="TableText"/>
    <w:basedOn w:val="Normal"/>
    <w:link w:val="TableTextChar"/>
    <w:rsid w:val="00CB6B5A"/>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CB6B5A"/>
    <w:rPr>
      <w:rFonts w:ascii="Bookman Old Style" w:hAnsi="Bookman Old Style"/>
      <w:noProof/>
      <w:sz w:val="18"/>
      <w:szCs w:val="18"/>
      <w:lang w:val="en-US" w:eastAsia="en-US"/>
    </w:rPr>
  </w:style>
  <w:style w:type="paragraph" w:customStyle="1" w:styleId="BodyText0">
    <w:name w:val="BodyText"/>
    <w:link w:val="BodyTextChar0"/>
    <w:qFormat/>
    <w:rsid w:val="00CB6B5A"/>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CB6B5A"/>
    <w:rPr>
      <w:rFonts w:ascii="Bookman Old Style" w:eastAsia="?l?r ??’c" w:hAnsi="Bookman Old Style"/>
      <w:noProof/>
      <w:szCs w:val="24"/>
      <w:lang w:val="en-US" w:eastAsia="en-US"/>
    </w:rPr>
  </w:style>
  <w:style w:type="character" w:customStyle="1" w:styleId="HyperlinkText9pt">
    <w:name w:val="Hyperlink Text 9pt"/>
    <w:rsid w:val="00CB6B5A"/>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CB6B5A"/>
    <w:rPr>
      <w:smallCaps/>
      <w:color w:val="C0504D"/>
      <w:u w:val="single"/>
    </w:rPr>
  </w:style>
  <w:style w:type="character" w:customStyle="1" w:styleId="XMLname">
    <w:name w:val="XMLname"/>
    <w:qFormat/>
    <w:rsid w:val="00CB6B5A"/>
    <w:rPr>
      <w:rFonts w:ascii="Courier New" w:hAnsi="Courier New" w:cs="TimesNewRomanPSMT"/>
      <w:sz w:val="20"/>
      <w:lang w:eastAsia="en-US"/>
    </w:rPr>
  </w:style>
  <w:style w:type="paragraph" w:customStyle="1" w:styleId="Example">
    <w:name w:val="Example"/>
    <w:basedOn w:val="Normal"/>
    <w:link w:val="ExampleChar"/>
    <w:rsid w:val="00CB6B5A"/>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CB6B5A"/>
    <w:rPr>
      <w:rFonts w:ascii="Courier New" w:hAnsi="Courier New"/>
      <w:sz w:val="18"/>
      <w:lang w:val="en-US" w:eastAsia="en-US"/>
    </w:rPr>
  </w:style>
  <w:style w:type="character" w:customStyle="1" w:styleId="XMLnameBold">
    <w:name w:val="XMLnameBold"/>
    <w:rsid w:val="00CB6B5A"/>
    <w:rPr>
      <w:rFonts w:ascii="Courier New" w:hAnsi="Courier New" w:cs="TimesNewRomanPSMT"/>
      <w:b/>
      <w:bCs/>
      <w:sz w:val="20"/>
      <w:lang w:eastAsia="en-US"/>
    </w:rPr>
  </w:style>
  <w:style w:type="paragraph" w:customStyle="1" w:styleId="BracketData">
    <w:name w:val="BracketData"/>
    <w:basedOn w:val="Normal"/>
    <w:next w:val="BodyText0"/>
    <w:rsid w:val="00CB6B5A"/>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CB6B5A"/>
    <w:rPr>
      <w:rFonts w:ascii="Courier New" w:hAnsi="Courier New" w:cs="Arial"/>
      <w:b/>
      <w:dstrike w:val="0"/>
      <w:color w:val="333399"/>
      <w:sz w:val="20"/>
      <w:szCs w:val="24"/>
      <w:u w:val="single"/>
      <w:vertAlign w:val="baseline"/>
      <w:lang w:val="en-US" w:eastAsia="zh-CN" w:bidi="ar-SA"/>
    </w:rPr>
  </w:style>
  <w:style w:type="character" w:customStyle="1" w:styleId="E-mailSignatureChar">
    <w:name w:val="E-mail Signature Char"/>
    <w:link w:val="E-mailSignature"/>
    <w:rsid w:val="00CB6B5A"/>
    <w:rPr>
      <w:sz w:val="24"/>
      <w:lang w:val="en-US" w:eastAsia="en-US"/>
    </w:rPr>
  </w:style>
  <w:style w:type="character" w:customStyle="1" w:styleId="EndnoteTextChar">
    <w:name w:val="Endnote Text Char"/>
    <w:link w:val="EndnoteText"/>
    <w:uiPriority w:val="99"/>
    <w:rsid w:val="00CB6B5A"/>
    <w:rPr>
      <w:lang w:val="en-US" w:eastAsia="en-US"/>
    </w:rPr>
  </w:style>
  <w:style w:type="character" w:customStyle="1" w:styleId="HTMLAddressChar">
    <w:name w:val="HTML Address Char"/>
    <w:link w:val="HTMLAddress"/>
    <w:rsid w:val="00CB6B5A"/>
    <w:rPr>
      <w:i/>
      <w:iCs/>
      <w:sz w:val="24"/>
      <w:lang w:val="en-US" w:eastAsia="en-US"/>
    </w:rPr>
  </w:style>
  <w:style w:type="character" w:customStyle="1" w:styleId="HTMLPreformattedChar">
    <w:name w:val="HTML Preformatted Char"/>
    <w:link w:val="HTMLPreformatted"/>
    <w:rsid w:val="00CB6B5A"/>
    <w:rPr>
      <w:rFonts w:ascii="Courier New" w:hAnsi="Courier New" w:cs="Courier New"/>
      <w:lang w:val="en-US" w:eastAsia="en-US"/>
    </w:rPr>
  </w:style>
  <w:style w:type="paragraph" w:styleId="IntenseQuote">
    <w:name w:val="Intense Quote"/>
    <w:basedOn w:val="Normal"/>
    <w:next w:val="Normal"/>
    <w:link w:val="IntenseQuoteChar"/>
    <w:uiPriority w:val="30"/>
    <w:qFormat/>
    <w:rsid w:val="00CB6B5A"/>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CB6B5A"/>
    <w:rPr>
      <w:b/>
      <w:bCs/>
      <w:i/>
      <w:iCs/>
      <w:color w:val="4F81BD"/>
      <w:sz w:val="24"/>
      <w:lang w:val="en-US" w:eastAsia="en-US"/>
    </w:rPr>
  </w:style>
  <w:style w:type="character" w:customStyle="1" w:styleId="MacroTextChar">
    <w:name w:val="Macro Text Char"/>
    <w:link w:val="MacroText"/>
    <w:rsid w:val="00CB6B5A"/>
    <w:rPr>
      <w:rFonts w:ascii="Courier New" w:hAnsi="Courier New" w:cs="Courier New"/>
      <w:lang w:val="en-US" w:eastAsia="en-US"/>
    </w:rPr>
  </w:style>
  <w:style w:type="character" w:customStyle="1" w:styleId="MessageHeaderChar">
    <w:name w:val="Message Header Char"/>
    <w:link w:val="MessageHeader"/>
    <w:rsid w:val="00CB6B5A"/>
    <w:rPr>
      <w:rFonts w:ascii="Arial" w:hAnsi="Arial" w:cs="Arial"/>
      <w:sz w:val="24"/>
      <w:szCs w:val="24"/>
      <w:shd w:val="pct20" w:color="auto" w:fill="auto"/>
      <w:lang w:val="en-US" w:eastAsia="en-US"/>
    </w:rPr>
  </w:style>
  <w:style w:type="paragraph" w:styleId="NoSpacing">
    <w:name w:val="No Spacing"/>
    <w:uiPriority w:val="1"/>
    <w:qFormat/>
    <w:rsid w:val="00CB6B5A"/>
    <w:rPr>
      <w:sz w:val="24"/>
      <w:lang w:val="en-US" w:eastAsia="en-US"/>
    </w:rPr>
  </w:style>
  <w:style w:type="character" w:customStyle="1" w:styleId="NoteHeadingChar">
    <w:name w:val="Note Heading Char"/>
    <w:link w:val="NoteHeading"/>
    <w:rsid w:val="00CB6B5A"/>
    <w:rPr>
      <w:sz w:val="24"/>
      <w:lang w:val="en-US" w:eastAsia="en-US"/>
    </w:rPr>
  </w:style>
  <w:style w:type="paragraph" w:styleId="Quote">
    <w:name w:val="Quote"/>
    <w:basedOn w:val="Normal"/>
    <w:next w:val="Normal"/>
    <w:link w:val="QuoteChar"/>
    <w:uiPriority w:val="29"/>
    <w:qFormat/>
    <w:rsid w:val="00CB6B5A"/>
    <w:pPr>
      <w:spacing w:before="120"/>
    </w:pPr>
    <w:rPr>
      <w:i/>
      <w:iCs/>
      <w:color w:val="000000"/>
      <w:szCs w:val="20"/>
    </w:rPr>
  </w:style>
  <w:style w:type="character" w:customStyle="1" w:styleId="QuoteChar">
    <w:name w:val="Quote Char"/>
    <w:basedOn w:val="DefaultParagraphFont"/>
    <w:link w:val="Quote"/>
    <w:uiPriority w:val="29"/>
    <w:rsid w:val="00CB6B5A"/>
    <w:rPr>
      <w:i/>
      <w:iCs/>
      <w:color w:val="000000"/>
      <w:sz w:val="24"/>
      <w:lang w:val="en-US" w:eastAsia="en-US"/>
    </w:rPr>
  </w:style>
  <w:style w:type="character" w:customStyle="1" w:styleId="SalutationChar">
    <w:name w:val="Salutation Char"/>
    <w:link w:val="Salutation"/>
    <w:rsid w:val="00CB6B5A"/>
    <w:rPr>
      <w:sz w:val="24"/>
      <w:lang w:val="en-US" w:eastAsia="en-US"/>
    </w:rPr>
  </w:style>
  <w:style w:type="character" w:customStyle="1" w:styleId="SignatureChar">
    <w:name w:val="Signature Char"/>
    <w:link w:val="Signature"/>
    <w:rsid w:val="00CB6B5A"/>
    <w:rPr>
      <w:sz w:val="24"/>
      <w:lang w:val="en-US" w:eastAsia="en-US"/>
    </w:rPr>
  </w:style>
  <w:style w:type="character" w:customStyle="1" w:styleId="SubtitleChar">
    <w:name w:val="Subtitle Char"/>
    <w:link w:val="Subtitle"/>
    <w:rsid w:val="00CB6B5A"/>
    <w:rPr>
      <w:rFonts w:ascii="Arial" w:hAnsi="Arial" w:cs="Arial"/>
      <w:sz w:val="24"/>
      <w:szCs w:val="24"/>
      <w:lang w:val="en-US" w:eastAsia="en-US"/>
    </w:rPr>
  </w:style>
  <w:style w:type="character" w:styleId="EndnoteReference">
    <w:name w:val="endnote reference"/>
    <w:uiPriority w:val="99"/>
    <w:unhideWhenUsed/>
    <w:rsid w:val="00CB6B5A"/>
    <w:rPr>
      <w:vertAlign w:val="superscript"/>
    </w:rPr>
  </w:style>
  <w:style w:type="character" w:customStyle="1" w:styleId="TableEntryChar">
    <w:name w:val="Table Entry Char"/>
    <w:link w:val="TableEntry"/>
    <w:locked/>
    <w:rsid w:val="00CB6B5A"/>
    <w:rPr>
      <w:noProof/>
      <w:sz w:val="18"/>
      <w:lang w:val="en-US" w:eastAsia="en-US"/>
    </w:rPr>
  </w:style>
  <w:style w:type="character" w:customStyle="1" w:styleId="highlight1">
    <w:name w:val="highlight1"/>
    <w:rsid w:val="00CB6B5A"/>
    <w:rPr>
      <w:b/>
      <w:bCs/>
      <w:color w:val="000000"/>
      <w:shd w:val="clear" w:color="auto" w:fill="FFDD00"/>
    </w:rPr>
  </w:style>
  <w:style w:type="character" w:customStyle="1" w:styleId="def">
    <w:name w:val="def"/>
    <w:rsid w:val="00CB6B5A"/>
  </w:style>
  <w:style w:type="character" w:styleId="Emphasis">
    <w:name w:val="Emphasis"/>
    <w:uiPriority w:val="20"/>
    <w:qFormat/>
    <w:rsid w:val="00CB6B5A"/>
    <w:rPr>
      <w:i/>
      <w:iCs/>
    </w:rPr>
  </w:style>
  <w:style w:type="character" w:customStyle="1" w:styleId="InputData">
    <w:name w:val="Input Data"/>
    <w:uiPriority w:val="1"/>
    <w:rsid w:val="00CB6B5A"/>
    <w:rPr>
      <w:rFonts w:ascii="Calibri" w:hAnsi="Calibr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331">
      <w:bodyDiv w:val="1"/>
      <w:marLeft w:val="0"/>
      <w:marRight w:val="0"/>
      <w:marTop w:val="0"/>
      <w:marBottom w:val="0"/>
      <w:divBdr>
        <w:top w:val="none" w:sz="0" w:space="0" w:color="auto"/>
        <w:left w:val="none" w:sz="0" w:space="0" w:color="auto"/>
        <w:bottom w:val="none" w:sz="0" w:space="0" w:color="auto"/>
        <w:right w:val="none" w:sz="0" w:space="0" w:color="auto"/>
      </w:divBdr>
    </w:div>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575165386">
      <w:bodyDiv w:val="1"/>
      <w:marLeft w:val="0"/>
      <w:marRight w:val="0"/>
      <w:marTop w:val="0"/>
      <w:marBottom w:val="0"/>
      <w:divBdr>
        <w:top w:val="none" w:sz="0" w:space="0" w:color="auto"/>
        <w:left w:val="none" w:sz="0" w:space="0" w:color="auto"/>
        <w:bottom w:val="none" w:sz="0" w:space="0" w:color="auto"/>
        <w:right w:val="none" w:sz="0" w:space="0" w:color="auto"/>
      </w:divBdr>
    </w:div>
    <w:div w:id="761530552">
      <w:bodyDiv w:val="1"/>
      <w:marLeft w:val="0"/>
      <w:marRight w:val="0"/>
      <w:marTop w:val="0"/>
      <w:marBottom w:val="0"/>
      <w:divBdr>
        <w:top w:val="none" w:sz="0" w:space="0" w:color="auto"/>
        <w:left w:val="none" w:sz="0" w:space="0" w:color="auto"/>
        <w:bottom w:val="none" w:sz="0" w:space="0" w:color="auto"/>
        <w:right w:val="none" w:sz="0" w:space="0" w:color="auto"/>
      </w:divBdr>
    </w:div>
    <w:div w:id="826097511">
      <w:bodyDiv w:val="1"/>
      <w:marLeft w:val="0"/>
      <w:marRight w:val="0"/>
      <w:marTop w:val="0"/>
      <w:marBottom w:val="0"/>
      <w:divBdr>
        <w:top w:val="none" w:sz="0" w:space="0" w:color="auto"/>
        <w:left w:val="none" w:sz="0" w:space="0" w:color="auto"/>
        <w:bottom w:val="none" w:sz="0" w:space="0" w:color="auto"/>
        <w:right w:val="none" w:sz="0" w:space="0" w:color="auto"/>
      </w:divBdr>
    </w:div>
    <w:div w:id="842940311">
      <w:bodyDiv w:val="1"/>
      <w:marLeft w:val="0"/>
      <w:marRight w:val="0"/>
      <w:marTop w:val="0"/>
      <w:marBottom w:val="0"/>
      <w:divBdr>
        <w:top w:val="none" w:sz="0" w:space="0" w:color="auto"/>
        <w:left w:val="none" w:sz="0" w:space="0" w:color="auto"/>
        <w:bottom w:val="none" w:sz="0" w:space="0" w:color="auto"/>
        <w:right w:val="none" w:sz="0" w:space="0" w:color="auto"/>
      </w:divBdr>
    </w:div>
    <w:div w:id="870998787">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2515">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40583549">
      <w:bodyDiv w:val="1"/>
      <w:marLeft w:val="0"/>
      <w:marRight w:val="0"/>
      <w:marTop w:val="0"/>
      <w:marBottom w:val="0"/>
      <w:divBdr>
        <w:top w:val="none" w:sz="0" w:space="0" w:color="auto"/>
        <w:left w:val="none" w:sz="0" w:space="0" w:color="auto"/>
        <w:bottom w:val="none" w:sz="0" w:space="0" w:color="auto"/>
        <w:right w:val="none" w:sz="0" w:space="0" w:color="auto"/>
      </w:divBdr>
    </w:div>
    <w:div w:id="1612785720">
      <w:bodyDiv w:val="1"/>
      <w:marLeft w:val="0"/>
      <w:marRight w:val="0"/>
      <w:marTop w:val="0"/>
      <w:marBottom w:val="0"/>
      <w:divBdr>
        <w:top w:val="none" w:sz="0" w:space="0" w:color="auto"/>
        <w:left w:val="none" w:sz="0" w:space="0" w:color="auto"/>
        <w:bottom w:val="none" w:sz="0" w:space="0" w:color="auto"/>
        <w:right w:val="none" w:sz="0" w:space="0" w:color="auto"/>
      </w:divBdr>
    </w:div>
    <w:div w:id="1707634345">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iki.ihe.net/index.php?title=Change_Proposal_Process"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ww.ihe.net/Governa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mailto:anna.orlova@ahima.org" TargetMode="External"/><Relationship Id="rId28"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iki.ihe.net/index.php?title=Profile_Proposal_Process" TargetMode="Externa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departments.weber.edu/qsupport&amp;training/Data_Standards/Name.htm" TargetMode="External"/><Relationship Id="rId2" Type="http://schemas.openxmlformats.org/officeDocument/2006/relationships/hyperlink" Target="https://mediawiki.middlebury.edu/wiki/LIS/Name_Standards" TargetMode="External"/><Relationship Id="rId1" Type="http://schemas.openxmlformats.org/officeDocument/2006/relationships/hyperlink" Target="http://departments.weber.edu/qsupport&amp;training/Data_Standards/Name.htm" TargetMode="External"/><Relationship Id="rId6" Type="http://schemas.openxmlformats.org/officeDocument/2006/relationships/hyperlink" Target="http://pe.usps.gov/cpim/ftp/pubs/Pub28/pub28.pdf" TargetMode="External"/><Relationship Id="rId5" Type="http://schemas.openxmlformats.org/officeDocument/2006/relationships/hyperlink" Target="https://www.iso.org/iso-8601-date-and-time-format.html" TargetMode="External"/><Relationship Id="rId4" Type="http://schemas.openxmlformats.org/officeDocument/2006/relationships/hyperlink" Target="https://mediawiki.middlebury.edu/wiki/LIS/Name_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FF2ED-68AE-4A45-8480-2903B1E7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5842</Words>
  <Characters>33304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IHE_PCC_WP_PR_Rev1.0_2017-06-xx_</vt:lpstr>
    </vt:vector>
  </TitlesOfParts>
  <Company>IHE</Company>
  <LinksUpToDate>false</LinksUpToDate>
  <CharactersWithSpaces>39068</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IHE_PCC_WP_PR_Rev1.0_2017-06-xx_</dc:title>
  <dc:subject>IHE PCC Patient Registration White Paper</dc:subject>
  <dc:creator>IHE PCC Technical Committee</dc:creator>
  <cp:keywords>IHE PCC White Paper</cp:keywords>
  <cp:lastModifiedBy>Jones, Emma</cp:lastModifiedBy>
  <cp:revision>2</cp:revision>
  <cp:lastPrinted>2010-10-15T05:20:00Z</cp:lastPrinted>
  <dcterms:created xsi:type="dcterms:W3CDTF">2017-08-10T14:46:00Z</dcterms:created>
  <dcterms:modified xsi:type="dcterms:W3CDTF">2017-08-10T14:46:00Z</dcterms:modified>
  <cp:category>IHE White Paper Template</cp:category>
</cp:coreProperties>
</file>