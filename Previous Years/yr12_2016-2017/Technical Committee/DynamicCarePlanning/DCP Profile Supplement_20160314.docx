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p w14:paraId="7391A46B" w14:textId="77777777" w:rsidR="007D3C15"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5200515" w:history="1">
        <w:r w:rsidR="007D3C15" w:rsidRPr="00D4754A">
          <w:rPr>
            <w:rStyle w:val="Hyperlink"/>
            <w:noProof/>
          </w:rPr>
          <w:t>Introduction to this Supplement</w:t>
        </w:r>
        <w:r w:rsidR="007D3C15">
          <w:rPr>
            <w:noProof/>
            <w:webHidden/>
          </w:rPr>
          <w:tab/>
        </w:r>
        <w:r w:rsidR="007D3C15">
          <w:rPr>
            <w:noProof/>
            <w:webHidden/>
          </w:rPr>
          <w:fldChar w:fldCharType="begin"/>
        </w:r>
        <w:r w:rsidR="007D3C15">
          <w:rPr>
            <w:noProof/>
            <w:webHidden/>
          </w:rPr>
          <w:instrText xml:space="preserve"> PAGEREF _Toc445200515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355D8E17" w14:textId="77777777" w:rsidR="007D3C15" w:rsidRDefault="007622A9">
      <w:pPr>
        <w:pStyle w:val="TOC2"/>
        <w:rPr>
          <w:rFonts w:asciiTheme="minorHAnsi" w:eastAsiaTheme="minorEastAsia" w:hAnsiTheme="minorHAnsi" w:cstheme="minorBidi"/>
          <w:noProof/>
          <w:sz w:val="22"/>
          <w:szCs w:val="22"/>
        </w:rPr>
      </w:pPr>
      <w:hyperlink w:anchor="_Toc445200516" w:history="1">
        <w:r w:rsidR="007D3C15" w:rsidRPr="00D4754A">
          <w:rPr>
            <w:rStyle w:val="Hyperlink"/>
            <w:noProof/>
          </w:rPr>
          <w:t>Open Issues and Questions</w:t>
        </w:r>
        <w:r w:rsidR="007D3C15">
          <w:rPr>
            <w:noProof/>
            <w:webHidden/>
          </w:rPr>
          <w:tab/>
        </w:r>
        <w:r w:rsidR="007D3C15">
          <w:rPr>
            <w:noProof/>
            <w:webHidden/>
          </w:rPr>
          <w:fldChar w:fldCharType="begin"/>
        </w:r>
        <w:r w:rsidR="007D3C15">
          <w:rPr>
            <w:noProof/>
            <w:webHidden/>
          </w:rPr>
          <w:instrText xml:space="preserve"> PAGEREF _Toc445200516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6120CD83" w14:textId="77777777" w:rsidR="007D3C15" w:rsidRDefault="007622A9">
      <w:pPr>
        <w:pStyle w:val="TOC2"/>
        <w:rPr>
          <w:rFonts w:asciiTheme="minorHAnsi" w:eastAsiaTheme="minorEastAsia" w:hAnsiTheme="minorHAnsi" w:cstheme="minorBidi"/>
          <w:noProof/>
          <w:sz w:val="22"/>
          <w:szCs w:val="22"/>
        </w:rPr>
      </w:pPr>
      <w:hyperlink w:anchor="_Toc445200517" w:history="1">
        <w:r w:rsidR="007D3C15" w:rsidRPr="00D4754A">
          <w:rPr>
            <w:rStyle w:val="Hyperlink"/>
            <w:noProof/>
          </w:rPr>
          <w:t>Closed Issues</w:t>
        </w:r>
        <w:r w:rsidR="007D3C15">
          <w:rPr>
            <w:noProof/>
            <w:webHidden/>
          </w:rPr>
          <w:tab/>
        </w:r>
        <w:r w:rsidR="007D3C15">
          <w:rPr>
            <w:noProof/>
            <w:webHidden/>
          </w:rPr>
          <w:fldChar w:fldCharType="begin"/>
        </w:r>
        <w:r w:rsidR="007D3C15">
          <w:rPr>
            <w:noProof/>
            <w:webHidden/>
          </w:rPr>
          <w:instrText xml:space="preserve"> PAGEREF _Toc445200517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42790D88" w14:textId="77777777" w:rsidR="007D3C15" w:rsidRDefault="007622A9">
      <w:pPr>
        <w:pStyle w:val="TOC1"/>
        <w:rPr>
          <w:rFonts w:asciiTheme="minorHAnsi" w:eastAsiaTheme="minorEastAsia" w:hAnsiTheme="minorHAnsi" w:cstheme="minorBidi"/>
          <w:noProof/>
          <w:sz w:val="22"/>
          <w:szCs w:val="22"/>
        </w:rPr>
      </w:pPr>
      <w:hyperlink w:anchor="_Toc445200518" w:history="1">
        <w:r w:rsidR="007D3C15" w:rsidRPr="00D4754A">
          <w:rPr>
            <w:rStyle w:val="Hyperlink"/>
            <w:noProof/>
          </w:rPr>
          <w:t>General Introduction</w:t>
        </w:r>
        <w:r w:rsidR="007D3C15">
          <w:rPr>
            <w:noProof/>
            <w:webHidden/>
          </w:rPr>
          <w:tab/>
        </w:r>
        <w:r w:rsidR="007D3C15">
          <w:rPr>
            <w:noProof/>
            <w:webHidden/>
          </w:rPr>
          <w:fldChar w:fldCharType="begin"/>
        </w:r>
        <w:r w:rsidR="007D3C15">
          <w:rPr>
            <w:noProof/>
            <w:webHidden/>
          </w:rPr>
          <w:instrText xml:space="preserve"> PAGEREF _Toc445200518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3908E64F" w14:textId="77777777" w:rsidR="007D3C15" w:rsidRDefault="007622A9">
      <w:pPr>
        <w:pStyle w:val="TOC1"/>
        <w:rPr>
          <w:rFonts w:asciiTheme="minorHAnsi" w:eastAsiaTheme="minorEastAsia" w:hAnsiTheme="minorHAnsi" w:cstheme="minorBidi"/>
          <w:noProof/>
          <w:sz w:val="22"/>
          <w:szCs w:val="22"/>
        </w:rPr>
      </w:pPr>
      <w:hyperlink w:anchor="_Toc445200519" w:history="1">
        <w:r w:rsidR="007D3C15" w:rsidRPr="00D4754A">
          <w:rPr>
            <w:rStyle w:val="Hyperlink"/>
            <w:noProof/>
          </w:rPr>
          <w:t>Appendix A - Actor Summary Definitions</w:t>
        </w:r>
        <w:r w:rsidR="007D3C15">
          <w:rPr>
            <w:noProof/>
            <w:webHidden/>
          </w:rPr>
          <w:tab/>
        </w:r>
        <w:r w:rsidR="007D3C15">
          <w:rPr>
            <w:noProof/>
            <w:webHidden/>
          </w:rPr>
          <w:fldChar w:fldCharType="begin"/>
        </w:r>
        <w:r w:rsidR="007D3C15">
          <w:rPr>
            <w:noProof/>
            <w:webHidden/>
          </w:rPr>
          <w:instrText xml:space="preserve"> PAGEREF _Toc445200519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25783E9D" w14:textId="77777777" w:rsidR="007D3C15" w:rsidRDefault="007622A9">
      <w:pPr>
        <w:pStyle w:val="TOC1"/>
        <w:rPr>
          <w:rFonts w:asciiTheme="minorHAnsi" w:eastAsiaTheme="minorEastAsia" w:hAnsiTheme="minorHAnsi" w:cstheme="minorBidi"/>
          <w:noProof/>
          <w:sz w:val="22"/>
          <w:szCs w:val="22"/>
        </w:rPr>
      </w:pPr>
      <w:hyperlink w:anchor="_Toc445200520" w:history="1">
        <w:r w:rsidR="007D3C15" w:rsidRPr="00D4754A">
          <w:rPr>
            <w:rStyle w:val="Hyperlink"/>
            <w:noProof/>
          </w:rPr>
          <w:t>Appendix B - Transaction Summary Definitions</w:t>
        </w:r>
        <w:r w:rsidR="007D3C15">
          <w:rPr>
            <w:noProof/>
            <w:webHidden/>
          </w:rPr>
          <w:tab/>
        </w:r>
        <w:r w:rsidR="007D3C15">
          <w:rPr>
            <w:noProof/>
            <w:webHidden/>
          </w:rPr>
          <w:fldChar w:fldCharType="begin"/>
        </w:r>
        <w:r w:rsidR="007D3C15">
          <w:rPr>
            <w:noProof/>
            <w:webHidden/>
          </w:rPr>
          <w:instrText xml:space="preserve"> PAGEREF _Toc445200520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1106E5AE" w14:textId="77777777" w:rsidR="007D3C15" w:rsidRDefault="007622A9">
      <w:pPr>
        <w:pStyle w:val="TOC1"/>
        <w:rPr>
          <w:rFonts w:asciiTheme="minorHAnsi" w:eastAsiaTheme="minorEastAsia" w:hAnsiTheme="minorHAnsi" w:cstheme="minorBidi"/>
          <w:noProof/>
          <w:sz w:val="22"/>
          <w:szCs w:val="22"/>
        </w:rPr>
      </w:pPr>
      <w:hyperlink w:anchor="_Toc445200521" w:history="1">
        <w:r w:rsidR="007D3C15" w:rsidRPr="00D4754A">
          <w:rPr>
            <w:rStyle w:val="Hyperlink"/>
            <w:noProof/>
          </w:rPr>
          <w:t>Glossary</w:t>
        </w:r>
        <w:r w:rsidR="007D3C15">
          <w:rPr>
            <w:noProof/>
            <w:webHidden/>
          </w:rPr>
          <w:tab/>
        </w:r>
        <w:r w:rsidR="007D3C15">
          <w:rPr>
            <w:noProof/>
            <w:webHidden/>
          </w:rPr>
          <w:fldChar w:fldCharType="begin"/>
        </w:r>
        <w:r w:rsidR="007D3C15">
          <w:rPr>
            <w:noProof/>
            <w:webHidden/>
          </w:rPr>
          <w:instrText xml:space="preserve"> PAGEREF _Toc445200521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50A5F31E" w14:textId="77777777" w:rsidR="007D3C15" w:rsidRDefault="007622A9">
      <w:pPr>
        <w:pStyle w:val="TOC1"/>
        <w:rPr>
          <w:rFonts w:asciiTheme="minorHAnsi" w:eastAsiaTheme="minorEastAsia" w:hAnsiTheme="minorHAnsi" w:cstheme="minorBidi"/>
          <w:noProof/>
          <w:sz w:val="22"/>
          <w:szCs w:val="22"/>
        </w:rPr>
      </w:pPr>
      <w:hyperlink w:anchor="_Toc445200522" w:history="1">
        <w:r w:rsidR="007D3C15" w:rsidRPr="00D4754A">
          <w:rPr>
            <w:rStyle w:val="Hyperlink"/>
            <w:noProof/>
          </w:rPr>
          <w:t>Volume 1 – Profiles</w:t>
        </w:r>
        <w:r w:rsidR="007D3C15">
          <w:rPr>
            <w:noProof/>
            <w:webHidden/>
          </w:rPr>
          <w:tab/>
        </w:r>
        <w:r w:rsidR="007D3C15">
          <w:rPr>
            <w:noProof/>
            <w:webHidden/>
          </w:rPr>
          <w:fldChar w:fldCharType="begin"/>
        </w:r>
        <w:r w:rsidR="007D3C15">
          <w:rPr>
            <w:noProof/>
            <w:webHidden/>
          </w:rPr>
          <w:instrText xml:space="preserve"> PAGEREF _Toc445200522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096C9480" w14:textId="77777777" w:rsidR="007D3C15" w:rsidRDefault="007622A9">
      <w:pPr>
        <w:pStyle w:val="TOC2"/>
        <w:rPr>
          <w:rFonts w:asciiTheme="minorHAnsi" w:eastAsiaTheme="minorEastAsia" w:hAnsiTheme="minorHAnsi" w:cstheme="minorBidi"/>
          <w:noProof/>
          <w:sz w:val="22"/>
          <w:szCs w:val="22"/>
        </w:rPr>
      </w:pPr>
      <w:hyperlink w:anchor="_Toc445200523" w:history="1">
        <w:r w:rsidR="007D3C15" w:rsidRPr="00D4754A">
          <w:rPr>
            <w:rStyle w:val="Hyperlink"/>
            <w:noProof/>
          </w:rPr>
          <w:t>&lt;</w:t>
        </w:r>
        <w:r w:rsidR="007D3C15" w:rsidRPr="00D4754A">
          <w:rPr>
            <w:rStyle w:val="Hyperlink"/>
            <w:i/>
            <w:noProof/>
          </w:rPr>
          <w:t>Copyright Licenses&gt;</w:t>
        </w:r>
        <w:r w:rsidR="007D3C15">
          <w:rPr>
            <w:noProof/>
            <w:webHidden/>
          </w:rPr>
          <w:tab/>
        </w:r>
        <w:r w:rsidR="007D3C15">
          <w:rPr>
            <w:noProof/>
            <w:webHidden/>
          </w:rPr>
          <w:fldChar w:fldCharType="begin"/>
        </w:r>
        <w:r w:rsidR="007D3C15">
          <w:rPr>
            <w:noProof/>
            <w:webHidden/>
          </w:rPr>
          <w:instrText xml:space="preserve"> PAGEREF _Toc445200523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2589BABC" w14:textId="77777777" w:rsidR="007D3C15" w:rsidRDefault="007622A9">
      <w:pPr>
        <w:pStyle w:val="TOC2"/>
        <w:rPr>
          <w:rFonts w:asciiTheme="minorHAnsi" w:eastAsiaTheme="minorEastAsia" w:hAnsiTheme="minorHAnsi" w:cstheme="minorBidi"/>
          <w:noProof/>
          <w:sz w:val="22"/>
          <w:szCs w:val="22"/>
        </w:rPr>
      </w:pPr>
      <w:hyperlink w:anchor="_Toc445200524" w:history="1">
        <w:r w:rsidR="007D3C15" w:rsidRPr="00D4754A">
          <w:rPr>
            <w:rStyle w:val="Hyperlink"/>
            <w:noProof/>
          </w:rPr>
          <w:t>&lt;</w:t>
        </w:r>
        <w:r w:rsidR="007D3C15" w:rsidRPr="00D4754A">
          <w:rPr>
            <w:rStyle w:val="Hyperlink"/>
            <w:i/>
            <w:noProof/>
          </w:rPr>
          <w:t>Domain-specific additions&gt;</w:t>
        </w:r>
        <w:r w:rsidR="007D3C15">
          <w:rPr>
            <w:noProof/>
            <w:webHidden/>
          </w:rPr>
          <w:tab/>
        </w:r>
        <w:r w:rsidR="007D3C15">
          <w:rPr>
            <w:noProof/>
            <w:webHidden/>
          </w:rPr>
          <w:fldChar w:fldCharType="begin"/>
        </w:r>
        <w:r w:rsidR="007D3C15">
          <w:rPr>
            <w:noProof/>
            <w:webHidden/>
          </w:rPr>
          <w:instrText xml:space="preserve"> PAGEREF _Toc445200524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2FCD75AC" w14:textId="77777777" w:rsidR="007D3C15" w:rsidRDefault="007622A9">
      <w:pPr>
        <w:pStyle w:val="TOC1"/>
        <w:rPr>
          <w:rFonts w:asciiTheme="minorHAnsi" w:eastAsiaTheme="minorEastAsia" w:hAnsiTheme="minorHAnsi" w:cstheme="minorBidi"/>
          <w:noProof/>
          <w:sz w:val="22"/>
          <w:szCs w:val="22"/>
        </w:rPr>
      </w:pPr>
      <w:hyperlink w:anchor="_Toc445200525" w:history="1">
        <w:r w:rsidR="007D3C15" w:rsidRPr="00D4754A">
          <w:rPr>
            <w:rStyle w:val="Hyperlink"/>
            <w:noProof/>
          </w:rPr>
          <w:t>X Dynamic Care Planning (DCP) Profile</w:t>
        </w:r>
        <w:r w:rsidR="007D3C15">
          <w:rPr>
            <w:noProof/>
            <w:webHidden/>
          </w:rPr>
          <w:tab/>
        </w:r>
        <w:r w:rsidR="007D3C15">
          <w:rPr>
            <w:noProof/>
            <w:webHidden/>
          </w:rPr>
          <w:fldChar w:fldCharType="begin"/>
        </w:r>
        <w:r w:rsidR="007D3C15">
          <w:rPr>
            <w:noProof/>
            <w:webHidden/>
          </w:rPr>
          <w:instrText xml:space="preserve"> PAGEREF _Toc445200525 \h </w:instrText>
        </w:r>
        <w:r w:rsidR="007D3C15">
          <w:rPr>
            <w:noProof/>
            <w:webHidden/>
          </w:rPr>
        </w:r>
        <w:r w:rsidR="007D3C15">
          <w:rPr>
            <w:noProof/>
            <w:webHidden/>
          </w:rPr>
          <w:fldChar w:fldCharType="separate"/>
        </w:r>
        <w:r w:rsidR="007D3C15">
          <w:rPr>
            <w:noProof/>
            <w:webHidden/>
          </w:rPr>
          <w:t>11</w:t>
        </w:r>
        <w:r w:rsidR="007D3C15">
          <w:rPr>
            <w:noProof/>
            <w:webHidden/>
          </w:rPr>
          <w:fldChar w:fldCharType="end"/>
        </w:r>
      </w:hyperlink>
    </w:p>
    <w:p w14:paraId="782803E0" w14:textId="77777777" w:rsidR="007D3C15" w:rsidRDefault="007622A9">
      <w:pPr>
        <w:pStyle w:val="TOC2"/>
        <w:rPr>
          <w:rFonts w:asciiTheme="minorHAnsi" w:eastAsiaTheme="minorEastAsia" w:hAnsiTheme="minorHAnsi" w:cstheme="minorBidi"/>
          <w:noProof/>
          <w:sz w:val="22"/>
          <w:szCs w:val="22"/>
        </w:rPr>
      </w:pPr>
      <w:hyperlink w:anchor="_Toc445200526" w:history="1">
        <w:r w:rsidR="007D3C15" w:rsidRPr="00D4754A">
          <w:rPr>
            <w:rStyle w:val="Hyperlink"/>
            <w:noProof/>
          </w:rPr>
          <w:t>X.1 DCP Actors, Transactions, and Content Modules</w:t>
        </w:r>
        <w:r w:rsidR="007D3C15">
          <w:rPr>
            <w:noProof/>
            <w:webHidden/>
          </w:rPr>
          <w:tab/>
        </w:r>
        <w:r w:rsidR="007D3C15">
          <w:rPr>
            <w:noProof/>
            <w:webHidden/>
          </w:rPr>
          <w:fldChar w:fldCharType="begin"/>
        </w:r>
        <w:r w:rsidR="007D3C15">
          <w:rPr>
            <w:noProof/>
            <w:webHidden/>
          </w:rPr>
          <w:instrText xml:space="preserve"> PAGEREF _Toc445200526 \h </w:instrText>
        </w:r>
        <w:r w:rsidR="007D3C15">
          <w:rPr>
            <w:noProof/>
            <w:webHidden/>
          </w:rPr>
        </w:r>
        <w:r w:rsidR="007D3C15">
          <w:rPr>
            <w:noProof/>
            <w:webHidden/>
          </w:rPr>
          <w:fldChar w:fldCharType="separate"/>
        </w:r>
        <w:r w:rsidR="007D3C15">
          <w:rPr>
            <w:noProof/>
            <w:webHidden/>
          </w:rPr>
          <w:t>11</w:t>
        </w:r>
        <w:r w:rsidR="007D3C15">
          <w:rPr>
            <w:noProof/>
            <w:webHidden/>
          </w:rPr>
          <w:fldChar w:fldCharType="end"/>
        </w:r>
      </w:hyperlink>
    </w:p>
    <w:p w14:paraId="322991A7" w14:textId="77777777" w:rsidR="007D3C15" w:rsidRDefault="007622A9">
      <w:pPr>
        <w:pStyle w:val="TOC3"/>
        <w:rPr>
          <w:rFonts w:asciiTheme="minorHAnsi" w:eastAsiaTheme="minorEastAsia" w:hAnsiTheme="minorHAnsi" w:cstheme="minorBidi"/>
          <w:noProof/>
          <w:sz w:val="22"/>
          <w:szCs w:val="22"/>
        </w:rPr>
      </w:pPr>
      <w:hyperlink w:anchor="_Toc445200527" w:history="1">
        <w:r w:rsidR="007D3C15" w:rsidRPr="00D4754A">
          <w:rPr>
            <w:rStyle w:val="Hyperlink"/>
            <w:bCs/>
            <w:noProof/>
          </w:rPr>
          <w:t>X.1.1 Actor Descriptions and Actor Profile Requirements</w:t>
        </w:r>
        <w:r w:rsidR="007D3C15">
          <w:rPr>
            <w:noProof/>
            <w:webHidden/>
          </w:rPr>
          <w:tab/>
        </w:r>
        <w:r w:rsidR="007D3C15">
          <w:rPr>
            <w:noProof/>
            <w:webHidden/>
          </w:rPr>
          <w:fldChar w:fldCharType="begin"/>
        </w:r>
        <w:r w:rsidR="007D3C15">
          <w:rPr>
            <w:noProof/>
            <w:webHidden/>
          </w:rPr>
          <w:instrText xml:space="preserve"> PAGEREF _Toc445200527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7FC56F15" w14:textId="77777777" w:rsidR="007D3C15" w:rsidRDefault="007622A9">
      <w:pPr>
        <w:pStyle w:val="TOC4"/>
        <w:rPr>
          <w:rFonts w:asciiTheme="minorHAnsi" w:eastAsiaTheme="minorEastAsia" w:hAnsiTheme="minorHAnsi" w:cstheme="minorBidi"/>
          <w:noProof/>
          <w:sz w:val="22"/>
          <w:szCs w:val="22"/>
        </w:rPr>
      </w:pPr>
      <w:hyperlink w:anchor="_Toc445200528" w:history="1">
        <w:r w:rsidR="007D3C15" w:rsidRPr="00D4754A">
          <w:rPr>
            <w:rStyle w:val="Hyperlink"/>
            <w:noProof/>
          </w:rPr>
          <w:t>X.1.1.1 Care Plan Contributor</w:t>
        </w:r>
        <w:r w:rsidR="007D3C15">
          <w:rPr>
            <w:noProof/>
            <w:webHidden/>
          </w:rPr>
          <w:tab/>
        </w:r>
        <w:r w:rsidR="007D3C15">
          <w:rPr>
            <w:noProof/>
            <w:webHidden/>
          </w:rPr>
          <w:fldChar w:fldCharType="begin"/>
        </w:r>
        <w:r w:rsidR="007D3C15">
          <w:rPr>
            <w:noProof/>
            <w:webHidden/>
          </w:rPr>
          <w:instrText xml:space="preserve"> PAGEREF _Toc445200528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54437A67" w14:textId="77777777" w:rsidR="007D3C15" w:rsidRDefault="007622A9">
      <w:pPr>
        <w:pStyle w:val="TOC4"/>
        <w:rPr>
          <w:rFonts w:asciiTheme="minorHAnsi" w:eastAsiaTheme="minorEastAsia" w:hAnsiTheme="minorHAnsi" w:cstheme="minorBidi"/>
          <w:noProof/>
          <w:sz w:val="22"/>
          <w:szCs w:val="22"/>
        </w:rPr>
      </w:pPr>
      <w:hyperlink w:anchor="_Toc445200529" w:history="1">
        <w:r w:rsidR="007D3C15" w:rsidRPr="00D4754A">
          <w:rPr>
            <w:rStyle w:val="Hyperlink"/>
            <w:noProof/>
          </w:rPr>
          <w:t>X.1.1.2 Care Plan Consumer</w:t>
        </w:r>
        <w:r w:rsidR="007D3C15">
          <w:rPr>
            <w:noProof/>
            <w:webHidden/>
          </w:rPr>
          <w:tab/>
        </w:r>
        <w:r w:rsidR="007D3C15">
          <w:rPr>
            <w:noProof/>
            <w:webHidden/>
          </w:rPr>
          <w:fldChar w:fldCharType="begin"/>
        </w:r>
        <w:r w:rsidR="007D3C15">
          <w:rPr>
            <w:noProof/>
            <w:webHidden/>
          </w:rPr>
          <w:instrText xml:space="preserve"> PAGEREF _Toc445200529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3BBBB256" w14:textId="77777777" w:rsidR="007D3C15" w:rsidRDefault="007622A9">
      <w:pPr>
        <w:pStyle w:val="TOC4"/>
        <w:rPr>
          <w:rFonts w:asciiTheme="minorHAnsi" w:eastAsiaTheme="minorEastAsia" w:hAnsiTheme="minorHAnsi" w:cstheme="minorBidi"/>
          <w:noProof/>
          <w:sz w:val="22"/>
          <w:szCs w:val="22"/>
        </w:rPr>
      </w:pPr>
      <w:hyperlink w:anchor="_Toc445200530" w:history="1">
        <w:r w:rsidR="007D3C15" w:rsidRPr="00D4754A">
          <w:rPr>
            <w:rStyle w:val="Hyperlink"/>
            <w:noProof/>
          </w:rPr>
          <w:t>X.1.1.3 Care Plan Manager</w:t>
        </w:r>
        <w:r w:rsidR="007D3C15">
          <w:rPr>
            <w:noProof/>
            <w:webHidden/>
          </w:rPr>
          <w:tab/>
        </w:r>
        <w:r w:rsidR="007D3C15">
          <w:rPr>
            <w:noProof/>
            <w:webHidden/>
          </w:rPr>
          <w:fldChar w:fldCharType="begin"/>
        </w:r>
        <w:r w:rsidR="007D3C15">
          <w:rPr>
            <w:noProof/>
            <w:webHidden/>
          </w:rPr>
          <w:instrText xml:space="preserve"> PAGEREF _Toc445200530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2AB55CD1" w14:textId="77777777" w:rsidR="007D3C15" w:rsidRDefault="007622A9">
      <w:pPr>
        <w:pStyle w:val="TOC2"/>
        <w:rPr>
          <w:rFonts w:asciiTheme="minorHAnsi" w:eastAsiaTheme="minorEastAsia" w:hAnsiTheme="minorHAnsi" w:cstheme="minorBidi"/>
          <w:noProof/>
          <w:sz w:val="22"/>
          <w:szCs w:val="22"/>
        </w:rPr>
      </w:pPr>
      <w:hyperlink w:anchor="_Toc445200531" w:history="1">
        <w:r w:rsidR="007D3C15" w:rsidRPr="00D4754A">
          <w:rPr>
            <w:rStyle w:val="Hyperlink"/>
            <w:noProof/>
          </w:rPr>
          <w:t>X.2 DCP Actor Options</w:t>
        </w:r>
        <w:r w:rsidR="007D3C15">
          <w:rPr>
            <w:noProof/>
            <w:webHidden/>
          </w:rPr>
          <w:tab/>
        </w:r>
        <w:r w:rsidR="007D3C15">
          <w:rPr>
            <w:noProof/>
            <w:webHidden/>
          </w:rPr>
          <w:fldChar w:fldCharType="begin"/>
        </w:r>
        <w:r w:rsidR="007D3C15">
          <w:rPr>
            <w:noProof/>
            <w:webHidden/>
          </w:rPr>
          <w:instrText xml:space="preserve"> PAGEREF _Toc445200531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0AB69406" w14:textId="77777777" w:rsidR="007D3C15" w:rsidRDefault="007622A9">
      <w:pPr>
        <w:pStyle w:val="TOC3"/>
        <w:rPr>
          <w:rFonts w:asciiTheme="minorHAnsi" w:eastAsiaTheme="minorEastAsia" w:hAnsiTheme="minorHAnsi" w:cstheme="minorBidi"/>
          <w:noProof/>
          <w:sz w:val="22"/>
          <w:szCs w:val="22"/>
        </w:rPr>
      </w:pPr>
      <w:hyperlink w:anchor="_Toc445200532" w:history="1">
        <w:r w:rsidR="007D3C15" w:rsidRPr="00D4754A">
          <w:rPr>
            <w:rStyle w:val="Hyperlink"/>
            <w:noProof/>
          </w:rPr>
          <w:t>X.2.1 &lt;Option Name&gt;</w:t>
        </w:r>
        <w:r w:rsidR="007D3C15">
          <w:rPr>
            <w:noProof/>
            <w:webHidden/>
          </w:rPr>
          <w:tab/>
        </w:r>
        <w:r w:rsidR="007D3C15">
          <w:rPr>
            <w:noProof/>
            <w:webHidden/>
          </w:rPr>
          <w:fldChar w:fldCharType="begin"/>
        </w:r>
        <w:r w:rsidR="007D3C15">
          <w:rPr>
            <w:noProof/>
            <w:webHidden/>
          </w:rPr>
          <w:instrText xml:space="preserve"> PAGEREF _Toc445200532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19595258" w14:textId="77777777" w:rsidR="007D3C15" w:rsidRDefault="007622A9">
      <w:pPr>
        <w:pStyle w:val="TOC2"/>
        <w:rPr>
          <w:rFonts w:asciiTheme="minorHAnsi" w:eastAsiaTheme="minorEastAsia" w:hAnsiTheme="minorHAnsi" w:cstheme="minorBidi"/>
          <w:noProof/>
          <w:sz w:val="22"/>
          <w:szCs w:val="22"/>
        </w:rPr>
      </w:pPr>
      <w:hyperlink w:anchor="_Toc445200533" w:history="1">
        <w:r w:rsidR="007D3C15" w:rsidRPr="00D4754A">
          <w:rPr>
            <w:rStyle w:val="Hyperlink"/>
            <w:noProof/>
          </w:rPr>
          <w:t>X.3 DCP Required Actor Groupings</w:t>
        </w:r>
        <w:r w:rsidR="007D3C15">
          <w:rPr>
            <w:noProof/>
            <w:webHidden/>
          </w:rPr>
          <w:tab/>
        </w:r>
        <w:r w:rsidR="007D3C15">
          <w:rPr>
            <w:noProof/>
            <w:webHidden/>
          </w:rPr>
          <w:fldChar w:fldCharType="begin"/>
        </w:r>
        <w:r w:rsidR="007D3C15">
          <w:rPr>
            <w:noProof/>
            <w:webHidden/>
          </w:rPr>
          <w:instrText xml:space="preserve"> PAGEREF _Toc445200533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12B8BB3C" w14:textId="77777777" w:rsidR="007D3C15" w:rsidRDefault="007622A9">
      <w:pPr>
        <w:pStyle w:val="TOC2"/>
        <w:rPr>
          <w:rFonts w:asciiTheme="minorHAnsi" w:eastAsiaTheme="minorEastAsia" w:hAnsiTheme="minorHAnsi" w:cstheme="minorBidi"/>
          <w:noProof/>
          <w:sz w:val="22"/>
          <w:szCs w:val="22"/>
        </w:rPr>
      </w:pPr>
      <w:hyperlink w:anchor="_Toc445200534" w:history="1">
        <w:r w:rsidR="007D3C15" w:rsidRPr="00D4754A">
          <w:rPr>
            <w:rStyle w:val="Hyperlink"/>
            <w:noProof/>
          </w:rPr>
          <w:t>X.4 DCP Overview</w:t>
        </w:r>
        <w:r w:rsidR="007D3C15">
          <w:rPr>
            <w:noProof/>
            <w:webHidden/>
          </w:rPr>
          <w:tab/>
        </w:r>
        <w:r w:rsidR="007D3C15">
          <w:rPr>
            <w:noProof/>
            <w:webHidden/>
          </w:rPr>
          <w:fldChar w:fldCharType="begin"/>
        </w:r>
        <w:r w:rsidR="007D3C15">
          <w:rPr>
            <w:noProof/>
            <w:webHidden/>
          </w:rPr>
          <w:instrText xml:space="preserve"> PAGEREF _Toc445200534 \h </w:instrText>
        </w:r>
        <w:r w:rsidR="007D3C15">
          <w:rPr>
            <w:noProof/>
            <w:webHidden/>
          </w:rPr>
        </w:r>
        <w:r w:rsidR="007D3C15">
          <w:rPr>
            <w:noProof/>
            <w:webHidden/>
          </w:rPr>
          <w:fldChar w:fldCharType="separate"/>
        </w:r>
        <w:r w:rsidR="007D3C15">
          <w:rPr>
            <w:noProof/>
            <w:webHidden/>
          </w:rPr>
          <w:t>16</w:t>
        </w:r>
        <w:r w:rsidR="007D3C15">
          <w:rPr>
            <w:noProof/>
            <w:webHidden/>
          </w:rPr>
          <w:fldChar w:fldCharType="end"/>
        </w:r>
      </w:hyperlink>
    </w:p>
    <w:p w14:paraId="53F3A84A" w14:textId="77777777" w:rsidR="007D3C15" w:rsidRDefault="007622A9">
      <w:pPr>
        <w:pStyle w:val="TOC3"/>
        <w:rPr>
          <w:rFonts w:asciiTheme="minorHAnsi" w:eastAsiaTheme="minorEastAsia" w:hAnsiTheme="minorHAnsi" w:cstheme="minorBidi"/>
          <w:noProof/>
          <w:sz w:val="22"/>
          <w:szCs w:val="22"/>
        </w:rPr>
      </w:pPr>
      <w:hyperlink w:anchor="_Toc445200535" w:history="1">
        <w:r w:rsidR="007D3C15" w:rsidRPr="00D4754A">
          <w:rPr>
            <w:rStyle w:val="Hyperlink"/>
            <w:bCs/>
            <w:noProof/>
          </w:rPr>
          <w:t>X.4.1 Concepts</w:t>
        </w:r>
        <w:r w:rsidR="007D3C15">
          <w:rPr>
            <w:noProof/>
            <w:webHidden/>
          </w:rPr>
          <w:tab/>
        </w:r>
        <w:r w:rsidR="007D3C15">
          <w:rPr>
            <w:noProof/>
            <w:webHidden/>
          </w:rPr>
          <w:fldChar w:fldCharType="begin"/>
        </w:r>
        <w:r w:rsidR="007D3C15">
          <w:rPr>
            <w:noProof/>
            <w:webHidden/>
          </w:rPr>
          <w:instrText xml:space="preserve"> PAGEREF _Toc445200535 \h </w:instrText>
        </w:r>
        <w:r w:rsidR="007D3C15">
          <w:rPr>
            <w:noProof/>
            <w:webHidden/>
          </w:rPr>
        </w:r>
        <w:r w:rsidR="007D3C15">
          <w:rPr>
            <w:noProof/>
            <w:webHidden/>
          </w:rPr>
          <w:fldChar w:fldCharType="separate"/>
        </w:r>
        <w:r w:rsidR="007D3C15">
          <w:rPr>
            <w:noProof/>
            <w:webHidden/>
          </w:rPr>
          <w:t>16</w:t>
        </w:r>
        <w:r w:rsidR="007D3C15">
          <w:rPr>
            <w:noProof/>
            <w:webHidden/>
          </w:rPr>
          <w:fldChar w:fldCharType="end"/>
        </w:r>
      </w:hyperlink>
    </w:p>
    <w:p w14:paraId="458C0143" w14:textId="77777777" w:rsidR="007D3C15" w:rsidRDefault="007622A9">
      <w:pPr>
        <w:pStyle w:val="TOC3"/>
        <w:rPr>
          <w:rFonts w:asciiTheme="minorHAnsi" w:eastAsiaTheme="minorEastAsia" w:hAnsiTheme="minorHAnsi" w:cstheme="minorBidi"/>
          <w:noProof/>
          <w:sz w:val="22"/>
          <w:szCs w:val="22"/>
        </w:rPr>
      </w:pPr>
      <w:hyperlink w:anchor="_Toc445200536" w:history="1">
        <w:r w:rsidR="007D3C15" w:rsidRPr="00D4754A">
          <w:rPr>
            <w:rStyle w:val="Hyperlink"/>
            <w:bCs/>
            <w:noProof/>
          </w:rPr>
          <w:t>X.4.2 Use Case</w:t>
        </w:r>
        <w:r w:rsidR="007D3C15">
          <w:rPr>
            <w:noProof/>
            <w:webHidden/>
          </w:rPr>
          <w:tab/>
        </w:r>
        <w:r w:rsidR="007D3C15">
          <w:rPr>
            <w:noProof/>
            <w:webHidden/>
          </w:rPr>
          <w:fldChar w:fldCharType="begin"/>
        </w:r>
        <w:r w:rsidR="007D3C15">
          <w:rPr>
            <w:noProof/>
            <w:webHidden/>
          </w:rPr>
          <w:instrText xml:space="preserve"> PAGEREF _Toc445200536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27195423" w14:textId="77777777" w:rsidR="007D3C15" w:rsidRDefault="007622A9">
      <w:pPr>
        <w:pStyle w:val="TOC4"/>
        <w:rPr>
          <w:rFonts w:asciiTheme="minorHAnsi" w:eastAsiaTheme="minorEastAsia" w:hAnsiTheme="minorHAnsi" w:cstheme="minorBidi"/>
          <w:noProof/>
          <w:sz w:val="22"/>
          <w:szCs w:val="22"/>
        </w:rPr>
      </w:pPr>
      <w:hyperlink w:anchor="_Toc445200537" w:history="1">
        <w:r w:rsidR="007D3C15" w:rsidRPr="00D4754A">
          <w:rPr>
            <w:rStyle w:val="Hyperlink"/>
            <w:noProof/>
          </w:rPr>
          <w:t>X.4.2.1 Use Case: Chronic Conditions</w:t>
        </w:r>
        <w:r w:rsidR="007D3C15">
          <w:rPr>
            <w:noProof/>
            <w:webHidden/>
          </w:rPr>
          <w:tab/>
        </w:r>
        <w:r w:rsidR="007D3C15">
          <w:rPr>
            <w:noProof/>
            <w:webHidden/>
          </w:rPr>
          <w:fldChar w:fldCharType="begin"/>
        </w:r>
        <w:r w:rsidR="007D3C15">
          <w:rPr>
            <w:noProof/>
            <w:webHidden/>
          </w:rPr>
          <w:instrText xml:space="preserve"> PAGEREF _Toc445200537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11BD92AB" w14:textId="77777777" w:rsidR="007D3C15" w:rsidRDefault="007622A9">
      <w:pPr>
        <w:pStyle w:val="TOC5"/>
        <w:rPr>
          <w:rFonts w:asciiTheme="minorHAnsi" w:eastAsiaTheme="minorEastAsia" w:hAnsiTheme="minorHAnsi" w:cstheme="minorBidi"/>
          <w:noProof/>
          <w:sz w:val="22"/>
          <w:szCs w:val="22"/>
        </w:rPr>
      </w:pPr>
      <w:hyperlink w:anchor="_Toc445200538" w:history="1">
        <w:r w:rsidR="007D3C15" w:rsidRPr="00D4754A">
          <w:rPr>
            <w:rStyle w:val="Hyperlink"/>
            <w:noProof/>
          </w:rPr>
          <w:t>X.4.2.1.1 Chronic Conditions Use Case Description</w:t>
        </w:r>
        <w:r w:rsidR="007D3C15">
          <w:rPr>
            <w:noProof/>
            <w:webHidden/>
          </w:rPr>
          <w:tab/>
        </w:r>
        <w:r w:rsidR="007D3C15">
          <w:rPr>
            <w:noProof/>
            <w:webHidden/>
          </w:rPr>
          <w:fldChar w:fldCharType="begin"/>
        </w:r>
        <w:r w:rsidR="007D3C15">
          <w:rPr>
            <w:noProof/>
            <w:webHidden/>
          </w:rPr>
          <w:instrText xml:space="preserve"> PAGEREF _Toc445200538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30B05654" w14:textId="77777777" w:rsidR="007D3C15" w:rsidRDefault="007622A9">
      <w:pPr>
        <w:pStyle w:val="TOC6"/>
        <w:rPr>
          <w:rFonts w:asciiTheme="minorHAnsi" w:eastAsiaTheme="minorEastAsia" w:hAnsiTheme="minorHAnsi" w:cstheme="minorBidi"/>
          <w:noProof/>
          <w:sz w:val="22"/>
          <w:szCs w:val="22"/>
        </w:rPr>
      </w:pPr>
      <w:hyperlink w:anchor="_Toc445200539" w:history="1">
        <w:r w:rsidR="007D3C15" w:rsidRPr="00D4754A">
          <w:rPr>
            <w:rStyle w:val="Hyperlink"/>
            <w:noProof/>
          </w:rPr>
          <w:t>X.4.2.1.1.1 Encounter A: Primary Care Physician Initial Visit</w:t>
        </w:r>
        <w:r w:rsidR="007D3C15">
          <w:rPr>
            <w:noProof/>
            <w:webHidden/>
          </w:rPr>
          <w:tab/>
        </w:r>
        <w:r w:rsidR="007D3C15">
          <w:rPr>
            <w:noProof/>
            <w:webHidden/>
          </w:rPr>
          <w:fldChar w:fldCharType="begin"/>
        </w:r>
        <w:r w:rsidR="007D3C15">
          <w:rPr>
            <w:noProof/>
            <w:webHidden/>
          </w:rPr>
          <w:instrText xml:space="preserve"> PAGEREF _Toc445200539 \h </w:instrText>
        </w:r>
        <w:r w:rsidR="007D3C15">
          <w:rPr>
            <w:noProof/>
            <w:webHidden/>
          </w:rPr>
        </w:r>
        <w:r w:rsidR="007D3C15">
          <w:rPr>
            <w:noProof/>
            <w:webHidden/>
          </w:rPr>
          <w:fldChar w:fldCharType="separate"/>
        </w:r>
        <w:r w:rsidR="007D3C15">
          <w:rPr>
            <w:noProof/>
            <w:webHidden/>
          </w:rPr>
          <w:t>18</w:t>
        </w:r>
        <w:r w:rsidR="007D3C15">
          <w:rPr>
            <w:noProof/>
            <w:webHidden/>
          </w:rPr>
          <w:fldChar w:fldCharType="end"/>
        </w:r>
      </w:hyperlink>
    </w:p>
    <w:p w14:paraId="77ECB4CC" w14:textId="77777777" w:rsidR="007D3C15" w:rsidRDefault="007622A9">
      <w:pPr>
        <w:pStyle w:val="TOC6"/>
        <w:rPr>
          <w:rFonts w:asciiTheme="minorHAnsi" w:eastAsiaTheme="minorEastAsia" w:hAnsiTheme="minorHAnsi" w:cstheme="minorBidi"/>
          <w:noProof/>
          <w:sz w:val="22"/>
          <w:szCs w:val="22"/>
        </w:rPr>
      </w:pPr>
      <w:hyperlink w:anchor="_Toc445200540" w:history="1">
        <w:r w:rsidR="007D3C15" w:rsidRPr="00D4754A">
          <w:rPr>
            <w:rStyle w:val="Hyperlink"/>
            <w:noProof/>
          </w:rPr>
          <w:t>X.4.2.1.1.2 Encounter(s) B: Allied Health Care Providers and Specialists</w:t>
        </w:r>
        <w:r w:rsidR="007D3C15">
          <w:rPr>
            <w:noProof/>
            <w:webHidden/>
          </w:rPr>
          <w:tab/>
        </w:r>
        <w:r w:rsidR="007D3C15">
          <w:rPr>
            <w:noProof/>
            <w:webHidden/>
          </w:rPr>
          <w:fldChar w:fldCharType="begin"/>
        </w:r>
        <w:r w:rsidR="007D3C15">
          <w:rPr>
            <w:noProof/>
            <w:webHidden/>
          </w:rPr>
          <w:instrText xml:space="preserve"> PAGEREF _Toc445200540 \h </w:instrText>
        </w:r>
        <w:r w:rsidR="007D3C15">
          <w:rPr>
            <w:noProof/>
            <w:webHidden/>
          </w:rPr>
        </w:r>
        <w:r w:rsidR="007D3C15">
          <w:rPr>
            <w:noProof/>
            <w:webHidden/>
          </w:rPr>
          <w:fldChar w:fldCharType="separate"/>
        </w:r>
        <w:r w:rsidR="007D3C15">
          <w:rPr>
            <w:noProof/>
            <w:webHidden/>
          </w:rPr>
          <w:t>20</w:t>
        </w:r>
        <w:r w:rsidR="007D3C15">
          <w:rPr>
            <w:noProof/>
            <w:webHidden/>
          </w:rPr>
          <w:fldChar w:fldCharType="end"/>
        </w:r>
      </w:hyperlink>
    </w:p>
    <w:p w14:paraId="4EE0DF9C" w14:textId="77777777" w:rsidR="007D3C15" w:rsidRDefault="007622A9">
      <w:pPr>
        <w:pStyle w:val="TOC6"/>
        <w:rPr>
          <w:rFonts w:asciiTheme="minorHAnsi" w:eastAsiaTheme="minorEastAsia" w:hAnsiTheme="minorHAnsi" w:cstheme="minorBidi"/>
          <w:noProof/>
          <w:sz w:val="22"/>
          <w:szCs w:val="22"/>
        </w:rPr>
      </w:pPr>
      <w:hyperlink w:anchor="_Toc445200541" w:history="1">
        <w:r w:rsidR="007D3C15" w:rsidRPr="00D4754A">
          <w:rPr>
            <w:rStyle w:val="Hyperlink"/>
            <w:noProof/>
          </w:rPr>
          <w:t>X.4.2.1.1.3 Encounter(s) C: ED Visit and Hospital Admission</w:t>
        </w:r>
        <w:r w:rsidR="007D3C15">
          <w:rPr>
            <w:noProof/>
            <w:webHidden/>
          </w:rPr>
          <w:tab/>
        </w:r>
        <w:r w:rsidR="007D3C15">
          <w:rPr>
            <w:noProof/>
            <w:webHidden/>
          </w:rPr>
          <w:fldChar w:fldCharType="begin"/>
        </w:r>
        <w:r w:rsidR="007D3C15">
          <w:rPr>
            <w:noProof/>
            <w:webHidden/>
          </w:rPr>
          <w:instrText xml:space="preserve"> PAGEREF _Toc445200541 \h </w:instrText>
        </w:r>
        <w:r w:rsidR="007D3C15">
          <w:rPr>
            <w:noProof/>
            <w:webHidden/>
          </w:rPr>
        </w:r>
        <w:r w:rsidR="007D3C15">
          <w:rPr>
            <w:noProof/>
            <w:webHidden/>
          </w:rPr>
          <w:fldChar w:fldCharType="separate"/>
        </w:r>
        <w:r w:rsidR="007D3C15">
          <w:rPr>
            <w:noProof/>
            <w:webHidden/>
          </w:rPr>
          <w:t>25</w:t>
        </w:r>
        <w:r w:rsidR="007D3C15">
          <w:rPr>
            <w:noProof/>
            <w:webHidden/>
          </w:rPr>
          <w:fldChar w:fldCharType="end"/>
        </w:r>
      </w:hyperlink>
    </w:p>
    <w:p w14:paraId="23EF33EC" w14:textId="77777777" w:rsidR="007D3C15" w:rsidRDefault="007622A9">
      <w:pPr>
        <w:pStyle w:val="TOC6"/>
        <w:rPr>
          <w:rFonts w:asciiTheme="minorHAnsi" w:eastAsiaTheme="minorEastAsia" w:hAnsiTheme="minorHAnsi" w:cstheme="minorBidi"/>
          <w:noProof/>
          <w:sz w:val="22"/>
          <w:szCs w:val="22"/>
        </w:rPr>
      </w:pPr>
      <w:hyperlink w:anchor="_Toc445200542" w:history="1">
        <w:r w:rsidR="007D3C15" w:rsidRPr="00D4754A">
          <w:rPr>
            <w:rStyle w:val="Hyperlink"/>
            <w:noProof/>
          </w:rPr>
          <w:t>X.4.2.1.1.4 Encounter D: Primary Care Follow-up Visits</w:t>
        </w:r>
        <w:r w:rsidR="007D3C15">
          <w:rPr>
            <w:noProof/>
            <w:webHidden/>
          </w:rPr>
          <w:tab/>
        </w:r>
        <w:r w:rsidR="007D3C15">
          <w:rPr>
            <w:noProof/>
            <w:webHidden/>
          </w:rPr>
          <w:fldChar w:fldCharType="begin"/>
        </w:r>
        <w:r w:rsidR="007D3C15">
          <w:rPr>
            <w:noProof/>
            <w:webHidden/>
          </w:rPr>
          <w:instrText xml:space="preserve"> PAGEREF _Toc445200542 \h </w:instrText>
        </w:r>
        <w:r w:rsidR="007D3C15">
          <w:rPr>
            <w:noProof/>
            <w:webHidden/>
          </w:rPr>
        </w:r>
        <w:r w:rsidR="007D3C15">
          <w:rPr>
            <w:noProof/>
            <w:webHidden/>
          </w:rPr>
          <w:fldChar w:fldCharType="separate"/>
        </w:r>
        <w:r w:rsidR="007D3C15">
          <w:rPr>
            <w:noProof/>
            <w:webHidden/>
          </w:rPr>
          <w:t>25</w:t>
        </w:r>
        <w:r w:rsidR="007D3C15">
          <w:rPr>
            <w:noProof/>
            <w:webHidden/>
          </w:rPr>
          <w:fldChar w:fldCharType="end"/>
        </w:r>
      </w:hyperlink>
    </w:p>
    <w:p w14:paraId="2AA7ACD1" w14:textId="77777777" w:rsidR="007D3C15" w:rsidRDefault="007622A9">
      <w:pPr>
        <w:pStyle w:val="TOC3"/>
        <w:rPr>
          <w:rFonts w:asciiTheme="minorHAnsi" w:eastAsiaTheme="minorEastAsia" w:hAnsiTheme="minorHAnsi" w:cstheme="minorBidi"/>
          <w:noProof/>
          <w:sz w:val="22"/>
          <w:szCs w:val="22"/>
        </w:rPr>
      </w:pPr>
      <w:hyperlink w:anchor="_Toc445200543" w:history="1">
        <w:r w:rsidR="007D3C15" w:rsidRPr="00D4754A">
          <w:rPr>
            <w:rStyle w:val="Hyperlink"/>
            <w:bCs/>
            <w:noProof/>
          </w:rPr>
          <w:t xml:space="preserve">X.5 </w:t>
        </w:r>
        <w:r w:rsidR="007D3C15" w:rsidRPr="00D4754A">
          <w:rPr>
            <w:rStyle w:val="Hyperlink"/>
            <w:noProof/>
          </w:rPr>
          <w:t>DCP Security ConsiderationsX.5 DCP Security Considerations</w:t>
        </w:r>
        <w:r w:rsidR="007D3C15">
          <w:rPr>
            <w:noProof/>
            <w:webHidden/>
          </w:rPr>
          <w:tab/>
        </w:r>
        <w:r w:rsidR="007D3C15">
          <w:rPr>
            <w:noProof/>
            <w:webHidden/>
          </w:rPr>
          <w:fldChar w:fldCharType="begin"/>
        </w:r>
        <w:r w:rsidR="007D3C15">
          <w:rPr>
            <w:noProof/>
            <w:webHidden/>
          </w:rPr>
          <w:instrText xml:space="preserve"> PAGEREF _Toc445200543 \h </w:instrText>
        </w:r>
        <w:r w:rsidR="007D3C15">
          <w:rPr>
            <w:noProof/>
            <w:webHidden/>
          </w:rPr>
        </w:r>
        <w:r w:rsidR="007D3C15">
          <w:rPr>
            <w:noProof/>
            <w:webHidden/>
          </w:rPr>
          <w:fldChar w:fldCharType="separate"/>
        </w:r>
        <w:r w:rsidR="007D3C15">
          <w:rPr>
            <w:noProof/>
            <w:webHidden/>
          </w:rPr>
          <w:t>26</w:t>
        </w:r>
        <w:r w:rsidR="007D3C15">
          <w:rPr>
            <w:noProof/>
            <w:webHidden/>
          </w:rPr>
          <w:fldChar w:fldCharType="end"/>
        </w:r>
      </w:hyperlink>
    </w:p>
    <w:p w14:paraId="7D9D9DB9" w14:textId="77777777" w:rsidR="007D3C15" w:rsidRDefault="007622A9">
      <w:pPr>
        <w:pStyle w:val="TOC2"/>
        <w:rPr>
          <w:rFonts w:asciiTheme="minorHAnsi" w:eastAsiaTheme="minorEastAsia" w:hAnsiTheme="minorHAnsi" w:cstheme="minorBidi"/>
          <w:noProof/>
          <w:sz w:val="22"/>
          <w:szCs w:val="22"/>
        </w:rPr>
      </w:pPr>
      <w:hyperlink w:anchor="_Toc445200544" w:history="1">
        <w:r w:rsidR="007D3C15" w:rsidRPr="00D4754A">
          <w:rPr>
            <w:rStyle w:val="Hyperlink"/>
            <w:noProof/>
          </w:rPr>
          <w:t>X.6 DCP Cross Profile Considerations</w:t>
        </w:r>
        <w:r w:rsidR="007D3C15">
          <w:rPr>
            <w:noProof/>
            <w:webHidden/>
          </w:rPr>
          <w:tab/>
        </w:r>
        <w:r w:rsidR="007D3C15">
          <w:rPr>
            <w:noProof/>
            <w:webHidden/>
          </w:rPr>
          <w:fldChar w:fldCharType="begin"/>
        </w:r>
        <w:r w:rsidR="007D3C15">
          <w:rPr>
            <w:noProof/>
            <w:webHidden/>
          </w:rPr>
          <w:instrText xml:space="preserve"> PAGEREF _Toc445200544 \h </w:instrText>
        </w:r>
        <w:r w:rsidR="007D3C15">
          <w:rPr>
            <w:noProof/>
            <w:webHidden/>
          </w:rPr>
        </w:r>
        <w:r w:rsidR="007D3C15">
          <w:rPr>
            <w:noProof/>
            <w:webHidden/>
          </w:rPr>
          <w:fldChar w:fldCharType="separate"/>
        </w:r>
        <w:r w:rsidR="007D3C15">
          <w:rPr>
            <w:noProof/>
            <w:webHidden/>
          </w:rPr>
          <w:t>27</w:t>
        </w:r>
        <w:r w:rsidR="007D3C15">
          <w:rPr>
            <w:noProof/>
            <w:webHidden/>
          </w:rPr>
          <w:fldChar w:fldCharType="end"/>
        </w:r>
      </w:hyperlink>
    </w:p>
    <w:p w14:paraId="22B8AD35" w14:textId="77777777" w:rsidR="007D3C15" w:rsidRDefault="007622A9">
      <w:pPr>
        <w:pStyle w:val="TOC1"/>
        <w:rPr>
          <w:rFonts w:asciiTheme="minorHAnsi" w:eastAsiaTheme="minorEastAsia" w:hAnsiTheme="minorHAnsi" w:cstheme="minorBidi"/>
          <w:noProof/>
          <w:sz w:val="22"/>
          <w:szCs w:val="22"/>
        </w:rPr>
      </w:pPr>
      <w:hyperlink w:anchor="_Toc445200545"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_Toc445200545 \h </w:instrText>
        </w:r>
        <w:r w:rsidR="007D3C15">
          <w:rPr>
            <w:noProof/>
            <w:webHidden/>
          </w:rPr>
        </w:r>
        <w:r w:rsidR="007D3C15">
          <w:rPr>
            <w:noProof/>
            <w:webHidden/>
          </w:rPr>
          <w:fldChar w:fldCharType="separate"/>
        </w:r>
        <w:r w:rsidR="007D3C15">
          <w:rPr>
            <w:noProof/>
            <w:webHidden/>
          </w:rPr>
          <w:t>28</w:t>
        </w:r>
        <w:r w:rsidR="007D3C15">
          <w:rPr>
            <w:noProof/>
            <w:webHidden/>
          </w:rPr>
          <w:fldChar w:fldCharType="end"/>
        </w:r>
      </w:hyperlink>
    </w:p>
    <w:p w14:paraId="21D98C6B" w14:textId="77777777" w:rsidR="007D3C15" w:rsidRDefault="007622A9">
      <w:pPr>
        <w:pStyle w:val="TOC1"/>
        <w:rPr>
          <w:rFonts w:asciiTheme="minorHAnsi" w:eastAsiaTheme="minorEastAsia" w:hAnsiTheme="minorHAnsi" w:cstheme="minorBidi"/>
          <w:noProof/>
          <w:sz w:val="22"/>
          <w:szCs w:val="22"/>
        </w:rPr>
      </w:pPr>
      <w:hyperlink w:anchor="_Toc445200546" w:history="1">
        <w:r w:rsidR="007D3C15" w:rsidRPr="00D4754A">
          <w:rPr>
            <w:rStyle w:val="Hyperlink"/>
            <w:noProof/>
          </w:rPr>
          <w:t>Appendix A – DCP Structure of Shared Care Planning</w:t>
        </w:r>
        <w:r w:rsidR="007D3C15">
          <w:rPr>
            <w:noProof/>
            <w:webHidden/>
          </w:rPr>
          <w:tab/>
        </w:r>
        <w:r w:rsidR="007D3C15">
          <w:rPr>
            <w:noProof/>
            <w:webHidden/>
          </w:rPr>
          <w:fldChar w:fldCharType="begin"/>
        </w:r>
        <w:r w:rsidR="007D3C15">
          <w:rPr>
            <w:noProof/>
            <w:webHidden/>
          </w:rPr>
          <w:instrText xml:space="preserve"> PAGEREF _Toc445200546 \h </w:instrText>
        </w:r>
        <w:r w:rsidR="007D3C15">
          <w:rPr>
            <w:noProof/>
            <w:webHidden/>
          </w:rPr>
        </w:r>
        <w:r w:rsidR="007D3C15">
          <w:rPr>
            <w:noProof/>
            <w:webHidden/>
          </w:rPr>
          <w:fldChar w:fldCharType="separate"/>
        </w:r>
        <w:r w:rsidR="007D3C15">
          <w:rPr>
            <w:noProof/>
            <w:webHidden/>
          </w:rPr>
          <w:t>28</w:t>
        </w:r>
        <w:r w:rsidR="007D3C15">
          <w:rPr>
            <w:noProof/>
            <w:webHidden/>
          </w:rPr>
          <w:fldChar w:fldCharType="end"/>
        </w:r>
      </w:hyperlink>
    </w:p>
    <w:p w14:paraId="31ECA742" w14:textId="77777777" w:rsidR="007D3C15" w:rsidRDefault="007622A9">
      <w:pPr>
        <w:pStyle w:val="TOC1"/>
        <w:rPr>
          <w:rFonts w:asciiTheme="minorHAnsi" w:eastAsiaTheme="minorEastAsia" w:hAnsiTheme="minorHAnsi" w:cstheme="minorBidi"/>
          <w:noProof/>
          <w:sz w:val="22"/>
          <w:szCs w:val="22"/>
        </w:rPr>
      </w:pPr>
      <w:hyperlink w:anchor="_Toc445200548" w:history="1">
        <w:r w:rsidR="007D3C15" w:rsidRPr="00D4754A">
          <w:rPr>
            <w:rStyle w:val="Hyperlink"/>
            <w:noProof/>
          </w:rPr>
          <w:t>Appendix B – DCP Chronic Condition Use Case</w:t>
        </w:r>
        <w:r w:rsidR="007D3C15">
          <w:rPr>
            <w:noProof/>
            <w:webHidden/>
          </w:rPr>
          <w:tab/>
        </w:r>
        <w:r w:rsidR="007D3C15">
          <w:rPr>
            <w:noProof/>
            <w:webHidden/>
          </w:rPr>
          <w:fldChar w:fldCharType="begin"/>
        </w:r>
        <w:r w:rsidR="007D3C15">
          <w:rPr>
            <w:noProof/>
            <w:webHidden/>
          </w:rPr>
          <w:instrText xml:space="preserve"> PAGEREF _Toc445200548 \h </w:instrText>
        </w:r>
        <w:r w:rsidR="007D3C15">
          <w:rPr>
            <w:noProof/>
            <w:webHidden/>
          </w:rPr>
        </w:r>
        <w:r w:rsidR="007D3C15">
          <w:rPr>
            <w:noProof/>
            <w:webHidden/>
          </w:rPr>
          <w:fldChar w:fldCharType="separate"/>
        </w:r>
        <w:r w:rsidR="007D3C15">
          <w:rPr>
            <w:noProof/>
            <w:webHidden/>
          </w:rPr>
          <w:t>29</w:t>
        </w:r>
        <w:r w:rsidR="007D3C15">
          <w:rPr>
            <w:noProof/>
            <w:webHidden/>
          </w:rPr>
          <w:fldChar w:fldCharType="end"/>
        </w:r>
      </w:hyperlink>
    </w:p>
    <w:p w14:paraId="5ED96644" w14:textId="77777777" w:rsidR="007D3C15" w:rsidRDefault="007622A9">
      <w:pPr>
        <w:pStyle w:val="TOC1"/>
        <w:rPr>
          <w:rFonts w:asciiTheme="minorHAnsi" w:eastAsiaTheme="minorEastAsia" w:hAnsiTheme="minorHAnsi" w:cstheme="minorBidi"/>
          <w:noProof/>
          <w:sz w:val="22"/>
          <w:szCs w:val="22"/>
        </w:rPr>
      </w:pPr>
      <w:hyperlink w:anchor="_Toc445200550" w:history="1">
        <w:r w:rsidR="007D3C15" w:rsidRPr="00D4754A">
          <w:rPr>
            <w:rStyle w:val="Hyperlink"/>
            <w:noProof/>
          </w:rPr>
          <w:t>Volume 2 – Transactions</w:t>
        </w:r>
        <w:r w:rsidR="007D3C15">
          <w:rPr>
            <w:noProof/>
            <w:webHidden/>
          </w:rPr>
          <w:tab/>
        </w:r>
        <w:r w:rsidR="007D3C15">
          <w:rPr>
            <w:noProof/>
            <w:webHidden/>
          </w:rPr>
          <w:fldChar w:fldCharType="begin"/>
        </w:r>
        <w:r w:rsidR="007D3C15">
          <w:rPr>
            <w:noProof/>
            <w:webHidden/>
          </w:rPr>
          <w:instrText xml:space="preserve"> PAGEREF _Toc445200550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55352FFE" w14:textId="77777777" w:rsidR="007D3C15" w:rsidRDefault="007622A9">
      <w:pPr>
        <w:pStyle w:val="TOC2"/>
        <w:rPr>
          <w:rFonts w:asciiTheme="minorHAnsi" w:eastAsiaTheme="minorEastAsia" w:hAnsiTheme="minorHAnsi" w:cstheme="minorBidi"/>
          <w:noProof/>
          <w:sz w:val="22"/>
          <w:szCs w:val="22"/>
        </w:rPr>
      </w:pPr>
      <w:hyperlink w:anchor="_Toc445200551" w:history="1">
        <w:r w:rsidR="007D3C15" w:rsidRPr="00D4754A">
          <w:rPr>
            <w:rStyle w:val="Hyperlink"/>
            <w:noProof/>
          </w:rPr>
          <w:t>3.Y1 Update Care Plan [PCC-Y1]</w:t>
        </w:r>
        <w:r w:rsidR="007D3C15">
          <w:rPr>
            <w:noProof/>
            <w:webHidden/>
          </w:rPr>
          <w:tab/>
        </w:r>
        <w:r w:rsidR="007D3C15">
          <w:rPr>
            <w:noProof/>
            <w:webHidden/>
          </w:rPr>
          <w:fldChar w:fldCharType="begin"/>
        </w:r>
        <w:r w:rsidR="007D3C15">
          <w:rPr>
            <w:noProof/>
            <w:webHidden/>
          </w:rPr>
          <w:instrText xml:space="preserve"> PAGEREF _Toc445200551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747F15B0" w14:textId="77777777" w:rsidR="007D3C15" w:rsidRDefault="007622A9">
      <w:pPr>
        <w:pStyle w:val="TOC3"/>
        <w:rPr>
          <w:rFonts w:asciiTheme="minorHAnsi" w:eastAsiaTheme="minorEastAsia" w:hAnsiTheme="minorHAnsi" w:cstheme="minorBidi"/>
          <w:noProof/>
          <w:sz w:val="22"/>
          <w:szCs w:val="22"/>
        </w:rPr>
      </w:pPr>
      <w:hyperlink w:anchor="_Toc445200552" w:history="1">
        <w:r w:rsidR="007D3C15" w:rsidRPr="00D4754A">
          <w:rPr>
            <w:rStyle w:val="Hyperlink"/>
            <w:noProof/>
          </w:rPr>
          <w:t>3.Y1.1 Scope</w:t>
        </w:r>
        <w:r w:rsidR="007D3C15">
          <w:rPr>
            <w:noProof/>
            <w:webHidden/>
          </w:rPr>
          <w:tab/>
        </w:r>
        <w:r w:rsidR="007D3C15">
          <w:rPr>
            <w:noProof/>
            <w:webHidden/>
          </w:rPr>
          <w:fldChar w:fldCharType="begin"/>
        </w:r>
        <w:r w:rsidR="007D3C15">
          <w:rPr>
            <w:noProof/>
            <w:webHidden/>
          </w:rPr>
          <w:instrText xml:space="preserve"> PAGEREF _Toc445200552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4A6FE8CA" w14:textId="77777777" w:rsidR="007D3C15" w:rsidRDefault="007622A9">
      <w:pPr>
        <w:pStyle w:val="TOC3"/>
        <w:rPr>
          <w:rFonts w:asciiTheme="minorHAnsi" w:eastAsiaTheme="minorEastAsia" w:hAnsiTheme="minorHAnsi" w:cstheme="minorBidi"/>
          <w:noProof/>
          <w:sz w:val="22"/>
          <w:szCs w:val="22"/>
        </w:rPr>
      </w:pPr>
      <w:hyperlink w:anchor="_Toc445200553" w:history="1">
        <w:r w:rsidR="007D3C15" w:rsidRPr="00D4754A">
          <w:rPr>
            <w:rStyle w:val="Hyperlink"/>
            <w:noProof/>
          </w:rPr>
          <w:t>3.Y1.2 Actor Roles</w:t>
        </w:r>
        <w:r w:rsidR="007D3C15">
          <w:rPr>
            <w:noProof/>
            <w:webHidden/>
          </w:rPr>
          <w:tab/>
        </w:r>
        <w:r w:rsidR="007D3C15">
          <w:rPr>
            <w:noProof/>
            <w:webHidden/>
          </w:rPr>
          <w:fldChar w:fldCharType="begin"/>
        </w:r>
        <w:r w:rsidR="007D3C15">
          <w:rPr>
            <w:noProof/>
            <w:webHidden/>
          </w:rPr>
          <w:instrText xml:space="preserve"> PAGEREF _Toc445200553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42425DEE" w14:textId="77777777" w:rsidR="007D3C15" w:rsidRDefault="007622A9">
      <w:pPr>
        <w:pStyle w:val="TOC3"/>
        <w:rPr>
          <w:rFonts w:asciiTheme="minorHAnsi" w:eastAsiaTheme="minorEastAsia" w:hAnsiTheme="minorHAnsi" w:cstheme="minorBidi"/>
          <w:noProof/>
          <w:sz w:val="22"/>
          <w:szCs w:val="22"/>
        </w:rPr>
      </w:pPr>
      <w:hyperlink w:anchor="_Toc445200554" w:history="1">
        <w:r w:rsidR="007D3C15" w:rsidRPr="00D4754A">
          <w:rPr>
            <w:rStyle w:val="Hyperlink"/>
            <w:noProof/>
          </w:rPr>
          <w:t>3.Y1.3 Referenced Standards</w:t>
        </w:r>
        <w:r w:rsidR="007D3C15">
          <w:rPr>
            <w:noProof/>
            <w:webHidden/>
          </w:rPr>
          <w:tab/>
        </w:r>
        <w:r w:rsidR="007D3C15">
          <w:rPr>
            <w:noProof/>
            <w:webHidden/>
          </w:rPr>
          <w:fldChar w:fldCharType="begin"/>
        </w:r>
        <w:r w:rsidR="007D3C15">
          <w:rPr>
            <w:noProof/>
            <w:webHidden/>
          </w:rPr>
          <w:instrText xml:space="preserve"> PAGEREF _Toc445200554 \h </w:instrText>
        </w:r>
        <w:r w:rsidR="007D3C15">
          <w:rPr>
            <w:noProof/>
            <w:webHidden/>
          </w:rPr>
        </w:r>
        <w:r w:rsidR="007D3C15">
          <w:rPr>
            <w:noProof/>
            <w:webHidden/>
          </w:rPr>
          <w:fldChar w:fldCharType="separate"/>
        </w:r>
        <w:r w:rsidR="007D3C15">
          <w:rPr>
            <w:noProof/>
            <w:webHidden/>
          </w:rPr>
          <w:t>31</w:t>
        </w:r>
        <w:r w:rsidR="007D3C15">
          <w:rPr>
            <w:noProof/>
            <w:webHidden/>
          </w:rPr>
          <w:fldChar w:fldCharType="end"/>
        </w:r>
      </w:hyperlink>
    </w:p>
    <w:p w14:paraId="071A576B" w14:textId="77777777" w:rsidR="007D3C15" w:rsidRDefault="007622A9">
      <w:pPr>
        <w:pStyle w:val="TOC3"/>
        <w:rPr>
          <w:rFonts w:asciiTheme="minorHAnsi" w:eastAsiaTheme="minorEastAsia" w:hAnsiTheme="minorHAnsi" w:cstheme="minorBidi"/>
          <w:noProof/>
          <w:sz w:val="22"/>
          <w:szCs w:val="22"/>
        </w:rPr>
      </w:pPr>
      <w:hyperlink w:anchor="_Toc445200555" w:history="1">
        <w:r w:rsidR="007D3C15" w:rsidRPr="00D4754A">
          <w:rPr>
            <w:rStyle w:val="Hyperlink"/>
            <w:noProof/>
          </w:rPr>
          <w:t>3.Y1.4 Interaction Diagram</w:t>
        </w:r>
        <w:r w:rsidR="007D3C15">
          <w:rPr>
            <w:noProof/>
            <w:webHidden/>
          </w:rPr>
          <w:tab/>
        </w:r>
        <w:r w:rsidR="007D3C15">
          <w:rPr>
            <w:noProof/>
            <w:webHidden/>
          </w:rPr>
          <w:fldChar w:fldCharType="begin"/>
        </w:r>
        <w:r w:rsidR="007D3C15">
          <w:rPr>
            <w:noProof/>
            <w:webHidden/>
          </w:rPr>
          <w:instrText xml:space="preserve"> PAGEREF _Toc445200555 \h </w:instrText>
        </w:r>
        <w:r w:rsidR="007D3C15">
          <w:rPr>
            <w:noProof/>
            <w:webHidden/>
          </w:rPr>
        </w:r>
        <w:r w:rsidR="007D3C15">
          <w:rPr>
            <w:noProof/>
            <w:webHidden/>
          </w:rPr>
          <w:fldChar w:fldCharType="separate"/>
        </w:r>
        <w:r w:rsidR="007D3C15">
          <w:rPr>
            <w:noProof/>
            <w:webHidden/>
          </w:rPr>
          <w:t>31</w:t>
        </w:r>
        <w:r w:rsidR="007D3C15">
          <w:rPr>
            <w:noProof/>
            <w:webHidden/>
          </w:rPr>
          <w:fldChar w:fldCharType="end"/>
        </w:r>
      </w:hyperlink>
    </w:p>
    <w:p w14:paraId="18986330" w14:textId="77777777" w:rsidR="007D3C15" w:rsidRDefault="007622A9">
      <w:pPr>
        <w:pStyle w:val="TOC4"/>
        <w:rPr>
          <w:rFonts w:asciiTheme="minorHAnsi" w:eastAsiaTheme="minorEastAsia" w:hAnsiTheme="minorHAnsi" w:cstheme="minorBidi"/>
          <w:noProof/>
          <w:sz w:val="22"/>
          <w:szCs w:val="22"/>
        </w:rPr>
      </w:pPr>
      <w:hyperlink w:anchor="_Toc445200556" w:history="1">
        <w:r w:rsidR="007D3C15" w:rsidRPr="00D4754A">
          <w:rPr>
            <w:rStyle w:val="Hyperlink"/>
            <w:noProof/>
          </w:rPr>
          <w:t>3.Y1.4.1 &lt;Message 1 Name&gt;</w:t>
        </w:r>
        <w:r w:rsidR="007D3C15">
          <w:rPr>
            <w:noProof/>
            <w:webHidden/>
          </w:rPr>
          <w:tab/>
        </w:r>
        <w:r w:rsidR="007D3C15">
          <w:rPr>
            <w:noProof/>
            <w:webHidden/>
          </w:rPr>
          <w:fldChar w:fldCharType="begin"/>
        </w:r>
        <w:r w:rsidR="007D3C15">
          <w:rPr>
            <w:noProof/>
            <w:webHidden/>
          </w:rPr>
          <w:instrText xml:space="preserve"> PAGEREF _Toc445200556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2921EE92" w14:textId="77777777" w:rsidR="007D3C15" w:rsidRDefault="007622A9">
      <w:pPr>
        <w:pStyle w:val="TOC5"/>
        <w:rPr>
          <w:rFonts w:asciiTheme="minorHAnsi" w:eastAsiaTheme="minorEastAsia" w:hAnsiTheme="minorHAnsi" w:cstheme="minorBidi"/>
          <w:noProof/>
          <w:sz w:val="22"/>
          <w:szCs w:val="22"/>
        </w:rPr>
      </w:pPr>
      <w:hyperlink w:anchor="_Toc445200557" w:history="1">
        <w:r w:rsidR="007D3C15" w:rsidRPr="00D4754A">
          <w:rPr>
            <w:rStyle w:val="Hyperlink"/>
            <w:noProof/>
          </w:rPr>
          <w:t>3.Y1.4.1.1 Trigger Events</w:t>
        </w:r>
        <w:r w:rsidR="007D3C15">
          <w:rPr>
            <w:noProof/>
            <w:webHidden/>
          </w:rPr>
          <w:tab/>
        </w:r>
        <w:r w:rsidR="007D3C15">
          <w:rPr>
            <w:noProof/>
            <w:webHidden/>
          </w:rPr>
          <w:fldChar w:fldCharType="begin"/>
        </w:r>
        <w:r w:rsidR="007D3C15">
          <w:rPr>
            <w:noProof/>
            <w:webHidden/>
          </w:rPr>
          <w:instrText xml:space="preserve"> PAGEREF _Toc445200557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15CA317B" w14:textId="77777777" w:rsidR="007D3C15" w:rsidRDefault="007622A9">
      <w:pPr>
        <w:pStyle w:val="TOC5"/>
        <w:rPr>
          <w:rFonts w:asciiTheme="minorHAnsi" w:eastAsiaTheme="minorEastAsia" w:hAnsiTheme="minorHAnsi" w:cstheme="minorBidi"/>
          <w:noProof/>
          <w:sz w:val="22"/>
          <w:szCs w:val="22"/>
        </w:rPr>
      </w:pPr>
      <w:hyperlink w:anchor="_Toc445200558" w:history="1">
        <w:r w:rsidR="007D3C15" w:rsidRPr="00D4754A">
          <w:rPr>
            <w:rStyle w:val="Hyperlink"/>
            <w:noProof/>
          </w:rPr>
          <w:t>3.Y1.4.1.2 Message Semantics</w:t>
        </w:r>
        <w:r w:rsidR="007D3C15">
          <w:rPr>
            <w:noProof/>
            <w:webHidden/>
          </w:rPr>
          <w:tab/>
        </w:r>
        <w:r w:rsidR="007D3C15">
          <w:rPr>
            <w:noProof/>
            <w:webHidden/>
          </w:rPr>
          <w:fldChar w:fldCharType="begin"/>
        </w:r>
        <w:r w:rsidR="007D3C15">
          <w:rPr>
            <w:noProof/>
            <w:webHidden/>
          </w:rPr>
          <w:instrText xml:space="preserve"> PAGEREF _Toc445200558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08D8F861" w14:textId="77777777" w:rsidR="007D3C15" w:rsidRDefault="007622A9">
      <w:pPr>
        <w:pStyle w:val="TOC5"/>
        <w:rPr>
          <w:rFonts w:asciiTheme="minorHAnsi" w:eastAsiaTheme="minorEastAsia" w:hAnsiTheme="minorHAnsi" w:cstheme="minorBidi"/>
          <w:noProof/>
          <w:sz w:val="22"/>
          <w:szCs w:val="22"/>
        </w:rPr>
      </w:pPr>
      <w:hyperlink w:anchor="_Toc445200559" w:history="1">
        <w:r w:rsidR="007D3C15" w:rsidRPr="00D4754A">
          <w:rPr>
            <w:rStyle w:val="Hyperlink"/>
            <w:noProof/>
          </w:rPr>
          <w:t>3.Y1.4.1.3 Expected Actions</w:t>
        </w:r>
        <w:r w:rsidR="007D3C15">
          <w:rPr>
            <w:noProof/>
            <w:webHidden/>
          </w:rPr>
          <w:tab/>
        </w:r>
        <w:r w:rsidR="007D3C15">
          <w:rPr>
            <w:noProof/>
            <w:webHidden/>
          </w:rPr>
          <w:fldChar w:fldCharType="begin"/>
        </w:r>
        <w:r w:rsidR="007D3C15">
          <w:rPr>
            <w:noProof/>
            <w:webHidden/>
          </w:rPr>
          <w:instrText xml:space="preserve"> PAGEREF _Toc445200559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06BD59AA" w14:textId="77777777" w:rsidR="007D3C15" w:rsidRDefault="007622A9">
      <w:pPr>
        <w:pStyle w:val="TOC4"/>
        <w:rPr>
          <w:rFonts w:asciiTheme="minorHAnsi" w:eastAsiaTheme="minorEastAsia" w:hAnsiTheme="minorHAnsi" w:cstheme="minorBidi"/>
          <w:noProof/>
          <w:sz w:val="22"/>
          <w:szCs w:val="22"/>
        </w:rPr>
      </w:pPr>
      <w:hyperlink w:anchor="_Toc445200560" w:history="1">
        <w:r w:rsidR="007D3C15" w:rsidRPr="00D4754A">
          <w:rPr>
            <w:rStyle w:val="Hyperlink"/>
            <w:noProof/>
          </w:rPr>
          <w:t>3.Y1.4.2 &lt;Message 2 Name&gt;</w:t>
        </w:r>
        <w:r w:rsidR="007D3C15">
          <w:rPr>
            <w:noProof/>
            <w:webHidden/>
          </w:rPr>
          <w:tab/>
        </w:r>
        <w:r w:rsidR="007D3C15">
          <w:rPr>
            <w:noProof/>
            <w:webHidden/>
          </w:rPr>
          <w:fldChar w:fldCharType="begin"/>
        </w:r>
        <w:r w:rsidR="007D3C15">
          <w:rPr>
            <w:noProof/>
            <w:webHidden/>
          </w:rPr>
          <w:instrText xml:space="preserve"> PAGEREF _Toc445200560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2925799E" w14:textId="77777777" w:rsidR="007D3C15" w:rsidRDefault="007622A9">
      <w:pPr>
        <w:pStyle w:val="TOC5"/>
        <w:rPr>
          <w:rFonts w:asciiTheme="minorHAnsi" w:eastAsiaTheme="minorEastAsia" w:hAnsiTheme="minorHAnsi" w:cstheme="minorBidi"/>
          <w:noProof/>
          <w:sz w:val="22"/>
          <w:szCs w:val="22"/>
        </w:rPr>
      </w:pPr>
      <w:hyperlink w:anchor="_Toc445200561" w:history="1">
        <w:r w:rsidR="007D3C15" w:rsidRPr="00D4754A">
          <w:rPr>
            <w:rStyle w:val="Hyperlink"/>
            <w:noProof/>
          </w:rPr>
          <w:t>3.Y1.4.2.1 Trigger Events</w:t>
        </w:r>
        <w:r w:rsidR="007D3C15">
          <w:rPr>
            <w:noProof/>
            <w:webHidden/>
          </w:rPr>
          <w:tab/>
        </w:r>
        <w:r w:rsidR="007D3C15">
          <w:rPr>
            <w:noProof/>
            <w:webHidden/>
          </w:rPr>
          <w:fldChar w:fldCharType="begin"/>
        </w:r>
        <w:r w:rsidR="007D3C15">
          <w:rPr>
            <w:noProof/>
            <w:webHidden/>
          </w:rPr>
          <w:instrText xml:space="preserve"> PAGEREF _Toc445200561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1DB77858" w14:textId="77777777" w:rsidR="007D3C15" w:rsidRDefault="007622A9">
      <w:pPr>
        <w:pStyle w:val="TOC5"/>
        <w:rPr>
          <w:rFonts w:asciiTheme="minorHAnsi" w:eastAsiaTheme="minorEastAsia" w:hAnsiTheme="minorHAnsi" w:cstheme="minorBidi"/>
          <w:noProof/>
          <w:sz w:val="22"/>
          <w:szCs w:val="22"/>
        </w:rPr>
      </w:pPr>
      <w:hyperlink w:anchor="_Toc445200562" w:history="1">
        <w:r w:rsidR="007D3C15" w:rsidRPr="00D4754A">
          <w:rPr>
            <w:rStyle w:val="Hyperlink"/>
            <w:noProof/>
          </w:rPr>
          <w:t>3.Y1.4.2.2 Message Semantics</w:t>
        </w:r>
        <w:r w:rsidR="007D3C15">
          <w:rPr>
            <w:noProof/>
            <w:webHidden/>
          </w:rPr>
          <w:tab/>
        </w:r>
        <w:r w:rsidR="007D3C15">
          <w:rPr>
            <w:noProof/>
            <w:webHidden/>
          </w:rPr>
          <w:fldChar w:fldCharType="begin"/>
        </w:r>
        <w:r w:rsidR="007D3C15">
          <w:rPr>
            <w:noProof/>
            <w:webHidden/>
          </w:rPr>
          <w:instrText xml:space="preserve"> PAGEREF _Toc445200562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2290888F" w14:textId="77777777" w:rsidR="007D3C15" w:rsidRDefault="007622A9">
      <w:pPr>
        <w:pStyle w:val="TOC5"/>
        <w:rPr>
          <w:rFonts w:asciiTheme="minorHAnsi" w:eastAsiaTheme="minorEastAsia" w:hAnsiTheme="minorHAnsi" w:cstheme="minorBidi"/>
          <w:noProof/>
          <w:sz w:val="22"/>
          <w:szCs w:val="22"/>
        </w:rPr>
      </w:pPr>
      <w:hyperlink w:anchor="_Toc445200563" w:history="1">
        <w:r w:rsidR="007D3C15" w:rsidRPr="00D4754A">
          <w:rPr>
            <w:rStyle w:val="Hyperlink"/>
            <w:noProof/>
          </w:rPr>
          <w:t>3.Y1.4.2.3 Expected Actions</w:t>
        </w:r>
        <w:r w:rsidR="007D3C15">
          <w:rPr>
            <w:noProof/>
            <w:webHidden/>
          </w:rPr>
          <w:tab/>
        </w:r>
        <w:r w:rsidR="007D3C15">
          <w:rPr>
            <w:noProof/>
            <w:webHidden/>
          </w:rPr>
          <w:fldChar w:fldCharType="begin"/>
        </w:r>
        <w:r w:rsidR="007D3C15">
          <w:rPr>
            <w:noProof/>
            <w:webHidden/>
          </w:rPr>
          <w:instrText xml:space="preserve"> PAGEREF _Toc445200563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1DD39F75" w14:textId="77777777" w:rsidR="007D3C15" w:rsidRDefault="007622A9">
      <w:pPr>
        <w:pStyle w:val="TOC3"/>
        <w:rPr>
          <w:rFonts w:asciiTheme="minorHAnsi" w:eastAsiaTheme="minorEastAsia" w:hAnsiTheme="minorHAnsi" w:cstheme="minorBidi"/>
          <w:noProof/>
          <w:sz w:val="22"/>
          <w:szCs w:val="22"/>
        </w:rPr>
      </w:pPr>
      <w:hyperlink w:anchor="_Toc445200564" w:history="1">
        <w:r w:rsidR="007D3C15" w:rsidRPr="00D4754A">
          <w:rPr>
            <w:rStyle w:val="Hyperlink"/>
            <w:noProof/>
          </w:rPr>
          <w:t>3.Y1.5 Security Considerations</w:t>
        </w:r>
        <w:r w:rsidR="007D3C15">
          <w:rPr>
            <w:noProof/>
            <w:webHidden/>
          </w:rPr>
          <w:tab/>
        </w:r>
        <w:r w:rsidR="007D3C15">
          <w:rPr>
            <w:noProof/>
            <w:webHidden/>
          </w:rPr>
          <w:fldChar w:fldCharType="begin"/>
        </w:r>
        <w:r w:rsidR="007D3C15">
          <w:rPr>
            <w:noProof/>
            <w:webHidden/>
          </w:rPr>
          <w:instrText xml:space="preserve"> PAGEREF _Toc445200564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5A99063F" w14:textId="77777777" w:rsidR="007D3C15" w:rsidRDefault="007622A9">
      <w:pPr>
        <w:pStyle w:val="TOC4"/>
        <w:rPr>
          <w:rFonts w:asciiTheme="minorHAnsi" w:eastAsiaTheme="minorEastAsia" w:hAnsiTheme="minorHAnsi" w:cstheme="minorBidi"/>
          <w:noProof/>
          <w:sz w:val="22"/>
          <w:szCs w:val="22"/>
        </w:rPr>
      </w:pPr>
      <w:hyperlink w:anchor="_Toc445200565" w:history="1">
        <w:r w:rsidR="007D3C15" w:rsidRPr="00D4754A">
          <w:rPr>
            <w:rStyle w:val="Hyperlink"/>
            <w:noProof/>
          </w:rPr>
          <w:t>3.Y1.5.1 Security Audit Considerations</w:t>
        </w:r>
        <w:r w:rsidR="007D3C15">
          <w:rPr>
            <w:noProof/>
            <w:webHidden/>
          </w:rPr>
          <w:tab/>
        </w:r>
        <w:r w:rsidR="007D3C15">
          <w:rPr>
            <w:noProof/>
            <w:webHidden/>
          </w:rPr>
          <w:fldChar w:fldCharType="begin"/>
        </w:r>
        <w:r w:rsidR="007D3C15">
          <w:rPr>
            <w:noProof/>
            <w:webHidden/>
          </w:rPr>
          <w:instrText xml:space="preserve"> PAGEREF _Toc445200565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3B918850" w14:textId="77777777" w:rsidR="007D3C15" w:rsidRDefault="007622A9">
      <w:pPr>
        <w:pStyle w:val="TOC5"/>
        <w:rPr>
          <w:rFonts w:asciiTheme="minorHAnsi" w:eastAsiaTheme="minorEastAsia" w:hAnsiTheme="minorHAnsi" w:cstheme="minorBidi"/>
          <w:noProof/>
          <w:sz w:val="22"/>
          <w:szCs w:val="22"/>
        </w:rPr>
      </w:pPr>
      <w:hyperlink w:anchor="_Toc445200566" w:history="1">
        <w:r w:rsidR="007D3C15" w:rsidRPr="00D4754A">
          <w:rPr>
            <w:rStyle w:val="Hyperlink"/>
            <w:noProof/>
          </w:rPr>
          <w:t>3.Y1.5.1.(z) &lt;Actor&gt; Specific Security Considerations</w:t>
        </w:r>
        <w:r w:rsidR="007D3C15">
          <w:rPr>
            <w:noProof/>
            <w:webHidden/>
          </w:rPr>
          <w:tab/>
        </w:r>
        <w:r w:rsidR="007D3C15">
          <w:rPr>
            <w:noProof/>
            <w:webHidden/>
          </w:rPr>
          <w:fldChar w:fldCharType="begin"/>
        </w:r>
        <w:r w:rsidR="007D3C15">
          <w:rPr>
            <w:noProof/>
            <w:webHidden/>
          </w:rPr>
          <w:instrText xml:space="preserve"> PAGEREF _Toc445200566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59272E57" w14:textId="77777777" w:rsidR="007D3C15" w:rsidRDefault="007622A9">
      <w:pPr>
        <w:pStyle w:val="TOC1"/>
        <w:rPr>
          <w:rFonts w:asciiTheme="minorHAnsi" w:eastAsiaTheme="minorEastAsia" w:hAnsiTheme="minorHAnsi" w:cstheme="minorBidi"/>
          <w:noProof/>
          <w:sz w:val="22"/>
          <w:szCs w:val="22"/>
        </w:rPr>
      </w:pPr>
      <w:hyperlink w:anchor="_Toc445200567"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_Toc445200567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4F29B22C" w14:textId="77777777" w:rsidR="007D3C15" w:rsidRDefault="007622A9">
      <w:pPr>
        <w:pStyle w:val="TOC1"/>
        <w:rPr>
          <w:rFonts w:asciiTheme="minorHAnsi" w:eastAsiaTheme="minorEastAsia" w:hAnsiTheme="minorHAnsi" w:cstheme="minorBidi"/>
          <w:noProof/>
          <w:sz w:val="22"/>
          <w:szCs w:val="22"/>
        </w:rPr>
      </w:pPr>
      <w:hyperlink w:anchor="_Toc445200568" w:history="1">
        <w:r w:rsidR="007D3C15" w:rsidRPr="00D4754A">
          <w:rPr>
            <w:rStyle w:val="Hyperlink"/>
            <w:noProof/>
          </w:rPr>
          <w:t>Appendix A – &lt;Appendix A Title&gt;</w:t>
        </w:r>
        <w:r w:rsidR="007D3C15">
          <w:rPr>
            <w:noProof/>
            <w:webHidden/>
          </w:rPr>
          <w:tab/>
        </w:r>
        <w:r w:rsidR="007D3C15">
          <w:rPr>
            <w:noProof/>
            <w:webHidden/>
          </w:rPr>
          <w:fldChar w:fldCharType="begin"/>
        </w:r>
        <w:r w:rsidR="007D3C15">
          <w:rPr>
            <w:noProof/>
            <w:webHidden/>
          </w:rPr>
          <w:instrText xml:space="preserve"> PAGEREF _Toc445200568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0DA51169" w14:textId="77777777" w:rsidR="007D3C15" w:rsidRDefault="007622A9">
      <w:pPr>
        <w:pStyle w:val="TOC2"/>
        <w:tabs>
          <w:tab w:val="left" w:pos="1152"/>
        </w:tabs>
        <w:rPr>
          <w:rFonts w:asciiTheme="minorHAnsi" w:eastAsiaTheme="minorEastAsia" w:hAnsiTheme="minorHAnsi" w:cstheme="minorBidi"/>
          <w:noProof/>
          <w:sz w:val="22"/>
          <w:szCs w:val="22"/>
        </w:rPr>
      </w:pPr>
      <w:hyperlink w:anchor="_Toc445200569" w:history="1">
        <w:r w:rsidR="007D3C15" w:rsidRPr="00D4754A">
          <w:rPr>
            <w:rStyle w:val="Hyperlink"/>
            <w:noProof/>
            <w14:scene3d>
              <w14:camera w14:prst="orthographicFront"/>
              <w14:lightRig w14:rig="threePt" w14:dir="t">
                <w14:rot w14:lat="0" w14:lon="0" w14:rev="0"/>
              </w14:lightRig>
            </w14:scene3d>
          </w:rPr>
          <w:t>A.1</w:t>
        </w:r>
        <w:r w:rsidR="007D3C15">
          <w:rPr>
            <w:rFonts w:asciiTheme="minorHAnsi" w:eastAsiaTheme="minorEastAsia" w:hAnsiTheme="minorHAnsi" w:cstheme="minorBidi"/>
            <w:noProof/>
            <w:sz w:val="22"/>
            <w:szCs w:val="22"/>
          </w:rPr>
          <w:tab/>
        </w:r>
        <w:r w:rsidR="007D3C15" w:rsidRPr="00D4754A">
          <w:rPr>
            <w:rStyle w:val="Hyperlink"/>
            <w:bCs/>
            <w:noProof/>
          </w:rPr>
          <w:t>&lt;Add Title&gt;</w:t>
        </w:r>
        <w:r w:rsidR="007D3C15">
          <w:rPr>
            <w:noProof/>
            <w:webHidden/>
          </w:rPr>
          <w:tab/>
        </w:r>
        <w:r w:rsidR="007D3C15">
          <w:rPr>
            <w:noProof/>
            <w:webHidden/>
          </w:rPr>
          <w:fldChar w:fldCharType="begin"/>
        </w:r>
        <w:r w:rsidR="007D3C15">
          <w:rPr>
            <w:noProof/>
            <w:webHidden/>
          </w:rPr>
          <w:instrText xml:space="preserve"> PAGEREF _Toc445200569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1099B14E" w14:textId="77777777" w:rsidR="007D3C15" w:rsidRDefault="007622A9">
      <w:pPr>
        <w:pStyle w:val="TOC1"/>
        <w:rPr>
          <w:rFonts w:asciiTheme="minorHAnsi" w:eastAsiaTheme="minorEastAsia" w:hAnsiTheme="minorHAnsi" w:cstheme="minorBidi"/>
          <w:noProof/>
          <w:sz w:val="22"/>
          <w:szCs w:val="22"/>
        </w:rPr>
      </w:pPr>
      <w:hyperlink w:anchor="_Toc445200570" w:history="1">
        <w:r w:rsidR="007D3C15" w:rsidRPr="00D4754A">
          <w:rPr>
            <w:rStyle w:val="Hyperlink"/>
            <w:noProof/>
          </w:rPr>
          <w:t>Appendix B – &lt;Appendix B Title&gt;</w:t>
        </w:r>
        <w:r w:rsidR="007D3C15">
          <w:rPr>
            <w:noProof/>
            <w:webHidden/>
          </w:rPr>
          <w:tab/>
        </w:r>
        <w:r w:rsidR="007D3C15">
          <w:rPr>
            <w:noProof/>
            <w:webHidden/>
          </w:rPr>
          <w:fldChar w:fldCharType="begin"/>
        </w:r>
        <w:r w:rsidR="007D3C15">
          <w:rPr>
            <w:noProof/>
            <w:webHidden/>
          </w:rPr>
          <w:instrText xml:space="preserve"> PAGEREF _Toc445200570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7333ADBD" w14:textId="77777777" w:rsidR="007D3C15" w:rsidRDefault="007622A9">
      <w:pPr>
        <w:pStyle w:val="TOC2"/>
        <w:tabs>
          <w:tab w:val="left" w:pos="1152"/>
        </w:tabs>
        <w:rPr>
          <w:rFonts w:asciiTheme="minorHAnsi" w:eastAsiaTheme="minorEastAsia" w:hAnsiTheme="minorHAnsi" w:cstheme="minorBidi"/>
          <w:noProof/>
          <w:sz w:val="22"/>
          <w:szCs w:val="22"/>
        </w:rPr>
      </w:pPr>
      <w:hyperlink w:anchor="_Toc445200571" w:history="1">
        <w:r w:rsidR="007D3C15" w:rsidRPr="00D4754A">
          <w:rPr>
            <w:rStyle w:val="Hyperlink"/>
            <w:noProof/>
            <w14:scene3d>
              <w14:camera w14:prst="orthographicFront"/>
              <w14:lightRig w14:rig="threePt" w14:dir="t">
                <w14:rot w14:lat="0" w14:lon="0" w14:rev="0"/>
              </w14:lightRig>
            </w14:scene3d>
          </w:rPr>
          <w:t>B.1</w:t>
        </w:r>
        <w:r w:rsidR="007D3C15">
          <w:rPr>
            <w:rFonts w:asciiTheme="minorHAnsi" w:eastAsiaTheme="minorEastAsia" w:hAnsiTheme="minorHAnsi" w:cstheme="minorBidi"/>
            <w:noProof/>
            <w:sz w:val="22"/>
            <w:szCs w:val="22"/>
          </w:rPr>
          <w:tab/>
        </w:r>
        <w:r w:rsidR="007D3C15" w:rsidRPr="00D4754A">
          <w:rPr>
            <w:rStyle w:val="Hyperlink"/>
            <w:bCs/>
            <w:noProof/>
          </w:rPr>
          <w:t>&lt;Add Title&gt;</w:t>
        </w:r>
        <w:r w:rsidR="007D3C15">
          <w:rPr>
            <w:noProof/>
            <w:webHidden/>
          </w:rPr>
          <w:tab/>
        </w:r>
        <w:r w:rsidR="007D3C15">
          <w:rPr>
            <w:noProof/>
            <w:webHidden/>
          </w:rPr>
          <w:fldChar w:fldCharType="begin"/>
        </w:r>
        <w:r w:rsidR="007D3C15">
          <w:rPr>
            <w:noProof/>
            <w:webHidden/>
          </w:rPr>
          <w:instrText xml:space="preserve"> PAGEREF _Toc445200571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209D128A" w14:textId="77777777" w:rsidR="007D3C15" w:rsidRDefault="007622A9">
      <w:pPr>
        <w:pStyle w:val="TOC1"/>
        <w:rPr>
          <w:rFonts w:asciiTheme="minorHAnsi" w:eastAsiaTheme="minorEastAsia" w:hAnsiTheme="minorHAnsi" w:cstheme="minorBidi"/>
          <w:noProof/>
          <w:sz w:val="22"/>
          <w:szCs w:val="22"/>
        </w:rPr>
      </w:pPr>
      <w:hyperlink w:anchor="_Toc445200572" w:history="1">
        <w:r w:rsidR="007D3C15" w:rsidRPr="00D4754A">
          <w:rPr>
            <w:rStyle w:val="Hyperlink"/>
            <w:noProof/>
          </w:rPr>
          <w:t>Volume 2 Namespace Additions</w:t>
        </w:r>
        <w:r w:rsidR="007D3C15">
          <w:rPr>
            <w:noProof/>
            <w:webHidden/>
          </w:rPr>
          <w:tab/>
        </w:r>
        <w:r w:rsidR="007D3C15">
          <w:rPr>
            <w:noProof/>
            <w:webHidden/>
          </w:rPr>
          <w:fldChar w:fldCharType="begin"/>
        </w:r>
        <w:r w:rsidR="007D3C15">
          <w:rPr>
            <w:noProof/>
            <w:webHidden/>
          </w:rPr>
          <w:instrText xml:space="preserve"> PAGEREF _Toc445200572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44DCFABE" w14:textId="77777777" w:rsidR="007D3C15" w:rsidRDefault="007622A9">
      <w:pPr>
        <w:pStyle w:val="TOC1"/>
        <w:rPr>
          <w:rFonts w:asciiTheme="minorHAnsi" w:eastAsiaTheme="minorEastAsia" w:hAnsiTheme="minorHAnsi" w:cstheme="minorBidi"/>
          <w:noProof/>
          <w:sz w:val="22"/>
          <w:szCs w:val="22"/>
        </w:rPr>
      </w:pPr>
      <w:hyperlink w:anchor="_Toc445200573" w:history="1">
        <w:r w:rsidR="007D3C15" w:rsidRPr="00D4754A">
          <w:rPr>
            <w:rStyle w:val="Hyperlink"/>
            <w:noProof/>
          </w:rPr>
          <w:t>Volume 3 – Content Modules</w:t>
        </w:r>
        <w:r w:rsidR="007D3C15">
          <w:rPr>
            <w:noProof/>
            <w:webHidden/>
          </w:rPr>
          <w:tab/>
        </w:r>
        <w:r w:rsidR="007D3C15">
          <w:rPr>
            <w:noProof/>
            <w:webHidden/>
          </w:rPr>
          <w:fldChar w:fldCharType="begin"/>
        </w:r>
        <w:r w:rsidR="007D3C15">
          <w:rPr>
            <w:noProof/>
            <w:webHidden/>
          </w:rPr>
          <w:instrText xml:space="preserve"> PAGEREF _Toc445200573 \h </w:instrText>
        </w:r>
        <w:r w:rsidR="007D3C15">
          <w:rPr>
            <w:noProof/>
            <w:webHidden/>
          </w:rPr>
        </w:r>
        <w:r w:rsidR="007D3C15">
          <w:rPr>
            <w:noProof/>
            <w:webHidden/>
          </w:rPr>
          <w:fldChar w:fldCharType="separate"/>
        </w:r>
        <w:r w:rsidR="007D3C15">
          <w:rPr>
            <w:noProof/>
            <w:webHidden/>
          </w:rPr>
          <w:t>36</w:t>
        </w:r>
        <w:r w:rsidR="007D3C15">
          <w:rPr>
            <w:noProof/>
            <w:webHidden/>
          </w:rPr>
          <w:fldChar w:fldCharType="end"/>
        </w:r>
      </w:hyperlink>
    </w:p>
    <w:p w14:paraId="6C8C3738" w14:textId="77777777" w:rsidR="007D3C15" w:rsidRDefault="007622A9">
      <w:pPr>
        <w:pStyle w:val="TOC1"/>
        <w:rPr>
          <w:rFonts w:asciiTheme="minorHAnsi" w:eastAsiaTheme="minorEastAsia" w:hAnsiTheme="minorHAnsi" w:cstheme="minorBidi"/>
          <w:noProof/>
          <w:sz w:val="22"/>
          <w:szCs w:val="22"/>
        </w:rPr>
      </w:pPr>
      <w:hyperlink w:anchor="_Toc445200574" w:history="1">
        <w:r w:rsidR="007D3C15" w:rsidRPr="00D4754A">
          <w:rPr>
            <w:rStyle w:val="Hyperlink"/>
            <w:noProof/>
          </w:rPr>
          <w:t>5. Namespaces and Vocabularies</w:t>
        </w:r>
        <w:r w:rsidR="007D3C15">
          <w:rPr>
            <w:noProof/>
            <w:webHidden/>
          </w:rPr>
          <w:tab/>
        </w:r>
        <w:r w:rsidR="007D3C15">
          <w:rPr>
            <w:noProof/>
            <w:webHidden/>
          </w:rPr>
          <w:fldChar w:fldCharType="begin"/>
        </w:r>
        <w:r w:rsidR="007D3C15">
          <w:rPr>
            <w:noProof/>
            <w:webHidden/>
          </w:rPr>
          <w:instrText xml:space="preserve"> PAGEREF _Toc445200574 \h </w:instrText>
        </w:r>
        <w:r w:rsidR="007D3C15">
          <w:rPr>
            <w:noProof/>
            <w:webHidden/>
          </w:rPr>
        </w:r>
        <w:r w:rsidR="007D3C15">
          <w:rPr>
            <w:noProof/>
            <w:webHidden/>
          </w:rPr>
          <w:fldChar w:fldCharType="separate"/>
        </w:r>
        <w:r w:rsidR="007D3C15">
          <w:rPr>
            <w:noProof/>
            <w:webHidden/>
          </w:rPr>
          <w:t>37</w:t>
        </w:r>
        <w:r w:rsidR="007D3C15">
          <w:rPr>
            <w:noProof/>
            <w:webHidden/>
          </w:rPr>
          <w:fldChar w:fldCharType="end"/>
        </w:r>
      </w:hyperlink>
    </w:p>
    <w:p w14:paraId="5A2F4445" w14:textId="77777777" w:rsidR="007D3C15" w:rsidRDefault="007622A9">
      <w:pPr>
        <w:pStyle w:val="TOC1"/>
        <w:rPr>
          <w:rFonts w:asciiTheme="minorHAnsi" w:eastAsiaTheme="minorEastAsia" w:hAnsiTheme="minorHAnsi" w:cstheme="minorBidi"/>
          <w:noProof/>
          <w:sz w:val="22"/>
          <w:szCs w:val="22"/>
        </w:rPr>
      </w:pPr>
      <w:hyperlink w:anchor="_Toc445200575" w:history="1">
        <w:r w:rsidR="007D3C15" w:rsidRPr="00D4754A">
          <w:rPr>
            <w:rStyle w:val="Hyperlink"/>
            <w:noProof/>
          </w:rPr>
          <w:t>6. Content Modules</w:t>
        </w:r>
        <w:r w:rsidR="007D3C15">
          <w:rPr>
            <w:noProof/>
            <w:webHidden/>
          </w:rPr>
          <w:tab/>
        </w:r>
        <w:r w:rsidR="007D3C15">
          <w:rPr>
            <w:noProof/>
            <w:webHidden/>
          </w:rPr>
          <w:fldChar w:fldCharType="begin"/>
        </w:r>
        <w:r w:rsidR="007D3C15">
          <w:rPr>
            <w:noProof/>
            <w:webHidden/>
          </w:rPr>
          <w:instrText xml:space="preserve"> PAGEREF _Toc445200575 \h </w:instrText>
        </w:r>
        <w:r w:rsidR="007D3C15">
          <w:rPr>
            <w:noProof/>
            <w:webHidden/>
          </w:rPr>
        </w:r>
        <w:r w:rsidR="007D3C15">
          <w:rPr>
            <w:noProof/>
            <w:webHidden/>
          </w:rPr>
          <w:fldChar w:fldCharType="separate"/>
        </w:r>
        <w:r w:rsidR="007D3C15">
          <w:rPr>
            <w:noProof/>
            <w:webHidden/>
          </w:rPr>
          <w:t>39</w:t>
        </w:r>
        <w:r w:rsidR="007D3C15">
          <w:rPr>
            <w:noProof/>
            <w:webHidden/>
          </w:rPr>
          <w:fldChar w:fldCharType="end"/>
        </w:r>
      </w:hyperlink>
    </w:p>
    <w:p w14:paraId="625AFEAE" w14:textId="77777777" w:rsidR="007D3C15" w:rsidRDefault="007622A9">
      <w:pPr>
        <w:pStyle w:val="TOC2"/>
        <w:rPr>
          <w:rFonts w:asciiTheme="minorHAnsi" w:eastAsiaTheme="minorEastAsia" w:hAnsiTheme="minorHAnsi" w:cstheme="minorBidi"/>
          <w:noProof/>
          <w:sz w:val="22"/>
          <w:szCs w:val="22"/>
        </w:rPr>
      </w:pPr>
      <w:hyperlink w:anchor="_Toc445200576" w:history="1">
        <w:r w:rsidR="007D3C15" w:rsidRPr="00D4754A">
          <w:rPr>
            <w:rStyle w:val="Hyperlink"/>
            <w:noProof/>
          </w:rPr>
          <w:t>6.3.1 CDA Document Content Modules</w:t>
        </w:r>
        <w:r w:rsidR="007D3C15">
          <w:rPr>
            <w:noProof/>
            <w:webHidden/>
          </w:rPr>
          <w:tab/>
        </w:r>
        <w:r w:rsidR="007D3C15">
          <w:rPr>
            <w:noProof/>
            <w:webHidden/>
          </w:rPr>
          <w:fldChar w:fldCharType="begin"/>
        </w:r>
        <w:r w:rsidR="007D3C15">
          <w:rPr>
            <w:noProof/>
            <w:webHidden/>
          </w:rPr>
          <w:instrText xml:space="preserve"> PAGEREF _Toc445200576 \h </w:instrText>
        </w:r>
        <w:r w:rsidR="007D3C15">
          <w:rPr>
            <w:noProof/>
            <w:webHidden/>
          </w:rPr>
        </w:r>
        <w:r w:rsidR="007D3C15">
          <w:rPr>
            <w:noProof/>
            <w:webHidden/>
          </w:rPr>
          <w:fldChar w:fldCharType="separate"/>
        </w:r>
        <w:r w:rsidR="007D3C15">
          <w:rPr>
            <w:noProof/>
            <w:webHidden/>
          </w:rPr>
          <w:t>39</w:t>
        </w:r>
        <w:r w:rsidR="007D3C15">
          <w:rPr>
            <w:noProof/>
            <w:webHidden/>
          </w:rPr>
          <w:fldChar w:fldCharType="end"/>
        </w:r>
      </w:hyperlink>
    </w:p>
    <w:p w14:paraId="57E93D77" w14:textId="77777777" w:rsidR="007D3C15" w:rsidRDefault="007622A9">
      <w:pPr>
        <w:pStyle w:val="TOC4"/>
        <w:rPr>
          <w:rFonts w:asciiTheme="minorHAnsi" w:eastAsiaTheme="minorEastAsia" w:hAnsiTheme="minorHAnsi" w:cstheme="minorBidi"/>
          <w:noProof/>
          <w:sz w:val="22"/>
          <w:szCs w:val="22"/>
        </w:rPr>
      </w:pPr>
      <w:hyperlink w:anchor="_Toc445200577" w:history="1">
        <w:r w:rsidR="007D3C15" w:rsidRPr="00D4754A">
          <w:rPr>
            <w:rStyle w:val="Hyperlink"/>
            <w:noProof/>
          </w:rPr>
          <w:t>6.3.1.D &lt;Content Module Name (Acronym)&gt; Document Content Module</w:t>
        </w:r>
        <w:r w:rsidR="007D3C15">
          <w:rPr>
            <w:noProof/>
            <w:webHidden/>
          </w:rPr>
          <w:tab/>
        </w:r>
        <w:r w:rsidR="007D3C15">
          <w:rPr>
            <w:noProof/>
            <w:webHidden/>
          </w:rPr>
          <w:fldChar w:fldCharType="begin"/>
        </w:r>
        <w:r w:rsidR="007D3C15">
          <w:rPr>
            <w:noProof/>
            <w:webHidden/>
          </w:rPr>
          <w:instrText xml:space="preserve"> PAGEREF _Toc445200577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29E7D96B" w14:textId="77777777" w:rsidR="007D3C15" w:rsidRDefault="007622A9">
      <w:pPr>
        <w:pStyle w:val="TOC5"/>
        <w:rPr>
          <w:rFonts w:asciiTheme="minorHAnsi" w:eastAsiaTheme="minorEastAsia" w:hAnsiTheme="minorHAnsi" w:cstheme="minorBidi"/>
          <w:noProof/>
          <w:sz w:val="22"/>
          <w:szCs w:val="22"/>
        </w:rPr>
      </w:pPr>
      <w:hyperlink w:anchor="_Toc445200578" w:history="1">
        <w:r w:rsidR="007D3C15" w:rsidRPr="00D4754A">
          <w:rPr>
            <w:rStyle w:val="Hyperlink"/>
            <w:noProof/>
          </w:rPr>
          <w:t>6.3.1.D.1 Format Code</w:t>
        </w:r>
        <w:r w:rsidR="007D3C15">
          <w:rPr>
            <w:noProof/>
            <w:webHidden/>
          </w:rPr>
          <w:tab/>
        </w:r>
        <w:r w:rsidR="007D3C15">
          <w:rPr>
            <w:noProof/>
            <w:webHidden/>
          </w:rPr>
          <w:fldChar w:fldCharType="begin"/>
        </w:r>
        <w:r w:rsidR="007D3C15">
          <w:rPr>
            <w:noProof/>
            <w:webHidden/>
          </w:rPr>
          <w:instrText xml:space="preserve"> PAGEREF _Toc445200578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3E8CB9E2" w14:textId="77777777" w:rsidR="007D3C15" w:rsidRDefault="007622A9">
      <w:pPr>
        <w:pStyle w:val="TOC5"/>
        <w:rPr>
          <w:rFonts w:asciiTheme="minorHAnsi" w:eastAsiaTheme="minorEastAsia" w:hAnsiTheme="minorHAnsi" w:cstheme="minorBidi"/>
          <w:noProof/>
          <w:sz w:val="22"/>
          <w:szCs w:val="22"/>
        </w:rPr>
      </w:pPr>
      <w:hyperlink w:anchor="_Toc445200579" w:history="1">
        <w:r w:rsidR="007D3C15" w:rsidRPr="00D4754A">
          <w:rPr>
            <w:rStyle w:val="Hyperlink"/>
            <w:noProof/>
          </w:rPr>
          <w:t>6.3.1.D.2 Parent Template</w:t>
        </w:r>
        <w:r w:rsidR="007D3C15">
          <w:rPr>
            <w:noProof/>
            <w:webHidden/>
          </w:rPr>
          <w:tab/>
        </w:r>
        <w:r w:rsidR="007D3C15">
          <w:rPr>
            <w:noProof/>
            <w:webHidden/>
          </w:rPr>
          <w:fldChar w:fldCharType="begin"/>
        </w:r>
        <w:r w:rsidR="007D3C15">
          <w:rPr>
            <w:noProof/>
            <w:webHidden/>
          </w:rPr>
          <w:instrText xml:space="preserve"> PAGEREF _Toc445200579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37C3EF0A" w14:textId="77777777" w:rsidR="007D3C15" w:rsidRDefault="007622A9">
      <w:pPr>
        <w:pStyle w:val="TOC5"/>
        <w:rPr>
          <w:rFonts w:asciiTheme="minorHAnsi" w:eastAsiaTheme="minorEastAsia" w:hAnsiTheme="minorHAnsi" w:cstheme="minorBidi"/>
          <w:noProof/>
          <w:sz w:val="22"/>
          <w:szCs w:val="22"/>
        </w:rPr>
      </w:pPr>
      <w:hyperlink w:anchor="_Toc445200580" w:history="1">
        <w:r w:rsidR="007D3C15" w:rsidRPr="00D4754A">
          <w:rPr>
            <w:rStyle w:val="Hyperlink"/>
            <w:noProof/>
          </w:rPr>
          <w:t>6.3.1.D.3 Referenced Standards</w:t>
        </w:r>
        <w:r w:rsidR="007D3C15">
          <w:rPr>
            <w:noProof/>
            <w:webHidden/>
          </w:rPr>
          <w:tab/>
        </w:r>
        <w:r w:rsidR="007D3C15">
          <w:rPr>
            <w:noProof/>
            <w:webHidden/>
          </w:rPr>
          <w:fldChar w:fldCharType="begin"/>
        </w:r>
        <w:r w:rsidR="007D3C15">
          <w:rPr>
            <w:noProof/>
            <w:webHidden/>
          </w:rPr>
          <w:instrText xml:space="preserve"> PAGEREF _Toc445200580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72B62799" w14:textId="77777777" w:rsidR="007D3C15" w:rsidRDefault="007622A9">
      <w:pPr>
        <w:pStyle w:val="TOC5"/>
        <w:rPr>
          <w:rFonts w:asciiTheme="minorHAnsi" w:eastAsiaTheme="minorEastAsia" w:hAnsiTheme="minorHAnsi" w:cstheme="minorBidi"/>
          <w:noProof/>
          <w:sz w:val="22"/>
          <w:szCs w:val="22"/>
        </w:rPr>
      </w:pPr>
      <w:hyperlink w:anchor="_Toc445200581" w:history="1">
        <w:r w:rsidR="007D3C15" w:rsidRPr="00D4754A">
          <w:rPr>
            <w:rStyle w:val="Hyperlink"/>
            <w:noProof/>
          </w:rPr>
          <w:t>6.3.1.D.4 Data Element Requirement Mappings to CDA</w:t>
        </w:r>
        <w:r w:rsidR="007D3C15">
          <w:rPr>
            <w:noProof/>
            <w:webHidden/>
          </w:rPr>
          <w:tab/>
        </w:r>
        <w:r w:rsidR="007D3C15">
          <w:rPr>
            <w:noProof/>
            <w:webHidden/>
          </w:rPr>
          <w:fldChar w:fldCharType="begin"/>
        </w:r>
        <w:r w:rsidR="007D3C15">
          <w:rPr>
            <w:noProof/>
            <w:webHidden/>
          </w:rPr>
          <w:instrText xml:space="preserve"> PAGEREF _Toc445200581 \h </w:instrText>
        </w:r>
        <w:r w:rsidR="007D3C15">
          <w:rPr>
            <w:noProof/>
            <w:webHidden/>
          </w:rPr>
        </w:r>
        <w:r w:rsidR="007D3C15">
          <w:rPr>
            <w:noProof/>
            <w:webHidden/>
          </w:rPr>
          <w:fldChar w:fldCharType="separate"/>
        </w:r>
        <w:r w:rsidR="007D3C15">
          <w:rPr>
            <w:noProof/>
            <w:webHidden/>
          </w:rPr>
          <w:t>41</w:t>
        </w:r>
        <w:r w:rsidR="007D3C15">
          <w:rPr>
            <w:noProof/>
            <w:webHidden/>
          </w:rPr>
          <w:fldChar w:fldCharType="end"/>
        </w:r>
      </w:hyperlink>
    </w:p>
    <w:p w14:paraId="511A1809" w14:textId="77777777" w:rsidR="007D3C15" w:rsidRDefault="007622A9">
      <w:pPr>
        <w:pStyle w:val="TOC5"/>
        <w:rPr>
          <w:rFonts w:asciiTheme="minorHAnsi" w:eastAsiaTheme="minorEastAsia" w:hAnsiTheme="minorHAnsi" w:cstheme="minorBidi"/>
          <w:noProof/>
          <w:sz w:val="22"/>
          <w:szCs w:val="22"/>
        </w:rPr>
      </w:pPr>
      <w:hyperlink w:anchor="_Toc445200582" w:history="1">
        <w:r w:rsidR="007D3C15" w:rsidRPr="00D4754A">
          <w:rPr>
            <w:rStyle w:val="Hyperlink"/>
            <w:noProof/>
          </w:rPr>
          <w:t>6.3.1.D.5 &lt;Content Module Name (Acronym, if applicable)&gt; Document Content Module Specification</w:t>
        </w:r>
        <w:r w:rsidR="007D3C15">
          <w:rPr>
            <w:noProof/>
            <w:webHidden/>
          </w:rPr>
          <w:tab/>
        </w:r>
        <w:r w:rsidR="007D3C15">
          <w:rPr>
            <w:noProof/>
            <w:webHidden/>
          </w:rPr>
          <w:fldChar w:fldCharType="begin"/>
        </w:r>
        <w:r w:rsidR="007D3C15">
          <w:rPr>
            <w:noProof/>
            <w:webHidden/>
          </w:rPr>
          <w:instrText xml:space="preserve"> PAGEREF _Toc445200582 \h </w:instrText>
        </w:r>
        <w:r w:rsidR="007D3C15">
          <w:rPr>
            <w:noProof/>
            <w:webHidden/>
          </w:rPr>
        </w:r>
        <w:r w:rsidR="007D3C15">
          <w:rPr>
            <w:noProof/>
            <w:webHidden/>
          </w:rPr>
          <w:fldChar w:fldCharType="separate"/>
        </w:r>
        <w:r w:rsidR="007D3C15">
          <w:rPr>
            <w:noProof/>
            <w:webHidden/>
          </w:rPr>
          <w:t>42</w:t>
        </w:r>
        <w:r w:rsidR="007D3C15">
          <w:rPr>
            <w:noProof/>
            <w:webHidden/>
          </w:rPr>
          <w:fldChar w:fldCharType="end"/>
        </w:r>
      </w:hyperlink>
    </w:p>
    <w:p w14:paraId="7118EA0F" w14:textId="77777777" w:rsidR="007D3C15" w:rsidRDefault="007622A9">
      <w:pPr>
        <w:pStyle w:val="TOC6"/>
        <w:rPr>
          <w:rFonts w:asciiTheme="minorHAnsi" w:eastAsiaTheme="minorEastAsia" w:hAnsiTheme="minorHAnsi" w:cstheme="minorBidi"/>
          <w:noProof/>
          <w:sz w:val="22"/>
          <w:szCs w:val="22"/>
        </w:rPr>
      </w:pPr>
      <w:hyperlink w:anchor="_Toc445200583" w:history="1">
        <w:r w:rsidR="007D3C15" w:rsidRPr="00D4754A">
          <w:rPr>
            <w:rStyle w:val="Hyperlink"/>
            <w:noProof/>
          </w:rPr>
          <w:t>6.3.1.D.5.1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_Toc445200583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63D824A7" w14:textId="77777777" w:rsidR="007D3C15" w:rsidRDefault="007622A9">
      <w:pPr>
        <w:pStyle w:val="TOC6"/>
        <w:rPr>
          <w:rFonts w:asciiTheme="minorHAnsi" w:eastAsiaTheme="minorEastAsia" w:hAnsiTheme="minorHAnsi" w:cstheme="minorBidi"/>
          <w:noProof/>
          <w:sz w:val="22"/>
          <w:szCs w:val="22"/>
        </w:rPr>
      </w:pPr>
      <w:hyperlink w:anchor="_Toc445200584" w:history="1">
        <w:r w:rsidR="007D3C15" w:rsidRPr="00D4754A">
          <w:rPr>
            <w:rStyle w:val="Hyperlink"/>
            <w:noProof/>
          </w:rPr>
          <w:t>6.3.1.D.5.2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_Toc445200584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76030763" w14:textId="77777777" w:rsidR="007D3C15" w:rsidRDefault="007622A9">
      <w:pPr>
        <w:pStyle w:val="TOC6"/>
        <w:rPr>
          <w:rFonts w:asciiTheme="minorHAnsi" w:eastAsiaTheme="minorEastAsia" w:hAnsiTheme="minorHAnsi" w:cstheme="minorBidi"/>
          <w:noProof/>
          <w:sz w:val="22"/>
          <w:szCs w:val="22"/>
        </w:rPr>
      </w:pPr>
      <w:hyperlink w:anchor="_Toc445200585" w:history="1">
        <w:r w:rsidR="007D3C15" w:rsidRPr="00D4754A">
          <w:rPr>
            <w:rStyle w:val="Hyperlink"/>
            <w:noProof/>
          </w:rPr>
          <w:t>6.3.1.D.5.3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_Toc445200585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6D3F504E" w14:textId="77777777" w:rsidR="007D3C15" w:rsidRDefault="007622A9">
      <w:pPr>
        <w:pStyle w:val="TOC6"/>
        <w:rPr>
          <w:rFonts w:asciiTheme="minorHAnsi" w:eastAsiaTheme="minorEastAsia" w:hAnsiTheme="minorHAnsi" w:cstheme="minorBidi"/>
          <w:noProof/>
          <w:sz w:val="22"/>
          <w:szCs w:val="22"/>
        </w:rPr>
      </w:pPr>
      <w:hyperlink w:anchor="_Toc445200586" w:history="1">
        <w:r w:rsidR="007D3C15" w:rsidRPr="00D4754A">
          <w:rPr>
            <w:rStyle w:val="Hyperlink"/>
            <w:noProof/>
          </w:rPr>
          <w:t>6.3.1.D.5.4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_Toc445200586 \h </w:instrText>
        </w:r>
        <w:r w:rsidR="007D3C15">
          <w:rPr>
            <w:noProof/>
            <w:webHidden/>
          </w:rPr>
        </w:r>
        <w:r w:rsidR="007D3C15">
          <w:rPr>
            <w:noProof/>
            <w:webHidden/>
          </w:rPr>
          <w:fldChar w:fldCharType="separate"/>
        </w:r>
        <w:r w:rsidR="007D3C15">
          <w:rPr>
            <w:noProof/>
            <w:webHidden/>
          </w:rPr>
          <w:t>45</w:t>
        </w:r>
        <w:r w:rsidR="007D3C15">
          <w:rPr>
            <w:noProof/>
            <w:webHidden/>
          </w:rPr>
          <w:fldChar w:fldCharType="end"/>
        </w:r>
      </w:hyperlink>
    </w:p>
    <w:p w14:paraId="30F8BD8B" w14:textId="77777777" w:rsidR="007D3C15" w:rsidRDefault="007622A9">
      <w:pPr>
        <w:pStyle w:val="TOC6"/>
        <w:rPr>
          <w:rFonts w:asciiTheme="minorHAnsi" w:eastAsiaTheme="minorEastAsia" w:hAnsiTheme="minorHAnsi" w:cstheme="minorBidi"/>
          <w:noProof/>
          <w:sz w:val="22"/>
          <w:szCs w:val="22"/>
        </w:rPr>
      </w:pPr>
      <w:hyperlink w:anchor="_Toc445200587" w:history="1">
        <w:r w:rsidR="007D3C15" w:rsidRPr="00D4754A">
          <w:rPr>
            <w:rStyle w:val="Hyperlink"/>
            <w:noProof/>
          </w:rPr>
          <w:t>6.3.1.D.5.1 &lt;Template Title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_Toc445200587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518C450D" w14:textId="77777777" w:rsidR="007D3C15" w:rsidRDefault="007622A9">
      <w:pPr>
        <w:pStyle w:val="TOC6"/>
        <w:rPr>
          <w:rFonts w:asciiTheme="minorHAnsi" w:eastAsiaTheme="minorEastAsia" w:hAnsiTheme="minorHAnsi" w:cstheme="minorBidi"/>
          <w:noProof/>
          <w:sz w:val="22"/>
          <w:szCs w:val="22"/>
        </w:rPr>
      </w:pPr>
      <w:hyperlink w:anchor="_Toc445200588" w:history="1">
        <w:r w:rsidR="007D3C15" w:rsidRPr="00D4754A">
          <w:rPr>
            <w:rStyle w:val="Hyperlink"/>
            <w:noProof/>
          </w:rPr>
          <w:t>6.3.1.D.5.2 &lt;Template Title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_Toc445200588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0D41EF79" w14:textId="77777777" w:rsidR="007D3C15" w:rsidRDefault="007622A9">
      <w:pPr>
        <w:pStyle w:val="TOC5"/>
        <w:rPr>
          <w:rFonts w:asciiTheme="minorHAnsi" w:eastAsiaTheme="minorEastAsia" w:hAnsiTheme="minorHAnsi" w:cstheme="minorBidi"/>
          <w:noProof/>
          <w:sz w:val="22"/>
          <w:szCs w:val="22"/>
        </w:rPr>
      </w:pPr>
      <w:hyperlink w:anchor="_Toc445200589" w:history="1">
        <w:r w:rsidR="007D3C15" w:rsidRPr="00D4754A">
          <w:rPr>
            <w:rStyle w:val="Hyperlink"/>
            <w:noProof/>
          </w:rPr>
          <w:t>6.3.1.D.6 &lt;Document and Acronym Name&gt; Conformance and Example</w:t>
        </w:r>
        <w:r w:rsidR="007D3C15">
          <w:rPr>
            <w:noProof/>
            <w:webHidden/>
          </w:rPr>
          <w:tab/>
        </w:r>
        <w:r w:rsidR="007D3C15">
          <w:rPr>
            <w:noProof/>
            <w:webHidden/>
          </w:rPr>
          <w:fldChar w:fldCharType="begin"/>
        </w:r>
        <w:r w:rsidR="007D3C15">
          <w:rPr>
            <w:noProof/>
            <w:webHidden/>
          </w:rPr>
          <w:instrText xml:space="preserve"> PAGEREF _Toc445200589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358CB014" w14:textId="77777777" w:rsidR="007D3C15" w:rsidRDefault="007622A9">
      <w:pPr>
        <w:pStyle w:val="TOC2"/>
        <w:rPr>
          <w:rFonts w:asciiTheme="minorHAnsi" w:eastAsiaTheme="minorEastAsia" w:hAnsiTheme="minorHAnsi" w:cstheme="minorBidi"/>
          <w:noProof/>
          <w:sz w:val="22"/>
          <w:szCs w:val="22"/>
        </w:rPr>
      </w:pPr>
      <w:hyperlink w:anchor="_Toc445200590" w:history="1">
        <w:r w:rsidR="007D3C15" w:rsidRPr="00D4754A">
          <w:rPr>
            <w:rStyle w:val="Hyperlink"/>
            <w:noProof/>
          </w:rPr>
          <w:t>6.3.2 CDA Header Content Modules</w:t>
        </w:r>
        <w:r w:rsidR="007D3C15">
          <w:rPr>
            <w:noProof/>
            <w:webHidden/>
          </w:rPr>
          <w:tab/>
        </w:r>
        <w:r w:rsidR="007D3C15">
          <w:rPr>
            <w:noProof/>
            <w:webHidden/>
          </w:rPr>
          <w:fldChar w:fldCharType="begin"/>
        </w:r>
        <w:r w:rsidR="007D3C15">
          <w:rPr>
            <w:noProof/>
            <w:webHidden/>
          </w:rPr>
          <w:instrText xml:space="preserve"> PAGEREF _Toc445200590 \h </w:instrText>
        </w:r>
        <w:r w:rsidR="007D3C15">
          <w:rPr>
            <w:noProof/>
            <w:webHidden/>
          </w:rPr>
        </w:r>
        <w:r w:rsidR="007D3C15">
          <w:rPr>
            <w:noProof/>
            <w:webHidden/>
          </w:rPr>
          <w:fldChar w:fldCharType="separate"/>
        </w:r>
        <w:r w:rsidR="007D3C15">
          <w:rPr>
            <w:noProof/>
            <w:webHidden/>
          </w:rPr>
          <w:t>48</w:t>
        </w:r>
        <w:r w:rsidR="007D3C15">
          <w:rPr>
            <w:noProof/>
            <w:webHidden/>
          </w:rPr>
          <w:fldChar w:fldCharType="end"/>
        </w:r>
      </w:hyperlink>
    </w:p>
    <w:p w14:paraId="714BAECD" w14:textId="77777777" w:rsidR="007D3C15" w:rsidRDefault="007622A9">
      <w:pPr>
        <w:pStyle w:val="TOC4"/>
        <w:rPr>
          <w:rFonts w:asciiTheme="minorHAnsi" w:eastAsiaTheme="minorEastAsia" w:hAnsiTheme="minorHAnsi" w:cstheme="minorBidi"/>
          <w:noProof/>
          <w:sz w:val="22"/>
          <w:szCs w:val="22"/>
        </w:rPr>
      </w:pPr>
      <w:hyperlink w:anchor="_Toc445200591" w:history="1">
        <w:r w:rsidR="007D3C15" w:rsidRPr="00D4754A">
          <w:rPr>
            <w:rStyle w:val="Hyperlink"/>
            <w:noProof/>
          </w:rPr>
          <w:t>6.3.2.H &lt;Header Element Module Name&gt; Header Content Module</w:t>
        </w:r>
        <w:r w:rsidR="007D3C15">
          <w:rPr>
            <w:noProof/>
            <w:webHidden/>
          </w:rPr>
          <w:tab/>
        </w:r>
        <w:r w:rsidR="007D3C15">
          <w:rPr>
            <w:noProof/>
            <w:webHidden/>
          </w:rPr>
          <w:fldChar w:fldCharType="begin"/>
        </w:r>
        <w:r w:rsidR="007D3C15">
          <w:rPr>
            <w:noProof/>
            <w:webHidden/>
          </w:rPr>
          <w:instrText xml:space="preserve"> PAGEREF _Toc445200591 \h </w:instrText>
        </w:r>
        <w:r w:rsidR="007D3C15">
          <w:rPr>
            <w:noProof/>
            <w:webHidden/>
          </w:rPr>
        </w:r>
        <w:r w:rsidR="007D3C15">
          <w:rPr>
            <w:noProof/>
            <w:webHidden/>
          </w:rPr>
          <w:fldChar w:fldCharType="separate"/>
        </w:r>
        <w:r w:rsidR="007D3C15">
          <w:rPr>
            <w:noProof/>
            <w:webHidden/>
          </w:rPr>
          <w:t>48</w:t>
        </w:r>
        <w:r w:rsidR="007D3C15">
          <w:rPr>
            <w:noProof/>
            <w:webHidden/>
          </w:rPr>
          <w:fldChar w:fldCharType="end"/>
        </w:r>
      </w:hyperlink>
    </w:p>
    <w:p w14:paraId="7F7DEFDF" w14:textId="77777777" w:rsidR="007D3C15" w:rsidRDefault="007622A9">
      <w:pPr>
        <w:pStyle w:val="TOC5"/>
        <w:rPr>
          <w:rFonts w:asciiTheme="minorHAnsi" w:eastAsiaTheme="minorEastAsia" w:hAnsiTheme="minorHAnsi" w:cstheme="minorBidi"/>
          <w:noProof/>
          <w:sz w:val="22"/>
          <w:szCs w:val="22"/>
        </w:rPr>
      </w:pPr>
      <w:hyperlink w:anchor="_Toc445200592" w:history="1">
        <w:r w:rsidR="007D3C15" w:rsidRPr="00D4754A">
          <w:rPr>
            <w:rStyle w:val="Hyperlink"/>
            <w:noProof/>
          </w:rPr>
          <w:t xml:space="preserve">6.3.2.H.1 &lt;Description Name&gt; &lt;e.g., </w:t>
        </w:r>
        <w:r w:rsidR="007D3C15" w:rsidRPr="00D4754A">
          <w:rPr>
            <w:rStyle w:val="Hyperlink"/>
            <w:rFonts w:eastAsia="Calibri"/>
            <w:noProof/>
          </w:rPr>
          <w:t xml:space="preserve">Responsible Party&gt; &lt;Specification Document </w:t>
        </w:r>
        <w:r w:rsidR="007D3C15" w:rsidRPr="00D4754A">
          <w:rPr>
            <w:rStyle w:val="Hyperlink"/>
            <w:rFonts w:eastAsia="Calibri"/>
            <w:i/>
            <w:noProof/>
          </w:rPr>
          <w:t>or</w:t>
        </w:r>
        <w:r w:rsidR="007D3C15" w:rsidRPr="00D4754A">
          <w:rPr>
            <w:rStyle w:val="Hyperlink"/>
            <w:rFonts w:eastAsia="Calibri"/>
            <w:noProof/>
          </w:rPr>
          <w:t xml:space="preserve"> Vocabulary Constraint&gt;</w:t>
        </w:r>
        <w:r w:rsidR="007D3C15">
          <w:rPr>
            <w:noProof/>
            <w:webHidden/>
          </w:rPr>
          <w:tab/>
        </w:r>
        <w:r w:rsidR="007D3C15">
          <w:rPr>
            <w:noProof/>
            <w:webHidden/>
          </w:rPr>
          <w:fldChar w:fldCharType="begin"/>
        </w:r>
        <w:r w:rsidR="007D3C15">
          <w:rPr>
            <w:noProof/>
            <w:webHidden/>
          </w:rPr>
          <w:instrText xml:space="preserve"> PAGEREF _Toc445200592 \h </w:instrText>
        </w:r>
        <w:r w:rsidR="007D3C15">
          <w:rPr>
            <w:noProof/>
            <w:webHidden/>
          </w:rPr>
        </w:r>
        <w:r w:rsidR="007D3C15">
          <w:rPr>
            <w:noProof/>
            <w:webHidden/>
          </w:rPr>
          <w:fldChar w:fldCharType="separate"/>
        </w:r>
        <w:r w:rsidR="007D3C15">
          <w:rPr>
            <w:noProof/>
            <w:webHidden/>
          </w:rPr>
          <w:t>49</w:t>
        </w:r>
        <w:r w:rsidR="007D3C15">
          <w:rPr>
            <w:noProof/>
            <w:webHidden/>
          </w:rPr>
          <w:fldChar w:fldCharType="end"/>
        </w:r>
      </w:hyperlink>
    </w:p>
    <w:p w14:paraId="1D683287" w14:textId="77777777" w:rsidR="007D3C15" w:rsidRDefault="007622A9">
      <w:pPr>
        <w:pStyle w:val="TOC5"/>
        <w:rPr>
          <w:rFonts w:asciiTheme="minorHAnsi" w:eastAsiaTheme="minorEastAsia" w:hAnsiTheme="minorHAnsi" w:cstheme="minorBidi"/>
          <w:noProof/>
          <w:sz w:val="22"/>
          <w:szCs w:val="22"/>
        </w:rPr>
      </w:pPr>
      <w:hyperlink w:anchor="_Toc445200593" w:history="1">
        <w:r w:rsidR="007D3C15" w:rsidRPr="00D4754A">
          <w:rPr>
            <w:rStyle w:val="Hyperlink"/>
            <w:noProof/>
          </w:rPr>
          <w:t>6.3.2.H.2 &lt;Description Name&gt; &lt;</w:t>
        </w:r>
        <w:r w:rsidR="007D3C15" w:rsidRPr="00D4754A">
          <w:rPr>
            <w:rStyle w:val="Hyperlink"/>
            <w:rFonts w:eastAsia="Calibri"/>
            <w:noProof/>
          </w:rPr>
          <w:t>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_Toc445200593 \h </w:instrText>
        </w:r>
        <w:r w:rsidR="007D3C15">
          <w:rPr>
            <w:noProof/>
            <w:webHidden/>
          </w:rPr>
        </w:r>
        <w:r w:rsidR="007D3C15">
          <w:rPr>
            <w:noProof/>
            <w:webHidden/>
          </w:rPr>
          <w:fldChar w:fldCharType="separate"/>
        </w:r>
        <w:r w:rsidR="007D3C15">
          <w:rPr>
            <w:noProof/>
            <w:webHidden/>
          </w:rPr>
          <w:t>50</w:t>
        </w:r>
        <w:r w:rsidR="007D3C15">
          <w:rPr>
            <w:noProof/>
            <w:webHidden/>
          </w:rPr>
          <w:fldChar w:fldCharType="end"/>
        </w:r>
      </w:hyperlink>
    </w:p>
    <w:p w14:paraId="416729E7" w14:textId="77777777" w:rsidR="007D3C15" w:rsidRDefault="007622A9">
      <w:pPr>
        <w:pStyle w:val="TOC5"/>
        <w:rPr>
          <w:rFonts w:asciiTheme="minorHAnsi" w:eastAsiaTheme="minorEastAsia" w:hAnsiTheme="minorHAnsi" w:cstheme="minorBidi"/>
          <w:noProof/>
          <w:sz w:val="22"/>
          <w:szCs w:val="22"/>
        </w:rPr>
      </w:pPr>
      <w:hyperlink w:anchor="_Toc445200594" w:history="1">
        <w:r w:rsidR="007D3C15" w:rsidRPr="00D4754A">
          <w:rPr>
            <w:rStyle w:val="Hyperlink"/>
            <w:noProof/>
          </w:rPr>
          <w:t>6.3.2.H.3 &lt;Description Name&gt; &lt;</w:t>
        </w:r>
        <w:r w:rsidR="007D3C15" w:rsidRPr="00D4754A">
          <w:rPr>
            <w:rStyle w:val="Hyperlink"/>
            <w:rFonts w:eastAsia="Calibri"/>
            <w:noProof/>
          </w:rPr>
          <w:t>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_Toc445200594 \h </w:instrText>
        </w:r>
        <w:r w:rsidR="007D3C15">
          <w:rPr>
            <w:noProof/>
            <w:webHidden/>
          </w:rPr>
        </w:r>
        <w:r w:rsidR="007D3C15">
          <w:rPr>
            <w:noProof/>
            <w:webHidden/>
          </w:rPr>
          <w:fldChar w:fldCharType="separate"/>
        </w:r>
        <w:r w:rsidR="007D3C15">
          <w:rPr>
            <w:noProof/>
            <w:webHidden/>
          </w:rPr>
          <w:t>50</w:t>
        </w:r>
        <w:r w:rsidR="007D3C15">
          <w:rPr>
            <w:noProof/>
            <w:webHidden/>
          </w:rPr>
          <w:fldChar w:fldCharType="end"/>
        </w:r>
      </w:hyperlink>
    </w:p>
    <w:p w14:paraId="2DBF59FC" w14:textId="77777777" w:rsidR="007D3C15" w:rsidRDefault="007622A9">
      <w:pPr>
        <w:pStyle w:val="TOC2"/>
        <w:rPr>
          <w:rFonts w:asciiTheme="minorHAnsi" w:eastAsiaTheme="minorEastAsia" w:hAnsiTheme="minorHAnsi" w:cstheme="minorBidi"/>
          <w:noProof/>
          <w:sz w:val="22"/>
          <w:szCs w:val="22"/>
        </w:rPr>
      </w:pPr>
      <w:hyperlink w:anchor="_Toc445200595" w:history="1">
        <w:r w:rsidR="007D3C15" w:rsidRPr="00D4754A">
          <w:rPr>
            <w:rStyle w:val="Hyperlink"/>
            <w:noProof/>
          </w:rPr>
          <w:t>6.3.3 CDA Section Content Modules</w:t>
        </w:r>
        <w:r w:rsidR="007D3C15">
          <w:rPr>
            <w:noProof/>
            <w:webHidden/>
          </w:rPr>
          <w:tab/>
        </w:r>
        <w:r w:rsidR="007D3C15">
          <w:rPr>
            <w:noProof/>
            <w:webHidden/>
          </w:rPr>
          <w:fldChar w:fldCharType="begin"/>
        </w:r>
        <w:r w:rsidR="007D3C15">
          <w:rPr>
            <w:noProof/>
            <w:webHidden/>
          </w:rPr>
          <w:instrText xml:space="preserve"> PAGEREF _Toc445200595 \h </w:instrText>
        </w:r>
        <w:r w:rsidR="007D3C15">
          <w:rPr>
            <w:noProof/>
            <w:webHidden/>
          </w:rPr>
        </w:r>
        <w:r w:rsidR="007D3C15">
          <w:rPr>
            <w:noProof/>
            <w:webHidden/>
          </w:rPr>
          <w:fldChar w:fldCharType="separate"/>
        </w:r>
        <w:r w:rsidR="007D3C15">
          <w:rPr>
            <w:noProof/>
            <w:webHidden/>
          </w:rPr>
          <w:t>51</w:t>
        </w:r>
        <w:r w:rsidR="007D3C15">
          <w:rPr>
            <w:noProof/>
            <w:webHidden/>
          </w:rPr>
          <w:fldChar w:fldCharType="end"/>
        </w:r>
      </w:hyperlink>
    </w:p>
    <w:p w14:paraId="20EBF4F0" w14:textId="77777777" w:rsidR="007D3C15" w:rsidRDefault="007622A9">
      <w:pPr>
        <w:pStyle w:val="TOC4"/>
        <w:rPr>
          <w:rFonts w:asciiTheme="minorHAnsi" w:eastAsiaTheme="minorEastAsia" w:hAnsiTheme="minorHAnsi" w:cstheme="minorBidi"/>
          <w:noProof/>
          <w:sz w:val="22"/>
          <w:szCs w:val="22"/>
        </w:rPr>
      </w:pPr>
      <w:hyperlink w:anchor="_Toc445200596" w:history="1">
        <w:r w:rsidR="007D3C15" w:rsidRPr="00D4754A">
          <w:rPr>
            <w:rStyle w:val="Hyperlink"/>
            <w:noProof/>
          </w:rPr>
          <w:t>6.3.3.10.S &lt;Section Module Name&gt; - Section Content Module</w:t>
        </w:r>
        <w:r w:rsidR="007D3C15">
          <w:rPr>
            <w:noProof/>
            <w:webHidden/>
          </w:rPr>
          <w:tab/>
        </w:r>
        <w:r w:rsidR="007D3C15">
          <w:rPr>
            <w:noProof/>
            <w:webHidden/>
          </w:rPr>
          <w:fldChar w:fldCharType="begin"/>
        </w:r>
        <w:r w:rsidR="007D3C15">
          <w:rPr>
            <w:noProof/>
            <w:webHidden/>
          </w:rPr>
          <w:instrText xml:space="preserve"> PAGEREF _Toc445200596 \h </w:instrText>
        </w:r>
        <w:r w:rsidR="007D3C15">
          <w:rPr>
            <w:noProof/>
            <w:webHidden/>
          </w:rPr>
        </w:r>
        <w:r w:rsidR="007D3C15">
          <w:rPr>
            <w:noProof/>
            <w:webHidden/>
          </w:rPr>
          <w:fldChar w:fldCharType="separate"/>
        </w:r>
        <w:r w:rsidR="007D3C15">
          <w:rPr>
            <w:noProof/>
            <w:webHidden/>
          </w:rPr>
          <w:t>51</w:t>
        </w:r>
        <w:r w:rsidR="007D3C15">
          <w:rPr>
            <w:noProof/>
            <w:webHidden/>
          </w:rPr>
          <w:fldChar w:fldCharType="end"/>
        </w:r>
      </w:hyperlink>
    </w:p>
    <w:p w14:paraId="17204D3E" w14:textId="77777777" w:rsidR="007D3C15" w:rsidRDefault="007622A9">
      <w:pPr>
        <w:pStyle w:val="TOC5"/>
        <w:rPr>
          <w:rFonts w:asciiTheme="minorHAnsi" w:eastAsiaTheme="minorEastAsia" w:hAnsiTheme="minorHAnsi" w:cstheme="minorBidi"/>
          <w:noProof/>
          <w:sz w:val="22"/>
          <w:szCs w:val="22"/>
        </w:rPr>
      </w:pPr>
      <w:hyperlink w:anchor="_Toc445200597" w:history="1">
        <w:r w:rsidR="007D3C15" w:rsidRPr="00D4754A">
          <w:rPr>
            <w:rStyle w:val="Hyperlink"/>
            <w:noProof/>
          </w:rPr>
          <w:t>6.3.3.10.S.1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_Toc445200597 \h </w:instrText>
        </w:r>
        <w:r w:rsidR="007D3C15">
          <w:rPr>
            <w:noProof/>
            <w:webHidden/>
          </w:rPr>
        </w:r>
        <w:r w:rsidR="007D3C15">
          <w:rPr>
            <w:noProof/>
            <w:webHidden/>
          </w:rPr>
          <w:fldChar w:fldCharType="separate"/>
        </w:r>
        <w:r w:rsidR="007D3C15">
          <w:rPr>
            <w:noProof/>
            <w:webHidden/>
          </w:rPr>
          <w:t>52</w:t>
        </w:r>
        <w:r w:rsidR="007D3C15">
          <w:rPr>
            <w:noProof/>
            <w:webHidden/>
          </w:rPr>
          <w:fldChar w:fldCharType="end"/>
        </w:r>
      </w:hyperlink>
    </w:p>
    <w:p w14:paraId="4D4003E3" w14:textId="77777777" w:rsidR="007D3C15" w:rsidRDefault="007622A9">
      <w:pPr>
        <w:pStyle w:val="TOC5"/>
        <w:rPr>
          <w:rFonts w:asciiTheme="minorHAnsi" w:eastAsiaTheme="minorEastAsia" w:hAnsiTheme="minorHAnsi" w:cstheme="minorBidi"/>
          <w:noProof/>
          <w:sz w:val="22"/>
          <w:szCs w:val="22"/>
        </w:rPr>
      </w:pPr>
      <w:hyperlink w:anchor="_Toc445200598" w:history="1">
        <w:r w:rsidR="007D3C15" w:rsidRPr="00D4754A">
          <w:rPr>
            <w:rStyle w:val="Hyperlink"/>
            <w:noProof/>
          </w:rPr>
          <w:t>6.3.3.10.S.2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_Toc445200598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2BE1F66E" w14:textId="77777777" w:rsidR="007D3C15" w:rsidRDefault="007622A9">
      <w:pPr>
        <w:pStyle w:val="TOC5"/>
        <w:rPr>
          <w:rFonts w:asciiTheme="minorHAnsi" w:eastAsiaTheme="minorEastAsia" w:hAnsiTheme="minorHAnsi" w:cstheme="minorBidi"/>
          <w:noProof/>
          <w:sz w:val="22"/>
          <w:szCs w:val="22"/>
        </w:rPr>
      </w:pPr>
      <w:hyperlink w:anchor="_Toc445200599" w:history="1">
        <w:r w:rsidR="007D3C15" w:rsidRPr="00D4754A">
          <w:rPr>
            <w:rStyle w:val="Hyperlink"/>
            <w:noProof/>
          </w:rPr>
          <w:t>6.3.3.10.S.3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_Toc445200599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16B7A112" w14:textId="77777777" w:rsidR="007D3C15" w:rsidRDefault="007622A9">
      <w:pPr>
        <w:pStyle w:val="TOC4"/>
        <w:rPr>
          <w:rFonts w:asciiTheme="minorHAnsi" w:eastAsiaTheme="minorEastAsia" w:hAnsiTheme="minorHAnsi" w:cstheme="minorBidi"/>
          <w:noProof/>
          <w:sz w:val="22"/>
          <w:szCs w:val="22"/>
        </w:rPr>
      </w:pPr>
      <w:hyperlink w:anchor="_Toc445200600" w:history="1">
        <w:r w:rsidR="007D3C15" w:rsidRPr="00D4754A">
          <w:rPr>
            <w:rStyle w:val="Hyperlink"/>
            <w:noProof/>
          </w:rPr>
          <w:t>6.3.3.10.S Medical History - Cardiac Section 11329-0</w:t>
        </w:r>
        <w:r w:rsidR="007D3C15">
          <w:rPr>
            <w:noProof/>
            <w:webHidden/>
          </w:rPr>
          <w:tab/>
        </w:r>
        <w:r w:rsidR="007D3C15">
          <w:rPr>
            <w:noProof/>
            <w:webHidden/>
          </w:rPr>
          <w:fldChar w:fldCharType="begin"/>
        </w:r>
        <w:r w:rsidR="007D3C15">
          <w:rPr>
            <w:noProof/>
            <w:webHidden/>
          </w:rPr>
          <w:instrText xml:space="preserve"> PAGEREF _Toc445200600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1DAAF17A" w14:textId="77777777" w:rsidR="007D3C15" w:rsidRDefault="007622A9">
      <w:pPr>
        <w:pStyle w:val="TOC2"/>
        <w:rPr>
          <w:rFonts w:asciiTheme="minorHAnsi" w:eastAsiaTheme="minorEastAsia" w:hAnsiTheme="minorHAnsi" w:cstheme="minorBidi"/>
          <w:noProof/>
          <w:sz w:val="22"/>
          <w:szCs w:val="22"/>
        </w:rPr>
      </w:pPr>
      <w:hyperlink w:anchor="_Toc445200601" w:history="1">
        <w:r w:rsidR="007D3C15" w:rsidRPr="00D4754A">
          <w:rPr>
            <w:rStyle w:val="Hyperlink"/>
            <w:noProof/>
          </w:rPr>
          <w:t>6.3.4 CDA Entry Content Modules</w:t>
        </w:r>
        <w:r w:rsidR="007D3C15">
          <w:rPr>
            <w:noProof/>
            <w:webHidden/>
          </w:rPr>
          <w:tab/>
        </w:r>
        <w:r w:rsidR="007D3C15">
          <w:rPr>
            <w:noProof/>
            <w:webHidden/>
          </w:rPr>
          <w:fldChar w:fldCharType="begin"/>
        </w:r>
        <w:r w:rsidR="007D3C15">
          <w:rPr>
            <w:noProof/>
            <w:webHidden/>
          </w:rPr>
          <w:instrText xml:space="preserve"> PAGEREF _Toc445200601 \h </w:instrText>
        </w:r>
        <w:r w:rsidR="007D3C15">
          <w:rPr>
            <w:noProof/>
            <w:webHidden/>
          </w:rPr>
        </w:r>
        <w:r w:rsidR="007D3C15">
          <w:rPr>
            <w:noProof/>
            <w:webHidden/>
          </w:rPr>
          <w:fldChar w:fldCharType="separate"/>
        </w:r>
        <w:r w:rsidR="007D3C15">
          <w:rPr>
            <w:noProof/>
            <w:webHidden/>
          </w:rPr>
          <w:t>55</w:t>
        </w:r>
        <w:r w:rsidR="007D3C15">
          <w:rPr>
            <w:noProof/>
            <w:webHidden/>
          </w:rPr>
          <w:fldChar w:fldCharType="end"/>
        </w:r>
      </w:hyperlink>
    </w:p>
    <w:p w14:paraId="41FEA92A" w14:textId="77777777" w:rsidR="007D3C15" w:rsidRDefault="007622A9">
      <w:pPr>
        <w:pStyle w:val="TOC4"/>
        <w:rPr>
          <w:rFonts w:asciiTheme="minorHAnsi" w:eastAsiaTheme="minorEastAsia" w:hAnsiTheme="minorHAnsi" w:cstheme="minorBidi"/>
          <w:noProof/>
          <w:sz w:val="22"/>
          <w:szCs w:val="22"/>
        </w:rPr>
      </w:pPr>
      <w:hyperlink w:anchor="_Toc445200602" w:history="1">
        <w:r w:rsidR="007D3C15" w:rsidRPr="00D4754A">
          <w:rPr>
            <w:rStyle w:val="Hyperlink"/>
            <w:noProof/>
          </w:rPr>
          <w:t>6.3.4.E &lt;Entry Content Module Name&gt; Entry Content Module</w:t>
        </w:r>
        <w:r w:rsidR="007D3C15">
          <w:rPr>
            <w:noProof/>
            <w:webHidden/>
          </w:rPr>
          <w:tab/>
        </w:r>
        <w:r w:rsidR="007D3C15">
          <w:rPr>
            <w:noProof/>
            <w:webHidden/>
          </w:rPr>
          <w:fldChar w:fldCharType="begin"/>
        </w:r>
        <w:r w:rsidR="007D3C15">
          <w:rPr>
            <w:noProof/>
            <w:webHidden/>
          </w:rPr>
          <w:instrText xml:space="preserve"> PAGEREF _Toc445200602 \h </w:instrText>
        </w:r>
        <w:r w:rsidR="007D3C15">
          <w:rPr>
            <w:noProof/>
            <w:webHidden/>
          </w:rPr>
        </w:r>
        <w:r w:rsidR="007D3C15">
          <w:rPr>
            <w:noProof/>
            <w:webHidden/>
          </w:rPr>
          <w:fldChar w:fldCharType="separate"/>
        </w:r>
        <w:r w:rsidR="007D3C15">
          <w:rPr>
            <w:noProof/>
            <w:webHidden/>
          </w:rPr>
          <w:t>56</w:t>
        </w:r>
        <w:r w:rsidR="007D3C15">
          <w:rPr>
            <w:noProof/>
            <w:webHidden/>
          </w:rPr>
          <w:fldChar w:fldCharType="end"/>
        </w:r>
      </w:hyperlink>
    </w:p>
    <w:p w14:paraId="61AC93E9" w14:textId="77777777" w:rsidR="007D3C15" w:rsidRDefault="007622A9">
      <w:pPr>
        <w:pStyle w:val="TOC5"/>
        <w:rPr>
          <w:rFonts w:asciiTheme="minorHAnsi" w:eastAsiaTheme="minorEastAsia" w:hAnsiTheme="minorHAnsi" w:cstheme="minorBidi"/>
          <w:noProof/>
          <w:sz w:val="22"/>
          <w:szCs w:val="22"/>
        </w:rPr>
      </w:pPr>
      <w:hyperlink w:anchor="_Toc445200603" w:history="1">
        <w:r w:rsidR="007D3C15" w:rsidRPr="00D4754A">
          <w:rPr>
            <w:rStyle w:val="Hyperlink"/>
            <w:noProof/>
          </w:rPr>
          <w:t>6.3.4.E.1 Simple Observation (wall motion) Vocabulary Constraints</w:t>
        </w:r>
        <w:r w:rsidR="007D3C15">
          <w:rPr>
            <w:noProof/>
            <w:webHidden/>
          </w:rPr>
          <w:tab/>
        </w:r>
        <w:r w:rsidR="007D3C15">
          <w:rPr>
            <w:noProof/>
            <w:webHidden/>
          </w:rPr>
          <w:fldChar w:fldCharType="begin"/>
        </w:r>
        <w:r w:rsidR="007D3C15">
          <w:rPr>
            <w:noProof/>
            <w:webHidden/>
          </w:rPr>
          <w:instrText xml:space="preserve"> PAGEREF _Toc445200603 \h </w:instrText>
        </w:r>
        <w:r w:rsidR="007D3C15">
          <w:rPr>
            <w:noProof/>
            <w:webHidden/>
          </w:rPr>
        </w:r>
        <w:r w:rsidR="007D3C15">
          <w:rPr>
            <w:noProof/>
            <w:webHidden/>
          </w:rPr>
          <w:fldChar w:fldCharType="separate"/>
        </w:r>
        <w:r w:rsidR="007D3C15">
          <w:rPr>
            <w:noProof/>
            <w:webHidden/>
          </w:rPr>
          <w:t>57</w:t>
        </w:r>
        <w:r w:rsidR="007D3C15">
          <w:rPr>
            <w:noProof/>
            <w:webHidden/>
          </w:rPr>
          <w:fldChar w:fldCharType="end"/>
        </w:r>
      </w:hyperlink>
    </w:p>
    <w:p w14:paraId="34B341D0" w14:textId="77777777" w:rsidR="007D3C15" w:rsidRDefault="007622A9">
      <w:pPr>
        <w:pStyle w:val="TOC5"/>
        <w:rPr>
          <w:rFonts w:asciiTheme="minorHAnsi" w:eastAsiaTheme="minorEastAsia" w:hAnsiTheme="minorHAnsi" w:cstheme="minorBidi"/>
          <w:noProof/>
          <w:sz w:val="22"/>
          <w:szCs w:val="22"/>
        </w:rPr>
      </w:pPr>
      <w:hyperlink w:anchor="_Toc445200604" w:history="1">
        <w:r w:rsidR="007D3C15" w:rsidRPr="00D4754A">
          <w:rPr>
            <w:rStyle w:val="Hyperlink"/>
            <w:noProof/>
          </w:rPr>
          <w:t>6.3.4.E.2 Simple Observation (wall morphology) Constraints</w:t>
        </w:r>
        <w:r w:rsidR="007D3C15">
          <w:rPr>
            <w:noProof/>
            <w:webHidden/>
          </w:rPr>
          <w:tab/>
        </w:r>
        <w:r w:rsidR="007D3C15">
          <w:rPr>
            <w:noProof/>
            <w:webHidden/>
          </w:rPr>
          <w:fldChar w:fldCharType="begin"/>
        </w:r>
        <w:r w:rsidR="007D3C15">
          <w:rPr>
            <w:noProof/>
            <w:webHidden/>
          </w:rPr>
          <w:instrText xml:space="preserve"> PAGEREF _Toc445200604 \h </w:instrText>
        </w:r>
        <w:r w:rsidR="007D3C15">
          <w:rPr>
            <w:noProof/>
            <w:webHidden/>
          </w:rPr>
        </w:r>
        <w:r w:rsidR="007D3C15">
          <w:rPr>
            <w:noProof/>
            <w:webHidden/>
          </w:rPr>
          <w:fldChar w:fldCharType="separate"/>
        </w:r>
        <w:r w:rsidR="007D3C15">
          <w:rPr>
            <w:noProof/>
            <w:webHidden/>
          </w:rPr>
          <w:t>57</w:t>
        </w:r>
        <w:r w:rsidR="007D3C15">
          <w:rPr>
            <w:noProof/>
            <w:webHidden/>
          </w:rPr>
          <w:fldChar w:fldCharType="end"/>
        </w:r>
      </w:hyperlink>
    </w:p>
    <w:p w14:paraId="5BF09F2E" w14:textId="77777777" w:rsidR="007D3C15" w:rsidRDefault="007622A9">
      <w:pPr>
        <w:pStyle w:val="TOC5"/>
        <w:rPr>
          <w:rFonts w:asciiTheme="minorHAnsi" w:eastAsiaTheme="minorEastAsia" w:hAnsiTheme="minorHAnsi" w:cstheme="minorBidi"/>
          <w:noProof/>
          <w:sz w:val="22"/>
          <w:szCs w:val="22"/>
        </w:rPr>
      </w:pPr>
      <w:hyperlink w:anchor="_Toc445200605" w:history="1">
        <w:r w:rsidR="007D3C15" w:rsidRPr="00D4754A">
          <w:rPr>
            <w:rStyle w:val="Hyperlink"/>
            <w:noProof/>
          </w:rPr>
          <w:t>&lt;e.g.,6.3.4.E Result Observation - Cardiac</w:t>
        </w:r>
        <w:r w:rsidR="007D3C15">
          <w:rPr>
            <w:noProof/>
            <w:webHidden/>
          </w:rPr>
          <w:tab/>
        </w:r>
        <w:r w:rsidR="007D3C15">
          <w:rPr>
            <w:noProof/>
            <w:webHidden/>
          </w:rPr>
          <w:fldChar w:fldCharType="begin"/>
        </w:r>
        <w:r w:rsidR="007D3C15">
          <w:rPr>
            <w:noProof/>
            <w:webHidden/>
          </w:rPr>
          <w:instrText xml:space="preserve"> PAGEREF _Toc445200605 \h </w:instrText>
        </w:r>
        <w:r w:rsidR="007D3C15">
          <w:rPr>
            <w:noProof/>
            <w:webHidden/>
          </w:rPr>
        </w:r>
        <w:r w:rsidR="007D3C15">
          <w:rPr>
            <w:noProof/>
            <w:webHidden/>
          </w:rPr>
          <w:fldChar w:fldCharType="separate"/>
        </w:r>
        <w:r w:rsidR="007D3C15">
          <w:rPr>
            <w:noProof/>
            <w:webHidden/>
          </w:rPr>
          <w:t>58</w:t>
        </w:r>
        <w:r w:rsidR="007D3C15">
          <w:rPr>
            <w:noProof/>
            <w:webHidden/>
          </w:rPr>
          <w:fldChar w:fldCharType="end"/>
        </w:r>
      </w:hyperlink>
    </w:p>
    <w:p w14:paraId="391780A7" w14:textId="77777777" w:rsidR="007D3C15" w:rsidRDefault="007622A9">
      <w:pPr>
        <w:pStyle w:val="TOC2"/>
        <w:tabs>
          <w:tab w:val="left" w:pos="1152"/>
        </w:tabs>
        <w:rPr>
          <w:rFonts w:asciiTheme="minorHAnsi" w:eastAsiaTheme="minorEastAsia" w:hAnsiTheme="minorHAnsi" w:cstheme="minorBidi"/>
          <w:noProof/>
          <w:sz w:val="22"/>
          <w:szCs w:val="22"/>
        </w:rPr>
      </w:pPr>
      <w:hyperlink w:anchor="_Toc445200606" w:history="1">
        <w:r w:rsidR="007D3C15" w:rsidRPr="00D4754A">
          <w:rPr>
            <w:rStyle w:val="Hyperlink"/>
            <w:noProof/>
          </w:rPr>
          <w:t>6.4</w:t>
        </w:r>
        <w:r w:rsidR="007D3C15">
          <w:rPr>
            <w:rFonts w:asciiTheme="minorHAnsi" w:eastAsiaTheme="minorEastAsia" w:hAnsiTheme="minorHAnsi" w:cstheme="minorBidi"/>
            <w:noProof/>
            <w:sz w:val="22"/>
            <w:szCs w:val="22"/>
          </w:rPr>
          <w:tab/>
        </w:r>
        <w:r w:rsidR="007D3C15" w:rsidRPr="00D4754A">
          <w:rPr>
            <w:rStyle w:val="Hyperlink"/>
            <w:noProof/>
          </w:rPr>
          <w:t>Section not applicable</w:t>
        </w:r>
        <w:r w:rsidR="007D3C15">
          <w:rPr>
            <w:noProof/>
            <w:webHidden/>
          </w:rPr>
          <w:tab/>
        </w:r>
        <w:r w:rsidR="007D3C15">
          <w:rPr>
            <w:noProof/>
            <w:webHidden/>
          </w:rPr>
          <w:fldChar w:fldCharType="begin"/>
        </w:r>
        <w:r w:rsidR="007D3C15">
          <w:rPr>
            <w:noProof/>
            <w:webHidden/>
          </w:rPr>
          <w:instrText xml:space="preserve"> PAGEREF _Toc445200606 \h </w:instrText>
        </w:r>
        <w:r w:rsidR="007D3C15">
          <w:rPr>
            <w:noProof/>
            <w:webHidden/>
          </w:rPr>
        </w:r>
        <w:r w:rsidR="007D3C15">
          <w:rPr>
            <w:noProof/>
            <w:webHidden/>
          </w:rPr>
          <w:fldChar w:fldCharType="separate"/>
        </w:r>
        <w:r w:rsidR="007D3C15">
          <w:rPr>
            <w:noProof/>
            <w:webHidden/>
          </w:rPr>
          <w:t>60</w:t>
        </w:r>
        <w:r w:rsidR="007D3C15">
          <w:rPr>
            <w:noProof/>
            <w:webHidden/>
          </w:rPr>
          <w:fldChar w:fldCharType="end"/>
        </w:r>
      </w:hyperlink>
    </w:p>
    <w:p w14:paraId="55AF5172" w14:textId="77777777" w:rsidR="007D3C15" w:rsidRDefault="007622A9">
      <w:pPr>
        <w:pStyle w:val="TOC2"/>
        <w:tabs>
          <w:tab w:val="left" w:pos="1152"/>
        </w:tabs>
        <w:rPr>
          <w:rFonts w:asciiTheme="minorHAnsi" w:eastAsiaTheme="minorEastAsia" w:hAnsiTheme="minorHAnsi" w:cstheme="minorBidi"/>
          <w:noProof/>
          <w:sz w:val="22"/>
          <w:szCs w:val="22"/>
        </w:rPr>
      </w:pPr>
      <w:hyperlink w:anchor="_Toc445200607" w:history="1">
        <w:r w:rsidR="007D3C15" w:rsidRPr="00D4754A">
          <w:rPr>
            <w:rStyle w:val="Hyperlink"/>
            <w:noProof/>
          </w:rPr>
          <w:t>6.5</w:t>
        </w:r>
        <w:r w:rsidR="007D3C15">
          <w:rPr>
            <w:rFonts w:asciiTheme="minorHAnsi" w:eastAsiaTheme="minorEastAsia" w:hAnsiTheme="minorHAnsi" w:cstheme="minorBidi"/>
            <w:noProof/>
            <w:sz w:val="22"/>
            <w:szCs w:val="22"/>
          </w:rPr>
          <w:tab/>
        </w:r>
        <w:r w:rsidR="007D3C15" w:rsidRPr="00D4754A">
          <w:rPr>
            <w:rStyle w:val="Hyperlink"/>
            <w:noProof/>
          </w:rPr>
          <w:t>PCC Value Sets</w:t>
        </w:r>
        <w:r w:rsidR="007D3C15">
          <w:rPr>
            <w:noProof/>
            <w:webHidden/>
          </w:rPr>
          <w:tab/>
        </w:r>
        <w:r w:rsidR="007D3C15">
          <w:rPr>
            <w:noProof/>
            <w:webHidden/>
          </w:rPr>
          <w:fldChar w:fldCharType="begin"/>
        </w:r>
        <w:r w:rsidR="007D3C15">
          <w:rPr>
            <w:noProof/>
            <w:webHidden/>
          </w:rPr>
          <w:instrText xml:space="preserve"> PAGEREF _Toc445200607 \h </w:instrText>
        </w:r>
        <w:r w:rsidR="007D3C15">
          <w:rPr>
            <w:noProof/>
            <w:webHidden/>
          </w:rPr>
        </w:r>
        <w:r w:rsidR="007D3C15">
          <w:rPr>
            <w:noProof/>
            <w:webHidden/>
          </w:rPr>
          <w:fldChar w:fldCharType="separate"/>
        </w:r>
        <w:r w:rsidR="007D3C15">
          <w:rPr>
            <w:noProof/>
            <w:webHidden/>
          </w:rPr>
          <w:t>60</w:t>
        </w:r>
        <w:r w:rsidR="007D3C15">
          <w:rPr>
            <w:noProof/>
            <w:webHidden/>
          </w:rPr>
          <w:fldChar w:fldCharType="end"/>
        </w:r>
      </w:hyperlink>
    </w:p>
    <w:p w14:paraId="41D466E5" w14:textId="77777777" w:rsidR="007D3C15" w:rsidRDefault="007622A9">
      <w:pPr>
        <w:pStyle w:val="TOC3"/>
        <w:tabs>
          <w:tab w:val="left" w:pos="1584"/>
        </w:tabs>
        <w:rPr>
          <w:rFonts w:asciiTheme="minorHAnsi" w:eastAsiaTheme="minorEastAsia" w:hAnsiTheme="minorHAnsi" w:cstheme="minorBidi"/>
          <w:noProof/>
          <w:sz w:val="22"/>
          <w:szCs w:val="22"/>
        </w:rPr>
      </w:pPr>
      <w:hyperlink w:anchor="_Toc445200608" w:history="1">
        <w:r w:rsidR="007D3C15" w:rsidRPr="00D4754A">
          <w:rPr>
            <w:rStyle w:val="Hyperlink"/>
            <w:rFonts w:eastAsia="Calibri"/>
            <w:noProof/>
          </w:rPr>
          <w:t>6.5.x</w:t>
        </w:r>
        <w:r w:rsidR="007D3C15">
          <w:rPr>
            <w:rFonts w:asciiTheme="minorHAnsi" w:eastAsiaTheme="minorEastAsia" w:hAnsiTheme="minorHAnsi" w:cstheme="minorBidi"/>
            <w:noProof/>
            <w:sz w:val="22"/>
            <w:szCs w:val="22"/>
          </w:rPr>
          <w:tab/>
        </w:r>
        <w:r w:rsidR="007D3C15" w:rsidRPr="00D4754A">
          <w:rPr>
            <w:rStyle w:val="Hyperlink"/>
            <w:rFonts w:eastAsia="Calibri"/>
            <w:noProof/>
          </w:rPr>
          <w:t>&lt;Value Set Name&gt; &lt;oid&gt;</w:t>
        </w:r>
        <w:r w:rsidR="007D3C15">
          <w:rPr>
            <w:noProof/>
            <w:webHidden/>
          </w:rPr>
          <w:tab/>
        </w:r>
        <w:r w:rsidR="007D3C15">
          <w:rPr>
            <w:noProof/>
            <w:webHidden/>
          </w:rPr>
          <w:fldChar w:fldCharType="begin"/>
        </w:r>
        <w:r w:rsidR="007D3C15">
          <w:rPr>
            <w:noProof/>
            <w:webHidden/>
          </w:rPr>
          <w:instrText xml:space="preserve"> PAGEREF _Toc445200608 \h </w:instrText>
        </w:r>
        <w:r w:rsidR="007D3C15">
          <w:rPr>
            <w:noProof/>
            <w:webHidden/>
          </w:rPr>
        </w:r>
        <w:r w:rsidR="007D3C15">
          <w:rPr>
            <w:noProof/>
            <w:webHidden/>
          </w:rPr>
          <w:fldChar w:fldCharType="separate"/>
        </w:r>
        <w:r w:rsidR="007D3C15">
          <w:rPr>
            <w:noProof/>
            <w:webHidden/>
          </w:rPr>
          <w:t>61</w:t>
        </w:r>
        <w:r w:rsidR="007D3C15">
          <w:rPr>
            <w:noProof/>
            <w:webHidden/>
          </w:rPr>
          <w:fldChar w:fldCharType="end"/>
        </w:r>
      </w:hyperlink>
    </w:p>
    <w:p w14:paraId="0C7C28ED" w14:textId="77777777" w:rsidR="007D3C15" w:rsidRDefault="007622A9">
      <w:pPr>
        <w:pStyle w:val="TOC3"/>
        <w:rPr>
          <w:rFonts w:asciiTheme="minorHAnsi" w:eastAsiaTheme="minorEastAsia" w:hAnsiTheme="minorHAnsi" w:cstheme="minorBidi"/>
          <w:noProof/>
          <w:sz w:val="22"/>
          <w:szCs w:val="22"/>
        </w:rPr>
      </w:pPr>
      <w:hyperlink w:anchor="_Toc445200609" w:history="1">
        <w:r w:rsidR="007D3C15" w:rsidRPr="00D4754A">
          <w:rPr>
            <w:rStyle w:val="Hyperlink"/>
            <w:rFonts w:eastAsia="Calibri"/>
            <w:noProof/>
          </w:rPr>
          <w:t>&lt;e.g.,6.5.1 Drug Classes Used in Cardiac Procedure 1.3.6.1.4.1.19376.1.4.1.5.15</w:t>
        </w:r>
        <w:r w:rsidR="007D3C15">
          <w:rPr>
            <w:noProof/>
            <w:webHidden/>
          </w:rPr>
          <w:tab/>
        </w:r>
        <w:r w:rsidR="007D3C15">
          <w:rPr>
            <w:noProof/>
            <w:webHidden/>
          </w:rPr>
          <w:fldChar w:fldCharType="begin"/>
        </w:r>
        <w:r w:rsidR="007D3C15">
          <w:rPr>
            <w:noProof/>
            <w:webHidden/>
          </w:rPr>
          <w:instrText xml:space="preserve"> PAGEREF _Toc445200609 \h </w:instrText>
        </w:r>
        <w:r w:rsidR="007D3C15">
          <w:rPr>
            <w:noProof/>
            <w:webHidden/>
          </w:rPr>
        </w:r>
        <w:r w:rsidR="007D3C15">
          <w:rPr>
            <w:noProof/>
            <w:webHidden/>
          </w:rPr>
          <w:fldChar w:fldCharType="separate"/>
        </w:r>
        <w:r w:rsidR="007D3C15">
          <w:rPr>
            <w:noProof/>
            <w:webHidden/>
          </w:rPr>
          <w:t>61</w:t>
        </w:r>
        <w:r w:rsidR="007D3C15">
          <w:rPr>
            <w:noProof/>
            <w:webHidden/>
          </w:rPr>
          <w:fldChar w:fldCharType="end"/>
        </w:r>
      </w:hyperlink>
    </w:p>
    <w:p w14:paraId="123AB563" w14:textId="77777777" w:rsidR="007D3C15" w:rsidRDefault="007622A9">
      <w:pPr>
        <w:pStyle w:val="TOC1"/>
        <w:rPr>
          <w:rFonts w:asciiTheme="minorHAnsi" w:eastAsiaTheme="minorEastAsia" w:hAnsiTheme="minorHAnsi" w:cstheme="minorBidi"/>
          <w:noProof/>
          <w:sz w:val="22"/>
          <w:szCs w:val="22"/>
        </w:rPr>
      </w:pPr>
      <w:hyperlink w:anchor="_Toc445200610"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_Toc445200610 \h </w:instrText>
        </w:r>
        <w:r w:rsidR="007D3C15">
          <w:rPr>
            <w:noProof/>
            <w:webHidden/>
          </w:rPr>
        </w:r>
        <w:r w:rsidR="007D3C15">
          <w:rPr>
            <w:noProof/>
            <w:webHidden/>
          </w:rPr>
          <w:fldChar w:fldCharType="separate"/>
        </w:r>
        <w:r w:rsidR="007D3C15">
          <w:rPr>
            <w:noProof/>
            <w:webHidden/>
          </w:rPr>
          <w:t>62</w:t>
        </w:r>
        <w:r w:rsidR="007D3C15">
          <w:rPr>
            <w:noProof/>
            <w:webHidden/>
          </w:rPr>
          <w:fldChar w:fldCharType="end"/>
        </w:r>
      </w:hyperlink>
    </w:p>
    <w:p w14:paraId="714D4DA9" w14:textId="77777777" w:rsidR="007D3C15" w:rsidRDefault="007622A9">
      <w:pPr>
        <w:pStyle w:val="TOC1"/>
        <w:rPr>
          <w:rFonts w:asciiTheme="minorHAnsi" w:eastAsiaTheme="minorEastAsia" w:hAnsiTheme="minorHAnsi" w:cstheme="minorBidi"/>
          <w:noProof/>
          <w:sz w:val="22"/>
          <w:szCs w:val="22"/>
        </w:rPr>
      </w:pPr>
      <w:hyperlink w:anchor="_Toc445200611" w:history="1">
        <w:r w:rsidR="007D3C15" w:rsidRPr="00D4754A">
          <w:rPr>
            <w:rStyle w:val="Hyperlink"/>
            <w:noProof/>
          </w:rPr>
          <w:t xml:space="preserve">Appendix A – </w:t>
        </w:r>
        <w:r w:rsidR="007D3C15">
          <w:rPr>
            <w:noProof/>
            <w:webHidden/>
          </w:rPr>
          <w:tab/>
        </w:r>
        <w:r w:rsidR="007D3C15">
          <w:rPr>
            <w:noProof/>
            <w:webHidden/>
          </w:rPr>
          <w:fldChar w:fldCharType="begin"/>
        </w:r>
        <w:r w:rsidR="007D3C15">
          <w:rPr>
            <w:noProof/>
            <w:webHidden/>
          </w:rPr>
          <w:instrText xml:space="preserve"> PAGEREF _Toc445200611 \h </w:instrText>
        </w:r>
        <w:r w:rsidR="007D3C15">
          <w:rPr>
            <w:noProof/>
            <w:webHidden/>
          </w:rPr>
        </w:r>
        <w:r w:rsidR="007D3C15">
          <w:rPr>
            <w:noProof/>
            <w:webHidden/>
          </w:rPr>
          <w:fldChar w:fldCharType="separate"/>
        </w:r>
        <w:r w:rsidR="007D3C15">
          <w:rPr>
            <w:noProof/>
            <w:webHidden/>
          </w:rPr>
          <w:t>62</w:t>
        </w:r>
        <w:r w:rsidR="007D3C15">
          <w:rPr>
            <w:noProof/>
            <w:webHidden/>
          </w:rPr>
          <w:fldChar w:fldCharType="end"/>
        </w:r>
      </w:hyperlink>
    </w:p>
    <w:p w14:paraId="3DA93D29" w14:textId="77777777" w:rsidR="007D3C15" w:rsidRDefault="007622A9">
      <w:pPr>
        <w:pStyle w:val="TOC1"/>
        <w:rPr>
          <w:rFonts w:asciiTheme="minorHAnsi" w:eastAsiaTheme="minorEastAsia" w:hAnsiTheme="minorHAnsi" w:cstheme="minorBidi"/>
          <w:noProof/>
          <w:sz w:val="22"/>
          <w:szCs w:val="22"/>
        </w:rPr>
      </w:pPr>
      <w:hyperlink w:anchor="_Toc445200612" w:history="1">
        <w:r w:rsidR="007D3C15" w:rsidRPr="00D4754A">
          <w:rPr>
            <w:rStyle w:val="Hyperlink"/>
            <w:noProof/>
          </w:rPr>
          <w:t xml:space="preserve">Appendix B – </w:t>
        </w:r>
        <w:r w:rsidR="007D3C15">
          <w:rPr>
            <w:noProof/>
            <w:webHidden/>
          </w:rPr>
          <w:tab/>
        </w:r>
        <w:r w:rsidR="007D3C15">
          <w:rPr>
            <w:noProof/>
            <w:webHidden/>
          </w:rPr>
          <w:fldChar w:fldCharType="begin"/>
        </w:r>
        <w:r w:rsidR="007D3C15">
          <w:rPr>
            <w:noProof/>
            <w:webHidden/>
          </w:rPr>
          <w:instrText xml:space="preserve"> PAGEREF _Toc445200612 \h </w:instrText>
        </w:r>
        <w:r w:rsidR="007D3C15">
          <w:rPr>
            <w:noProof/>
            <w:webHidden/>
          </w:rPr>
        </w:r>
        <w:r w:rsidR="007D3C15">
          <w:rPr>
            <w:noProof/>
            <w:webHidden/>
          </w:rPr>
          <w:fldChar w:fldCharType="separate"/>
        </w:r>
        <w:r w:rsidR="007D3C15">
          <w:rPr>
            <w:noProof/>
            <w:webHidden/>
          </w:rPr>
          <w:t>63</w:t>
        </w:r>
        <w:r w:rsidR="007D3C15">
          <w:rPr>
            <w:noProof/>
            <w:webHidden/>
          </w:rPr>
          <w:fldChar w:fldCharType="end"/>
        </w:r>
      </w:hyperlink>
    </w:p>
    <w:p w14:paraId="209C35F9" w14:textId="77777777" w:rsidR="007D3C15" w:rsidRDefault="007622A9">
      <w:pPr>
        <w:pStyle w:val="TOC1"/>
        <w:rPr>
          <w:rFonts w:asciiTheme="minorHAnsi" w:eastAsiaTheme="minorEastAsia" w:hAnsiTheme="minorHAnsi" w:cstheme="minorBidi"/>
          <w:noProof/>
          <w:sz w:val="22"/>
          <w:szCs w:val="22"/>
        </w:rPr>
      </w:pPr>
      <w:hyperlink w:anchor="_Toc445200613" w:history="1">
        <w:r w:rsidR="007D3C15" w:rsidRPr="00D4754A">
          <w:rPr>
            <w:rStyle w:val="Hyperlink"/>
            <w:noProof/>
          </w:rPr>
          <w:t>Volume 3 Namespace Additions</w:t>
        </w:r>
        <w:r w:rsidR="007D3C15">
          <w:rPr>
            <w:noProof/>
            <w:webHidden/>
          </w:rPr>
          <w:tab/>
        </w:r>
        <w:r w:rsidR="007D3C15">
          <w:rPr>
            <w:noProof/>
            <w:webHidden/>
          </w:rPr>
          <w:fldChar w:fldCharType="begin"/>
        </w:r>
        <w:r w:rsidR="007D3C15">
          <w:rPr>
            <w:noProof/>
            <w:webHidden/>
          </w:rPr>
          <w:instrText xml:space="preserve"> PAGEREF _Toc445200613 \h </w:instrText>
        </w:r>
        <w:r w:rsidR="007D3C15">
          <w:rPr>
            <w:noProof/>
            <w:webHidden/>
          </w:rPr>
        </w:r>
        <w:r w:rsidR="007D3C15">
          <w:rPr>
            <w:noProof/>
            <w:webHidden/>
          </w:rPr>
          <w:fldChar w:fldCharType="separate"/>
        </w:r>
        <w:r w:rsidR="007D3C15">
          <w:rPr>
            <w:noProof/>
            <w:webHidden/>
          </w:rPr>
          <w:t>63</w:t>
        </w:r>
        <w:r w:rsidR="007D3C15">
          <w:rPr>
            <w:noProof/>
            <w:webHidden/>
          </w:rPr>
          <w:fldChar w:fldCharType="end"/>
        </w:r>
      </w:hyperlink>
    </w:p>
    <w:p w14:paraId="23CF5066" w14:textId="77777777" w:rsidR="007D3C15" w:rsidRDefault="007622A9">
      <w:pPr>
        <w:pStyle w:val="TOC1"/>
        <w:rPr>
          <w:rFonts w:asciiTheme="minorHAnsi" w:eastAsiaTheme="minorEastAsia" w:hAnsiTheme="minorHAnsi" w:cstheme="minorBidi"/>
          <w:noProof/>
          <w:sz w:val="22"/>
          <w:szCs w:val="22"/>
        </w:rPr>
      </w:pPr>
      <w:hyperlink w:anchor="_Toc445200614" w:history="1">
        <w:r w:rsidR="007D3C15" w:rsidRPr="00D4754A">
          <w:rPr>
            <w:rStyle w:val="Hyperlink"/>
            <w:noProof/>
          </w:rPr>
          <w:t>Volume 4 – National Extensions</w:t>
        </w:r>
        <w:r w:rsidR="007D3C15">
          <w:rPr>
            <w:noProof/>
            <w:webHidden/>
          </w:rPr>
          <w:tab/>
        </w:r>
        <w:r w:rsidR="007D3C15">
          <w:rPr>
            <w:noProof/>
            <w:webHidden/>
          </w:rPr>
          <w:fldChar w:fldCharType="begin"/>
        </w:r>
        <w:r w:rsidR="007D3C15">
          <w:rPr>
            <w:noProof/>
            <w:webHidden/>
          </w:rPr>
          <w:instrText xml:space="preserve"> PAGEREF _Toc445200614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634C22B5" w14:textId="77777777" w:rsidR="007D3C15" w:rsidRDefault="007622A9">
      <w:pPr>
        <w:pStyle w:val="TOC1"/>
        <w:rPr>
          <w:rFonts w:asciiTheme="minorHAnsi" w:eastAsiaTheme="minorEastAsia" w:hAnsiTheme="minorHAnsi" w:cstheme="minorBidi"/>
          <w:noProof/>
          <w:sz w:val="22"/>
          <w:szCs w:val="22"/>
        </w:rPr>
      </w:pPr>
      <w:hyperlink w:anchor="_Toc445200615" w:history="1">
        <w:r w:rsidR="007D3C15" w:rsidRPr="00D4754A">
          <w:rPr>
            <w:rStyle w:val="Hyperlink"/>
            <w:noProof/>
          </w:rPr>
          <w:t>4 National Extensions</w:t>
        </w:r>
        <w:r w:rsidR="007D3C15">
          <w:rPr>
            <w:noProof/>
            <w:webHidden/>
          </w:rPr>
          <w:tab/>
        </w:r>
        <w:r w:rsidR="007D3C15">
          <w:rPr>
            <w:noProof/>
            <w:webHidden/>
          </w:rPr>
          <w:fldChar w:fldCharType="begin"/>
        </w:r>
        <w:r w:rsidR="007D3C15">
          <w:rPr>
            <w:noProof/>
            <w:webHidden/>
          </w:rPr>
          <w:instrText xml:space="preserve"> PAGEREF _Toc445200615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7ADC68CB" w14:textId="77777777" w:rsidR="007D3C15" w:rsidRDefault="007622A9">
      <w:pPr>
        <w:pStyle w:val="TOC2"/>
        <w:rPr>
          <w:rFonts w:asciiTheme="minorHAnsi" w:eastAsiaTheme="minorEastAsia" w:hAnsiTheme="minorHAnsi" w:cstheme="minorBidi"/>
          <w:noProof/>
          <w:sz w:val="22"/>
          <w:szCs w:val="22"/>
        </w:rPr>
      </w:pPr>
      <w:hyperlink w:anchor="_Toc445200616" w:history="1">
        <w:r w:rsidR="007D3C15" w:rsidRPr="00D4754A">
          <w:rPr>
            <w:rStyle w:val="Hyperlink"/>
            <w:noProof/>
          </w:rPr>
          <w:t>4.I National Extensions for &lt;Country Name or IHE Organization&gt;</w:t>
        </w:r>
        <w:r w:rsidR="007D3C15">
          <w:rPr>
            <w:noProof/>
            <w:webHidden/>
          </w:rPr>
          <w:tab/>
        </w:r>
        <w:r w:rsidR="007D3C15">
          <w:rPr>
            <w:noProof/>
            <w:webHidden/>
          </w:rPr>
          <w:fldChar w:fldCharType="begin"/>
        </w:r>
        <w:r w:rsidR="007D3C15">
          <w:rPr>
            <w:noProof/>
            <w:webHidden/>
          </w:rPr>
          <w:instrText xml:space="preserve"> PAGEREF _Toc445200616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74AD3B4A" w14:textId="77777777" w:rsidR="007D3C15" w:rsidRDefault="007622A9">
      <w:pPr>
        <w:pStyle w:val="TOC3"/>
        <w:rPr>
          <w:rFonts w:asciiTheme="minorHAnsi" w:eastAsiaTheme="minorEastAsia" w:hAnsiTheme="minorHAnsi" w:cstheme="minorBidi"/>
          <w:noProof/>
          <w:sz w:val="22"/>
          <w:szCs w:val="22"/>
        </w:rPr>
      </w:pPr>
      <w:hyperlink w:anchor="_Toc445200617" w:history="1">
        <w:r w:rsidR="007D3C15" w:rsidRPr="00D4754A">
          <w:rPr>
            <w:rStyle w:val="Hyperlink"/>
            <w:noProof/>
          </w:rPr>
          <w:t>4.I.1 Comment Submission</w:t>
        </w:r>
        <w:r w:rsidR="007D3C15">
          <w:rPr>
            <w:noProof/>
            <w:webHidden/>
          </w:rPr>
          <w:tab/>
        </w:r>
        <w:r w:rsidR="007D3C15">
          <w:rPr>
            <w:noProof/>
            <w:webHidden/>
          </w:rPr>
          <w:fldChar w:fldCharType="begin"/>
        </w:r>
        <w:r w:rsidR="007D3C15">
          <w:rPr>
            <w:noProof/>
            <w:webHidden/>
          </w:rPr>
          <w:instrText xml:space="preserve"> PAGEREF _Toc445200617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34C8765A" w14:textId="77777777" w:rsidR="007D3C15" w:rsidRDefault="007622A9">
      <w:pPr>
        <w:pStyle w:val="TOC3"/>
        <w:rPr>
          <w:rFonts w:asciiTheme="minorHAnsi" w:eastAsiaTheme="minorEastAsia" w:hAnsiTheme="minorHAnsi" w:cstheme="minorBidi"/>
          <w:noProof/>
          <w:sz w:val="22"/>
          <w:szCs w:val="22"/>
        </w:rPr>
      </w:pPr>
      <w:hyperlink w:anchor="_Toc445200618" w:history="1">
        <w:r w:rsidR="007D3C15" w:rsidRPr="00D4754A">
          <w:rPr>
            <w:rStyle w:val="Hyperlink"/>
            <w:noProof/>
          </w:rPr>
          <w:t>4.I.2 &lt;Profile Name&gt; &lt;(Profile Acronym)&gt;</w:t>
        </w:r>
        <w:r w:rsidR="007D3C15">
          <w:rPr>
            <w:noProof/>
            <w:webHidden/>
          </w:rPr>
          <w:tab/>
        </w:r>
        <w:r w:rsidR="007D3C15">
          <w:rPr>
            <w:noProof/>
            <w:webHidden/>
          </w:rPr>
          <w:fldChar w:fldCharType="begin"/>
        </w:r>
        <w:r w:rsidR="007D3C15">
          <w:rPr>
            <w:noProof/>
            <w:webHidden/>
          </w:rPr>
          <w:instrText xml:space="preserve"> PAGEREF _Toc445200618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097126E7" w14:textId="77777777" w:rsidR="007D3C15" w:rsidRDefault="007622A9">
      <w:pPr>
        <w:pStyle w:val="TOC4"/>
        <w:rPr>
          <w:rFonts w:asciiTheme="minorHAnsi" w:eastAsiaTheme="minorEastAsia" w:hAnsiTheme="minorHAnsi" w:cstheme="minorBidi"/>
          <w:noProof/>
          <w:sz w:val="22"/>
          <w:szCs w:val="22"/>
        </w:rPr>
      </w:pPr>
      <w:hyperlink w:anchor="_Toc445200619" w:history="1">
        <w:r w:rsidR="007D3C15" w:rsidRPr="00D4754A">
          <w:rPr>
            <w:rStyle w:val="Hyperlink"/>
            <w:noProof/>
          </w:rPr>
          <w:t>4.I.2.1DCP &lt;Type of Change&gt;</w:t>
        </w:r>
        <w:r w:rsidR="007D3C15">
          <w:rPr>
            <w:noProof/>
            <w:webHidden/>
          </w:rPr>
          <w:tab/>
        </w:r>
        <w:r w:rsidR="007D3C15">
          <w:rPr>
            <w:noProof/>
            <w:webHidden/>
          </w:rPr>
          <w:fldChar w:fldCharType="begin"/>
        </w:r>
        <w:r w:rsidR="007D3C15">
          <w:rPr>
            <w:noProof/>
            <w:webHidden/>
          </w:rPr>
          <w:instrText xml:space="preserve"> PAGEREF _Toc445200619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54EE14FA" w14:textId="77777777" w:rsidR="007D3C15" w:rsidRDefault="007622A9">
      <w:pPr>
        <w:pStyle w:val="TOC4"/>
        <w:rPr>
          <w:rFonts w:asciiTheme="minorHAnsi" w:eastAsiaTheme="minorEastAsia" w:hAnsiTheme="minorHAnsi" w:cstheme="minorBidi"/>
          <w:noProof/>
          <w:sz w:val="22"/>
          <w:szCs w:val="22"/>
        </w:rPr>
      </w:pPr>
      <w:hyperlink w:anchor="_Toc445200620" w:history="1">
        <w:r w:rsidR="007D3C15" w:rsidRPr="00D4754A">
          <w:rPr>
            <w:rStyle w:val="Hyperlink"/>
            <w:noProof/>
          </w:rPr>
          <w:t>4.I.2.2DCP &lt;Type of Change&gt;</w:t>
        </w:r>
        <w:r w:rsidR="007D3C15">
          <w:rPr>
            <w:noProof/>
            <w:webHidden/>
          </w:rPr>
          <w:tab/>
        </w:r>
        <w:r w:rsidR="007D3C15">
          <w:rPr>
            <w:noProof/>
            <w:webHidden/>
          </w:rPr>
          <w:fldChar w:fldCharType="begin"/>
        </w:r>
        <w:r w:rsidR="007D3C15">
          <w:rPr>
            <w:noProof/>
            <w:webHidden/>
          </w:rPr>
          <w:instrText xml:space="preserve"> PAGEREF _Toc445200620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4CA7A957" w14:textId="77777777" w:rsidR="007D3C15" w:rsidRDefault="007622A9">
      <w:pPr>
        <w:pStyle w:val="TOC1"/>
        <w:rPr>
          <w:rFonts w:asciiTheme="minorHAnsi" w:eastAsiaTheme="minorEastAsia" w:hAnsiTheme="minorHAnsi" w:cstheme="minorBidi"/>
          <w:noProof/>
          <w:sz w:val="22"/>
          <w:szCs w:val="22"/>
        </w:rPr>
      </w:pPr>
      <w:hyperlink w:anchor="_Toc445200621" w:history="1">
        <w:r w:rsidR="007D3C15" w:rsidRPr="00D4754A">
          <w:rPr>
            <w:rStyle w:val="Hyperlink"/>
            <w:noProof/>
          </w:rPr>
          <w:t>4.I+1.1 National Extensions for &lt;Country Name or IHE Organization&gt;</w:t>
        </w:r>
        <w:r w:rsidR="007D3C15">
          <w:rPr>
            <w:noProof/>
            <w:webHidden/>
          </w:rPr>
          <w:tab/>
        </w:r>
        <w:r w:rsidR="007D3C15">
          <w:rPr>
            <w:noProof/>
            <w:webHidden/>
          </w:rPr>
          <w:fldChar w:fldCharType="begin"/>
        </w:r>
        <w:r w:rsidR="007D3C15">
          <w:rPr>
            <w:noProof/>
            <w:webHidden/>
          </w:rPr>
          <w:instrText xml:space="preserve"> PAGEREF _Toc445200621 \h </w:instrText>
        </w:r>
        <w:r w:rsidR="007D3C15">
          <w:rPr>
            <w:noProof/>
            <w:webHidden/>
          </w:rPr>
        </w:r>
        <w:r w:rsidR="007D3C15">
          <w:rPr>
            <w:noProof/>
            <w:webHidden/>
          </w:rPr>
          <w:fldChar w:fldCharType="separate"/>
        </w:r>
        <w:r w:rsidR="007D3C15">
          <w:rPr>
            <w:noProof/>
            <w:webHidden/>
          </w:rPr>
          <w:t>65</w:t>
        </w:r>
        <w:r w:rsidR="007D3C15">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45200515"/>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0" w:name="_Toc445200516"/>
      <w:r w:rsidRPr="003651D9">
        <w:rPr>
          <w:noProof w:val="0"/>
        </w:rPr>
        <w:t>Open Issues and Questions</w:t>
      </w:r>
      <w:bookmarkEnd w:id="10"/>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77777777" w:rsidR="00332807" w:rsidRDefault="00332807" w:rsidP="00AA3771">
      <w:pPr>
        <w:pStyle w:val="AuthorInstructions"/>
        <w:numPr>
          <w:ilvl w:val="0"/>
          <w:numId w:val="21"/>
        </w:numPr>
        <w:rPr>
          <w:ins w:id="11" w:author="Cole, George" w:date="2016-03-14T16:29:00Z"/>
          <w:i w:val="0"/>
        </w:rPr>
      </w:pPr>
      <w:r>
        <w:rPr>
          <w:i w:val="0"/>
        </w:rPr>
        <w:t>When profiling the FHIR Resource make sure we can make references to existing documents.</w:t>
      </w:r>
    </w:p>
    <w:p w14:paraId="091196C1" w14:textId="5A669FA7" w:rsidR="005D7F75" w:rsidRDefault="005D7F75" w:rsidP="00AA3771">
      <w:pPr>
        <w:pStyle w:val="AuthorInstructions"/>
        <w:numPr>
          <w:ilvl w:val="0"/>
          <w:numId w:val="21"/>
        </w:numPr>
        <w:rPr>
          <w:ins w:id="12" w:author="Cole, George" w:date="2016-03-14T16:29:00Z"/>
          <w:i w:val="0"/>
        </w:rPr>
      </w:pPr>
      <w:ins w:id="13" w:author="Cole, George" w:date="2016-03-14T16:29:00Z">
        <w:r>
          <w:rPr>
            <w:i w:val="0"/>
          </w:rPr>
          <w:t>Should the FHIR CarePlan.subject be restricted to Patient?</w:t>
        </w:r>
      </w:ins>
    </w:p>
    <w:p w14:paraId="67F919FB" w14:textId="35E5D383" w:rsidR="005D7F75" w:rsidRPr="00D83D6B" w:rsidRDefault="005D7F75" w:rsidP="005D7F75">
      <w:pPr>
        <w:pStyle w:val="AuthorInstructions"/>
        <w:numPr>
          <w:ilvl w:val="1"/>
          <w:numId w:val="21"/>
        </w:numPr>
        <w:rPr>
          <w:i w:val="0"/>
        </w:rPr>
        <w:pPrChange w:id="14" w:author="Cole, George" w:date="2016-03-14T16:29:00Z">
          <w:pPr>
            <w:pStyle w:val="AuthorInstructions"/>
            <w:numPr>
              <w:numId w:val="21"/>
            </w:numPr>
            <w:ind w:left="720" w:hanging="360"/>
          </w:pPr>
        </w:pPrChange>
      </w:pPr>
      <w:ins w:id="15" w:author="Cole, George" w:date="2016-03-14T16:29:00Z">
        <w:r>
          <w:rPr>
            <w:i w:val="0"/>
          </w:rPr>
          <w:t>What does CarePlan.subject of type Group mean?</w:t>
        </w:r>
      </w:ins>
    </w:p>
    <w:p w14:paraId="7BB02E2C" w14:textId="77777777" w:rsidR="00CF283F" w:rsidRDefault="00CF283F" w:rsidP="008616CB">
      <w:pPr>
        <w:pStyle w:val="Heading2"/>
        <w:numPr>
          <w:ilvl w:val="0"/>
          <w:numId w:val="0"/>
        </w:numPr>
        <w:rPr>
          <w:noProof w:val="0"/>
        </w:rPr>
      </w:pPr>
      <w:bookmarkStart w:id="16" w:name="_Toc445200517"/>
      <w:bookmarkStart w:id="17" w:name="_Toc473170357"/>
      <w:bookmarkStart w:id="18" w:name="_Toc504625754"/>
      <w:r w:rsidRPr="003651D9">
        <w:rPr>
          <w:noProof w:val="0"/>
        </w:rPr>
        <w:t>Closed Issues</w:t>
      </w:r>
      <w:bookmarkEnd w:id="16"/>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Pr="00C33078" w:rsidRDefault="008C2FE8" w:rsidP="00C33078">
      <w:pPr>
        <w:pStyle w:val="NormalWeb"/>
        <w:spacing w:before="0"/>
        <w:ind w:left="540"/>
        <w:rPr>
          <w:szCs w:val="20"/>
        </w:rPr>
      </w:pPr>
      <w:r w:rsidRPr="00C33078">
        <w:rPr>
          <w:szCs w:val="20"/>
        </w:rPr>
        <w:t xml:space="preserve">Note that it's possible for a server to choose to maintain the information that would be lost, but there is no defined way for a server to determine whether the client omitted the </w:t>
      </w:r>
      <w:r w:rsidRPr="00C33078">
        <w:rPr>
          <w:szCs w:val="20"/>
        </w:rPr>
        <w:lastRenderedPageBreak/>
        <w:t>information because it wasn't supported (perhaps in this case) or whether it wishes to delete the information.</w:t>
      </w:r>
    </w:p>
    <w:p w14:paraId="6D3E2930" w14:textId="77777777" w:rsidR="009F5CF4" w:rsidRPr="003651D9" w:rsidRDefault="00747676" w:rsidP="00BB76BC">
      <w:pPr>
        <w:pStyle w:val="Heading1"/>
        <w:numPr>
          <w:ilvl w:val="0"/>
          <w:numId w:val="0"/>
        </w:numPr>
        <w:rPr>
          <w:noProof w:val="0"/>
        </w:rPr>
      </w:pPr>
      <w:bookmarkStart w:id="19" w:name="_Toc445200518"/>
      <w:r w:rsidRPr="003651D9">
        <w:rPr>
          <w:noProof w:val="0"/>
        </w:rPr>
        <w:lastRenderedPageBreak/>
        <w:t>General Introduction</w:t>
      </w:r>
      <w:bookmarkEnd w:id="19"/>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20" w:name="_Toc445200519"/>
      <w:r w:rsidRPr="003651D9">
        <w:rPr>
          <w:noProof w:val="0"/>
        </w:rPr>
        <w:t>Appendix A - Actor Summary Definitions</w:t>
      </w:r>
      <w:bookmarkEnd w:id="20"/>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77777777" w:rsidR="00747676" w:rsidRPr="003651D9" w:rsidRDefault="00191F2A" w:rsidP="00EB71A2">
            <w:pPr>
              <w:pStyle w:val="TableEntry"/>
            </w:pPr>
            <w:r>
              <w:t>This actor creates and updates Care Plans by submitting a new or updated Care Plan to a Care Plan Manager.</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77777777" w:rsidR="00747676" w:rsidRPr="003651D9" w:rsidRDefault="00A276B2">
            <w:pPr>
              <w:pStyle w:val="TableEntry"/>
            </w:pPr>
            <w:r w:rsidRPr="00A276B2">
              <w:t>This actor reads a Care Plan from a Care Plan Manager. This actor may subscribe to receive updated Care Plans.</w:t>
            </w:r>
          </w:p>
        </w:tc>
      </w:tr>
      <w:tr w:rsidR="00604F10" w:rsidRPr="003651D9" w14:paraId="58A391E6" w14:textId="77777777" w:rsidTr="00BB76BC">
        <w:tc>
          <w:tcPr>
            <w:tcW w:w="3078" w:type="dxa"/>
            <w:shd w:val="clear" w:color="auto" w:fill="auto"/>
          </w:tcPr>
          <w:p w14:paraId="612464EA" w14:textId="77777777" w:rsidR="00604F10" w:rsidRDefault="00604F10" w:rsidP="00EB71A2">
            <w:pPr>
              <w:pStyle w:val="TableEntry"/>
            </w:pPr>
            <w:r>
              <w:t>Care Plan Manager</w:t>
            </w:r>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21" w:name="_Toc445200520"/>
      <w:r w:rsidRPr="003651D9">
        <w:rPr>
          <w:noProof w:val="0"/>
        </w:rPr>
        <w:t>Appendix B - Transaction Summary Definitions</w:t>
      </w:r>
      <w:bookmarkEnd w:id="21"/>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22" w:name="_Toc445200521"/>
      <w:r w:rsidRPr="003651D9">
        <w:rPr>
          <w:noProof w:val="0"/>
        </w:rPr>
        <w:t>Glossary</w:t>
      </w:r>
      <w:bookmarkEnd w:id="22"/>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23" w:name="_Toc445200522"/>
      <w:r w:rsidRPr="003651D9">
        <w:lastRenderedPageBreak/>
        <w:t xml:space="preserve">Volume </w:t>
      </w:r>
      <w:r w:rsidR="00B43198" w:rsidRPr="003651D9">
        <w:t>1</w:t>
      </w:r>
      <w:r w:rsidRPr="003651D9">
        <w:t xml:space="preserve"> –</w:t>
      </w:r>
      <w:r w:rsidR="003A09FE" w:rsidRPr="003651D9">
        <w:t xml:space="preserve"> </w:t>
      </w:r>
      <w:r w:rsidRPr="003651D9">
        <w:t>Profiles</w:t>
      </w:r>
      <w:bookmarkEnd w:id="23"/>
    </w:p>
    <w:p w14:paraId="41DF086C" w14:textId="77777777" w:rsidR="00B55350" w:rsidRPr="003651D9" w:rsidRDefault="00F455EA" w:rsidP="00C62E65">
      <w:pPr>
        <w:pStyle w:val="Heading2"/>
        <w:numPr>
          <w:ilvl w:val="0"/>
          <w:numId w:val="0"/>
        </w:numPr>
        <w:rPr>
          <w:noProof w:val="0"/>
        </w:rPr>
      </w:pPr>
      <w:bookmarkStart w:id="24" w:name="_Toc445200523"/>
      <w:bookmarkStart w:id="25" w:name="_Toc530206507"/>
      <w:bookmarkStart w:id="26" w:name="_Toc1388427"/>
      <w:bookmarkStart w:id="27" w:name="_Toc1388581"/>
      <w:bookmarkStart w:id="28" w:name="_Toc1456608"/>
      <w:bookmarkStart w:id="29" w:name="_Toc37034633"/>
      <w:bookmarkStart w:id="30"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24"/>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31" w:name="_Toc445200524"/>
      <w:r w:rsidRPr="003651D9">
        <w:rPr>
          <w:noProof w:val="0"/>
        </w:rPr>
        <w:t>&lt;</w:t>
      </w:r>
      <w:r w:rsidRPr="003651D9">
        <w:rPr>
          <w:i/>
          <w:noProof w:val="0"/>
        </w:rPr>
        <w:t>Domain-specific additions</w:t>
      </w:r>
      <w:r w:rsidR="005672A9" w:rsidRPr="003651D9">
        <w:rPr>
          <w:i/>
          <w:noProof w:val="0"/>
        </w:rPr>
        <w:t>&gt;</w:t>
      </w:r>
      <w:bookmarkEnd w:id="31"/>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32" w:name="_Toc473170358"/>
      <w:bookmarkStart w:id="33" w:name="_Toc504625755"/>
      <w:bookmarkStart w:id="34" w:name="_Toc530206508"/>
      <w:bookmarkStart w:id="35" w:name="_Toc1388428"/>
      <w:bookmarkStart w:id="36" w:name="_Toc1388582"/>
      <w:bookmarkStart w:id="37" w:name="_Toc1456609"/>
      <w:bookmarkStart w:id="38" w:name="_Toc37034634"/>
      <w:bookmarkStart w:id="39" w:name="_Toc38846112"/>
      <w:bookmarkEnd w:id="17"/>
      <w:bookmarkEnd w:id="18"/>
      <w:bookmarkEnd w:id="25"/>
      <w:bookmarkEnd w:id="26"/>
      <w:bookmarkEnd w:id="27"/>
      <w:bookmarkEnd w:id="28"/>
      <w:bookmarkEnd w:id="29"/>
      <w:bookmarkEnd w:id="30"/>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40" w:name="_Toc445200525"/>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40"/>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41" w:name="_Toc445200526"/>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32"/>
      <w:bookmarkEnd w:id="33"/>
      <w:bookmarkEnd w:id="34"/>
      <w:bookmarkEnd w:id="35"/>
      <w:bookmarkEnd w:id="36"/>
      <w:bookmarkEnd w:id="37"/>
      <w:bookmarkEnd w:id="38"/>
      <w:bookmarkEnd w:id="39"/>
      <w:r w:rsidR="008608EF" w:rsidRPr="003651D9">
        <w:rPr>
          <w:noProof w:val="0"/>
        </w:rPr>
        <w:t>, and Content Modules</w:t>
      </w:r>
      <w:bookmarkStart w:id="42" w:name="_Toc473170359"/>
      <w:bookmarkStart w:id="43" w:name="_Toc504625756"/>
      <w:bookmarkStart w:id="44" w:name="_Toc530206509"/>
      <w:bookmarkStart w:id="45" w:name="_Toc1388429"/>
      <w:bookmarkStart w:id="46" w:name="_Toc1388583"/>
      <w:bookmarkStart w:id="47" w:name="_Toc1456610"/>
      <w:bookmarkStart w:id="48" w:name="_Toc37034635"/>
      <w:bookmarkStart w:id="49" w:name="_Toc38846113"/>
      <w:bookmarkEnd w:id="41"/>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37CCE736">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802005" y="16789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DF057A" w:rsidRPr="00077324" w:rsidRDefault="00DF057A"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F057A" w:rsidRDefault="00DF057A" w:rsidP="005D11E8"/>
                            <w:p w14:paraId="47545313" w14:textId="77777777" w:rsidR="00DF057A" w:rsidRPr="00077324" w:rsidRDefault="00DF057A"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DF057A" w:rsidRDefault="00DF057A"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DF057A" w:rsidRDefault="00DF057A"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DF057A" w:rsidRPr="00077324" w:rsidRDefault="00DF057A"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DF057A" w:rsidRDefault="00DF057A" w:rsidP="005D11E8"/>
                            <w:p w14:paraId="0897CAE4" w14:textId="77777777" w:rsidR="00DF057A" w:rsidRPr="00077324" w:rsidRDefault="00DF057A"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DF057A" w:rsidRPr="00077324" w:rsidRDefault="00DF057A"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77777777" w:rsidR="00DF057A" w:rsidRDefault="00DF057A" w:rsidP="005D11E8">
                              <w:pPr>
                                <w:spacing w:after="120"/>
                                <w:jc w:val="center"/>
                              </w:pPr>
                              <w:r>
                                <w:t>Care Plan Manager</w:t>
                              </w:r>
                            </w:p>
                            <w:p w14:paraId="727561CE" w14:textId="77777777" w:rsidR="00DF057A" w:rsidRDefault="00DF057A" w:rsidP="005D11E8"/>
                            <w:p w14:paraId="1C360749" w14:textId="77777777" w:rsidR="00DF057A" w:rsidRDefault="00DF057A"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3153410" y="474345"/>
                            <a:ext cx="1463040" cy="548640"/>
                          </a:xfrm>
                          <a:prstGeom prst="rect">
                            <a:avLst/>
                          </a:prstGeom>
                          <a:solidFill>
                            <a:srgbClr val="FFFFFF"/>
                          </a:solidFill>
                          <a:ln w="25400">
                            <a:solidFill>
                              <a:srgbClr val="000000"/>
                            </a:solidFill>
                            <a:miter lim="800000"/>
                            <a:headEnd/>
                            <a:tailEnd/>
                          </a:ln>
                        </wps:spPr>
                        <wps:txbx>
                          <w:txbxContent>
                            <w:p w14:paraId="3A4F1EC1" w14:textId="77777777" w:rsidR="00DF057A" w:rsidRDefault="00DF057A" w:rsidP="005D11E8">
                              <w:pPr>
                                <w:spacing w:before="180" w:after="120"/>
                                <w:jc w:val="center"/>
                              </w:pPr>
                              <w:r>
                                <w:t>Care Plan Consumer</w:t>
                              </w:r>
                            </w:p>
                            <w:p w14:paraId="085BA36A" w14:textId="77777777" w:rsidR="00DF057A" w:rsidRDefault="00DF057A" w:rsidP="005D11E8"/>
                            <w:p w14:paraId="3E98D00E" w14:textId="77777777" w:rsidR="00DF057A" w:rsidRDefault="00DF057A"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463040" cy="548640"/>
                          </a:xfrm>
                          <a:prstGeom prst="rect">
                            <a:avLst/>
                          </a:prstGeom>
                          <a:solidFill>
                            <a:srgbClr val="FFFFFF"/>
                          </a:solidFill>
                          <a:ln w="25400">
                            <a:solidFill>
                              <a:srgbClr val="000000"/>
                            </a:solidFill>
                            <a:miter lim="800000"/>
                            <a:headEnd/>
                            <a:tailEnd/>
                          </a:ln>
                        </wps:spPr>
                        <wps:txbx>
                          <w:txbxContent>
                            <w:p w14:paraId="506E8040" w14:textId="77777777" w:rsidR="00DF057A" w:rsidRDefault="00DF057A" w:rsidP="005D11E8">
                              <w:pPr>
                                <w:spacing w:after="120"/>
                                <w:jc w:val="center"/>
                              </w:pPr>
                              <w:r>
                                <w:t>Care Plan Contributor</w:t>
                              </w:r>
                            </w:p>
                            <w:p w14:paraId="3A3AF4D6" w14:textId="77777777" w:rsidR="00DF057A" w:rsidRDefault="00DF057A" w:rsidP="005D11E8"/>
                            <w:p w14:paraId="02CF8A91" w14:textId="77777777" w:rsidR="00DF057A" w:rsidRDefault="00DF057A" w:rsidP="005D11E8">
                              <w:pPr>
                                <w:spacing w:after="120"/>
                                <w:jc w:val="center"/>
                              </w:pPr>
                              <w:r>
                                <w:t>Actor A</w:t>
                              </w:r>
                            </w:p>
                          </w:txbxContent>
                        </wps:txbx>
                        <wps:bodyPr rot="0" vert="horz" wrap="square" lIns="91440" tIns="45720" rIns="91440" bIns="4572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8020;top:16789;width:13570;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DF057A" w:rsidRPr="00077324" w:rsidRDefault="00DF057A"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F057A" w:rsidRDefault="00DF057A" w:rsidP="005D11E8"/>
                      <w:p w14:paraId="47545313" w14:textId="77777777" w:rsidR="00DF057A" w:rsidRPr="00077324" w:rsidRDefault="00DF057A"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DF057A" w:rsidRDefault="00DF057A"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DF057A" w:rsidRDefault="00DF057A"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DF057A" w:rsidRPr="00077324" w:rsidRDefault="00DF057A"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DF057A" w:rsidRDefault="00DF057A" w:rsidP="005D11E8"/>
                      <w:p w14:paraId="0897CAE4" w14:textId="77777777" w:rsidR="00DF057A" w:rsidRPr="00077324" w:rsidRDefault="00DF057A"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DF057A" w:rsidRPr="00077324" w:rsidRDefault="00DF057A"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77777777" w:rsidR="00DF057A" w:rsidRDefault="00DF057A" w:rsidP="005D11E8">
                        <w:pPr>
                          <w:spacing w:after="120"/>
                          <w:jc w:val="center"/>
                        </w:pPr>
                        <w:r>
                          <w:t>Care Plan Manager</w:t>
                        </w:r>
                      </w:p>
                      <w:p w14:paraId="727561CE" w14:textId="77777777" w:rsidR="00DF057A" w:rsidRDefault="00DF057A" w:rsidP="005D11E8"/>
                      <w:p w14:paraId="1C360749" w14:textId="77777777" w:rsidR="00DF057A" w:rsidRDefault="00DF057A" w:rsidP="005D11E8">
                        <w:pPr>
                          <w:spacing w:after="120"/>
                          <w:jc w:val="center"/>
                        </w:pPr>
                        <w:r>
                          <w:t>Actor F</w:t>
                        </w:r>
                      </w:p>
                    </w:txbxContent>
                  </v:textbox>
                </v:shape>
                <v:shape id="Text Box 321" o:spid="_x0000_s1033" type="#_x0000_t202" style="position:absolute;left:31534;top:4743;width:14630;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DF057A" w:rsidRDefault="00DF057A" w:rsidP="005D11E8">
                        <w:pPr>
                          <w:spacing w:before="180" w:after="120"/>
                          <w:jc w:val="center"/>
                        </w:pPr>
                        <w:r>
                          <w:t>Care Plan Consumer</w:t>
                        </w:r>
                      </w:p>
                      <w:p w14:paraId="085BA36A" w14:textId="77777777" w:rsidR="00DF057A" w:rsidRDefault="00DF057A" w:rsidP="005D11E8"/>
                      <w:p w14:paraId="3E98D00E" w14:textId="77777777" w:rsidR="00DF057A" w:rsidRDefault="00DF057A" w:rsidP="005D11E8">
                        <w:pPr>
                          <w:spacing w:before="180" w:after="120"/>
                          <w:jc w:val="center"/>
                        </w:pPr>
                        <w:r>
                          <w:t>Actor B</w:t>
                        </w:r>
                      </w:p>
                    </w:txbxContent>
                  </v:textbox>
                </v:shape>
                <v:shape id="Text Box 322" o:spid="_x0000_s1034" type="#_x0000_t202" style="position:absolute;left:7804;top:4743;width:14630;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77777777" w:rsidR="00DF057A" w:rsidRDefault="00DF057A" w:rsidP="005D11E8">
                        <w:pPr>
                          <w:spacing w:after="120"/>
                          <w:jc w:val="center"/>
                        </w:pPr>
                        <w:r>
                          <w:t>Care Plan Contributor</w:t>
                        </w:r>
                      </w:p>
                      <w:p w14:paraId="3A3AF4D6" w14:textId="77777777" w:rsidR="00DF057A" w:rsidRDefault="00DF057A" w:rsidP="005D11E8"/>
                      <w:p w14:paraId="02CF8A91" w14:textId="77777777" w:rsidR="00DF057A" w:rsidRDefault="00DF057A" w:rsidP="005D11E8">
                        <w:pPr>
                          <w:spacing w:after="120"/>
                          <w:jc w:val="center"/>
                        </w:pPr>
                        <w:r>
                          <w:t>Actor A</w:t>
                        </w:r>
                      </w:p>
                    </w:txbxContent>
                  </v:textbox>
                </v:shape>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76D4BC03" w14:textId="77777777" w:rsidR="007C2FDD" w:rsidRPr="003651D9" w:rsidRDefault="007C2FDD" w:rsidP="007C2FDD">
      <w:pPr>
        <w:pStyle w:val="FigureTitle"/>
      </w:pPr>
      <w:r w:rsidRPr="003651D9">
        <w:t xml:space="preserve">Figure X.1-1: </w:t>
      </w:r>
      <w:r w:rsidR="00E60F58">
        <w:t>DCP</w:t>
      </w:r>
      <w:r w:rsidRPr="003651D9">
        <w:t xml:space="preserve"> Actor Diagram</w:t>
      </w:r>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5D11E8" w:rsidRPr="003651D9" w14:paraId="3B8B8820" w14:textId="77777777" w:rsidTr="00B54952">
        <w:trPr>
          <w:cantSplit/>
          <w:jc w:val="center"/>
        </w:trPr>
        <w:tc>
          <w:tcPr>
            <w:tcW w:w="1449" w:type="dxa"/>
          </w:tcPr>
          <w:p w14:paraId="58965888" w14:textId="77777777" w:rsidR="005D11E8" w:rsidRPr="003651D9" w:rsidRDefault="005D11E8" w:rsidP="00B54952">
            <w:pPr>
              <w:pStyle w:val="TableEntry"/>
            </w:pPr>
            <w:r>
              <w:t>Care Plan Contributor</w:t>
            </w:r>
          </w:p>
        </w:tc>
        <w:tc>
          <w:tcPr>
            <w:tcW w:w="2520" w:type="dxa"/>
          </w:tcPr>
          <w:p w14:paraId="1ACF40A9" w14:textId="77777777" w:rsidR="005D11E8" w:rsidRPr="003651D9" w:rsidRDefault="005D11E8" w:rsidP="00B54952">
            <w:pPr>
              <w:pStyle w:val="TableEntry"/>
            </w:pPr>
            <w:r>
              <w:t>Update Care Plan</w:t>
            </w:r>
          </w:p>
        </w:tc>
        <w:tc>
          <w:tcPr>
            <w:tcW w:w="1710" w:type="dxa"/>
          </w:tcPr>
          <w:p w14:paraId="1BF05269" w14:textId="77777777" w:rsidR="005D11E8" w:rsidRPr="003651D9" w:rsidRDefault="005D11E8" w:rsidP="00B54952">
            <w:pPr>
              <w:pStyle w:val="TableEntry"/>
            </w:pPr>
            <w:r w:rsidRPr="003651D9">
              <w:t>R</w:t>
            </w:r>
          </w:p>
        </w:tc>
        <w:tc>
          <w:tcPr>
            <w:tcW w:w="2799" w:type="dxa"/>
          </w:tcPr>
          <w:p w14:paraId="6D9656C4" w14:textId="77777777" w:rsidR="005D11E8" w:rsidRPr="003651D9" w:rsidRDefault="00662BE5" w:rsidP="00B54952">
            <w:pPr>
              <w:pStyle w:val="TableEntry"/>
            </w:pPr>
            <w:r>
              <w:t>PCC</w:t>
            </w:r>
            <w:r w:rsidR="005D11E8" w:rsidRPr="003651D9">
              <w:t xml:space="preserve"> TF-2: 3.Y1</w:t>
            </w:r>
          </w:p>
        </w:tc>
      </w:tr>
      <w:tr w:rsidR="00F846DB" w:rsidRPr="003651D9" w14:paraId="7BA08027" w14:textId="77777777" w:rsidTr="00B54952">
        <w:trPr>
          <w:cantSplit/>
          <w:jc w:val="center"/>
        </w:trPr>
        <w:tc>
          <w:tcPr>
            <w:tcW w:w="1449" w:type="dxa"/>
            <w:vMerge w:val="restart"/>
          </w:tcPr>
          <w:p w14:paraId="72F21541" w14:textId="77777777" w:rsidR="00F846DB" w:rsidRDefault="00F846DB" w:rsidP="00B54952">
            <w:pPr>
              <w:pStyle w:val="TableEntry"/>
            </w:pPr>
            <w:r>
              <w:t>Care Plan Consumer</w:t>
            </w:r>
          </w:p>
        </w:tc>
        <w:tc>
          <w:tcPr>
            <w:tcW w:w="2520" w:type="dxa"/>
          </w:tcPr>
          <w:p w14:paraId="4C265274" w14:textId="77777777" w:rsidR="00F846DB" w:rsidRDefault="00F846DB" w:rsidP="00B54952">
            <w:pPr>
              <w:pStyle w:val="TableEntry"/>
            </w:pPr>
            <w:r>
              <w:t>Search for Care Plan</w:t>
            </w:r>
          </w:p>
        </w:tc>
        <w:tc>
          <w:tcPr>
            <w:tcW w:w="1710" w:type="dxa"/>
          </w:tcPr>
          <w:p w14:paraId="7535FF15" w14:textId="77777777" w:rsidR="00F846DB" w:rsidRPr="003651D9" w:rsidRDefault="00F846DB" w:rsidP="00B54952">
            <w:pPr>
              <w:pStyle w:val="TableEntry"/>
            </w:pPr>
            <w:r>
              <w:t>R</w:t>
            </w:r>
          </w:p>
        </w:tc>
        <w:tc>
          <w:tcPr>
            <w:tcW w:w="2799" w:type="dxa"/>
          </w:tcPr>
          <w:p w14:paraId="3387CBC1" w14:textId="77777777" w:rsidR="00F846DB" w:rsidRDefault="00662BE5" w:rsidP="00B54952">
            <w:pPr>
              <w:pStyle w:val="TableEntry"/>
            </w:pPr>
            <w:r>
              <w:t>PCC</w:t>
            </w:r>
            <w:r w:rsidR="002317DB">
              <w:t xml:space="preserve"> TF-2: 3.Y5</w:t>
            </w:r>
          </w:p>
        </w:tc>
      </w:tr>
      <w:tr w:rsidR="00F846DB" w:rsidRPr="003651D9" w14:paraId="717A2149" w14:textId="77777777" w:rsidTr="00B54952">
        <w:trPr>
          <w:cantSplit/>
          <w:jc w:val="center"/>
        </w:trPr>
        <w:tc>
          <w:tcPr>
            <w:tcW w:w="1449" w:type="dxa"/>
            <w:vMerge/>
          </w:tcPr>
          <w:p w14:paraId="57615E97" w14:textId="77777777" w:rsidR="00F846DB" w:rsidRPr="003651D9" w:rsidRDefault="00F846DB" w:rsidP="00B54952">
            <w:pPr>
              <w:pStyle w:val="TableEntry"/>
            </w:pPr>
          </w:p>
        </w:tc>
        <w:tc>
          <w:tcPr>
            <w:tcW w:w="2520" w:type="dxa"/>
          </w:tcPr>
          <w:p w14:paraId="4D769B99" w14:textId="77777777" w:rsidR="00F846DB" w:rsidRPr="003651D9" w:rsidRDefault="00F846DB" w:rsidP="00B54952">
            <w:pPr>
              <w:pStyle w:val="TableEntry"/>
            </w:pPr>
            <w:r>
              <w:t>Retrieve Care Plan</w:t>
            </w:r>
          </w:p>
        </w:tc>
        <w:tc>
          <w:tcPr>
            <w:tcW w:w="1710" w:type="dxa"/>
          </w:tcPr>
          <w:p w14:paraId="5A3C2721" w14:textId="77777777" w:rsidR="00F846DB" w:rsidRPr="003651D9" w:rsidRDefault="00F846DB" w:rsidP="00B54952">
            <w:pPr>
              <w:pStyle w:val="TableEntry"/>
            </w:pPr>
            <w:r w:rsidRPr="003651D9">
              <w:t>R</w:t>
            </w:r>
          </w:p>
        </w:tc>
        <w:tc>
          <w:tcPr>
            <w:tcW w:w="2799" w:type="dxa"/>
          </w:tcPr>
          <w:p w14:paraId="50B60211" w14:textId="77777777" w:rsidR="00F846DB" w:rsidRPr="003651D9" w:rsidRDefault="00662BE5" w:rsidP="00B54952">
            <w:pPr>
              <w:pStyle w:val="TableEntry"/>
            </w:pPr>
            <w:r>
              <w:t>PCC</w:t>
            </w:r>
            <w:r w:rsidR="00F846DB">
              <w:t xml:space="preserve"> TF-2: 3.Y2</w:t>
            </w:r>
          </w:p>
        </w:tc>
      </w:tr>
      <w:tr w:rsidR="00F846DB" w:rsidRPr="003651D9" w14:paraId="2203B436" w14:textId="77777777" w:rsidTr="00B54952">
        <w:trPr>
          <w:cantSplit/>
          <w:jc w:val="center"/>
        </w:trPr>
        <w:tc>
          <w:tcPr>
            <w:tcW w:w="1449" w:type="dxa"/>
            <w:vMerge/>
          </w:tcPr>
          <w:p w14:paraId="755BE8EC" w14:textId="77777777" w:rsidR="00F846DB" w:rsidRPr="003651D9" w:rsidRDefault="00F846DB" w:rsidP="00B54952">
            <w:pPr>
              <w:pStyle w:val="TableEntry"/>
            </w:pPr>
          </w:p>
        </w:tc>
        <w:tc>
          <w:tcPr>
            <w:tcW w:w="2520" w:type="dxa"/>
          </w:tcPr>
          <w:p w14:paraId="6203AC3B" w14:textId="77777777" w:rsidR="00F846DB" w:rsidRPr="003651D9" w:rsidRDefault="00F846DB" w:rsidP="00B54952">
            <w:pPr>
              <w:pStyle w:val="TableEntry"/>
            </w:pPr>
            <w:r>
              <w:t>Subscribe to Care Plan Updates</w:t>
            </w:r>
          </w:p>
        </w:tc>
        <w:tc>
          <w:tcPr>
            <w:tcW w:w="1710" w:type="dxa"/>
          </w:tcPr>
          <w:p w14:paraId="41F32F12" w14:textId="77777777" w:rsidR="00F846DB" w:rsidRPr="003651D9" w:rsidRDefault="00F846DB" w:rsidP="00B54952">
            <w:pPr>
              <w:pStyle w:val="TableEntry"/>
            </w:pPr>
            <w:r>
              <w:t>O</w:t>
            </w:r>
          </w:p>
        </w:tc>
        <w:tc>
          <w:tcPr>
            <w:tcW w:w="2799" w:type="dxa"/>
          </w:tcPr>
          <w:p w14:paraId="2961A500" w14:textId="77777777" w:rsidR="00F846DB" w:rsidRPr="003651D9" w:rsidRDefault="00662BE5" w:rsidP="00B54952">
            <w:pPr>
              <w:pStyle w:val="TableEntry"/>
            </w:pPr>
            <w:r>
              <w:t>PCC</w:t>
            </w:r>
            <w:r w:rsidR="00F846DB">
              <w:t xml:space="preserve"> TF-2: 3.Y3</w:t>
            </w:r>
          </w:p>
        </w:tc>
      </w:tr>
      <w:tr w:rsidR="00F846DB" w:rsidRPr="003651D9" w14:paraId="33C62C9A" w14:textId="77777777" w:rsidTr="00B54952">
        <w:trPr>
          <w:cantSplit/>
          <w:jc w:val="center"/>
        </w:trPr>
        <w:tc>
          <w:tcPr>
            <w:tcW w:w="1449" w:type="dxa"/>
            <w:vMerge/>
          </w:tcPr>
          <w:p w14:paraId="032552D6" w14:textId="77777777" w:rsidR="00F846DB" w:rsidRPr="003651D9" w:rsidRDefault="00F846DB" w:rsidP="00B54952">
            <w:pPr>
              <w:pStyle w:val="TableEntry"/>
            </w:pPr>
          </w:p>
        </w:tc>
        <w:tc>
          <w:tcPr>
            <w:tcW w:w="2520" w:type="dxa"/>
          </w:tcPr>
          <w:p w14:paraId="49E79FB4" w14:textId="77777777" w:rsidR="00F846DB" w:rsidRDefault="00F846DB" w:rsidP="00B54952">
            <w:pPr>
              <w:pStyle w:val="TableEntry"/>
            </w:pPr>
            <w:r>
              <w:t>Provide Care Plan</w:t>
            </w:r>
          </w:p>
        </w:tc>
        <w:tc>
          <w:tcPr>
            <w:tcW w:w="1710" w:type="dxa"/>
          </w:tcPr>
          <w:p w14:paraId="55E68C91" w14:textId="77777777" w:rsidR="00F846DB" w:rsidRDefault="00F846DB" w:rsidP="00B54952">
            <w:pPr>
              <w:pStyle w:val="TableEntry"/>
            </w:pPr>
            <w:r>
              <w:t>O (as receiver) (Note 1)</w:t>
            </w:r>
          </w:p>
        </w:tc>
        <w:tc>
          <w:tcPr>
            <w:tcW w:w="2799" w:type="dxa"/>
          </w:tcPr>
          <w:p w14:paraId="08AB6ECC" w14:textId="77777777" w:rsidR="00F846DB" w:rsidRPr="003651D9" w:rsidRDefault="00662BE5" w:rsidP="00B54952">
            <w:pPr>
              <w:pStyle w:val="TableEntry"/>
            </w:pPr>
            <w:r>
              <w:t>PCC</w:t>
            </w:r>
            <w:r w:rsidR="00F846DB">
              <w:t xml:space="preserve"> TF-2: 3.Y4</w:t>
            </w:r>
          </w:p>
        </w:tc>
      </w:tr>
      <w:tr w:rsidR="007B6C78" w:rsidRPr="003651D9" w14:paraId="65B30195" w14:textId="77777777" w:rsidTr="00B54952">
        <w:trPr>
          <w:cantSplit/>
          <w:jc w:val="center"/>
        </w:trPr>
        <w:tc>
          <w:tcPr>
            <w:tcW w:w="1449" w:type="dxa"/>
            <w:vMerge w:val="restart"/>
          </w:tcPr>
          <w:p w14:paraId="54A9D507" w14:textId="77777777" w:rsidR="007B6C78" w:rsidRDefault="007B6C78" w:rsidP="00B54952">
            <w:pPr>
              <w:pStyle w:val="TableEntry"/>
            </w:pPr>
            <w:r>
              <w:t>Care Plan Manager</w:t>
            </w:r>
          </w:p>
        </w:tc>
        <w:tc>
          <w:tcPr>
            <w:tcW w:w="2520" w:type="dxa"/>
          </w:tcPr>
          <w:p w14:paraId="125E5985" w14:textId="77777777" w:rsidR="007B6C78" w:rsidRDefault="007B6C78" w:rsidP="00B54952">
            <w:pPr>
              <w:pStyle w:val="TableEntry"/>
            </w:pPr>
            <w:r>
              <w:t>Search for Care Plan</w:t>
            </w:r>
          </w:p>
        </w:tc>
        <w:tc>
          <w:tcPr>
            <w:tcW w:w="1710" w:type="dxa"/>
          </w:tcPr>
          <w:p w14:paraId="489CECFA" w14:textId="77777777" w:rsidR="007B6C78" w:rsidRPr="003651D9" w:rsidRDefault="007B6C78" w:rsidP="00B54952">
            <w:pPr>
              <w:pStyle w:val="TableEntry"/>
            </w:pPr>
            <w:r>
              <w:t>R</w:t>
            </w:r>
          </w:p>
        </w:tc>
        <w:tc>
          <w:tcPr>
            <w:tcW w:w="2799" w:type="dxa"/>
          </w:tcPr>
          <w:p w14:paraId="473C0C5C" w14:textId="77777777" w:rsidR="007B6C78" w:rsidRPr="003651D9" w:rsidRDefault="00662BE5" w:rsidP="00B54952">
            <w:pPr>
              <w:pStyle w:val="TableEntry"/>
            </w:pPr>
            <w:r>
              <w:t>PCC</w:t>
            </w:r>
            <w:r w:rsidR="002317DB">
              <w:t xml:space="preserve"> TF-2: 3.Y5</w:t>
            </w:r>
          </w:p>
        </w:tc>
      </w:tr>
      <w:tr w:rsidR="007B6C78" w:rsidRPr="003651D9" w14:paraId="3E767401" w14:textId="77777777" w:rsidTr="00B54952">
        <w:trPr>
          <w:cantSplit/>
          <w:jc w:val="center"/>
        </w:trPr>
        <w:tc>
          <w:tcPr>
            <w:tcW w:w="1449" w:type="dxa"/>
            <w:vMerge/>
          </w:tcPr>
          <w:p w14:paraId="1F509B01" w14:textId="77777777" w:rsidR="007B6C78" w:rsidRPr="003651D9" w:rsidRDefault="007B6C78" w:rsidP="00B54952">
            <w:pPr>
              <w:pStyle w:val="TableEntry"/>
            </w:pPr>
          </w:p>
        </w:tc>
        <w:tc>
          <w:tcPr>
            <w:tcW w:w="2520" w:type="dxa"/>
          </w:tcPr>
          <w:p w14:paraId="72574216" w14:textId="77777777" w:rsidR="007B6C78" w:rsidRPr="003651D9" w:rsidRDefault="007B6C78" w:rsidP="00B54952">
            <w:pPr>
              <w:pStyle w:val="TableEntry"/>
            </w:pPr>
            <w:r>
              <w:t>Update Care Plan</w:t>
            </w:r>
          </w:p>
        </w:tc>
        <w:tc>
          <w:tcPr>
            <w:tcW w:w="1710" w:type="dxa"/>
          </w:tcPr>
          <w:p w14:paraId="188F4632" w14:textId="77777777" w:rsidR="007B6C78" w:rsidRPr="003651D9" w:rsidRDefault="007B6C78" w:rsidP="00B54952">
            <w:pPr>
              <w:pStyle w:val="TableEntry"/>
            </w:pPr>
            <w:r w:rsidRPr="003651D9">
              <w:t>R</w:t>
            </w:r>
          </w:p>
        </w:tc>
        <w:tc>
          <w:tcPr>
            <w:tcW w:w="2799" w:type="dxa"/>
          </w:tcPr>
          <w:p w14:paraId="4B84BDE9" w14:textId="77777777" w:rsidR="007B6C78" w:rsidRPr="003651D9" w:rsidRDefault="00662BE5" w:rsidP="00B54952">
            <w:pPr>
              <w:pStyle w:val="TableEntry"/>
            </w:pPr>
            <w:r>
              <w:t>PCC</w:t>
            </w:r>
            <w:r w:rsidR="007B6C78" w:rsidRPr="003651D9">
              <w:t xml:space="preserve"> TF-2: 3.Y1</w:t>
            </w:r>
          </w:p>
        </w:tc>
      </w:tr>
      <w:tr w:rsidR="007B6C78" w:rsidRPr="003651D9" w14:paraId="2A6F1DAA" w14:textId="77777777" w:rsidTr="00B54952">
        <w:trPr>
          <w:cantSplit/>
          <w:jc w:val="center"/>
        </w:trPr>
        <w:tc>
          <w:tcPr>
            <w:tcW w:w="1449" w:type="dxa"/>
            <w:vMerge/>
          </w:tcPr>
          <w:p w14:paraId="614D1477" w14:textId="77777777" w:rsidR="007B6C78" w:rsidRPr="003651D9" w:rsidRDefault="007B6C78" w:rsidP="00B54952">
            <w:pPr>
              <w:pStyle w:val="TableEntry"/>
            </w:pPr>
          </w:p>
        </w:tc>
        <w:tc>
          <w:tcPr>
            <w:tcW w:w="2520" w:type="dxa"/>
          </w:tcPr>
          <w:p w14:paraId="65170BB8" w14:textId="77777777" w:rsidR="007B6C78" w:rsidRPr="003651D9" w:rsidRDefault="007B6C78" w:rsidP="00B54952">
            <w:pPr>
              <w:pStyle w:val="TableEntry"/>
            </w:pPr>
            <w:r>
              <w:t>Retrieve Care Plan</w:t>
            </w:r>
          </w:p>
        </w:tc>
        <w:tc>
          <w:tcPr>
            <w:tcW w:w="1710" w:type="dxa"/>
          </w:tcPr>
          <w:p w14:paraId="402980AA" w14:textId="77777777" w:rsidR="007B6C78" w:rsidRPr="003651D9" w:rsidRDefault="007B6C78" w:rsidP="00B54952">
            <w:pPr>
              <w:pStyle w:val="TableEntry"/>
            </w:pPr>
            <w:r>
              <w:t>R</w:t>
            </w:r>
          </w:p>
        </w:tc>
        <w:tc>
          <w:tcPr>
            <w:tcW w:w="2799" w:type="dxa"/>
          </w:tcPr>
          <w:p w14:paraId="1339C60A" w14:textId="77777777" w:rsidR="007B6C78" w:rsidRPr="003651D9" w:rsidRDefault="00662BE5" w:rsidP="00B54952">
            <w:pPr>
              <w:pStyle w:val="TableEntry"/>
            </w:pPr>
            <w:r>
              <w:t>PCC</w:t>
            </w:r>
            <w:r w:rsidR="007B6C78" w:rsidRPr="003651D9">
              <w:t xml:space="preserve"> TF-2: 3.Y2</w:t>
            </w:r>
          </w:p>
        </w:tc>
      </w:tr>
      <w:tr w:rsidR="007B6C78" w:rsidRPr="003651D9" w14:paraId="5D36264E" w14:textId="77777777" w:rsidTr="00B54952">
        <w:trPr>
          <w:cantSplit/>
          <w:jc w:val="center"/>
        </w:trPr>
        <w:tc>
          <w:tcPr>
            <w:tcW w:w="1449" w:type="dxa"/>
            <w:vMerge/>
          </w:tcPr>
          <w:p w14:paraId="03D1C6CC" w14:textId="77777777" w:rsidR="007B6C78" w:rsidRPr="003651D9" w:rsidRDefault="007B6C78" w:rsidP="00B54952">
            <w:pPr>
              <w:pStyle w:val="TableEntry"/>
            </w:pPr>
          </w:p>
        </w:tc>
        <w:tc>
          <w:tcPr>
            <w:tcW w:w="2520" w:type="dxa"/>
          </w:tcPr>
          <w:p w14:paraId="21C430E4" w14:textId="77777777" w:rsidR="007B6C78" w:rsidRPr="003651D9" w:rsidRDefault="007B6C78" w:rsidP="00B54952">
            <w:pPr>
              <w:pStyle w:val="TableEntry"/>
            </w:pPr>
            <w:r>
              <w:t>Subscribe to Care Plan Updates</w:t>
            </w:r>
          </w:p>
        </w:tc>
        <w:tc>
          <w:tcPr>
            <w:tcW w:w="1710" w:type="dxa"/>
          </w:tcPr>
          <w:p w14:paraId="7E9457D1" w14:textId="77777777" w:rsidR="007B6C78" w:rsidRPr="003651D9" w:rsidRDefault="007B6C78" w:rsidP="00B54952">
            <w:pPr>
              <w:pStyle w:val="TableEntry"/>
            </w:pPr>
            <w:r>
              <w:t>R</w:t>
            </w:r>
          </w:p>
        </w:tc>
        <w:tc>
          <w:tcPr>
            <w:tcW w:w="2799" w:type="dxa"/>
          </w:tcPr>
          <w:p w14:paraId="1BF9E796" w14:textId="77777777" w:rsidR="007B6C78" w:rsidRPr="003651D9" w:rsidRDefault="00662BE5" w:rsidP="00B54952">
            <w:pPr>
              <w:pStyle w:val="TableEntry"/>
            </w:pPr>
            <w:r>
              <w:t>PCC</w:t>
            </w:r>
            <w:r w:rsidR="007B6C78" w:rsidRPr="003651D9">
              <w:t xml:space="preserve"> TF-2: 3.Y3</w:t>
            </w:r>
          </w:p>
        </w:tc>
      </w:tr>
      <w:tr w:rsidR="007B6C78" w:rsidRPr="003651D9" w14:paraId="2C2AF435" w14:textId="77777777" w:rsidTr="00B54952">
        <w:trPr>
          <w:cantSplit/>
          <w:jc w:val="center"/>
        </w:trPr>
        <w:tc>
          <w:tcPr>
            <w:tcW w:w="1449" w:type="dxa"/>
            <w:vMerge/>
          </w:tcPr>
          <w:p w14:paraId="01685CC0" w14:textId="77777777" w:rsidR="007B6C78" w:rsidRPr="003651D9" w:rsidRDefault="007B6C78" w:rsidP="00B54952">
            <w:pPr>
              <w:pStyle w:val="TableEntry"/>
            </w:pPr>
          </w:p>
        </w:tc>
        <w:tc>
          <w:tcPr>
            <w:tcW w:w="2520" w:type="dxa"/>
          </w:tcPr>
          <w:p w14:paraId="1BBAE022" w14:textId="77777777" w:rsidR="007B6C78" w:rsidRDefault="007B6C78" w:rsidP="00B54952">
            <w:pPr>
              <w:pStyle w:val="TableEntry"/>
            </w:pPr>
            <w:r>
              <w:t>Provide Care Plan</w:t>
            </w:r>
          </w:p>
        </w:tc>
        <w:tc>
          <w:tcPr>
            <w:tcW w:w="1710" w:type="dxa"/>
          </w:tcPr>
          <w:p w14:paraId="6B353C89" w14:textId="77777777" w:rsidR="007B6C78" w:rsidRDefault="007B6C78" w:rsidP="00B54952">
            <w:pPr>
              <w:pStyle w:val="TableEntry"/>
            </w:pPr>
            <w:r>
              <w:t>R (as initiator)</w:t>
            </w:r>
          </w:p>
        </w:tc>
        <w:tc>
          <w:tcPr>
            <w:tcW w:w="2799" w:type="dxa"/>
          </w:tcPr>
          <w:p w14:paraId="74604459" w14:textId="77777777" w:rsidR="007B6C78" w:rsidRPr="003651D9" w:rsidRDefault="00662BE5" w:rsidP="00B54952">
            <w:pPr>
              <w:pStyle w:val="TableEntry"/>
            </w:pPr>
            <w:r>
              <w:t>PCC</w:t>
            </w:r>
            <w:r w:rsidR="007B6C78">
              <w:t xml:space="preserve">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50" w:name="_Toc445200527"/>
      <w:bookmarkEnd w:id="42"/>
      <w:bookmarkEnd w:id="43"/>
      <w:bookmarkEnd w:id="44"/>
      <w:bookmarkEnd w:id="45"/>
      <w:bookmarkEnd w:id="46"/>
      <w:bookmarkEnd w:id="47"/>
      <w:bookmarkEnd w:id="48"/>
      <w:bookmarkEnd w:id="49"/>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50"/>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51" w:name="_Toc445200528"/>
      <w:r w:rsidRPr="003651D9">
        <w:rPr>
          <w:noProof w:val="0"/>
        </w:rPr>
        <w:t xml:space="preserve">X.1.1.1 </w:t>
      </w:r>
      <w:r w:rsidR="00C636C8">
        <w:rPr>
          <w:noProof w:val="0"/>
        </w:rPr>
        <w:t>Care Plan Contributor</w:t>
      </w:r>
      <w:bookmarkEnd w:id="51"/>
    </w:p>
    <w:p w14:paraId="1052B517" w14:textId="77777777"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Care Plan Manager.</w:t>
      </w:r>
    </w:p>
    <w:p w14:paraId="4FF9E123" w14:textId="23B982EF"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commentRangeStart w:id="52"/>
      <w:del w:id="53" w:author="Cole, George" w:date="2016-03-07T17:41:00Z">
        <w:r w:rsidDel="00E8338D">
          <w:delText xml:space="preserve">should </w:delText>
        </w:r>
      </w:del>
      <w:commentRangeEnd w:id="52"/>
      <w:ins w:id="54" w:author="Cole, George" w:date="2016-03-07T17:41:00Z">
        <w:r w:rsidR="00E8338D">
          <w:t xml:space="preserve">SHALL </w:t>
        </w:r>
      </w:ins>
      <w:r w:rsidR="000063D2">
        <w:rPr>
          <w:rStyle w:val="CommentReference"/>
        </w:rPr>
        <w:commentReference w:id="52"/>
      </w:r>
      <w:r>
        <w:t>use the following pattern, (</w:t>
      </w:r>
      <w:r w:rsidR="00B809FB">
        <w:t xml:space="preserve">from </w:t>
      </w:r>
      <w:r>
        <w:t>http://hl7.org/fhir/http.html#transactional-integrity)</w:t>
      </w:r>
    </w:p>
    <w:p w14:paraId="403ED4E1" w14:textId="213C30F3" w:rsidR="00870FB2" w:rsidRDefault="00870FB2" w:rsidP="007C43DB">
      <w:pPr>
        <w:pStyle w:val="BodyText"/>
        <w:numPr>
          <w:ilvl w:val="0"/>
          <w:numId w:val="35"/>
        </w:numPr>
      </w:pPr>
      <w:r>
        <w:t xml:space="preserve">Before updating, the </w:t>
      </w:r>
      <w:r w:rsidR="00C13FFC">
        <w:t>Care Plan Contributor</w:t>
      </w:r>
      <w:r>
        <w:t xml:space="preserve"> </w:t>
      </w:r>
      <w:ins w:id="55" w:author="Cole, George" w:date="2016-03-07T17:41:00Z">
        <w:r w:rsidR="00E8338D">
          <w:t xml:space="preserve">SHALL </w:t>
        </w:r>
      </w:ins>
      <w:r>
        <w:t>read</w:t>
      </w:r>
      <w:del w:id="56" w:author="Cole, George" w:date="2016-03-07T17:41:00Z">
        <w:r w:rsidDel="00E8338D">
          <w:delText>s</w:delText>
        </w:r>
      </w:del>
      <w:r>
        <w:t xml:space="preserve"> the latest version of the </w:t>
      </w:r>
      <w:r w:rsidR="00C13FFC">
        <w:t>Care Plan</w:t>
      </w:r>
      <w:r w:rsidR="00B809FB">
        <w:t>;</w:t>
      </w:r>
    </w:p>
    <w:p w14:paraId="45799B6C" w14:textId="5A719E0F" w:rsidR="00870FB2" w:rsidRDefault="00870FB2" w:rsidP="007C43DB">
      <w:pPr>
        <w:pStyle w:val="BodyText"/>
        <w:numPr>
          <w:ilvl w:val="0"/>
          <w:numId w:val="35"/>
        </w:numPr>
      </w:pPr>
      <w:r>
        <w:t xml:space="preserve">The </w:t>
      </w:r>
      <w:r w:rsidR="00C13FFC">
        <w:t>Care Plan Contributor</w:t>
      </w:r>
      <w:r>
        <w:t xml:space="preserve"> </w:t>
      </w:r>
      <w:ins w:id="57" w:author="Cole, George" w:date="2016-03-07T17:41:00Z">
        <w:r w:rsidR="00E8338D">
          <w:t xml:space="preserve">SHALL </w:t>
        </w:r>
      </w:ins>
      <w:del w:id="58" w:author="Cole, George" w:date="2016-03-07T17:41:00Z">
        <w:r w:rsidDel="00E8338D">
          <w:delText xml:space="preserve">applies </w:delText>
        </w:r>
      </w:del>
      <w:ins w:id="59" w:author="Cole, George" w:date="2016-03-07T17:41:00Z">
        <w:r w:rsidR="00E8338D">
          <w:t xml:space="preserve">apply </w:t>
        </w:r>
      </w:ins>
      <w:r>
        <w:t>the changes</w:t>
      </w:r>
      <w:ins w:id="60" w:author="Cole, George" w:date="2016-03-07T17:41:00Z">
        <w:r w:rsidR="00E8338D">
          <w:t xml:space="preserve"> (additions, updates, deletions)</w:t>
        </w:r>
      </w:ins>
      <w:r>
        <w:t xml:space="preserve"> it wants to the </w:t>
      </w:r>
      <w:r w:rsidR="00C13FFC">
        <w:t>Care Plan</w:t>
      </w:r>
      <w:r>
        <w:t xml:space="preserve">, leaving </w:t>
      </w:r>
      <w:ins w:id="61" w:author="Cole, George" w:date="2016-03-07T17:42:00Z">
        <w:r w:rsidR="00E8338D">
          <w:t xml:space="preserve">all </w:t>
        </w:r>
      </w:ins>
      <w:r>
        <w:t>other information intact</w:t>
      </w:r>
      <w:r w:rsidR="00B809FB">
        <w:t>;</w:t>
      </w:r>
    </w:p>
    <w:p w14:paraId="654C5659" w14:textId="28A904F8" w:rsidR="00474113" w:rsidRDefault="00870FB2" w:rsidP="007C43DB">
      <w:pPr>
        <w:pStyle w:val="BodyText"/>
        <w:numPr>
          <w:ilvl w:val="0"/>
          <w:numId w:val="35"/>
        </w:numPr>
      </w:pPr>
      <w:r>
        <w:t xml:space="preserve">The </w:t>
      </w:r>
      <w:r w:rsidR="00C13FFC">
        <w:t>Care Plan Contributor</w:t>
      </w:r>
      <w:r>
        <w:t xml:space="preserve"> </w:t>
      </w:r>
      <w:ins w:id="62" w:author="Cole, George" w:date="2016-03-07T17:42:00Z">
        <w:r w:rsidR="00E8338D">
          <w:t xml:space="preserve">SHALL </w:t>
        </w:r>
      </w:ins>
      <w:r>
        <w:t>write</w:t>
      </w:r>
      <w:del w:id="63" w:author="Cole, George" w:date="2016-03-07T17:42:00Z">
        <w:r w:rsidDel="00E8338D">
          <w:delText>s</w:delText>
        </w:r>
      </w:del>
      <w:r>
        <w:t xml:space="preserv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64" w:name="_Toc445200529"/>
      <w:r w:rsidRPr="003651D9">
        <w:rPr>
          <w:noProof w:val="0"/>
        </w:rPr>
        <w:t xml:space="preserve">X.1.1.2 </w:t>
      </w:r>
      <w:r w:rsidR="00C636C8">
        <w:rPr>
          <w:noProof w:val="0"/>
        </w:rPr>
        <w:t>Care Plan Consumer</w:t>
      </w:r>
      <w:bookmarkEnd w:id="64"/>
    </w:p>
    <w:p w14:paraId="2547974F" w14:textId="77777777" w:rsidR="00E962B3" w:rsidRPr="00E61FFC" w:rsidRDefault="00E61FFC" w:rsidP="007C43DB">
      <w:pPr>
        <w:pStyle w:val="BodyText"/>
      </w:pPr>
      <w:r>
        <w:t xml:space="preserve">This actor reads </w:t>
      </w:r>
      <w:r w:rsidR="00E962B3">
        <w:t xml:space="preserve">a </w:t>
      </w:r>
      <w:r>
        <w:t>Care Plan from a Care Plan Manager.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77777777" w:rsidR="00C636C8" w:rsidRDefault="00C636C8" w:rsidP="00C636C8">
      <w:pPr>
        <w:pStyle w:val="Heading4"/>
        <w:numPr>
          <w:ilvl w:val="0"/>
          <w:numId w:val="0"/>
        </w:numPr>
        <w:rPr>
          <w:noProof w:val="0"/>
        </w:rPr>
      </w:pPr>
      <w:bookmarkStart w:id="65" w:name="_Toc445200530"/>
      <w:r w:rsidRPr="003651D9">
        <w:rPr>
          <w:noProof w:val="0"/>
        </w:rPr>
        <w:t>X.1.1.</w:t>
      </w:r>
      <w:r>
        <w:rPr>
          <w:noProof w:val="0"/>
        </w:rPr>
        <w:t>3</w:t>
      </w:r>
      <w:r w:rsidRPr="003651D9">
        <w:rPr>
          <w:noProof w:val="0"/>
        </w:rPr>
        <w:t xml:space="preserve"> </w:t>
      </w:r>
      <w:r>
        <w:rPr>
          <w:noProof w:val="0"/>
        </w:rPr>
        <w:t>Care Plan Manager</w:t>
      </w:r>
      <w:bookmarkEnd w:id="65"/>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77777777" w:rsidR="00C13FFC" w:rsidRPr="00E61FFC" w:rsidRDefault="00C13FFC" w:rsidP="007C43DB">
      <w:pPr>
        <w:pStyle w:val="BodyText"/>
      </w:pPr>
      <w:r>
        <w:lastRenderedPageBreak/>
        <w:t>As described above under the Care Plan Contributor, the Care Plan Manager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66" w:name="_Toc445200531"/>
      <w:r>
        <w:rPr>
          <w:noProof w:val="0"/>
        </w:rPr>
        <w:t>X.2 DCP</w:t>
      </w:r>
      <w:r w:rsidR="00104BE6" w:rsidRPr="003651D9">
        <w:rPr>
          <w:noProof w:val="0"/>
        </w:rPr>
        <w:t xml:space="preserve"> Actor</w:t>
      </w:r>
      <w:r w:rsidR="00CF283F" w:rsidRPr="003651D9">
        <w:rPr>
          <w:noProof w:val="0"/>
        </w:rPr>
        <w:t xml:space="preserve"> Options</w:t>
      </w:r>
      <w:bookmarkEnd w:id="66"/>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77777777" w:rsidR="00991D63" w:rsidRPr="003651D9" w:rsidRDefault="00991D63" w:rsidP="008358E5">
            <w:pPr>
              <w:pStyle w:val="TableEntry"/>
            </w:pPr>
            <w:r w:rsidRPr="003651D9">
              <w:t xml:space="preserve">No options defined </w:t>
            </w:r>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77777777" w:rsidR="00991D63" w:rsidRPr="003651D9" w:rsidRDefault="00991D63" w:rsidP="008358E5">
            <w:pPr>
              <w:pStyle w:val="TableEntry"/>
            </w:pPr>
            <w:r w:rsidRPr="003651D9">
              <w:t xml:space="preserve">No options defined </w:t>
            </w:r>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77777777" w:rsidR="00991D63" w:rsidRPr="003651D9" w:rsidRDefault="0053128C" w:rsidP="00663624">
            <w:pPr>
              <w:pStyle w:val="TableEntry"/>
            </w:pPr>
            <w:r>
              <w:t>Care Plan Manager</w:t>
            </w:r>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70D53E4F" w14:textId="77777777" w:rsidR="00CF283F" w:rsidRPr="003651D9" w:rsidRDefault="00323461" w:rsidP="0097454A">
      <w:pPr>
        <w:pStyle w:val="Heading3"/>
        <w:numPr>
          <w:ilvl w:val="0"/>
          <w:numId w:val="0"/>
        </w:numPr>
        <w:ind w:left="720" w:hanging="720"/>
        <w:rPr>
          <w:noProof w:val="0"/>
        </w:rPr>
      </w:pPr>
      <w:bookmarkStart w:id="67" w:name="_Toc445200532"/>
      <w:r w:rsidRPr="003651D9">
        <w:rPr>
          <w:noProof w:val="0"/>
        </w:rPr>
        <w:t>X.2.1 &lt;</w:t>
      </w:r>
      <w:r w:rsidR="0095196C" w:rsidRPr="003651D9">
        <w:rPr>
          <w:noProof w:val="0"/>
        </w:rPr>
        <w:t>Option Name</w:t>
      </w:r>
      <w:r w:rsidRPr="003651D9">
        <w:rPr>
          <w:noProof w:val="0"/>
        </w:rPr>
        <w:t>&gt;</w:t>
      </w:r>
      <w:bookmarkEnd w:id="67"/>
    </w:p>
    <w:p w14:paraId="3FC45542"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6A07A8DB"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42E5B845" w14:textId="77777777" w:rsidR="00787B2D" w:rsidRPr="003651D9" w:rsidRDefault="00787B2D" w:rsidP="00597DB2">
      <w:pPr>
        <w:pStyle w:val="AuthorInstructions"/>
      </w:pPr>
      <w:r w:rsidRPr="003651D9">
        <w:t>&lt;Repeat this section (and increment numbering) as needed for additional options.&gt;</w:t>
      </w:r>
    </w:p>
    <w:p w14:paraId="01DAF953" w14:textId="77777777" w:rsidR="005F21E7" w:rsidRPr="003651D9" w:rsidRDefault="005F21E7" w:rsidP="00303E20">
      <w:pPr>
        <w:pStyle w:val="Heading2"/>
        <w:numPr>
          <w:ilvl w:val="0"/>
          <w:numId w:val="0"/>
        </w:numPr>
        <w:rPr>
          <w:noProof w:val="0"/>
        </w:rPr>
      </w:pPr>
      <w:bookmarkStart w:id="68" w:name="_Toc445200533"/>
      <w:bookmarkStart w:id="69" w:name="_Toc37034636"/>
      <w:bookmarkStart w:id="70" w:name="_Toc38846114"/>
      <w:bookmarkStart w:id="71" w:name="_Toc504625757"/>
      <w:bookmarkStart w:id="72" w:name="_Toc530206510"/>
      <w:bookmarkStart w:id="73" w:name="_Toc1388430"/>
      <w:bookmarkStart w:id="74" w:name="_Toc1388584"/>
      <w:bookmarkStart w:id="75" w:name="_Toc1456611"/>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68"/>
      <w:r w:rsidRPr="003651D9">
        <w:rPr>
          <w:noProof w:val="0"/>
        </w:rPr>
        <w:t xml:space="preserve"> </w:t>
      </w:r>
    </w:p>
    <w:p w14:paraId="489B98DA"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1443C9C7"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07A094F6"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367F67A7"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50B833AE" w14:textId="77777777" w:rsidR="00761469" w:rsidRPr="003651D9" w:rsidRDefault="00761469" w:rsidP="005360E4">
      <w:pPr>
        <w:pStyle w:val="BodyText"/>
      </w:pPr>
      <w:r w:rsidRPr="003651D9">
        <w:lastRenderedPageBreak/>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45A37506"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2ACD46B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201EA4A9"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529FBA7D"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54C2381B" w14:textId="77777777" w:rsidR="00761469" w:rsidRPr="003651D9" w:rsidRDefault="00761469" w:rsidP="00597DB2">
      <w:pPr>
        <w:pStyle w:val="AuthorInstructions"/>
      </w:pPr>
      <w:r w:rsidRPr="003651D9">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39EF56D3"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4B37658F" w:rsidR="00761469" w:rsidRPr="003651D9" w:rsidRDefault="001A6676" w:rsidP="00DB186B">
            <w:pPr>
              <w:pStyle w:val="TableEntry"/>
            </w:pPr>
            <w:r>
              <w:t>Care Plan Updater</w:t>
            </w:r>
          </w:p>
        </w:tc>
        <w:tc>
          <w:tcPr>
            <w:tcW w:w="1980" w:type="dxa"/>
          </w:tcPr>
          <w:p w14:paraId="7440FEDF" w14:textId="41D89642" w:rsidR="00761469" w:rsidRPr="003651D9" w:rsidRDefault="001A6676" w:rsidP="00DB186B">
            <w:pPr>
              <w:pStyle w:val="TableEntry"/>
            </w:pPr>
            <w:r>
              <w:t>none</w:t>
            </w:r>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097FF6C7" w:rsidR="00761469" w:rsidRPr="003651D9" w:rsidRDefault="001A6676" w:rsidP="00DB186B">
            <w:pPr>
              <w:pStyle w:val="TableEntry"/>
            </w:pPr>
            <w:r>
              <w:t>Care Plan Manager</w:t>
            </w:r>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76" w:name="_Toc445200534"/>
      <w:r w:rsidRPr="003651D9">
        <w:rPr>
          <w:noProof w:val="0"/>
        </w:rPr>
        <w:lastRenderedPageBreak/>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69"/>
      <w:bookmarkEnd w:id="70"/>
      <w:r w:rsidR="00167DB7" w:rsidRPr="003651D9">
        <w:rPr>
          <w:noProof w:val="0"/>
        </w:rPr>
        <w:t>Overview</w:t>
      </w:r>
      <w:bookmarkEnd w:id="76"/>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services team. 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77" w:name="_Toc445200535"/>
      <w:r w:rsidRPr="003651D9">
        <w:rPr>
          <w:bCs/>
          <w:noProof w:val="0"/>
        </w:rPr>
        <w:t>X.</w:t>
      </w:r>
      <w:r w:rsidR="00AF472E" w:rsidRPr="003651D9">
        <w:rPr>
          <w:bCs/>
          <w:noProof w:val="0"/>
        </w:rPr>
        <w:t>4</w:t>
      </w:r>
      <w:r w:rsidR="00167DB7" w:rsidRPr="003651D9">
        <w:rPr>
          <w:bCs/>
          <w:noProof w:val="0"/>
        </w:rPr>
        <w:t>.1 Concepts</w:t>
      </w:r>
      <w:bookmarkEnd w:id="77"/>
    </w:p>
    <w:p w14:paraId="69546B0D" w14:textId="229CB524" w:rsidR="00991226" w:rsidRPr="00A91203" w:rsidRDefault="004B575B" w:rsidP="004B575B">
      <w:pPr>
        <w:rPr>
          <w:szCs w:val="24"/>
        </w:rPr>
      </w:pPr>
      <w:r w:rsidRPr="00A91203">
        <w:rPr>
          <w:szCs w:val="24"/>
        </w:rPr>
        <w:lastRenderedPageBreak/>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78" w:name="_Toc445200536"/>
      <w:r w:rsidRPr="003651D9">
        <w:rPr>
          <w:bCs/>
          <w:noProof w:val="0"/>
        </w:rPr>
        <w:t>X.4.2 Use Case</w:t>
      </w:r>
      <w:bookmarkEnd w:id="78"/>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79" w:name="_Toc445200537"/>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79"/>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80" w:name="_Toc445200538"/>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80"/>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lastRenderedPageBreak/>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81" w:name="_Toc445200539"/>
      <w:r>
        <w:t xml:space="preserve">X.4.2.1.1.1 </w:t>
      </w:r>
      <w:r w:rsidR="00596000" w:rsidRPr="003E2AA2">
        <w:t>Encounter A: Primary Care Physician Initial Visit</w:t>
      </w:r>
      <w:bookmarkEnd w:id="81"/>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 xml:space="preserve">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w:t>
      </w:r>
      <w:r>
        <w:lastRenderedPageBreak/>
        <w:t>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w:lastRenderedPageBreak/>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DF057A" w:rsidRPr="00077324" w:rsidRDefault="00DF057A" w:rsidP="001073CE">
                              <w:pPr>
                                <w:pStyle w:val="BodyText"/>
                                <w:jc w:val="center"/>
                                <w:rPr>
                                  <w:sz w:val="22"/>
                                  <w:szCs w:val="22"/>
                                </w:rPr>
                              </w:pPr>
                              <w:r>
                                <w:rPr>
                                  <w:sz w:val="22"/>
                                  <w:szCs w:val="22"/>
                                </w:rPr>
                                <w:t>Encounter A</w:t>
                              </w:r>
                            </w:p>
                            <w:p w14:paraId="033D8B02" w14:textId="77777777" w:rsidR="00DF057A" w:rsidRDefault="00DF057A" w:rsidP="001073CE"/>
                            <w:p w14:paraId="6B0A74DC" w14:textId="77777777" w:rsidR="00DF057A" w:rsidRPr="00077324" w:rsidRDefault="00DF057A"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DF057A" w:rsidRPr="00F214E1" w:rsidRDefault="00DF057A"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DF057A" w:rsidRDefault="00DF057A" w:rsidP="001073CE">
                              <w:pPr>
                                <w:pStyle w:val="BodyText"/>
                                <w:spacing w:before="0"/>
                                <w:rPr>
                                  <w:sz w:val="22"/>
                                  <w:szCs w:val="22"/>
                                </w:rPr>
                              </w:pPr>
                            </w:p>
                            <w:p w14:paraId="3797618E" w14:textId="77777777" w:rsidR="00DF057A" w:rsidRPr="00077324" w:rsidRDefault="00DF057A" w:rsidP="001073CE">
                              <w:pPr>
                                <w:pStyle w:val="BodyText"/>
                                <w:spacing w:before="0"/>
                                <w:rPr>
                                  <w:sz w:val="22"/>
                                  <w:szCs w:val="22"/>
                                </w:rPr>
                              </w:pPr>
                            </w:p>
                            <w:p w14:paraId="45865582" w14:textId="77777777" w:rsidR="00DF057A" w:rsidRPr="00077324" w:rsidRDefault="00DF057A" w:rsidP="001073CE">
                              <w:pPr>
                                <w:pStyle w:val="BodyText"/>
                                <w:rPr>
                                  <w:sz w:val="22"/>
                                  <w:szCs w:val="22"/>
                                </w:rPr>
                              </w:pPr>
                            </w:p>
                            <w:p w14:paraId="4D8B3CA9" w14:textId="77777777" w:rsidR="00DF057A" w:rsidRDefault="00DF057A" w:rsidP="001073CE"/>
                            <w:p w14:paraId="71A2F077" w14:textId="77777777" w:rsidR="00DF057A" w:rsidRPr="00077324" w:rsidRDefault="00DF057A" w:rsidP="001073CE">
                              <w:pPr>
                                <w:pStyle w:val="BodyText"/>
                                <w:rPr>
                                  <w:sz w:val="22"/>
                                  <w:szCs w:val="22"/>
                                </w:rPr>
                              </w:pPr>
                              <w:r w:rsidRPr="00077324">
                                <w:rPr>
                                  <w:sz w:val="22"/>
                                  <w:szCs w:val="22"/>
                                </w:rPr>
                                <w:t>Actor D/</w:t>
                              </w:r>
                            </w:p>
                            <w:p w14:paraId="12EFF39A" w14:textId="77777777" w:rsidR="00DF057A" w:rsidRPr="00077324" w:rsidRDefault="00DF057A"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DF057A" w:rsidRPr="00077324" w:rsidRDefault="00DF057A" w:rsidP="00324356">
                              <w:pPr>
                                <w:pStyle w:val="BodyText"/>
                                <w:rPr>
                                  <w:sz w:val="22"/>
                                  <w:szCs w:val="22"/>
                                </w:rPr>
                              </w:pPr>
                              <w:r w:rsidRPr="00F0650A">
                                <w:rPr>
                                  <w:sz w:val="20"/>
                                </w:rPr>
                                <w:t>Care Plan</w:t>
                              </w:r>
                              <w:r>
                                <w:rPr>
                                  <w:sz w:val="20"/>
                                </w:rPr>
                                <w:t xml:space="preserve"> Management System as Care Plan Manager</w:t>
                              </w:r>
                            </w:p>
                            <w:p w14:paraId="4F9C7DB3" w14:textId="77777777" w:rsidR="00DF057A" w:rsidRDefault="00DF057A" w:rsidP="001073CE"/>
                            <w:p w14:paraId="418F2467" w14:textId="77777777" w:rsidR="00DF057A" w:rsidRPr="00077324" w:rsidRDefault="00DF057A" w:rsidP="001073CE">
                              <w:pPr>
                                <w:pStyle w:val="BodyText"/>
                                <w:rPr>
                                  <w:sz w:val="22"/>
                                  <w:szCs w:val="22"/>
                                </w:rPr>
                              </w:pPr>
                              <w:r w:rsidRPr="00077324">
                                <w:rPr>
                                  <w:sz w:val="22"/>
                                  <w:szCs w:val="22"/>
                                </w:rPr>
                                <w:t>Actor A /</w:t>
                              </w:r>
                            </w:p>
                            <w:p w14:paraId="2B745E3C" w14:textId="77777777" w:rsidR="00DF057A" w:rsidRPr="00077324" w:rsidRDefault="00DF057A"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DF057A" w:rsidRPr="00F214E1" w:rsidRDefault="00DF057A" w:rsidP="001073CE">
                              <w:pPr>
                                <w:pStyle w:val="BodyText"/>
                                <w:jc w:val="center"/>
                                <w:rPr>
                                  <w:sz w:val="20"/>
                                </w:rPr>
                              </w:pPr>
                              <w:r w:rsidRPr="00F214E1">
                                <w:rPr>
                                  <w:sz w:val="20"/>
                                </w:rPr>
                                <w:t xml:space="preserve">Patient </w:t>
                              </w:r>
                              <w:r>
                                <w:rPr>
                                  <w:sz w:val="20"/>
                                </w:rPr>
                                <w:t>Portal as Care Plan Consumer</w:t>
                              </w:r>
                            </w:p>
                            <w:p w14:paraId="3894B087" w14:textId="77777777" w:rsidR="00DF057A" w:rsidRPr="00077324" w:rsidRDefault="00DF057A"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DF057A" w:rsidRPr="007C43DB" w:rsidRDefault="00DF057A" w:rsidP="001073CE">
                              <w:pPr>
                                <w:pStyle w:val="BodyText"/>
                                <w:jc w:val="center"/>
                                <w:rPr>
                                  <w:sz w:val="18"/>
                                  <w:szCs w:val="18"/>
                                </w:rPr>
                              </w:pPr>
                              <w:r w:rsidRPr="007C43DB">
                                <w:rPr>
                                  <w:sz w:val="18"/>
                                  <w:szCs w:val="18"/>
                                </w:rPr>
                                <w:t>Update Care Plan</w:t>
                              </w:r>
                            </w:p>
                            <w:p w14:paraId="414D85B3" w14:textId="77777777" w:rsidR="00DF057A" w:rsidRDefault="00DF057A" w:rsidP="001073CE"/>
                            <w:p w14:paraId="560EF9D2" w14:textId="77777777" w:rsidR="00DF057A" w:rsidRPr="00077324" w:rsidRDefault="00DF057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DF057A" w:rsidRPr="00F92D1B" w:rsidRDefault="00DF057A" w:rsidP="001073CE">
                              <w:pPr>
                                <w:pStyle w:val="BodyText"/>
                                <w:jc w:val="center"/>
                                <w:rPr>
                                  <w:sz w:val="18"/>
                                  <w:szCs w:val="18"/>
                                </w:rPr>
                              </w:pPr>
                              <w:r w:rsidRPr="00F92D1B">
                                <w:rPr>
                                  <w:sz w:val="18"/>
                                  <w:szCs w:val="18"/>
                                </w:rPr>
                                <w:t>Provide Care Plan</w:t>
                              </w:r>
                            </w:p>
                            <w:p w14:paraId="2EAEB5FD" w14:textId="77777777" w:rsidR="00DF057A" w:rsidRDefault="00DF057A" w:rsidP="001073CE"/>
                            <w:p w14:paraId="7F887529" w14:textId="77777777" w:rsidR="00DF057A" w:rsidRPr="00077324" w:rsidRDefault="00DF057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DF057A" w:rsidRPr="00386D80" w:rsidRDefault="00DF057A"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F057A" w:rsidRDefault="00DF057A" w:rsidP="001073CE"/>
                            <w:p w14:paraId="1E0FC6A1" w14:textId="77777777" w:rsidR="00DF057A" w:rsidRPr="00077324" w:rsidRDefault="00DF057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DF057A" w:rsidRPr="007C43DB" w:rsidRDefault="00DF057A" w:rsidP="001073CE">
                              <w:pPr>
                                <w:pStyle w:val="BodyText"/>
                                <w:jc w:val="center"/>
                                <w:rPr>
                                  <w:sz w:val="18"/>
                                  <w:szCs w:val="18"/>
                                </w:rPr>
                              </w:pPr>
                              <w:r w:rsidRPr="007C43DB">
                                <w:rPr>
                                  <w:sz w:val="18"/>
                                  <w:szCs w:val="18"/>
                                </w:rPr>
                                <w:t>Subscribe to Care Plan Updates</w:t>
                              </w:r>
                            </w:p>
                            <w:p w14:paraId="2BC2F75F" w14:textId="77777777" w:rsidR="00DF057A" w:rsidRDefault="00DF057A" w:rsidP="001073CE"/>
                            <w:p w14:paraId="7198BA45" w14:textId="77777777" w:rsidR="00DF057A" w:rsidRPr="00077324" w:rsidRDefault="00DF057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DF057A" w:rsidRPr="00386D80" w:rsidRDefault="00DF057A"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F057A" w:rsidRDefault="00DF057A" w:rsidP="001073CE"/>
                            <w:p w14:paraId="059C254F" w14:textId="77777777" w:rsidR="00DF057A" w:rsidRPr="00077324" w:rsidRDefault="00DF057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DF057A" w:rsidRDefault="00DF057A" w:rsidP="007377E7">
                              <w:pPr>
                                <w:pStyle w:val="NormalWeb"/>
                                <w:jc w:val="center"/>
                              </w:pPr>
                              <w:r>
                                <w:rPr>
                                  <w:sz w:val="18"/>
                                  <w:szCs w:val="18"/>
                                </w:rPr>
                                <w:t>Search for Care</w:t>
                              </w:r>
                              <w:r>
                                <w:rPr>
                                  <w:sz w:val="20"/>
                                  <w:szCs w:val="20"/>
                                </w:rPr>
                                <w:t xml:space="preserve"> Plan</w:t>
                              </w:r>
                            </w:p>
                            <w:p w14:paraId="2D04994A" w14:textId="77777777" w:rsidR="00DF057A" w:rsidRDefault="00DF057A" w:rsidP="007377E7">
                              <w:pPr>
                                <w:pStyle w:val="NormalWeb"/>
                              </w:pPr>
                              <w:r>
                                <w:t> </w:t>
                              </w:r>
                            </w:p>
                            <w:p w14:paraId="2479649B" w14:textId="77777777" w:rsidR="00DF057A" w:rsidRDefault="00DF057A"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5"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">
                <v:shape id="_x0000_s1036" type="#_x0000_t75" style="position:absolute;width:65246;height:38188;visibility:visible;mso-wrap-style:square">
                  <v:fill o:detectmouseclick="t"/>
                  <v:path o:connecttype="none"/>
                </v:shape>
                <v:shape id="Text Box 325" o:spid="_x0000_s1037"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DF057A" w:rsidRPr="00077324" w:rsidRDefault="00DF057A" w:rsidP="001073CE">
                        <w:pPr>
                          <w:pStyle w:val="BodyText"/>
                          <w:jc w:val="center"/>
                          <w:rPr>
                            <w:sz w:val="22"/>
                            <w:szCs w:val="22"/>
                          </w:rPr>
                        </w:pPr>
                        <w:r>
                          <w:rPr>
                            <w:sz w:val="22"/>
                            <w:szCs w:val="22"/>
                          </w:rPr>
                          <w:t>Encounter A</w:t>
                        </w:r>
                      </w:p>
                      <w:p w14:paraId="033D8B02" w14:textId="77777777" w:rsidR="00DF057A" w:rsidRDefault="00DF057A" w:rsidP="001073CE"/>
                      <w:p w14:paraId="6B0A74DC" w14:textId="77777777" w:rsidR="00DF057A" w:rsidRPr="00077324" w:rsidRDefault="00DF057A" w:rsidP="001073CE">
                        <w:pPr>
                          <w:pStyle w:val="BodyText"/>
                          <w:rPr>
                            <w:sz w:val="22"/>
                            <w:szCs w:val="22"/>
                          </w:rPr>
                        </w:pPr>
                        <w:r>
                          <w:rPr>
                            <w:sz w:val="22"/>
                            <w:szCs w:val="22"/>
                          </w:rPr>
                          <w:t>Transaction_</w:t>
                        </w:r>
                        <w:r w:rsidRPr="00077324">
                          <w:rPr>
                            <w:sz w:val="22"/>
                            <w:szCs w:val="22"/>
                          </w:rPr>
                          <w:t>1 [1]</w:t>
                        </w:r>
                      </w:p>
                    </w:txbxContent>
                  </v:textbox>
                </v:shape>
                <v:shape id="Text Box 326" o:spid="_x0000_s1038"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DF057A" w:rsidRPr="00F214E1" w:rsidRDefault="00DF057A"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DF057A" w:rsidRDefault="00DF057A" w:rsidP="001073CE">
                        <w:pPr>
                          <w:pStyle w:val="BodyText"/>
                          <w:spacing w:before="0"/>
                          <w:rPr>
                            <w:sz w:val="22"/>
                            <w:szCs w:val="22"/>
                          </w:rPr>
                        </w:pPr>
                      </w:p>
                      <w:p w14:paraId="3797618E" w14:textId="77777777" w:rsidR="00DF057A" w:rsidRPr="00077324" w:rsidRDefault="00DF057A" w:rsidP="001073CE">
                        <w:pPr>
                          <w:pStyle w:val="BodyText"/>
                          <w:spacing w:before="0"/>
                          <w:rPr>
                            <w:sz w:val="22"/>
                            <w:szCs w:val="22"/>
                          </w:rPr>
                        </w:pPr>
                      </w:p>
                      <w:p w14:paraId="45865582" w14:textId="77777777" w:rsidR="00DF057A" w:rsidRPr="00077324" w:rsidRDefault="00DF057A" w:rsidP="001073CE">
                        <w:pPr>
                          <w:pStyle w:val="BodyText"/>
                          <w:rPr>
                            <w:sz w:val="22"/>
                            <w:szCs w:val="22"/>
                          </w:rPr>
                        </w:pPr>
                      </w:p>
                      <w:p w14:paraId="4D8B3CA9" w14:textId="77777777" w:rsidR="00DF057A" w:rsidRDefault="00DF057A" w:rsidP="001073CE"/>
                      <w:p w14:paraId="71A2F077" w14:textId="77777777" w:rsidR="00DF057A" w:rsidRPr="00077324" w:rsidRDefault="00DF057A" w:rsidP="001073CE">
                        <w:pPr>
                          <w:pStyle w:val="BodyText"/>
                          <w:rPr>
                            <w:sz w:val="22"/>
                            <w:szCs w:val="22"/>
                          </w:rPr>
                        </w:pPr>
                        <w:r w:rsidRPr="00077324">
                          <w:rPr>
                            <w:sz w:val="22"/>
                            <w:szCs w:val="22"/>
                          </w:rPr>
                          <w:t>Actor D/</w:t>
                        </w:r>
                      </w:p>
                      <w:p w14:paraId="12EFF39A" w14:textId="77777777" w:rsidR="00DF057A" w:rsidRPr="00077324" w:rsidRDefault="00DF057A" w:rsidP="001073CE">
                        <w:pPr>
                          <w:pStyle w:val="BodyText"/>
                          <w:rPr>
                            <w:sz w:val="22"/>
                            <w:szCs w:val="22"/>
                          </w:rPr>
                        </w:pPr>
                        <w:r w:rsidRPr="00077324">
                          <w:rPr>
                            <w:sz w:val="22"/>
                            <w:szCs w:val="22"/>
                          </w:rPr>
                          <w:t>Actor E</w:t>
                        </w:r>
                      </w:p>
                    </w:txbxContent>
                  </v:textbox>
                </v:shape>
                <v:line id="Line 327" o:spid="_x0000_s1039"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0"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DF057A" w:rsidRPr="00077324" w:rsidRDefault="00DF057A" w:rsidP="00324356">
                        <w:pPr>
                          <w:pStyle w:val="BodyText"/>
                          <w:rPr>
                            <w:sz w:val="22"/>
                            <w:szCs w:val="22"/>
                          </w:rPr>
                        </w:pPr>
                        <w:r w:rsidRPr="00F0650A">
                          <w:rPr>
                            <w:sz w:val="20"/>
                          </w:rPr>
                          <w:t>Care Plan</w:t>
                        </w:r>
                        <w:r>
                          <w:rPr>
                            <w:sz w:val="20"/>
                          </w:rPr>
                          <w:t xml:space="preserve"> Management System as Care Plan Manager</w:t>
                        </w:r>
                      </w:p>
                      <w:p w14:paraId="4F9C7DB3" w14:textId="77777777" w:rsidR="00DF057A" w:rsidRDefault="00DF057A" w:rsidP="001073CE"/>
                      <w:p w14:paraId="418F2467" w14:textId="77777777" w:rsidR="00DF057A" w:rsidRPr="00077324" w:rsidRDefault="00DF057A" w:rsidP="001073CE">
                        <w:pPr>
                          <w:pStyle w:val="BodyText"/>
                          <w:rPr>
                            <w:sz w:val="22"/>
                            <w:szCs w:val="22"/>
                          </w:rPr>
                        </w:pPr>
                        <w:r w:rsidRPr="00077324">
                          <w:rPr>
                            <w:sz w:val="22"/>
                            <w:szCs w:val="22"/>
                          </w:rPr>
                          <w:t>Actor A /</w:t>
                        </w:r>
                      </w:p>
                      <w:p w14:paraId="2B745E3C" w14:textId="77777777" w:rsidR="00DF057A" w:rsidRPr="00077324" w:rsidRDefault="00DF057A" w:rsidP="001073CE">
                        <w:pPr>
                          <w:pStyle w:val="BodyText"/>
                          <w:rPr>
                            <w:sz w:val="22"/>
                            <w:szCs w:val="22"/>
                          </w:rPr>
                        </w:pPr>
                        <w:r w:rsidRPr="00077324">
                          <w:rPr>
                            <w:sz w:val="22"/>
                            <w:szCs w:val="22"/>
                          </w:rPr>
                          <w:t>Actor B</w:t>
                        </w:r>
                      </w:p>
                    </w:txbxContent>
                  </v:textbox>
                </v:shape>
                <v:line id="Line 329" o:spid="_x0000_s1041"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2"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3"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DF057A" w:rsidRPr="00F214E1" w:rsidRDefault="00DF057A" w:rsidP="001073CE">
                        <w:pPr>
                          <w:pStyle w:val="BodyText"/>
                          <w:jc w:val="center"/>
                          <w:rPr>
                            <w:sz w:val="20"/>
                          </w:rPr>
                        </w:pPr>
                        <w:r w:rsidRPr="00F214E1">
                          <w:rPr>
                            <w:sz w:val="20"/>
                          </w:rPr>
                          <w:t xml:space="preserve">Patient </w:t>
                        </w:r>
                        <w:r>
                          <w:rPr>
                            <w:sz w:val="20"/>
                          </w:rPr>
                          <w:t>Portal as Care Plan Consumer</w:t>
                        </w:r>
                      </w:p>
                      <w:p w14:paraId="3894B087" w14:textId="77777777" w:rsidR="00DF057A" w:rsidRPr="00077324" w:rsidRDefault="00DF057A" w:rsidP="001073CE">
                        <w:pPr>
                          <w:pStyle w:val="BodyText"/>
                          <w:spacing w:before="0"/>
                          <w:rPr>
                            <w:sz w:val="22"/>
                            <w:szCs w:val="22"/>
                          </w:rPr>
                        </w:pPr>
                      </w:p>
                    </w:txbxContent>
                  </v:textbox>
                </v:shape>
                <v:rect id="Rectangle 332" o:spid="_x0000_s1044"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5"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DF057A" w:rsidRPr="007C43DB" w:rsidRDefault="00DF057A" w:rsidP="001073CE">
                        <w:pPr>
                          <w:pStyle w:val="BodyText"/>
                          <w:jc w:val="center"/>
                          <w:rPr>
                            <w:sz w:val="18"/>
                            <w:szCs w:val="18"/>
                          </w:rPr>
                        </w:pPr>
                        <w:r w:rsidRPr="007C43DB">
                          <w:rPr>
                            <w:sz w:val="18"/>
                            <w:szCs w:val="18"/>
                          </w:rPr>
                          <w:t>Update Care Plan</w:t>
                        </w:r>
                      </w:p>
                      <w:p w14:paraId="414D85B3" w14:textId="77777777" w:rsidR="00DF057A" w:rsidRDefault="00DF057A" w:rsidP="001073CE"/>
                      <w:p w14:paraId="560EF9D2" w14:textId="77777777" w:rsidR="00DF057A" w:rsidRPr="00077324" w:rsidRDefault="00DF057A" w:rsidP="001073CE">
                        <w:pPr>
                          <w:pStyle w:val="BodyText"/>
                          <w:rPr>
                            <w:sz w:val="22"/>
                            <w:szCs w:val="22"/>
                          </w:rPr>
                        </w:pPr>
                        <w:r w:rsidRPr="00077324">
                          <w:rPr>
                            <w:sz w:val="22"/>
                            <w:szCs w:val="22"/>
                          </w:rPr>
                          <w:t>Transaction-B [B]</w:t>
                        </w:r>
                      </w:p>
                    </w:txbxContent>
                  </v:textbox>
                </v:shape>
                <v:line id="Line 335" o:spid="_x0000_s1046"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7"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8"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DF057A" w:rsidRPr="00F92D1B" w:rsidRDefault="00DF057A" w:rsidP="001073CE">
                        <w:pPr>
                          <w:pStyle w:val="BodyText"/>
                          <w:jc w:val="center"/>
                          <w:rPr>
                            <w:sz w:val="18"/>
                            <w:szCs w:val="18"/>
                          </w:rPr>
                        </w:pPr>
                        <w:r w:rsidRPr="00F92D1B">
                          <w:rPr>
                            <w:sz w:val="18"/>
                            <w:szCs w:val="18"/>
                          </w:rPr>
                          <w:t>Provide Care Plan</w:t>
                        </w:r>
                      </w:p>
                      <w:p w14:paraId="2EAEB5FD" w14:textId="77777777" w:rsidR="00DF057A" w:rsidRDefault="00DF057A" w:rsidP="001073CE"/>
                      <w:p w14:paraId="7F887529" w14:textId="77777777" w:rsidR="00DF057A" w:rsidRPr="00077324" w:rsidRDefault="00DF057A" w:rsidP="001073CE">
                        <w:pPr>
                          <w:pStyle w:val="BodyText"/>
                          <w:rPr>
                            <w:sz w:val="22"/>
                            <w:szCs w:val="22"/>
                          </w:rPr>
                        </w:pPr>
                        <w:r w:rsidRPr="00077324">
                          <w:rPr>
                            <w:sz w:val="22"/>
                            <w:szCs w:val="22"/>
                          </w:rPr>
                          <w:t>Transaction-B [B]</w:t>
                        </w:r>
                      </w:p>
                    </w:txbxContent>
                  </v:textbox>
                </v:shape>
                <v:line id="Line 338" o:spid="_x0000_s1049"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0"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1"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DF057A" w:rsidRPr="00386D80" w:rsidRDefault="00DF057A"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F057A" w:rsidRDefault="00DF057A" w:rsidP="001073CE"/>
                      <w:p w14:paraId="1E0FC6A1" w14:textId="77777777" w:rsidR="00DF057A" w:rsidRPr="00077324" w:rsidRDefault="00DF057A" w:rsidP="001073CE">
                        <w:pPr>
                          <w:pStyle w:val="BodyText"/>
                          <w:rPr>
                            <w:sz w:val="22"/>
                            <w:szCs w:val="22"/>
                          </w:rPr>
                        </w:pPr>
                        <w:r w:rsidRPr="00077324">
                          <w:rPr>
                            <w:sz w:val="22"/>
                            <w:szCs w:val="22"/>
                          </w:rPr>
                          <w:t>Transaction-B [B]</w:t>
                        </w:r>
                      </w:p>
                    </w:txbxContent>
                  </v:textbox>
                </v:shape>
                <v:line id="Line 341" o:spid="_x0000_s1052"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3"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DF057A" w:rsidRPr="007C43DB" w:rsidRDefault="00DF057A" w:rsidP="001073CE">
                        <w:pPr>
                          <w:pStyle w:val="BodyText"/>
                          <w:jc w:val="center"/>
                          <w:rPr>
                            <w:sz w:val="18"/>
                            <w:szCs w:val="18"/>
                          </w:rPr>
                        </w:pPr>
                        <w:r w:rsidRPr="007C43DB">
                          <w:rPr>
                            <w:sz w:val="18"/>
                            <w:szCs w:val="18"/>
                          </w:rPr>
                          <w:t>Subscribe to Care Plan Updates</w:t>
                        </w:r>
                      </w:p>
                      <w:p w14:paraId="2BC2F75F" w14:textId="77777777" w:rsidR="00DF057A" w:rsidRDefault="00DF057A" w:rsidP="001073CE"/>
                      <w:p w14:paraId="7198BA45" w14:textId="77777777" w:rsidR="00DF057A" w:rsidRPr="00077324" w:rsidRDefault="00DF057A"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5"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DF057A" w:rsidRPr="00386D80" w:rsidRDefault="00DF057A"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F057A" w:rsidRDefault="00DF057A" w:rsidP="001073CE"/>
                      <w:p w14:paraId="059C254F" w14:textId="77777777" w:rsidR="00DF057A" w:rsidRPr="00077324" w:rsidRDefault="00DF057A" w:rsidP="001073CE">
                        <w:pPr>
                          <w:pStyle w:val="BodyText"/>
                          <w:rPr>
                            <w:sz w:val="22"/>
                            <w:szCs w:val="22"/>
                          </w:rPr>
                        </w:pPr>
                        <w:r w:rsidRPr="00077324">
                          <w:rPr>
                            <w:sz w:val="22"/>
                            <w:szCs w:val="22"/>
                          </w:rPr>
                          <w:t>Transaction-B [B]</w:t>
                        </w:r>
                      </w:p>
                    </w:txbxContent>
                  </v:textbox>
                </v:shape>
                <v:line id="Line 343" o:spid="_x0000_s1056"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7"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DF057A" w:rsidRDefault="00DF057A" w:rsidP="007377E7">
                        <w:pPr>
                          <w:pStyle w:val="NormalWeb"/>
                          <w:jc w:val="center"/>
                        </w:pPr>
                        <w:r>
                          <w:rPr>
                            <w:sz w:val="18"/>
                            <w:szCs w:val="18"/>
                          </w:rPr>
                          <w:t>Search for Care</w:t>
                        </w:r>
                        <w:r>
                          <w:rPr>
                            <w:sz w:val="20"/>
                            <w:szCs w:val="20"/>
                          </w:rPr>
                          <w:t xml:space="preserve"> Plan</w:t>
                        </w:r>
                      </w:p>
                      <w:p w14:paraId="2D04994A" w14:textId="77777777" w:rsidR="00DF057A" w:rsidRDefault="00DF057A" w:rsidP="007377E7">
                        <w:pPr>
                          <w:pStyle w:val="NormalWeb"/>
                        </w:pPr>
                        <w:r>
                          <w:t> </w:t>
                        </w:r>
                      </w:p>
                      <w:p w14:paraId="2479649B" w14:textId="77777777" w:rsidR="00DF057A" w:rsidRDefault="00DF057A" w:rsidP="007377E7">
                        <w:pPr>
                          <w:pStyle w:val="NormalWeb"/>
                        </w:pPr>
                        <w:r>
                          <w:rPr>
                            <w:sz w:val="22"/>
                            <w:szCs w:val="22"/>
                          </w:rPr>
                          <w:t>Transaction-B [B]</w:t>
                        </w:r>
                      </w:p>
                    </w:txbxContent>
                  </v:textbox>
                </v:shape>
                <v:rect id="Rectangle 112" o:spid="_x0000_s1058"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9"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0"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1"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2"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82" w:name="_Toc445200540"/>
      <w:r>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82"/>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lastRenderedPageBreak/>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w:t>
            </w:r>
            <w:r w:rsidR="00EF5BD1" w:rsidRPr="00015C1F">
              <w:rPr>
                <w:rFonts w:cs="Arial"/>
                <w:sz w:val="18"/>
                <w:szCs w:val="18"/>
              </w:rPr>
              <w:lastRenderedPageBreak/>
              <w:t xml:space="preserve">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lastRenderedPageBreak/>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DF057A" w:rsidRPr="00077324" w:rsidRDefault="00DF057A" w:rsidP="00274982">
                              <w:pPr>
                                <w:pStyle w:val="BodyText"/>
                                <w:jc w:val="center"/>
                                <w:rPr>
                                  <w:sz w:val="22"/>
                                  <w:szCs w:val="22"/>
                                </w:rPr>
                              </w:pPr>
                              <w:r>
                                <w:rPr>
                                  <w:sz w:val="22"/>
                                  <w:szCs w:val="22"/>
                                </w:rPr>
                                <w:t>Encounter(s) B</w:t>
                              </w:r>
                            </w:p>
                            <w:p w14:paraId="2EBDE698" w14:textId="77777777" w:rsidR="00DF057A" w:rsidRDefault="00DF057A" w:rsidP="00274982"/>
                            <w:p w14:paraId="464410A3" w14:textId="77777777" w:rsidR="00DF057A" w:rsidRPr="00077324" w:rsidRDefault="00DF057A"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DF057A" w:rsidRPr="00D555AC" w:rsidRDefault="00DF057A"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DF057A" w:rsidRPr="00F214E1" w:rsidRDefault="00DF057A" w:rsidP="00274982">
                              <w:pPr>
                                <w:pStyle w:val="BodyText"/>
                                <w:rPr>
                                  <w:sz w:val="20"/>
                                </w:rPr>
                              </w:pPr>
                            </w:p>
                            <w:p w14:paraId="3B383322" w14:textId="77777777" w:rsidR="00DF057A" w:rsidRDefault="00DF057A" w:rsidP="00274982">
                              <w:pPr>
                                <w:pStyle w:val="BodyText"/>
                                <w:spacing w:before="0"/>
                                <w:rPr>
                                  <w:sz w:val="22"/>
                                  <w:szCs w:val="22"/>
                                </w:rPr>
                              </w:pPr>
                            </w:p>
                            <w:p w14:paraId="760E6DE0" w14:textId="77777777" w:rsidR="00DF057A" w:rsidRPr="00077324" w:rsidRDefault="00DF057A" w:rsidP="00274982">
                              <w:pPr>
                                <w:pStyle w:val="BodyText"/>
                                <w:spacing w:before="0"/>
                                <w:rPr>
                                  <w:sz w:val="22"/>
                                  <w:szCs w:val="22"/>
                                </w:rPr>
                              </w:pPr>
                            </w:p>
                            <w:p w14:paraId="229A1201" w14:textId="77777777" w:rsidR="00DF057A" w:rsidRPr="00077324" w:rsidRDefault="00DF057A" w:rsidP="00274982">
                              <w:pPr>
                                <w:pStyle w:val="BodyText"/>
                                <w:rPr>
                                  <w:sz w:val="22"/>
                                  <w:szCs w:val="22"/>
                                </w:rPr>
                              </w:pPr>
                            </w:p>
                            <w:p w14:paraId="0BB16BEF" w14:textId="77777777" w:rsidR="00DF057A" w:rsidRDefault="00DF057A" w:rsidP="00274982"/>
                            <w:p w14:paraId="308672D0" w14:textId="77777777" w:rsidR="00DF057A" w:rsidRPr="00077324" w:rsidRDefault="00DF057A" w:rsidP="00274982">
                              <w:pPr>
                                <w:pStyle w:val="BodyText"/>
                                <w:rPr>
                                  <w:sz w:val="22"/>
                                  <w:szCs w:val="22"/>
                                </w:rPr>
                              </w:pPr>
                              <w:r w:rsidRPr="00077324">
                                <w:rPr>
                                  <w:sz w:val="22"/>
                                  <w:szCs w:val="22"/>
                                </w:rPr>
                                <w:t>Actor D/</w:t>
                              </w:r>
                            </w:p>
                            <w:p w14:paraId="30EF57E0" w14:textId="77777777" w:rsidR="00DF057A" w:rsidRPr="00077324" w:rsidRDefault="00DF057A"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DF057A" w:rsidRPr="00077324" w:rsidRDefault="00DF057A"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DF057A" w:rsidRPr="00F214E1" w:rsidRDefault="00DF057A" w:rsidP="00274982">
                              <w:pPr>
                                <w:pStyle w:val="BodyText"/>
                                <w:jc w:val="center"/>
                                <w:rPr>
                                  <w:sz w:val="20"/>
                                </w:rPr>
                              </w:pPr>
                              <w:r w:rsidRPr="00F214E1">
                                <w:rPr>
                                  <w:sz w:val="20"/>
                                </w:rPr>
                                <w:t>P</w:t>
                              </w:r>
                              <w:r>
                                <w:rPr>
                                  <w:sz w:val="20"/>
                                </w:rPr>
                                <w:t>atient Portal as Care Plan Consumer</w:t>
                              </w:r>
                            </w:p>
                            <w:p w14:paraId="0DE4CBEF" w14:textId="77777777" w:rsidR="00DF057A" w:rsidRPr="00077324" w:rsidRDefault="00DF057A"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DF057A" w:rsidRPr="00386D80" w:rsidRDefault="00DF057A" w:rsidP="00274982">
                              <w:pPr>
                                <w:pStyle w:val="BodyText"/>
                                <w:jc w:val="center"/>
                                <w:rPr>
                                  <w:sz w:val="20"/>
                                </w:rPr>
                              </w:pPr>
                              <w:r w:rsidRPr="00386D80">
                                <w:rPr>
                                  <w:sz w:val="20"/>
                                </w:rPr>
                                <w:t>U</w:t>
                              </w:r>
                              <w:r>
                                <w:rPr>
                                  <w:sz w:val="20"/>
                                </w:rPr>
                                <w:t>pdate Care Plan</w:t>
                              </w:r>
                            </w:p>
                            <w:p w14:paraId="4B28CB4C" w14:textId="77777777" w:rsidR="00DF057A" w:rsidRDefault="00DF057A" w:rsidP="00274982"/>
                            <w:p w14:paraId="770C1087" w14:textId="77777777" w:rsidR="00DF057A" w:rsidRPr="00077324" w:rsidRDefault="00DF057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DF057A" w:rsidRPr="00364CC5" w:rsidRDefault="00DF057A" w:rsidP="00274982">
                              <w:pPr>
                                <w:pStyle w:val="BodyText"/>
                                <w:jc w:val="center"/>
                                <w:rPr>
                                  <w:sz w:val="18"/>
                                  <w:szCs w:val="18"/>
                                </w:rPr>
                              </w:pPr>
                              <w:r w:rsidRPr="00364CC5">
                                <w:rPr>
                                  <w:sz w:val="18"/>
                                  <w:szCs w:val="18"/>
                                </w:rPr>
                                <w:t>Provide Care Plan</w:t>
                              </w:r>
                            </w:p>
                            <w:p w14:paraId="7155B7ED" w14:textId="77777777" w:rsidR="00DF057A" w:rsidRDefault="00DF057A" w:rsidP="00274982"/>
                            <w:p w14:paraId="007DF843" w14:textId="77777777" w:rsidR="00DF057A" w:rsidRPr="00077324" w:rsidRDefault="00DF057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DF057A" w:rsidRPr="00386D80" w:rsidRDefault="00DF057A"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F057A" w:rsidRDefault="00DF057A" w:rsidP="00274982"/>
                            <w:p w14:paraId="17019F2A" w14:textId="77777777" w:rsidR="00DF057A" w:rsidRPr="00077324" w:rsidRDefault="00DF057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DF057A" w:rsidRPr="00364CC5" w:rsidRDefault="00DF057A"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F057A" w:rsidRDefault="00DF057A" w:rsidP="00274982"/>
                            <w:p w14:paraId="07EDD75F" w14:textId="77777777" w:rsidR="00DF057A" w:rsidRPr="00077324" w:rsidRDefault="00DF057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DF057A" w:rsidRPr="00364CC5" w:rsidRDefault="00DF057A" w:rsidP="00274982">
                              <w:pPr>
                                <w:pStyle w:val="BodyText"/>
                                <w:jc w:val="center"/>
                                <w:rPr>
                                  <w:sz w:val="18"/>
                                  <w:szCs w:val="18"/>
                                </w:rPr>
                              </w:pPr>
                              <w:r w:rsidRPr="00364CC5">
                                <w:rPr>
                                  <w:sz w:val="18"/>
                                  <w:szCs w:val="18"/>
                                </w:rPr>
                                <w:t>Subscribe to Care Plan Updates</w:t>
                              </w:r>
                            </w:p>
                            <w:p w14:paraId="72F2DA86" w14:textId="77777777" w:rsidR="00DF057A" w:rsidRDefault="00DF057A" w:rsidP="00274982"/>
                            <w:p w14:paraId="69B64E73" w14:textId="77777777" w:rsidR="00DF057A" w:rsidRPr="00077324" w:rsidRDefault="00DF057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DF057A" w:rsidRPr="00386D80" w:rsidRDefault="00DF057A"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F057A" w:rsidRDefault="00DF057A" w:rsidP="00274982"/>
                            <w:p w14:paraId="5F5E1379" w14:textId="77777777" w:rsidR="00DF057A" w:rsidRPr="00077324" w:rsidRDefault="00DF057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3"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">
                <v:shape id="_x0000_s1064" type="#_x0000_t75" style="position:absolute;width:61442;height:30867;visibility:visible;mso-wrap-style:square">
                  <v:fill o:detectmouseclick="t"/>
                  <v:path o:connecttype="none"/>
                </v:shape>
                <v:shape id="Text Box 347" o:spid="_x0000_s106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DF057A" w:rsidRPr="00077324" w:rsidRDefault="00DF057A" w:rsidP="00274982">
                        <w:pPr>
                          <w:pStyle w:val="BodyText"/>
                          <w:jc w:val="center"/>
                          <w:rPr>
                            <w:sz w:val="22"/>
                            <w:szCs w:val="22"/>
                          </w:rPr>
                        </w:pPr>
                        <w:r>
                          <w:rPr>
                            <w:sz w:val="22"/>
                            <w:szCs w:val="22"/>
                          </w:rPr>
                          <w:t>Encounter(s) B</w:t>
                        </w:r>
                      </w:p>
                      <w:p w14:paraId="2EBDE698" w14:textId="77777777" w:rsidR="00DF057A" w:rsidRDefault="00DF057A" w:rsidP="00274982"/>
                      <w:p w14:paraId="464410A3" w14:textId="77777777" w:rsidR="00DF057A" w:rsidRPr="00077324" w:rsidRDefault="00DF057A" w:rsidP="00274982">
                        <w:pPr>
                          <w:pStyle w:val="BodyText"/>
                          <w:rPr>
                            <w:sz w:val="22"/>
                            <w:szCs w:val="22"/>
                          </w:rPr>
                        </w:pPr>
                        <w:r>
                          <w:rPr>
                            <w:sz w:val="22"/>
                            <w:szCs w:val="22"/>
                          </w:rPr>
                          <w:t>Transaction_</w:t>
                        </w:r>
                        <w:r w:rsidRPr="00077324">
                          <w:rPr>
                            <w:sz w:val="22"/>
                            <w:szCs w:val="22"/>
                          </w:rPr>
                          <w:t>1 [1]</w:t>
                        </w:r>
                      </w:p>
                    </w:txbxContent>
                  </v:textbox>
                </v:shape>
                <v:shape id="Text Box 348" o:spid="_x0000_s1066"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DF057A" w:rsidRPr="00D555AC" w:rsidRDefault="00DF057A"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DF057A" w:rsidRPr="00F214E1" w:rsidRDefault="00DF057A" w:rsidP="00274982">
                        <w:pPr>
                          <w:pStyle w:val="BodyText"/>
                          <w:rPr>
                            <w:sz w:val="20"/>
                          </w:rPr>
                        </w:pPr>
                      </w:p>
                      <w:p w14:paraId="3B383322" w14:textId="77777777" w:rsidR="00DF057A" w:rsidRDefault="00DF057A" w:rsidP="00274982">
                        <w:pPr>
                          <w:pStyle w:val="BodyText"/>
                          <w:spacing w:before="0"/>
                          <w:rPr>
                            <w:sz w:val="22"/>
                            <w:szCs w:val="22"/>
                          </w:rPr>
                        </w:pPr>
                      </w:p>
                      <w:p w14:paraId="760E6DE0" w14:textId="77777777" w:rsidR="00DF057A" w:rsidRPr="00077324" w:rsidRDefault="00DF057A" w:rsidP="00274982">
                        <w:pPr>
                          <w:pStyle w:val="BodyText"/>
                          <w:spacing w:before="0"/>
                          <w:rPr>
                            <w:sz w:val="22"/>
                            <w:szCs w:val="22"/>
                          </w:rPr>
                        </w:pPr>
                      </w:p>
                      <w:p w14:paraId="229A1201" w14:textId="77777777" w:rsidR="00DF057A" w:rsidRPr="00077324" w:rsidRDefault="00DF057A" w:rsidP="00274982">
                        <w:pPr>
                          <w:pStyle w:val="BodyText"/>
                          <w:rPr>
                            <w:sz w:val="22"/>
                            <w:szCs w:val="22"/>
                          </w:rPr>
                        </w:pPr>
                      </w:p>
                      <w:p w14:paraId="0BB16BEF" w14:textId="77777777" w:rsidR="00DF057A" w:rsidRDefault="00DF057A" w:rsidP="00274982"/>
                      <w:p w14:paraId="308672D0" w14:textId="77777777" w:rsidR="00DF057A" w:rsidRPr="00077324" w:rsidRDefault="00DF057A" w:rsidP="00274982">
                        <w:pPr>
                          <w:pStyle w:val="BodyText"/>
                          <w:rPr>
                            <w:sz w:val="22"/>
                            <w:szCs w:val="22"/>
                          </w:rPr>
                        </w:pPr>
                        <w:r w:rsidRPr="00077324">
                          <w:rPr>
                            <w:sz w:val="22"/>
                            <w:szCs w:val="22"/>
                          </w:rPr>
                          <w:t>Actor D/</w:t>
                        </w:r>
                      </w:p>
                      <w:p w14:paraId="30EF57E0" w14:textId="77777777" w:rsidR="00DF057A" w:rsidRPr="00077324" w:rsidRDefault="00DF057A" w:rsidP="00274982">
                        <w:pPr>
                          <w:pStyle w:val="BodyText"/>
                          <w:rPr>
                            <w:sz w:val="22"/>
                            <w:szCs w:val="22"/>
                          </w:rPr>
                        </w:pPr>
                        <w:r w:rsidRPr="00077324">
                          <w:rPr>
                            <w:sz w:val="22"/>
                            <w:szCs w:val="22"/>
                          </w:rPr>
                          <w:t>Actor E</w:t>
                        </w:r>
                      </w:p>
                    </w:txbxContent>
                  </v:textbox>
                </v:shape>
                <v:line id="Line 349" o:spid="_x0000_s1067"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8"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DF057A" w:rsidRPr="00077324" w:rsidRDefault="00DF057A"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69"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0"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1"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DF057A" w:rsidRPr="00F214E1" w:rsidRDefault="00DF057A" w:rsidP="00274982">
                        <w:pPr>
                          <w:pStyle w:val="BodyText"/>
                          <w:jc w:val="center"/>
                          <w:rPr>
                            <w:sz w:val="20"/>
                          </w:rPr>
                        </w:pPr>
                        <w:r w:rsidRPr="00F214E1">
                          <w:rPr>
                            <w:sz w:val="20"/>
                          </w:rPr>
                          <w:t>P</w:t>
                        </w:r>
                        <w:r>
                          <w:rPr>
                            <w:sz w:val="20"/>
                          </w:rPr>
                          <w:t>atient Portal as Care Plan Consumer</w:t>
                        </w:r>
                      </w:p>
                      <w:p w14:paraId="0DE4CBEF" w14:textId="77777777" w:rsidR="00DF057A" w:rsidRPr="00077324" w:rsidRDefault="00DF057A" w:rsidP="00274982">
                        <w:pPr>
                          <w:pStyle w:val="BodyText"/>
                          <w:spacing w:before="0"/>
                          <w:rPr>
                            <w:sz w:val="22"/>
                            <w:szCs w:val="22"/>
                          </w:rPr>
                        </w:pPr>
                      </w:p>
                    </w:txbxContent>
                  </v:textbox>
                </v:shape>
                <v:shape id="Text Box 354" o:spid="_x0000_s1072"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DF057A" w:rsidRPr="00386D80" w:rsidRDefault="00DF057A" w:rsidP="00274982">
                        <w:pPr>
                          <w:pStyle w:val="BodyText"/>
                          <w:jc w:val="center"/>
                          <w:rPr>
                            <w:sz w:val="20"/>
                          </w:rPr>
                        </w:pPr>
                        <w:r w:rsidRPr="00386D80">
                          <w:rPr>
                            <w:sz w:val="20"/>
                          </w:rPr>
                          <w:t>U</w:t>
                        </w:r>
                        <w:r>
                          <w:rPr>
                            <w:sz w:val="20"/>
                          </w:rPr>
                          <w:t>pdate Care Plan</w:t>
                        </w:r>
                      </w:p>
                      <w:p w14:paraId="4B28CB4C" w14:textId="77777777" w:rsidR="00DF057A" w:rsidRDefault="00DF057A" w:rsidP="00274982"/>
                      <w:p w14:paraId="770C1087" w14:textId="77777777" w:rsidR="00DF057A" w:rsidRPr="00077324" w:rsidRDefault="00DF057A" w:rsidP="00274982">
                        <w:pPr>
                          <w:pStyle w:val="BodyText"/>
                          <w:rPr>
                            <w:sz w:val="22"/>
                            <w:szCs w:val="22"/>
                          </w:rPr>
                        </w:pPr>
                        <w:r w:rsidRPr="00077324">
                          <w:rPr>
                            <w:sz w:val="22"/>
                            <w:szCs w:val="22"/>
                          </w:rPr>
                          <w:t>Transaction-B [B]</w:t>
                        </w:r>
                      </w:p>
                    </w:txbxContent>
                  </v:textbox>
                </v:shape>
                <v:rect id="Rectangle 355" o:spid="_x0000_s1073"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4"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5"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6"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DF057A" w:rsidRPr="00364CC5" w:rsidRDefault="00DF057A" w:rsidP="00274982">
                        <w:pPr>
                          <w:pStyle w:val="BodyText"/>
                          <w:jc w:val="center"/>
                          <w:rPr>
                            <w:sz w:val="18"/>
                            <w:szCs w:val="18"/>
                          </w:rPr>
                        </w:pPr>
                        <w:r w:rsidRPr="00364CC5">
                          <w:rPr>
                            <w:sz w:val="18"/>
                            <w:szCs w:val="18"/>
                          </w:rPr>
                          <w:t>Provide Care Plan</w:t>
                        </w:r>
                      </w:p>
                      <w:p w14:paraId="7155B7ED" w14:textId="77777777" w:rsidR="00DF057A" w:rsidRDefault="00DF057A" w:rsidP="00274982"/>
                      <w:p w14:paraId="007DF843" w14:textId="77777777" w:rsidR="00DF057A" w:rsidRPr="00077324" w:rsidRDefault="00DF057A" w:rsidP="00274982">
                        <w:pPr>
                          <w:pStyle w:val="BodyText"/>
                          <w:rPr>
                            <w:sz w:val="22"/>
                            <w:szCs w:val="22"/>
                          </w:rPr>
                        </w:pPr>
                        <w:r w:rsidRPr="00077324">
                          <w:rPr>
                            <w:sz w:val="22"/>
                            <w:szCs w:val="22"/>
                          </w:rPr>
                          <w:t>Transaction-B [B]</w:t>
                        </w:r>
                      </w:p>
                    </w:txbxContent>
                  </v:textbox>
                </v:shape>
                <v:line id="Line 359" o:spid="_x0000_s1077"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8"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DF057A" w:rsidRPr="00386D80" w:rsidRDefault="00DF057A"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F057A" w:rsidRDefault="00DF057A" w:rsidP="00274982"/>
                      <w:p w14:paraId="17019F2A" w14:textId="77777777" w:rsidR="00DF057A" w:rsidRPr="00077324" w:rsidRDefault="00DF057A" w:rsidP="00274982">
                        <w:pPr>
                          <w:pStyle w:val="BodyText"/>
                          <w:rPr>
                            <w:sz w:val="22"/>
                            <w:szCs w:val="22"/>
                          </w:rPr>
                        </w:pPr>
                        <w:r w:rsidRPr="00077324">
                          <w:rPr>
                            <w:sz w:val="22"/>
                            <w:szCs w:val="22"/>
                          </w:rPr>
                          <w:t>Transaction-B [B]</w:t>
                        </w:r>
                      </w:p>
                    </w:txbxContent>
                  </v:textbox>
                </v:shape>
                <v:line id="Line 362" o:spid="_x0000_s1079"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0"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DF057A" w:rsidRPr="00364CC5" w:rsidRDefault="00DF057A"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F057A" w:rsidRDefault="00DF057A" w:rsidP="00274982"/>
                      <w:p w14:paraId="07EDD75F" w14:textId="77777777" w:rsidR="00DF057A" w:rsidRPr="00077324" w:rsidRDefault="00DF057A" w:rsidP="00274982">
                        <w:pPr>
                          <w:pStyle w:val="BodyText"/>
                          <w:rPr>
                            <w:sz w:val="22"/>
                            <w:szCs w:val="22"/>
                          </w:rPr>
                        </w:pPr>
                        <w:r w:rsidRPr="00077324">
                          <w:rPr>
                            <w:sz w:val="22"/>
                            <w:szCs w:val="22"/>
                          </w:rPr>
                          <w:t>Transaction-B [B]</w:t>
                        </w:r>
                      </w:p>
                    </w:txbxContent>
                  </v:textbox>
                </v:shape>
                <v:rect id="Rectangle 364" o:spid="_x0000_s1081"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2"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3"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4"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DF057A" w:rsidRPr="00364CC5" w:rsidRDefault="00DF057A" w:rsidP="00274982">
                        <w:pPr>
                          <w:pStyle w:val="BodyText"/>
                          <w:jc w:val="center"/>
                          <w:rPr>
                            <w:sz w:val="18"/>
                            <w:szCs w:val="18"/>
                          </w:rPr>
                        </w:pPr>
                        <w:r w:rsidRPr="00364CC5">
                          <w:rPr>
                            <w:sz w:val="18"/>
                            <w:szCs w:val="18"/>
                          </w:rPr>
                          <w:t>Subscribe to Care Plan Updates</w:t>
                        </w:r>
                      </w:p>
                      <w:p w14:paraId="72F2DA86" w14:textId="77777777" w:rsidR="00DF057A" w:rsidRDefault="00DF057A" w:rsidP="00274982"/>
                      <w:p w14:paraId="69B64E73" w14:textId="77777777" w:rsidR="00DF057A" w:rsidRPr="00077324" w:rsidRDefault="00DF057A" w:rsidP="00274982">
                        <w:pPr>
                          <w:pStyle w:val="BodyText"/>
                          <w:rPr>
                            <w:sz w:val="22"/>
                            <w:szCs w:val="22"/>
                          </w:rPr>
                        </w:pPr>
                        <w:r w:rsidRPr="00077324">
                          <w:rPr>
                            <w:sz w:val="22"/>
                            <w:szCs w:val="22"/>
                          </w:rPr>
                          <w:t>Transaction-B [B]</w:t>
                        </w:r>
                      </w:p>
                    </w:txbxContent>
                  </v:textbox>
                </v:shape>
                <v:shape id="Text Box 369" o:spid="_x0000_s1085"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DF057A" w:rsidRPr="00386D80" w:rsidRDefault="00DF057A"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F057A" w:rsidRDefault="00DF057A" w:rsidP="00274982"/>
                      <w:p w14:paraId="5F5E1379" w14:textId="77777777" w:rsidR="00DF057A" w:rsidRPr="00077324" w:rsidRDefault="00DF057A" w:rsidP="00274982">
                        <w:pPr>
                          <w:pStyle w:val="BodyText"/>
                          <w:rPr>
                            <w:sz w:val="22"/>
                            <w:szCs w:val="22"/>
                          </w:rPr>
                        </w:pPr>
                        <w:r w:rsidRPr="00077324">
                          <w:rPr>
                            <w:sz w:val="22"/>
                            <w:szCs w:val="22"/>
                          </w:rPr>
                          <w:t>Transaction-B [B]</w:t>
                        </w:r>
                      </w:p>
                    </w:txbxContent>
                  </v:textbox>
                </v:shape>
                <v:rect id="Rectangle 114" o:spid="_x0000_s1086"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7"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8"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9"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0"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83" w:name="_Toc445200541"/>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83"/>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84" w:name="_Toc445200542"/>
      <w:r>
        <w:t xml:space="preserve">X.4.2.1.1.4 </w:t>
      </w:r>
      <w:r w:rsidRPr="003E2AA2">
        <w:t>Encounter</w:t>
      </w:r>
      <w:r>
        <w:t xml:space="preserve"> D</w:t>
      </w:r>
      <w:r w:rsidRPr="003E2AA2">
        <w:t>:</w:t>
      </w:r>
      <w:r>
        <w:t xml:space="preserve"> Primary Care Follow-up Visits</w:t>
      </w:r>
      <w:bookmarkEnd w:id="84"/>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lastRenderedPageBreak/>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555988A1" w:rsidR="00303E20" w:rsidRPr="000E1CDD" w:rsidRDefault="00EE7926" w:rsidP="00D3503E">
      <w:pPr>
        <w:pStyle w:val="Heading3"/>
        <w:numPr>
          <w:ilvl w:val="0"/>
          <w:numId w:val="0"/>
        </w:numPr>
        <w:ind w:left="720" w:hanging="720"/>
        <w:rPr>
          <w:noProof w:val="0"/>
        </w:rPr>
      </w:pPr>
      <w:bookmarkStart w:id="85" w:name="_Toc445200543"/>
      <w:r>
        <w:rPr>
          <w:bCs/>
          <w:noProof w:val="0"/>
        </w:rPr>
        <w:t>X.5</w:t>
      </w:r>
      <w:r w:rsidR="000E1CDD" w:rsidRPr="003651D9">
        <w:rPr>
          <w:bCs/>
          <w:noProof w:val="0"/>
        </w:rPr>
        <w:t xml:space="preserve"> </w:t>
      </w:r>
      <w:r w:rsidR="000E1CDD" w:rsidRPr="008C0119">
        <w:rPr>
          <w:noProof w:val="0"/>
        </w:rPr>
        <w:t>DCP Security Considerations</w:t>
      </w:r>
      <w:r w:rsidR="00303E20" w:rsidRPr="000E1CDD">
        <w:rPr>
          <w:b w:val="0"/>
        </w:rPr>
        <w:t>X.</w:t>
      </w:r>
      <w:r w:rsidR="00AF472E" w:rsidRPr="000E1CDD">
        <w:rPr>
          <w:b w:val="0"/>
        </w:rPr>
        <w:t>5</w:t>
      </w:r>
      <w:r w:rsidR="005F21E7" w:rsidRPr="000E1CDD">
        <w:rPr>
          <w:b w:val="0"/>
        </w:rPr>
        <w:t xml:space="preserve"> </w:t>
      </w:r>
      <w:r w:rsidR="00E60F58" w:rsidRPr="000E1CDD">
        <w:rPr>
          <w:b w:val="0"/>
        </w:rPr>
        <w:t>DCP</w:t>
      </w:r>
      <w:r w:rsidR="00303E20" w:rsidRPr="000E1CDD">
        <w:rPr>
          <w:b w:val="0"/>
        </w:rPr>
        <w:t xml:space="preserve"> Security Considerations</w:t>
      </w:r>
      <w:bookmarkEnd w:id="85"/>
    </w:p>
    <w:p w14:paraId="60A059D2" w14:textId="15F9BD12" w:rsidR="006E5767" w:rsidRPr="003651D9" w:rsidRDefault="00C82ED4" w:rsidP="00D3503E">
      <w:pPr>
        <w:pStyle w:val="Heading3"/>
        <w:numPr>
          <w:ilvl w:val="0"/>
          <w:numId w:val="0"/>
        </w:numPr>
        <w:ind w:left="720" w:hanging="720"/>
      </w:pPr>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lastRenderedPageBreak/>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77777777"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Care Plan Manager</w:t>
      </w:r>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15E357E1" w:rsidR="00D145F4" w:rsidRDefault="006D163E" w:rsidP="006D163E">
      <w:pPr>
        <w:pStyle w:val="BodyText"/>
        <w:rPr>
          <w:iCs/>
        </w:rPr>
      </w:pPr>
      <w:commentRangeStart w:id="86"/>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 xml:space="preserve">ID </w:t>
      </w:r>
      <w:r w:rsidR="005376C1">
        <w:rPr>
          <w:iCs/>
        </w:rPr>
        <w:t>or</w:t>
      </w:r>
      <w:r w:rsidR="00D145F4">
        <w:rPr>
          <w:iCs/>
        </w:rPr>
        <w:t xml:space="preserve"> Name </w:t>
      </w:r>
      <w:r w:rsidRPr="006D163E">
        <w:rPr>
          <w:iCs/>
        </w:rPr>
        <w:t xml:space="preserve">parameters for query. </w:t>
      </w:r>
      <w:commentRangeEnd w:id="86"/>
      <w:r w:rsidR="007D1C65">
        <w:rPr>
          <w:rStyle w:val="CommentReference"/>
        </w:rPr>
        <w:commentReference w:id="86"/>
      </w:r>
      <w:r w:rsidRPr="006D163E">
        <w:rPr>
          <w:iCs/>
        </w:rPr>
        <w:t xml:space="preserve">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query parameters is clearly visible. These risks need to be mitigated in system or operational design.</w:t>
      </w:r>
    </w:p>
    <w:p w14:paraId="6B65C6E6" w14:textId="77777777" w:rsidR="00167DB7" w:rsidRPr="003651D9" w:rsidRDefault="00167DB7" w:rsidP="00167DB7">
      <w:pPr>
        <w:pStyle w:val="Heading2"/>
        <w:numPr>
          <w:ilvl w:val="0"/>
          <w:numId w:val="0"/>
        </w:numPr>
        <w:rPr>
          <w:noProof w:val="0"/>
        </w:rPr>
      </w:pPr>
      <w:bookmarkStart w:id="87" w:name="_Toc445200544"/>
      <w:r w:rsidRPr="003651D9">
        <w:rPr>
          <w:noProof w:val="0"/>
        </w:rPr>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87"/>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05577A">
      <w:pPr>
        <w:pStyle w:val="PartTitle"/>
        <w:rPr>
          <w:highlight w:val="yellow"/>
        </w:rPr>
      </w:pPr>
      <w:bookmarkStart w:id="88" w:name="_Toc445200545"/>
      <w:r w:rsidRPr="003651D9">
        <w:lastRenderedPageBreak/>
        <w:t>Appendices</w:t>
      </w:r>
      <w:bookmarkEnd w:id="88"/>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65B94BBD" w:rsidR="00B15A1D" w:rsidRPr="003651D9" w:rsidRDefault="00701B3A" w:rsidP="00AD069D">
      <w:pPr>
        <w:pStyle w:val="AppendixHeading1"/>
        <w:rPr>
          <w:noProof w:val="0"/>
        </w:rPr>
      </w:pPr>
      <w:bookmarkStart w:id="89" w:name="_Toc445200546"/>
      <w:r w:rsidRPr="003651D9">
        <w:rPr>
          <w:noProof w:val="0"/>
        </w:rPr>
        <w:t xml:space="preserve">Appendix A </w:t>
      </w:r>
      <w:r w:rsidR="00B15A1D" w:rsidRPr="003651D9">
        <w:rPr>
          <w:noProof w:val="0"/>
        </w:rPr>
        <w:t>–</w:t>
      </w:r>
      <w:r w:rsidRPr="003651D9">
        <w:rPr>
          <w:noProof w:val="0"/>
        </w:rPr>
        <w:t xml:space="preserve"> </w:t>
      </w:r>
      <w:r w:rsidR="00DF057A">
        <w:rPr>
          <w:noProof w:val="0"/>
        </w:rPr>
        <w:t>DCP Structure of Shared Care Planning</w:t>
      </w:r>
      <w:bookmarkEnd w:id="89"/>
    </w:p>
    <w:p w14:paraId="1B99A428" w14:textId="24287FB9" w:rsidR="00E01D59" w:rsidRDefault="008D7620">
      <w:pPr>
        <w:spacing w:before="0"/>
        <w:rPr>
          <w:rFonts w:ascii="Arial" w:hAnsi="Arial"/>
          <w:b/>
          <w:kern w:val="28"/>
          <w:sz w:val="28"/>
        </w:rPr>
      </w:pPr>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r w:rsidR="00E01D59">
        <w:br w:type="page"/>
      </w:r>
    </w:p>
    <w:p w14:paraId="1EE42711" w14:textId="42189DFE" w:rsidR="00CF283F" w:rsidRPr="003651D9" w:rsidRDefault="00701B3A" w:rsidP="00111CBC">
      <w:pPr>
        <w:pStyle w:val="AppendixHeading1"/>
        <w:rPr>
          <w:noProof w:val="0"/>
        </w:rPr>
      </w:pPr>
      <w:bookmarkStart w:id="90" w:name="_Toc445200548"/>
      <w:r w:rsidRPr="003651D9">
        <w:rPr>
          <w:noProof w:val="0"/>
        </w:rPr>
        <w:lastRenderedPageBreak/>
        <w:t xml:space="preserve">Appendix B </w:t>
      </w:r>
      <w:r w:rsidR="00B15A1D" w:rsidRPr="003651D9">
        <w:rPr>
          <w:noProof w:val="0"/>
        </w:rPr>
        <w:t>–</w:t>
      </w:r>
      <w:r w:rsidRPr="003651D9">
        <w:rPr>
          <w:noProof w:val="0"/>
        </w:rPr>
        <w:t xml:space="preserve"> </w:t>
      </w:r>
      <w:r w:rsidR="00E01D59">
        <w:rPr>
          <w:noProof w:val="0"/>
        </w:rPr>
        <w:t>DCP Chronic Condition Use Case</w:t>
      </w:r>
      <w:bookmarkEnd w:id="90"/>
    </w:p>
    <w:p w14:paraId="013C0F99" w14:textId="4571E21B" w:rsidR="008D7620" w:rsidRPr="003651D9" w:rsidRDefault="008D7620" w:rsidP="008D7620">
      <w:pPr>
        <w:pStyle w:val="BodyText"/>
      </w:pPr>
      <w:r w:rsidRPr="008D7620">
        <w:t xml:space="preserve"> </w:t>
      </w:r>
      <w:r>
        <w:t xml:space="preserve">The following diagram depicts the chronic condition use case flow of interactions between care providers EHRs, the patient’s PHR and Dynamic Care Planning. </w:t>
      </w:r>
    </w:p>
    <w:p w14:paraId="0F193287" w14:textId="14D25C5F" w:rsidR="00CF283F" w:rsidRPr="003651D9" w:rsidRDefault="008D7620" w:rsidP="008D7642">
      <w:pPr>
        <w:pStyle w:val="PartTitle"/>
      </w:pPr>
      <w:r>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91" w:name="_Toc336000611"/>
      <w:bookmarkStart w:id="92" w:name="_Toc445200550"/>
      <w:bookmarkEnd w:id="91"/>
      <w:r w:rsidR="00CF283F" w:rsidRPr="003651D9">
        <w:t xml:space="preserve">Volume 2 </w:t>
      </w:r>
      <w:r w:rsidR="008D7642" w:rsidRPr="003651D9">
        <w:t xml:space="preserve">– </w:t>
      </w:r>
      <w:r w:rsidR="00CF283F" w:rsidRPr="003651D9">
        <w:t>Transactions</w:t>
      </w:r>
      <w:bookmarkEnd w:id="92"/>
    </w:p>
    <w:p w14:paraId="54B424F5" w14:textId="77777777" w:rsidR="00303E20" w:rsidRPr="003651D9" w:rsidRDefault="00303E20" w:rsidP="008E441F">
      <w:pPr>
        <w:pStyle w:val="EditorInstructions"/>
      </w:pPr>
      <w:bookmarkStart w:id="93" w:name="_Toc75083611"/>
      <w:r w:rsidRPr="003651D9">
        <w:t xml:space="preserve">Add section 3.Y </w:t>
      </w:r>
      <w:bookmarkEnd w:id="93"/>
    </w:p>
    <w:p w14:paraId="1DFAA286" w14:textId="7C1E39CA" w:rsidR="00CF283F" w:rsidRPr="003651D9" w:rsidDel="00A84DE6" w:rsidRDefault="00303E20" w:rsidP="00A84DE6">
      <w:pPr>
        <w:pStyle w:val="Heading2"/>
        <w:numPr>
          <w:ilvl w:val="0"/>
          <w:numId w:val="0"/>
        </w:numPr>
        <w:rPr>
          <w:del w:id="94" w:author="Cole, George" w:date="2016-03-08T11:39:00Z"/>
          <w:noProof w:val="0"/>
        </w:rPr>
      </w:pPr>
      <w:bookmarkStart w:id="95" w:name="_Toc445200551"/>
      <w:r w:rsidRPr="003651D9">
        <w:rPr>
          <w:noProof w:val="0"/>
        </w:rPr>
        <w:lastRenderedPageBreak/>
        <w:t>3</w:t>
      </w:r>
      <w:r w:rsidR="00CF283F" w:rsidRPr="003651D9">
        <w:rPr>
          <w:noProof w:val="0"/>
        </w:rPr>
        <w:t>.Y</w:t>
      </w:r>
      <w:ins w:id="96" w:author="Cole, George" w:date="2016-03-08T11:38:00Z">
        <w:r w:rsidR="00A84DE6">
          <w:rPr>
            <w:noProof w:val="0"/>
          </w:rPr>
          <w:t>1</w:t>
        </w:r>
      </w:ins>
      <w:r w:rsidR="00CF283F" w:rsidRPr="003651D9">
        <w:rPr>
          <w:noProof w:val="0"/>
        </w:rPr>
        <w:t xml:space="preserve"> </w:t>
      </w:r>
      <w:ins w:id="97" w:author="Cole, George" w:date="2016-03-08T11:38:00Z">
        <w:r w:rsidR="00A84DE6">
          <w:rPr>
            <w:noProof w:val="0"/>
          </w:rPr>
          <w:t>Update Care Plan [PCC-Y1</w:t>
        </w:r>
      </w:ins>
      <w:ins w:id="98" w:author="Cole, George" w:date="2016-03-08T11:39:00Z">
        <w:r w:rsidR="00A84DE6">
          <w:rPr>
            <w:noProof w:val="0"/>
          </w:rPr>
          <w:t>]</w:t>
        </w:r>
      </w:ins>
      <w:del w:id="99" w:author="Cole, George" w:date="2016-03-08T11:39:00Z">
        <w:r w:rsidR="00CF283F" w:rsidRPr="003651D9" w:rsidDel="00A84DE6">
          <w:rPr>
            <w:noProof w:val="0"/>
          </w:rPr>
          <w:delText>&lt;Transaction Name</w:delText>
        </w:r>
        <w:r w:rsidR="00291725" w:rsidDel="00A84DE6">
          <w:rPr>
            <w:noProof w:val="0"/>
          </w:rPr>
          <w:delText xml:space="preserve"> </w:delText>
        </w:r>
        <w:r w:rsidR="00126A38" w:rsidRPr="003651D9" w:rsidDel="00A84DE6">
          <w:rPr>
            <w:noProof w:val="0"/>
          </w:rPr>
          <w:delText>[</w:delText>
        </w:r>
        <w:r w:rsidR="001558DD" w:rsidRPr="003651D9" w:rsidDel="00A84DE6">
          <w:rPr>
            <w:noProof w:val="0"/>
          </w:rPr>
          <w:delText>Domain Acronym</w:delText>
        </w:r>
        <w:r w:rsidR="00DD13DB" w:rsidRPr="003651D9" w:rsidDel="00A84DE6">
          <w:rPr>
            <w:noProof w:val="0"/>
          </w:rPr>
          <w:delText>-#</w:delText>
        </w:r>
        <w:r w:rsidR="00126A38" w:rsidRPr="003651D9" w:rsidDel="00A84DE6">
          <w:rPr>
            <w:noProof w:val="0"/>
          </w:rPr>
          <w:delText>]</w:delText>
        </w:r>
        <w:r w:rsidR="00CF283F" w:rsidRPr="003651D9" w:rsidDel="00A84DE6">
          <w:rPr>
            <w:noProof w:val="0"/>
          </w:rPr>
          <w:delText>&gt;</w:delText>
        </w:r>
        <w:bookmarkEnd w:id="95"/>
      </w:del>
    </w:p>
    <w:p w14:paraId="3339A827" w14:textId="575DA0B6" w:rsidR="00111CBC" w:rsidRPr="003651D9" w:rsidRDefault="00111CBC">
      <w:pPr>
        <w:pStyle w:val="Heading2"/>
        <w:numPr>
          <w:ilvl w:val="0"/>
          <w:numId w:val="0"/>
        </w:numPr>
        <w:rPr>
          <w:i/>
        </w:rPr>
        <w:pPrChange w:id="100" w:author="Cole, George" w:date="2016-03-08T11:39:00Z">
          <w:pPr>
            <w:pStyle w:val="BodyText"/>
          </w:pPr>
        </w:pPrChange>
      </w:pPr>
      <w:del w:id="101" w:author="Cole, George" w:date="2016-03-08T11:39:00Z">
        <w:r w:rsidRPr="003651D9" w:rsidDel="00A84DE6">
          <w:rPr>
            <w:i/>
          </w:rPr>
          <w:delText>&lt;The “Y” in the heading should be the same as the # in the [</w:delText>
        </w:r>
        <w:r w:rsidR="001558DD" w:rsidRPr="003651D9" w:rsidDel="00A84DE6">
          <w:rPr>
            <w:i/>
          </w:rPr>
          <w:delText>Domain Acronym</w:delText>
        </w:r>
        <w:r w:rsidRPr="003651D9" w:rsidDel="00A84DE6">
          <w:rPr>
            <w:i/>
          </w:rPr>
          <w:delText xml:space="preserve"> -#] title&gt;</w:delText>
        </w:r>
      </w:del>
    </w:p>
    <w:p w14:paraId="45F49FDB" w14:textId="3EF5FF77" w:rsidR="00CF283F" w:rsidRPr="003651D9" w:rsidRDefault="00303E20" w:rsidP="00303E20">
      <w:pPr>
        <w:pStyle w:val="Heading3"/>
        <w:numPr>
          <w:ilvl w:val="0"/>
          <w:numId w:val="0"/>
        </w:numPr>
        <w:rPr>
          <w:noProof w:val="0"/>
        </w:rPr>
      </w:pPr>
      <w:bookmarkStart w:id="102" w:name="_Toc445200552"/>
      <w:r w:rsidRPr="003651D9">
        <w:rPr>
          <w:noProof w:val="0"/>
        </w:rPr>
        <w:t>3</w:t>
      </w:r>
      <w:r w:rsidR="00CF283F" w:rsidRPr="003651D9">
        <w:rPr>
          <w:noProof w:val="0"/>
        </w:rPr>
        <w:t>.Y</w:t>
      </w:r>
      <w:ins w:id="103" w:author="Cole, George" w:date="2016-03-08T11:38:00Z">
        <w:r w:rsidR="00A84DE6">
          <w:rPr>
            <w:noProof w:val="0"/>
          </w:rPr>
          <w:t>1</w:t>
        </w:r>
      </w:ins>
      <w:r w:rsidR="00CF283F" w:rsidRPr="003651D9">
        <w:rPr>
          <w:noProof w:val="0"/>
        </w:rPr>
        <w:t>.1 Scope</w:t>
      </w:r>
      <w:bookmarkEnd w:id="102"/>
    </w:p>
    <w:p w14:paraId="54A57D88" w14:textId="77777777" w:rsidR="00DA7FE0" w:rsidRPr="003651D9" w:rsidRDefault="00DA7FE0" w:rsidP="00BB76BC">
      <w:pPr>
        <w:pStyle w:val="BodyText"/>
      </w:pPr>
      <w:r w:rsidRPr="003651D9">
        <w:t xml:space="preserve">This transaction is used to </w:t>
      </w:r>
      <w:r w:rsidRPr="003651D9">
        <w:rPr>
          <w:i/>
        </w:rPr>
        <w:t>&lt;…describe what is accomplished by using the transaction.</w:t>
      </w:r>
      <w:r w:rsidR="005F3FB5">
        <w:rPr>
          <w:i/>
        </w:rPr>
        <w:t xml:space="preserve"> </w:t>
      </w:r>
      <w:r w:rsidRPr="003651D9">
        <w:rPr>
          <w:i/>
        </w:rPr>
        <w:t>Remember that by keeping transactions general/abstract, they can be re-used in a variety of profiles&gt;</w:t>
      </w:r>
    </w:p>
    <w:p w14:paraId="6BCDB69A" w14:textId="4ADF3776" w:rsidR="00CF283F" w:rsidRPr="003651D9" w:rsidRDefault="00303E20" w:rsidP="00303E20">
      <w:pPr>
        <w:pStyle w:val="Heading3"/>
        <w:numPr>
          <w:ilvl w:val="0"/>
          <w:numId w:val="0"/>
        </w:numPr>
        <w:rPr>
          <w:noProof w:val="0"/>
        </w:rPr>
      </w:pPr>
      <w:bookmarkStart w:id="104" w:name="_Toc445200553"/>
      <w:r w:rsidRPr="003651D9">
        <w:rPr>
          <w:noProof w:val="0"/>
        </w:rPr>
        <w:t>3</w:t>
      </w:r>
      <w:r w:rsidR="008D17FF" w:rsidRPr="003651D9">
        <w:rPr>
          <w:noProof w:val="0"/>
        </w:rPr>
        <w:t>.Y</w:t>
      </w:r>
      <w:ins w:id="105" w:author="Cole, George" w:date="2016-03-08T11:38:00Z">
        <w:r w:rsidR="00A84DE6">
          <w:rPr>
            <w:noProof w:val="0"/>
          </w:rPr>
          <w:t>1</w:t>
        </w:r>
      </w:ins>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104"/>
    </w:p>
    <w:p w14:paraId="4DE316E0" w14:textId="77777777" w:rsidR="00DD13DB" w:rsidRPr="003651D9" w:rsidRDefault="00DD13DB" w:rsidP="00597DB2">
      <w:pPr>
        <w:pStyle w:val="AuthorInstructions"/>
      </w:pPr>
      <w:r w:rsidRPr="003651D9">
        <w:t>&lt;Optional</w:t>
      </w:r>
      <w:r w:rsidR="00F0665F" w:rsidRPr="003651D9">
        <w:t xml:space="preserve">: </w:t>
      </w:r>
      <w:r w:rsidRPr="003651D9">
        <w:t xml:space="preserve">if desired, </w:t>
      </w:r>
      <w:r w:rsidR="00FD3F02" w:rsidRPr="003651D9">
        <w:t xml:space="preserve">in addition to the table, </w:t>
      </w:r>
      <w:r w:rsidRPr="003651D9">
        <w:t>add a diagram as shown below to illustrate the actors included in this transaction, or delete the diagram altogether.&gt;</w:t>
      </w:r>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267DA58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77777777" w:rsidR="00DF057A" w:rsidRDefault="00DF057A" w:rsidP="007C1AAC">
                              <w:pPr>
                                <w:jc w:val="center"/>
                                <w:rPr>
                                  <w:sz w:val="18"/>
                                </w:rPr>
                              </w:pPr>
                              <w:r>
                                <w:rPr>
                                  <w:sz w:val="18"/>
                                </w:rPr>
                                <w:t>Transaction Name [DOM-#]</w:t>
                              </w:r>
                            </w:p>
                            <w:p w14:paraId="66F4A882" w14:textId="77777777" w:rsidR="00DF057A" w:rsidRDefault="00DF057A"/>
                            <w:p w14:paraId="52F16DD9" w14:textId="77777777" w:rsidR="00DF057A" w:rsidRDefault="00DF057A"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77777777" w:rsidR="00DF057A" w:rsidRDefault="00DF057A" w:rsidP="007C1AAC">
                              <w:pPr>
                                <w:rPr>
                                  <w:sz w:val="18"/>
                                </w:rPr>
                              </w:pPr>
                              <w:r>
                                <w:rPr>
                                  <w:sz w:val="18"/>
                                </w:rPr>
                                <w:t>Actor ABC</w:t>
                              </w:r>
                            </w:p>
                            <w:p w14:paraId="6962825A" w14:textId="77777777" w:rsidR="00DF057A" w:rsidRDefault="00DF057A"/>
                            <w:p w14:paraId="032F933C" w14:textId="77777777" w:rsidR="00DF057A" w:rsidRDefault="00DF057A"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9001181" w14:textId="77777777" w:rsidR="00DF057A" w:rsidRDefault="00DF057A" w:rsidP="007C1AAC">
                              <w:pPr>
                                <w:rPr>
                                  <w:sz w:val="18"/>
                                </w:rPr>
                              </w:pPr>
                              <w:r>
                                <w:rPr>
                                  <w:sz w:val="18"/>
                                </w:rPr>
                                <w:t>Actor DEF</w:t>
                              </w:r>
                            </w:p>
                            <w:p w14:paraId="12AC7495" w14:textId="77777777" w:rsidR="00DF057A" w:rsidRDefault="00DF057A"/>
                            <w:p w14:paraId="7D012F33" w14:textId="77777777" w:rsidR="00DF057A" w:rsidRDefault="00DF057A"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">
                <v:shape id="_x0000_s1092" type="#_x0000_t75" style="position:absolute;width:37261;height:15392;visibility:visible;mso-wrap-style:square">
                  <v:fill o:detectmouseclick="t"/>
                  <v:path o:connecttype="none"/>
                </v:shape>
                <v:oval id="Oval 153" o:spid="_x0000_s1093"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77777777" w:rsidR="00DF057A" w:rsidRDefault="00DF057A" w:rsidP="007C1AAC">
                        <w:pPr>
                          <w:jc w:val="center"/>
                          <w:rPr>
                            <w:sz w:val="18"/>
                          </w:rPr>
                        </w:pPr>
                        <w:r>
                          <w:rPr>
                            <w:sz w:val="18"/>
                          </w:rPr>
                          <w:t>Transaction Name [DOM-#]</w:t>
                        </w:r>
                      </w:p>
                      <w:p w14:paraId="66F4A882" w14:textId="77777777" w:rsidR="00DF057A" w:rsidRDefault="00DF057A"/>
                      <w:p w14:paraId="52F16DD9" w14:textId="77777777" w:rsidR="00DF057A" w:rsidRDefault="00DF057A" w:rsidP="007C1AAC">
                        <w:pPr>
                          <w:jc w:val="center"/>
                          <w:rPr>
                            <w:sz w:val="18"/>
                          </w:rPr>
                        </w:pPr>
                        <w:r>
                          <w:rPr>
                            <w:sz w:val="18"/>
                          </w:rPr>
                          <w:t>Transaction Name [DOM-#]</w:t>
                        </w:r>
                      </w:p>
                    </w:txbxContent>
                  </v:textbox>
                </v:oval>
                <v:shape id="Text Box 154" o:spid="_x0000_s1094"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77777777" w:rsidR="00DF057A" w:rsidRDefault="00DF057A" w:rsidP="007C1AAC">
                        <w:pPr>
                          <w:rPr>
                            <w:sz w:val="18"/>
                          </w:rPr>
                        </w:pPr>
                        <w:r>
                          <w:rPr>
                            <w:sz w:val="18"/>
                          </w:rPr>
                          <w:t>Actor ABC</w:t>
                        </w:r>
                      </w:p>
                      <w:p w14:paraId="6962825A" w14:textId="77777777" w:rsidR="00DF057A" w:rsidRDefault="00DF057A"/>
                      <w:p w14:paraId="032F933C" w14:textId="77777777" w:rsidR="00DF057A" w:rsidRDefault="00DF057A" w:rsidP="007C1AAC">
                        <w:pPr>
                          <w:rPr>
                            <w:sz w:val="18"/>
                          </w:rPr>
                        </w:pPr>
                        <w:r>
                          <w:rPr>
                            <w:sz w:val="18"/>
                          </w:rPr>
                          <w:t>Actor ABC</w:t>
                        </w:r>
                      </w:p>
                    </w:txbxContent>
                  </v:textbox>
                </v:shape>
                <v:line id="Line 155" o:spid="_x0000_s1095"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6"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77777777" w:rsidR="00DF057A" w:rsidRDefault="00DF057A" w:rsidP="007C1AAC">
                        <w:pPr>
                          <w:rPr>
                            <w:sz w:val="18"/>
                          </w:rPr>
                        </w:pPr>
                        <w:r>
                          <w:rPr>
                            <w:sz w:val="18"/>
                          </w:rPr>
                          <w:t>Actor DEF</w:t>
                        </w:r>
                      </w:p>
                      <w:p w14:paraId="12AC7495" w14:textId="77777777" w:rsidR="00DF057A" w:rsidRDefault="00DF057A"/>
                      <w:p w14:paraId="7D012F33" w14:textId="77777777" w:rsidR="00DF057A" w:rsidRDefault="00DF057A" w:rsidP="007C1AAC">
                        <w:pPr>
                          <w:rPr>
                            <w:sz w:val="18"/>
                          </w:rPr>
                        </w:pPr>
                        <w:r>
                          <w:rPr>
                            <w:sz w:val="18"/>
                          </w:rPr>
                          <w:t>Actor DEF</w:t>
                        </w:r>
                      </w:p>
                    </w:txbxContent>
                  </v:textbox>
                </v:shape>
                <v:line id="Line 157" o:spid="_x0000_s1097"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43D7E4AB" w14:textId="77777777" w:rsidTr="00BB76BC">
        <w:tc>
          <w:tcPr>
            <w:tcW w:w="1008" w:type="dxa"/>
            <w:shd w:val="clear" w:color="auto" w:fill="auto"/>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
          <w:p w14:paraId="7C64D8A3" w14:textId="77777777" w:rsidR="00C6772C" w:rsidRPr="003651D9" w:rsidRDefault="00C6772C" w:rsidP="00597DB2">
            <w:pPr>
              <w:pStyle w:val="BodyText"/>
            </w:pPr>
            <w:r w:rsidRPr="003651D9">
              <w:t>&lt;Official actor name; list every actor in this transaction.&gt;</w:t>
            </w:r>
          </w:p>
        </w:tc>
      </w:tr>
      <w:tr w:rsidR="00C6772C" w:rsidRPr="003651D9" w14:paraId="3D1C968E" w14:textId="77777777" w:rsidTr="00BB76BC">
        <w:tc>
          <w:tcPr>
            <w:tcW w:w="1008" w:type="dxa"/>
            <w:shd w:val="clear" w:color="auto" w:fill="auto"/>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
          <w:p w14:paraId="71CF69D9" w14:textId="77777777" w:rsidR="00C6772C" w:rsidRPr="003651D9" w:rsidRDefault="00C6772C" w:rsidP="00597DB2">
            <w:pPr>
              <w:pStyle w:val="BodyText"/>
            </w:pPr>
            <w:r w:rsidRPr="003651D9">
              <w:t>&lt;Very brief, one phrase, description of the role that this actor plays in this transaction</w:t>
            </w:r>
            <w:r w:rsidR="007773C8" w:rsidRPr="003651D9">
              <w:t>.</w:t>
            </w:r>
            <w:r w:rsidRPr="003651D9">
              <w:t>&gt;</w:t>
            </w:r>
          </w:p>
        </w:tc>
      </w:tr>
      <w:tr w:rsidR="00C6772C" w:rsidRPr="003651D9" w14:paraId="12C38AF3" w14:textId="77777777" w:rsidTr="00BB76BC">
        <w:tc>
          <w:tcPr>
            <w:tcW w:w="1008" w:type="dxa"/>
            <w:shd w:val="clear" w:color="auto" w:fill="auto"/>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
          <w:p w14:paraId="0515073E" w14:textId="77777777" w:rsidR="00701B3A" w:rsidRPr="003651D9" w:rsidRDefault="00701B3A" w:rsidP="00597DB2">
            <w:pPr>
              <w:pStyle w:val="BodyText"/>
            </w:pPr>
          </w:p>
        </w:tc>
      </w:tr>
      <w:tr w:rsidR="00C6772C" w:rsidRPr="003651D9" w14:paraId="37C70DF3" w14:textId="77777777" w:rsidTr="00BB76BC">
        <w:tc>
          <w:tcPr>
            <w:tcW w:w="1008" w:type="dxa"/>
            <w:shd w:val="clear" w:color="auto" w:fill="auto"/>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
          <w:p w14:paraId="57A6DF08" w14:textId="77777777" w:rsidR="00C6772C" w:rsidRPr="003651D9" w:rsidRDefault="00291725" w:rsidP="00597DB2">
            <w:pPr>
              <w:pStyle w:val="BodyText"/>
            </w:pPr>
            <w:r>
              <w:t xml:space="preserve"> </w:t>
            </w:r>
          </w:p>
        </w:tc>
      </w:tr>
      <w:tr w:rsidR="00C6772C" w:rsidRPr="003651D9" w14:paraId="10A33D78" w14:textId="77777777" w:rsidTr="00BB76BC">
        <w:tc>
          <w:tcPr>
            <w:tcW w:w="1008" w:type="dxa"/>
            <w:shd w:val="clear" w:color="auto" w:fill="auto"/>
          </w:tcPr>
          <w:p w14:paraId="6A6EE729" w14:textId="77777777" w:rsidR="00C6772C" w:rsidRPr="003651D9" w:rsidRDefault="00C6772C" w:rsidP="00597DB2">
            <w:pPr>
              <w:pStyle w:val="BodyText"/>
              <w:rPr>
                <w:b/>
              </w:rPr>
            </w:pPr>
            <w:r w:rsidRPr="003651D9">
              <w:rPr>
                <w:b/>
              </w:rPr>
              <w:t>Actor:</w:t>
            </w:r>
          </w:p>
        </w:tc>
        <w:tc>
          <w:tcPr>
            <w:tcW w:w="8568" w:type="dxa"/>
            <w:shd w:val="clear" w:color="auto" w:fill="auto"/>
          </w:tcPr>
          <w:p w14:paraId="3BA6FF77" w14:textId="77777777" w:rsidR="00C6772C" w:rsidRPr="003651D9" w:rsidRDefault="00C6772C" w:rsidP="00597DB2">
            <w:pPr>
              <w:pStyle w:val="BodyText"/>
            </w:pPr>
            <w:r w:rsidRPr="003651D9">
              <w:t xml:space="preserve"> </w:t>
            </w:r>
          </w:p>
        </w:tc>
      </w:tr>
      <w:tr w:rsidR="00C6772C" w:rsidRPr="003651D9" w14:paraId="3357BE31" w14:textId="77777777" w:rsidTr="00BB76BC">
        <w:tc>
          <w:tcPr>
            <w:tcW w:w="1008" w:type="dxa"/>
            <w:shd w:val="clear" w:color="auto" w:fill="auto"/>
          </w:tcPr>
          <w:p w14:paraId="6179D1C6" w14:textId="77777777" w:rsidR="00C6772C" w:rsidRPr="003651D9" w:rsidRDefault="00C6772C" w:rsidP="00597DB2">
            <w:pPr>
              <w:pStyle w:val="BodyText"/>
              <w:rPr>
                <w:b/>
              </w:rPr>
            </w:pPr>
            <w:r w:rsidRPr="003651D9">
              <w:rPr>
                <w:b/>
              </w:rPr>
              <w:t>Role:</w:t>
            </w:r>
          </w:p>
        </w:tc>
        <w:tc>
          <w:tcPr>
            <w:tcW w:w="8568" w:type="dxa"/>
            <w:shd w:val="clear" w:color="auto" w:fill="auto"/>
          </w:tcPr>
          <w:p w14:paraId="19718714" w14:textId="77777777" w:rsidR="00C6772C" w:rsidRPr="003651D9" w:rsidRDefault="00C6772C" w:rsidP="00597DB2">
            <w:pPr>
              <w:pStyle w:val="BodyText"/>
            </w:pPr>
          </w:p>
        </w:tc>
      </w:tr>
    </w:tbl>
    <w:p w14:paraId="482832EB" w14:textId="77777777" w:rsidR="00CF283F" w:rsidRPr="003651D9" w:rsidRDefault="00DA7FE0" w:rsidP="000807AC">
      <w:pPr>
        <w:pStyle w:val="BodyText"/>
        <w:rPr>
          <w:i/>
        </w:rPr>
      </w:pPr>
      <w:r w:rsidRPr="003651D9">
        <w:rPr>
          <w:i/>
        </w:rPr>
        <w:t>&lt;</w:t>
      </w:r>
      <w:r w:rsidR="00E8043B" w:rsidRPr="003651D9">
        <w:rPr>
          <w:i/>
        </w:rPr>
        <w:t>The assignment and use of Role Names in transaction specifications has proved to be very effective/efficient in Radiology</w:t>
      </w:r>
      <w:r w:rsidR="00613604" w:rsidRPr="003651D9">
        <w:rPr>
          <w:i/>
        </w:rPr>
        <w:t>, especially when existing transactions are re-used by additional actors.</w:t>
      </w:r>
      <w:r w:rsidR="00E8043B" w:rsidRPr="003651D9">
        <w:rPr>
          <w:i/>
        </w:rPr>
        <w:t xml:space="preserve"> Following is an </w:t>
      </w:r>
      <w:r w:rsidRPr="003651D9">
        <w:rPr>
          <w:i/>
        </w:rPr>
        <w:t xml:space="preserve">alternative example of the Role </w:t>
      </w:r>
      <w:r w:rsidR="00E8043B" w:rsidRPr="003651D9">
        <w:rPr>
          <w:i/>
        </w:rPr>
        <w:t xml:space="preserve">section. Delete </w:t>
      </w:r>
      <w:r w:rsidR="00613604" w:rsidRPr="003651D9">
        <w:rPr>
          <w:i/>
        </w:rPr>
        <w:t>which ever form of the role section you choose not to use</w:t>
      </w:r>
      <w:r w:rsidR="00E8043B" w:rsidRPr="003651D9">
        <w:rPr>
          <w:i/>
        </w:rPr>
        <w:t>.</w:t>
      </w:r>
      <w:r w:rsidRPr="003651D9">
        <w:rPr>
          <w:i/>
        </w:rPr>
        <w:t>&gt;</w:t>
      </w:r>
    </w:p>
    <w:p w14:paraId="49364866" w14:textId="77777777" w:rsidR="00E8043B" w:rsidRPr="003651D9" w:rsidRDefault="00E8043B" w:rsidP="000807AC">
      <w:pPr>
        <w:pStyle w:val="BodyText"/>
        <w:rPr>
          <w:i/>
        </w:rPr>
      </w:pPr>
    </w:p>
    <w:p w14:paraId="42844187" w14:textId="77777777" w:rsidR="00E8043B" w:rsidRPr="003651D9" w:rsidRDefault="00613604" w:rsidP="003B70A2">
      <w:pPr>
        <w:pStyle w:val="BodyText"/>
      </w:pPr>
      <w:r w:rsidRPr="003651D9">
        <w:lastRenderedPageBreak/>
        <w:t>The Roles in this transaction are defined in the following table and may be played by the actors shown here:</w:t>
      </w:r>
    </w:p>
    <w:p w14:paraId="66D2B507" w14:textId="77777777" w:rsidR="00613604" w:rsidRPr="003651D9" w:rsidRDefault="001B2B50" w:rsidP="00BB76BC">
      <w:pPr>
        <w:pStyle w:val="TableTitle"/>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613604" w:rsidRPr="003651D9" w14:paraId="330E6D88" w14:textId="77777777" w:rsidTr="00BB76BC">
        <w:tc>
          <w:tcPr>
            <w:tcW w:w="1818" w:type="dxa"/>
            <w:shd w:val="clear" w:color="auto" w:fill="auto"/>
          </w:tcPr>
          <w:p w14:paraId="3C77B758" w14:textId="77777777" w:rsidR="00613604" w:rsidRPr="003651D9" w:rsidRDefault="00C63D7E" w:rsidP="003B70A2">
            <w:pPr>
              <w:pStyle w:val="BodyText"/>
              <w:rPr>
                <w:b/>
              </w:rPr>
            </w:pPr>
            <w:r w:rsidRPr="003651D9">
              <w:rPr>
                <w:b/>
                <w:iCs/>
              </w:rPr>
              <w:t>Role:</w:t>
            </w:r>
          </w:p>
        </w:tc>
        <w:tc>
          <w:tcPr>
            <w:tcW w:w="7758" w:type="dxa"/>
            <w:shd w:val="clear" w:color="auto" w:fill="auto"/>
          </w:tcPr>
          <w:p w14:paraId="57C170BA" w14:textId="77777777" w:rsidR="00613604" w:rsidRPr="003651D9" w:rsidRDefault="00C63D7E" w:rsidP="003B70A2">
            <w:pPr>
              <w:pStyle w:val="BodyText"/>
              <w:rPr>
                <w:i/>
              </w:rPr>
            </w:pPr>
            <w:r w:rsidRPr="003651D9">
              <w:rPr>
                <w:i/>
                <w:iCs/>
              </w:rPr>
              <w:t>&lt;Role Name:&gt;&lt;Only unique within this transaction. Typically one word. The Role Name is analogous to SCU or SCP in DICOM Services.&gt;</w:t>
            </w:r>
          </w:p>
        </w:tc>
      </w:tr>
      <w:tr w:rsidR="00613604" w:rsidRPr="003651D9" w14:paraId="1ABF8DCE" w14:textId="77777777" w:rsidTr="00BB76BC">
        <w:tc>
          <w:tcPr>
            <w:tcW w:w="1818" w:type="dxa"/>
            <w:shd w:val="clear" w:color="auto" w:fill="auto"/>
          </w:tcPr>
          <w:p w14:paraId="4B8CCBB4" w14:textId="77777777" w:rsidR="00613604" w:rsidRPr="003651D9" w:rsidRDefault="00C63D7E" w:rsidP="000807AC">
            <w:pPr>
              <w:pStyle w:val="BodyText"/>
              <w:rPr>
                <w:b/>
              </w:rPr>
            </w:pPr>
            <w:r w:rsidRPr="003651D9">
              <w:rPr>
                <w:b/>
              </w:rPr>
              <w:t>Actor(s):</w:t>
            </w:r>
          </w:p>
        </w:tc>
        <w:tc>
          <w:tcPr>
            <w:tcW w:w="7758" w:type="dxa"/>
            <w:shd w:val="clear" w:color="auto" w:fill="auto"/>
          </w:tcPr>
          <w:p w14:paraId="736F954D" w14:textId="77777777" w:rsidR="00613604" w:rsidRPr="003651D9" w:rsidRDefault="00C63D7E" w:rsidP="003B70A2">
            <w:pPr>
              <w:pStyle w:val="BodyText"/>
              <w:rPr>
                <w:i/>
              </w:rPr>
            </w:pPr>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p>
        </w:tc>
      </w:tr>
      <w:tr w:rsidR="00E8043B" w:rsidRPr="003651D9" w14:paraId="25D0B0FF" w14:textId="77777777" w:rsidTr="00BB76BC">
        <w:tc>
          <w:tcPr>
            <w:tcW w:w="1818" w:type="dxa"/>
            <w:shd w:val="clear" w:color="auto" w:fill="auto"/>
          </w:tcPr>
          <w:p w14:paraId="41AFE1CA" w14:textId="77777777" w:rsidR="00E8043B" w:rsidRPr="003651D9" w:rsidRDefault="00E8043B" w:rsidP="000807AC">
            <w:pPr>
              <w:pStyle w:val="BodyText"/>
              <w:rPr>
                <w:b/>
              </w:rPr>
            </w:pPr>
            <w:r w:rsidRPr="003651D9">
              <w:rPr>
                <w:b/>
              </w:rPr>
              <w:t>Role:</w:t>
            </w:r>
          </w:p>
        </w:tc>
        <w:tc>
          <w:tcPr>
            <w:tcW w:w="7758" w:type="dxa"/>
            <w:shd w:val="clear" w:color="auto" w:fill="auto"/>
          </w:tcPr>
          <w:p w14:paraId="1375E6F1" w14:textId="77777777" w:rsidR="00E8043B" w:rsidRPr="003651D9" w:rsidRDefault="00E8043B" w:rsidP="00E8043B">
            <w:pPr>
              <w:pStyle w:val="BodyText"/>
              <w:rPr>
                <w:i/>
              </w:rPr>
            </w:pPr>
            <w:r w:rsidRPr="003651D9">
              <w:rPr>
                <w:i/>
              </w:rPr>
              <w:t>&lt;e.g., Requestor:</w:t>
            </w:r>
          </w:p>
          <w:p w14:paraId="2D2955E3" w14:textId="77777777" w:rsidR="00E8043B" w:rsidRPr="003651D9" w:rsidRDefault="00E8043B" w:rsidP="00843B52">
            <w:pPr>
              <w:pStyle w:val="BodyText"/>
              <w:ind w:left="720"/>
              <w:rPr>
                <w:i/>
              </w:rPr>
            </w:pPr>
            <w:r w:rsidRPr="003651D9">
              <w:rPr>
                <w:i/>
              </w:rPr>
              <w:t>Submits the relevant details and requests the creation of a new workitem.&gt;</w:t>
            </w:r>
          </w:p>
        </w:tc>
      </w:tr>
      <w:tr w:rsidR="00E8043B" w:rsidRPr="003651D9" w14:paraId="7CD26D15" w14:textId="77777777" w:rsidTr="00BB76BC">
        <w:tc>
          <w:tcPr>
            <w:tcW w:w="1818" w:type="dxa"/>
            <w:shd w:val="clear" w:color="auto" w:fill="auto"/>
          </w:tcPr>
          <w:p w14:paraId="5222DDB5" w14:textId="77777777" w:rsidR="00E8043B" w:rsidRPr="003651D9" w:rsidRDefault="00E8043B" w:rsidP="000807AC">
            <w:pPr>
              <w:pStyle w:val="BodyText"/>
              <w:rPr>
                <w:b/>
              </w:rPr>
            </w:pPr>
            <w:r w:rsidRPr="003651D9">
              <w:rPr>
                <w:b/>
              </w:rPr>
              <w:t>Actor(s):</w:t>
            </w:r>
          </w:p>
        </w:tc>
        <w:tc>
          <w:tcPr>
            <w:tcW w:w="7758" w:type="dxa"/>
            <w:shd w:val="clear" w:color="auto" w:fill="auto"/>
          </w:tcPr>
          <w:p w14:paraId="1EA05600" w14:textId="77777777" w:rsidR="00E8043B" w:rsidRPr="003651D9" w:rsidRDefault="00E8043B" w:rsidP="00E8043B">
            <w:pPr>
              <w:pStyle w:val="BodyText"/>
              <w:rPr>
                <w:i/>
              </w:rPr>
            </w:pPr>
            <w:r w:rsidRPr="003651D9">
              <w:rPr>
                <w:i/>
              </w:rPr>
              <w:t>&lt;e.g., The following actors may play the role of Requestor:</w:t>
            </w:r>
          </w:p>
          <w:p w14:paraId="08101166" w14:textId="77777777" w:rsidR="00E8043B" w:rsidRPr="003651D9" w:rsidRDefault="00E8043B" w:rsidP="00843B52">
            <w:pPr>
              <w:pStyle w:val="BodyText"/>
              <w:ind w:left="720"/>
              <w:rPr>
                <w:i/>
              </w:rPr>
            </w:pPr>
            <w:r w:rsidRPr="003651D9">
              <w:rPr>
                <w:i/>
              </w:rPr>
              <w:t>Workitem Creator: when requesting workitems</w:t>
            </w:r>
          </w:p>
          <w:p w14:paraId="6B782FE6" w14:textId="77777777" w:rsidR="00E8043B" w:rsidRPr="003651D9" w:rsidRDefault="00E8043B" w:rsidP="00843B52">
            <w:pPr>
              <w:pStyle w:val="BodyText"/>
              <w:ind w:left="720"/>
              <w:rPr>
                <w:i/>
              </w:rPr>
            </w:pPr>
            <w:r w:rsidRPr="003651D9">
              <w:rPr>
                <w:i/>
              </w:rPr>
              <w:t>Workitem Performer: when performing unscheduled workitems&gt;</w:t>
            </w:r>
          </w:p>
        </w:tc>
      </w:tr>
      <w:tr w:rsidR="00E8043B" w:rsidRPr="003651D9" w14:paraId="27C68B3B" w14:textId="77777777" w:rsidTr="00BB76BC">
        <w:tc>
          <w:tcPr>
            <w:tcW w:w="1818" w:type="dxa"/>
            <w:shd w:val="clear" w:color="auto" w:fill="auto"/>
          </w:tcPr>
          <w:p w14:paraId="2FAFB970" w14:textId="77777777" w:rsidR="00E8043B" w:rsidRPr="003651D9" w:rsidRDefault="00E8043B" w:rsidP="000807AC">
            <w:pPr>
              <w:pStyle w:val="BodyText"/>
              <w:rPr>
                <w:b/>
              </w:rPr>
            </w:pPr>
            <w:r w:rsidRPr="003651D9">
              <w:rPr>
                <w:b/>
              </w:rPr>
              <w:t>Role:</w:t>
            </w:r>
          </w:p>
        </w:tc>
        <w:tc>
          <w:tcPr>
            <w:tcW w:w="7758" w:type="dxa"/>
            <w:shd w:val="clear" w:color="auto" w:fill="auto"/>
          </w:tcPr>
          <w:p w14:paraId="0369CC71" w14:textId="77777777" w:rsidR="00E8043B" w:rsidRPr="003651D9" w:rsidRDefault="00E8043B" w:rsidP="00E8043B">
            <w:pPr>
              <w:pStyle w:val="BodyText"/>
              <w:rPr>
                <w:i/>
              </w:rPr>
            </w:pPr>
            <w:r w:rsidRPr="003651D9">
              <w:rPr>
                <w:i/>
              </w:rPr>
              <w:t>&lt;e.g., Manager:</w:t>
            </w:r>
          </w:p>
          <w:p w14:paraId="0CD4BADC" w14:textId="77777777" w:rsidR="00E8043B" w:rsidRPr="003651D9" w:rsidRDefault="00E8043B" w:rsidP="00843B52">
            <w:pPr>
              <w:pStyle w:val="BodyText"/>
              <w:ind w:left="720"/>
              <w:rPr>
                <w:i/>
              </w:rPr>
            </w:pPr>
            <w:r w:rsidRPr="003651D9">
              <w:rPr>
                <w:i/>
              </w:rPr>
              <w:t>Creates and manages a Unified Procedure Step instance for the requested</w:t>
            </w:r>
          </w:p>
          <w:p w14:paraId="5811390D" w14:textId="77777777" w:rsidR="00E8043B" w:rsidRPr="003651D9" w:rsidRDefault="00E8043B" w:rsidP="00843B52">
            <w:pPr>
              <w:pStyle w:val="BodyText"/>
              <w:ind w:left="720"/>
              <w:rPr>
                <w:i/>
              </w:rPr>
            </w:pPr>
            <w:r w:rsidRPr="003651D9">
              <w:rPr>
                <w:i/>
              </w:rPr>
              <w:t>workitem.&gt;</w:t>
            </w:r>
          </w:p>
        </w:tc>
      </w:tr>
      <w:tr w:rsidR="00E8043B" w:rsidRPr="003651D9" w14:paraId="48918BDC" w14:textId="77777777" w:rsidTr="00BB76BC">
        <w:tc>
          <w:tcPr>
            <w:tcW w:w="1818" w:type="dxa"/>
            <w:shd w:val="clear" w:color="auto" w:fill="auto"/>
          </w:tcPr>
          <w:p w14:paraId="06D8124E" w14:textId="77777777" w:rsidR="00E8043B" w:rsidRPr="003651D9" w:rsidRDefault="00E8043B" w:rsidP="000807AC">
            <w:pPr>
              <w:pStyle w:val="BodyText"/>
              <w:rPr>
                <w:b/>
              </w:rPr>
            </w:pPr>
            <w:r w:rsidRPr="003651D9">
              <w:rPr>
                <w:b/>
              </w:rPr>
              <w:t>Actor(s):</w:t>
            </w:r>
          </w:p>
        </w:tc>
        <w:tc>
          <w:tcPr>
            <w:tcW w:w="7758" w:type="dxa"/>
            <w:shd w:val="clear" w:color="auto" w:fill="auto"/>
          </w:tcPr>
          <w:p w14:paraId="2A42F2D5" w14:textId="77777777" w:rsidR="00E8043B" w:rsidRPr="003651D9" w:rsidRDefault="00E8043B" w:rsidP="00E8043B">
            <w:pPr>
              <w:pStyle w:val="BodyText"/>
              <w:rPr>
                <w:i/>
              </w:rPr>
            </w:pPr>
            <w:r w:rsidRPr="003651D9">
              <w:rPr>
                <w:i/>
              </w:rPr>
              <w:t>&lt;e.g., The following actors may play the role of Manager:</w:t>
            </w:r>
          </w:p>
          <w:p w14:paraId="656AAD91" w14:textId="77777777" w:rsidR="00E8043B" w:rsidRPr="003651D9" w:rsidRDefault="00E8043B" w:rsidP="00843B52">
            <w:pPr>
              <w:pStyle w:val="BodyText"/>
              <w:ind w:left="720"/>
              <w:rPr>
                <w:i/>
              </w:rPr>
            </w:pPr>
            <w:r w:rsidRPr="003651D9">
              <w:rPr>
                <w:i/>
              </w:rPr>
              <w:t>Workitem Manager: when receiving a new workitem for its worklist.&gt;</w:t>
            </w:r>
          </w:p>
        </w:tc>
      </w:tr>
    </w:tbl>
    <w:p w14:paraId="12AF5E40" w14:textId="77777777"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6CBF833B" w14:textId="524D8B3C" w:rsidR="00CF283F" w:rsidRPr="003651D9" w:rsidRDefault="00303E20" w:rsidP="00303E20">
      <w:pPr>
        <w:pStyle w:val="Heading3"/>
        <w:numPr>
          <w:ilvl w:val="0"/>
          <w:numId w:val="0"/>
        </w:numPr>
        <w:rPr>
          <w:noProof w:val="0"/>
        </w:rPr>
      </w:pPr>
      <w:bookmarkStart w:id="106" w:name="_Toc445200554"/>
      <w:r w:rsidRPr="003651D9">
        <w:rPr>
          <w:noProof w:val="0"/>
        </w:rPr>
        <w:t>3</w:t>
      </w:r>
      <w:r w:rsidR="00CF283F" w:rsidRPr="003651D9">
        <w:rPr>
          <w:noProof w:val="0"/>
        </w:rPr>
        <w:t>.Y</w:t>
      </w:r>
      <w:ins w:id="107" w:author="Cole, George" w:date="2016-03-08T11:38:00Z">
        <w:r w:rsidR="00A84DE6">
          <w:rPr>
            <w:noProof w:val="0"/>
          </w:rPr>
          <w:t>1</w:t>
        </w:r>
      </w:ins>
      <w:r w:rsidR="00CF283F" w:rsidRPr="003651D9">
        <w:rPr>
          <w:noProof w:val="0"/>
        </w:rPr>
        <w:t>.3 Referenced Standard</w:t>
      </w:r>
      <w:r w:rsidR="00DD13DB" w:rsidRPr="003651D9">
        <w:rPr>
          <w:noProof w:val="0"/>
        </w:rPr>
        <w:t>s</w:t>
      </w:r>
      <w:bookmarkEnd w:id="106"/>
    </w:p>
    <w:p w14:paraId="0A1A614D" w14:textId="77777777" w:rsidR="00CF283F" w:rsidRPr="003651D9" w:rsidRDefault="00CF283F" w:rsidP="00597DB2">
      <w:pPr>
        <w:pStyle w:val="AuthorInstructions"/>
      </w:pPr>
      <w:r w:rsidRPr="003651D9">
        <w:t>&lt;e.g., HL7 2.3.1 Chapters 2, 3&gt;</w:t>
      </w:r>
    </w:p>
    <w:p w14:paraId="31138BFC" w14:textId="77777777" w:rsidR="00B43198" w:rsidRPr="003651D9" w:rsidRDefault="00B43198" w:rsidP="00597DB2">
      <w:pPr>
        <w:pStyle w:val="AuthorInstructions"/>
      </w:pPr>
      <w:r w:rsidRPr="003651D9">
        <w:t>&lt;e.g.</w:t>
      </w:r>
      <w:r w:rsidR="008B620B" w:rsidRPr="003651D9">
        <w:t>,</w:t>
      </w:r>
      <w:r w:rsidRPr="003651D9">
        <w:t xml:space="preserve"> DICOM 2008 PS 3.3: A.35.8 X-Ray Radiation Dose SR IOD&gt;</w:t>
      </w:r>
    </w:p>
    <w:p w14:paraId="55EE0130" w14:textId="5D4FB69C" w:rsidR="00CF283F" w:rsidRPr="003651D9" w:rsidRDefault="00303E20" w:rsidP="00303E20">
      <w:pPr>
        <w:pStyle w:val="Heading3"/>
        <w:numPr>
          <w:ilvl w:val="0"/>
          <w:numId w:val="0"/>
        </w:numPr>
        <w:rPr>
          <w:noProof w:val="0"/>
        </w:rPr>
      </w:pPr>
      <w:bookmarkStart w:id="108" w:name="_Toc445200555"/>
      <w:r w:rsidRPr="003651D9">
        <w:rPr>
          <w:noProof w:val="0"/>
        </w:rPr>
        <w:t>3</w:t>
      </w:r>
      <w:r w:rsidR="00CF283F" w:rsidRPr="003651D9">
        <w:rPr>
          <w:noProof w:val="0"/>
        </w:rPr>
        <w:t>.Y</w:t>
      </w:r>
      <w:ins w:id="109" w:author="Cole, George" w:date="2016-03-08T11:38:00Z">
        <w:r w:rsidR="00A84DE6">
          <w:rPr>
            <w:noProof w:val="0"/>
          </w:rPr>
          <w:t>1</w:t>
        </w:r>
      </w:ins>
      <w:r w:rsidR="00CF283F" w:rsidRPr="003651D9">
        <w:rPr>
          <w:noProof w:val="0"/>
        </w:rPr>
        <w:t>.4 Interaction Diagram</w:t>
      </w:r>
      <w:bookmarkEnd w:id="108"/>
    </w:p>
    <w:p w14:paraId="26B06295" w14:textId="77777777" w:rsidR="00CF283F" w:rsidRPr="003651D9"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14:paraId="57C2C74B" w14:textId="77777777" w:rsidR="007C1AAC" w:rsidRPr="003651D9" w:rsidRDefault="004C7B88">
      <w:pPr>
        <w:pStyle w:val="BodyText"/>
      </w:pPr>
      <w:r w:rsidRPr="003651D9">
        <w:rPr>
          <w:noProof/>
        </w:rPr>
        <w:lastRenderedPageBreak/>
        <mc:AlternateContent>
          <mc:Choice Requires="wpc">
            <w:drawing>
              <wp:inline distT="0" distB="0" distL="0" distR="0" wp14:anchorId="3D450BFB" wp14:editId="1CE97C65">
                <wp:extent cx="5943600" cy="2400300"/>
                <wp:effectExtent l="0" t="0" r="0" b="190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77777777" w:rsidR="00DF057A" w:rsidRPr="007C1AAC" w:rsidRDefault="00DF057A" w:rsidP="007C1AAC">
                              <w:pPr>
                                <w:jc w:val="center"/>
                                <w:rPr>
                                  <w:sz w:val="22"/>
                                  <w:szCs w:val="22"/>
                                </w:rPr>
                              </w:pPr>
                              <w:r w:rsidRPr="007C1AAC">
                                <w:rPr>
                                  <w:sz w:val="22"/>
                                  <w:szCs w:val="22"/>
                                </w:rPr>
                                <w:t>A</w:t>
                              </w:r>
                              <w:r>
                                <w:rPr>
                                  <w:sz w:val="22"/>
                                  <w:szCs w:val="22"/>
                                </w:rPr>
                                <w:t>ctor A</w:t>
                              </w:r>
                            </w:p>
                            <w:p w14:paraId="0459F71B" w14:textId="77777777" w:rsidR="00DF057A" w:rsidRDefault="00DF057A"/>
                            <w:p w14:paraId="0A697ABD" w14:textId="77777777" w:rsidR="00DF057A" w:rsidRPr="007C1AAC" w:rsidRDefault="00DF057A"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77777777" w:rsidR="00DF057A" w:rsidRPr="007C1AAC" w:rsidRDefault="00DF057A" w:rsidP="007C1AAC">
                              <w:pPr>
                                <w:rPr>
                                  <w:sz w:val="22"/>
                                  <w:szCs w:val="22"/>
                                </w:rPr>
                              </w:pPr>
                              <w:r>
                                <w:rPr>
                                  <w:sz w:val="22"/>
                                  <w:szCs w:val="22"/>
                                </w:rPr>
                                <w:t xml:space="preserve">Message </w:t>
                              </w:r>
                              <w:r w:rsidRPr="007C1AAC">
                                <w:rPr>
                                  <w:sz w:val="22"/>
                                  <w:szCs w:val="22"/>
                                </w:rPr>
                                <w:t>1</w:t>
                              </w:r>
                            </w:p>
                            <w:p w14:paraId="3BBA883E" w14:textId="77777777" w:rsidR="00DF057A" w:rsidRDefault="00DF057A"/>
                            <w:p w14:paraId="7E098F82" w14:textId="77777777" w:rsidR="00DF057A" w:rsidRPr="007C1AAC" w:rsidRDefault="00DF057A"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77777777" w:rsidR="00DF057A" w:rsidRPr="007C1AAC" w:rsidRDefault="00DF057A" w:rsidP="007C1AAC">
                              <w:pPr>
                                <w:jc w:val="center"/>
                                <w:rPr>
                                  <w:sz w:val="22"/>
                                  <w:szCs w:val="22"/>
                                </w:rPr>
                              </w:pPr>
                              <w:r w:rsidRPr="007C1AAC">
                                <w:rPr>
                                  <w:sz w:val="22"/>
                                  <w:szCs w:val="22"/>
                                </w:rPr>
                                <w:t>A</w:t>
                              </w:r>
                              <w:r>
                                <w:rPr>
                                  <w:sz w:val="22"/>
                                  <w:szCs w:val="22"/>
                                </w:rPr>
                                <w:t>ctor D</w:t>
                              </w:r>
                            </w:p>
                            <w:p w14:paraId="5931C9EE" w14:textId="77777777" w:rsidR="00DF057A" w:rsidRDefault="00DF057A"/>
                            <w:p w14:paraId="661CA745" w14:textId="77777777" w:rsidR="00DF057A" w:rsidRPr="007C1AAC" w:rsidRDefault="00DF057A"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2A798" w14:textId="77777777" w:rsidR="00DF057A" w:rsidRPr="007C1AAC" w:rsidRDefault="00DF057A" w:rsidP="007C1AAC">
                              <w:pPr>
                                <w:rPr>
                                  <w:sz w:val="22"/>
                                  <w:szCs w:val="22"/>
                                </w:rPr>
                              </w:pPr>
                              <w:r>
                                <w:rPr>
                                  <w:sz w:val="22"/>
                                  <w:szCs w:val="22"/>
                                </w:rPr>
                                <w:t xml:space="preserve">Message </w:t>
                              </w:r>
                              <w:r w:rsidRPr="007C1AAC">
                                <w:rPr>
                                  <w:sz w:val="22"/>
                                  <w:szCs w:val="22"/>
                                </w:rPr>
                                <w:t>2</w:t>
                              </w:r>
                            </w:p>
                            <w:p w14:paraId="0DB4634A" w14:textId="77777777" w:rsidR="00DF057A" w:rsidRDefault="00DF057A"/>
                            <w:p w14:paraId="5C51C507" w14:textId="77777777" w:rsidR="00DF057A" w:rsidRPr="007C1AAC" w:rsidRDefault="00DF057A"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3D450BFB" id="Canvas 159"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">
                <v:shape id="_x0000_s1099" type="#_x0000_t75" style="position:absolute;width:59436;height:24003;visibility:visible;mso-wrap-style:square">
                  <v:fill o:detectmouseclick="t"/>
                  <v:path o:connecttype="none"/>
                </v:shape>
                <v:shape id="Text Box 160" o:spid="_x0000_s1100"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77777777" w:rsidR="00DF057A" w:rsidRPr="007C1AAC" w:rsidRDefault="00DF057A" w:rsidP="007C1AAC">
                        <w:pPr>
                          <w:jc w:val="center"/>
                          <w:rPr>
                            <w:sz w:val="22"/>
                            <w:szCs w:val="22"/>
                          </w:rPr>
                        </w:pPr>
                        <w:r w:rsidRPr="007C1AAC">
                          <w:rPr>
                            <w:sz w:val="22"/>
                            <w:szCs w:val="22"/>
                          </w:rPr>
                          <w:t>A</w:t>
                        </w:r>
                        <w:r>
                          <w:rPr>
                            <w:sz w:val="22"/>
                            <w:szCs w:val="22"/>
                          </w:rPr>
                          <w:t>ctor A</w:t>
                        </w:r>
                      </w:p>
                      <w:p w14:paraId="0459F71B" w14:textId="77777777" w:rsidR="00DF057A" w:rsidRDefault="00DF057A"/>
                      <w:p w14:paraId="0A697ABD" w14:textId="77777777" w:rsidR="00DF057A" w:rsidRPr="007C1AAC" w:rsidRDefault="00DF057A" w:rsidP="007C1AAC">
                        <w:pPr>
                          <w:jc w:val="center"/>
                          <w:rPr>
                            <w:sz w:val="22"/>
                            <w:szCs w:val="22"/>
                          </w:rPr>
                        </w:pPr>
                        <w:r w:rsidRPr="007C1AAC">
                          <w:rPr>
                            <w:sz w:val="22"/>
                            <w:szCs w:val="22"/>
                          </w:rPr>
                          <w:t>A</w:t>
                        </w:r>
                        <w:r>
                          <w:rPr>
                            <w:sz w:val="22"/>
                            <w:szCs w:val="22"/>
                          </w:rPr>
                          <w:t>ctor A</w:t>
                        </w:r>
                      </w:p>
                    </w:txbxContent>
                  </v:textbox>
                </v:shape>
                <v:line id="Line 161" o:spid="_x0000_s1101"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2"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77777777" w:rsidR="00DF057A" w:rsidRPr="007C1AAC" w:rsidRDefault="00DF057A" w:rsidP="007C1AAC">
                        <w:pPr>
                          <w:rPr>
                            <w:sz w:val="22"/>
                            <w:szCs w:val="22"/>
                          </w:rPr>
                        </w:pPr>
                        <w:r>
                          <w:rPr>
                            <w:sz w:val="22"/>
                            <w:szCs w:val="22"/>
                          </w:rPr>
                          <w:t xml:space="preserve">Message </w:t>
                        </w:r>
                        <w:r w:rsidRPr="007C1AAC">
                          <w:rPr>
                            <w:sz w:val="22"/>
                            <w:szCs w:val="22"/>
                          </w:rPr>
                          <w:t>1</w:t>
                        </w:r>
                      </w:p>
                      <w:p w14:paraId="3BBA883E" w14:textId="77777777" w:rsidR="00DF057A" w:rsidRDefault="00DF057A"/>
                      <w:p w14:paraId="7E098F82" w14:textId="77777777" w:rsidR="00DF057A" w:rsidRPr="007C1AAC" w:rsidRDefault="00DF057A" w:rsidP="007C1AAC">
                        <w:pPr>
                          <w:rPr>
                            <w:sz w:val="22"/>
                            <w:szCs w:val="22"/>
                          </w:rPr>
                        </w:pPr>
                        <w:r>
                          <w:rPr>
                            <w:sz w:val="22"/>
                            <w:szCs w:val="22"/>
                          </w:rPr>
                          <w:t xml:space="preserve">Message </w:t>
                        </w:r>
                        <w:r w:rsidRPr="007C1AAC">
                          <w:rPr>
                            <w:sz w:val="22"/>
                            <w:szCs w:val="22"/>
                          </w:rPr>
                          <w:t>1</w:t>
                        </w:r>
                      </w:p>
                    </w:txbxContent>
                  </v:textbox>
                </v:shape>
                <v:line id="Line 163" o:spid="_x0000_s1103"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4"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5"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6"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7"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77777777" w:rsidR="00DF057A" w:rsidRPr="007C1AAC" w:rsidRDefault="00DF057A" w:rsidP="007C1AAC">
                        <w:pPr>
                          <w:jc w:val="center"/>
                          <w:rPr>
                            <w:sz w:val="22"/>
                            <w:szCs w:val="22"/>
                          </w:rPr>
                        </w:pPr>
                        <w:r w:rsidRPr="007C1AAC">
                          <w:rPr>
                            <w:sz w:val="22"/>
                            <w:szCs w:val="22"/>
                          </w:rPr>
                          <w:t>A</w:t>
                        </w:r>
                        <w:r>
                          <w:rPr>
                            <w:sz w:val="22"/>
                            <w:szCs w:val="22"/>
                          </w:rPr>
                          <w:t>ctor D</w:t>
                        </w:r>
                      </w:p>
                      <w:p w14:paraId="5931C9EE" w14:textId="77777777" w:rsidR="00DF057A" w:rsidRDefault="00DF057A"/>
                      <w:p w14:paraId="661CA745" w14:textId="77777777" w:rsidR="00DF057A" w:rsidRPr="007C1AAC" w:rsidRDefault="00DF057A" w:rsidP="007C1AAC">
                        <w:pPr>
                          <w:jc w:val="center"/>
                          <w:rPr>
                            <w:sz w:val="22"/>
                            <w:szCs w:val="22"/>
                          </w:rPr>
                        </w:pPr>
                        <w:r w:rsidRPr="007C1AAC">
                          <w:rPr>
                            <w:sz w:val="22"/>
                            <w:szCs w:val="22"/>
                          </w:rPr>
                          <w:t>A</w:t>
                        </w:r>
                        <w:r>
                          <w:rPr>
                            <w:sz w:val="22"/>
                            <w:szCs w:val="22"/>
                          </w:rPr>
                          <w:t>ctor D</w:t>
                        </w:r>
                      </w:p>
                    </w:txbxContent>
                  </v:textbox>
                </v:shape>
                <v:line id="Line 168" o:spid="_x0000_s1108"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shape id="Text Box 169" o:spid="_x0000_s1109"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5312A798" w14:textId="77777777" w:rsidR="00DF057A" w:rsidRPr="007C1AAC" w:rsidRDefault="00DF057A" w:rsidP="007C1AAC">
                        <w:pPr>
                          <w:rPr>
                            <w:sz w:val="22"/>
                            <w:szCs w:val="22"/>
                          </w:rPr>
                        </w:pPr>
                        <w:r>
                          <w:rPr>
                            <w:sz w:val="22"/>
                            <w:szCs w:val="22"/>
                          </w:rPr>
                          <w:t xml:space="preserve">Message </w:t>
                        </w:r>
                        <w:r w:rsidRPr="007C1AAC">
                          <w:rPr>
                            <w:sz w:val="22"/>
                            <w:szCs w:val="22"/>
                          </w:rPr>
                          <w:t>2</w:t>
                        </w:r>
                      </w:p>
                      <w:p w14:paraId="0DB4634A" w14:textId="77777777" w:rsidR="00DF057A" w:rsidRDefault="00DF057A"/>
                      <w:p w14:paraId="5C51C507" w14:textId="77777777" w:rsidR="00DF057A" w:rsidRPr="007C1AAC" w:rsidRDefault="00DF057A"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666467ED" w14:textId="7C497DAE" w:rsidR="00CF283F" w:rsidRPr="003651D9" w:rsidRDefault="00303E20" w:rsidP="00680648">
      <w:pPr>
        <w:pStyle w:val="Heading4"/>
        <w:numPr>
          <w:ilvl w:val="0"/>
          <w:numId w:val="0"/>
        </w:numPr>
        <w:rPr>
          <w:noProof w:val="0"/>
        </w:rPr>
      </w:pPr>
      <w:bookmarkStart w:id="110" w:name="_Toc445200556"/>
      <w:r w:rsidRPr="003651D9">
        <w:rPr>
          <w:noProof w:val="0"/>
        </w:rPr>
        <w:t>3</w:t>
      </w:r>
      <w:r w:rsidR="00CF283F" w:rsidRPr="003651D9">
        <w:rPr>
          <w:noProof w:val="0"/>
        </w:rPr>
        <w:t>.Y</w:t>
      </w:r>
      <w:ins w:id="111" w:author="Cole, George" w:date="2016-03-08T11:38:00Z">
        <w:r w:rsidR="00A84DE6">
          <w:rPr>
            <w:noProof w:val="0"/>
          </w:rPr>
          <w:t>1</w:t>
        </w:r>
      </w:ins>
      <w:r w:rsidR="00CF283F" w:rsidRPr="003651D9">
        <w:rPr>
          <w:noProof w:val="0"/>
        </w:rPr>
        <w:t>.4.1 &lt;</w:t>
      </w:r>
      <w:r w:rsidR="00680648" w:rsidRPr="003651D9">
        <w:rPr>
          <w:noProof w:val="0"/>
        </w:rPr>
        <w:t>Message</w:t>
      </w:r>
      <w:r w:rsidR="00DD13DB" w:rsidRPr="003651D9">
        <w:rPr>
          <w:noProof w:val="0"/>
        </w:rPr>
        <w:t xml:space="preserve"> </w:t>
      </w:r>
      <w:r w:rsidR="009B048D" w:rsidRPr="003651D9">
        <w:rPr>
          <w:noProof w:val="0"/>
        </w:rPr>
        <w:t>1</w:t>
      </w:r>
      <w:r w:rsidR="00680648" w:rsidRPr="003651D9">
        <w:rPr>
          <w:noProof w:val="0"/>
        </w:rPr>
        <w:t xml:space="preserve"> </w:t>
      </w:r>
      <w:r w:rsidR="00CF283F" w:rsidRPr="003651D9">
        <w:rPr>
          <w:noProof w:val="0"/>
        </w:rPr>
        <w:t>Name&gt;</w:t>
      </w:r>
      <w:bookmarkEnd w:id="110"/>
    </w:p>
    <w:bookmarkEnd w:id="71"/>
    <w:bookmarkEnd w:id="72"/>
    <w:bookmarkEnd w:id="73"/>
    <w:bookmarkEnd w:id="74"/>
    <w:bookmarkEnd w:id="75"/>
    <w:p w14:paraId="34F3ED94" w14:textId="77777777" w:rsidR="006C371A" w:rsidRPr="003651D9" w:rsidRDefault="006C371A" w:rsidP="00597DB2">
      <w:pPr>
        <w:pStyle w:val="AuthorInstructions"/>
      </w:pPr>
      <w:r w:rsidRPr="003651D9">
        <w:t>&lt;One or two sentence summary of what Message 1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0CEE119F" w14:textId="77777777" w:rsidR="00DD13DB" w:rsidRPr="003651D9" w:rsidRDefault="00DD13DB"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2426C5D9" w14:textId="1E094E7A" w:rsidR="00CF283F" w:rsidRPr="003651D9" w:rsidRDefault="00303E20" w:rsidP="00303E20">
      <w:pPr>
        <w:pStyle w:val="Heading5"/>
        <w:numPr>
          <w:ilvl w:val="0"/>
          <w:numId w:val="0"/>
        </w:numPr>
        <w:rPr>
          <w:noProof w:val="0"/>
        </w:rPr>
      </w:pPr>
      <w:bookmarkStart w:id="112" w:name="_Toc445200557"/>
      <w:r w:rsidRPr="003651D9">
        <w:rPr>
          <w:noProof w:val="0"/>
        </w:rPr>
        <w:t>3</w:t>
      </w:r>
      <w:r w:rsidR="00CF283F" w:rsidRPr="003651D9">
        <w:rPr>
          <w:noProof w:val="0"/>
        </w:rPr>
        <w:t>.Y</w:t>
      </w:r>
      <w:ins w:id="113" w:author="Cole, George" w:date="2016-03-08T11:38:00Z">
        <w:r w:rsidR="00A84DE6">
          <w:rPr>
            <w:noProof w:val="0"/>
          </w:rPr>
          <w:t>1</w:t>
        </w:r>
      </w:ins>
      <w:r w:rsidR="00CF283F" w:rsidRPr="003651D9">
        <w:rPr>
          <w:noProof w:val="0"/>
        </w:rPr>
        <w:t>.4.1.1 Trigger Events</w:t>
      </w:r>
      <w:bookmarkEnd w:id="112"/>
    </w:p>
    <w:p w14:paraId="7E80DB70"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workitem is needed</w:t>
      </w:r>
      <w:r w:rsidR="00887E40" w:rsidRPr="003651D9">
        <w:t>).</w:t>
      </w:r>
      <w:r w:rsidRPr="003651D9">
        <w:t>&gt;</w:t>
      </w:r>
    </w:p>
    <w:p w14:paraId="306F4E13" w14:textId="1DA4D8CB" w:rsidR="00CF283F" w:rsidRPr="003651D9" w:rsidRDefault="00303E20" w:rsidP="00303E20">
      <w:pPr>
        <w:pStyle w:val="Heading5"/>
        <w:numPr>
          <w:ilvl w:val="0"/>
          <w:numId w:val="0"/>
        </w:numPr>
        <w:rPr>
          <w:noProof w:val="0"/>
        </w:rPr>
      </w:pPr>
      <w:bookmarkStart w:id="114" w:name="_Toc445200558"/>
      <w:r w:rsidRPr="003651D9">
        <w:rPr>
          <w:noProof w:val="0"/>
        </w:rPr>
        <w:t>3</w:t>
      </w:r>
      <w:r w:rsidR="00CF283F" w:rsidRPr="003651D9">
        <w:rPr>
          <w:noProof w:val="0"/>
        </w:rPr>
        <w:t>.Y</w:t>
      </w:r>
      <w:ins w:id="115" w:author="Cole, George" w:date="2016-03-08T11:38:00Z">
        <w:r w:rsidR="00A84DE6">
          <w:rPr>
            <w:noProof w:val="0"/>
          </w:rPr>
          <w:t>1</w:t>
        </w:r>
      </w:ins>
      <w:r w:rsidR="00CF283F" w:rsidRPr="003651D9">
        <w:rPr>
          <w:noProof w:val="0"/>
        </w:rPr>
        <w:t>.4.1.2 Message Semantics</w:t>
      </w:r>
      <w:bookmarkEnd w:id="114"/>
    </w:p>
    <w:p w14:paraId="39130871" w14:textId="77777777" w:rsidR="00CF283F" w:rsidRPr="003651D9" w:rsidRDefault="00DD13DB" w:rsidP="00597DB2">
      <w:pPr>
        <w:pStyle w:val="AuthorInstructions"/>
      </w:pPr>
      <w:r w:rsidRPr="003651D9">
        <w:t>&lt;D</w:t>
      </w:r>
      <w:r w:rsidR="00CF283F" w:rsidRPr="003651D9">
        <w:t>etailed description of the meaning</w:t>
      </w:r>
      <w:r w:rsidR="00B43198" w:rsidRPr="003651D9">
        <w:t>, structure</w:t>
      </w:r>
      <w:r w:rsidR="00CF283F" w:rsidRPr="003651D9">
        <w:t xml:space="preserve"> </w:t>
      </w:r>
      <w:r w:rsidR="00B43198" w:rsidRPr="003651D9">
        <w:t xml:space="preserve">and contents </w:t>
      </w:r>
      <w:r w:rsidR="00CF283F" w:rsidRPr="003651D9">
        <w:t xml:space="preserve">of </w:t>
      </w:r>
      <w:r w:rsidR="002D5B69" w:rsidRPr="003651D9">
        <w:t>the m</w:t>
      </w:r>
      <w:r w:rsidR="00865616" w:rsidRPr="003651D9">
        <w:t>essage, including</w:t>
      </w:r>
      <w:r w:rsidR="00CF283F" w:rsidRPr="003651D9">
        <w:t xml:space="preserve"> any IHE specific clarifications of the message format, attributes, etc.&gt;</w:t>
      </w:r>
    </w:p>
    <w:p w14:paraId="2A37B337" w14:textId="77777777" w:rsidR="006C371A" w:rsidRPr="003651D9" w:rsidRDefault="006C371A" w:rsidP="00597DB2">
      <w:pPr>
        <w:pStyle w:val="AuthorInstructions"/>
      </w:pPr>
      <w:r w:rsidRPr="003651D9">
        <w:t>&lt;Start by describing the standard underlying the message and how the participating actors are mapped</w:t>
      </w:r>
      <w:r w:rsidR="00865616" w:rsidRPr="003651D9">
        <w:t xml:space="preserve"> (e.g., “This</w:t>
      </w:r>
      <w:r w:rsidR="00887E40" w:rsidRPr="003651D9">
        <w:t xml:space="preserve"> </w:t>
      </w:r>
      <w:r w:rsidRPr="003651D9">
        <w:t>message is a DICOM C-FIND Request</w:t>
      </w:r>
      <w:r w:rsidR="00887E40" w:rsidRPr="003651D9">
        <w:t xml:space="preserve">. </w:t>
      </w:r>
      <w:r w:rsidRPr="003651D9">
        <w:t>Actor A is the SCU</w:t>
      </w:r>
      <w:r w:rsidR="00887E40" w:rsidRPr="003651D9">
        <w:t xml:space="preserve">. </w:t>
      </w:r>
      <w:r w:rsidRPr="003651D9">
        <w:t>Actor D is the SCP.</w:t>
      </w:r>
      <w:r w:rsidR="00865616" w:rsidRPr="003651D9">
        <w:t>”</w:t>
      </w:r>
      <w:r w:rsidR="00887E40" w:rsidRPr="003651D9">
        <w:t>)</w:t>
      </w:r>
      <w:r w:rsidR="00CD4D46" w:rsidRPr="003651D9">
        <w:t>.</w:t>
      </w:r>
      <w:r w:rsidRPr="003651D9">
        <w:t>&gt;</w:t>
      </w:r>
    </w:p>
    <w:p w14:paraId="35E3087E" w14:textId="77777777" w:rsidR="006C371A" w:rsidRPr="003651D9" w:rsidRDefault="006C371A"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61C99680" w14:textId="44324C1B" w:rsidR="00CF283F" w:rsidRPr="003651D9" w:rsidRDefault="00303E20" w:rsidP="00303E20">
      <w:pPr>
        <w:pStyle w:val="Heading5"/>
        <w:numPr>
          <w:ilvl w:val="0"/>
          <w:numId w:val="0"/>
        </w:numPr>
        <w:rPr>
          <w:noProof w:val="0"/>
        </w:rPr>
      </w:pPr>
      <w:bookmarkStart w:id="116" w:name="_Toc445200559"/>
      <w:r w:rsidRPr="003651D9">
        <w:rPr>
          <w:noProof w:val="0"/>
        </w:rPr>
        <w:t>3</w:t>
      </w:r>
      <w:r w:rsidR="00CF283F" w:rsidRPr="003651D9">
        <w:rPr>
          <w:noProof w:val="0"/>
        </w:rPr>
        <w:t>.Y</w:t>
      </w:r>
      <w:ins w:id="117" w:author="Cole, George" w:date="2016-03-08T11:38:00Z">
        <w:r w:rsidR="00A84DE6">
          <w:rPr>
            <w:noProof w:val="0"/>
          </w:rPr>
          <w:t>1</w:t>
        </w:r>
      </w:ins>
      <w:r w:rsidR="00CF283F" w:rsidRPr="003651D9">
        <w:rPr>
          <w:noProof w:val="0"/>
        </w:rPr>
        <w:t>.4.1.3 Expected Actions</w:t>
      </w:r>
      <w:bookmarkEnd w:id="116"/>
    </w:p>
    <w:p w14:paraId="0D9F8658" w14:textId="77777777" w:rsidR="00CF283F" w:rsidRPr="003651D9" w:rsidRDefault="00DD13DB" w:rsidP="00597DB2">
      <w:pPr>
        <w:pStyle w:val="AuthorInstructions"/>
      </w:pPr>
      <w:r w:rsidRPr="003651D9">
        <w:t>&lt;D</w:t>
      </w:r>
      <w:r w:rsidR="00CF283F" w:rsidRPr="003651D9">
        <w:t xml:space="preserve">escription of the actions expected </w:t>
      </w:r>
      <w:r w:rsidR="00B43198" w:rsidRPr="003651D9">
        <w:t xml:space="preserve">to be taken as a result of sending or receiving </w:t>
      </w:r>
      <w:r w:rsidR="00CF283F" w:rsidRPr="003651D9">
        <w:t xml:space="preserve">this </w:t>
      </w:r>
      <w:r w:rsidR="00680648" w:rsidRPr="003651D9">
        <w:t>message</w:t>
      </w:r>
      <w:r w:rsidRPr="003651D9">
        <w:t>.</w:t>
      </w:r>
      <w:r w:rsidR="00CF283F" w:rsidRPr="003651D9">
        <w:t>&gt;</w:t>
      </w:r>
    </w:p>
    <w:p w14:paraId="3BF18947" w14:textId="77777777" w:rsidR="006C371A" w:rsidRPr="003651D9" w:rsidRDefault="006C371A" w:rsidP="00597DB2">
      <w:pPr>
        <w:pStyle w:val="AuthorInstructions"/>
      </w:pPr>
      <w:r w:rsidRPr="003651D9">
        <w:lastRenderedPageBreak/>
        <w:t>&lt;Describe what the receiver is expected/required to do upon receiving this message. &gt;</w:t>
      </w:r>
    </w:p>
    <w:p w14:paraId="3C2C422F" w14:textId="77777777" w:rsidR="006C371A" w:rsidRPr="003651D9" w:rsidRDefault="006C371A"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08F3D34E" w14:textId="77777777" w:rsidR="00DD13DB" w:rsidRPr="003651D9" w:rsidRDefault="00DD13DB" w:rsidP="00597DB2">
      <w:pPr>
        <w:pStyle w:val="AuthorInstructions"/>
      </w:pPr>
      <w:r w:rsidRPr="003651D9">
        <w:t>&lt;Explicitly define any expected action based on the multiplicity of an actor(s), if applicable.&gt;</w:t>
      </w:r>
    </w:p>
    <w:p w14:paraId="0CFDFCBB" w14:textId="5997EDB8" w:rsidR="009B048D" w:rsidRPr="003651D9" w:rsidRDefault="009B048D" w:rsidP="009B048D">
      <w:pPr>
        <w:pStyle w:val="Heading4"/>
        <w:numPr>
          <w:ilvl w:val="0"/>
          <w:numId w:val="0"/>
        </w:numPr>
        <w:rPr>
          <w:noProof w:val="0"/>
        </w:rPr>
      </w:pPr>
      <w:bookmarkStart w:id="118" w:name="_Toc445200560"/>
      <w:r w:rsidRPr="003651D9">
        <w:rPr>
          <w:noProof w:val="0"/>
        </w:rPr>
        <w:t>3</w:t>
      </w:r>
      <w:r w:rsidR="003B2A2B" w:rsidRPr="003651D9">
        <w:rPr>
          <w:noProof w:val="0"/>
        </w:rPr>
        <w:t>.Y</w:t>
      </w:r>
      <w:ins w:id="119" w:author="Cole, George" w:date="2016-03-08T11:38:00Z">
        <w:r w:rsidR="00A84DE6">
          <w:rPr>
            <w:noProof w:val="0"/>
          </w:rPr>
          <w:t>1</w:t>
        </w:r>
      </w:ins>
      <w:r w:rsidR="003B2A2B" w:rsidRPr="003651D9">
        <w:rPr>
          <w:noProof w:val="0"/>
        </w:rPr>
        <w:t>.4.2</w:t>
      </w:r>
      <w:r w:rsidR="00DD13DB" w:rsidRPr="003651D9">
        <w:rPr>
          <w:noProof w:val="0"/>
        </w:rPr>
        <w:t xml:space="preserve"> &lt;Message </w:t>
      </w:r>
      <w:r w:rsidR="003B2A2B" w:rsidRPr="003651D9">
        <w:rPr>
          <w:noProof w:val="0"/>
        </w:rPr>
        <w:t>2</w:t>
      </w:r>
      <w:r w:rsidRPr="003651D9">
        <w:rPr>
          <w:noProof w:val="0"/>
        </w:rPr>
        <w:t xml:space="preserve"> Name&gt;</w:t>
      </w:r>
      <w:bookmarkEnd w:id="118"/>
    </w:p>
    <w:p w14:paraId="06D5378D" w14:textId="77777777" w:rsidR="007A676E" w:rsidRPr="003651D9" w:rsidRDefault="007A676E" w:rsidP="00597DB2">
      <w:pPr>
        <w:pStyle w:val="AuthorInstructions"/>
      </w:pPr>
      <w:r w:rsidRPr="003651D9">
        <w:t>&lt;One or two sentence summary of what Message 2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3CC0D6BE" w14:textId="77777777" w:rsidR="007A676E" w:rsidRPr="003651D9" w:rsidRDefault="007A676E"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4CFB0B8B" w14:textId="77777777" w:rsidR="009B048D" w:rsidRPr="003651D9" w:rsidRDefault="006C371A" w:rsidP="00597DB2">
      <w:pPr>
        <w:pStyle w:val="AuthorInstructions"/>
      </w:pPr>
      <w:r w:rsidRPr="003651D9">
        <w:t>&lt;</w:t>
      </w:r>
      <w:r w:rsidR="007773C8" w:rsidRPr="003651D9">
        <w:t>R</w:t>
      </w:r>
      <w:r w:rsidR="003B2A2B" w:rsidRPr="003651D9">
        <w:t>epeat this section as necessary based on the number of messages in the interaction diagram</w:t>
      </w:r>
      <w:r w:rsidR="00DD13DB" w:rsidRPr="003651D9">
        <w:t>.</w:t>
      </w:r>
      <w:r w:rsidR="009B048D" w:rsidRPr="003651D9">
        <w:t>&gt;</w:t>
      </w:r>
    </w:p>
    <w:p w14:paraId="55F6A923" w14:textId="562E622B" w:rsidR="009B048D" w:rsidRPr="003651D9" w:rsidRDefault="009B048D" w:rsidP="009B048D">
      <w:pPr>
        <w:pStyle w:val="Heading5"/>
        <w:numPr>
          <w:ilvl w:val="0"/>
          <w:numId w:val="0"/>
        </w:numPr>
        <w:rPr>
          <w:noProof w:val="0"/>
        </w:rPr>
      </w:pPr>
      <w:bookmarkStart w:id="120" w:name="_Toc445200561"/>
      <w:r w:rsidRPr="003651D9">
        <w:rPr>
          <w:noProof w:val="0"/>
        </w:rPr>
        <w:t>3.Y</w:t>
      </w:r>
      <w:ins w:id="121" w:author="Cole, George" w:date="2016-03-08T11:38:00Z">
        <w:r w:rsidR="00A84DE6">
          <w:rPr>
            <w:noProof w:val="0"/>
          </w:rPr>
          <w:t>1</w:t>
        </w:r>
      </w:ins>
      <w:r w:rsidRPr="003651D9">
        <w:rPr>
          <w:noProof w:val="0"/>
        </w:rPr>
        <w:t>.4.</w:t>
      </w:r>
      <w:r w:rsidR="006D768F" w:rsidRPr="003651D9">
        <w:rPr>
          <w:noProof w:val="0"/>
        </w:rPr>
        <w:t>2</w:t>
      </w:r>
      <w:r w:rsidRPr="003651D9">
        <w:rPr>
          <w:noProof w:val="0"/>
        </w:rPr>
        <w:t>.1 Trigger Events</w:t>
      </w:r>
      <w:bookmarkEnd w:id="120"/>
    </w:p>
    <w:p w14:paraId="72C39527" w14:textId="77777777" w:rsidR="007A676E" w:rsidRPr="003651D9" w:rsidRDefault="007A676E" w:rsidP="00597DB2">
      <w:pPr>
        <w:pStyle w:val="AuthorInstructions"/>
      </w:pPr>
      <w:r w:rsidRPr="003651D9">
        <w:t>&lt;Description of the real world events that cause the sender (Actor A) to send Message 1</w:t>
      </w:r>
      <w:r w:rsidR="00887E40" w:rsidRPr="003651D9">
        <w:t>(e.g., an</w:t>
      </w:r>
      <w:r w:rsidRPr="003651D9">
        <w:t xml:space="preserve"> operator or an automated function determines that a new workitem is needed</w:t>
      </w:r>
      <w:r w:rsidR="00887E40" w:rsidRPr="003651D9">
        <w:t>)</w:t>
      </w:r>
      <w:r w:rsidRPr="003651D9">
        <w:t>.&gt;</w:t>
      </w:r>
    </w:p>
    <w:p w14:paraId="543DF985" w14:textId="45E61668" w:rsidR="009B048D" w:rsidRPr="003651D9" w:rsidRDefault="009B048D" w:rsidP="009B048D">
      <w:pPr>
        <w:pStyle w:val="Heading5"/>
        <w:numPr>
          <w:ilvl w:val="0"/>
          <w:numId w:val="0"/>
        </w:numPr>
        <w:rPr>
          <w:noProof w:val="0"/>
        </w:rPr>
      </w:pPr>
      <w:bookmarkStart w:id="122" w:name="_Toc445200562"/>
      <w:r w:rsidRPr="003651D9">
        <w:rPr>
          <w:noProof w:val="0"/>
        </w:rPr>
        <w:t>3</w:t>
      </w:r>
      <w:r w:rsidR="006D768F" w:rsidRPr="003651D9">
        <w:rPr>
          <w:noProof w:val="0"/>
        </w:rPr>
        <w:t>.Y</w:t>
      </w:r>
      <w:ins w:id="123" w:author="Cole, George" w:date="2016-03-08T11:38:00Z">
        <w:r w:rsidR="00A84DE6">
          <w:rPr>
            <w:noProof w:val="0"/>
          </w:rPr>
          <w:t>1</w:t>
        </w:r>
      </w:ins>
      <w:r w:rsidR="006D768F" w:rsidRPr="003651D9">
        <w:rPr>
          <w:noProof w:val="0"/>
        </w:rPr>
        <w:t>.4.2</w:t>
      </w:r>
      <w:r w:rsidRPr="003651D9">
        <w:rPr>
          <w:noProof w:val="0"/>
        </w:rPr>
        <w:t>.2 Message Semantics</w:t>
      </w:r>
      <w:bookmarkEnd w:id="122"/>
    </w:p>
    <w:p w14:paraId="689A42FF" w14:textId="77777777" w:rsidR="007A676E" w:rsidRPr="003651D9" w:rsidRDefault="007A676E" w:rsidP="00597DB2">
      <w:pPr>
        <w:pStyle w:val="AuthorInstructions"/>
      </w:pPr>
      <w:r w:rsidRPr="003651D9">
        <w:t xml:space="preserve">&lt;Detailed description of the meaning, structure and contents of </w:t>
      </w:r>
      <w:r w:rsidR="00CD4D46" w:rsidRPr="003651D9">
        <w:t>the message</w:t>
      </w:r>
      <w:r w:rsidR="00865616" w:rsidRPr="003651D9">
        <w:t>, including</w:t>
      </w:r>
      <w:r w:rsidRPr="003651D9">
        <w:t xml:space="preserve"> any IHE specific clarifications of the message format, attributes, etc.&gt;</w:t>
      </w:r>
    </w:p>
    <w:p w14:paraId="01092F1F" w14:textId="77777777" w:rsidR="007A676E" w:rsidRPr="003651D9" w:rsidRDefault="007A676E" w:rsidP="00597DB2">
      <w:pPr>
        <w:pStyle w:val="AuthorInstructions"/>
      </w:pPr>
      <w:r w:rsidRPr="003651D9">
        <w:t>&lt;Start by describing the standard underlying the message and how the participating actors are mappe</w:t>
      </w:r>
      <w:r w:rsidR="00887E40" w:rsidRPr="003651D9">
        <w:t xml:space="preserve">d (e.g., </w:t>
      </w:r>
      <w:r w:rsidR="00865616" w:rsidRPr="003651D9">
        <w:t>“</w:t>
      </w:r>
      <w:r w:rsidR="00887E40" w:rsidRPr="003651D9">
        <w:t>T</w:t>
      </w:r>
      <w:r w:rsidRPr="003651D9">
        <w:t>his message is a DICOM C-FIND Request</w:t>
      </w:r>
      <w:r w:rsidR="00887E40" w:rsidRPr="003651D9">
        <w:t xml:space="preserve">. </w:t>
      </w:r>
      <w:r w:rsidRPr="003651D9">
        <w:t>Actor A is the SCU</w:t>
      </w:r>
      <w:r w:rsidR="00887E40" w:rsidRPr="003651D9">
        <w:t xml:space="preserve">. </w:t>
      </w:r>
      <w:r w:rsidRPr="003651D9">
        <w:t>Actor D is the SCP</w:t>
      </w:r>
      <w:r w:rsidR="00887E40" w:rsidRPr="003651D9">
        <w:t>.</w:t>
      </w:r>
      <w:r w:rsidR="00865616" w:rsidRPr="003651D9">
        <w:t>”</w:t>
      </w:r>
      <w:r w:rsidR="00887E40" w:rsidRPr="003651D9">
        <w:t>)</w:t>
      </w:r>
      <w:r w:rsidR="00CD4D46" w:rsidRPr="003651D9">
        <w:t>.</w:t>
      </w:r>
      <w:r w:rsidRPr="003651D9">
        <w:t>&gt;</w:t>
      </w:r>
    </w:p>
    <w:p w14:paraId="58615CC0" w14:textId="77777777" w:rsidR="007A676E" w:rsidRPr="003651D9" w:rsidRDefault="007A676E"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2A301D33" w14:textId="07B773DB" w:rsidR="009B048D" w:rsidRPr="003651D9" w:rsidRDefault="009B048D" w:rsidP="009B048D">
      <w:pPr>
        <w:pStyle w:val="Heading5"/>
        <w:numPr>
          <w:ilvl w:val="0"/>
          <w:numId w:val="0"/>
        </w:numPr>
        <w:rPr>
          <w:noProof w:val="0"/>
        </w:rPr>
      </w:pPr>
      <w:bookmarkStart w:id="124" w:name="_Toc445200563"/>
      <w:r w:rsidRPr="003651D9">
        <w:rPr>
          <w:noProof w:val="0"/>
        </w:rPr>
        <w:t>3</w:t>
      </w:r>
      <w:r w:rsidR="006D768F" w:rsidRPr="003651D9">
        <w:rPr>
          <w:noProof w:val="0"/>
        </w:rPr>
        <w:t>.Y</w:t>
      </w:r>
      <w:ins w:id="125" w:author="Cole, George" w:date="2016-03-08T11:38:00Z">
        <w:r w:rsidR="00A84DE6">
          <w:rPr>
            <w:noProof w:val="0"/>
          </w:rPr>
          <w:t>1</w:t>
        </w:r>
      </w:ins>
      <w:r w:rsidR="006D768F" w:rsidRPr="003651D9">
        <w:rPr>
          <w:noProof w:val="0"/>
        </w:rPr>
        <w:t>.4.2</w:t>
      </w:r>
      <w:r w:rsidRPr="003651D9">
        <w:rPr>
          <w:noProof w:val="0"/>
        </w:rPr>
        <w:t>.3 Expected Actions</w:t>
      </w:r>
      <w:bookmarkEnd w:id="124"/>
    </w:p>
    <w:p w14:paraId="12DCFE9A" w14:textId="77777777" w:rsidR="007A676E" w:rsidRPr="003651D9" w:rsidRDefault="007A676E" w:rsidP="00597DB2">
      <w:pPr>
        <w:pStyle w:val="AuthorInstructions"/>
      </w:pPr>
      <w:r w:rsidRPr="003651D9">
        <w:t>&lt;Description of the actions expected to be taken as a result of sending or receiving this message.&gt;</w:t>
      </w:r>
    </w:p>
    <w:p w14:paraId="432021F4" w14:textId="77777777" w:rsidR="007A676E" w:rsidRPr="003651D9" w:rsidRDefault="007A676E" w:rsidP="00597DB2">
      <w:pPr>
        <w:pStyle w:val="AuthorInstructions"/>
      </w:pPr>
      <w:r w:rsidRPr="003651D9">
        <w:t>&lt;Describe what the receiver is expected/required to do upon receiving this message. &gt;</w:t>
      </w:r>
    </w:p>
    <w:p w14:paraId="42C35679" w14:textId="77777777" w:rsidR="007A676E" w:rsidRPr="003651D9" w:rsidRDefault="007A676E"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5AD928B6" w14:textId="77777777" w:rsidR="00DD13DB" w:rsidRPr="003651D9" w:rsidRDefault="00DD13DB" w:rsidP="00597DB2">
      <w:pPr>
        <w:pStyle w:val="AuthorInstructions"/>
      </w:pPr>
      <w:r w:rsidRPr="003651D9">
        <w:t>&lt;Explicitly define any expected action based on the multiplicity of an actor(s), if applicable.&gt;</w:t>
      </w:r>
    </w:p>
    <w:p w14:paraId="57FBB644" w14:textId="52F6B9FB" w:rsidR="00303E20" w:rsidRPr="003651D9" w:rsidRDefault="00303E20" w:rsidP="009E34B7">
      <w:pPr>
        <w:pStyle w:val="Heading3"/>
        <w:numPr>
          <w:ilvl w:val="0"/>
          <w:numId w:val="0"/>
        </w:numPr>
        <w:rPr>
          <w:noProof w:val="0"/>
        </w:rPr>
      </w:pPr>
      <w:bookmarkStart w:id="126" w:name="_Toc445200564"/>
      <w:r w:rsidRPr="003651D9">
        <w:rPr>
          <w:noProof w:val="0"/>
        </w:rPr>
        <w:lastRenderedPageBreak/>
        <w:t>3.Y</w:t>
      </w:r>
      <w:ins w:id="127" w:author="Cole, George" w:date="2016-03-08T11:38:00Z">
        <w:r w:rsidR="00A84DE6">
          <w:rPr>
            <w:noProof w:val="0"/>
          </w:rPr>
          <w:t>1</w:t>
        </w:r>
      </w:ins>
      <w:r w:rsidRPr="003651D9">
        <w:rPr>
          <w:noProof w:val="0"/>
        </w:rPr>
        <w:t>.</w:t>
      </w:r>
      <w:r w:rsidR="00680648" w:rsidRPr="003651D9">
        <w:rPr>
          <w:noProof w:val="0"/>
        </w:rPr>
        <w:t>5</w:t>
      </w:r>
      <w:r w:rsidRPr="003651D9">
        <w:rPr>
          <w:noProof w:val="0"/>
        </w:rPr>
        <w:t xml:space="preserve"> Security Considerations</w:t>
      </w:r>
      <w:bookmarkEnd w:id="126"/>
    </w:p>
    <w:p w14:paraId="6E8C3AF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14BF4E5B" w14:textId="08CE128F" w:rsidR="00680648" w:rsidRPr="003651D9" w:rsidRDefault="00680648" w:rsidP="009E34B7">
      <w:pPr>
        <w:pStyle w:val="Heading4"/>
        <w:numPr>
          <w:ilvl w:val="0"/>
          <w:numId w:val="0"/>
        </w:numPr>
        <w:rPr>
          <w:noProof w:val="0"/>
        </w:rPr>
      </w:pPr>
      <w:bookmarkStart w:id="128" w:name="_Toc445200565"/>
      <w:r w:rsidRPr="003651D9">
        <w:rPr>
          <w:noProof w:val="0"/>
        </w:rPr>
        <w:t>3.Y</w:t>
      </w:r>
      <w:ins w:id="129" w:author="Cole, George" w:date="2016-03-08T11:38:00Z">
        <w:r w:rsidR="00A84DE6">
          <w:rPr>
            <w:noProof w:val="0"/>
          </w:rPr>
          <w:t>1</w:t>
        </w:r>
      </w:ins>
      <w:r w:rsidRPr="003651D9">
        <w:rPr>
          <w:noProof w:val="0"/>
        </w:rPr>
        <w:t>.5.1 Security Audit Considerations</w:t>
      </w:r>
      <w:bookmarkEnd w:id="128"/>
    </w:p>
    <w:p w14:paraId="0A2DC21E"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187CB033" w14:textId="70AD4CBD" w:rsidR="00680648" w:rsidRPr="003651D9" w:rsidRDefault="00680648" w:rsidP="00680648">
      <w:pPr>
        <w:pStyle w:val="Heading5"/>
        <w:numPr>
          <w:ilvl w:val="0"/>
          <w:numId w:val="0"/>
        </w:numPr>
        <w:rPr>
          <w:noProof w:val="0"/>
        </w:rPr>
      </w:pPr>
      <w:bookmarkStart w:id="130" w:name="_Toc445200566"/>
      <w:r w:rsidRPr="003651D9">
        <w:rPr>
          <w:noProof w:val="0"/>
        </w:rPr>
        <w:t>3.Y</w:t>
      </w:r>
      <w:ins w:id="131" w:author="Cole, George" w:date="2016-03-08T11:38:00Z">
        <w:r w:rsidR="00A84DE6">
          <w:rPr>
            <w:noProof w:val="0"/>
          </w:rPr>
          <w:t>1</w:t>
        </w:r>
      </w:ins>
      <w:r w:rsidRPr="003651D9">
        <w:rPr>
          <w:noProof w:val="0"/>
        </w:rPr>
        <w:t xml:space="preserve">.5.1.(z)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130"/>
    </w:p>
    <w:p w14:paraId="0534B6F5" w14:textId="754A31C6" w:rsidR="002623D3" w:rsidRDefault="00680648" w:rsidP="00597DB2">
      <w:pPr>
        <w:pStyle w:val="AuthorInstructions"/>
        <w:rPr>
          <w:ins w:id="132" w:author="Cole, George" w:date="2016-03-08T11:41:00Z"/>
        </w:rPr>
      </w:pPr>
      <w:r w:rsidRPr="003651D9">
        <w:t xml:space="preserve">&lt;This section should </w:t>
      </w:r>
      <w:r w:rsidR="007773C8" w:rsidRPr="003651D9">
        <w:t>specify</w:t>
      </w:r>
      <w:r w:rsidRPr="003651D9">
        <w:t xml:space="preserve"> any specific security considerations on an Actor by Actor basis.&gt;</w:t>
      </w:r>
    </w:p>
    <w:p w14:paraId="390D40CF" w14:textId="77777777" w:rsidR="002623D3" w:rsidRDefault="002623D3" w:rsidP="00597DB2">
      <w:pPr>
        <w:pStyle w:val="AuthorInstructions"/>
        <w:rPr>
          <w:ins w:id="133" w:author="Cole, George" w:date="2016-03-08T11:41:00Z"/>
        </w:rPr>
      </w:pPr>
    </w:p>
    <w:p w14:paraId="3447B3E5" w14:textId="574B690A" w:rsidR="002623D3" w:rsidRPr="003651D9" w:rsidRDefault="002623D3" w:rsidP="002623D3">
      <w:pPr>
        <w:pStyle w:val="Heading2"/>
        <w:numPr>
          <w:ilvl w:val="0"/>
          <w:numId w:val="0"/>
        </w:numPr>
        <w:rPr>
          <w:ins w:id="134" w:author="Cole, George" w:date="2016-03-08T11:41:00Z"/>
          <w:i/>
        </w:rPr>
      </w:pPr>
      <w:ins w:id="135" w:author="Cole, George" w:date="2016-03-08T11:43:00Z">
        <w:r>
          <w:rPr>
            <w:noProof w:val="0"/>
          </w:rPr>
          <w:t>3.Y2</w:t>
        </w:r>
      </w:ins>
      <w:ins w:id="136" w:author="Cole, George" w:date="2016-03-08T11:41:00Z">
        <w:r w:rsidRPr="003651D9">
          <w:rPr>
            <w:noProof w:val="0"/>
          </w:rPr>
          <w:t xml:space="preserve"> </w:t>
        </w:r>
      </w:ins>
      <w:ins w:id="137" w:author="Cole, George" w:date="2016-03-08T11:44:00Z">
        <w:r w:rsidR="000E3338">
          <w:rPr>
            <w:noProof w:val="0"/>
          </w:rPr>
          <w:t>Retrieve</w:t>
        </w:r>
      </w:ins>
      <w:ins w:id="138" w:author="Cole, George" w:date="2016-03-08T11:41:00Z">
        <w:r w:rsidR="000E3338">
          <w:rPr>
            <w:noProof w:val="0"/>
          </w:rPr>
          <w:t xml:space="preserve"> Care Plan [PCC-Y2</w:t>
        </w:r>
        <w:r>
          <w:rPr>
            <w:noProof w:val="0"/>
          </w:rPr>
          <w:t>]</w:t>
        </w:r>
      </w:ins>
    </w:p>
    <w:p w14:paraId="3DCD2598" w14:textId="5807B47B" w:rsidR="002623D3" w:rsidRPr="003651D9" w:rsidRDefault="002623D3" w:rsidP="002623D3">
      <w:pPr>
        <w:pStyle w:val="Heading3"/>
        <w:numPr>
          <w:ilvl w:val="0"/>
          <w:numId w:val="0"/>
        </w:numPr>
        <w:rPr>
          <w:ins w:id="139" w:author="Cole, George" w:date="2016-03-08T11:41:00Z"/>
          <w:noProof w:val="0"/>
        </w:rPr>
      </w:pPr>
      <w:ins w:id="140" w:author="Cole, George" w:date="2016-03-08T11:43:00Z">
        <w:r>
          <w:rPr>
            <w:noProof w:val="0"/>
          </w:rPr>
          <w:t>3.Y2</w:t>
        </w:r>
      </w:ins>
      <w:ins w:id="141" w:author="Cole, George" w:date="2016-03-08T11:41:00Z">
        <w:r w:rsidRPr="003651D9">
          <w:rPr>
            <w:noProof w:val="0"/>
          </w:rPr>
          <w:t>.1 Scope</w:t>
        </w:r>
      </w:ins>
    </w:p>
    <w:p w14:paraId="0228040D" w14:textId="77777777" w:rsidR="002623D3" w:rsidRPr="003651D9" w:rsidRDefault="002623D3" w:rsidP="002623D3">
      <w:pPr>
        <w:pStyle w:val="BodyText"/>
        <w:rPr>
          <w:ins w:id="142" w:author="Cole, George" w:date="2016-03-08T11:41:00Z"/>
        </w:rPr>
      </w:pPr>
      <w:ins w:id="143" w:author="Cole, George" w:date="2016-03-08T11:41:00Z">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ins>
    </w:p>
    <w:p w14:paraId="5430134E" w14:textId="7DEE4B69" w:rsidR="002623D3" w:rsidRPr="003651D9" w:rsidRDefault="002623D3" w:rsidP="002623D3">
      <w:pPr>
        <w:pStyle w:val="Heading3"/>
        <w:numPr>
          <w:ilvl w:val="0"/>
          <w:numId w:val="0"/>
        </w:numPr>
        <w:rPr>
          <w:ins w:id="144" w:author="Cole, George" w:date="2016-03-08T11:41:00Z"/>
          <w:noProof w:val="0"/>
        </w:rPr>
      </w:pPr>
      <w:ins w:id="145" w:author="Cole, George" w:date="2016-03-08T11:43:00Z">
        <w:r>
          <w:rPr>
            <w:noProof w:val="0"/>
          </w:rPr>
          <w:t>3.Y2</w:t>
        </w:r>
      </w:ins>
      <w:ins w:id="146" w:author="Cole, George" w:date="2016-03-08T11:41:00Z">
        <w:r w:rsidRPr="003651D9">
          <w:rPr>
            <w:noProof w:val="0"/>
          </w:rPr>
          <w:t>.2</w:t>
        </w:r>
        <w:r>
          <w:rPr>
            <w:noProof w:val="0"/>
          </w:rPr>
          <w:t xml:space="preserve"> </w:t>
        </w:r>
        <w:r w:rsidRPr="003651D9">
          <w:rPr>
            <w:noProof w:val="0"/>
          </w:rPr>
          <w:t>Actor Roles</w:t>
        </w:r>
      </w:ins>
    </w:p>
    <w:p w14:paraId="53617419" w14:textId="77777777" w:rsidR="002623D3" w:rsidRPr="003651D9" w:rsidRDefault="002623D3" w:rsidP="002623D3">
      <w:pPr>
        <w:pStyle w:val="AuthorInstructions"/>
        <w:rPr>
          <w:ins w:id="147" w:author="Cole, George" w:date="2016-03-08T11:41:00Z"/>
        </w:rPr>
      </w:pPr>
      <w:ins w:id="148" w:author="Cole, George" w:date="2016-03-08T11:41:00Z">
        <w:r w:rsidRPr="003651D9">
          <w:t>&lt;Optional: if desired, in addition to the table, add a diagram as shown below to illustrate the actors included in this transaction, or delete the diagram altogether.&gt;</w:t>
        </w:r>
      </w:ins>
    </w:p>
    <w:p w14:paraId="5CAFCEFA" w14:textId="77777777" w:rsidR="002623D3" w:rsidRPr="003651D9" w:rsidRDefault="002623D3" w:rsidP="002623D3">
      <w:pPr>
        <w:pStyle w:val="BodyText"/>
        <w:jc w:val="center"/>
        <w:rPr>
          <w:ins w:id="149" w:author="Cole, George" w:date="2016-03-08T11:41:00Z"/>
        </w:rPr>
      </w:pPr>
      <w:ins w:id="150" w:author="Cole, George" w:date="2016-03-08T11:41:00Z">
        <w:r w:rsidRPr="003651D9">
          <w:rPr>
            <w:noProof/>
          </w:rPr>
          <mc:AlternateContent>
            <mc:Choice Requires="wpc">
              <w:drawing>
                <wp:inline distT="0" distB="0" distL="0" distR="0" wp14:anchorId="0ED7ADD1" wp14:editId="0333D0EB">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77777777" w:rsidR="002623D3" w:rsidRDefault="002623D3" w:rsidP="002623D3">
                                <w:pPr>
                                  <w:jc w:val="center"/>
                                  <w:rPr>
                                    <w:sz w:val="18"/>
                                  </w:rPr>
                                </w:pPr>
                                <w:r>
                                  <w:rPr>
                                    <w:sz w:val="18"/>
                                  </w:rPr>
                                  <w:t>Transaction Name [DOM-#]</w:t>
                                </w:r>
                              </w:p>
                              <w:p w14:paraId="0410D466" w14:textId="77777777" w:rsidR="002623D3" w:rsidRDefault="002623D3" w:rsidP="002623D3"/>
                              <w:p w14:paraId="14B0FDD6" w14:textId="77777777" w:rsidR="002623D3" w:rsidRDefault="002623D3"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DC37B97" w14:textId="77777777" w:rsidR="002623D3" w:rsidRDefault="002623D3" w:rsidP="002623D3">
                                <w:pPr>
                                  <w:rPr>
                                    <w:sz w:val="18"/>
                                  </w:rPr>
                                </w:pPr>
                                <w:r>
                                  <w:rPr>
                                    <w:sz w:val="18"/>
                                  </w:rPr>
                                  <w:t>Actor ABC</w:t>
                                </w:r>
                              </w:p>
                              <w:p w14:paraId="5F6936F5" w14:textId="77777777" w:rsidR="002623D3" w:rsidRDefault="002623D3" w:rsidP="002623D3"/>
                              <w:p w14:paraId="626E2C72" w14:textId="77777777" w:rsidR="002623D3" w:rsidRDefault="002623D3"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59478FF7" w14:textId="77777777" w:rsidR="002623D3" w:rsidRDefault="002623D3" w:rsidP="002623D3">
                                <w:pPr>
                                  <w:rPr>
                                    <w:sz w:val="18"/>
                                  </w:rPr>
                                </w:pPr>
                                <w:r>
                                  <w:rPr>
                                    <w:sz w:val="18"/>
                                  </w:rPr>
                                  <w:t>Actor DEF</w:t>
                                </w:r>
                              </w:p>
                              <w:p w14:paraId="296ADF55" w14:textId="77777777" w:rsidR="002623D3" w:rsidRDefault="002623D3" w:rsidP="002623D3"/>
                              <w:p w14:paraId="0406893D" w14:textId="77777777" w:rsidR="002623D3" w:rsidRDefault="002623D3"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1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ACABIjVAwAA&#10;+Q8AAA4AAAAAAAAAAAAAAAAALgIAAGRycy9lMm9Eb2MueG1sUEsBAi0AFAAGAAgAAAAhAEnGqfPd&#10;AAAABQEAAA8AAAAAAAAAAAAAAAAALwYAAGRycy9kb3ducmV2LnhtbFBLBQYAAAAABAAEAPMAAAA5&#10;BwAAAAA=&#10;">
                  <v:shape id="_x0000_s1111" type="#_x0000_t75" style="position:absolute;width:37261;height:15392;visibility:visible;mso-wrap-style:square">
                    <v:fill o:detectmouseclick="t"/>
                    <v:path o:connecttype="none"/>
                  </v:shape>
                  <v:oval id="Oval 153" o:spid="_x0000_s1112"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77777777" w:rsidR="002623D3" w:rsidRDefault="002623D3" w:rsidP="002623D3">
                          <w:pPr>
                            <w:jc w:val="center"/>
                            <w:rPr>
                              <w:sz w:val="18"/>
                            </w:rPr>
                          </w:pPr>
                          <w:r>
                            <w:rPr>
                              <w:sz w:val="18"/>
                            </w:rPr>
                            <w:t>Transaction Name [DOM-#]</w:t>
                          </w:r>
                        </w:p>
                        <w:p w14:paraId="0410D466" w14:textId="77777777" w:rsidR="002623D3" w:rsidRDefault="002623D3" w:rsidP="002623D3"/>
                        <w:p w14:paraId="14B0FDD6" w14:textId="77777777" w:rsidR="002623D3" w:rsidRDefault="002623D3" w:rsidP="002623D3">
                          <w:pPr>
                            <w:jc w:val="center"/>
                            <w:rPr>
                              <w:sz w:val="18"/>
                            </w:rPr>
                          </w:pPr>
                          <w:r>
                            <w:rPr>
                              <w:sz w:val="18"/>
                            </w:rPr>
                            <w:t>Transaction Name [DOM-#]</w:t>
                          </w:r>
                        </w:p>
                      </w:txbxContent>
                    </v:textbox>
                  </v:oval>
                  <v:shape id="Text Box 154" o:spid="_x0000_s1113"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77777777" w:rsidR="002623D3" w:rsidRDefault="002623D3" w:rsidP="002623D3">
                          <w:pPr>
                            <w:rPr>
                              <w:sz w:val="18"/>
                            </w:rPr>
                          </w:pPr>
                          <w:r>
                            <w:rPr>
                              <w:sz w:val="18"/>
                            </w:rPr>
                            <w:t>Actor ABC</w:t>
                          </w:r>
                        </w:p>
                        <w:p w14:paraId="5F6936F5" w14:textId="77777777" w:rsidR="002623D3" w:rsidRDefault="002623D3" w:rsidP="002623D3"/>
                        <w:p w14:paraId="626E2C72" w14:textId="77777777" w:rsidR="002623D3" w:rsidRDefault="002623D3" w:rsidP="002623D3">
                          <w:pPr>
                            <w:rPr>
                              <w:sz w:val="18"/>
                            </w:rPr>
                          </w:pPr>
                          <w:r>
                            <w:rPr>
                              <w:sz w:val="18"/>
                            </w:rPr>
                            <w:t>Actor ABC</w:t>
                          </w:r>
                        </w:p>
                      </w:txbxContent>
                    </v:textbox>
                  </v:shape>
                  <v:line id="Line 155" o:spid="_x0000_s1114"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5"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77777777" w:rsidR="002623D3" w:rsidRDefault="002623D3" w:rsidP="002623D3">
                          <w:pPr>
                            <w:rPr>
                              <w:sz w:val="18"/>
                            </w:rPr>
                          </w:pPr>
                          <w:r>
                            <w:rPr>
                              <w:sz w:val="18"/>
                            </w:rPr>
                            <w:t>Actor DEF</w:t>
                          </w:r>
                        </w:p>
                        <w:p w14:paraId="296ADF55" w14:textId="77777777" w:rsidR="002623D3" w:rsidRDefault="002623D3" w:rsidP="002623D3"/>
                        <w:p w14:paraId="0406893D" w14:textId="77777777" w:rsidR="002623D3" w:rsidRDefault="002623D3" w:rsidP="002623D3">
                          <w:pPr>
                            <w:rPr>
                              <w:sz w:val="18"/>
                            </w:rPr>
                          </w:pPr>
                          <w:r>
                            <w:rPr>
                              <w:sz w:val="18"/>
                            </w:rPr>
                            <w:t>Actor DEF</w:t>
                          </w:r>
                        </w:p>
                      </w:txbxContent>
                    </v:textbox>
                  </v:shape>
                  <v:line id="Line 157" o:spid="_x0000_s1116"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ins>
    </w:p>
    <w:p w14:paraId="5FA43C3D" w14:textId="34589491" w:rsidR="002623D3" w:rsidRPr="003651D9" w:rsidRDefault="002623D3" w:rsidP="002623D3">
      <w:pPr>
        <w:pStyle w:val="FigureTitle"/>
        <w:rPr>
          <w:ins w:id="151" w:author="Cole, George" w:date="2016-03-08T11:41:00Z"/>
        </w:rPr>
      </w:pPr>
      <w:ins w:id="152" w:author="Cole, George" w:date="2016-03-08T11:41:00Z">
        <w:r w:rsidRPr="003651D9">
          <w:t>Figure 3.Y</w:t>
        </w:r>
        <w:r>
          <w:t>2</w:t>
        </w:r>
        <w:r w:rsidRPr="003651D9">
          <w:t>.2-1: Use Case Diagram</w:t>
        </w:r>
      </w:ins>
    </w:p>
    <w:p w14:paraId="3AA7CDD2" w14:textId="77777777" w:rsidR="002623D3" w:rsidRPr="003651D9" w:rsidRDefault="002623D3" w:rsidP="002623D3">
      <w:pPr>
        <w:pStyle w:val="TableTitle"/>
        <w:rPr>
          <w:ins w:id="153" w:author="Cole, George" w:date="2016-03-08T11:41:00Z"/>
        </w:rPr>
      </w:pPr>
    </w:p>
    <w:p w14:paraId="528FCD13" w14:textId="4C0C5EFD" w:rsidR="002623D3" w:rsidRPr="003651D9" w:rsidRDefault="002623D3" w:rsidP="002623D3">
      <w:pPr>
        <w:pStyle w:val="TableTitle"/>
        <w:rPr>
          <w:ins w:id="154" w:author="Cole, George" w:date="2016-03-08T11:41:00Z"/>
        </w:rPr>
      </w:pPr>
      <w:ins w:id="155" w:author="Cole, George" w:date="2016-03-08T11:41:00Z">
        <w:r w:rsidRPr="003651D9">
          <w:t>Table 3.Y</w:t>
        </w:r>
        <w:r>
          <w:t>2</w:t>
        </w:r>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3651D9" w14:paraId="17A12098" w14:textId="77777777" w:rsidTr="008D54F8">
        <w:trPr>
          <w:ins w:id="156" w:author="Cole, George" w:date="2016-03-08T11:41:00Z"/>
        </w:trPr>
        <w:tc>
          <w:tcPr>
            <w:tcW w:w="1008" w:type="dxa"/>
            <w:shd w:val="clear" w:color="auto" w:fill="auto"/>
          </w:tcPr>
          <w:p w14:paraId="71BB3F4C" w14:textId="77777777" w:rsidR="002623D3" w:rsidRPr="003651D9" w:rsidRDefault="002623D3" w:rsidP="008D54F8">
            <w:pPr>
              <w:pStyle w:val="BodyText"/>
              <w:rPr>
                <w:ins w:id="157" w:author="Cole, George" w:date="2016-03-08T11:41:00Z"/>
                <w:b/>
              </w:rPr>
            </w:pPr>
            <w:ins w:id="158" w:author="Cole, George" w:date="2016-03-08T11:41:00Z">
              <w:r w:rsidRPr="003651D9">
                <w:rPr>
                  <w:b/>
                </w:rPr>
                <w:t>Actor:</w:t>
              </w:r>
            </w:ins>
          </w:p>
        </w:tc>
        <w:tc>
          <w:tcPr>
            <w:tcW w:w="8568" w:type="dxa"/>
            <w:shd w:val="clear" w:color="auto" w:fill="auto"/>
          </w:tcPr>
          <w:p w14:paraId="377827F1" w14:textId="77777777" w:rsidR="002623D3" w:rsidRPr="003651D9" w:rsidRDefault="002623D3" w:rsidP="008D54F8">
            <w:pPr>
              <w:pStyle w:val="BodyText"/>
              <w:rPr>
                <w:ins w:id="159" w:author="Cole, George" w:date="2016-03-08T11:41:00Z"/>
              </w:rPr>
            </w:pPr>
            <w:ins w:id="160" w:author="Cole, George" w:date="2016-03-08T11:41:00Z">
              <w:r w:rsidRPr="003651D9">
                <w:t>&lt;Official actor name; list every actor in this transaction.&gt;</w:t>
              </w:r>
            </w:ins>
          </w:p>
        </w:tc>
      </w:tr>
      <w:tr w:rsidR="002623D3" w:rsidRPr="003651D9" w14:paraId="687582AF" w14:textId="77777777" w:rsidTr="008D54F8">
        <w:trPr>
          <w:ins w:id="161" w:author="Cole, George" w:date="2016-03-08T11:41:00Z"/>
        </w:trPr>
        <w:tc>
          <w:tcPr>
            <w:tcW w:w="1008" w:type="dxa"/>
            <w:shd w:val="clear" w:color="auto" w:fill="auto"/>
          </w:tcPr>
          <w:p w14:paraId="1B6C2B1B" w14:textId="77777777" w:rsidR="002623D3" w:rsidRPr="003651D9" w:rsidRDefault="002623D3" w:rsidP="008D54F8">
            <w:pPr>
              <w:pStyle w:val="BodyText"/>
              <w:rPr>
                <w:ins w:id="162" w:author="Cole, George" w:date="2016-03-08T11:41:00Z"/>
                <w:b/>
              </w:rPr>
            </w:pPr>
            <w:ins w:id="163" w:author="Cole, George" w:date="2016-03-08T11:41:00Z">
              <w:r w:rsidRPr="003651D9">
                <w:rPr>
                  <w:b/>
                </w:rPr>
                <w:t>Role:</w:t>
              </w:r>
            </w:ins>
          </w:p>
        </w:tc>
        <w:tc>
          <w:tcPr>
            <w:tcW w:w="8568" w:type="dxa"/>
            <w:shd w:val="clear" w:color="auto" w:fill="auto"/>
          </w:tcPr>
          <w:p w14:paraId="1FBE7404" w14:textId="77777777" w:rsidR="002623D3" w:rsidRPr="003651D9" w:rsidRDefault="002623D3" w:rsidP="008D54F8">
            <w:pPr>
              <w:pStyle w:val="BodyText"/>
              <w:rPr>
                <w:ins w:id="164" w:author="Cole, George" w:date="2016-03-08T11:41:00Z"/>
              </w:rPr>
            </w:pPr>
            <w:ins w:id="165" w:author="Cole, George" w:date="2016-03-08T11:41:00Z">
              <w:r w:rsidRPr="003651D9">
                <w:t>&lt;Very brief, one phrase, description of the role that this actor plays in this transaction.&gt;</w:t>
              </w:r>
            </w:ins>
          </w:p>
        </w:tc>
      </w:tr>
      <w:tr w:rsidR="002623D3" w:rsidRPr="003651D9" w14:paraId="6A82A074" w14:textId="77777777" w:rsidTr="008D54F8">
        <w:trPr>
          <w:ins w:id="166" w:author="Cole, George" w:date="2016-03-08T11:41:00Z"/>
        </w:trPr>
        <w:tc>
          <w:tcPr>
            <w:tcW w:w="1008" w:type="dxa"/>
            <w:shd w:val="clear" w:color="auto" w:fill="auto"/>
          </w:tcPr>
          <w:p w14:paraId="7F236D7B" w14:textId="77777777" w:rsidR="002623D3" w:rsidRPr="003651D9" w:rsidRDefault="002623D3" w:rsidP="008D54F8">
            <w:pPr>
              <w:pStyle w:val="BodyText"/>
              <w:rPr>
                <w:ins w:id="167" w:author="Cole, George" w:date="2016-03-08T11:41:00Z"/>
                <w:b/>
              </w:rPr>
            </w:pPr>
            <w:ins w:id="168" w:author="Cole, George" w:date="2016-03-08T11:41:00Z">
              <w:r w:rsidRPr="003651D9">
                <w:rPr>
                  <w:b/>
                </w:rPr>
                <w:t>Actor:</w:t>
              </w:r>
            </w:ins>
          </w:p>
        </w:tc>
        <w:tc>
          <w:tcPr>
            <w:tcW w:w="8568" w:type="dxa"/>
            <w:shd w:val="clear" w:color="auto" w:fill="auto"/>
          </w:tcPr>
          <w:p w14:paraId="0D2BF5D5" w14:textId="77777777" w:rsidR="002623D3" w:rsidRPr="003651D9" w:rsidRDefault="002623D3" w:rsidP="008D54F8">
            <w:pPr>
              <w:pStyle w:val="BodyText"/>
              <w:rPr>
                <w:ins w:id="169" w:author="Cole, George" w:date="2016-03-08T11:41:00Z"/>
              </w:rPr>
            </w:pPr>
          </w:p>
        </w:tc>
      </w:tr>
      <w:tr w:rsidR="002623D3" w:rsidRPr="003651D9" w14:paraId="1780F481" w14:textId="77777777" w:rsidTr="008D54F8">
        <w:trPr>
          <w:ins w:id="170" w:author="Cole, George" w:date="2016-03-08T11:41:00Z"/>
        </w:trPr>
        <w:tc>
          <w:tcPr>
            <w:tcW w:w="1008" w:type="dxa"/>
            <w:shd w:val="clear" w:color="auto" w:fill="auto"/>
          </w:tcPr>
          <w:p w14:paraId="30526532" w14:textId="77777777" w:rsidR="002623D3" w:rsidRPr="003651D9" w:rsidRDefault="002623D3" w:rsidP="008D54F8">
            <w:pPr>
              <w:pStyle w:val="BodyText"/>
              <w:rPr>
                <w:ins w:id="171" w:author="Cole, George" w:date="2016-03-08T11:41:00Z"/>
                <w:b/>
              </w:rPr>
            </w:pPr>
            <w:ins w:id="172" w:author="Cole, George" w:date="2016-03-08T11:41:00Z">
              <w:r w:rsidRPr="003651D9">
                <w:rPr>
                  <w:b/>
                </w:rPr>
                <w:t>Role:</w:t>
              </w:r>
            </w:ins>
          </w:p>
        </w:tc>
        <w:tc>
          <w:tcPr>
            <w:tcW w:w="8568" w:type="dxa"/>
            <w:shd w:val="clear" w:color="auto" w:fill="auto"/>
          </w:tcPr>
          <w:p w14:paraId="64010DF2" w14:textId="77777777" w:rsidR="002623D3" w:rsidRPr="003651D9" w:rsidRDefault="002623D3" w:rsidP="008D54F8">
            <w:pPr>
              <w:pStyle w:val="BodyText"/>
              <w:rPr>
                <w:ins w:id="173" w:author="Cole, George" w:date="2016-03-08T11:41:00Z"/>
              </w:rPr>
            </w:pPr>
            <w:ins w:id="174" w:author="Cole, George" w:date="2016-03-08T11:41:00Z">
              <w:r>
                <w:t xml:space="preserve"> </w:t>
              </w:r>
            </w:ins>
          </w:p>
        </w:tc>
      </w:tr>
      <w:tr w:rsidR="002623D3" w:rsidRPr="003651D9" w14:paraId="1DE395DF" w14:textId="77777777" w:rsidTr="008D54F8">
        <w:trPr>
          <w:ins w:id="175" w:author="Cole, George" w:date="2016-03-08T11:41:00Z"/>
        </w:trPr>
        <w:tc>
          <w:tcPr>
            <w:tcW w:w="1008" w:type="dxa"/>
            <w:shd w:val="clear" w:color="auto" w:fill="auto"/>
          </w:tcPr>
          <w:p w14:paraId="4930A871" w14:textId="77777777" w:rsidR="002623D3" w:rsidRPr="003651D9" w:rsidRDefault="002623D3" w:rsidP="008D54F8">
            <w:pPr>
              <w:pStyle w:val="BodyText"/>
              <w:rPr>
                <w:ins w:id="176" w:author="Cole, George" w:date="2016-03-08T11:41:00Z"/>
                <w:b/>
              </w:rPr>
            </w:pPr>
            <w:ins w:id="177" w:author="Cole, George" w:date="2016-03-08T11:41:00Z">
              <w:r w:rsidRPr="003651D9">
                <w:rPr>
                  <w:b/>
                </w:rPr>
                <w:lastRenderedPageBreak/>
                <w:t>Actor:</w:t>
              </w:r>
            </w:ins>
          </w:p>
        </w:tc>
        <w:tc>
          <w:tcPr>
            <w:tcW w:w="8568" w:type="dxa"/>
            <w:shd w:val="clear" w:color="auto" w:fill="auto"/>
          </w:tcPr>
          <w:p w14:paraId="6ABADE00" w14:textId="77777777" w:rsidR="002623D3" w:rsidRPr="003651D9" w:rsidRDefault="002623D3" w:rsidP="008D54F8">
            <w:pPr>
              <w:pStyle w:val="BodyText"/>
              <w:rPr>
                <w:ins w:id="178" w:author="Cole, George" w:date="2016-03-08T11:41:00Z"/>
              </w:rPr>
            </w:pPr>
            <w:ins w:id="179" w:author="Cole, George" w:date="2016-03-08T11:41:00Z">
              <w:r w:rsidRPr="003651D9">
                <w:t xml:space="preserve"> </w:t>
              </w:r>
            </w:ins>
          </w:p>
        </w:tc>
      </w:tr>
      <w:tr w:rsidR="002623D3" w:rsidRPr="003651D9" w14:paraId="6357CE69" w14:textId="77777777" w:rsidTr="008D54F8">
        <w:trPr>
          <w:ins w:id="180" w:author="Cole, George" w:date="2016-03-08T11:41:00Z"/>
        </w:trPr>
        <w:tc>
          <w:tcPr>
            <w:tcW w:w="1008" w:type="dxa"/>
            <w:shd w:val="clear" w:color="auto" w:fill="auto"/>
          </w:tcPr>
          <w:p w14:paraId="3EF946C2" w14:textId="77777777" w:rsidR="002623D3" w:rsidRPr="003651D9" w:rsidRDefault="002623D3" w:rsidP="008D54F8">
            <w:pPr>
              <w:pStyle w:val="BodyText"/>
              <w:rPr>
                <w:ins w:id="181" w:author="Cole, George" w:date="2016-03-08T11:41:00Z"/>
                <w:b/>
              </w:rPr>
            </w:pPr>
            <w:ins w:id="182" w:author="Cole, George" w:date="2016-03-08T11:41:00Z">
              <w:r w:rsidRPr="003651D9">
                <w:rPr>
                  <w:b/>
                </w:rPr>
                <w:t>Role:</w:t>
              </w:r>
            </w:ins>
          </w:p>
        </w:tc>
        <w:tc>
          <w:tcPr>
            <w:tcW w:w="8568" w:type="dxa"/>
            <w:shd w:val="clear" w:color="auto" w:fill="auto"/>
          </w:tcPr>
          <w:p w14:paraId="7C1C4389" w14:textId="77777777" w:rsidR="002623D3" w:rsidRPr="003651D9" w:rsidRDefault="002623D3" w:rsidP="008D54F8">
            <w:pPr>
              <w:pStyle w:val="BodyText"/>
              <w:rPr>
                <w:ins w:id="183" w:author="Cole, George" w:date="2016-03-08T11:41:00Z"/>
              </w:rPr>
            </w:pPr>
          </w:p>
        </w:tc>
      </w:tr>
    </w:tbl>
    <w:p w14:paraId="3A9684DC" w14:textId="77777777" w:rsidR="002623D3" w:rsidRPr="003651D9" w:rsidRDefault="002623D3" w:rsidP="002623D3">
      <w:pPr>
        <w:pStyle w:val="BodyText"/>
        <w:rPr>
          <w:ins w:id="184" w:author="Cole, George" w:date="2016-03-08T11:41:00Z"/>
          <w:i/>
        </w:rPr>
      </w:pPr>
      <w:ins w:id="185" w:author="Cole, George" w:date="2016-03-08T11:41:00Z">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ins>
    </w:p>
    <w:p w14:paraId="3B73C948" w14:textId="77777777" w:rsidR="002623D3" w:rsidRPr="003651D9" w:rsidRDefault="002623D3" w:rsidP="002623D3">
      <w:pPr>
        <w:pStyle w:val="BodyText"/>
        <w:rPr>
          <w:ins w:id="186" w:author="Cole, George" w:date="2016-03-08T11:41:00Z"/>
          <w:i/>
        </w:rPr>
      </w:pPr>
    </w:p>
    <w:p w14:paraId="63FDB56E" w14:textId="77777777" w:rsidR="002623D3" w:rsidRPr="003651D9" w:rsidRDefault="002623D3" w:rsidP="002623D3">
      <w:pPr>
        <w:pStyle w:val="BodyText"/>
        <w:rPr>
          <w:ins w:id="187" w:author="Cole, George" w:date="2016-03-08T11:41:00Z"/>
        </w:rPr>
      </w:pPr>
      <w:ins w:id="188" w:author="Cole, George" w:date="2016-03-08T11:41:00Z">
        <w:r w:rsidRPr="003651D9">
          <w:t>The Roles in this transaction are defined in the following table and may be played by the actors shown here:</w:t>
        </w:r>
      </w:ins>
    </w:p>
    <w:p w14:paraId="17263AD8" w14:textId="52D356B2" w:rsidR="002623D3" w:rsidRPr="003651D9" w:rsidRDefault="002623D3" w:rsidP="002623D3">
      <w:pPr>
        <w:pStyle w:val="TableTitle"/>
        <w:rPr>
          <w:ins w:id="189" w:author="Cole, George" w:date="2016-03-08T11:41:00Z"/>
        </w:rPr>
      </w:pPr>
      <w:ins w:id="190" w:author="Cole, George" w:date="2016-03-08T11:41:00Z">
        <w:r w:rsidRPr="003651D9">
          <w:t>Table 3.Y</w:t>
        </w:r>
        <w:r>
          <w:t>2</w:t>
        </w:r>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2623D3" w:rsidRPr="003651D9" w14:paraId="25158723" w14:textId="77777777" w:rsidTr="008D54F8">
        <w:trPr>
          <w:ins w:id="191" w:author="Cole, George" w:date="2016-03-08T11:41:00Z"/>
        </w:trPr>
        <w:tc>
          <w:tcPr>
            <w:tcW w:w="1818" w:type="dxa"/>
            <w:shd w:val="clear" w:color="auto" w:fill="auto"/>
          </w:tcPr>
          <w:p w14:paraId="30AC29F1" w14:textId="77777777" w:rsidR="002623D3" w:rsidRPr="003651D9" w:rsidRDefault="002623D3" w:rsidP="008D54F8">
            <w:pPr>
              <w:pStyle w:val="BodyText"/>
              <w:rPr>
                <w:ins w:id="192" w:author="Cole, George" w:date="2016-03-08T11:41:00Z"/>
                <w:b/>
              </w:rPr>
            </w:pPr>
            <w:ins w:id="193" w:author="Cole, George" w:date="2016-03-08T11:41:00Z">
              <w:r w:rsidRPr="003651D9">
                <w:rPr>
                  <w:b/>
                  <w:iCs/>
                </w:rPr>
                <w:t>Role:</w:t>
              </w:r>
            </w:ins>
          </w:p>
        </w:tc>
        <w:tc>
          <w:tcPr>
            <w:tcW w:w="7758" w:type="dxa"/>
            <w:shd w:val="clear" w:color="auto" w:fill="auto"/>
          </w:tcPr>
          <w:p w14:paraId="57D1C23D" w14:textId="77777777" w:rsidR="002623D3" w:rsidRPr="003651D9" w:rsidRDefault="002623D3" w:rsidP="008D54F8">
            <w:pPr>
              <w:pStyle w:val="BodyText"/>
              <w:rPr>
                <w:ins w:id="194" w:author="Cole, George" w:date="2016-03-08T11:41:00Z"/>
                <w:i/>
              </w:rPr>
            </w:pPr>
            <w:ins w:id="195" w:author="Cole, George" w:date="2016-03-08T11:41:00Z">
              <w:r w:rsidRPr="003651D9">
                <w:rPr>
                  <w:i/>
                  <w:iCs/>
                </w:rPr>
                <w:t>&lt;Role Name:&gt;&lt;Only unique within this transaction. Typically one word. The Role Name is analogous to SCU or SCP in DICOM Services.&gt;</w:t>
              </w:r>
            </w:ins>
          </w:p>
        </w:tc>
      </w:tr>
      <w:tr w:rsidR="002623D3" w:rsidRPr="003651D9" w14:paraId="578FDC8F" w14:textId="77777777" w:rsidTr="008D54F8">
        <w:trPr>
          <w:ins w:id="196" w:author="Cole, George" w:date="2016-03-08T11:41:00Z"/>
        </w:trPr>
        <w:tc>
          <w:tcPr>
            <w:tcW w:w="1818" w:type="dxa"/>
            <w:shd w:val="clear" w:color="auto" w:fill="auto"/>
          </w:tcPr>
          <w:p w14:paraId="45EE0F8C" w14:textId="77777777" w:rsidR="002623D3" w:rsidRPr="003651D9" w:rsidRDefault="002623D3" w:rsidP="008D54F8">
            <w:pPr>
              <w:pStyle w:val="BodyText"/>
              <w:rPr>
                <w:ins w:id="197" w:author="Cole, George" w:date="2016-03-08T11:41:00Z"/>
                <w:b/>
              </w:rPr>
            </w:pPr>
            <w:ins w:id="198" w:author="Cole, George" w:date="2016-03-08T11:41:00Z">
              <w:r w:rsidRPr="003651D9">
                <w:rPr>
                  <w:b/>
                </w:rPr>
                <w:t>Actor(s):</w:t>
              </w:r>
            </w:ins>
          </w:p>
        </w:tc>
        <w:tc>
          <w:tcPr>
            <w:tcW w:w="7758" w:type="dxa"/>
            <w:shd w:val="clear" w:color="auto" w:fill="auto"/>
          </w:tcPr>
          <w:p w14:paraId="58D752C9" w14:textId="77777777" w:rsidR="002623D3" w:rsidRPr="003651D9" w:rsidRDefault="002623D3" w:rsidP="008D54F8">
            <w:pPr>
              <w:pStyle w:val="BodyText"/>
              <w:rPr>
                <w:ins w:id="199" w:author="Cole, George" w:date="2016-03-08T11:41:00Z"/>
                <w:i/>
              </w:rPr>
            </w:pPr>
            <w:ins w:id="200" w:author="Cole, George" w:date="2016-03-08T11:41:00Z">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ins>
          </w:p>
        </w:tc>
      </w:tr>
      <w:tr w:rsidR="002623D3" w:rsidRPr="003651D9" w14:paraId="3F1977E0" w14:textId="77777777" w:rsidTr="008D54F8">
        <w:trPr>
          <w:ins w:id="201" w:author="Cole, George" w:date="2016-03-08T11:41:00Z"/>
        </w:trPr>
        <w:tc>
          <w:tcPr>
            <w:tcW w:w="1818" w:type="dxa"/>
            <w:shd w:val="clear" w:color="auto" w:fill="auto"/>
          </w:tcPr>
          <w:p w14:paraId="450D373C" w14:textId="77777777" w:rsidR="002623D3" w:rsidRPr="003651D9" w:rsidRDefault="002623D3" w:rsidP="008D54F8">
            <w:pPr>
              <w:pStyle w:val="BodyText"/>
              <w:rPr>
                <w:ins w:id="202" w:author="Cole, George" w:date="2016-03-08T11:41:00Z"/>
                <w:b/>
              </w:rPr>
            </w:pPr>
            <w:ins w:id="203" w:author="Cole, George" w:date="2016-03-08T11:41:00Z">
              <w:r w:rsidRPr="003651D9">
                <w:rPr>
                  <w:b/>
                </w:rPr>
                <w:t>Role:</w:t>
              </w:r>
            </w:ins>
          </w:p>
        </w:tc>
        <w:tc>
          <w:tcPr>
            <w:tcW w:w="7758" w:type="dxa"/>
            <w:shd w:val="clear" w:color="auto" w:fill="auto"/>
          </w:tcPr>
          <w:p w14:paraId="270CD81C" w14:textId="77777777" w:rsidR="002623D3" w:rsidRPr="003651D9" w:rsidRDefault="002623D3" w:rsidP="008D54F8">
            <w:pPr>
              <w:pStyle w:val="BodyText"/>
              <w:rPr>
                <w:ins w:id="204" w:author="Cole, George" w:date="2016-03-08T11:41:00Z"/>
                <w:i/>
              </w:rPr>
            </w:pPr>
            <w:ins w:id="205" w:author="Cole, George" w:date="2016-03-08T11:41:00Z">
              <w:r w:rsidRPr="003651D9">
                <w:rPr>
                  <w:i/>
                </w:rPr>
                <w:t>&lt;e.g., Requestor:</w:t>
              </w:r>
            </w:ins>
          </w:p>
          <w:p w14:paraId="32CB5F72" w14:textId="77777777" w:rsidR="002623D3" w:rsidRPr="003651D9" w:rsidRDefault="002623D3" w:rsidP="008D54F8">
            <w:pPr>
              <w:pStyle w:val="BodyText"/>
              <w:ind w:left="720"/>
              <w:rPr>
                <w:ins w:id="206" w:author="Cole, George" w:date="2016-03-08T11:41:00Z"/>
                <w:i/>
              </w:rPr>
            </w:pPr>
            <w:ins w:id="207" w:author="Cole, George" w:date="2016-03-08T11:41:00Z">
              <w:r w:rsidRPr="003651D9">
                <w:rPr>
                  <w:i/>
                </w:rPr>
                <w:t>Submits the relevant details and requests the creation of a new workitem.&gt;</w:t>
              </w:r>
            </w:ins>
          </w:p>
        </w:tc>
      </w:tr>
      <w:tr w:rsidR="002623D3" w:rsidRPr="003651D9" w14:paraId="56F8F108" w14:textId="77777777" w:rsidTr="008D54F8">
        <w:trPr>
          <w:ins w:id="208" w:author="Cole, George" w:date="2016-03-08T11:41:00Z"/>
        </w:trPr>
        <w:tc>
          <w:tcPr>
            <w:tcW w:w="1818" w:type="dxa"/>
            <w:shd w:val="clear" w:color="auto" w:fill="auto"/>
          </w:tcPr>
          <w:p w14:paraId="4F188F96" w14:textId="77777777" w:rsidR="002623D3" w:rsidRPr="003651D9" w:rsidRDefault="002623D3" w:rsidP="008D54F8">
            <w:pPr>
              <w:pStyle w:val="BodyText"/>
              <w:rPr>
                <w:ins w:id="209" w:author="Cole, George" w:date="2016-03-08T11:41:00Z"/>
                <w:b/>
              </w:rPr>
            </w:pPr>
            <w:ins w:id="210" w:author="Cole, George" w:date="2016-03-08T11:41:00Z">
              <w:r w:rsidRPr="003651D9">
                <w:rPr>
                  <w:b/>
                </w:rPr>
                <w:t>Actor(s):</w:t>
              </w:r>
            </w:ins>
          </w:p>
        </w:tc>
        <w:tc>
          <w:tcPr>
            <w:tcW w:w="7758" w:type="dxa"/>
            <w:shd w:val="clear" w:color="auto" w:fill="auto"/>
          </w:tcPr>
          <w:p w14:paraId="7C4944B5" w14:textId="77777777" w:rsidR="002623D3" w:rsidRPr="003651D9" w:rsidRDefault="002623D3" w:rsidP="008D54F8">
            <w:pPr>
              <w:pStyle w:val="BodyText"/>
              <w:rPr>
                <w:ins w:id="211" w:author="Cole, George" w:date="2016-03-08T11:41:00Z"/>
                <w:i/>
              </w:rPr>
            </w:pPr>
            <w:ins w:id="212" w:author="Cole, George" w:date="2016-03-08T11:41:00Z">
              <w:r w:rsidRPr="003651D9">
                <w:rPr>
                  <w:i/>
                </w:rPr>
                <w:t>&lt;e.g., The following actors may play the role of Requestor:</w:t>
              </w:r>
            </w:ins>
          </w:p>
          <w:p w14:paraId="21DDBE14" w14:textId="77777777" w:rsidR="002623D3" w:rsidRPr="003651D9" w:rsidRDefault="002623D3" w:rsidP="008D54F8">
            <w:pPr>
              <w:pStyle w:val="BodyText"/>
              <w:ind w:left="720"/>
              <w:rPr>
                <w:ins w:id="213" w:author="Cole, George" w:date="2016-03-08T11:41:00Z"/>
                <w:i/>
              </w:rPr>
            </w:pPr>
            <w:ins w:id="214" w:author="Cole, George" w:date="2016-03-08T11:41:00Z">
              <w:r w:rsidRPr="003651D9">
                <w:rPr>
                  <w:i/>
                </w:rPr>
                <w:t>Workitem Creator: when requesting workitems</w:t>
              </w:r>
            </w:ins>
          </w:p>
          <w:p w14:paraId="52D1D583" w14:textId="77777777" w:rsidR="002623D3" w:rsidRPr="003651D9" w:rsidRDefault="002623D3" w:rsidP="008D54F8">
            <w:pPr>
              <w:pStyle w:val="BodyText"/>
              <w:ind w:left="720"/>
              <w:rPr>
                <w:ins w:id="215" w:author="Cole, George" w:date="2016-03-08T11:41:00Z"/>
                <w:i/>
              </w:rPr>
            </w:pPr>
            <w:ins w:id="216" w:author="Cole, George" w:date="2016-03-08T11:41:00Z">
              <w:r w:rsidRPr="003651D9">
                <w:rPr>
                  <w:i/>
                </w:rPr>
                <w:t>Workitem Performer: when performing unscheduled workitems&gt;</w:t>
              </w:r>
            </w:ins>
          </w:p>
        </w:tc>
      </w:tr>
      <w:tr w:rsidR="002623D3" w:rsidRPr="003651D9" w14:paraId="2A418DFC" w14:textId="77777777" w:rsidTr="008D54F8">
        <w:trPr>
          <w:ins w:id="217" w:author="Cole, George" w:date="2016-03-08T11:41:00Z"/>
        </w:trPr>
        <w:tc>
          <w:tcPr>
            <w:tcW w:w="1818" w:type="dxa"/>
            <w:shd w:val="clear" w:color="auto" w:fill="auto"/>
          </w:tcPr>
          <w:p w14:paraId="2743B612" w14:textId="77777777" w:rsidR="002623D3" w:rsidRPr="003651D9" w:rsidRDefault="002623D3" w:rsidP="008D54F8">
            <w:pPr>
              <w:pStyle w:val="BodyText"/>
              <w:rPr>
                <w:ins w:id="218" w:author="Cole, George" w:date="2016-03-08T11:41:00Z"/>
                <w:b/>
              </w:rPr>
            </w:pPr>
            <w:ins w:id="219" w:author="Cole, George" w:date="2016-03-08T11:41:00Z">
              <w:r w:rsidRPr="003651D9">
                <w:rPr>
                  <w:b/>
                </w:rPr>
                <w:t>Role:</w:t>
              </w:r>
            </w:ins>
          </w:p>
        </w:tc>
        <w:tc>
          <w:tcPr>
            <w:tcW w:w="7758" w:type="dxa"/>
            <w:shd w:val="clear" w:color="auto" w:fill="auto"/>
          </w:tcPr>
          <w:p w14:paraId="6BAC952C" w14:textId="77777777" w:rsidR="002623D3" w:rsidRPr="003651D9" w:rsidRDefault="002623D3" w:rsidP="008D54F8">
            <w:pPr>
              <w:pStyle w:val="BodyText"/>
              <w:rPr>
                <w:ins w:id="220" w:author="Cole, George" w:date="2016-03-08T11:41:00Z"/>
                <w:i/>
              </w:rPr>
            </w:pPr>
            <w:ins w:id="221" w:author="Cole, George" w:date="2016-03-08T11:41:00Z">
              <w:r w:rsidRPr="003651D9">
                <w:rPr>
                  <w:i/>
                </w:rPr>
                <w:t>&lt;e.g., Manager:</w:t>
              </w:r>
            </w:ins>
          </w:p>
          <w:p w14:paraId="56E3A182" w14:textId="77777777" w:rsidR="002623D3" w:rsidRPr="003651D9" w:rsidRDefault="002623D3" w:rsidP="008D54F8">
            <w:pPr>
              <w:pStyle w:val="BodyText"/>
              <w:ind w:left="720"/>
              <w:rPr>
                <w:ins w:id="222" w:author="Cole, George" w:date="2016-03-08T11:41:00Z"/>
                <w:i/>
              </w:rPr>
            </w:pPr>
            <w:ins w:id="223" w:author="Cole, George" w:date="2016-03-08T11:41:00Z">
              <w:r w:rsidRPr="003651D9">
                <w:rPr>
                  <w:i/>
                </w:rPr>
                <w:t>Creates and manages a Unified Procedure Step instance for the requested</w:t>
              </w:r>
            </w:ins>
          </w:p>
          <w:p w14:paraId="75B7E10C" w14:textId="77777777" w:rsidR="002623D3" w:rsidRPr="003651D9" w:rsidRDefault="002623D3" w:rsidP="008D54F8">
            <w:pPr>
              <w:pStyle w:val="BodyText"/>
              <w:ind w:left="720"/>
              <w:rPr>
                <w:ins w:id="224" w:author="Cole, George" w:date="2016-03-08T11:41:00Z"/>
                <w:i/>
              </w:rPr>
            </w:pPr>
            <w:ins w:id="225" w:author="Cole, George" w:date="2016-03-08T11:41:00Z">
              <w:r w:rsidRPr="003651D9">
                <w:rPr>
                  <w:i/>
                </w:rPr>
                <w:t>workitem.&gt;</w:t>
              </w:r>
            </w:ins>
          </w:p>
        </w:tc>
      </w:tr>
      <w:tr w:rsidR="002623D3" w:rsidRPr="003651D9" w14:paraId="05D8D071" w14:textId="77777777" w:rsidTr="008D54F8">
        <w:trPr>
          <w:ins w:id="226" w:author="Cole, George" w:date="2016-03-08T11:41:00Z"/>
        </w:trPr>
        <w:tc>
          <w:tcPr>
            <w:tcW w:w="1818" w:type="dxa"/>
            <w:shd w:val="clear" w:color="auto" w:fill="auto"/>
          </w:tcPr>
          <w:p w14:paraId="2FF0C381" w14:textId="77777777" w:rsidR="002623D3" w:rsidRPr="003651D9" w:rsidRDefault="002623D3" w:rsidP="008D54F8">
            <w:pPr>
              <w:pStyle w:val="BodyText"/>
              <w:rPr>
                <w:ins w:id="227" w:author="Cole, George" w:date="2016-03-08T11:41:00Z"/>
                <w:b/>
              </w:rPr>
            </w:pPr>
            <w:ins w:id="228" w:author="Cole, George" w:date="2016-03-08T11:41:00Z">
              <w:r w:rsidRPr="003651D9">
                <w:rPr>
                  <w:b/>
                </w:rPr>
                <w:t>Actor(s):</w:t>
              </w:r>
            </w:ins>
          </w:p>
        </w:tc>
        <w:tc>
          <w:tcPr>
            <w:tcW w:w="7758" w:type="dxa"/>
            <w:shd w:val="clear" w:color="auto" w:fill="auto"/>
          </w:tcPr>
          <w:p w14:paraId="4289063A" w14:textId="77777777" w:rsidR="002623D3" w:rsidRPr="003651D9" w:rsidRDefault="002623D3" w:rsidP="008D54F8">
            <w:pPr>
              <w:pStyle w:val="BodyText"/>
              <w:rPr>
                <w:ins w:id="229" w:author="Cole, George" w:date="2016-03-08T11:41:00Z"/>
                <w:i/>
              </w:rPr>
            </w:pPr>
            <w:ins w:id="230" w:author="Cole, George" w:date="2016-03-08T11:41:00Z">
              <w:r w:rsidRPr="003651D9">
                <w:rPr>
                  <w:i/>
                </w:rPr>
                <w:t>&lt;e.g., The following actors may play the role of Manager:</w:t>
              </w:r>
            </w:ins>
          </w:p>
          <w:p w14:paraId="1DC0BB29" w14:textId="77777777" w:rsidR="002623D3" w:rsidRPr="003651D9" w:rsidRDefault="002623D3" w:rsidP="008D54F8">
            <w:pPr>
              <w:pStyle w:val="BodyText"/>
              <w:ind w:left="720"/>
              <w:rPr>
                <w:ins w:id="231" w:author="Cole, George" w:date="2016-03-08T11:41:00Z"/>
                <w:i/>
              </w:rPr>
            </w:pPr>
            <w:ins w:id="232" w:author="Cole, George" w:date="2016-03-08T11:41:00Z">
              <w:r w:rsidRPr="003651D9">
                <w:rPr>
                  <w:i/>
                </w:rPr>
                <w:t>Workitem Manager: when receiving a new workitem for its worklist.&gt;</w:t>
              </w:r>
            </w:ins>
          </w:p>
        </w:tc>
      </w:tr>
    </w:tbl>
    <w:p w14:paraId="69C12988" w14:textId="77777777" w:rsidR="002623D3" w:rsidRPr="003651D9" w:rsidRDefault="002623D3" w:rsidP="002623D3">
      <w:pPr>
        <w:pStyle w:val="BodyText"/>
        <w:rPr>
          <w:ins w:id="233" w:author="Cole, George" w:date="2016-03-08T11:41:00Z"/>
        </w:rPr>
      </w:pPr>
      <w:ins w:id="234" w:author="Cole, George" w:date="2016-03-08T11:41:00Z">
        <w:r w:rsidRPr="003651D9">
          <w:t>Transaction text specifies behavior for each Role. The behavior of specific Actors may also be specified when it goes beyond that of the general Role.</w:t>
        </w:r>
      </w:ins>
    </w:p>
    <w:p w14:paraId="3263463C" w14:textId="08C5BBED" w:rsidR="002623D3" w:rsidRPr="003651D9" w:rsidRDefault="002623D3" w:rsidP="002623D3">
      <w:pPr>
        <w:pStyle w:val="Heading3"/>
        <w:numPr>
          <w:ilvl w:val="0"/>
          <w:numId w:val="0"/>
        </w:numPr>
        <w:rPr>
          <w:ins w:id="235" w:author="Cole, George" w:date="2016-03-08T11:41:00Z"/>
          <w:noProof w:val="0"/>
        </w:rPr>
      </w:pPr>
      <w:ins w:id="236" w:author="Cole, George" w:date="2016-03-08T11:43:00Z">
        <w:r>
          <w:rPr>
            <w:noProof w:val="0"/>
          </w:rPr>
          <w:t>3.Y2</w:t>
        </w:r>
      </w:ins>
      <w:ins w:id="237" w:author="Cole, George" w:date="2016-03-08T11:41:00Z">
        <w:r w:rsidRPr="003651D9">
          <w:rPr>
            <w:noProof w:val="0"/>
          </w:rPr>
          <w:t>.3 Referenced Standards</w:t>
        </w:r>
      </w:ins>
    </w:p>
    <w:p w14:paraId="258A40FE" w14:textId="77777777" w:rsidR="002623D3" w:rsidRPr="003651D9" w:rsidRDefault="002623D3" w:rsidP="002623D3">
      <w:pPr>
        <w:pStyle w:val="AuthorInstructions"/>
        <w:rPr>
          <w:ins w:id="238" w:author="Cole, George" w:date="2016-03-08T11:41:00Z"/>
        </w:rPr>
      </w:pPr>
      <w:ins w:id="239" w:author="Cole, George" w:date="2016-03-08T11:41:00Z">
        <w:r w:rsidRPr="003651D9">
          <w:t>&lt;e.g., HL7 2.3.1 Chapters 2, 3&gt;</w:t>
        </w:r>
      </w:ins>
    </w:p>
    <w:p w14:paraId="43EC17E8" w14:textId="77777777" w:rsidR="002623D3" w:rsidRPr="003651D9" w:rsidRDefault="002623D3" w:rsidP="002623D3">
      <w:pPr>
        <w:pStyle w:val="AuthorInstructions"/>
        <w:rPr>
          <w:ins w:id="240" w:author="Cole, George" w:date="2016-03-08T11:41:00Z"/>
        </w:rPr>
      </w:pPr>
      <w:ins w:id="241" w:author="Cole, George" w:date="2016-03-08T11:41:00Z">
        <w:r w:rsidRPr="003651D9">
          <w:t>&lt;e.g., DICOM 2008 PS 3.3: A.35.8 X-Ray Radiation Dose SR IOD&gt;</w:t>
        </w:r>
      </w:ins>
    </w:p>
    <w:p w14:paraId="535DEBA2" w14:textId="710DD78F" w:rsidR="002623D3" w:rsidRPr="003651D9" w:rsidRDefault="002623D3" w:rsidP="002623D3">
      <w:pPr>
        <w:pStyle w:val="Heading3"/>
        <w:numPr>
          <w:ilvl w:val="0"/>
          <w:numId w:val="0"/>
        </w:numPr>
        <w:rPr>
          <w:ins w:id="242" w:author="Cole, George" w:date="2016-03-08T11:41:00Z"/>
          <w:noProof w:val="0"/>
        </w:rPr>
      </w:pPr>
      <w:ins w:id="243" w:author="Cole, George" w:date="2016-03-08T11:44:00Z">
        <w:r>
          <w:rPr>
            <w:noProof w:val="0"/>
          </w:rPr>
          <w:lastRenderedPageBreak/>
          <w:t>3.Y2</w:t>
        </w:r>
      </w:ins>
      <w:ins w:id="244" w:author="Cole, George" w:date="2016-03-08T11:41:00Z">
        <w:r w:rsidRPr="003651D9">
          <w:rPr>
            <w:noProof w:val="0"/>
          </w:rPr>
          <w:t>.4 Interaction Diagram</w:t>
        </w:r>
      </w:ins>
    </w:p>
    <w:p w14:paraId="55258336" w14:textId="77777777" w:rsidR="002623D3" w:rsidRPr="003651D9" w:rsidRDefault="002623D3" w:rsidP="002623D3">
      <w:pPr>
        <w:pStyle w:val="AuthorInstructions"/>
        <w:rPr>
          <w:ins w:id="245" w:author="Cole, George" w:date="2016-03-08T11:41:00Z"/>
        </w:rPr>
      </w:pPr>
      <w:ins w:id="246" w:author="Cole, George" w:date="2016-03-08T11:41:00Z">
        <w:r w:rsidRPr="003651D9">
          <w:t>&lt;The interaction diagram shows the detailed standards-based message exchange that makes up the IHE transaction.&gt;</w:t>
        </w:r>
      </w:ins>
    </w:p>
    <w:p w14:paraId="1B2794E6" w14:textId="77777777" w:rsidR="002623D3" w:rsidRPr="003651D9" w:rsidRDefault="002623D3" w:rsidP="002623D3">
      <w:pPr>
        <w:pStyle w:val="BodyText"/>
        <w:rPr>
          <w:ins w:id="247" w:author="Cole, George" w:date="2016-03-08T11:41:00Z"/>
        </w:rPr>
      </w:pPr>
      <w:ins w:id="248" w:author="Cole, George" w:date="2016-03-08T11:41:00Z">
        <w:r w:rsidRPr="003651D9">
          <w:rPr>
            <w:noProof/>
          </w:rPr>
          <mc:AlternateContent>
            <mc:Choice Requires="wpc">
              <w:drawing>
                <wp:inline distT="0" distB="0" distL="0" distR="0" wp14:anchorId="75E27E5E" wp14:editId="0D16C26E">
                  <wp:extent cx="5943600" cy="2400300"/>
                  <wp:effectExtent l="0" t="0" r="0" b="1905"/>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77777777" w:rsidR="002623D3" w:rsidRPr="007C1AAC" w:rsidRDefault="002623D3" w:rsidP="002623D3">
                                <w:pPr>
                                  <w:jc w:val="center"/>
                                  <w:rPr>
                                    <w:sz w:val="22"/>
                                    <w:szCs w:val="22"/>
                                  </w:rPr>
                                </w:pPr>
                                <w:r w:rsidRPr="007C1AAC">
                                  <w:rPr>
                                    <w:sz w:val="22"/>
                                    <w:szCs w:val="22"/>
                                  </w:rPr>
                                  <w:t>A</w:t>
                                </w:r>
                                <w:r>
                                  <w:rPr>
                                    <w:sz w:val="22"/>
                                    <w:szCs w:val="22"/>
                                  </w:rPr>
                                  <w:t>ctor A</w:t>
                                </w:r>
                              </w:p>
                              <w:p w14:paraId="0F790F97" w14:textId="77777777" w:rsidR="002623D3" w:rsidRDefault="002623D3" w:rsidP="002623D3"/>
                              <w:p w14:paraId="3257C0BD" w14:textId="77777777" w:rsidR="002623D3" w:rsidRPr="007C1AAC" w:rsidRDefault="002623D3"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77777777" w:rsidR="002623D3" w:rsidRPr="007C1AAC" w:rsidRDefault="002623D3" w:rsidP="002623D3">
                                <w:pPr>
                                  <w:rPr>
                                    <w:sz w:val="22"/>
                                    <w:szCs w:val="22"/>
                                  </w:rPr>
                                </w:pPr>
                                <w:r>
                                  <w:rPr>
                                    <w:sz w:val="22"/>
                                    <w:szCs w:val="22"/>
                                  </w:rPr>
                                  <w:t xml:space="preserve">Message </w:t>
                                </w:r>
                                <w:r w:rsidRPr="007C1AAC">
                                  <w:rPr>
                                    <w:sz w:val="22"/>
                                    <w:szCs w:val="22"/>
                                  </w:rPr>
                                  <w:t>1</w:t>
                                </w:r>
                              </w:p>
                              <w:p w14:paraId="0A71F67F" w14:textId="77777777" w:rsidR="002623D3" w:rsidRDefault="002623D3" w:rsidP="002623D3"/>
                              <w:p w14:paraId="510A157E" w14:textId="77777777" w:rsidR="002623D3" w:rsidRPr="007C1AAC" w:rsidRDefault="002623D3"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7777777" w:rsidR="002623D3" w:rsidRPr="007C1AAC" w:rsidRDefault="002623D3" w:rsidP="002623D3">
                                <w:pPr>
                                  <w:jc w:val="center"/>
                                  <w:rPr>
                                    <w:sz w:val="22"/>
                                    <w:szCs w:val="22"/>
                                  </w:rPr>
                                </w:pPr>
                                <w:r w:rsidRPr="007C1AAC">
                                  <w:rPr>
                                    <w:sz w:val="22"/>
                                    <w:szCs w:val="22"/>
                                  </w:rPr>
                                  <w:t>A</w:t>
                                </w:r>
                                <w:r>
                                  <w:rPr>
                                    <w:sz w:val="22"/>
                                    <w:szCs w:val="22"/>
                                  </w:rPr>
                                  <w:t>ctor D</w:t>
                                </w:r>
                              </w:p>
                              <w:p w14:paraId="12642884" w14:textId="77777777" w:rsidR="002623D3" w:rsidRDefault="002623D3" w:rsidP="002623D3"/>
                              <w:p w14:paraId="27731D95" w14:textId="77777777" w:rsidR="002623D3" w:rsidRPr="007C1AAC" w:rsidRDefault="002623D3"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23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AD015" w14:textId="77777777" w:rsidR="002623D3" w:rsidRPr="007C1AAC" w:rsidRDefault="002623D3" w:rsidP="002623D3">
                                <w:pPr>
                                  <w:rPr>
                                    <w:sz w:val="22"/>
                                    <w:szCs w:val="22"/>
                                  </w:rPr>
                                </w:pPr>
                                <w:r>
                                  <w:rPr>
                                    <w:sz w:val="22"/>
                                    <w:szCs w:val="22"/>
                                  </w:rPr>
                                  <w:t xml:space="preserve">Message </w:t>
                                </w:r>
                                <w:r w:rsidRPr="007C1AAC">
                                  <w:rPr>
                                    <w:sz w:val="22"/>
                                    <w:szCs w:val="22"/>
                                  </w:rPr>
                                  <w:t>2</w:t>
                                </w:r>
                              </w:p>
                              <w:p w14:paraId="70CD9383" w14:textId="77777777" w:rsidR="002623D3" w:rsidRDefault="002623D3" w:rsidP="002623D3"/>
                              <w:p w14:paraId="19A0F949" w14:textId="77777777" w:rsidR="002623D3" w:rsidRPr="007C1AAC" w:rsidRDefault="002623D3" w:rsidP="002623D3">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75E27E5E" id="Canvas 247" o:spid="_x0000_s111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">
                  <v:shape id="_x0000_s1118" type="#_x0000_t75" style="position:absolute;width:59436;height:24003;visibility:visible;mso-wrap-style:square">
                    <v:fill o:detectmouseclick="t"/>
                    <v:path o:connecttype="none"/>
                  </v:shape>
                  <v:shape id="Text Box 160" o:spid="_x0000_s1119"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77777777" w:rsidR="002623D3" w:rsidRPr="007C1AAC" w:rsidRDefault="002623D3" w:rsidP="002623D3">
                          <w:pPr>
                            <w:jc w:val="center"/>
                            <w:rPr>
                              <w:sz w:val="22"/>
                              <w:szCs w:val="22"/>
                            </w:rPr>
                          </w:pPr>
                          <w:r w:rsidRPr="007C1AAC">
                            <w:rPr>
                              <w:sz w:val="22"/>
                              <w:szCs w:val="22"/>
                            </w:rPr>
                            <w:t>A</w:t>
                          </w:r>
                          <w:r>
                            <w:rPr>
                              <w:sz w:val="22"/>
                              <w:szCs w:val="22"/>
                            </w:rPr>
                            <w:t>ctor A</w:t>
                          </w:r>
                        </w:p>
                        <w:p w14:paraId="0F790F97" w14:textId="77777777" w:rsidR="002623D3" w:rsidRDefault="002623D3" w:rsidP="002623D3"/>
                        <w:p w14:paraId="3257C0BD" w14:textId="77777777" w:rsidR="002623D3" w:rsidRPr="007C1AAC" w:rsidRDefault="002623D3" w:rsidP="002623D3">
                          <w:pPr>
                            <w:jc w:val="center"/>
                            <w:rPr>
                              <w:sz w:val="22"/>
                              <w:szCs w:val="22"/>
                            </w:rPr>
                          </w:pPr>
                          <w:r w:rsidRPr="007C1AAC">
                            <w:rPr>
                              <w:sz w:val="22"/>
                              <w:szCs w:val="22"/>
                            </w:rPr>
                            <w:t>A</w:t>
                          </w:r>
                          <w:r>
                            <w:rPr>
                              <w:sz w:val="22"/>
                              <w:szCs w:val="22"/>
                            </w:rPr>
                            <w:t>ctor A</w:t>
                          </w:r>
                        </w:p>
                      </w:txbxContent>
                    </v:textbox>
                  </v:shape>
                  <v:line id="Line 161" o:spid="_x0000_s1120"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21"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77777777" w:rsidR="002623D3" w:rsidRPr="007C1AAC" w:rsidRDefault="002623D3" w:rsidP="002623D3">
                          <w:pPr>
                            <w:rPr>
                              <w:sz w:val="22"/>
                              <w:szCs w:val="22"/>
                            </w:rPr>
                          </w:pPr>
                          <w:r>
                            <w:rPr>
                              <w:sz w:val="22"/>
                              <w:szCs w:val="22"/>
                            </w:rPr>
                            <w:t xml:space="preserve">Message </w:t>
                          </w:r>
                          <w:r w:rsidRPr="007C1AAC">
                            <w:rPr>
                              <w:sz w:val="22"/>
                              <w:szCs w:val="22"/>
                            </w:rPr>
                            <w:t>1</w:t>
                          </w:r>
                        </w:p>
                        <w:p w14:paraId="0A71F67F" w14:textId="77777777" w:rsidR="002623D3" w:rsidRDefault="002623D3" w:rsidP="002623D3"/>
                        <w:p w14:paraId="510A157E" w14:textId="77777777" w:rsidR="002623D3" w:rsidRPr="007C1AAC" w:rsidRDefault="002623D3" w:rsidP="002623D3">
                          <w:pPr>
                            <w:rPr>
                              <w:sz w:val="22"/>
                              <w:szCs w:val="22"/>
                            </w:rPr>
                          </w:pPr>
                          <w:r>
                            <w:rPr>
                              <w:sz w:val="22"/>
                              <w:szCs w:val="22"/>
                            </w:rPr>
                            <w:t xml:space="preserve">Message </w:t>
                          </w:r>
                          <w:r w:rsidRPr="007C1AAC">
                            <w:rPr>
                              <w:sz w:val="22"/>
                              <w:szCs w:val="22"/>
                            </w:rPr>
                            <w:t>1</w:t>
                          </w:r>
                        </w:p>
                      </w:txbxContent>
                    </v:textbox>
                  </v:shape>
                  <v:line id="Line 163" o:spid="_x0000_s1122"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3"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4"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5"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6"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7777777" w:rsidR="002623D3" w:rsidRPr="007C1AAC" w:rsidRDefault="002623D3" w:rsidP="002623D3">
                          <w:pPr>
                            <w:jc w:val="center"/>
                            <w:rPr>
                              <w:sz w:val="22"/>
                              <w:szCs w:val="22"/>
                            </w:rPr>
                          </w:pPr>
                          <w:r w:rsidRPr="007C1AAC">
                            <w:rPr>
                              <w:sz w:val="22"/>
                              <w:szCs w:val="22"/>
                            </w:rPr>
                            <w:t>A</w:t>
                          </w:r>
                          <w:r>
                            <w:rPr>
                              <w:sz w:val="22"/>
                              <w:szCs w:val="22"/>
                            </w:rPr>
                            <w:t>ctor D</w:t>
                          </w:r>
                        </w:p>
                        <w:p w14:paraId="12642884" w14:textId="77777777" w:rsidR="002623D3" w:rsidRDefault="002623D3" w:rsidP="002623D3"/>
                        <w:p w14:paraId="27731D95" w14:textId="77777777" w:rsidR="002623D3" w:rsidRPr="007C1AAC" w:rsidRDefault="002623D3" w:rsidP="002623D3">
                          <w:pPr>
                            <w:jc w:val="center"/>
                            <w:rPr>
                              <w:sz w:val="22"/>
                              <w:szCs w:val="22"/>
                            </w:rPr>
                          </w:pPr>
                          <w:r w:rsidRPr="007C1AAC">
                            <w:rPr>
                              <w:sz w:val="22"/>
                              <w:szCs w:val="22"/>
                            </w:rPr>
                            <w:t>A</w:t>
                          </w:r>
                          <w:r>
                            <w:rPr>
                              <w:sz w:val="22"/>
                              <w:szCs w:val="22"/>
                            </w:rPr>
                            <w:t>ctor D</w:t>
                          </w:r>
                        </w:p>
                      </w:txbxContent>
                    </v:textbox>
                  </v:shape>
                  <v:line id="Line 168" o:spid="_x0000_s1127"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B98UAAADcAAAADwAAAGRycy9kb3ducmV2LnhtbESPQWvCQBCF74L/YRmhl6CbGpAaXUXb&#10;CkLxUPXgcchOk9DsbMhONf33XaHg8fHmfW/ect27Rl2pC7VnA8+TFBRx4W3NpYHzaTd+ARUE2WLj&#10;mQz8UoD1ajhYYm79jT/pepRSRQiHHA1UIm2udSgqchgmviWO3pfvHEqUXalth7cId42epulMO6w5&#10;NlTY0mtFxffxx8U3dgd+y7Jk63SSzOn9Ih+pFmOeRv1mAUqol8fxf3pvDUyz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IB98UAAADcAAAADwAAAAAAAAAA&#10;AAAAAAChAgAAZHJzL2Rvd25yZXYueG1sUEsFBgAAAAAEAAQA+QAAAJMDAAAAAA==&#10;">
                    <v:stroke endarrow="block"/>
                  </v:line>
                  <v:shape id="Text Box 169" o:spid="_x0000_s1128"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v8UA&#10;AADcAAAADwAAAGRycy9kb3ducmV2LnhtbESPQWvCQBSE7wX/w/KE3urGUKR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7K/xQAAANwAAAAPAAAAAAAAAAAAAAAAAJgCAABkcnMv&#10;ZG93bnJldi54bWxQSwUGAAAAAAQABAD1AAAAigMAAAAA&#10;" filled="f" stroked="f">
                    <v:textbox inset="0,0,0,0">
                      <w:txbxContent>
                        <w:p w14:paraId="43BAD015" w14:textId="77777777" w:rsidR="002623D3" w:rsidRPr="007C1AAC" w:rsidRDefault="002623D3" w:rsidP="002623D3">
                          <w:pPr>
                            <w:rPr>
                              <w:sz w:val="22"/>
                              <w:szCs w:val="22"/>
                            </w:rPr>
                          </w:pPr>
                          <w:r>
                            <w:rPr>
                              <w:sz w:val="22"/>
                              <w:szCs w:val="22"/>
                            </w:rPr>
                            <w:t xml:space="preserve">Message </w:t>
                          </w:r>
                          <w:r w:rsidRPr="007C1AAC">
                            <w:rPr>
                              <w:sz w:val="22"/>
                              <w:szCs w:val="22"/>
                            </w:rPr>
                            <w:t>2</w:t>
                          </w:r>
                        </w:p>
                        <w:p w14:paraId="70CD9383" w14:textId="77777777" w:rsidR="002623D3" w:rsidRDefault="002623D3" w:rsidP="002623D3"/>
                        <w:p w14:paraId="19A0F949" w14:textId="77777777" w:rsidR="002623D3" w:rsidRPr="007C1AAC" w:rsidRDefault="002623D3" w:rsidP="002623D3">
                          <w:pPr>
                            <w:rPr>
                              <w:sz w:val="22"/>
                              <w:szCs w:val="22"/>
                            </w:rPr>
                          </w:pPr>
                          <w:r>
                            <w:rPr>
                              <w:sz w:val="22"/>
                              <w:szCs w:val="22"/>
                            </w:rPr>
                            <w:t xml:space="preserve">Message </w:t>
                          </w:r>
                          <w:r w:rsidRPr="007C1AAC">
                            <w:rPr>
                              <w:sz w:val="22"/>
                              <w:szCs w:val="22"/>
                            </w:rPr>
                            <w:t>2</w:t>
                          </w:r>
                        </w:p>
                      </w:txbxContent>
                    </v:textbox>
                  </v:shape>
                  <w10:anchorlock/>
                </v:group>
              </w:pict>
            </mc:Fallback>
          </mc:AlternateContent>
        </w:r>
      </w:ins>
    </w:p>
    <w:p w14:paraId="5887ECB5" w14:textId="435805ED" w:rsidR="002623D3" w:rsidRPr="003651D9" w:rsidRDefault="002623D3" w:rsidP="002623D3">
      <w:pPr>
        <w:pStyle w:val="Heading4"/>
        <w:numPr>
          <w:ilvl w:val="0"/>
          <w:numId w:val="0"/>
        </w:numPr>
        <w:rPr>
          <w:ins w:id="249" w:author="Cole, George" w:date="2016-03-08T11:41:00Z"/>
          <w:noProof w:val="0"/>
        </w:rPr>
      </w:pPr>
      <w:ins w:id="250" w:author="Cole, George" w:date="2016-03-08T11:44:00Z">
        <w:r>
          <w:rPr>
            <w:noProof w:val="0"/>
          </w:rPr>
          <w:t>3.Y2</w:t>
        </w:r>
      </w:ins>
      <w:ins w:id="251" w:author="Cole, George" w:date="2016-03-08T11:41:00Z">
        <w:r w:rsidRPr="003651D9">
          <w:rPr>
            <w:noProof w:val="0"/>
          </w:rPr>
          <w:t>.4.1 &lt;Message 1 Name&gt;</w:t>
        </w:r>
      </w:ins>
    </w:p>
    <w:p w14:paraId="7190BB96" w14:textId="77777777" w:rsidR="002623D3" w:rsidRPr="003651D9" w:rsidRDefault="002623D3" w:rsidP="002623D3">
      <w:pPr>
        <w:pStyle w:val="AuthorInstructions"/>
        <w:rPr>
          <w:ins w:id="252" w:author="Cole, George" w:date="2016-03-08T11:41:00Z"/>
        </w:rPr>
      </w:pPr>
      <w:ins w:id="253" w:author="Cole, George" w:date="2016-03-08T11:41:00Z">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ins>
    </w:p>
    <w:p w14:paraId="58794F8B" w14:textId="77777777" w:rsidR="002623D3" w:rsidRPr="003651D9" w:rsidRDefault="002623D3" w:rsidP="002623D3">
      <w:pPr>
        <w:pStyle w:val="AuthorInstructions"/>
        <w:rPr>
          <w:ins w:id="254" w:author="Cole, George" w:date="2016-03-08T11:41:00Z"/>
        </w:rPr>
      </w:pPr>
      <w:ins w:id="255" w:author="Cole, George" w:date="2016-03-08T11:41:00Z">
        <w:r w:rsidRPr="003651D9">
          <w:t>&lt;Explicitly state if the multiplicity of an actor may be greater than one; i.e., if an actor (whether it is a client or server) can expect this message from a single source or multiple sources.&gt;</w:t>
        </w:r>
      </w:ins>
    </w:p>
    <w:p w14:paraId="40ED709F" w14:textId="5DC0ADBF" w:rsidR="002623D3" w:rsidRPr="003651D9" w:rsidRDefault="002623D3" w:rsidP="002623D3">
      <w:pPr>
        <w:pStyle w:val="Heading5"/>
        <w:numPr>
          <w:ilvl w:val="0"/>
          <w:numId w:val="0"/>
        </w:numPr>
        <w:rPr>
          <w:ins w:id="256" w:author="Cole, George" w:date="2016-03-08T11:41:00Z"/>
          <w:noProof w:val="0"/>
        </w:rPr>
      </w:pPr>
      <w:ins w:id="257" w:author="Cole, George" w:date="2016-03-08T11:44:00Z">
        <w:r>
          <w:rPr>
            <w:noProof w:val="0"/>
          </w:rPr>
          <w:t>3.Y2</w:t>
        </w:r>
      </w:ins>
      <w:ins w:id="258" w:author="Cole, George" w:date="2016-03-08T11:41:00Z">
        <w:r w:rsidRPr="003651D9">
          <w:rPr>
            <w:noProof w:val="0"/>
          </w:rPr>
          <w:t>.4.1.1 Trigger Events</w:t>
        </w:r>
      </w:ins>
    </w:p>
    <w:p w14:paraId="70065787" w14:textId="77777777" w:rsidR="002623D3" w:rsidRPr="003651D9" w:rsidRDefault="002623D3" w:rsidP="002623D3">
      <w:pPr>
        <w:pStyle w:val="AuthorInstructions"/>
        <w:rPr>
          <w:ins w:id="259" w:author="Cole, George" w:date="2016-03-08T11:41:00Z"/>
        </w:rPr>
      </w:pPr>
      <w:ins w:id="260" w:author="Cole, George" w:date="2016-03-08T11:41:00Z">
        <w:r w:rsidRPr="003651D9">
          <w:t>&lt;Description of the real world events that cause the sender (Actor A) to send Message 1 (e.g., an operator or an automated function determines that a new workitem is needed).&gt;</w:t>
        </w:r>
      </w:ins>
    </w:p>
    <w:p w14:paraId="3E58D918" w14:textId="1A0E99FA" w:rsidR="002623D3" w:rsidRPr="003651D9" w:rsidRDefault="002623D3" w:rsidP="002623D3">
      <w:pPr>
        <w:pStyle w:val="Heading5"/>
        <w:numPr>
          <w:ilvl w:val="0"/>
          <w:numId w:val="0"/>
        </w:numPr>
        <w:rPr>
          <w:ins w:id="261" w:author="Cole, George" w:date="2016-03-08T11:41:00Z"/>
          <w:noProof w:val="0"/>
        </w:rPr>
      </w:pPr>
      <w:ins w:id="262" w:author="Cole, George" w:date="2016-03-08T11:44:00Z">
        <w:r>
          <w:rPr>
            <w:noProof w:val="0"/>
          </w:rPr>
          <w:t>3.Y2</w:t>
        </w:r>
      </w:ins>
      <w:ins w:id="263" w:author="Cole, George" w:date="2016-03-08T11:41:00Z">
        <w:r w:rsidRPr="003651D9">
          <w:rPr>
            <w:noProof w:val="0"/>
          </w:rPr>
          <w:t>.4.1.2 Message Semantics</w:t>
        </w:r>
      </w:ins>
    </w:p>
    <w:p w14:paraId="718D3BB7" w14:textId="77777777" w:rsidR="002623D3" w:rsidRPr="003651D9" w:rsidRDefault="002623D3" w:rsidP="002623D3">
      <w:pPr>
        <w:pStyle w:val="AuthorInstructions"/>
        <w:rPr>
          <w:ins w:id="264" w:author="Cole, George" w:date="2016-03-08T11:41:00Z"/>
        </w:rPr>
      </w:pPr>
      <w:ins w:id="265" w:author="Cole, George" w:date="2016-03-08T11:41:00Z">
        <w:r w:rsidRPr="003651D9">
          <w:t>&lt;Detailed description of the meaning, structure and contents of the message, including any IHE specific clarifications of the message format, attributes, etc.&gt;</w:t>
        </w:r>
      </w:ins>
    </w:p>
    <w:p w14:paraId="5238DF0E" w14:textId="77777777" w:rsidR="002623D3" w:rsidRPr="003651D9" w:rsidRDefault="002623D3" w:rsidP="002623D3">
      <w:pPr>
        <w:pStyle w:val="AuthorInstructions"/>
        <w:rPr>
          <w:ins w:id="266" w:author="Cole, George" w:date="2016-03-08T11:41:00Z"/>
        </w:rPr>
      </w:pPr>
      <w:ins w:id="267" w:author="Cole, George" w:date="2016-03-08T11:41:00Z">
        <w:r w:rsidRPr="003651D9">
          <w:t>&lt;Start by describing the standard underlying the message and how the participating actors are mapped (e.g., “This message is a DICOM C-FIND Request. Actor A is the SCU. Actor D is the SCP.”).&gt;</w:t>
        </w:r>
      </w:ins>
    </w:p>
    <w:p w14:paraId="6AD1F46D" w14:textId="77777777" w:rsidR="002623D3" w:rsidRPr="003651D9" w:rsidRDefault="002623D3" w:rsidP="002623D3">
      <w:pPr>
        <w:pStyle w:val="AuthorInstructions"/>
        <w:rPr>
          <w:ins w:id="268" w:author="Cole, George" w:date="2016-03-08T11:41:00Z"/>
        </w:rPr>
      </w:pPr>
      <w:ins w:id="269" w:author="Cole, George" w:date="2016-03-08T11:41: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139AD95C" w14:textId="5B54E446" w:rsidR="002623D3" w:rsidRPr="003651D9" w:rsidRDefault="002623D3" w:rsidP="002623D3">
      <w:pPr>
        <w:pStyle w:val="Heading5"/>
        <w:numPr>
          <w:ilvl w:val="0"/>
          <w:numId w:val="0"/>
        </w:numPr>
        <w:rPr>
          <w:ins w:id="270" w:author="Cole, George" w:date="2016-03-08T11:41:00Z"/>
          <w:noProof w:val="0"/>
        </w:rPr>
      </w:pPr>
      <w:ins w:id="271" w:author="Cole, George" w:date="2016-03-08T11:44:00Z">
        <w:r>
          <w:rPr>
            <w:noProof w:val="0"/>
          </w:rPr>
          <w:lastRenderedPageBreak/>
          <w:t>3.Y2</w:t>
        </w:r>
      </w:ins>
      <w:ins w:id="272" w:author="Cole, George" w:date="2016-03-08T11:41:00Z">
        <w:r w:rsidRPr="003651D9">
          <w:rPr>
            <w:noProof w:val="0"/>
          </w:rPr>
          <w:t>.4.1.3 Expected Actions</w:t>
        </w:r>
      </w:ins>
    </w:p>
    <w:p w14:paraId="3691574B" w14:textId="77777777" w:rsidR="002623D3" w:rsidRPr="003651D9" w:rsidRDefault="002623D3" w:rsidP="002623D3">
      <w:pPr>
        <w:pStyle w:val="AuthorInstructions"/>
        <w:rPr>
          <w:ins w:id="273" w:author="Cole, George" w:date="2016-03-08T11:41:00Z"/>
        </w:rPr>
      </w:pPr>
      <w:ins w:id="274" w:author="Cole, George" w:date="2016-03-08T11:41:00Z">
        <w:r w:rsidRPr="003651D9">
          <w:t>&lt;Description of the actions expected to be taken as a result of sending or receiving this message.&gt;</w:t>
        </w:r>
      </w:ins>
    </w:p>
    <w:p w14:paraId="00CEACEB" w14:textId="77777777" w:rsidR="002623D3" w:rsidRPr="003651D9" w:rsidRDefault="002623D3" w:rsidP="002623D3">
      <w:pPr>
        <w:pStyle w:val="AuthorInstructions"/>
        <w:rPr>
          <w:ins w:id="275" w:author="Cole, George" w:date="2016-03-08T11:41:00Z"/>
        </w:rPr>
      </w:pPr>
      <w:ins w:id="276" w:author="Cole, George" w:date="2016-03-08T11:41:00Z">
        <w:r w:rsidRPr="003651D9">
          <w:t>&lt;Describe what the receiver is expected/required to do upon receiving this message. &gt;</w:t>
        </w:r>
      </w:ins>
    </w:p>
    <w:p w14:paraId="13CC7097" w14:textId="77777777" w:rsidR="002623D3" w:rsidRPr="003651D9" w:rsidRDefault="002623D3" w:rsidP="002623D3">
      <w:pPr>
        <w:pStyle w:val="AuthorInstructions"/>
        <w:rPr>
          <w:ins w:id="277" w:author="Cole, George" w:date="2016-03-08T11:41:00Z"/>
        </w:rPr>
      </w:pPr>
      <w:ins w:id="278" w:author="Cole, George" w:date="2016-03-08T11:41:00Z">
        <w:r w:rsidRPr="003651D9">
          <w:t>&lt;Avoid re-iterating the transaction sequencing specified in the Profile Process Flows as expected actions internal to the transaction. Doing so prevents this transaction being re-used in other contexts.&gt;</w:t>
        </w:r>
      </w:ins>
    </w:p>
    <w:p w14:paraId="250813B2" w14:textId="77777777" w:rsidR="002623D3" w:rsidRPr="003651D9" w:rsidRDefault="002623D3" w:rsidP="002623D3">
      <w:pPr>
        <w:pStyle w:val="AuthorInstructions"/>
        <w:rPr>
          <w:ins w:id="279" w:author="Cole, George" w:date="2016-03-08T11:41:00Z"/>
        </w:rPr>
      </w:pPr>
      <w:ins w:id="280" w:author="Cole, George" w:date="2016-03-08T11:41:00Z">
        <w:r w:rsidRPr="003651D9">
          <w:t>&lt;Explicitly define any expected action based on the multiplicity of an actor(s), if applicable.&gt;</w:t>
        </w:r>
      </w:ins>
    </w:p>
    <w:p w14:paraId="41E8538A" w14:textId="67C3E211" w:rsidR="002623D3" w:rsidRPr="003651D9" w:rsidRDefault="002623D3" w:rsidP="002623D3">
      <w:pPr>
        <w:pStyle w:val="Heading4"/>
        <w:numPr>
          <w:ilvl w:val="0"/>
          <w:numId w:val="0"/>
        </w:numPr>
        <w:rPr>
          <w:ins w:id="281" w:author="Cole, George" w:date="2016-03-08T11:41:00Z"/>
          <w:noProof w:val="0"/>
        </w:rPr>
      </w:pPr>
      <w:ins w:id="282" w:author="Cole, George" w:date="2016-03-08T11:44:00Z">
        <w:r>
          <w:rPr>
            <w:noProof w:val="0"/>
          </w:rPr>
          <w:t>3.Y2</w:t>
        </w:r>
      </w:ins>
      <w:ins w:id="283" w:author="Cole, George" w:date="2016-03-08T11:41:00Z">
        <w:r w:rsidRPr="003651D9">
          <w:rPr>
            <w:noProof w:val="0"/>
          </w:rPr>
          <w:t>.4.2 &lt;Message 2 Name&gt;</w:t>
        </w:r>
      </w:ins>
    </w:p>
    <w:p w14:paraId="08D9BC5A" w14:textId="77777777" w:rsidR="002623D3" w:rsidRPr="003651D9" w:rsidRDefault="002623D3" w:rsidP="002623D3">
      <w:pPr>
        <w:pStyle w:val="AuthorInstructions"/>
        <w:rPr>
          <w:ins w:id="284" w:author="Cole, George" w:date="2016-03-08T11:41:00Z"/>
        </w:rPr>
      </w:pPr>
      <w:ins w:id="285" w:author="Cole, George" w:date="2016-03-08T11:41:00Z">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ins>
    </w:p>
    <w:p w14:paraId="241B7102" w14:textId="77777777" w:rsidR="002623D3" w:rsidRPr="003651D9" w:rsidRDefault="002623D3" w:rsidP="002623D3">
      <w:pPr>
        <w:pStyle w:val="AuthorInstructions"/>
        <w:rPr>
          <w:ins w:id="286" w:author="Cole, George" w:date="2016-03-08T11:41:00Z"/>
        </w:rPr>
      </w:pPr>
      <w:ins w:id="287" w:author="Cole, George" w:date="2016-03-08T11:41:00Z">
        <w:r w:rsidRPr="003651D9">
          <w:t>&lt;Explicitly state if the multiplicity of an actor may be greater than one; i.e., if an actor (whether it is a client or server) can expect this message from a single source or multiple sources.&gt;</w:t>
        </w:r>
      </w:ins>
    </w:p>
    <w:p w14:paraId="4BCB28ED" w14:textId="77777777" w:rsidR="002623D3" w:rsidRPr="003651D9" w:rsidRDefault="002623D3" w:rsidP="002623D3">
      <w:pPr>
        <w:pStyle w:val="AuthorInstructions"/>
        <w:rPr>
          <w:ins w:id="288" w:author="Cole, George" w:date="2016-03-08T11:41:00Z"/>
        </w:rPr>
      </w:pPr>
      <w:ins w:id="289" w:author="Cole, George" w:date="2016-03-08T11:41:00Z">
        <w:r w:rsidRPr="003651D9">
          <w:t>&lt;Repeat this section as necessary based on the number of messages in the interaction diagram.&gt;</w:t>
        </w:r>
      </w:ins>
    </w:p>
    <w:p w14:paraId="4BEDE5B6" w14:textId="4BF7367F" w:rsidR="002623D3" w:rsidRPr="003651D9" w:rsidRDefault="002623D3" w:rsidP="002623D3">
      <w:pPr>
        <w:pStyle w:val="Heading5"/>
        <w:numPr>
          <w:ilvl w:val="0"/>
          <w:numId w:val="0"/>
        </w:numPr>
        <w:rPr>
          <w:ins w:id="290" w:author="Cole, George" w:date="2016-03-08T11:41:00Z"/>
          <w:noProof w:val="0"/>
        </w:rPr>
      </w:pPr>
      <w:ins w:id="291" w:author="Cole, George" w:date="2016-03-08T11:44:00Z">
        <w:r>
          <w:rPr>
            <w:noProof w:val="0"/>
          </w:rPr>
          <w:t>3.Y2</w:t>
        </w:r>
      </w:ins>
      <w:ins w:id="292" w:author="Cole, George" w:date="2016-03-08T11:41:00Z">
        <w:r w:rsidRPr="003651D9">
          <w:rPr>
            <w:noProof w:val="0"/>
          </w:rPr>
          <w:t>.4.2.1 Trigger Events</w:t>
        </w:r>
      </w:ins>
    </w:p>
    <w:p w14:paraId="00925A40" w14:textId="77777777" w:rsidR="002623D3" w:rsidRPr="003651D9" w:rsidRDefault="002623D3" w:rsidP="002623D3">
      <w:pPr>
        <w:pStyle w:val="AuthorInstructions"/>
        <w:rPr>
          <w:ins w:id="293" w:author="Cole, George" w:date="2016-03-08T11:41:00Z"/>
        </w:rPr>
      </w:pPr>
      <w:ins w:id="294" w:author="Cole, George" w:date="2016-03-08T11:41:00Z">
        <w:r w:rsidRPr="003651D9">
          <w:t>&lt;Description of the real world events that cause the sender (Actor A) to send Message 1(e.g., an operator or an automated function determines that a new workitem is needed).&gt;</w:t>
        </w:r>
      </w:ins>
    </w:p>
    <w:p w14:paraId="099D08A5" w14:textId="61230303" w:rsidR="002623D3" w:rsidRPr="003651D9" w:rsidRDefault="002623D3" w:rsidP="002623D3">
      <w:pPr>
        <w:pStyle w:val="Heading5"/>
        <w:numPr>
          <w:ilvl w:val="0"/>
          <w:numId w:val="0"/>
        </w:numPr>
        <w:rPr>
          <w:ins w:id="295" w:author="Cole, George" w:date="2016-03-08T11:41:00Z"/>
          <w:noProof w:val="0"/>
        </w:rPr>
      </w:pPr>
      <w:ins w:id="296" w:author="Cole, George" w:date="2016-03-08T11:44:00Z">
        <w:r>
          <w:rPr>
            <w:noProof w:val="0"/>
          </w:rPr>
          <w:t>3.Y2</w:t>
        </w:r>
      </w:ins>
      <w:ins w:id="297" w:author="Cole, George" w:date="2016-03-08T11:41:00Z">
        <w:r w:rsidRPr="003651D9">
          <w:rPr>
            <w:noProof w:val="0"/>
          </w:rPr>
          <w:t>.4.2.2 Message Semantics</w:t>
        </w:r>
      </w:ins>
    </w:p>
    <w:p w14:paraId="686148AE" w14:textId="77777777" w:rsidR="002623D3" w:rsidRPr="003651D9" w:rsidRDefault="002623D3" w:rsidP="002623D3">
      <w:pPr>
        <w:pStyle w:val="AuthorInstructions"/>
        <w:rPr>
          <w:ins w:id="298" w:author="Cole, George" w:date="2016-03-08T11:41:00Z"/>
        </w:rPr>
      </w:pPr>
      <w:ins w:id="299" w:author="Cole, George" w:date="2016-03-08T11:41:00Z">
        <w:r w:rsidRPr="003651D9">
          <w:t>&lt;Detailed description of the meaning, structure and contents of the message, including any IHE specific clarifications of the message format, attributes, etc.&gt;</w:t>
        </w:r>
      </w:ins>
    </w:p>
    <w:p w14:paraId="772E1D07" w14:textId="77777777" w:rsidR="002623D3" w:rsidRPr="003651D9" w:rsidRDefault="002623D3" w:rsidP="002623D3">
      <w:pPr>
        <w:pStyle w:val="AuthorInstructions"/>
        <w:rPr>
          <w:ins w:id="300" w:author="Cole, George" w:date="2016-03-08T11:41:00Z"/>
        </w:rPr>
      </w:pPr>
      <w:ins w:id="301" w:author="Cole, George" w:date="2016-03-08T11:41:00Z">
        <w:r w:rsidRPr="003651D9">
          <w:t>&lt;Start by describing the standard underlying the message and how the participating actors are mapped (e.g., “This message is a DICOM C-FIND Request. Actor A is the SCU. Actor D is the SCP.”).&gt;</w:t>
        </w:r>
      </w:ins>
    </w:p>
    <w:p w14:paraId="3F1C8796" w14:textId="77777777" w:rsidR="002623D3" w:rsidRPr="003651D9" w:rsidRDefault="002623D3" w:rsidP="002623D3">
      <w:pPr>
        <w:pStyle w:val="AuthorInstructions"/>
        <w:rPr>
          <w:ins w:id="302" w:author="Cole, George" w:date="2016-03-08T11:41:00Z"/>
        </w:rPr>
      </w:pPr>
      <w:ins w:id="303" w:author="Cole, George" w:date="2016-03-08T11:41: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448A4AA7" w14:textId="31190536" w:rsidR="002623D3" w:rsidRPr="003651D9" w:rsidRDefault="002623D3" w:rsidP="002623D3">
      <w:pPr>
        <w:pStyle w:val="Heading5"/>
        <w:numPr>
          <w:ilvl w:val="0"/>
          <w:numId w:val="0"/>
        </w:numPr>
        <w:rPr>
          <w:ins w:id="304" w:author="Cole, George" w:date="2016-03-08T11:41:00Z"/>
          <w:noProof w:val="0"/>
        </w:rPr>
      </w:pPr>
      <w:ins w:id="305" w:author="Cole, George" w:date="2016-03-08T11:44:00Z">
        <w:r>
          <w:rPr>
            <w:noProof w:val="0"/>
          </w:rPr>
          <w:t>3.Y2</w:t>
        </w:r>
      </w:ins>
      <w:ins w:id="306" w:author="Cole, George" w:date="2016-03-08T11:41:00Z">
        <w:r w:rsidRPr="003651D9">
          <w:rPr>
            <w:noProof w:val="0"/>
          </w:rPr>
          <w:t>.4.2.3 Expected Actions</w:t>
        </w:r>
      </w:ins>
    </w:p>
    <w:p w14:paraId="085EB540" w14:textId="77777777" w:rsidR="002623D3" w:rsidRPr="003651D9" w:rsidRDefault="002623D3" w:rsidP="002623D3">
      <w:pPr>
        <w:pStyle w:val="AuthorInstructions"/>
        <w:rPr>
          <w:ins w:id="307" w:author="Cole, George" w:date="2016-03-08T11:41:00Z"/>
        </w:rPr>
      </w:pPr>
      <w:ins w:id="308" w:author="Cole, George" w:date="2016-03-08T11:41:00Z">
        <w:r w:rsidRPr="003651D9">
          <w:t>&lt;Description of the actions expected to be taken as a result of sending or receiving this message.&gt;</w:t>
        </w:r>
      </w:ins>
    </w:p>
    <w:p w14:paraId="345BFDCA" w14:textId="77777777" w:rsidR="002623D3" w:rsidRPr="003651D9" w:rsidRDefault="002623D3" w:rsidP="002623D3">
      <w:pPr>
        <w:pStyle w:val="AuthorInstructions"/>
        <w:rPr>
          <w:ins w:id="309" w:author="Cole, George" w:date="2016-03-08T11:41:00Z"/>
        </w:rPr>
      </w:pPr>
      <w:ins w:id="310" w:author="Cole, George" w:date="2016-03-08T11:41:00Z">
        <w:r w:rsidRPr="003651D9">
          <w:t>&lt;Describe what the receiver is expected/required to do upon receiving this message. &gt;</w:t>
        </w:r>
      </w:ins>
    </w:p>
    <w:p w14:paraId="4824084C" w14:textId="77777777" w:rsidR="002623D3" w:rsidRPr="003651D9" w:rsidRDefault="002623D3" w:rsidP="002623D3">
      <w:pPr>
        <w:pStyle w:val="AuthorInstructions"/>
        <w:rPr>
          <w:ins w:id="311" w:author="Cole, George" w:date="2016-03-08T11:41:00Z"/>
        </w:rPr>
      </w:pPr>
      <w:ins w:id="312" w:author="Cole, George" w:date="2016-03-08T11:41:00Z">
        <w:r w:rsidRPr="003651D9">
          <w:lastRenderedPageBreak/>
          <w:t>&lt;Avoid re-iterating the transaction sequencing specified in the Profile Process Flows as expected actions internal to the transaction. Doing so prevents this transaction being re-used in other contexts.&gt;</w:t>
        </w:r>
      </w:ins>
    </w:p>
    <w:p w14:paraId="295F2440" w14:textId="77777777" w:rsidR="002623D3" w:rsidRPr="003651D9" w:rsidRDefault="002623D3" w:rsidP="002623D3">
      <w:pPr>
        <w:pStyle w:val="AuthorInstructions"/>
        <w:rPr>
          <w:ins w:id="313" w:author="Cole, George" w:date="2016-03-08T11:41:00Z"/>
        </w:rPr>
      </w:pPr>
      <w:ins w:id="314" w:author="Cole, George" w:date="2016-03-08T11:41:00Z">
        <w:r w:rsidRPr="003651D9">
          <w:t>&lt;Explicitly define any expected action based on the multiplicity of an actor(s), if applicable.&gt;</w:t>
        </w:r>
      </w:ins>
    </w:p>
    <w:p w14:paraId="41FE8085" w14:textId="246867E1" w:rsidR="002623D3" w:rsidRPr="003651D9" w:rsidRDefault="002623D3" w:rsidP="002623D3">
      <w:pPr>
        <w:pStyle w:val="Heading3"/>
        <w:numPr>
          <w:ilvl w:val="0"/>
          <w:numId w:val="0"/>
        </w:numPr>
        <w:rPr>
          <w:ins w:id="315" w:author="Cole, George" w:date="2016-03-08T11:41:00Z"/>
          <w:noProof w:val="0"/>
        </w:rPr>
      </w:pPr>
      <w:ins w:id="316" w:author="Cole, George" w:date="2016-03-08T11:44:00Z">
        <w:r>
          <w:rPr>
            <w:noProof w:val="0"/>
          </w:rPr>
          <w:t>3.Y2</w:t>
        </w:r>
      </w:ins>
      <w:ins w:id="317" w:author="Cole, George" w:date="2016-03-08T11:41:00Z">
        <w:r w:rsidRPr="003651D9">
          <w:rPr>
            <w:noProof w:val="0"/>
          </w:rPr>
          <w:t>.5 Security Considerations</w:t>
        </w:r>
      </w:ins>
    </w:p>
    <w:p w14:paraId="5B953CEA" w14:textId="77777777" w:rsidR="002623D3" w:rsidRPr="003651D9" w:rsidRDefault="002623D3" w:rsidP="002623D3">
      <w:pPr>
        <w:pStyle w:val="AuthorInstructions"/>
        <w:rPr>
          <w:ins w:id="318" w:author="Cole, George" w:date="2016-03-08T11:41:00Z"/>
        </w:rPr>
      </w:pPr>
      <w:ins w:id="319" w:author="Cole, George" w:date="2016-03-08T11:41:00Z">
        <w:r w:rsidRPr="003651D9">
          <w:t>&lt;Description of the transaction specific security consideration; such as use of security profiles.&gt;</w:t>
        </w:r>
      </w:ins>
    </w:p>
    <w:p w14:paraId="074ECB9B" w14:textId="3468B329" w:rsidR="002623D3" w:rsidRPr="003651D9" w:rsidRDefault="002623D3" w:rsidP="002623D3">
      <w:pPr>
        <w:pStyle w:val="Heading4"/>
        <w:numPr>
          <w:ilvl w:val="0"/>
          <w:numId w:val="0"/>
        </w:numPr>
        <w:rPr>
          <w:ins w:id="320" w:author="Cole, George" w:date="2016-03-08T11:41:00Z"/>
          <w:noProof w:val="0"/>
        </w:rPr>
      </w:pPr>
      <w:ins w:id="321" w:author="Cole, George" w:date="2016-03-08T11:44:00Z">
        <w:r>
          <w:rPr>
            <w:noProof w:val="0"/>
          </w:rPr>
          <w:t>3.Y2</w:t>
        </w:r>
      </w:ins>
      <w:ins w:id="322" w:author="Cole, George" w:date="2016-03-08T11:41:00Z">
        <w:r w:rsidRPr="003651D9">
          <w:rPr>
            <w:noProof w:val="0"/>
          </w:rPr>
          <w:t>.5.1 Security Audit Considerations</w:t>
        </w:r>
      </w:ins>
    </w:p>
    <w:p w14:paraId="74E5B0AD" w14:textId="77777777" w:rsidR="002623D3" w:rsidRPr="003651D9" w:rsidRDefault="002623D3" w:rsidP="002623D3">
      <w:pPr>
        <w:pStyle w:val="AuthorInstructions"/>
        <w:rPr>
          <w:ins w:id="323" w:author="Cole, George" w:date="2016-03-08T11:41:00Z"/>
        </w:rPr>
      </w:pPr>
      <w:ins w:id="324" w:author="Cole, George" w:date="2016-03-08T11:41:00Z">
        <w:r w:rsidRPr="003651D9">
          <w:t>&lt;This section should identify any specific ATNA security audit event that is associated with this transaction and requirements on the encoding of that audit event. &gt;</w:t>
        </w:r>
      </w:ins>
    </w:p>
    <w:p w14:paraId="2AB7E5F8" w14:textId="44E61B0D" w:rsidR="002623D3" w:rsidRPr="003651D9" w:rsidRDefault="002623D3" w:rsidP="002623D3">
      <w:pPr>
        <w:pStyle w:val="Heading5"/>
        <w:numPr>
          <w:ilvl w:val="0"/>
          <w:numId w:val="0"/>
        </w:numPr>
        <w:rPr>
          <w:ins w:id="325" w:author="Cole, George" w:date="2016-03-08T11:41:00Z"/>
          <w:noProof w:val="0"/>
        </w:rPr>
      </w:pPr>
      <w:ins w:id="326" w:author="Cole, George" w:date="2016-03-08T11:44:00Z">
        <w:r>
          <w:rPr>
            <w:noProof w:val="0"/>
          </w:rPr>
          <w:t>3.Y2</w:t>
        </w:r>
      </w:ins>
      <w:ins w:id="327" w:author="Cole, George" w:date="2016-03-08T11:41:00Z">
        <w:r w:rsidRPr="003651D9">
          <w:rPr>
            <w:noProof w:val="0"/>
          </w:rPr>
          <w:t>.5.1.(z) &lt;Actor&gt; Specific Security Considerations</w:t>
        </w:r>
      </w:ins>
    </w:p>
    <w:p w14:paraId="6BFE1E27" w14:textId="77777777" w:rsidR="002623D3" w:rsidRPr="003651D9" w:rsidRDefault="002623D3" w:rsidP="002623D3">
      <w:pPr>
        <w:pStyle w:val="AuthorInstructions"/>
        <w:rPr>
          <w:ins w:id="328" w:author="Cole, George" w:date="2016-03-08T11:41:00Z"/>
        </w:rPr>
      </w:pPr>
      <w:ins w:id="329" w:author="Cole, George" w:date="2016-03-08T11:41:00Z">
        <w:r w:rsidRPr="003651D9">
          <w:t>&lt;This section should specify any specific security considerations on an Actor by Actor basis.&gt;</w:t>
        </w:r>
      </w:ins>
    </w:p>
    <w:p w14:paraId="40C7CD65" w14:textId="1B5F2FFA" w:rsidR="00D54BCF" w:rsidRPr="003651D9" w:rsidRDefault="00D54BCF" w:rsidP="00D54BCF">
      <w:pPr>
        <w:pStyle w:val="Heading2"/>
        <w:numPr>
          <w:ilvl w:val="0"/>
          <w:numId w:val="0"/>
        </w:numPr>
        <w:rPr>
          <w:ins w:id="330" w:author="Cole, George" w:date="2016-03-08T11:44:00Z"/>
          <w:i/>
        </w:rPr>
      </w:pPr>
      <w:ins w:id="331" w:author="Cole, George" w:date="2016-03-08T11:45:00Z">
        <w:r>
          <w:rPr>
            <w:noProof w:val="0"/>
          </w:rPr>
          <w:t>3.Y3</w:t>
        </w:r>
      </w:ins>
      <w:ins w:id="332" w:author="Cole, George" w:date="2016-03-08T11:44:00Z">
        <w:r w:rsidRPr="003651D9">
          <w:rPr>
            <w:noProof w:val="0"/>
          </w:rPr>
          <w:t xml:space="preserve"> </w:t>
        </w:r>
      </w:ins>
      <w:ins w:id="333" w:author="Cole, George" w:date="2016-03-08T11:45:00Z">
        <w:r w:rsidR="00147187">
          <w:rPr>
            <w:noProof w:val="0"/>
          </w:rPr>
          <w:t>Subscribe to</w:t>
        </w:r>
      </w:ins>
      <w:ins w:id="334" w:author="Cole, George" w:date="2016-03-08T11:44:00Z">
        <w:r>
          <w:rPr>
            <w:noProof w:val="0"/>
          </w:rPr>
          <w:t xml:space="preserve"> Care Plan </w:t>
        </w:r>
      </w:ins>
      <w:ins w:id="335" w:author="Cole, George" w:date="2016-03-08T11:45:00Z">
        <w:r w:rsidR="00147187">
          <w:rPr>
            <w:noProof w:val="0"/>
          </w:rPr>
          <w:t xml:space="preserve">Updates </w:t>
        </w:r>
      </w:ins>
      <w:ins w:id="336" w:author="Cole, George" w:date="2016-03-08T11:44:00Z">
        <w:r>
          <w:rPr>
            <w:noProof w:val="0"/>
          </w:rPr>
          <w:t>[PCC-Y</w:t>
        </w:r>
      </w:ins>
      <w:ins w:id="337" w:author="Cole, George" w:date="2016-03-08T11:46:00Z">
        <w:r w:rsidR="00147187">
          <w:rPr>
            <w:noProof w:val="0"/>
          </w:rPr>
          <w:t>3</w:t>
        </w:r>
      </w:ins>
      <w:ins w:id="338" w:author="Cole, George" w:date="2016-03-08T11:44:00Z">
        <w:r>
          <w:rPr>
            <w:noProof w:val="0"/>
          </w:rPr>
          <w:t>]</w:t>
        </w:r>
      </w:ins>
    </w:p>
    <w:p w14:paraId="4C1F700F" w14:textId="31E18A9B" w:rsidR="00D54BCF" w:rsidRPr="003651D9" w:rsidRDefault="00D54BCF" w:rsidP="00D54BCF">
      <w:pPr>
        <w:pStyle w:val="Heading3"/>
        <w:numPr>
          <w:ilvl w:val="0"/>
          <w:numId w:val="0"/>
        </w:numPr>
        <w:rPr>
          <w:ins w:id="339" w:author="Cole, George" w:date="2016-03-08T11:44:00Z"/>
          <w:noProof w:val="0"/>
        </w:rPr>
      </w:pPr>
      <w:ins w:id="340" w:author="Cole, George" w:date="2016-03-08T11:45:00Z">
        <w:r>
          <w:rPr>
            <w:noProof w:val="0"/>
          </w:rPr>
          <w:t>3.Y3</w:t>
        </w:r>
      </w:ins>
      <w:ins w:id="341" w:author="Cole, George" w:date="2016-03-08T11:44:00Z">
        <w:r w:rsidRPr="003651D9">
          <w:rPr>
            <w:noProof w:val="0"/>
          </w:rPr>
          <w:t>.1 Scope</w:t>
        </w:r>
      </w:ins>
    </w:p>
    <w:p w14:paraId="6D1ADD84" w14:textId="77777777" w:rsidR="00D54BCF" w:rsidRPr="003651D9" w:rsidRDefault="00D54BCF" w:rsidP="00D54BCF">
      <w:pPr>
        <w:pStyle w:val="BodyText"/>
        <w:rPr>
          <w:ins w:id="342" w:author="Cole, George" w:date="2016-03-08T11:44:00Z"/>
        </w:rPr>
      </w:pPr>
      <w:ins w:id="343" w:author="Cole, George" w:date="2016-03-08T11:44:00Z">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ins>
    </w:p>
    <w:p w14:paraId="3AB10AA3" w14:textId="17D390E2" w:rsidR="00D54BCF" w:rsidRPr="003651D9" w:rsidRDefault="00D54BCF" w:rsidP="00D54BCF">
      <w:pPr>
        <w:pStyle w:val="Heading3"/>
        <w:numPr>
          <w:ilvl w:val="0"/>
          <w:numId w:val="0"/>
        </w:numPr>
        <w:rPr>
          <w:ins w:id="344" w:author="Cole, George" w:date="2016-03-08T11:44:00Z"/>
          <w:noProof w:val="0"/>
        </w:rPr>
      </w:pPr>
      <w:ins w:id="345" w:author="Cole, George" w:date="2016-03-08T11:45:00Z">
        <w:r>
          <w:rPr>
            <w:noProof w:val="0"/>
          </w:rPr>
          <w:t>3.Y3</w:t>
        </w:r>
      </w:ins>
      <w:ins w:id="346" w:author="Cole, George" w:date="2016-03-08T11:44:00Z">
        <w:r w:rsidRPr="003651D9">
          <w:rPr>
            <w:noProof w:val="0"/>
          </w:rPr>
          <w:t>.2</w:t>
        </w:r>
        <w:r>
          <w:rPr>
            <w:noProof w:val="0"/>
          </w:rPr>
          <w:t xml:space="preserve"> </w:t>
        </w:r>
        <w:r w:rsidRPr="003651D9">
          <w:rPr>
            <w:noProof w:val="0"/>
          </w:rPr>
          <w:t>Actor Roles</w:t>
        </w:r>
      </w:ins>
    </w:p>
    <w:p w14:paraId="34F1E875" w14:textId="77777777" w:rsidR="00D54BCF" w:rsidRPr="003651D9" w:rsidRDefault="00D54BCF" w:rsidP="00D54BCF">
      <w:pPr>
        <w:pStyle w:val="AuthorInstructions"/>
        <w:rPr>
          <w:ins w:id="347" w:author="Cole, George" w:date="2016-03-08T11:44:00Z"/>
        </w:rPr>
      </w:pPr>
      <w:ins w:id="348" w:author="Cole, George" w:date="2016-03-08T11:44:00Z">
        <w:r w:rsidRPr="003651D9">
          <w:t>&lt;Optional: if desired, in addition to the table, add a diagram as shown below to illustrate the actors included in this transaction, or delete the diagram altogether.&gt;</w:t>
        </w:r>
      </w:ins>
    </w:p>
    <w:p w14:paraId="3F6F90CB" w14:textId="77777777" w:rsidR="00D54BCF" w:rsidRPr="003651D9" w:rsidRDefault="00D54BCF" w:rsidP="00D54BCF">
      <w:pPr>
        <w:pStyle w:val="BodyText"/>
        <w:jc w:val="center"/>
        <w:rPr>
          <w:ins w:id="349" w:author="Cole, George" w:date="2016-03-08T11:44:00Z"/>
        </w:rPr>
      </w:pPr>
      <w:ins w:id="350" w:author="Cole, George" w:date="2016-03-08T11:44:00Z">
        <w:r w:rsidRPr="003651D9">
          <w:rPr>
            <w:noProof/>
          </w:rPr>
          <mc:AlternateContent>
            <mc:Choice Requires="wpc">
              <w:drawing>
                <wp:inline distT="0" distB="0" distL="0" distR="0" wp14:anchorId="6760DEEA" wp14:editId="0A54B08C">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3E8C5E6" w14:textId="77777777" w:rsidR="00D54BCF" w:rsidRDefault="00D54BCF" w:rsidP="00D54BCF">
                                <w:pPr>
                                  <w:jc w:val="center"/>
                                  <w:rPr>
                                    <w:sz w:val="18"/>
                                  </w:rPr>
                                </w:pPr>
                                <w:r>
                                  <w:rPr>
                                    <w:sz w:val="18"/>
                                  </w:rPr>
                                  <w:t>Transaction Name [DOM-#]</w:t>
                                </w:r>
                              </w:p>
                              <w:p w14:paraId="23FCEE02" w14:textId="77777777" w:rsidR="00D54BCF" w:rsidRDefault="00D54BCF" w:rsidP="00D54BCF"/>
                              <w:p w14:paraId="39439A52" w14:textId="77777777" w:rsidR="00D54BCF" w:rsidRDefault="00D54BCF"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F701F00" w14:textId="77777777" w:rsidR="00D54BCF" w:rsidRDefault="00D54BCF" w:rsidP="00D54BCF">
                                <w:pPr>
                                  <w:rPr>
                                    <w:sz w:val="18"/>
                                  </w:rPr>
                                </w:pPr>
                                <w:r>
                                  <w:rPr>
                                    <w:sz w:val="18"/>
                                  </w:rPr>
                                  <w:t>Actor ABC</w:t>
                                </w:r>
                              </w:p>
                              <w:p w14:paraId="3B622C6D" w14:textId="77777777" w:rsidR="00D54BCF" w:rsidRDefault="00D54BCF" w:rsidP="00D54BCF"/>
                              <w:p w14:paraId="404F1AF4" w14:textId="77777777" w:rsidR="00D54BCF" w:rsidRDefault="00D54BCF"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1B1C57DE" w14:textId="77777777" w:rsidR="00D54BCF" w:rsidRDefault="00D54BCF" w:rsidP="00D54BCF">
                                <w:pPr>
                                  <w:rPr>
                                    <w:sz w:val="18"/>
                                  </w:rPr>
                                </w:pPr>
                                <w:r>
                                  <w:rPr>
                                    <w:sz w:val="18"/>
                                  </w:rPr>
                                  <w:t>Actor DEF</w:t>
                                </w:r>
                              </w:p>
                              <w:p w14:paraId="2963A82E" w14:textId="77777777" w:rsidR="00D54BCF" w:rsidRDefault="00D54BCF" w:rsidP="00D54BCF"/>
                              <w:p w14:paraId="6F37BFF4" w14:textId="77777777" w:rsidR="00D54BCF" w:rsidRDefault="00D54BCF"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">
                  <v:shape id="_x0000_s1130" type="#_x0000_t75" style="position:absolute;width:37261;height:15392;visibility:visible;mso-wrap-style:square">
                    <v:fill o:detectmouseclick="t"/>
                    <v:path o:connecttype="none"/>
                  </v:shape>
                  <v:oval id="Oval 153" o:spid="_x0000_s113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77777777" w:rsidR="00D54BCF" w:rsidRDefault="00D54BCF" w:rsidP="00D54BCF">
                          <w:pPr>
                            <w:jc w:val="center"/>
                            <w:rPr>
                              <w:sz w:val="18"/>
                            </w:rPr>
                          </w:pPr>
                          <w:r>
                            <w:rPr>
                              <w:sz w:val="18"/>
                            </w:rPr>
                            <w:t>Transaction Name [DOM-#]</w:t>
                          </w:r>
                        </w:p>
                        <w:p w14:paraId="23FCEE02" w14:textId="77777777" w:rsidR="00D54BCF" w:rsidRDefault="00D54BCF" w:rsidP="00D54BCF"/>
                        <w:p w14:paraId="39439A52" w14:textId="77777777" w:rsidR="00D54BCF" w:rsidRDefault="00D54BCF" w:rsidP="00D54BCF">
                          <w:pPr>
                            <w:jc w:val="center"/>
                            <w:rPr>
                              <w:sz w:val="18"/>
                            </w:rPr>
                          </w:pPr>
                          <w:r>
                            <w:rPr>
                              <w:sz w:val="18"/>
                            </w:rPr>
                            <w:t>Transaction Name [DOM-#]</w:t>
                          </w:r>
                        </w:p>
                      </w:txbxContent>
                    </v:textbox>
                  </v:oval>
                  <v:shape id="Text Box 154" o:spid="_x0000_s1132"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77777777" w:rsidR="00D54BCF" w:rsidRDefault="00D54BCF" w:rsidP="00D54BCF">
                          <w:pPr>
                            <w:rPr>
                              <w:sz w:val="18"/>
                            </w:rPr>
                          </w:pPr>
                          <w:r>
                            <w:rPr>
                              <w:sz w:val="18"/>
                            </w:rPr>
                            <w:t>Actor ABC</w:t>
                          </w:r>
                        </w:p>
                        <w:p w14:paraId="3B622C6D" w14:textId="77777777" w:rsidR="00D54BCF" w:rsidRDefault="00D54BCF" w:rsidP="00D54BCF"/>
                        <w:p w14:paraId="404F1AF4" w14:textId="77777777" w:rsidR="00D54BCF" w:rsidRDefault="00D54BCF" w:rsidP="00D54BCF">
                          <w:pPr>
                            <w:rPr>
                              <w:sz w:val="18"/>
                            </w:rPr>
                          </w:pPr>
                          <w:r>
                            <w:rPr>
                              <w:sz w:val="18"/>
                            </w:rPr>
                            <w:t>Actor ABC</w:t>
                          </w:r>
                        </w:p>
                      </w:txbxContent>
                    </v:textbox>
                  </v:shape>
                  <v:line id="Line 155" o:spid="_x0000_s113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4"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77777777" w:rsidR="00D54BCF" w:rsidRDefault="00D54BCF" w:rsidP="00D54BCF">
                          <w:pPr>
                            <w:rPr>
                              <w:sz w:val="18"/>
                            </w:rPr>
                          </w:pPr>
                          <w:r>
                            <w:rPr>
                              <w:sz w:val="18"/>
                            </w:rPr>
                            <w:t>Actor DEF</w:t>
                          </w:r>
                        </w:p>
                        <w:p w14:paraId="2963A82E" w14:textId="77777777" w:rsidR="00D54BCF" w:rsidRDefault="00D54BCF" w:rsidP="00D54BCF"/>
                        <w:p w14:paraId="6F37BFF4" w14:textId="77777777" w:rsidR="00D54BCF" w:rsidRDefault="00D54BCF" w:rsidP="00D54BCF">
                          <w:pPr>
                            <w:rPr>
                              <w:sz w:val="18"/>
                            </w:rPr>
                          </w:pPr>
                          <w:r>
                            <w:rPr>
                              <w:sz w:val="18"/>
                            </w:rPr>
                            <w:t>Actor DEF</w:t>
                          </w:r>
                        </w:p>
                      </w:txbxContent>
                    </v:textbox>
                  </v:shape>
                  <v:line id="Line 157" o:spid="_x0000_s113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ins>
    </w:p>
    <w:p w14:paraId="36128FBE" w14:textId="4E924950" w:rsidR="00D54BCF" w:rsidRPr="003651D9" w:rsidRDefault="00D54BCF" w:rsidP="00D54BCF">
      <w:pPr>
        <w:pStyle w:val="FigureTitle"/>
        <w:rPr>
          <w:ins w:id="351" w:author="Cole, George" w:date="2016-03-08T11:44:00Z"/>
        </w:rPr>
      </w:pPr>
      <w:ins w:id="352" w:author="Cole, George" w:date="2016-03-08T11:44:00Z">
        <w:r w:rsidRPr="003651D9">
          <w:t xml:space="preserve">Figure </w:t>
        </w:r>
      </w:ins>
      <w:ins w:id="353" w:author="Cole, George" w:date="2016-03-08T11:45:00Z">
        <w:r>
          <w:t>3.Y3</w:t>
        </w:r>
      </w:ins>
      <w:ins w:id="354" w:author="Cole, George" w:date="2016-03-08T11:44:00Z">
        <w:r w:rsidRPr="003651D9">
          <w:t>.2-1: Use Case Diagram</w:t>
        </w:r>
      </w:ins>
    </w:p>
    <w:p w14:paraId="01213741" w14:textId="77777777" w:rsidR="00D54BCF" w:rsidRPr="003651D9" w:rsidRDefault="00D54BCF" w:rsidP="00D54BCF">
      <w:pPr>
        <w:pStyle w:val="TableTitle"/>
        <w:rPr>
          <w:ins w:id="355" w:author="Cole, George" w:date="2016-03-08T11:44:00Z"/>
        </w:rPr>
      </w:pPr>
    </w:p>
    <w:p w14:paraId="72517A2C" w14:textId="7E29E514" w:rsidR="00D54BCF" w:rsidRPr="003651D9" w:rsidRDefault="00D54BCF" w:rsidP="00D54BCF">
      <w:pPr>
        <w:pStyle w:val="TableTitle"/>
        <w:rPr>
          <w:ins w:id="356" w:author="Cole, George" w:date="2016-03-08T11:44:00Z"/>
        </w:rPr>
      </w:pPr>
      <w:ins w:id="357" w:author="Cole, George" w:date="2016-03-08T11:44:00Z">
        <w:r w:rsidRPr="003651D9">
          <w:t xml:space="preserve">Table </w:t>
        </w:r>
      </w:ins>
      <w:ins w:id="358" w:author="Cole, George" w:date="2016-03-08T11:45:00Z">
        <w:r>
          <w:t>3.Y3</w:t>
        </w:r>
      </w:ins>
      <w:ins w:id="359" w:author="Cole, George" w:date="2016-03-08T11:44:00Z">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3651D9" w14:paraId="46F0E241" w14:textId="77777777" w:rsidTr="008D54F8">
        <w:trPr>
          <w:ins w:id="360" w:author="Cole, George" w:date="2016-03-08T11:44:00Z"/>
        </w:trPr>
        <w:tc>
          <w:tcPr>
            <w:tcW w:w="1008" w:type="dxa"/>
            <w:shd w:val="clear" w:color="auto" w:fill="auto"/>
          </w:tcPr>
          <w:p w14:paraId="3AC8E7B7" w14:textId="77777777" w:rsidR="00D54BCF" w:rsidRPr="003651D9" w:rsidRDefault="00D54BCF" w:rsidP="008D54F8">
            <w:pPr>
              <w:pStyle w:val="BodyText"/>
              <w:rPr>
                <w:ins w:id="361" w:author="Cole, George" w:date="2016-03-08T11:44:00Z"/>
                <w:b/>
              </w:rPr>
            </w:pPr>
            <w:ins w:id="362" w:author="Cole, George" w:date="2016-03-08T11:44:00Z">
              <w:r w:rsidRPr="003651D9">
                <w:rPr>
                  <w:b/>
                </w:rPr>
                <w:t>Actor:</w:t>
              </w:r>
            </w:ins>
          </w:p>
        </w:tc>
        <w:tc>
          <w:tcPr>
            <w:tcW w:w="8568" w:type="dxa"/>
            <w:shd w:val="clear" w:color="auto" w:fill="auto"/>
          </w:tcPr>
          <w:p w14:paraId="486E34EA" w14:textId="77777777" w:rsidR="00D54BCF" w:rsidRPr="003651D9" w:rsidRDefault="00D54BCF" w:rsidP="008D54F8">
            <w:pPr>
              <w:pStyle w:val="BodyText"/>
              <w:rPr>
                <w:ins w:id="363" w:author="Cole, George" w:date="2016-03-08T11:44:00Z"/>
              </w:rPr>
            </w:pPr>
            <w:ins w:id="364" w:author="Cole, George" w:date="2016-03-08T11:44:00Z">
              <w:r w:rsidRPr="003651D9">
                <w:t>&lt;Official actor name; list every actor in this transaction.&gt;</w:t>
              </w:r>
            </w:ins>
          </w:p>
        </w:tc>
      </w:tr>
      <w:tr w:rsidR="00D54BCF" w:rsidRPr="003651D9" w14:paraId="598AF25B" w14:textId="77777777" w:rsidTr="008D54F8">
        <w:trPr>
          <w:ins w:id="365" w:author="Cole, George" w:date="2016-03-08T11:44:00Z"/>
        </w:trPr>
        <w:tc>
          <w:tcPr>
            <w:tcW w:w="1008" w:type="dxa"/>
            <w:shd w:val="clear" w:color="auto" w:fill="auto"/>
          </w:tcPr>
          <w:p w14:paraId="2224AB03" w14:textId="77777777" w:rsidR="00D54BCF" w:rsidRPr="003651D9" w:rsidRDefault="00D54BCF" w:rsidP="008D54F8">
            <w:pPr>
              <w:pStyle w:val="BodyText"/>
              <w:rPr>
                <w:ins w:id="366" w:author="Cole, George" w:date="2016-03-08T11:44:00Z"/>
                <w:b/>
              </w:rPr>
            </w:pPr>
            <w:ins w:id="367" w:author="Cole, George" w:date="2016-03-08T11:44:00Z">
              <w:r w:rsidRPr="003651D9">
                <w:rPr>
                  <w:b/>
                </w:rPr>
                <w:lastRenderedPageBreak/>
                <w:t>Role:</w:t>
              </w:r>
            </w:ins>
          </w:p>
        </w:tc>
        <w:tc>
          <w:tcPr>
            <w:tcW w:w="8568" w:type="dxa"/>
            <w:shd w:val="clear" w:color="auto" w:fill="auto"/>
          </w:tcPr>
          <w:p w14:paraId="73C14BEF" w14:textId="77777777" w:rsidR="00D54BCF" w:rsidRPr="003651D9" w:rsidRDefault="00D54BCF" w:rsidP="008D54F8">
            <w:pPr>
              <w:pStyle w:val="BodyText"/>
              <w:rPr>
                <w:ins w:id="368" w:author="Cole, George" w:date="2016-03-08T11:44:00Z"/>
              </w:rPr>
            </w:pPr>
            <w:ins w:id="369" w:author="Cole, George" w:date="2016-03-08T11:44:00Z">
              <w:r w:rsidRPr="003651D9">
                <w:t>&lt;Very brief, one phrase, description of the role that this actor plays in this transaction.&gt;</w:t>
              </w:r>
            </w:ins>
          </w:p>
        </w:tc>
      </w:tr>
      <w:tr w:rsidR="00D54BCF" w:rsidRPr="003651D9" w14:paraId="18695D56" w14:textId="77777777" w:rsidTr="008D54F8">
        <w:trPr>
          <w:ins w:id="370" w:author="Cole, George" w:date="2016-03-08T11:44:00Z"/>
        </w:trPr>
        <w:tc>
          <w:tcPr>
            <w:tcW w:w="1008" w:type="dxa"/>
            <w:shd w:val="clear" w:color="auto" w:fill="auto"/>
          </w:tcPr>
          <w:p w14:paraId="42806181" w14:textId="77777777" w:rsidR="00D54BCF" w:rsidRPr="003651D9" w:rsidRDefault="00D54BCF" w:rsidP="008D54F8">
            <w:pPr>
              <w:pStyle w:val="BodyText"/>
              <w:rPr>
                <w:ins w:id="371" w:author="Cole, George" w:date="2016-03-08T11:44:00Z"/>
                <w:b/>
              </w:rPr>
            </w:pPr>
            <w:ins w:id="372" w:author="Cole, George" w:date="2016-03-08T11:44:00Z">
              <w:r w:rsidRPr="003651D9">
                <w:rPr>
                  <w:b/>
                </w:rPr>
                <w:t>Actor:</w:t>
              </w:r>
            </w:ins>
          </w:p>
        </w:tc>
        <w:tc>
          <w:tcPr>
            <w:tcW w:w="8568" w:type="dxa"/>
            <w:shd w:val="clear" w:color="auto" w:fill="auto"/>
          </w:tcPr>
          <w:p w14:paraId="5229608A" w14:textId="77777777" w:rsidR="00D54BCF" w:rsidRPr="003651D9" w:rsidRDefault="00D54BCF" w:rsidP="008D54F8">
            <w:pPr>
              <w:pStyle w:val="BodyText"/>
              <w:rPr>
                <w:ins w:id="373" w:author="Cole, George" w:date="2016-03-08T11:44:00Z"/>
              </w:rPr>
            </w:pPr>
          </w:p>
        </w:tc>
      </w:tr>
      <w:tr w:rsidR="00D54BCF" w:rsidRPr="003651D9" w14:paraId="335D4EAC" w14:textId="77777777" w:rsidTr="008D54F8">
        <w:trPr>
          <w:ins w:id="374" w:author="Cole, George" w:date="2016-03-08T11:44:00Z"/>
        </w:trPr>
        <w:tc>
          <w:tcPr>
            <w:tcW w:w="1008" w:type="dxa"/>
            <w:shd w:val="clear" w:color="auto" w:fill="auto"/>
          </w:tcPr>
          <w:p w14:paraId="1D2E5F7F" w14:textId="77777777" w:rsidR="00D54BCF" w:rsidRPr="003651D9" w:rsidRDefault="00D54BCF" w:rsidP="008D54F8">
            <w:pPr>
              <w:pStyle w:val="BodyText"/>
              <w:rPr>
                <w:ins w:id="375" w:author="Cole, George" w:date="2016-03-08T11:44:00Z"/>
                <w:b/>
              </w:rPr>
            </w:pPr>
            <w:ins w:id="376" w:author="Cole, George" w:date="2016-03-08T11:44:00Z">
              <w:r w:rsidRPr="003651D9">
                <w:rPr>
                  <w:b/>
                </w:rPr>
                <w:t>Role:</w:t>
              </w:r>
            </w:ins>
          </w:p>
        </w:tc>
        <w:tc>
          <w:tcPr>
            <w:tcW w:w="8568" w:type="dxa"/>
            <w:shd w:val="clear" w:color="auto" w:fill="auto"/>
          </w:tcPr>
          <w:p w14:paraId="171247E8" w14:textId="77777777" w:rsidR="00D54BCF" w:rsidRPr="003651D9" w:rsidRDefault="00D54BCF" w:rsidP="008D54F8">
            <w:pPr>
              <w:pStyle w:val="BodyText"/>
              <w:rPr>
                <w:ins w:id="377" w:author="Cole, George" w:date="2016-03-08T11:44:00Z"/>
              </w:rPr>
            </w:pPr>
            <w:ins w:id="378" w:author="Cole, George" w:date="2016-03-08T11:44:00Z">
              <w:r>
                <w:t xml:space="preserve"> </w:t>
              </w:r>
            </w:ins>
          </w:p>
        </w:tc>
      </w:tr>
      <w:tr w:rsidR="00D54BCF" w:rsidRPr="003651D9" w14:paraId="5D72E9A1" w14:textId="77777777" w:rsidTr="008D54F8">
        <w:trPr>
          <w:ins w:id="379" w:author="Cole, George" w:date="2016-03-08T11:44:00Z"/>
        </w:trPr>
        <w:tc>
          <w:tcPr>
            <w:tcW w:w="1008" w:type="dxa"/>
            <w:shd w:val="clear" w:color="auto" w:fill="auto"/>
          </w:tcPr>
          <w:p w14:paraId="1D9FE997" w14:textId="77777777" w:rsidR="00D54BCF" w:rsidRPr="003651D9" w:rsidRDefault="00D54BCF" w:rsidP="008D54F8">
            <w:pPr>
              <w:pStyle w:val="BodyText"/>
              <w:rPr>
                <w:ins w:id="380" w:author="Cole, George" w:date="2016-03-08T11:44:00Z"/>
                <w:b/>
              </w:rPr>
            </w:pPr>
            <w:ins w:id="381" w:author="Cole, George" w:date="2016-03-08T11:44:00Z">
              <w:r w:rsidRPr="003651D9">
                <w:rPr>
                  <w:b/>
                </w:rPr>
                <w:t>Actor:</w:t>
              </w:r>
            </w:ins>
          </w:p>
        </w:tc>
        <w:tc>
          <w:tcPr>
            <w:tcW w:w="8568" w:type="dxa"/>
            <w:shd w:val="clear" w:color="auto" w:fill="auto"/>
          </w:tcPr>
          <w:p w14:paraId="1AD0F5D0" w14:textId="77777777" w:rsidR="00D54BCF" w:rsidRPr="003651D9" w:rsidRDefault="00D54BCF" w:rsidP="008D54F8">
            <w:pPr>
              <w:pStyle w:val="BodyText"/>
              <w:rPr>
                <w:ins w:id="382" w:author="Cole, George" w:date="2016-03-08T11:44:00Z"/>
              </w:rPr>
            </w:pPr>
            <w:ins w:id="383" w:author="Cole, George" w:date="2016-03-08T11:44:00Z">
              <w:r w:rsidRPr="003651D9">
                <w:t xml:space="preserve"> </w:t>
              </w:r>
            </w:ins>
          </w:p>
        </w:tc>
      </w:tr>
      <w:tr w:rsidR="00D54BCF" w:rsidRPr="003651D9" w14:paraId="2ED985C0" w14:textId="77777777" w:rsidTr="008D54F8">
        <w:trPr>
          <w:ins w:id="384" w:author="Cole, George" w:date="2016-03-08T11:44:00Z"/>
        </w:trPr>
        <w:tc>
          <w:tcPr>
            <w:tcW w:w="1008" w:type="dxa"/>
            <w:shd w:val="clear" w:color="auto" w:fill="auto"/>
          </w:tcPr>
          <w:p w14:paraId="1C79A0C1" w14:textId="77777777" w:rsidR="00D54BCF" w:rsidRPr="003651D9" w:rsidRDefault="00D54BCF" w:rsidP="008D54F8">
            <w:pPr>
              <w:pStyle w:val="BodyText"/>
              <w:rPr>
                <w:ins w:id="385" w:author="Cole, George" w:date="2016-03-08T11:44:00Z"/>
                <w:b/>
              </w:rPr>
            </w:pPr>
            <w:ins w:id="386" w:author="Cole, George" w:date="2016-03-08T11:44:00Z">
              <w:r w:rsidRPr="003651D9">
                <w:rPr>
                  <w:b/>
                </w:rPr>
                <w:t>Role:</w:t>
              </w:r>
            </w:ins>
          </w:p>
        </w:tc>
        <w:tc>
          <w:tcPr>
            <w:tcW w:w="8568" w:type="dxa"/>
            <w:shd w:val="clear" w:color="auto" w:fill="auto"/>
          </w:tcPr>
          <w:p w14:paraId="0118C8BC" w14:textId="77777777" w:rsidR="00D54BCF" w:rsidRPr="003651D9" w:rsidRDefault="00D54BCF" w:rsidP="008D54F8">
            <w:pPr>
              <w:pStyle w:val="BodyText"/>
              <w:rPr>
                <w:ins w:id="387" w:author="Cole, George" w:date="2016-03-08T11:44:00Z"/>
              </w:rPr>
            </w:pPr>
          </w:p>
        </w:tc>
      </w:tr>
    </w:tbl>
    <w:p w14:paraId="69ECEC18" w14:textId="77777777" w:rsidR="00D54BCF" w:rsidRPr="003651D9" w:rsidRDefault="00D54BCF" w:rsidP="00D54BCF">
      <w:pPr>
        <w:pStyle w:val="BodyText"/>
        <w:rPr>
          <w:ins w:id="388" w:author="Cole, George" w:date="2016-03-08T11:44:00Z"/>
          <w:i/>
        </w:rPr>
      </w:pPr>
      <w:ins w:id="389" w:author="Cole, George" w:date="2016-03-08T11:44:00Z">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ins>
    </w:p>
    <w:p w14:paraId="412A35CA" w14:textId="77777777" w:rsidR="00D54BCF" w:rsidRPr="003651D9" w:rsidRDefault="00D54BCF" w:rsidP="00D54BCF">
      <w:pPr>
        <w:pStyle w:val="BodyText"/>
        <w:rPr>
          <w:ins w:id="390" w:author="Cole, George" w:date="2016-03-08T11:44:00Z"/>
          <w:i/>
        </w:rPr>
      </w:pPr>
    </w:p>
    <w:p w14:paraId="0B5E591B" w14:textId="77777777" w:rsidR="00D54BCF" w:rsidRPr="003651D9" w:rsidRDefault="00D54BCF" w:rsidP="00D54BCF">
      <w:pPr>
        <w:pStyle w:val="BodyText"/>
        <w:rPr>
          <w:ins w:id="391" w:author="Cole, George" w:date="2016-03-08T11:44:00Z"/>
        </w:rPr>
      </w:pPr>
      <w:ins w:id="392" w:author="Cole, George" w:date="2016-03-08T11:44:00Z">
        <w:r w:rsidRPr="003651D9">
          <w:t>The Roles in this transaction are defined in the following table and may be played by the actors shown here:</w:t>
        </w:r>
      </w:ins>
    </w:p>
    <w:p w14:paraId="3D8D28AA" w14:textId="12EBCAF9" w:rsidR="00D54BCF" w:rsidRPr="003651D9" w:rsidRDefault="00D54BCF" w:rsidP="00D54BCF">
      <w:pPr>
        <w:pStyle w:val="TableTitle"/>
        <w:rPr>
          <w:ins w:id="393" w:author="Cole, George" w:date="2016-03-08T11:44:00Z"/>
        </w:rPr>
      </w:pPr>
      <w:ins w:id="394" w:author="Cole, George" w:date="2016-03-08T11:44:00Z">
        <w:r w:rsidRPr="003651D9">
          <w:t xml:space="preserve">Table </w:t>
        </w:r>
      </w:ins>
      <w:ins w:id="395" w:author="Cole, George" w:date="2016-03-08T11:45:00Z">
        <w:r>
          <w:t>3.Y3</w:t>
        </w:r>
      </w:ins>
      <w:ins w:id="396" w:author="Cole, George" w:date="2016-03-08T11:44:00Z">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54BCF" w:rsidRPr="003651D9" w14:paraId="6707E040" w14:textId="77777777" w:rsidTr="008D54F8">
        <w:trPr>
          <w:ins w:id="397" w:author="Cole, George" w:date="2016-03-08T11:44:00Z"/>
        </w:trPr>
        <w:tc>
          <w:tcPr>
            <w:tcW w:w="1818" w:type="dxa"/>
            <w:shd w:val="clear" w:color="auto" w:fill="auto"/>
          </w:tcPr>
          <w:p w14:paraId="6B5DE303" w14:textId="77777777" w:rsidR="00D54BCF" w:rsidRPr="003651D9" w:rsidRDefault="00D54BCF" w:rsidP="008D54F8">
            <w:pPr>
              <w:pStyle w:val="BodyText"/>
              <w:rPr>
                <w:ins w:id="398" w:author="Cole, George" w:date="2016-03-08T11:44:00Z"/>
                <w:b/>
              </w:rPr>
            </w:pPr>
            <w:ins w:id="399" w:author="Cole, George" w:date="2016-03-08T11:44:00Z">
              <w:r w:rsidRPr="003651D9">
                <w:rPr>
                  <w:b/>
                  <w:iCs/>
                </w:rPr>
                <w:t>Role:</w:t>
              </w:r>
            </w:ins>
          </w:p>
        </w:tc>
        <w:tc>
          <w:tcPr>
            <w:tcW w:w="7758" w:type="dxa"/>
            <w:shd w:val="clear" w:color="auto" w:fill="auto"/>
          </w:tcPr>
          <w:p w14:paraId="0BDAE174" w14:textId="77777777" w:rsidR="00D54BCF" w:rsidRPr="003651D9" w:rsidRDefault="00D54BCF" w:rsidP="008D54F8">
            <w:pPr>
              <w:pStyle w:val="BodyText"/>
              <w:rPr>
                <w:ins w:id="400" w:author="Cole, George" w:date="2016-03-08T11:44:00Z"/>
                <w:i/>
              </w:rPr>
            </w:pPr>
            <w:ins w:id="401" w:author="Cole, George" w:date="2016-03-08T11:44:00Z">
              <w:r w:rsidRPr="003651D9">
                <w:rPr>
                  <w:i/>
                  <w:iCs/>
                </w:rPr>
                <w:t>&lt;Role Name:&gt;&lt;Only unique within this transaction. Typically one word. The Role Name is analogous to SCU or SCP in DICOM Services.&gt;</w:t>
              </w:r>
            </w:ins>
          </w:p>
        </w:tc>
      </w:tr>
      <w:tr w:rsidR="00D54BCF" w:rsidRPr="003651D9" w14:paraId="4E5ACD97" w14:textId="77777777" w:rsidTr="008D54F8">
        <w:trPr>
          <w:ins w:id="402" w:author="Cole, George" w:date="2016-03-08T11:44:00Z"/>
        </w:trPr>
        <w:tc>
          <w:tcPr>
            <w:tcW w:w="1818" w:type="dxa"/>
            <w:shd w:val="clear" w:color="auto" w:fill="auto"/>
          </w:tcPr>
          <w:p w14:paraId="3432F189" w14:textId="77777777" w:rsidR="00D54BCF" w:rsidRPr="003651D9" w:rsidRDefault="00D54BCF" w:rsidP="008D54F8">
            <w:pPr>
              <w:pStyle w:val="BodyText"/>
              <w:rPr>
                <w:ins w:id="403" w:author="Cole, George" w:date="2016-03-08T11:44:00Z"/>
                <w:b/>
              </w:rPr>
            </w:pPr>
            <w:ins w:id="404" w:author="Cole, George" w:date="2016-03-08T11:44:00Z">
              <w:r w:rsidRPr="003651D9">
                <w:rPr>
                  <w:b/>
                </w:rPr>
                <w:t>Actor(s):</w:t>
              </w:r>
            </w:ins>
          </w:p>
        </w:tc>
        <w:tc>
          <w:tcPr>
            <w:tcW w:w="7758" w:type="dxa"/>
            <w:shd w:val="clear" w:color="auto" w:fill="auto"/>
          </w:tcPr>
          <w:p w14:paraId="2168D908" w14:textId="77777777" w:rsidR="00D54BCF" w:rsidRPr="003651D9" w:rsidRDefault="00D54BCF" w:rsidP="008D54F8">
            <w:pPr>
              <w:pStyle w:val="BodyText"/>
              <w:rPr>
                <w:ins w:id="405" w:author="Cole, George" w:date="2016-03-08T11:44:00Z"/>
                <w:i/>
              </w:rPr>
            </w:pPr>
            <w:ins w:id="406" w:author="Cole, George" w:date="2016-03-08T11:44:00Z">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ins>
          </w:p>
        </w:tc>
      </w:tr>
      <w:tr w:rsidR="00D54BCF" w:rsidRPr="003651D9" w14:paraId="31B8265F" w14:textId="77777777" w:rsidTr="008D54F8">
        <w:trPr>
          <w:ins w:id="407" w:author="Cole, George" w:date="2016-03-08T11:44:00Z"/>
        </w:trPr>
        <w:tc>
          <w:tcPr>
            <w:tcW w:w="1818" w:type="dxa"/>
            <w:shd w:val="clear" w:color="auto" w:fill="auto"/>
          </w:tcPr>
          <w:p w14:paraId="0C8DF0DA" w14:textId="77777777" w:rsidR="00D54BCF" w:rsidRPr="003651D9" w:rsidRDefault="00D54BCF" w:rsidP="008D54F8">
            <w:pPr>
              <w:pStyle w:val="BodyText"/>
              <w:rPr>
                <w:ins w:id="408" w:author="Cole, George" w:date="2016-03-08T11:44:00Z"/>
                <w:b/>
              </w:rPr>
            </w:pPr>
            <w:ins w:id="409" w:author="Cole, George" w:date="2016-03-08T11:44:00Z">
              <w:r w:rsidRPr="003651D9">
                <w:rPr>
                  <w:b/>
                </w:rPr>
                <w:t>Role:</w:t>
              </w:r>
            </w:ins>
          </w:p>
        </w:tc>
        <w:tc>
          <w:tcPr>
            <w:tcW w:w="7758" w:type="dxa"/>
            <w:shd w:val="clear" w:color="auto" w:fill="auto"/>
          </w:tcPr>
          <w:p w14:paraId="3C5D8A40" w14:textId="77777777" w:rsidR="00D54BCF" w:rsidRPr="003651D9" w:rsidRDefault="00D54BCF" w:rsidP="008D54F8">
            <w:pPr>
              <w:pStyle w:val="BodyText"/>
              <w:rPr>
                <w:ins w:id="410" w:author="Cole, George" w:date="2016-03-08T11:44:00Z"/>
                <w:i/>
              </w:rPr>
            </w:pPr>
            <w:ins w:id="411" w:author="Cole, George" w:date="2016-03-08T11:44:00Z">
              <w:r w:rsidRPr="003651D9">
                <w:rPr>
                  <w:i/>
                </w:rPr>
                <w:t>&lt;e.g., Requestor:</w:t>
              </w:r>
            </w:ins>
          </w:p>
          <w:p w14:paraId="6B8D95C9" w14:textId="77777777" w:rsidR="00D54BCF" w:rsidRPr="003651D9" w:rsidRDefault="00D54BCF" w:rsidP="008D54F8">
            <w:pPr>
              <w:pStyle w:val="BodyText"/>
              <w:ind w:left="720"/>
              <w:rPr>
                <w:ins w:id="412" w:author="Cole, George" w:date="2016-03-08T11:44:00Z"/>
                <w:i/>
              </w:rPr>
            </w:pPr>
            <w:ins w:id="413" w:author="Cole, George" w:date="2016-03-08T11:44:00Z">
              <w:r w:rsidRPr="003651D9">
                <w:rPr>
                  <w:i/>
                </w:rPr>
                <w:t>Submits the relevant details and requests the creation of a new workitem.&gt;</w:t>
              </w:r>
            </w:ins>
          </w:p>
        </w:tc>
      </w:tr>
      <w:tr w:rsidR="00D54BCF" w:rsidRPr="003651D9" w14:paraId="51009601" w14:textId="77777777" w:rsidTr="008D54F8">
        <w:trPr>
          <w:ins w:id="414" w:author="Cole, George" w:date="2016-03-08T11:44:00Z"/>
        </w:trPr>
        <w:tc>
          <w:tcPr>
            <w:tcW w:w="1818" w:type="dxa"/>
            <w:shd w:val="clear" w:color="auto" w:fill="auto"/>
          </w:tcPr>
          <w:p w14:paraId="00A4E926" w14:textId="77777777" w:rsidR="00D54BCF" w:rsidRPr="003651D9" w:rsidRDefault="00D54BCF" w:rsidP="008D54F8">
            <w:pPr>
              <w:pStyle w:val="BodyText"/>
              <w:rPr>
                <w:ins w:id="415" w:author="Cole, George" w:date="2016-03-08T11:44:00Z"/>
                <w:b/>
              </w:rPr>
            </w:pPr>
            <w:ins w:id="416" w:author="Cole, George" w:date="2016-03-08T11:44:00Z">
              <w:r w:rsidRPr="003651D9">
                <w:rPr>
                  <w:b/>
                </w:rPr>
                <w:t>Actor(s):</w:t>
              </w:r>
            </w:ins>
          </w:p>
        </w:tc>
        <w:tc>
          <w:tcPr>
            <w:tcW w:w="7758" w:type="dxa"/>
            <w:shd w:val="clear" w:color="auto" w:fill="auto"/>
          </w:tcPr>
          <w:p w14:paraId="51911A17" w14:textId="77777777" w:rsidR="00D54BCF" w:rsidRPr="003651D9" w:rsidRDefault="00D54BCF" w:rsidP="008D54F8">
            <w:pPr>
              <w:pStyle w:val="BodyText"/>
              <w:rPr>
                <w:ins w:id="417" w:author="Cole, George" w:date="2016-03-08T11:44:00Z"/>
                <w:i/>
              </w:rPr>
            </w:pPr>
            <w:ins w:id="418" w:author="Cole, George" w:date="2016-03-08T11:44:00Z">
              <w:r w:rsidRPr="003651D9">
                <w:rPr>
                  <w:i/>
                </w:rPr>
                <w:t>&lt;e.g., The following actors may play the role of Requestor:</w:t>
              </w:r>
            </w:ins>
          </w:p>
          <w:p w14:paraId="46A2C28B" w14:textId="77777777" w:rsidR="00D54BCF" w:rsidRPr="003651D9" w:rsidRDefault="00D54BCF" w:rsidP="008D54F8">
            <w:pPr>
              <w:pStyle w:val="BodyText"/>
              <w:ind w:left="720"/>
              <w:rPr>
                <w:ins w:id="419" w:author="Cole, George" w:date="2016-03-08T11:44:00Z"/>
                <w:i/>
              </w:rPr>
            </w:pPr>
            <w:ins w:id="420" w:author="Cole, George" w:date="2016-03-08T11:44:00Z">
              <w:r w:rsidRPr="003651D9">
                <w:rPr>
                  <w:i/>
                </w:rPr>
                <w:t>Workitem Creator: when requesting workitems</w:t>
              </w:r>
            </w:ins>
          </w:p>
          <w:p w14:paraId="6D0E19CC" w14:textId="77777777" w:rsidR="00D54BCF" w:rsidRPr="003651D9" w:rsidRDefault="00D54BCF" w:rsidP="008D54F8">
            <w:pPr>
              <w:pStyle w:val="BodyText"/>
              <w:ind w:left="720"/>
              <w:rPr>
                <w:ins w:id="421" w:author="Cole, George" w:date="2016-03-08T11:44:00Z"/>
                <w:i/>
              </w:rPr>
            </w:pPr>
            <w:ins w:id="422" w:author="Cole, George" w:date="2016-03-08T11:44:00Z">
              <w:r w:rsidRPr="003651D9">
                <w:rPr>
                  <w:i/>
                </w:rPr>
                <w:t>Workitem Performer: when performing unscheduled workitems&gt;</w:t>
              </w:r>
            </w:ins>
          </w:p>
        </w:tc>
      </w:tr>
      <w:tr w:rsidR="00D54BCF" w:rsidRPr="003651D9" w14:paraId="09EF3AAF" w14:textId="77777777" w:rsidTr="008D54F8">
        <w:trPr>
          <w:ins w:id="423" w:author="Cole, George" w:date="2016-03-08T11:44:00Z"/>
        </w:trPr>
        <w:tc>
          <w:tcPr>
            <w:tcW w:w="1818" w:type="dxa"/>
            <w:shd w:val="clear" w:color="auto" w:fill="auto"/>
          </w:tcPr>
          <w:p w14:paraId="1E87779C" w14:textId="77777777" w:rsidR="00D54BCF" w:rsidRPr="003651D9" w:rsidRDefault="00D54BCF" w:rsidP="008D54F8">
            <w:pPr>
              <w:pStyle w:val="BodyText"/>
              <w:rPr>
                <w:ins w:id="424" w:author="Cole, George" w:date="2016-03-08T11:44:00Z"/>
                <w:b/>
              </w:rPr>
            </w:pPr>
            <w:ins w:id="425" w:author="Cole, George" w:date="2016-03-08T11:44:00Z">
              <w:r w:rsidRPr="003651D9">
                <w:rPr>
                  <w:b/>
                </w:rPr>
                <w:t>Role:</w:t>
              </w:r>
            </w:ins>
          </w:p>
        </w:tc>
        <w:tc>
          <w:tcPr>
            <w:tcW w:w="7758" w:type="dxa"/>
            <w:shd w:val="clear" w:color="auto" w:fill="auto"/>
          </w:tcPr>
          <w:p w14:paraId="4E046DF1" w14:textId="77777777" w:rsidR="00D54BCF" w:rsidRPr="003651D9" w:rsidRDefault="00D54BCF" w:rsidP="008D54F8">
            <w:pPr>
              <w:pStyle w:val="BodyText"/>
              <w:rPr>
                <w:ins w:id="426" w:author="Cole, George" w:date="2016-03-08T11:44:00Z"/>
                <w:i/>
              </w:rPr>
            </w:pPr>
            <w:ins w:id="427" w:author="Cole, George" w:date="2016-03-08T11:44:00Z">
              <w:r w:rsidRPr="003651D9">
                <w:rPr>
                  <w:i/>
                </w:rPr>
                <w:t>&lt;e.g., Manager:</w:t>
              </w:r>
            </w:ins>
          </w:p>
          <w:p w14:paraId="1AFAA154" w14:textId="77777777" w:rsidR="00D54BCF" w:rsidRPr="003651D9" w:rsidRDefault="00D54BCF" w:rsidP="008D54F8">
            <w:pPr>
              <w:pStyle w:val="BodyText"/>
              <w:ind w:left="720"/>
              <w:rPr>
                <w:ins w:id="428" w:author="Cole, George" w:date="2016-03-08T11:44:00Z"/>
                <w:i/>
              </w:rPr>
            </w:pPr>
            <w:ins w:id="429" w:author="Cole, George" w:date="2016-03-08T11:44:00Z">
              <w:r w:rsidRPr="003651D9">
                <w:rPr>
                  <w:i/>
                </w:rPr>
                <w:t>Creates and manages a Unified Procedure Step instance for the requested</w:t>
              </w:r>
            </w:ins>
          </w:p>
          <w:p w14:paraId="1C0BC0C6" w14:textId="77777777" w:rsidR="00D54BCF" w:rsidRPr="003651D9" w:rsidRDefault="00D54BCF" w:rsidP="008D54F8">
            <w:pPr>
              <w:pStyle w:val="BodyText"/>
              <w:ind w:left="720"/>
              <w:rPr>
                <w:ins w:id="430" w:author="Cole, George" w:date="2016-03-08T11:44:00Z"/>
                <w:i/>
              </w:rPr>
            </w:pPr>
            <w:ins w:id="431" w:author="Cole, George" w:date="2016-03-08T11:44:00Z">
              <w:r w:rsidRPr="003651D9">
                <w:rPr>
                  <w:i/>
                </w:rPr>
                <w:t>workitem.&gt;</w:t>
              </w:r>
            </w:ins>
          </w:p>
        </w:tc>
      </w:tr>
      <w:tr w:rsidR="00D54BCF" w:rsidRPr="003651D9" w14:paraId="3FE204EB" w14:textId="77777777" w:rsidTr="008D54F8">
        <w:trPr>
          <w:ins w:id="432" w:author="Cole, George" w:date="2016-03-08T11:44:00Z"/>
        </w:trPr>
        <w:tc>
          <w:tcPr>
            <w:tcW w:w="1818" w:type="dxa"/>
            <w:shd w:val="clear" w:color="auto" w:fill="auto"/>
          </w:tcPr>
          <w:p w14:paraId="39AAFB61" w14:textId="77777777" w:rsidR="00D54BCF" w:rsidRPr="003651D9" w:rsidRDefault="00D54BCF" w:rsidP="008D54F8">
            <w:pPr>
              <w:pStyle w:val="BodyText"/>
              <w:rPr>
                <w:ins w:id="433" w:author="Cole, George" w:date="2016-03-08T11:44:00Z"/>
                <w:b/>
              </w:rPr>
            </w:pPr>
            <w:ins w:id="434" w:author="Cole, George" w:date="2016-03-08T11:44:00Z">
              <w:r w:rsidRPr="003651D9">
                <w:rPr>
                  <w:b/>
                </w:rPr>
                <w:t>Actor(s):</w:t>
              </w:r>
            </w:ins>
          </w:p>
        </w:tc>
        <w:tc>
          <w:tcPr>
            <w:tcW w:w="7758" w:type="dxa"/>
            <w:shd w:val="clear" w:color="auto" w:fill="auto"/>
          </w:tcPr>
          <w:p w14:paraId="6F7A8DBB" w14:textId="77777777" w:rsidR="00D54BCF" w:rsidRPr="003651D9" w:rsidRDefault="00D54BCF" w:rsidP="008D54F8">
            <w:pPr>
              <w:pStyle w:val="BodyText"/>
              <w:rPr>
                <w:ins w:id="435" w:author="Cole, George" w:date="2016-03-08T11:44:00Z"/>
                <w:i/>
              </w:rPr>
            </w:pPr>
            <w:ins w:id="436" w:author="Cole, George" w:date="2016-03-08T11:44:00Z">
              <w:r w:rsidRPr="003651D9">
                <w:rPr>
                  <w:i/>
                </w:rPr>
                <w:t>&lt;e.g., The following actors may play the role of Manager:</w:t>
              </w:r>
            </w:ins>
          </w:p>
          <w:p w14:paraId="4B9C2270" w14:textId="77777777" w:rsidR="00D54BCF" w:rsidRPr="003651D9" w:rsidRDefault="00D54BCF" w:rsidP="008D54F8">
            <w:pPr>
              <w:pStyle w:val="BodyText"/>
              <w:ind w:left="720"/>
              <w:rPr>
                <w:ins w:id="437" w:author="Cole, George" w:date="2016-03-08T11:44:00Z"/>
                <w:i/>
              </w:rPr>
            </w:pPr>
            <w:ins w:id="438" w:author="Cole, George" w:date="2016-03-08T11:44:00Z">
              <w:r w:rsidRPr="003651D9">
                <w:rPr>
                  <w:i/>
                </w:rPr>
                <w:t>Workitem Manager: when receiving a new workitem for its worklist.&gt;</w:t>
              </w:r>
            </w:ins>
          </w:p>
        </w:tc>
      </w:tr>
    </w:tbl>
    <w:p w14:paraId="5CE38A3B" w14:textId="77777777" w:rsidR="00D54BCF" w:rsidRPr="003651D9" w:rsidRDefault="00D54BCF" w:rsidP="00D54BCF">
      <w:pPr>
        <w:pStyle w:val="BodyText"/>
        <w:rPr>
          <w:ins w:id="439" w:author="Cole, George" w:date="2016-03-08T11:44:00Z"/>
        </w:rPr>
      </w:pPr>
      <w:ins w:id="440" w:author="Cole, George" w:date="2016-03-08T11:44:00Z">
        <w:r w:rsidRPr="003651D9">
          <w:t>Transaction text specifies behavior for each Role. The behavior of specific Actors may also be specified when it goes beyond that of the general Role.</w:t>
        </w:r>
      </w:ins>
    </w:p>
    <w:p w14:paraId="203AD1A0" w14:textId="18434A10" w:rsidR="00D54BCF" w:rsidRPr="003651D9" w:rsidRDefault="00D54BCF" w:rsidP="00D54BCF">
      <w:pPr>
        <w:pStyle w:val="Heading3"/>
        <w:numPr>
          <w:ilvl w:val="0"/>
          <w:numId w:val="0"/>
        </w:numPr>
        <w:rPr>
          <w:ins w:id="441" w:author="Cole, George" w:date="2016-03-08T11:44:00Z"/>
          <w:noProof w:val="0"/>
        </w:rPr>
      </w:pPr>
      <w:ins w:id="442" w:author="Cole, George" w:date="2016-03-08T11:45:00Z">
        <w:r>
          <w:rPr>
            <w:noProof w:val="0"/>
          </w:rPr>
          <w:lastRenderedPageBreak/>
          <w:t>3.Y3</w:t>
        </w:r>
      </w:ins>
      <w:ins w:id="443" w:author="Cole, George" w:date="2016-03-08T11:44:00Z">
        <w:r w:rsidRPr="003651D9">
          <w:rPr>
            <w:noProof w:val="0"/>
          </w:rPr>
          <w:t>.3 Referenced Standards</w:t>
        </w:r>
      </w:ins>
    </w:p>
    <w:p w14:paraId="0B88B8F3" w14:textId="77777777" w:rsidR="00D54BCF" w:rsidRPr="003651D9" w:rsidRDefault="00D54BCF" w:rsidP="00D54BCF">
      <w:pPr>
        <w:pStyle w:val="AuthorInstructions"/>
        <w:rPr>
          <w:ins w:id="444" w:author="Cole, George" w:date="2016-03-08T11:44:00Z"/>
        </w:rPr>
      </w:pPr>
      <w:ins w:id="445" w:author="Cole, George" w:date="2016-03-08T11:44:00Z">
        <w:r w:rsidRPr="003651D9">
          <w:t>&lt;e.g., HL7 2.3.1 Chapters 2, 3&gt;</w:t>
        </w:r>
      </w:ins>
    </w:p>
    <w:p w14:paraId="172C033E" w14:textId="77777777" w:rsidR="00D54BCF" w:rsidRPr="003651D9" w:rsidRDefault="00D54BCF" w:rsidP="00D54BCF">
      <w:pPr>
        <w:pStyle w:val="AuthorInstructions"/>
        <w:rPr>
          <w:ins w:id="446" w:author="Cole, George" w:date="2016-03-08T11:44:00Z"/>
        </w:rPr>
      </w:pPr>
      <w:ins w:id="447" w:author="Cole, George" w:date="2016-03-08T11:44:00Z">
        <w:r w:rsidRPr="003651D9">
          <w:t>&lt;e.g., DICOM 2008 PS 3.3: A.35.8 X-Ray Radiation Dose SR IOD&gt;</w:t>
        </w:r>
      </w:ins>
    </w:p>
    <w:p w14:paraId="0E852783" w14:textId="72638860" w:rsidR="00D54BCF" w:rsidRPr="003651D9" w:rsidRDefault="00D54BCF" w:rsidP="00D54BCF">
      <w:pPr>
        <w:pStyle w:val="Heading3"/>
        <w:numPr>
          <w:ilvl w:val="0"/>
          <w:numId w:val="0"/>
        </w:numPr>
        <w:rPr>
          <w:ins w:id="448" w:author="Cole, George" w:date="2016-03-08T11:44:00Z"/>
          <w:noProof w:val="0"/>
        </w:rPr>
      </w:pPr>
      <w:ins w:id="449" w:author="Cole, George" w:date="2016-03-08T11:45:00Z">
        <w:r>
          <w:rPr>
            <w:noProof w:val="0"/>
          </w:rPr>
          <w:t>3.Y3</w:t>
        </w:r>
      </w:ins>
      <w:ins w:id="450" w:author="Cole, George" w:date="2016-03-08T11:44:00Z">
        <w:r w:rsidRPr="003651D9">
          <w:rPr>
            <w:noProof w:val="0"/>
          </w:rPr>
          <w:t>.4 Interaction Diagram</w:t>
        </w:r>
      </w:ins>
    </w:p>
    <w:p w14:paraId="254972BB" w14:textId="77777777" w:rsidR="00D54BCF" w:rsidRPr="003651D9" w:rsidRDefault="00D54BCF" w:rsidP="00D54BCF">
      <w:pPr>
        <w:pStyle w:val="AuthorInstructions"/>
        <w:rPr>
          <w:ins w:id="451" w:author="Cole, George" w:date="2016-03-08T11:44:00Z"/>
        </w:rPr>
      </w:pPr>
      <w:ins w:id="452" w:author="Cole, George" w:date="2016-03-08T11:44:00Z">
        <w:r w:rsidRPr="003651D9">
          <w:t>&lt;The interaction diagram shows the detailed standards-based message exchange that makes up the IHE transaction.&gt;</w:t>
        </w:r>
      </w:ins>
    </w:p>
    <w:p w14:paraId="0DC334DF" w14:textId="77777777" w:rsidR="00D54BCF" w:rsidRPr="003651D9" w:rsidRDefault="00D54BCF" w:rsidP="00D54BCF">
      <w:pPr>
        <w:pStyle w:val="BodyText"/>
        <w:rPr>
          <w:ins w:id="453" w:author="Cole, George" w:date="2016-03-08T11:44:00Z"/>
        </w:rPr>
      </w:pPr>
      <w:ins w:id="454" w:author="Cole, George" w:date="2016-03-08T11:44:00Z">
        <w:r w:rsidRPr="003651D9">
          <w:rPr>
            <w:noProof/>
          </w:rPr>
          <mc:AlternateContent>
            <mc:Choice Requires="wpc">
              <w:drawing>
                <wp:inline distT="0" distB="0" distL="0" distR="0" wp14:anchorId="6E058FCC" wp14:editId="666A7400">
                  <wp:extent cx="5943600" cy="2400300"/>
                  <wp:effectExtent l="0" t="0" r="0" b="190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77777777" w:rsidR="00D54BCF" w:rsidRPr="007C1AAC" w:rsidRDefault="00D54BCF" w:rsidP="00D54BCF">
                                <w:pPr>
                                  <w:jc w:val="center"/>
                                  <w:rPr>
                                    <w:sz w:val="22"/>
                                    <w:szCs w:val="22"/>
                                  </w:rPr>
                                </w:pPr>
                                <w:r w:rsidRPr="007C1AAC">
                                  <w:rPr>
                                    <w:sz w:val="22"/>
                                    <w:szCs w:val="22"/>
                                  </w:rPr>
                                  <w:t>A</w:t>
                                </w:r>
                                <w:r>
                                  <w:rPr>
                                    <w:sz w:val="22"/>
                                    <w:szCs w:val="22"/>
                                  </w:rPr>
                                  <w:t>ctor A</w:t>
                                </w:r>
                              </w:p>
                              <w:p w14:paraId="35637241" w14:textId="77777777" w:rsidR="00D54BCF" w:rsidRDefault="00D54BCF" w:rsidP="00D54BCF"/>
                              <w:p w14:paraId="4322EE1F" w14:textId="77777777" w:rsidR="00D54BCF" w:rsidRPr="007C1AAC" w:rsidRDefault="00D54BCF"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77777777" w:rsidR="00D54BCF" w:rsidRPr="007C1AAC" w:rsidRDefault="00D54BCF" w:rsidP="00D54BCF">
                                <w:pPr>
                                  <w:rPr>
                                    <w:sz w:val="22"/>
                                    <w:szCs w:val="22"/>
                                  </w:rPr>
                                </w:pPr>
                                <w:r>
                                  <w:rPr>
                                    <w:sz w:val="22"/>
                                    <w:szCs w:val="22"/>
                                  </w:rPr>
                                  <w:t xml:space="preserve">Message </w:t>
                                </w:r>
                                <w:r w:rsidRPr="007C1AAC">
                                  <w:rPr>
                                    <w:sz w:val="22"/>
                                    <w:szCs w:val="22"/>
                                  </w:rPr>
                                  <w:t>1</w:t>
                                </w:r>
                              </w:p>
                              <w:p w14:paraId="4EB20E8D" w14:textId="77777777" w:rsidR="00D54BCF" w:rsidRDefault="00D54BCF" w:rsidP="00D54BCF"/>
                              <w:p w14:paraId="1FE51D34" w14:textId="77777777" w:rsidR="00D54BCF" w:rsidRPr="007C1AAC" w:rsidRDefault="00D54BCF"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7777777" w:rsidR="00D54BCF" w:rsidRPr="007C1AAC" w:rsidRDefault="00D54BCF" w:rsidP="00D54BCF">
                                <w:pPr>
                                  <w:jc w:val="center"/>
                                  <w:rPr>
                                    <w:sz w:val="22"/>
                                    <w:szCs w:val="22"/>
                                  </w:rPr>
                                </w:pPr>
                                <w:r w:rsidRPr="007C1AAC">
                                  <w:rPr>
                                    <w:sz w:val="22"/>
                                    <w:szCs w:val="22"/>
                                  </w:rPr>
                                  <w:t>A</w:t>
                                </w:r>
                                <w:r>
                                  <w:rPr>
                                    <w:sz w:val="22"/>
                                    <w:szCs w:val="22"/>
                                  </w:rPr>
                                  <w:t>ctor D</w:t>
                                </w:r>
                              </w:p>
                              <w:p w14:paraId="5175D1C3" w14:textId="77777777" w:rsidR="00D54BCF" w:rsidRDefault="00D54BCF" w:rsidP="00D54BCF"/>
                              <w:p w14:paraId="2FFCF68A" w14:textId="77777777" w:rsidR="00D54BCF" w:rsidRPr="007C1AAC" w:rsidRDefault="00D54BCF"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7"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04BD4" w14:textId="77777777" w:rsidR="00D54BCF" w:rsidRPr="007C1AAC" w:rsidRDefault="00D54BCF" w:rsidP="00D54BCF">
                                <w:pPr>
                                  <w:rPr>
                                    <w:sz w:val="22"/>
                                    <w:szCs w:val="22"/>
                                  </w:rPr>
                                </w:pPr>
                                <w:r>
                                  <w:rPr>
                                    <w:sz w:val="22"/>
                                    <w:szCs w:val="22"/>
                                  </w:rPr>
                                  <w:t xml:space="preserve">Message </w:t>
                                </w:r>
                                <w:r w:rsidRPr="007C1AAC">
                                  <w:rPr>
                                    <w:sz w:val="22"/>
                                    <w:szCs w:val="22"/>
                                  </w:rPr>
                                  <w:t>2</w:t>
                                </w:r>
                              </w:p>
                              <w:p w14:paraId="3FE9F143" w14:textId="77777777" w:rsidR="00D54BCF" w:rsidRDefault="00D54BCF" w:rsidP="00D54BCF"/>
                              <w:p w14:paraId="0CD96ABD" w14:textId="77777777" w:rsidR="00D54BCF" w:rsidRPr="007C1AAC" w:rsidRDefault="00D54BCF" w:rsidP="00D54BCF">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E058FCC" id="Canvas 40" o:spid="_x0000_s113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">
                  <v:shape id="_x0000_s1137" type="#_x0000_t75" style="position:absolute;width:59436;height:24003;visibility:visible;mso-wrap-style:square">
                    <v:fill o:detectmouseclick="t"/>
                    <v:path o:connecttype="none"/>
                  </v:shape>
                  <v:shape id="Text Box 160" o:spid="_x0000_s113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77777777" w:rsidR="00D54BCF" w:rsidRPr="007C1AAC" w:rsidRDefault="00D54BCF" w:rsidP="00D54BCF">
                          <w:pPr>
                            <w:jc w:val="center"/>
                            <w:rPr>
                              <w:sz w:val="22"/>
                              <w:szCs w:val="22"/>
                            </w:rPr>
                          </w:pPr>
                          <w:r w:rsidRPr="007C1AAC">
                            <w:rPr>
                              <w:sz w:val="22"/>
                              <w:szCs w:val="22"/>
                            </w:rPr>
                            <w:t>A</w:t>
                          </w:r>
                          <w:r>
                            <w:rPr>
                              <w:sz w:val="22"/>
                              <w:szCs w:val="22"/>
                            </w:rPr>
                            <w:t>ctor A</w:t>
                          </w:r>
                        </w:p>
                        <w:p w14:paraId="35637241" w14:textId="77777777" w:rsidR="00D54BCF" w:rsidRDefault="00D54BCF" w:rsidP="00D54BCF"/>
                        <w:p w14:paraId="4322EE1F" w14:textId="77777777" w:rsidR="00D54BCF" w:rsidRPr="007C1AAC" w:rsidRDefault="00D54BCF" w:rsidP="00D54BCF">
                          <w:pPr>
                            <w:jc w:val="center"/>
                            <w:rPr>
                              <w:sz w:val="22"/>
                              <w:szCs w:val="22"/>
                            </w:rPr>
                          </w:pPr>
                          <w:r w:rsidRPr="007C1AAC">
                            <w:rPr>
                              <w:sz w:val="22"/>
                              <w:szCs w:val="22"/>
                            </w:rPr>
                            <w:t>A</w:t>
                          </w:r>
                          <w:r>
                            <w:rPr>
                              <w:sz w:val="22"/>
                              <w:szCs w:val="22"/>
                            </w:rPr>
                            <w:t>ctor A</w:t>
                          </w:r>
                        </w:p>
                      </w:txbxContent>
                    </v:textbox>
                  </v:shape>
                  <v:line id="Line 161" o:spid="_x0000_s113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4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77777777" w:rsidR="00D54BCF" w:rsidRPr="007C1AAC" w:rsidRDefault="00D54BCF" w:rsidP="00D54BCF">
                          <w:pPr>
                            <w:rPr>
                              <w:sz w:val="22"/>
                              <w:szCs w:val="22"/>
                            </w:rPr>
                          </w:pPr>
                          <w:r>
                            <w:rPr>
                              <w:sz w:val="22"/>
                              <w:szCs w:val="22"/>
                            </w:rPr>
                            <w:t xml:space="preserve">Message </w:t>
                          </w:r>
                          <w:r w:rsidRPr="007C1AAC">
                            <w:rPr>
                              <w:sz w:val="22"/>
                              <w:szCs w:val="22"/>
                            </w:rPr>
                            <w:t>1</w:t>
                          </w:r>
                        </w:p>
                        <w:p w14:paraId="4EB20E8D" w14:textId="77777777" w:rsidR="00D54BCF" w:rsidRDefault="00D54BCF" w:rsidP="00D54BCF"/>
                        <w:p w14:paraId="1FE51D34" w14:textId="77777777" w:rsidR="00D54BCF" w:rsidRPr="007C1AAC" w:rsidRDefault="00D54BCF" w:rsidP="00D54BCF">
                          <w:pPr>
                            <w:rPr>
                              <w:sz w:val="22"/>
                              <w:szCs w:val="22"/>
                            </w:rPr>
                          </w:pPr>
                          <w:r>
                            <w:rPr>
                              <w:sz w:val="22"/>
                              <w:szCs w:val="22"/>
                            </w:rPr>
                            <w:t xml:space="preserve">Message </w:t>
                          </w:r>
                          <w:r w:rsidRPr="007C1AAC">
                            <w:rPr>
                              <w:sz w:val="22"/>
                              <w:szCs w:val="22"/>
                            </w:rPr>
                            <w:t>1</w:t>
                          </w:r>
                        </w:p>
                      </w:txbxContent>
                    </v:textbox>
                  </v:shape>
                  <v:line id="Line 163" o:spid="_x0000_s114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4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4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7777777" w:rsidR="00D54BCF" w:rsidRPr="007C1AAC" w:rsidRDefault="00D54BCF" w:rsidP="00D54BCF">
                          <w:pPr>
                            <w:jc w:val="center"/>
                            <w:rPr>
                              <w:sz w:val="22"/>
                              <w:szCs w:val="22"/>
                            </w:rPr>
                          </w:pPr>
                          <w:r w:rsidRPr="007C1AAC">
                            <w:rPr>
                              <w:sz w:val="22"/>
                              <w:szCs w:val="22"/>
                            </w:rPr>
                            <w:t>A</w:t>
                          </w:r>
                          <w:r>
                            <w:rPr>
                              <w:sz w:val="22"/>
                              <w:szCs w:val="22"/>
                            </w:rPr>
                            <w:t>ctor D</w:t>
                          </w:r>
                        </w:p>
                        <w:p w14:paraId="5175D1C3" w14:textId="77777777" w:rsidR="00D54BCF" w:rsidRDefault="00D54BCF" w:rsidP="00D54BCF"/>
                        <w:p w14:paraId="2FFCF68A" w14:textId="77777777" w:rsidR="00D54BCF" w:rsidRPr="007C1AAC" w:rsidRDefault="00D54BCF" w:rsidP="00D54BCF">
                          <w:pPr>
                            <w:jc w:val="center"/>
                            <w:rPr>
                              <w:sz w:val="22"/>
                              <w:szCs w:val="22"/>
                            </w:rPr>
                          </w:pPr>
                          <w:r w:rsidRPr="007C1AAC">
                            <w:rPr>
                              <w:sz w:val="22"/>
                              <w:szCs w:val="22"/>
                            </w:rPr>
                            <w:t>A</w:t>
                          </w:r>
                          <w:r>
                            <w:rPr>
                              <w:sz w:val="22"/>
                              <w:szCs w:val="22"/>
                            </w:rPr>
                            <w:t>ctor D</w:t>
                          </w:r>
                        </w:p>
                      </w:txbxContent>
                    </v:textbox>
                  </v:shape>
                  <v:line id="Line 168" o:spid="_x0000_s1146"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shape id="Text Box 169" o:spid="_x0000_s1147"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14:paraId="67804BD4" w14:textId="77777777" w:rsidR="00D54BCF" w:rsidRPr="007C1AAC" w:rsidRDefault="00D54BCF" w:rsidP="00D54BCF">
                          <w:pPr>
                            <w:rPr>
                              <w:sz w:val="22"/>
                              <w:szCs w:val="22"/>
                            </w:rPr>
                          </w:pPr>
                          <w:r>
                            <w:rPr>
                              <w:sz w:val="22"/>
                              <w:szCs w:val="22"/>
                            </w:rPr>
                            <w:t xml:space="preserve">Message </w:t>
                          </w:r>
                          <w:r w:rsidRPr="007C1AAC">
                            <w:rPr>
                              <w:sz w:val="22"/>
                              <w:szCs w:val="22"/>
                            </w:rPr>
                            <w:t>2</w:t>
                          </w:r>
                        </w:p>
                        <w:p w14:paraId="3FE9F143" w14:textId="77777777" w:rsidR="00D54BCF" w:rsidRDefault="00D54BCF" w:rsidP="00D54BCF"/>
                        <w:p w14:paraId="0CD96ABD" w14:textId="77777777" w:rsidR="00D54BCF" w:rsidRPr="007C1AAC" w:rsidRDefault="00D54BCF" w:rsidP="00D54BCF">
                          <w:pPr>
                            <w:rPr>
                              <w:sz w:val="22"/>
                              <w:szCs w:val="22"/>
                            </w:rPr>
                          </w:pPr>
                          <w:r>
                            <w:rPr>
                              <w:sz w:val="22"/>
                              <w:szCs w:val="22"/>
                            </w:rPr>
                            <w:t xml:space="preserve">Message </w:t>
                          </w:r>
                          <w:r w:rsidRPr="007C1AAC">
                            <w:rPr>
                              <w:sz w:val="22"/>
                              <w:szCs w:val="22"/>
                            </w:rPr>
                            <w:t>2</w:t>
                          </w:r>
                        </w:p>
                      </w:txbxContent>
                    </v:textbox>
                  </v:shape>
                  <w10:anchorlock/>
                </v:group>
              </w:pict>
            </mc:Fallback>
          </mc:AlternateContent>
        </w:r>
      </w:ins>
    </w:p>
    <w:p w14:paraId="14D006B0" w14:textId="39B9B99B" w:rsidR="00D54BCF" w:rsidRPr="003651D9" w:rsidRDefault="00D54BCF" w:rsidP="00D54BCF">
      <w:pPr>
        <w:pStyle w:val="Heading4"/>
        <w:numPr>
          <w:ilvl w:val="0"/>
          <w:numId w:val="0"/>
        </w:numPr>
        <w:rPr>
          <w:ins w:id="455" w:author="Cole, George" w:date="2016-03-08T11:44:00Z"/>
          <w:noProof w:val="0"/>
        </w:rPr>
      </w:pPr>
      <w:ins w:id="456" w:author="Cole, George" w:date="2016-03-08T11:45:00Z">
        <w:r>
          <w:rPr>
            <w:noProof w:val="0"/>
          </w:rPr>
          <w:t>3.Y3</w:t>
        </w:r>
      </w:ins>
      <w:ins w:id="457" w:author="Cole, George" w:date="2016-03-08T11:44:00Z">
        <w:r w:rsidRPr="003651D9">
          <w:rPr>
            <w:noProof w:val="0"/>
          </w:rPr>
          <w:t>.4.1 &lt;Message 1 Name&gt;</w:t>
        </w:r>
      </w:ins>
    </w:p>
    <w:p w14:paraId="0B9D3FD8" w14:textId="77777777" w:rsidR="00D54BCF" w:rsidRPr="003651D9" w:rsidRDefault="00D54BCF" w:rsidP="00D54BCF">
      <w:pPr>
        <w:pStyle w:val="AuthorInstructions"/>
        <w:rPr>
          <w:ins w:id="458" w:author="Cole, George" w:date="2016-03-08T11:44:00Z"/>
        </w:rPr>
      </w:pPr>
      <w:ins w:id="459" w:author="Cole, George" w:date="2016-03-08T11:44:00Z">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ins>
    </w:p>
    <w:p w14:paraId="2AA6F3E6" w14:textId="77777777" w:rsidR="00D54BCF" w:rsidRPr="003651D9" w:rsidRDefault="00D54BCF" w:rsidP="00D54BCF">
      <w:pPr>
        <w:pStyle w:val="AuthorInstructions"/>
        <w:rPr>
          <w:ins w:id="460" w:author="Cole, George" w:date="2016-03-08T11:44:00Z"/>
        </w:rPr>
      </w:pPr>
      <w:ins w:id="461" w:author="Cole, George" w:date="2016-03-08T11:44:00Z">
        <w:r w:rsidRPr="003651D9">
          <w:t>&lt;Explicitly state if the multiplicity of an actor may be greater than one; i.e., if an actor (whether it is a client or server) can expect this message from a single source or multiple sources.&gt;</w:t>
        </w:r>
      </w:ins>
    </w:p>
    <w:p w14:paraId="61E77B65" w14:textId="4700FE21" w:rsidR="00D54BCF" w:rsidRPr="003651D9" w:rsidRDefault="00D54BCF" w:rsidP="00D54BCF">
      <w:pPr>
        <w:pStyle w:val="Heading5"/>
        <w:numPr>
          <w:ilvl w:val="0"/>
          <w:numId w:val="0"/>
        </w:numPr>
        <w:rPr>
          <w:ins w:id="462" w:author="Cole, George" w:date="2016-03-08T11:44:00Z"/>
          <w:noProof w:val="0"/>
        </w:rPr>
      </w:pPr>
      <w:ins w:id="463" w:author="Cole, George" w:date="2016-03-08T11:45:00Z">
        <w:r>
          <w:rPr>
            <w:noProof w:val="0"/>
          </w:rPr>
          <w:t>3.Y3</w:t>
        </w:r>
      </w:ins>
      <w:ins w:id="464" w:author="Cole, George" w:date="2016-03-08T11:44:00Z">
        <w:r w:rsidRPr="003651D9">
          <w:rPr>
            <w:noProof w:val="0"/>
          </w:rPr>
          <w:t>.4.1.1 Trigger Events</w:t>
        </w:r>
      </w:ins>
    </w:p>
    <w:p w14:paraId="0875BE6B" w14:textId="77777777" w:rsidR="00D54BCF" w:rsidRPr="003651D9" w:rsidRDefault="00D54BCF" w:rsidP="00D54BCF">
      <w:pPr>
        <w:pStyle w:val="AuthorInstructions"/>
        <w:rPr>
          <w:ins w:id="465" w:author="Cole, George" w:date="2016-03-08T11:44:00Z"/>
        </w:rPr>
      </w:pPr>
      <w:ins w:id="466" w:author="Cole, George" w:date="2016-03-08T11:44:00Z">
        <w:r w:rsidRPr="003651D9">
          <w:t>&lt;Description of the real world events that cause the sender (Actor A) to send Message 1 (e.g., an operator or an automated function determines that a new workitem is needed).&gt;</w:t>
        </w:r>
      </w:ins>
    </w:p>
    <w:p w14:paraId="2816B17D" w14:textId="11A2A8BC" w:rsidR="00D54BCF" w:rsidRPr="003651D9" w:rsidRDefault="00D54BCF" w:rsidP="00D54BCF">
      <w:pPr>
        <w:pStyle w:val="Heading5"/>
        <w:numPr>
          <w:ilvl w:val="0"/>
          <w:numId w:val="0"/>
        </w:numPr>
        <w:rPr>
          <w:ins w:id="467" w:author="Cole, George" w:date="2016-03-08T11:44:00Z"/>
          <w:noProof w:val="0"/>
        </w:rPr>
      </w:pPr>
      <w:ins w:id="468" w:author="Cole, George" w:date="2016-03-08T11:45:00Z">
        <w:r>
          <w:rPr>
            <w:noProof w:val="0"/>
          </w:rPr>
          <w:t>3.Y3</w:t>
        </w:r>
      </w:ins>
      <w:ins w:id="469" w:author="Cole, George" w:date="2016-03-08T11:44:00Z">
        <w:r w:rsidRPr="003651D9">
          <w:rPr>
            <w:noProof w:val="0"/>
          </w:rPr>
          <w:t>.4.1.2 Message Semantics</w:t>
        </w:r>
      </w:ins>
    </w:p>
    <w:p w14:paraId="09A3DF1B" w14:textId="77777777" w:rsidR="00D54BCF" w:rsidRPr="003651D9" w:rsidRDefault="00D54BCF" w:rsidP="00D54BCF">
      <w:pPr>
        <w:pStyle w:val="AuthorInstructions"/>
        <w:rPr>
          <w:ins w:id="470" w:author="Cole, George" w:date="2016-03-08T11:44:00Z"/>
        </w:rPr>
      </w:pPr>
      <w:ins w:id="471" w:author="Cole, George" w:date="2016-03-08T11:44:00Z">
        <w:r w:rsidRPr="003651D9">
          <w:t>&lt;Detailed description of the meaning, structure and contents of the message, including any IHE specific clarifications of the message format, attributes, etc.&gt;</w:t>
        </w:r>
      </w:ins>
    </w:p>
    <w:p w14:paraId="6EB2C85A" w14:textId="77777777" w:rsidR="00D54BCF" w:rsidRPr="003651D9" w:rsidRDefault="00D54BCF" w:rsidP="00D54BCF">
      <w:pPr>
        <w:pStyle w:val="AuthorInstructions"/>
        <w:rPr>
          <w:ins w:id="472" w:author="Cole, George" w:date="2016-03-08T11:44:00Z"/>
        </w:rPr>
      </w:pPr>
      <w:ins w:id="473" w:author="Cole, George" w:date="2016-03-08T11:44:00Z">
        <w:r w:rsidRPr="003651D9">
          <w:t>&lt;Start by describing the standard underlying the message and how the participating actors are mapped (e.g., “This message is a DICOM C-FIND Request. Actor A is the SCU. Actor D is the SCP.”).&gt;</w:t>
        </w:r>
      </w:ins>
    </w:p>
    <w:p w14:paraId="5BBD11B7" w14:textId="77777777" w:rsidR="00D54BCF" w:rsidRPr="003651D9" w:rsidRDefault="00D54BCF" w:rsidP="00D54BCF">
      <w:pPr>
        <w:pStyle w:val="AuthorInstructions"/>
        <w:rPr>
          <w:ins w:id="474" w:author="Cole, George" w:date="2016-03-08T11:44:00Z"/>
        </w:rPr>
      </w:pPr>
      <w:ins w:id="475" w:author="Cole, George" w:date="2016-03-08T11:44:00Z">
        <w:r w:rsidRPr="003651D9">
          <w:lastRenderedPageBreak/>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7F5D7E68" w14:textId="34F38FBF" w:rsidR="00D54BCF" w:rsidRPr="003651D9" w:rsidRDefault="00D54BCF" w:rsidP="00D54BCF">
      <w:pPr>
        <w:pStyle w:val="Heading5"/>
        <w:numPr>
          <w:ilvl w:val="0"/>
          <w:numId w:val="0"/>
        </w:numPr>
        <w:rPr>
          <w:ins w:id="476" w:author="Cole, George" w:date="2016-03-08T11:44:00Z"/>
          <w:noProof w:val="0"/>
        </w:rPr>
      </w:pPr>
      <w:ins w:id="477" w:author="Cole, George" w:date="2016-03-08T11:45:00Z">
        <w:r>
          <w:rPr>
            <w:noProof w:val="0"/>
          </w:rPr>
          <w:t>3.Y3</w:t>
        </w:r>
      </w:ins>
      <w:ins w:id="478" w:author="Cole, George" w:date="2016-03-08T11:44:00Z">
        <w:r w:rsidRPr="003651D9">
          <w:rPr>
            <w:noProof w:val="0"/>
          </w:rPr>
          <w:t>.4.1.3 Expected Actions</w:t>
        </w:r>
      </w:ins>
    </w:p>
    <w:p w14:paraId="40C74F52" w14:textId="77777777" w:rsidR="00D54BCF" w:rsidRPr="003651D9" w:rsidRDefault="00D54BCF" w:rsidP="00D54BCF">
      <w:pPr>
        <w:pStyle w:val="AuthorInstructions"/>
        <w:rPr>
          <w:ins w:id="479" w:author="Cole, George" w:date="2016-03-08T11:44:00Z"/>
        </w:rPr>
      </w:pPr>
      <w:ins w:id="480" w:author="Cole, George" w:date="2016-03-08T11:44:00Z">
        <w:r w:rsidRPr="003651D9">
          <w:t>&lt;Description of the actions expected to be taken as a result of sending or receiving this message.&gt;</w:t>
        </w:r>
      </w:ins>
    </w:p>
    <w:p w14:paraId="393ADA3A" w14:textId="77777777" w:rsidR="00D54BCF" w:rsidRPr="003651D9" w:rsidRDefault="00D54BCF" w:rsidP="00D54BCF">
      <w:pPr>
        <w:pStyle w:val="AuthorInstructions"/>
        <w:rPr>
          <w:ins w:id="481" w:author="Cole, George" w:date="2016-03-08T11:44:00Z"/>
        </w:rPr>
      </w:pPr>
      <w:ins w:id="482" w:author="Cole, George" w:date="2016-03-08T11:44:00Z">
        <w:r w:rsidRPr="003651D9">
          <w:t>&lt;Describe what the receiver is expected/required to do upon receiving this message. &gt;</w:t>
        </w:r>
      </w:ins>
    </w:p>
    <w:p w14:paraId="21D2A9F4" w14:textId="77777777" w:rsidR="00D54BCF" w:rsidRPr="003651D9" w:rsidRDefault="00D54BCF" w:rsidP="00D54BCF">
      <w:pPr>
        <w:pStyle w:val="AuthorInstructions"/>
        <w:rPr>
          <w:ins w:id="483" w:author="Cole, George" w:date="2016-03-08T11:44:00Z"/>
        </w:rPr>
      </w:pPr>
      <w:ins w:id="484" w:author="Cole, George" w:date="2016-03-08T11:44:00Z">
        <w:r w:rsidRPr="003651D9">
          <w:t>&lt;Avoid re-iterating the transaction sequencing specified in the Profile Process Flows as expected actions internal to the transaction. Doing so prevents this transaction being re-used in other contexts.&gt;</w:t>
        </w:r>
      </w:ins>
    </w:p>
    <w:p w14:paraId="29CEC90A" w14:textId="77777777" w:rsidR="00D54BCF" w:rsidRPr="003651D9" w:rsidRDefault="00D54BCF" w:rsidP="00D54BCF">
      <w:pPr>
        <w:pStyle w:val="AuthorInstructions"/>
        <w:rPr>
          <w:ins w:id="485" w:author="Cole, George" w:date="2016-03-08T11:44:00Z"/>
        </w:rPr>
      </w:pPr>
      <w:ins w:id="486" w:author="Cole, George" w:date="2016-03-08T11:44:00Z">
        <w:r w:rsidRPr="003651D9">
          <w:t>&lt;Explicitly define any expected action based on the multiplicity of an actor(s), if applicable.&gt;</w:t>
        </w:r>
      </w:ins>
    </w:p>
    <w:p w14:paraId="7D033E79" w14:textId="6598D398" w:rsidR="00D54BCF" w:rsidRPr="003651D9" w:rsidRDefault="00D54BCF" w:rsidP="00D54BCF">
      <w:pPr>
        <w:pStyle w:val="Heading4"/>
        <w:numPr>
          <w:ilvl w:val="0"/>
          <w:numId w:val="0"/>
        </w:numPr>
        <w:rPr>
          <w:ins w:id="487" w:author="Cole, George" w:date="2016-03-08T11:44:00Z"/>
          <w:noProof w:val="0"/>
        </w:rPr>
      </w:pPr>
      <w:ins w:id="488" w:author="Cole, George" w:date="2016-03-08T11:45:00Z">
        <w:r>
          <w:rPr>
            <w:noProof w:val="0"/>
          </w:rPr>
          <w:t>3.Y3</w:t>
        </w:r>
      </w:ins>
      <w:ins w:id="489" w:author="Cole, George" w:date="2016-03-08T11:44:00Z">
        <w:r w:rsidRPr="003651D9">
          <w:rPr>
            <w:noProof w:val="0"/>
          </w:rPr>
          <w:t>.4.2 &lt;Message 2 Name&gt;</w:t>
        </w:r>
      </w:ins>
    </w:p>
    <w:p w14:paraId="0080B0DB" w14:textId="77777777" w:rsidR="00D54BCF" w:rsidRPr="003651D9" w:rsidRDefault="00D54BCF" w:rsidP="00D54BCF">
      <w:pPr>
        <w:pStyle w:val="AuthorInstructions"/>
        <w:rPr>
          <w:ins w:id="490" w:author="Cole, George" w:date="2016-03-08T11:44:00Z"/>
        </w:rPr>
      </w:pPr>
      <w:ins w:id="491" w:author="Cole, George" w:date="2016-03-08T11:44:00Z">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ins>
    </w:p>
    <w:p w14:paraId="640D6FA3" w14:textId="77777777" w:rsidR="00D54BCF" w:rsidRPr="003651D9" w:rsidRDefault="00D54BCF" w:rsidP="00D54BCF">
      <w:pPr>
        <w:pStyle w:val="AuthorInstructions"/>
        <w:rPr>
          <w:ins w:id="492" w:author="Cole, George" w:date="2016-03-08T11:44:00Z"/>
        </w:rPr>
      </w:pPr>
      <w:ins w:id="493" w:author="Cole, George" w:date="2016-03-08T11:44:00Z">
        <w:r w:rsidRPr="003651D9">
          <w:t>&lt;Explicitly state if the multiplicity of an actor may be greater than one; i.e., if an actor (whether it is a client or server) can expect this message from a single source or multiple sources.&gt;</w:t>
        </w:r>
      </w:ins>
    </w:p>
    <w:p w14:paraId="7280B540" w14:textId="77777777" w:rsidR="00D54BCF" w:rsidRPr="003651D9" w:rsidRDefault="00D54BCF" w:rsidP="00D54BCF">
      <w:pPr>
        <w:pStyle w:val="AuthorInstructions"/>
        <w:rPr>
          <w:ins w:id="494" w:author="Cole, George" w:date="2016-03-08T11:44:00Z"/>
        </w:rPr>
      </w:pPr>
      <w:ins w:id="495" w:author="Cole, George" w:date="2016-03-08T11:44:00Z">
        <w:r w:rsidRPr="003651D9">
          <w:t>&lt;Repeat this section as necessary based on the number of messages in the interaction diagram.&gt;</w:t>
        </w:r>
      </w:ins>
    </w:p>
    <w:p w14:paraId="4EB65947" w14:textId="49E2A006" w:rsidR="00D54BCF" w:rsidRPr="003651D9" w:rsidRDefault="00D54BCF" w:rsidP="00D54BCF">
      <w:pPr>
        <w:pStyle w:val="Heading5"/>
        <w:numPr>
          <w:ilvl w:val="0"/>
          <w:numId w:val="0"/>
        </w:numPr>
        <w:rPr>
          <w:ins w:id="496" w:author="Cole, George" w:date="2016-03-08T11:44:00Z"/>
          <w:noProof w:val="0"/>
        </w:rPr>
      </w:pPr>
      <w:ins w:id="497" w:author="Cole, George" w:date="2016-03-08T11:45:00Z">
        <w:r>
          <w:rPr>
            <w:noProof w:val="0"/>
          </w:rPr>
          <w:t>3.Y3</w:t>
        </w:r>
      </w:ins>
      <w:ins w:id="498" w:author="Cole, George" w:date="2016-03-08T11:44:00Z">
        <w:r w:rsidRPr="003651D9">
          <w:rPr>
            <w:noProof w:val="0"/>
          </w:rPr>
          <w:t>.4.2.1 Trigger Events</w:t>
        </w:r>
      </w:ins>
    </w:p>
    <w:p w14:paraId="448BCA8A" w14:textId="77777777" w:rsidR="00D54BCF" w:rsidRPr="003651D9" w:rsidRDefault="00D54BCF" w:rsidP="00D54BCF">
      <w:pPr>
        <w:pStyle w:val="AuthorInstructions"/>
        <w:rPr>
          <w:ins w:id="499" w:author="Cole, George" w:date="2016-03-08T11:44:00Z"/>
        </w:rPr>
      </w:pPr>
      <w:ins w:id="500" w:author="Cole, George" w:date="2016-03-08T11:44:00Z">
        <w:r w:rsidRPr="003651D9">
          <w:t>&lt;Description of the real world events that cause the sender (Actor A) to send Message 1(e.g., an operator or an automated function determines that a new workitem is needed).&gt;</w:t>
        </w:r>
      </w:ins>
    </w:p>
    <w:p w14:paraId="41E5F07E" w14:textId="176564F0" w:rsidR="00D54BCF" w:rsidRPr="003651D9" w:rsidRDefault="00D54BCF" w:rsidP="00D54BCF">
      <w:pPr>
        <w:pStyle w:val="Heading5"/>
        <w:numPr>
          <w:ilvl w:val="0"/>
          <w:numId w:val="0"/>
        </w:numPr>
        <w:rPr>
          <w:ins w:id="501" w:author="Cole, George" w:date="2016-03-08T11:44:00Z"/>
          <w:noProof w:val="0"/>
        </w:rPr>
      </w:pPr>
      <w:ins w:id="502" w:author="Cole, George" w:date="2016-03-08T11:45:00Z">
        <w:r>
          <w:rPr>
            <w:noProof w:val="0"/>
          </w:rPr>
          <w:t>3.Y3</w:t>
        </w:r>
      </w:ins>
      <w:ins w:id="503" w:author="Cole, George" w:date="2016-03-08T11:44:00Z">
        <w:r w:rsidRPr="003651D9">
          <w:rPr>
            <w:noProof w:val="0"/>
          </w:rPr>
          <w:t>.4.2.2 Message Semantics</w:t>
        </w:r>
      </w:ins>
    </w:p>
    <w:p w14:paraId="2D47DBE1" w14:textId="77777777" w:rsidR="00D54BCF" w:rsidRPr="003651D9" w:rsidRDefault="00D54BCF" w:rsidP="00D54BCF">
      <w:pPr>
        <w:pStyle w:val="AuthorInstructions"/>
        <w:rPr>
          <w:ins w:id="504" w:author="Cole, George" w:date="2016-03-08T11:44:00Z"/>
        </w:rPr>
      </w:pPr>
      <w:ins w:id="505" w:author="Cole, George" w:date="2016-03-08T11:44:00Z">
        <w:r w:rsidRPr="003651D9">
          <w:t>&lt;Detailed description of the meaning, structure and contents of the message, including any IHE specific clarifications of the message format, attributes, etc.&gt;</w:t>
        </w:r>
      </w:ins>
    </w:p>
    <w:p w14:paraId="38CB12DE" w14:textId="77777777" w:rsidR="00D54BCF" w:rsidRPr="003651D9" w:rsidRDefault="00D54BCF" w:rsidP="00D54BCF">
      <w:pPr>
        <w:pStyle w:val="AuthorInstructions"/>
        <w:rPr>
          <w:ins w:id="506" w:author="Cole, George" w:date="2016-03-08T11:44:00Z"/>
        </w:rPr>
      </w:pPr>
      <w:ins w:id="507" w:author="Cole, George" w:date="2016-03-08T11:44:00Z">
        <w:r w:rsidRPr="003651D9">
          <w:t>&lt;Start by describing the standard underlying the message and how the participating actors are mapped (e.g., “This message is a DICOM C-FIND Request. Actor A is the SCU. Actor D is the SCP.”).&gt;</w:t>
        </w:r>
      </w:ins>
    </w:p>
    <w:p w14:paraId="619F971A" w14:textId="77777777" w:rsidR="00D54BCF" w:rsidRPr="003651D9" w:rsidRDefault="00D54BCF" w:rsidP="00D54BCF">
      <w:pPr>
        <w:pStyle w:val="AuthorInstructions"/>
        <w:rPr>
          <w:ins w:id="508" w:author="Cole, George" w:date="2016-03-08T11:44:00Z"/>
        </w:rPr>
      </w:pPr>
      <w:ins w:id="509" w:author="Cole, George" w:date="2016-03-08T11:44: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4274B316" w14:textId="71668823" w:rsidR="00D54BCF" w:rsidRPr="003651D9" w:rsidRDefault="00D54BCF" w:rsidP="00D54BCF">
      <w:pPr>
        <w:pStyle w:val="Heading5"/>
        <w:numPr>
          <w:ilvl w:val="0"/>
          <w:numId w:val="0"/>
        </w:numPr>
        <w:rPr>
          <w:ins w:id="510" w:author="Cole, George" w:date="2016-03-08T11:44:00Z"/>
          <w:noProof w:val="0"/>
        </w:rPr>
      </w:pPr>
      <w:ins w:id="511" w:author="Cole, George" w:date="2016-03-08T11:45:00Z">
        <w:r>
          <w:rPr>
            <w:noProof w:val="0"/>
          </w:rPr>
          <w:lastRenderedPageBreak/>
          <w:t>3.Y3</w:t>
        </w:r>
      </w:ins>
      <w:ins w:id="512" w:author="Cole, George" w:date="2016-03-08T11:44:00Z">
        <w:r w:rsidRPr="003651D9">
          <w:rPr>
            <w:noProof w:val="0"/>
          </w:rPr>
          <w:t>.4.2.3 Expected Actions</w:t>
        </w:r>
      </w:ins>
    </w:p>
    <w:p w14:paraId="12072963" w14:textId="77777777" w:rsidR="00D54BCF" w:rsidRPr="003651D9" w:rsidRDefault="00D54BCF" w:rsidP="00D54BCF">
      <w:pPr>
        <w:pStyle w:val="AuthorInstructions"/>
        <w:rPr>
          <w:ins w:id="513" w:author="Cole, George" w:date="2016-03-08T11:44:00Z"/>
        </w:rPr>
      </w:pPr>
      <w:ins w:id="514" w:author="Cole, George" w:date="2016-03-08T11:44:00Z">
        <w:r w:rsidRPr="003651D9">
          <w:t>&lt;Description of the actions expected to be taken as a result of sending or receiving this message.&gt;</w:t>
        </w:r>
      </w:ins>
    </w:p>
    <w:p w14:paraId="37CB7F00" w14:textId="77777777" w:rsidR="00D54BCF" w:rsidRPr="003651D9" w:rsidRDefault="00D54BCF" w:rsidP="00D54BCF">
      <w:pPr>
        <w:pStyle w:val="AuthorInstructions"/>
        <w:rPr>
          <w:ins w:id="515" w:author="Cole, George" w:date="2016-03-08T11:44:00Z"/>
        </w:rPr>
      </w:pPr>
      <w:ins w:id="516" w:author="Cole, George" w:date="2016-03-08T11:44:00Z">
        <w:r w:rsidRPr="003651D9">
          <w:t>&lt;Describe what the receiver is expected/required to do upon receiving this message. &gt;</w:t>
        </w:r>
      </w:ins>
    </w:p>
    <w:p w14:paraId="14D3FA25" w14:textId="77777777" w:rsidR="00D54BCF" w:rsidRPr="003651D9" w:rsidRDefault="00D54BCF" w:rsidP="00D54BCF">
      <w:pPr>
        <w:pStyle w:val="AuthorInstructions"/>
        <w:rPr>
          <w:ins w:id="517" w:author="Cole, George" w:date="2016-03-08T11:44:00Z"/>
        </w:rPr>
      </w:pPr>
      <w:ins w:id="518" w:author="Cole, George" w:date="2016-03-08T11:44:00Z">
        <w:r w:rsidRPr="003651D9">
          <w:t>&lt;Avoid re-iterating the transaction sequencing specified in the Profile Process Flows as expected actions internal to the transaction. Doing so prevents this transaction being re-used in other contexts.&gt;</w:t>
        </w:r>
      </w:ins>
    </w:p>
    <w:p w14:paraId="23301A6F" w14:textId="77777777" w:rsidR="00D54BCF" w:rsidRPr="003651D9" w:rsidRDefault="00D54BCF" w:rsidP="00D54BCF">
      <w:pPr>
        <w:pStyle w:val="AuthorInstructions"/>
        <w:rPr>
          <w:ins w:id="519" w:author="Cole, George" w:date="2016-03-08T11:44:00Z"/>
        </w:rPr>
      </w:pPr>
      <w:ins w:id="520" w:author="Cole, George" w:date="2016-03-08T11:44:00Z">
        <w:r w:rsidRPr="003651D9">
          <w:t>&lt;Explicitly define any expected action based on the multiplicity of an actor(s), if applicable.&gt;</w:t>
        </w:r>
      </w:ins>
    </w:p>
    <w:p w14:paraId="0772E89F" w14:textId="5247CE79" w:rsidR="00D54BCF" w:rsidRPr="003651D9" w:rsidRDefault="00D54BCF" w:rsidP="00D54BCF">
      <w:pPr>
        <w:pStyle w:val="Heading3"/>
        <w:numPr>
          <w:ilvl w:val="0"/>
          <w:numId w:val="0"/>
        </w:numPr>
        <w:rPr>
          <w:ins w:id="521" w:author="Cole, George" w:date="2016-03-08T11:44:00Z"/>
          <w:noProof w:val="0"/>
        </w:rPr>
      </w:pPr>
      <w:ins w:id="522" w:author="Cole, George" w:date="2016-03-08T11:45:00Z">
        <w:r>
          <w:rPr>
            <w:noProof w:val="0"/>
          </w:rPr>
          <w:t>3.Y3</w:t>
        </w:r>
      </w:ins>
      <w:ins w:id="523" w:author="Cole, George" w:date="2016-03-08T11:44:00Z">
        <w:r w:rsidRPr="003651D9">
          <w:rPr>
            <w:noProof w:val="0"/>
          </w:rPr>
          <w:t>.5 Security Considerations</w:t>
        </w:r>
      </w:ins>
    </w:p>
    <w:p w14:paraId="5E52DC80" w14:textId="77777777" w:rsidR="00D54BCF" w:rsidRPr="003651D9" w:rsidRDefault="00D54BCF" w:rsidP="00D54BCF">
      <w:pPr>
        <w:pStyle w:val="AuthorInstructions"/>
        <w:rPr>
          <w:ins w:id="524" w:author="Cole, George" w:date="2016-03-08T11:44:00Z"/>
        </w:rPr>
      </w:pPr>
      <w:ins w:id="525" w:author="Cole, George" w:date="2016-03-08T11:44:00Z">
        <w:r w:rsidRPr="003651D9">
          <w:t>&lt;Description of the transaction specific security consideration; such as use of security profiles.&gt;</w:t>
        </w:r>
      </w:ins>
    </w:p>
    <w:p w14:paraId="2BE1F1F1" w14:textId="4E3CA1FA" w:rsidR="00D54BCF" w:rsidRPr="003651D9" w:rsidRDefault="00D54BCF" w:rsidP="00D54BCF">
      <w:pPr>
        <w:pStyle w:val="Heading4"/>
        <w:numPr>
          <w:ilvl w:val="0"/>
          <w:numId w:val="0"/>
        </w:numPr>
        <w:rPr>
          <w:ins w:id="526" w:author="Cole, George" w:date="2016-03-08T11:44:00Z"/>
          <w:noProof w:val="0"/>
        </w:rPr>
      </w:pPr>
      <w:ins w:id="527" w:author="Cole, George" w:date="2016-03-08T11:45:00Z">
        <w:r>
          <w:rPr>
            <w:noProof w:val="0"/>
          </w:rPr>
          <w:t>3.Y3</w:t>
        </w:r>
      </w:ins>
      <w:ins w:id="528" w:author="Cole, George" w:date="2016-03-08T11:44:00Z">
        <w:r w:rsidRPr="003651D9">
          <w:rPr>
            <w:noProof w:val="0"/>
          </w:rPr>
          <w:t>.5.1 Security Audit Considerations</w:t>
        </w:r>
      </w:ins>
    </w:p>
    <w:p w14:paraId="160B836B" w14:textId="77777777" w:rsidR="00D54BCF" w:rsidRPr="003651D9" w:rsidRDefault="00D54BCF" w:rsidP="00D54BCF">
      <w:pPr>
        <w:pStyle w:val="AuthorInstructions"/>
        <w:rPr>
          <w:ins w:id="529" w:author="Cole, George" w:date="2016-03-08T11:44:00Z"/>
        </w:rPr>
      </w:pPr>
      <w:ins w:id="530" w:author="Cole, George" w:date="2016-03-08T11:44:00Z">
        <w:r w:rsidRPr="003651D9">
          <w:t>&lt;This section should identify any specific ATNA security audit event that is associated with this transaction and requirements on the encoding of that audit event. &gt;</w:t>
        </w:r>
      </w:ins>
    </w:p>
    <w:p w14:paraId="52BD63AE" w14:textId="3411B033" w:rsidR="00D54BCF" w:rsidRPr="003651D9" w:rsidRDefault="00D54BCF" w:rsidP="00D54BCF">
      <w:pPr>
        <w:pStyle w:val="Heading5"/>
        <w:numPr>
          <w:ilvl w:val="0"/>
          <w:numId w:val="0"/>
        </w:numPr>
        <w:rPr>
          <w:ins w:id="531" w:author="Cole, George" w:date="2016-03-08T11:44:00Z"/>
          <w:noProof w:val="0"/>
        </w:rPr>
      </w:pPr>
      <w:ins w:id="532" w:author="Cole, George" w:date="2016-03-08T11:45:00Z">
        <w:r>
          <w:rPr>
            <w:noProof w:val="0"/>
          </w:rPr>
          <w:t>3.Y3</w:t>
        </w:r>
      </w:ins>
      <w:ins w:id="533" w:author="Cole, George" w:date="2016-03-08T11:44:00Z">
        <w:r w:rsidRPr="003651D9">
          <w:rPr>
            <w:noProof w:val="0"/>
          </w:rPr>
          <w:t>.5.1.(z) &lt;Actor&gt; Specific Security Considerations</w:t>
        </w:r>
      </w:ins>
    </w:p>
    <w:p w14:paraId="46A5F2D0" w14:textId="77777777" w:rsidR="00D54BCF" w:rsidRPr="003651D9" w:rsidRDefault="00D54BCF" w:rsidP="00D54BCF">
      <w:pPr>
        <w:pStyle w:val="AuthorInstructions"/>
        <w:rPr>
          <w:ins w:id="534" w:author="Cole, George" w:date="2016-03-08T11:44:00Z"/>
        </w:rPr>
      </w:pPr>
      <w:ins w:id="535" w:author="Cole, George" w:date="2016-03-08T11:44:00Z">
        <w:r w:rsidRPr="003651D9">
          <w:t>&lt;This section should specify any specific security considerations on an Actor by Actor basis.&gt;</w:t>
        </w:r>
      </w:ins>
    </w:p>
    <w:p w14:paraId="3C0D9118" w14:textId="77777777" w:rsidR="002623D3" w:rsidRDefault="002623D3">
      <w:pPr>
        <w:rPr>
          <w:ins w:id="536" w:author="Cole, George" w:date="2016-03-08T11:46:00Z"/>
        </w:rPr>
        <w:pPrChange w:id="537" w:author="Cole, George" w:date="2016-03-08T11:41:00Z">
          <w:pPr>
            <w:pStyle w:val="AuthorInstructions"/>
          </w:pPr>
        </w:pPrChange>
      </w:pPr>
    </w:p>
    <w:p w14:paraId="24C8D2CD" w14:textId="32B1A44D" w:rsidR="00C946C5" w:rsidRPr="003651D9" w:rsidRDefault="00C946C5" w:rsidP="00C946C5">
      <w:pPr>
        <w:pStyle w:val="Heading2"/>
        <w:numPr>
          <w:ilvl w:val="0"/>
          <w:numId w:val="0"/>
        </w:numPr>
        <w:rPr>
          <w:ins w:id="538" w:author="Cole, George" w:date="2016-03-08T11:46:00Z"/>
          <w:i/>
        </w:rPr>
      </w:pPr>
      <w:ins w:id="539" w:author="Cole, George" w:date="2016-03-08T11:46:00Z">
        <w:r>
          <w:rPr>
            <w:noProof w:val="0"/>
          </w:rPr>
          <w:t>3.Y4</w:t>
        </w:r>
        <w:r w:rsidRPr="003651D9">
          <w:rPr>
            <w:noProof w:val="0"/>
          </w:rPr>
          <w:t xml:space="preserve"> </w:t>
        </w:r>
      </w:ins>
      <w:ins w:id="540" w:author="Cole, George" w:date="2016-03-08T11:47:00Z">
        <w:r w:rsidR="00403EB2">
          <w:rPr>
            <w:noProof w:val="0"/>
          </w:rPr>
          <w:t>Provide</w:t>
        </w:r>
      </w:ins>
      <w:ins w:id="541" w:author="Cole, George" w:date="2016-03-08T11:46:00Z">
        <w:r>
          <w:rPr>
            <w:noProof w:val="0"/>
          </w:rPr>
          <w:t xml:space="preserve"> Care Plan Updates [PCC-Y</w:t>
        </w:r>
      </w:ins>
      <w:ins w:id="542" w:author="Cole, George" w:date="2016-03-08T11:47:00Z">
        <w:r w:rsidR="00403EB2">
          <w:rPr>
            <w:noProof w:val="0"/>
          </w:rPr>
          <w:t>4</w:t>
        </w:r>
      </w:ins>
      <w:ins w:id="543" w:author="Cole, George" w:date="2016-03-08T11:46:00Z">
        <w:r>
          <w:rPr>
            <w:noProof w:val="0"/>
          </w:rPr>
          <w:t>]</w:t>
        </w:r>
      </w:ins>
    </w:p>
    <w:p w14:paraId="474BBBDE" w14:textId="55A39D2D" w:rsidR="00C946C5" w:rsidRPr="003651D9" w:rsidRDefault="00C946C5" w:rsidP="00C946C5">
      <w:pPr>
        <w:pStyle w:val="Heading3"/>
        <w:numPr>
          <w:ilvl w:val="0"/>
          <w:numId w:val="0"/>
        </w:numPr>
        <w:rPr>
          <w:ins w:id="544" w:author="Cole, George" w:date="2016-03-08T11:46:00Z"/>
          <w:noProof w:val="0"/>
        </w:rPr>
      </w:pPr>
      <w:ins w:id="545" w:author="Cole, George" w:date="2016-03-08T11:46:00Z">
        <w:r>
          <w:rPr>
            <w:noProof w:val="0"/>
          </w:rPr>
          <w:t>3.Y4</w:t>
        </w:r>
        <w:r w:rsidRPr="003651D9">
          <w:rPr>
            <w:noProof w:val="0"/>
          </w:rPr>
          <w:t>.1 Scope</w:t>
        </w:r>
      </w:ins>
    </w:p>
    <w:p w14:paraId="3F7312BC" w14:textId="77777777" w:rsidR="00C946C5" w:rsidRPr="003651D9" w:rsidRDefault="00C946C5" w:rsidP="00C946C5">
      <w:pPr>
        <w:pStyle w:val="BodyText"/>
        <w:rPr>
          <w:ins w:id="546" w:author="Cole, George" w:date="2016-03-08T11:46:00Z"/>
        </w:rPr>
      </w:pPr>
      <w:ins w:id="547" w:author="Cole, George" w:date="2016-03-08T11:46:00Z">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ins>
    </w:p>
    <w:p w14:paraId="3CA27D08" w14:textId="22E70C2A" w:rsidR="00C946C5" w:rsidRPr="003651D9" w:rsidRDefault="00C946C5" w:rsidP="00C946C5">
      <w:pPr>
        <w:pStyle w:val="Heading3"/>
        <w:numPr>
          <w:ilvl w:val="0"/>
          <w:numId w:val="0"/>
        </w:numPr>
        <w:rPr>
          <w:ins w:id="548" w:author="Cole, George" w:date="2016-03-08T11:46:00Z"/>
          <w:noProof w:val="0"/>
        </w:rPr>
      </w:pPr>
      <w:ins w:id="549" w:author="Cole, George" w:date="2016-03-08T11:46:00Z">
        <w:r>
          <w:rPr>
            <w:noProof w:val="0"/>
          </w:rPr>
          <w:t>3.Y4</w:t>
        </w:r>
        <w:r w:rsidRPr="003651D9">
          <w:rPr>
            <w:noProof w:val="0"/>
          </w:rPr>
          <w:t>.2</w:t>
        </w:r>
        <w:r>
          <w:rPr>
            <w:noProof w:val="0"/>
          </w:rPr>
          <w:t xml:space="preserve"> </w:t>
        </w:r>
        <w:r w:rsidRPr="003651D9">
          <w:rPr>
            <w:noProof w:val="0"/>
          </w:rPr>
          <w:t>Actor Roles</w:t>
        </w:r>
      </w:ins>
    </w:p>
    <w:p w14:paraId="40A3615D" w14:textId="77777777" w:rsidR="00C946C5" w:rsidRPr="003651D9" w:rsidRDefault="00C946C5" w:rsidP="00C946C5">
      <w:pPr>
        <w:pStyle w:val="AuthorInstructions"/>
        <w:rPr>
          <w:ins w:id="550" w:author="Cole, George" w:date="2016-03-08T11:46:00Z"/>
        </w:rPr>
      </w:pPr>
      <w:ins w:id="551" w:author="Cole, George" w:date="2016-03-08T11:46:00Z">
        <w:r w:rsidRPr="003651D9">
          <w:t>&lt;Optional: if desired, in addition to the table, add a diagram as shown below to illustrate the actors included in this transaction, or delete the diagram altogether.&gt;</w:t>
        </w:r>
      </w:ins>
    </w:p>
    <w:p w14:paraId="56DB153C" w14:textId="77777777" w:rsidR="00C946C5" w:rsidRPr="003651D9" w:rsidRDefault="00C946C5" w:rsidP="00C946C5">
      <w:pPr>
        <w:pStyle w:val="BodyText"/>
        <w:jc w:val="center"/>
        <w:rPr>
          <w:ins w:id="552" w:author="Cole, George" w:date="2016-03-08T11:46:00Z"/>
        </w:rPr>
      </w:pPr>
      <w:ins w:id="553" w:author="Cole, George" w:date="2016-03-08T11:46:00Z">
        <w:r w:rsidRPr="003651D9">
          <w:rPr>
            <w:noProof/>
          </w:rPr>
          <mc:AlternateContent>
            <mc:Choice Requires="wpc">
              <w:drawing>
                <wp:inline distT="0" distB="0" distL="0" distR="0" wp14:anchorId="0CA82F6B" wp14:editId="2B2FDEB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77777777" w:rsidR="00C946C5" w:rsidRDefault="00C946C5" w:rsidP="00C946C5">
                                <w:pPr>
                                  <w:jc w:val="center"/>
                                  <w:rPr>
                                    <w:sz w:val="18"/>
                                  </w:rPr>
                                </w:pPr>
                                <w:r>
                                  <w:rPr>
                                    <w:sz w:val="18"/>
                                  </w:rPr>
                                  <w:t>Transaction Name [DOM-#]</w:t>
                                </w:r>
                              </w:p>
                              <w:p w14:paraId="136CECA6" w14:textId="77777777" w:rsidR="00C946C5" w:rsidRDefault="00C946C5" w:rsidP="00C946C5"/>
                              <w:p w14:paraId="54BF68F5" w14:textId="77777777" w:rsidR="00C946C5" w:rsidRDefault="00C946C5"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893D42B" w14:textId="77777777" w:rsidR="00C946C5" w:rsidRDefault="00C946C5" w:rsidP="00C946C5">
                                <w:pPr>
                                  <w:rPr>
                                    <w:sz w:val="18"/>
                                  </w:rPr>
                                </w:pPr>
                                <w:r>
                                  <w:rPr>
                                    <w:sz w:val="18"/>
                                  </w:rPr>
                                  <w:t>Actor ABC</w:t>
                                </w:r>
                              </w:p>
                              <w:p w14:paraId="6A3F4EA2" w14:textId="77777777" w:rsidR="00C946C5" w:rsidRDefault="00C946C5" w:rsidP="00C946C5"/>
                              <w:p w14:paraId="19B894F7" w14:textId="77777777" w:rsidR="00C946C5" w:rsidRDefault="00C946C5"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417886AD" w14:textId="77777777" w:rsidR="00C946C5" w:rsidRDefault="00C946C5" w:rsidP="00C946C5">
                                <w:pPr>
                                  <w:rPr>
                                    <w:sz w:val="18"/>
                                  </w:rPr>
                                </w:pPr>
                                <w:r>
                                  <w:rPr>
                                    <w:sz w:val="18"/>
                                  </w:rPr>
                                  <w:t>Actor DEF</w:t>
                                </w:r>
                              </w:p>
                              <w:p w14:paraId="47D366FA" w14:textId="77777777" w:rsidR="00C946C5" w:rsidRDefault="00C946C5" w:rsidP="00C946C5"/>
                              <w:p w14:paraId="14224D47" w14:textId="77777777" w:rsidR="00C946C5" w:rsidRDefault="00C946C5"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">
                  <v:shape id="_x0000_s1149" type="#_x0000_t75" style="position:absolute;width:37261;height:15392;visibility:visible;mso-wrap-style:square">
                    <v:fill o:detectmouseclick="t"/>
                    <v:path o:connecttype="none"/>
                  </v:shape>
                  <v:oval id="Oval 153" o:spid="_x0000_s115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77777777" w:rsidR="00C946C5" w:rsidRDefault="00C946C5" w:rsidP="00C946C5">
                          <w:pPr>
                            <w:jc w:val="center"/>
                            <w:rPr>
                              <w:sz w:val="18"/>
                            </w:rPr>
                          </w:pPr>
                          <w:r>
                            <w:rPr>
                              <w:sz w:val="18"/>
                            </w:rPr>
                            <w:t>Transaction Name [DOM-#]</w:t>
                          </w:r>
                        </w:p>
                        <w:p w14:paraId="136CECA6" w14:textId="77777777" w:rsidR="00C946C5" w:rsidRDefault="00C946C5" w:rsidP="00C946C5"/>
                        <w:p w14:paraId="54BF68F5" w14:textId="77777777" w:rsidR="00C946C5" w:rsidRDefault="00C946C5" w:rsidP="00C946C5">
                          <w:pPr>
                            <w:jc w:val="center"/>
                            <w:rPr>
                              <w:sz w:val="18"/>
                            </w:rPr>
                          </w:pPr>
                          <w:r>
                            <w:rPr>
                              <w:sz w:val="18"/>
                            </w:rPr>
                            <w:t>Transaction Name [DOM-#]</w:t>
                          </w:r>
                        </w:p>
                      </w:txbxContent>
                    </v:textbox>
                  </v:oval>
                  <v:shape id="Text Box 154" o:spid="_x0000_s1151"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77777777" w:rsidR="00C946C5" w:rsidRDefault="00C946C5" w:rsidP="00C946C5">
                          <w:pPr>
                            <w:rPr>
                              <w:sz w:val="18"/>
                            </w:rPr>
                          </w:pPr>
                          <w:r>
                            <w:rPr>
                              <w:sz w:val="18"/>
                            </w:rPr>
                            <w:t>Actor ABC</w:t>
                          </w:r>
                        </w:p>
                        <w:p w14:paraId="6A3F4EA2" w14:textId="77777777" w:rsidR="00C946C5" w:rsidRDefault="00C946C5" w:rsidP="00C946C5"/>
                        <w:p w14:paraId="19B894F7" w14:textId="77777777" w:rsidR="00C946C5" w:rsidRDefault="00C946C5" w:rsidP="00C946C5">
                          <w:pPr>
                            <w:rPr>
                              <w:sz w:val="18"/>
                            </w:rPr>
                          </w:pPr>
                          <w:r>
                            <w:rPr>
                              <w:sz w:val="18"/>
                            </w:rPr>
                            <w:t>Actor ABC</w:t>
                          </w:r>
                        </w:p>
                      </w:txbxContent>
                    </v:textbox>
                  </v:shape>
                  <v:line id="Line 155" o:spid="_x0000_s115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53"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77777777" w:rsidR="00C946C5" w:rsidRDefault="00C946C5" w:rsidP="00C946C5">
                          <w:pPr>
                            <w:rPr>
                              <w:sz w:val="18"/>
                            </w:rPr>
                          </w:pPr>
                          <w:r>
                            <w:rPr>
                              <w:sz w:val="18"/>
                            </w:rPr>
                            <w:t>Actor DEF</w:t>
                          </w:r>
                        </w:p>
                        <w:p w14:paraId="47D366FA" w14:textId="77777777" w:rsidR="00C946C5" w:rsidRDefault="00C946C5" w:rsidP="00C946C5"/>
                        <w:p w14:paraId="14224D47" w14:textId="77777777" w:rsidR="00C946C5" w:rsidRDefault="00C946C5" w:rsidP="00C946C5">
                          <w:pPr>
                            <w:rPr>
                              <w:sz w:val="18"/>
                            </w:rPr>
                          </w:pPr>
                          <w:r>
                            <w:rPr>
                              <w:sz w:val="18"/>
                            </w:rPr>
                            <w:t>Actor DEF</w:t>
                          </w:r>
                        </w:p>
                      </w:txbxContent>
                    </v:textbox>
                  </v:shape>
                  <v:line id="Line 157" o:spid="_x0000_s115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ins>
    </w:p>
    <w:p w14:paraId="2DCA8094" w14:textId="5345F416" w:rsidR="00C946C5" w:rsidRPr="003651D9" w:rsidRDefault="00C946C5" w:rsidP="00C946C5">
      <w:pPr>
        <w:pStyle w:val="FigureTitle"/>
        <w:rPr>
          <w:ins w:id="554" w:author="Cole, George" w:date="2016-03-08T11:46:00Z"/>
        </w:rPr>
      </w:pPr>
      <w:ins w:id="555" w:author="Cole, George" w:date="2016-03-08T11:46:00Z">
        <w:r w:rsidRPr="003651D9">
          <w:lastRenderedPageBreak/>
          <w:t xml:space="preserve">Figure </w:t>
        </w:r>
        <w:r>
          <w:t>3.Y4</w:t>
        </w:r>
        <w:r w:rsidRPr="003651D9">
          <w:t>.2-1: Use Case Diagram</w:t>
        </w:r>
      </w:ins>
    </w:p>
    <w:p w14:paraId="4CB3892D" w14:textId="77777777" w:rsidR="00C946C5" w:rsidRPr="003651D9" w:rsidRDefault="00C946C5" w:rsidP="00C946C5">
      <w:pPr>
        <w:pStyle w:val="TableTitle"/>
        <w:rPr>
          <w:ins w:id="556" w:author="Cole, George" w:date="2016-03-08T11:46:00Z"/>
        </w:rPr>
      </w:pPr>
    </w:p>
    <w:p w14:paraId="1EA27444" w14:textId="2C55DA7A" w:rsidR="00C946C5" w:rsidRPr="003651D9" w:rsidRDefault="00C946C5" w:rsidP="00C946C5">
      <w:pPr>
        <w:pStyle w:val="TableTitle"/>
        <w:rPr>
          <w:ins w:id="557" w:author="Cole, George" w:date="2016-03-08T11:46:00Z"/>
        </w:rPr>
      </w:pPr>
      <w:ins w:id="558" w:author="Cole, George" w:date="2016-03-08T11:46:00Z">
        <w:r w:rsidRPr="003651D9">
          <w:t xml:space="preserve">Table </w:t>
        </w:r>
        <w:r>
          <w:t>3.Y4</w:t>
        </w:r>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3651D9" w14:paraId="4E870BFD" w14:textId="77777777" w:rsidTr="008D54F8">
        <w:trPr>
          <w:ins w:id="559" w:author="Cole, George" w:date="2016-03-08T11:46:00Z"/>
        </w:trPr>
        <w:tc>
          <w:tcPr>
            <w:tcW w:w="1008" w:type="dxa"/>
            <w:shd w:val="clear" w:color="auto" w:fill="auto"/>
          </w:tcPr>
          <w:p w14:paraId="59532447" w14:textId="77777777" w:rsidR="00C946C5" w:rsidRPr="003651D9" w:rsidRDefault="00C946C5" w:rsidP="008D54F8">
            <w:pPr>
              <w:pStyle w:val="BodyText"/>
              <w:rPr>
                <w:ins w:id="560" w:author="Cole, George" w:date="2016-03-08T11:46:00Z"/>
                <w:b/>
              </w:rPr>
            </w:pPr>
            <w:ins w:id="561" w:author="Cole, George" w:date="2016-03-08T11:46:00Z">
              <w:r w:rsidRPr="003651D9">
                <w:rPr>
                  <w:b/>
                </w:rPr>
                <w:t>Actor:</w:t>
              </w:r>
            </w:ins>
          </w:p>
        </w:tc>
        <w:tc>
          <w:tcPr>
            <w:tcW w:w="8568" w:type="dxa"/>
            <w:shd w:val="clear" w:color="auto" w:fill="auto"/>
          </w:tcPr>
          <w:p w14:paraId="65A38DE2" w14:textId="77777777" w:rsidR="00C946C5" w:rsidRPr="003651D9" w:rsidRDefault="00C946C5" w:rsidP="008D54F8">
            <w:pPr>
              <w:pStyle w:val="BodyText"/>
              <w:rPr>
                <w:ins w:id="562" w:author="Cole, George" w:date="2016-03-08T11:46:00Z"/>
              </w:rPr>
            </w:pPr>
            <w:ins w:id="563" w:author="Cole, George" w:date="2016-03-08T11:46:00Z">
              <w:r w:rsidRPr="003651D9">
                <w:t>&lt;Official actor name; list every actor in this transaction.&gt;</w:t>
              </w:r>
            </w:ins>
          </w:p>
        </w:tc>
      </w:tr>
      <w:tr w:rsidR="00C946C5" w:rsidRPr="003651D9" w14:paraId="544C5181" w14:textId="77777777" w:rsidTr="008D54F8">
        <w:trPr>
          <w:ins w:id="564" w:author="Cole, George" w:date="2016-03-08T11:46:00Z"/>
        </w:trPr>
        <w:tc>
          <w:tcPr>
            <w:tcW w:w="1008" w:type="dxa"/>
            <w:shd w:val="clear" w:color="auto" w:fill="auto"/>
          </w:tcPr>
          <w:p w14:paraId="2DE3D08A" w14:textId="77777777" w:rsidR="00C946C5" w:rsidRPr="003651D9" w:rsidRDefault="00C946C5" w:rsidP="008D54F8">
            <w:pPr>
              <w:pStyle w:val="BodyText"/>
              <w:rPr>
                <w:ins w:id="565" w:author="Cole, George" w:date="2016-03-08T11:46:00Z"/>
                <w:b/>
              </w:rPr>
            </w:pPr>
            <w:ins w:id="566" w:author="Cole, George" w:date="2016-03-08T11:46:00Z">
              <w:r w:rsidRPr="003651D9">
                <w:rPr>
                  <w:b/>
                </w:rPr>
                <w:t>Role:</w:t>
              </w:r>
            </w:ins>
          </w:p>
        </w:tc>
        <w:tc>
          <w:tcPr>
            <w:tcW w:w="8568" w:type="dxa"/>
            <w:shd w:val="clear" w:color="auto" w:fill="auto"/>
          </w:tcPr>
          <w:p w14:paraId="17C3F9A1" w14:textId="77777777" w:rsidR="00C946C5" w:rsidRPr="003651D9" w:rsidRDefault="00C946C5" w:rsidP="008D54F8">
            <w:pPr>
              <w:pStyle w:val="BodyText"/>
              <w:rPr>
                <w:ins w:id="567" w:author="Cole, George" w:date="2016-03-08T11:46:00Z"/>
              </w:rPr>
            </w:pPr>
            <w:ins w:id="568" w:author="Cole, George" w:date="2016-03-08T11:46:00Z">
              <w:r w:rsidRPr="003651D9">
                <w:t>&lt;Very brief, one phrase, description of the role that this actor plays in this transaction.&gt;</w:t>
              </w:r>
            </w:ins>
          </w:p>
        </w:tc>
      </w:tr>
      <w:tr w:rsidR="00C946C5" w:rsidRPr="003651D9" w14:paraId="443C578A" w14:textId="77777777" w:rsidTr="008D54F8">
        <w:trPr>
          <w:ins w:id="569" w:author="Cole, George" w:date="2016-03-08T11:46:00Z"/>
        </w:trPr>
        <w:tc>
          <w:tcPr>
            <w:tcW w:w="1008" w:type="dxa"/>
            <w:shd w:val="clear" w:color="auto" w:fill="auto"/>
          </w:tcPr>
          <w:p w14:paraId="0EDFAEAA" w14:textId="77777777" w:rsidR="00C946C5" w:rsidRPr="003651D9" w:rsidRDefault="00C946C5" w:rsidP="008D54F8">
            <w:pPr>
              <w:pStyle w:val="BodyText"/>
              <w:rPr>
                <w:ins w:id="570" w:author="Cole, George" w:date="2016-03-08T11:46:00Z"/>
                <w:b/>
              </w:rPr>
            </w:pPr>
            <w:ins w:id="571" w:author="Cole, George" w:date="2016-03-08T11:46:00Z">
              <w:r w:rsidRPr="003651D9">
                <w:rPr>
                  <w:b/>
                </w:rPr>
                <w:t>Actor:</w:t>
              </w:r>
            </w:ins>
          </w:p>
        </w:tc>
        <w:tc>
          <w:tcPr>
            <w:tcW w:w="8568" w:type="dxa"/>
            <w:shd w:val="clear" w:color="auto" w:fill="auto"/>
          </w:tcPr>
          <w:p w14:paraId="363C5958" w14:textId="77777777" w:rsidR="00C946C5" w:rsidRPr="003651D9" w:rsidRDefault="00C946C5" w:rsidP="008D54F8">
            <w:pPr>
              <w:pStyle w:val="BodyText"/>
              <w:rPr>
                <w:ins w:id="572" w:author="Cole, George" w:date="2016-03-08T11:46:00Z"/>
              </w:rPr>
            </w:pPr>
          </w:p>
        </w:tc>
      </w:tr>
      <w:tr w:rsidR="00C946C5" w:rsidRPr="003651D9" w14:paraId="6E1F69F9" w14:textId="77777777" w:rsidTr="008D54F8">
        <w:trPr>
          <w:ins w:id="573" w:author="Cole, George" w:date="2016-03-08T11:46:00Z"/>
        </w:trPr>
        <w:tc>
          <w:tcPr>
            <w:tcW w:w="1008" w:type="dxa"/>
            <w:shd w:val="clear" w:color="auto" w:fill="auto"/>
          </w:tcPr>
          <w:p w14:paraId="59F7296A" w14:textId="77777777" w:rsidR="00C946C5" w:rsidRPr="003651D9" w:rsidRDefault="00C946C5" w:rsidP="008D54F8">
            <w:pPr>
              <w:pStyle w:val="BodyText"/>
              <w:rPr>
                <w:ins w:id="574" w:author="Cole, George" w:date="2016-03-08T11:46:00Z"/>
                <w:b/>
              </w:rPr>
            </w:pPr>
            <w:ins w:id="575" w:author="Cole, George" w:date="2016-03-08T11:46:00Z">
              <w:r w:rsidRPr="003651D9">
                <w:rPr>
                  <w:b/>
                </w:rPr>
                <w:t>Role:</w:t>
              </w:r>
            </w:ins>
          </w:p>
        </w:tc>
        <w:tc>
          <w:tcPr>
            <w:tcW w:w="8568" w:type="dxa"/>
            <w:shd w:val="clear" w:color="auto" w:fill="auto"/>
          </w:tcPr>
          <w:p w14:paraId="79FCB101" w14:textId="77777777" w:rsidR="00C946C5" w:rsidRPr="003651D9" w:rsidRDefault="00C946C5" w:rsidP="008D54F8">
            <w:pPr>
              <w:pStyle w:val="BodyText"/>
              <w:rPr>
                <w:ins w:id="576" w:author="Cole, George" w:date="2016-03-08T11:46:00Z"/>
              </w:rPr>
            </w:pPr>
            <w:ins w:id="577" w:author="Cole, George" w:date="2016-03-08T11:46:00Z">
              <w:r>
                <w:t xml:space="preserve"> </w:t>
              </w:r>
            </w:ins>
          </w:p>
        </w:tc>
      </w:tr>
      <w:tr w:rsidR="00C946C5" w:rsidRPr="003651D9" w14:paraId="63B7F53D" w14:textId="77777777" w:rsidTr="008D54F8">
        <w:trPr>
          <w:ins w:id="578" w:author="Cole, George" w:date="2016-03-08T11:46:00Z"/>
        </w:trPr>
        <w:tc>
          <w:tcPr>
            <w:tcW w:w="1008" w:type="dxa"/>
            <w:shd w:val="clear" w:color="auto" w:fill="auto"/>
          </w:tcPr>
          <w:p w14:paraId="463163FA" w14:textId="77777777" w:rsidR="00C946C5" w:rsidRPr="003651D9" w:rsidRDefault="00C946C5" w:rsidP="008D54F8">
            <w:pPr>
              <w:pStyle w:val="BodyText"/>
              <w:rPr>
                <w:ins w:id="579" w:author="Cole, George" w:date="2016-03-08T11:46:00Z"/>
                <w:b/>
              </w:rPr>
            </w:pPr>
            <w:ins w:id="580" w:author="Cole, George" w:date="2016-03-08T11:46:00Z">
              <w:r w:rsidRPr="003651D9">
                <w:rPr>
                  <w:b/>
                </w:rPr>
                <w:t>Actor:</w:t>
              </w:r>
            </w:ins>
          </w:p>
        </w:tc>
        <w:tc>
          <w:tcPr>
            <w:tcW w:w="8568" w:type="dxa"/>
            <w:shd w:val="clear" w:color="auto" w:fill="auto"/>
          </w:tcPr>
          <w:p w14:paraId="6FD544A9" w14:textId="77777777" w:rsidR="00C946C5" w:rsidRPr="003651D9" w:rsidRDefault="00C946C5" w:rsidP="008D54F8">
            <w:pPr>
              <w:pStyle w:val="BodyText"/>
              <w:rPr>
                <w:ins w:id="581" w:author="Cole, George" w:date="2016-03-08T11:46:00Z"/>
              </w:rPr>
            </w:pPr>
            <w:ins w:id="582" w:author="Cole, George" w:date="2016-03-08T11:46:00Z">
              <w:r w:rsidRPr="003651D9">
                <w:t xml:space="preserve"> </w:t>
              </w:r>
            </w:ins>
          </w:p>
        </w:tc>
      </w:tr>
      <w:tr w:rsidR="00C946C5" w:rsidRPr="003651D9" w14:paraId="3253FBB1" w14:textId="77777777" w:rsidTr="008D54F8">
        <w:trPr>
          <w:ins w:id="583" w:author="Cole, George" w:date="2016-03-08T11:46:00Z"/>
        </w:trPr>
        <w:tc>
          <w:tcPr>
            <w:tcW w:w="1008" w:type="dxa"/>
            <w:shd w:val="clear" w:color="auto" w:fill="auto"/>
          </w:tcPr>
          <w:p w14:paraId="23480A17" w14:textId="77777777" w:rsidR="00C946C5" w:rsidRPr="003651D9" w:rsidRDefault="00C946C5" w:rsidP="008D54F8">
            <w:pPr>
              <w:pStyle w:val="BodyText"/>
              <w:rPr>
                <w:ins w:id="584" w:author="Cole, George" w:date="2016-03-08T11:46:00Z"/>
                <w:b/>
              </w:rPr>
            </w:pPr>
            <w:ins w:id="585" w:author="Cole, George" w:date="2016-03-08T11:46:00Z">
              <w:r w:rsidRPr="003651D9">
                <w:rPr>
                  <w:b/>
                </w:rPr>
                <w:t>Role:</w:t>
              </w:r>
            </w:ins>
          </w:p>
        </w:tc>
        <w:tc>
          <w:tcPr>
            <w:tcW w:w="8568" w:type="dxa"/>
            <w:shd w:val="clear" w:color="auto" w:fill="auto"/>
          </w:tcPr>
          <w:p w14:paraId="1DB7E189" w14:textId="77777777" w:rsidR="00C946C5" w:rsidRPr="003651D9" w:rsidRDefault="00C946C5" w:rsidP="008D54F8">
            <w:pPr>
              <w:pStyle w:val="BodyText"/>
              <w:rPr>
                <w:ins w:id="586" w:author="Cole, George" w:date="2016-03-08T11:46:00Z"/>
              </w:rPr>
            </w:pPr>
          </w:p>
        </w:tc>
      </w:tr>
    </w:tbl>
    <w:p w14:paraId="5AEB949C" w14:textId="77777777" w:rsidR="00C946C5" w:rsidRPr="003651D9" w:rsidRDefault="00C946C5" w:rsidP="00C946C5">
      <w:pPr>
        <w:pStyle w:val="BodyText"/>
        <w:rPr>
          <w:ins w:id="587" w:author="Cole, George" w:date="2016-03-08T11:46:00Z"/>
          <w:i/>
        </w:rPr>
      </w:pPr>
      <w:ins w:id="588" w:author="Cole, George" w:date="2016-03-08T11:46:00Z">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ins>
    </w:p>
    <w:p w14:paraId="1AB10050" w14:textId="77777777" w:rsidR="00C946C5" w:rsidRPr="003651D9" w:rsidRDefault="00C946C5" w:rsidP="00C946C5">
      <w:pPr>
        <w:pStyle w:val="BodyText"/>
        <w:rPr>
          <w:ins w:id="589" w:author="Cole, George" w:date="2016-03-08T11:46:00Z"/>
          <w:i/>
        </w:rPr>
      </w:pPr>
    </w:p>
    <w:p w14:paraId="1365B629" w14:textId="77777777" w:rsidR="00C946C5" w:rsidRPr="003651D9" w:rsidRDefault="00C946C5" w:rsidP="00C946C5">
      <w:pPr>
        <w:pStyle w:val="BodyText"/>
        <w:rPr>
          <w:ins w:id="590" w:author="Cole, George" w:date="2016-03-08T11:46:00Z"/>
        </w:rPr>
      </w:pPr>
      <w:ins w:id="591" w:author="Cole, George" w:date="2016-03-08T11:46:00Z">
        <w:r w:rsidRPr="003651D9">
          <w:t>The Roles in this transaction are defined in the following table and may be played by the actors shown here:</w:t>
        </w:r>
      </w:ins>
    </w:p>
    <w:p w14:paraId="400A061B" w14:textId="04F867A1" w:rsidR="00C946C5" w:rsidRPr="003651D9" w:rsidRDefault="00C946C5" w:rsidP="00C946C5">
      <w:pPr>
        <w:pStyle w:val="TableTitle"/>
        <w:rPr>
          <w:ins w:id="592" w:author="Cole, George" w:date="2016-03-08T11:46:00Z"/>
        </w:rPr>
      </w:pPr>
      <w:ins w:id="593" w:author="Cole, George" w:date="2016-03-08T11:46:00Z">
        <w:r w:rsidRPr="003651D9">
          <w:t xml:space="preserve">Table </w:t>
        </w:r>
        <w:r>
          <w:t>3.Y4</w:t>
        </w:r>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C946C5" w:rsidRPr="003651D9" w14:paraId="17C00E0A" w14:textId="77777777" w:rsidTr="008D54F8">
        <w:trPr>
          <w:ins w:id="594" w:author="Cole, George" w:date="2016-03-08T11:46:00Z"/>
        </w:trPr>
        <w:tc>
          <w:tcPr>
            <w:tcW w:w="1818" w:type="dxa"/>
            <w:shd w:val="clear" w:color="auto" w:fill="auto"/>
          </w:tcPr>
          <w:p w14:paraId="5B991106" w14:textId="77777777" w:rsidR="00C946C5" w:rsidRPr="003651D9" w:rsidRDefault="00C946C5" w:rsidP="008D54F8">
            <w:pPr>
              <w:pStyle w:val="BodyText"/>
              <w:rPr>
                <w:ins w:id="595" w:author="Cole, George" w:date="2016-03-08T11:46:00Z"/>
                <w:b/>
              </w:rPr>
            </w:pPr>
            <w:ins w:id="596" w:author="Cole, George" w:date="2016-03-08T11:46:00Z">
              <w:r w:rsidRPr="003651D9">
                <w:rPr>
                  <w:b/>
                  <w:iCs/>
                </w:rPr>
                <w:t>Role:</w:t>
              </w:r>
            </w:ins>
          </w:p>
        </w:tc>
        <w:tc>
          <w:tcPr>
            <w:tcW w:w="7758" w:type="dxa"/>
            <w:shd w:val="clear" w:color="auto" w:fill="auto"/>
          </w:tcPr>
          <w:p w14:paraId="1A2EFD81" w14:textId="77777777" w:rsidR="00C946C5" w:rsidRPr="003651D9" w:rsidRDefault="00C946C5" w:rsidP="008D54F8">
            <w:pPr>
              <w:pStyle w:val="BodyText"/>
              <w:rPr>
                <w:ins w:id="597" w:author="Cole, George" w:date="2016-03-08T11:46:00Z"/>
                <w:i/>
              </w:rPr>
            </w:pPr>
            <w:ins w:id="598" w:author="Cole, George" w:date="2016-03-08T11:46:00Z">
              <w:r w:rsidRPr="003651D9">
                <w:rPr>
                  <w:i/>
                  <w:iCs/>
                </w:rPr>
                <w:t>&lt;Role Name:&gt;&lt;Only unique within this transaction. Typically one word. The Role Name is analogous to SCU or SCP in DICOM Services.&gt;</w:t>
              </w:r>
            </w:ins>
          </w:p>
        </w:tc>
      </w:tr>
      <w:tr w:rsidR="00C946C5" w:rsidRPr="003651D9" w14:paraId="2F59E7F6" w14:textId="77777777" w:rsidTr="008D54F8">
        <w:trPr>
          <w:ins w:id="599" w:author="Cole, George" w:date="2016-03-08T11:46:00Z"/>
        </w:trPr>
        <w:tc>
          <w:tcPr>
            <w:tcW w:w="1818" w:type="dxa"/>
            <w:shd w:val="clear" w:color="auto" w:fill="auto"/>
          </w:tcPr>
          <w:p w14:paraId="3DE756BF" w14:textId="77777777" w:rsidR="00C946C5" w:rsidRPr="003651D9" w:rsidRDefault="00C946C5" w:rsidP="008D54F8">
            <w:pPr>
              <w:pStyle w:val="BodyText"/>
              <w:rPr>
                <w:ins w:id="600" w:author="Cole, George" w:date="2016-03-08T11:46:00Z"/>
                <w:b/>
              </w:rPr>
            </w:pPr>
            <w:ins w:id="601" w:author="Cole, George" w:date="2016-03-08T11:46:00Z">
              <w:r w:rsidRPr="003651D9">
                <w:rPr>
                  <w:b/>
                </w:rPr>
                <w:t>Actor(s):</w:t>
              </w:r>
            </w:ins>
          </w:p>
        </w:tc>
        <w:tc>
          <w:tcPr>
            <w:tcW w:w="7758" w:type="dxa"/>
            <w:shd w:val="clear" w:color="auto" w:fill="auto"/>
          </w:tcPr>
          <w:p w14:paraId="6EF7B14E" w14:textId="77777777" w:rsidR="00C946C5" w:rsidRPr="003651D9" w:rsidRDefault="00C946C5" w:rsidP="008D54F8">
            <w:pPr>
              <w:pStyle w:val="BodyText"/>
              <w:rPr>
                <w:ins w:id="602" w:author="Cole, George" w:date="2016-03-08T11:46:00Z"/>
                <w:i/>
              </w:rPr>
            </w:pPr>
            <w:ins w:id="603" w:author="Cole, George" w:date="2016-03-08T11:46:00Z">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ins>
          </w:p>
        </w:tc>
      </w:tr>
      <w:tr w:rsidR="00C946C5" w:rsidRPr="003651D9" w14:paraId="7268D84B" w14:textId="77777777" w:rsidTr="008D54F8">
        <w:trPr>
          <w:ins w:id="604" w:author="Cole, George" w:date="2016-03-08T11:46:00Z"/>
        </w:trPr>
        <w:tc>
          <w:tcPr>
            <w:tcW w:w="1818" w:type="dxa"/>
            <w:shd w:val="clear" w:color="auto" w:fill="auto"/>
          </w:tcPr>
          <w:p w14:paraId="27248E21" w14:textId="77777777" w:rsidR="00C946C5" w:rsidRPr="003651D9" w:rsidRDefault="00C946C5" w:rsidP="008D54F8">
            <w:pPr>
              <w:pStyle w:val="BodyText"/>
              <w:rPr>
                <w:ins w:id="605" w:author="Cole, George" w:date="2016-03-08T11:46:00Z"/>
                <w:b/>
              </w:rPr>
            </w:pPr>
            <w:ins w:id="606" w:author="Cole, George" w:date="2016-03-08T11:46:00Z">
              <w:r w:rsidRPr="003651D9">
                <w:rPr>
                  <w:b/>
                </w:rPr>
                <w:t>Role:</w:t>
              </w:r>
            </w:ins>
          </w:p>
        </w:tc>
        <w:tc>
          <w:tcPr>
            <w:tcW w:w="7758" w:type="dxa"/>
            <w:shd w:val="clear" w:color="auto" w:fill="auto"/>
          </w:tcPr>
          <w:p w14:paraId="406D3F96" w14:textId="77777777" w:rsidR="00C946C5" w:rsidRPr="003651D9" w:rsidRDefault="00C946C5" w:rsidP="008D54F8">
            <w:pPr>
              <w:pStyle w:val="BodyText"/>
              <w:rPr>
                <w:ins w:id="607" w:author="Cole, George" w:date="2016-03-08T11:46:00Z"/>
                <w:i/>
              </w:rPr>
            </w:pPr>
            <w:ins w:id="608" w:author="Cole, George" w:date="2016-03-08T11:46:00Z">
              <w:r w:rsidRPr="003651D9">
                <w:rPr>
                  <w:i/>
                </w:rPr>
                <w:t>&lt;e.g., Requestor:</w:t>
              </w:r>
            </w:ins>
          </w:p>
          <w:p w14:paraId="3A2D2ECA" w14:textId="77777777" w:rsidR="00C946C5" w:rsidRPr="003651D9" w:rsidRDefault="00C946C5" w:rsidP="008D54F8">
            <w:pPr>
              <w:pStyle w:val="BodyText"/>
              <w:ind w:left="720"/>
              <w:rPr>
                <w:ins w:id="609" w:author="Cole, George" w:date="2016-03-08T11:46:00Z"/>
                <w:i/>
              </w:rPr>
            </w:pPr>
            <w:ins w:id="610" w:author="Cole, George" w:date="2016-03-08T11:46:00Z">
              <w:r w:rsidRPr="003651D9">
                <w:rPr>
                  <w:i/>
                </w:rPr>
                <w:t>Submits the relevant details and requests the creation of a new workitem.&gt;</w:t>
              </w:r>
            </w:ins>
          </w:p>
        </w:tc>
      </w:tr>
      <w:tr w:rsidR="00C946C5" w:rsidRPr="003651D9" w14:paraId="466FFDE2" w14:textId="77777777" w:rsidTr="008D54F8">
        <w:trPr>
          <w:ins w:id="611" w:author="Cole, George" w:date="2016-03-08T11:46:00Z"/>
        </w:trPr>
        <w:tc>
          <w:tcPr>
            <w:tcW w:w="1818" w:type="dxa"/>
            <w:shd w:val="clear" w:color="auto" w:fill="auto"/>
          </w:tcPr>
          <w:p w14:paraId="3B3E9814" w14:textId="77777777" w:rsidR="00C946C5" w:rsidRPr="003651D9" w:rsidRDefault="00C946C5" w:rsidP="008D54F8">
            <w:pPr>
              <w:pStyle w:val="BodyText"/>
              <w:rPr>
                <w:ins w:id="612" w:author="Cole, George" w:date="2016-03-08T11:46:00Z"/>
                <w:b/>
              </w:rPr>
            </w:pPr>
            <w:ins w:id="613" w:author="Cole, George" w:date="2016-03-08T11:46:00Z">
              <w:r w:rsidRPr="003651D9">
                <w:rPr>
                  <w:b/>
                </w:rPr>
                <w:t>Actor(s):</w:t>
              </w:r>
            </w:ins>
          </w:p>
        </w:tc>
        <w:tc>
          <w:tcPr>
            <w:tcW w:w="7758" w:type="dxa"/>
            <w:shd w:val="clear" w:color="auto" w:fill="auto"/>
          </w:tcPr>
          <w:p w14:paraId="6B5D0138" w14:textId="77777777" w:rsidR="00C946C5" w:rsidRPr="003651D9" w:rsidRDefault="00C946C5" w:rsidP="008D54F8">
            <w:pPr>
              <w:pStyle w:val="BodyText"/>
              <w:rPr>
                <w:ins w:id="614" w:author="Cole, George" w:date="2016-03-08T11:46:00Z"/>
                <w:i/>
              </w:rPr>
            </w:pPr>
            <w:ins w:id="615" w:author="Cole, George" w:date="2016-03-08T11:46:00Z">
              <w:r w:rsidRPr="003651D9">
                <w:rPr>
                  <w:i/>
                </w:rPr>
                <w:t>&lt;e.g., The following actors may play the role of Requestor:</w:t>
              </w:r>
            </w:ins>
          </w:p>
          <w:p w14:paraId="6A04A5E5" w14:textId="77777777" w:rsidR="00C946C5" w:rsidRPr="003651D9" w:rsidRDefault="00C946C5" w:rsidP="008D54F8">
            <w:pPr>
              <w:pStyle w:val="BodyText"/>
              <w:ind w:left="720"/>
              <w:rPr>
                <w:ins w:id="616" w:author="Cole, George" w:date="2016-03-08T11:46:00Z"/>
                <w:i/>
              </w:rPr>
            </w:pPr>
            <w:ins w:id="617" w:author="Cole, George" w:date="2016-03-08T11:46:00Z">
              <w:r w:rsidRPr="003651D9">
                <w:rPr>
                  <w:i/>
                </w:rPr>
                <w:t>Workitem Creator: when requesting workitems</w:t>
              </w:r>
            </w:ins>
          </w:p>
          <w:p w14:paraId="4F5D3967" w14:textId="77777777" w:rsidR="00C946C5" w:rsidRPr="003651D9" w:rsidRDefault="00C946C5" w:rsidP="008D54F8">
            <w:pPr>
              <w:pStyle w:val="BodyText"/>
              <w:ind w:left="720"/>
              <w:rPr>
                <w:ins w:id="618" w:author="Cole, George" w:date="2016-03-08T11:46:00Z"/>
                <w:i/>
              </w:rPr>
            </w:pPr>
            <w:ins w:id="619" w:author="Cole, George" w:date="2016-03-08T11:46:00Z">
              <w:r w:rsidRPr="003651D9">
                <w:rPr>
                  <w:i/>
                </w:rPr>
                <w:t>Workitem Performer: when performing unscheduled workitems&gt;</w:t>
              </w:r>
            </w:ins>
          </w:p>
        </w:tc>
      </w:tr>
      <w:tr w:rsidR="00C946C5" w:rsidRPr="003651D9" w14:paraId="7A9F8192" w14:textId="77777777" w:rsidTr="008D54F8">
        <w:trPr>
          <w:ins w:id="620" w:author="Cole, George" w:date="2016-03-08T11:46:00Z"/>
        </w:trPr>
        <w:tc>
          <w:tcPr>
            <w:tcW w:w="1818" w:type="dxa"/>
            <w:shd w:val="clear" w:color="auto" w:fill="auto"/>
          </w:tcPr>
          <w:p w14:paraId="516B9C4B" w14:textId="77777777" w:rsidR="00C946C5" w:rsidRPr="003651D9" w:rsidRDefault="00C946C5" w:rsidP="008D54F8">
            <w:pPr>
              <w:pStyle w:val="BodyText"/>
              <w:rPr>
                <w:ins w:id="621" w:author="Cole, George" w:date="2016-03-08T11:46:00Z"/>
                <w:b/>
              </w:rPr>
            </w:pPr>
            <w:ins w:id="622" w:author="Cole, George" w:date="2016-03-08T11:46:00Z">
              <w:r w:rsidRPr="003651D9">
                <w:rPr>
                  <w:b/>
                </w:rPr>
                <w:t>Role:</w:t>
              </w:r>
            </w:ins>
          </w:p>
        </w:tc>
        <w:tc>
          <w:tcPr>
            <w:tcW w:w="7758" w:type="dxa"/>
            <w:shd w:val="clear" w:color="auto" w:fill="auto"/>
          </w:tcPr>
          <w:p w14:paraId="2857D73E" w14:textId="77777777" w:rsidR="00C946C5" w:rsidRPr="003651D9" w:rsidRDefault="00C946C5" w:rsidP="008D54F8">
            <w:pPr>
              <w:pStyle w:val="BodyText"/>
              <w:rPr>
                <w:ins w:id="623" w:author="Cole, George" w:date="2016-03-08T11:46:00Z"/>
                <w:i/>
              </w:rPr>
            </w:pPr>
            <w:ins w:id="624" w:author="Cole, George" w:date="2016-03-08T11:46:00Z">
              <w:r w:rsidRPr="003651D9">
                <w:rPr>
                  <w:i/>
                </w:rPr>
                <w:t>&lt;e.g., Manager:</w:t>
              </w:r>
            </w:ins>
          </w:p>
          <w:p w14:paraId="4CE931E0" w14:textId="77777777" w:rsidR="00C946C5" w:rsidRPr="003651D9" w:rsidRDefault="00C946C5" w:rsidP="008D54F8">
            <w:pPr>
              <w:pStyle w:val="BodyText"/>
              <w:ind w:left="720"/>
              <w:rPr>
                <w:ins w:id="625" w:author="Cole, George" w:date="2016-03-08T11:46:00Z"/>
                <w:i/>
              </w:rPr>
            </w:pPr>
            <w:ins w:id="626" w:author="Cole, George" w:date="2016-03-08T11:46:00Z">
              <w:r w:rsidRPr="003651D9">
                <w:rPr>
                  <w:i/>
                </w:rPr>
                <w:t>Creates and manages a Unified Procedure Step instance for the requested</w:t>
              </w:r>
            </w:ins>
          </w:p>
          <w:p w14:paraId="292B3BBD" w14:textId="77777777" w:rsidR="00C946C5" w:rsidRPr="003651D9" w:rsidRDefault="00C946C5" w:rsidP="008D54F8">
            <w:pPr>
              <w:pStyle w:val="BodyText"/>
              <w:ind w:left="720"/>
              <w:rPr>
                <w:ins w:id="627" w:author="Cole, George" w:date="2016-03-08T11:46:00Z"/>
                <w:i/>
              </w:rPr>
            </w:pPr>
            <w:ins w:id="628" w:author="Cole, George" w:date="2016-03-08T11:46:00Z">
              <w:r w:rsidRPr="003651D9">
                <w:rPr>
                  <w:i/>
                </w:rPr>
                <w:t>workitem.&gt;</w:t>
              </w:r>
            </w:ins>
          </w:p>
        </w:tc>
      </w:tr>
      <w:tr w:rsidR="00C946C5" w:rsidRPr="003651D9" w14:paraId="2ECFACAD" w14:textId="77777777" w:rsidTr="008D54F8">
        <w:trPr>
          <w:ins w:id="629" w:author="Cole, George" w:date="2016-03-08T11:46:00Z"/>
        </w:trPr>
        <w:tc>
          <w:tcPr>
            <w:tcW w:w="1818" w:type="dxa"/>
            <w:shd w:val="clear" w:color="auto" w:fill="auto"/>
          </w:tcPr>
          <w:p w14:paraId="543ABBEB" w14:textId="77777777" w:rsidR="00C946C5" w:rsidRPr="003651D9" w:rsidRDefault="00C946C5" w:rsidP="008D54F8">
            <w:pPr>
              <w:pStyle w:val="BodyText"/>
              <w:rPr>
                <w:ins w:id="630" w:author="Cole, George" w:date="2016-03-08T11:46:00Z"/>
                <w:b/>
              </w:rPr>
            </w:pPr>
            <w:ins w:id="631" w:author="Cole, George" w:date="2016-03-08T11:46:00Z">
              <w:r w:rsidRPr="003651D9">
                <w:rPr>
                  <w:b/>
                </w:rPr>
                <w:t>Actor(s):</w:t>
              </w:r>
            </w:ins>
          </w:p>
        </w:tc>
        <w:tc>
          <w:tcPr>
            <w:tcW w:w="7758" w:type="dxa"/>
            <w:shd w:val="clear" w:color="auto" w:fill="auto"/>
          </w:tcPr>
          <w:p w14:paraId="6C480634" w14:textId="77777777" w:rsidR="00C946C5" w:rsidRPr="003651D9" w:rsidRDefault="00C946C5" w:rsidP="008D54F8">
            <w:pPr>
              <w:pStyle w:val="BodyText"/>
              <w:rPr>
                <w:ins w:id="632" w:author="Cole, George" w:date="2016-03-08T11:46:00Z"/>
                <w:i/>
              </w:rPr>
            </w:pPr>
            <w:ins w:id="633" w:author="Cole, George" w:date="2016-03-08T11:46:00Z">
              <w:r w:rsidRPr="003651D9">
                <w:rPr>
                  <w:i/>
                </w:rPr>
                <w:t>&lt;e.g., The following actors may play the role of Manager:</w:t>
              </w:r>
            </w:ins>
          </w:p>
          <w:p w14:paraId="2222DEF2" w14:textId="77777777" w:rsidR="00C946C5" w:rsidRPr="003651D9" w:rsidRDefault="00C946C5" w:rsidP="008D54F8">
            <w:pPr>
              <w:pStyle w:val="BodyText"/>
              <w:ind w:left="720"/>
              <w:rPr>
                <w:ins w:id="634" w:author="Cole, George" w:date="2016-03-08T11:46:00Z"/>
                <w:i/>
              </w:rPr>
            </w:pPr>
            <w:ins w:id="635" w:author="Cole, George" w:date="2016-03-08T11:46:00Z">
              <w:r w:rsidRPr="003651D9">
                <w:rPr>
                  <w:i/>
                </w:rPr>
                <w:lastRenderedPageBreak/>
                <w:t>Workitem Manager: when receiving a new workitem for its worklist.&gt;</w:t>
              </w:r>
            </w:ins>
          </w:p>
        </w:tc>
      </w:tr>
    </w:tbl>
    <w:p w14:paraId="70203C9D" w14:textId="77777777" w:rsidR="00C946C5" w:rsidRPr="003651D9" w:rsidRDefault="00C946C5" w:rsidP="00C946C5">
      <w:pPr>
        <w:pStyle w:val="BodyText"/>
        <w:rPr>
          <w:ins w:id="636" w:author="Cole, George" w:date="2016-03-08T11:46:00Z"/>
        </w:rPr>
      </w:pPr>
      <w:ins w:id="637" w:author="Cole, George" w:date="2016-03-08T11:46:00Z">
        <w:r w:rsidRPr="003651D9">
          <w:lastRenderedPageBreak/>
          <w:t>Transaction text specifies behavior for each Role. The behavior of specific Actors may also be specified when it goes beyond that of the general Role.</w:t>
        </w:r>
      </w:ins>
    </w:p>
    <w:p w14:paraId="1FC25616" w14:textId="6BEF9CA6" w:rsidR="00C946C5" w:rsidRPr="003651D9" w:rsidRDefault="00C946C5" w:rsidP="00C946C5">
      <w:pPr>
        <w:pStyle w:val="Heading3"/>
        <w:numPr>
          <w:ilvl w:val="0"/>
          <w:numId w:val="0"/>
        </w:numPr>
        <w:rPr>
          <w:ins w:id="638" w:author="Cole, George" w:date="2016-03-08T11:46:00Z"/>
          <w:noProof w:val="0"/>
        </w:rPr>
      </w:pPr>
      <w:ins w:id="639" w:author="Cole, George" w:date="2016-03-08T11:46:00Z">
        <w:r>
          <w:rPr>
            <w:noProof w:val="0"/>
          </w:rPr>
          <w:t>3.Y4</w:t>
        </w:r>
        <w:r w:rsidRPr="003651D9">
          <w:rPr>
            <w:noProof w:val="0"/>
          </w:rPr>
          <w:t>.3 Referenced Standards</w:t>
        </w:r>
      </w:ins>
    </w:p>
    <w:p w14:paraId="7D6D57FD" w14:textId="77777777" w:rsidR="00C946C5" w:rsidRPr="003651D9" w:rsidRDefault="00C946C5" w:rsidP="00C946C5">
      <w:pPr>
        <w:pStyle w:val="AuthorInstructions"/>
        <w:rPr>
          <w:ins w:id="640" w:author="Cole, George" w:date="2016-03-08T11:46:00Z"/>
        </w:rPr>
      </w:pPr>
      <w:ins w:id="641" w:author="Cole, George" w:date="2016-03-08T11:46:00Z">
        <w:r w:rsidRPr="003651D9">
          <w:t>&lt;e.g., HL7 2.3.1 Chapters 2, 3&gt;</w:t>
        </w:r>
      </w:ins>
    </w:p>
    <w:p w14:paraId="66D5887B" w14:textId="77777777" w:rsidR="00C946C5" w:rsidRPr="003651D9" w:rsidRDefault="00C946C5" w:rsidP="00C946C5">
      <w:pPr>
        <w:pStyle w:val="AuthorInstructions"/>
        <w:rPr>
          <w:ins w:id="642" w:author="Cole, George" w:date="2016-03-08T11:46:00Z"/>
        </w:rPr>
      </w:pPr>
      <w:ins w:id="643" w:author="Cole, George" w:date="2016-03-08T11:46:00Z">
        <w:r w:rsidRPr="003651D9">
          <w:t>&lt;e.g., DICOM 2008 PS 3.3: A.35.8 X-Ray Radiation Dose SR IOD&gt;</w:t>
        </w:r>
      </w:ins>
    </w:p>
    <w:p w14:paraId="28E1D564" w14:textId="2FE815D0" w:rsidR="00C946C5" w:rsidRPr="003651D9" w:rsidRDefault="00C946C5" w:rsidP="00C946C5">
      <w:pPr>
        <w:pStyle w:val="Heading3"/>
        <w:numPr>
          <w:ilvl w:val="0"/>
          <w:numId w:val="0"/>
        </w:numPr>
        <w:rPr>
          <w:ins w:id="644" w:author="Cole, George" w:date="2016-03-08T11:46:00Z"/>
          <w:noProof w:val="0"/>
        </w:rPr>
      </w:pPr>
      <w:ins w:id="645" w:author="Cole, George" w:date="2016-03-08T11:46:00Z">
        <w:r>
          <w:rPr>
            <w:noProof w:val="0"/>
          </w:rPr>
          <w:t>3.Y4</w:t>
        </w:r>
        <w:r w:rsidRPr="003651D9">
          <w:rPr>
            <w:noProof w:val="0"/>
          </w:rPr>
          <w:t>.4 Interaction Diagram</w:t>
        </w:r>
      </w:ins>
    </w:p>
    <w:p w14:paraId="7AC416B8" w14:textId="77777777" w:rsidR="00C946C5" w:rsidRPr="003651D9" w:rsidRDefault="00C946C5" w:rsidP="00C946C5">
      <w:pPr>
        <w:pStyle w:val="AuthorInstructions"/>
        <w:rPr>
          <w:ins w:id="646" w:author="Cole, George" w:date="2016-03-08T11:46:00Z"/>
        </w:rPr>
      </w:pPr>
      <w:ins w:id="647" w:author="Cole, George" w:date="2016-03-08T11:46:00Z">
        <w:r w:rsidRPr="003651D9">
          <w:t>&lt;The interaction diagram shows the detailed standards-based message exchange that makes up the IHE transaction.&gt;</w:t>
        </w:r>
      </w:ins>
    </w:p>
    <w:p w14:paraId="4FA8964A" w14:textId="77777777" w:rsidR="00C946C5" w:rsidRPr="003651D9" w:rsidRDefault="00C946C5" w:rsidP="00C946C5">
      <w:pPr>
        <w:pStyle w:val="BodyText"/>
        <w:rPr>
          <w:ins w:id="648" w:author="Cole, George" w:date="2016-03-08T11:46:00Z"/>
        </w:rPr>
      </w:pPr>
      <w:ins w:id="649" w:author="Cole, George" w:date="2016-03-08T11:46:00Z">
        <w:r w:rsidRPr="003651D9">
          <w:rPr>
            <w:noProof/>
          </w:rPr>
          <mc:AlternateContent>
            <mc:Choice Requires="wpc">
              <w:drawing>
                <wp:inline distT="0" distB="0" distL="0" distR="0" wp14:anchorId="667FA07D" wp14:editId="493CDA57">
                  <wp:extent cx="5943600" cy="2400300"/>
                  <wp:effectExtent l="0" t="0" r="0" b="190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77777777" w:rsidR="00C946C5" w:rsidRPr="007C1AAC" w:rsidRDefault="00C946C5" w:rsidP="00C946C5">
                                <w:pPr>
                                  <w:jc w:val="center"/>
                                  <w:rPr>
                                    <w:sz w:val="22"/>
                                    <w:szCs w:val="22"/>
                                  </w:rPr>
                                </w:pPr>
                                <w:r w:rsidRPr="007C1AAC">
                                  <w:rPr>
                                    <w:sz w:val="22"/>
                                    <w:szCs w:val="22"/>
                                  </w:rPr>
                                  <w:t>A</w:t>
                                </w:r>
                                <w:r>
                                  <w:rPr>
                                    <w:sz w:val="22"/>
                                    <w:szCs w:val="22"/>
                                  </w:rPr>
                                  <w:t>ctor A</w:t>
                                </w:r>
                              </w:p>
                              <w:p w14:paraId="08EF6DDD" w14:textId="77777777" w:rsidR="00C946C5" w:rsidRDefault="00C946C5" w:rsidP="00C946C5"/>
                              <w:p w14:paraId="64567F0F" w14:textId="77777777" w:rsidR="00C946C5" w:rsidRPr="007C1AAC" w:rsidRDefault="00C946C5"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77777777" w:rsidR="00C946C5" w:rsidRPr="007C1AAC" w:rsidRDefault="00C946C5" w:rsidP="00C946C5">
                                <w:pPr>
                                  <w:rPr>
                                    <w:sz w:val="22"/>
                                    <w:szCs w:val="22"/>
                                  </w:rPr>
                                </w:pPr>
                                <w:r>
                                  <w:rPr>
                                    <w:sz w:val="22"/>
                                    <w:szCs w:val="22"/>
                                  </w:rPr>
                                  <w:t xml:space="preserve">Message </w:t>
                                </w:r>
                                <w:r w:rsidRPr="007C1AAC">
                                  <w:rPr>
                                    <w:sz w:val="22"/>
                                    <w:szCs w:val="22"/>
                                  </w:rPr>
                                  <w:t>1</w:t>
                                </w:r>
                              </w:p>
                              <w:p w14:paraId="0E767A00" w14:textId="77777777" w:rsidR="00C946C5" w:rsidRDefault="00C946C5" w:rsidP="00C946C5"/>
                              <w:p w14:paraId="723306F9" w14:textId="77777777" w:rsidR="00C946C5" w:rsidRPr="007C1AAC" w:rsidRDefault="00C946C5"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7777777" w:rsidR="00C946C5" w:rsidRPr="007C1AAC" w:rsidRDefault="00C946C5" w:rsidP="00C946C5">
                                <w:pPr>
                                  <w:jc w:val="center"/>
                                  <w:rPr>
                                    <w:sz w:val="22"/>
                                    <w:szCs w:val="22"/>
                                  </w:rPr>
                                </w:pPr>
                                <w:r w:rsidRPr="007C1AAC">
                                  <w:rPr>
                                    <w:sz w:val="22"/>
                                    <w:szCs w:val="22"/>
                                  </w:rPr>
                                  <w:t>A</w:t>
                                </w:r>
                                <w:r>
                                  <w:rPr>
                                    <w:sz w:val="22"/>
                                    <w:szCs w:val="22"/>
                                  </w:rPr>
                                  <w:t>ctor D</w:t>
                                </w:r>
                              </w:p>
                              <w:p w14:paraId="6AFDAAC7" w14:textId="77777777" w:rsidR="00C946C5" w:rsidRDefault="00C946C5" w:rsidP="00C946C5"/>
                              <w:p w14:paraId="208D8476" w14:textId="77777777" w:rsidR="00C946C5" w:rsidRPr="007C1AAC" w:rsidRDefault="00C946C5"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54"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742DD" w14:textId="77777777" w:rsidR="00C946C5" w:rsidRPr="007C1AAC" w:rsidRDefault="00C946C5" w:rsidP="00C946C5">
                                <w:pPr>
                                  <w:rPr>
                                    <w:sz w:val="22"/>
                                    <w:szCs w:val="22"/>
                                  </w:rPr>
                                </w:pPr>
                                <w:r>
                                  <w:rPr>
                                    <w:sz w:val="22"/>
                                    <w:szCs w:val="22"/>
                                  </w:rPr>
                                  <w:t xml:space="preserve">Message </w:t>
                                </w:r>
                                <w:r w:rsidRPr="007C1AAC">
                                  <w:rPr>
                                    <w:sz w:val="22"/>
                                    <w:szCs w:val="22"/>
                                  </w:rPr>
                                  <w:t>2</w:t>
                                </w:r>
                              </w:p>
                              <w:p w14:paraId="1A1CB895" w14:textId="77777777" w:rsidR="00C946C5" w:rsidRDefault="00C946C5" w:rsidP="00C946C5"/>
                              <w:p w14:paraId="5AE1EA9F" w14:textId="77777777" w:rsidR="00C946C5" w:rsidRPr="007C1AAC" w:rsidRDefault="00C946C5" w:rsidP="00C946C5">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67FA07D" id="Canvas 57" o:spid="_x0000_s115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">
                  <v:shape id="_x0000_s1156" type="#_x0000_t75" style="position:absolute;width:59436;height:24003;visibility:visible;mso-wrap-style:square">
                    <v:fill o:detectmouseclick="t"/>
                    <v:path o:connecttype="none"/>
                  </v:shape>
                  <v:shape id="Text Box 160" o:spid="_x0000_s115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77777777" w:rsidR="00C946C5" w:rsidRPr="007C1AAC" w:rsidRDefault="00C946C5" w:rsidP="00C946C5">
                          <w:pPr>
                            <w:jc w:val="center"/>
                            <w:rPr>
                              <w:sz w:val="22"/>
                              <w:szCs w:val="22"/>
                            </w:rPr>
                          </w:pPr>
                          <w:r w:rsidRPr="007C1AAC">
                            <w:rPr>
                              <w:sz w:val="22"/>
                              <w:szCs w:val="22"/>
                            </w:rPr>
                            <w:t>A</w:t>
                          </w:r>
                          <w:r>
                            <w:rPr>
                              <w:sz w:val="22"/>
                              <w:szCs w:val="22"/>
                            </w:rPr>
                            <w:t>ctor A</w:t>
                          </w:r>
                        </w:p>
                        <w:p w14:paraId="08EF6DDD" w14:textId="77777777" w:rsidR="00C946C5" w:rsidRDefault="00C946C5" w:rsidP="00C946C5"/>
                        <w:p w14:paraId="64567F0F" w14:textId="77777777" w:rsidR="00C946C5" w:rsidRPr="007C1AAC" w:rsidRDefault="00C946C5" w:rsidP="00C946C5">
                          <w:pPr>
                            <w:jc w:val="center"/>
                            <w:rPr>
                              <w:sz w:val="22"/>
                              <w:szCs w:val="22"/>
                            </w:rPr>
                          </w:pPr>
                          <w:r w:rsidRPr="007C1AAC">
                            <w:rPr>
                              <w:sz w:val="22"/>
                              <w:szCs w:val="22"/>
                            </w:rPr>
                            <w:t>A</w:t>
                          </w:r>
                          <w:r>
                            <w:rPr>
                              <w:sz w:val="22"/>
                              <w:szCs w:val="22"/>
                            </w:rPr>
                            <w:t>ctor A</w:t>
                          </w:r>
                        </w:p>
                      </w:txbxContent>
                    </v:textbox>
                  </v:shape>
                  <v:line id="Line 161" o:spid="_x0000_s115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77777777" w:rsidR="00C946C5" w:rsidRPr="007C1AAC" w:rsidRDefault="00C946C5" w:rsidP="00C946C5">
                          <w:pPr>
                            <w:rPr>
                              <w:sz w:val="22"/>
                              <w:szCs w:val="22"/>
                            </w:rPr>
                          </w:pPr>
                          <w:r>
                            <w:rPr>
                              <w:sz w:val="22"/>
                              <w:szCs w:val="22"/>
                            </w:rPr>
                            <w:t xml:space="preserve">Message </w:t>
                          </w:r>
                          <w:r w:rsidRPr="007C1AAC">
                            <w:rPr>
                              <w:sz w:val="22"/>
                              <w:szCs w:val="22"/>
                            </w:rPr>
                            <w:t>1</w:t>
                          </w:r>
                        </w:p>
                        <w:p w14:paraId="0E767A00" w14:textId="77777777" w:rsidR="00C946C5" w:rsidRDefault="00C946C5" w:rsidP="00C946C5"/>
                        <w:p w14:paraId="723306F9" w14:textId="77777777" w:rsidR="00C946C5" w:rsidRPr="007C1AAC" w:rsidRDefault="00C946C5" w:rsidP="00C946C5">
                          <w:pPr>
                            <w:rPr>
                              <w:sz w:val="22"/>
                              <w:szCs w:val="22"/>
                            </w:rPr>
                          </w:pPr>
                          <w:r>
                            <w:rPr>
                              <w:sz w:val="22"/>
                              <w:szCs w:val="22"/>
                            </w:rPr>
                            <w:t xml:space="preserve">Message </w:t>
                          </w:r>
                          <w:r w:rsidRPr="007C1AAC">
                            <w:rPr>
                              <w:sz w:val="22"/>
                              <w:szCs w:val="22"/>
                            </w:rPr>
                            <w:t>1</w:t>
                          </w:r>
                        </w:p>
                      </w:txbxContent>
                    </v:textbox>
                  </v:shape>
                  <v:line id="Line 163" o:spid="_x0000_s116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6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6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6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6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77777777" w:rsidR="00C946C5" w:rsidRPr="007C1AAC" w:rsidRDefault="00C946C5" w:rsidP="00C946C5">
                          <w:pPr>
                            <w:jc w:val="center"/>
                            <w:rPr>
                              <w:sz w:val="22"/>
                              <w:szCs w:val="22"/>
                            </w:rPr>
                          </w:pPr>
                          <w:r w:rsidRPr="007C1AAC">
                            <w:rPr>
                              <w:sz w:val="22"/>
                              <w:szCs w:val="22"/>
                            </w:rPr>
                            <w:t>A</w:t>
                          </w:r>
                          <w:r>
                            <w:rPr>
                              <w:sz w:val="22"/>
                              <w:szCs w:val="22"/>
                            </w:rPr>
                            <w:t>ctor D</w:t>
                          </w:r>
                        </w:p>
                        <w:p w14:paraId="6AFDAAC7" w14:textId="77777777" w:rsidR="00C946C5" w:rsidRDefault="00C946C5" w:rsidP="00C946C5"/>
                        <w:p w14:paraId="208D8476" w14:textId="77777777" w:rsidR="00C946C5" w:rsidRPr="007C1AAC" w:rsidRDefault="00C946C5" w:rsidP="00C946C5">
                          <w:pPr>
                            <w:jc w:val="center"/>
                            <w:rPr>
                              <w:sz w:val="22"/>
                              <w:szCs w:val="22"/>
                            </w:rPr>
                          </w:pPr>
                          <w:r w:rsidRPr="007C1AAC">
                            <w:rPr>
                              <w:sz w:val="22"/>
                              <w:szCs w:val="22"/>
                            </w:rPr>
                            <w:t>A</w:t>
                          </w:r>
                          <w:r>
                            <w:rPr>
                              <w:sz w:val="22"/>
                              <w:szCs w:val="22"/>
                            </w:rPr>
                            <w:t>ctor D</w:t>
                          </w:r>
                        </w:p>
                      </w:txbxContent>
                    </v:textbox>
                  </v:shape>
                  <v:line id="Line 168" o:spid="_x0000_s1165"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43scUAAADbAAAADwAAAGRycy9kb3ducmV2LnhtbESPT2vCQBDF74LfYRnBS6gbqy01uor9&#10;Iwilh9oeehyyYxLMzobsqOm3dwXB4+PN+715i1XnanWiNlSeDYxHKSji3NuKCwO/P5uHF1BBkC3W&#10;nsnAPwVYLfu9BWbWn/mbTjspVIRwyNBAKdJkWoe8JIdh5Bvi6O1961CibAttWzxHuKv1Y5o+a4cV&#10;x4YSG3orKT/sji6+sfni98kkeXU6SWb08SefqRZjhoNuPQcl1Mn9+JbeWgN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43scUAAADbAAAADwAAAAAAAAAA&#10;AAAAAAChAgAAZHJzL2Rvd25yZXYueG1sUEsFBgAAAAAEAAQA+QAAAJMDAAAAAA==&#10;">
                    <v:stroke endarrow="block"/>
                  </v:line>
                  <v:shape id="Text Box 169" o:spid="_x0000_s1166"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028742DD" w14:textId="77777777" w:rsidR="00C946C5" w:rsidRPr="007C1AAC" w:rsidRDefault="00C946C5" w:rsidP="00C946C5">
                          <w:pPr>
                            <w:rPr>
                              <w:sz w:val="22"/>
                              <w:szCs w:val="22"/>
                            </w:rPr>
                          </w:pPr>
                          <w:r>
                            <w:rPr>
                              <w:sz w:val="22"/>
                              <w:szCs w:val="22"/>
                            </w:rPr>
                            <w:t xml:space="preserve">Message </w:t>
                          </w:r>
                          <w:r w:rsidRPr="007C1AAC">
                            <w:rPr>
                              <w:sz w:val="22"/>
                              <w:szCs w:val="22"/>
                            </w:rPr>
                            <w:t>2</w:t>
                          </w:r>
                        </w:p>
                        <w:p w14:paraId="1A1CB895" w14:textId="77777777" w:rsidR="00C946C5" w:rsidRDefault="00C946C5" w:rsidP="00C946C5"/>
                        <w:p w14:paraId="5AE1EA9F" w14:textId="77777777" w:rsidR="00C946C5" w:rsidRPr="007C1AAC" w:rsidRDefault="00C946C5" w:rsidP="00C946C5">
                          <w:pPr>
                            <w:rPr>
                              <w:sz w:val="22"/>
                              <w:szCs w:val="22"/>
                            </w:rPr>
                          </w:pPr>
                          <w:r>
                            <w:rPr>
                              <w:sz w:val="22"/>
                              <w:szCs w:val="22"/>
                            </w:rPr>
                            <w:t xml:space="preserve">Message </w:t>
                          </w:r>
                          <w:r w:rsidRPr="007C1AAC">
                            <w:rPr>
                              <w:sz w:val="22"/>
                              <w:szCs w:val="22"/>
                            </w:rPr>
                            <w:t>2</w:t>
                          </w:r>
                        </w:p>
                      </w:txbxContent>
                    </v:textbox>
                  </v:shape>
                  <w10:anchorlock/>
                </v:group>
              </w:pict>
            </mc:Fallback>
          </mc:AlternateContent>
        </w:r>
      </w:ins>
    </w:p>
    <w:p w14:paraId="119A820E" w14:textId="18D7A5F2" w:rsidR="00C946C5" w:rsidRPr="003651D9" w:rsidRDefault="00C946C5" w:rsidP="00C946C5">
      <w:pPr>
        <w:pStyle w:val="Heading4"/>
        <w:numPr>
          <w:ilvl w:val="0"/>
          <w:numId w:val="0"/>
        </w:numPr>
        <w:rPr>
          <w:ins w:id="650" w:author="Cole, George" w:date="2016-03-08T11:46:00Z"/>
          <w:noProof w:val="0"/>
        </w:rPr>
      </w:pPr>
      <w:ins w:id="651" w:author="Cole, George" w:date="2016-03-08T11:46:00Z">
        <w:r>
          <w:rPr>
            <w:noProof w:val="0"/>
          </w:rPr>
          <w:t>3.Y4</w:t>
        </w:r>
        <w:r w:rsidRPr="003651D9">
          <w:rPr>
            <w:noProof w:val="0"/>
          </w:rPr>
          <w:t>.4.1 &lt;Message 1 Name&gt;</w:t>
        </w:r>
      </w:ins>
    </w:p>
    <w:p w14:paraId="6F7C1F83" w14:textId="77777777" w:rsidR="00C946C5" w:rsidRPr="003651D9" w:rsidRDefault="00C946C5" w:rsidP="00C946C5">
      <w:pPr>
        <w:pStyle w:val="AuthorInstructions"/>
        <w:rPr>
          <w:ins w:id="652" w:author="Cole, George" w:date="2016-03-08T11:46:00Z"/>
        </w:rPr>
      </w:pPr>
      <w:ins w:id="653" w:author="Cole, George" w:date="2016-03-08T11:46:00Z">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ins>
    </w:p>
    <w:p w14:paraId="07D1C8EC" w14:textId="77777777" w:rsidR="00C946C5" w:rsidRPr="003651D9" w:rsidRDefault="00C946C5" w:rsidP="00C946C5">
      <w:pPr>
        <w:pStyle w:val="AuthorInstructions"/>
        <w:rPr>
          <w:ins w:id="654" w:author="Cole, George" w:date="2016-03-08T11:46:00Z"/>
        </w:rPr>
      </w:pPr>
      <w:ins w:id="655" w:author="Cole, George" w:date="2016-03-08T11:46:00Z">
        <w:r w:rsidRPr="003651D9">
          <w:t>&lt;Explicitly state if the multiplicity of an actor may be greater than one; i.e., if an actor (whether it is a client or server) can expect this message from a single source or multiple sources.&gt;</w:t>
        </w:r>
      </w:ins>
    </w:p>
    <w:p w14:paraId="1615C19B" w14:textId="1A257070" w:rsidR="00C946C5" w:rsidRPr="003651D9" w:rsidRDefault="00C946C5" w:rsidP="00C946C5">
      <w:pPr>
        <w:pStyle w:val="Heading5"/>
        <w:numPr>
          <w:ilvl w:val="0"/>
          <w:numId w:val="0"/>
        </w:numPr>
        <w:rPr>
          <w:ins w:id="656" w:author="Cole, George" w:date="2016-03-08T11:46:00Z"/>
          <w:noProof w:val="0"/>
        </w:rPr>
      </w:pPr>
      <w:ins w:id="657" w:author="Cole, George" w:date="2016-03-08T11:46:00Z">
        <w:r>
          <w:rPr>
            <w:noProof w:val="0"/>
          </w:rPr>
          <w:t>3.Y4</w:t>
        </w:r>
        <w:r w:rsidRPr="003651D9">
          <w:rPr>
            <w:noProof w:val="0"/>
          </w:rPr>
          <w:t>.4.1.1 Trigger Events</w:t>
        </w:r>
      </w:ins>
    </w:p>
    <w:p w14:paraId="5BB10FCE" w14:textId="77777777" w:rsidR="00C946C5" w:rsidRPr="003651D9" w:rsidRDefault="00C946C5" w:rsidP="00C946C5">
      <w:pPr>
        <w:pStyle w:val="AuthorInstructions"/>
        <w:rPr>
          <w:ins w:id="658" w:author="Cole, George" w:date="2016-03-08T11:46:00Z"/>
        </w:rPr>
      </w:pPr>
      <w:ins w:id="659" w:author="Cole, George" w:date="2016-03-08T11:46:00Z">
        <w:r w:rsidRPr="003651D9">
          <w:t>&lt;Description of the real world events that cause the sender (Actor A) to send Message 1 (e.g., an operator or an automated function determines that a new workitem is needed).&gt;</w:t>
        </w:r>
      </w:ins>
    </w:p>
    <w:p w14:paraId="32B82A07" w14:textId="73698AC7" w:rsidR="00C946C5" w:rsidRPr="003651D9" w:rsidRDefault="00C946C5" w:rsidP="00C946C5">
      <w:pPr>
        <w:pStyle w:val="Heading5"/>
        <w:numPr>
          <w:ilvl w:val="0"/>
          <w:numId w:val="0"/>
        </w:numPr>
        <w:rPr>
          <w:ins w:id="660" w:author="Cole, George" w:date="2016-03-08T11:46:00Z"/>
          <w:noProof w:val="0"/>
        </w:rPr>
      </w:pPr>
      <w:ins w:id="661" w:author="Cole, George" w:date="2016-03-08T11:46:00Z">
        <w:r>
          <w:rPr>
            <w:noProof w:val="0"/>
          </w:rPr>
          <w:lastRenderedPageBreak/>
          <w:t>3.Y4</w:t>
        </w:r>
        <w:r w:rsidRPr="003651D9">
          <w:rPr>
            <w:noProof w:val="0"/>
          </w:rPr>
          <w:t>.4.1.2 Message Semantics</w:t>
        </w:r>
      </w:ins>
    </w:p>
    <w:p w14:paraId="5E31205D" w14:textId="77777777" w:rsidR="00C946C5" w:rsidRPr="003651D9" w:rsidRDefault="00C946C5" w:rsidP="00C946C5">
      <w:pPr>
        <w:pStyle w:val="AuthorInstructions"/>
        <w:rPr>
          <w:ins w:id="662" w:author="Cole, George" w:date="2016-03-08T11:46:00Z"/>
        </w:rPr>
      </w:pPr>
      <w:ins w:id="663" w:author="Cole, George" w:date="2016-03-08T11:46:00Z">
        <w:r w:rsidRPr="003651D9">
          <w:t>&lt;Detailed description of the meaning, structure and contents of the message, including any IHE specific clarifications of the message format, attributes, etc.&gt;</w:t>
        </w:r>
      </w:ins>
    </w:p>
    <w:p w14:paraId="1DB3771D" w14:textId="77777777" w:rsidR="00C946C5" w:rsidRPr="003651D9" w:rsidRDefault="00C946C5" w:rsidP="00C946C5">
      <w:pPr>
        <w:pStyle w:val="AuthorInstructions"/>
        <w:rPr>
          <w:ins w:id="664" w:author="Cole, George" w:date="2016-03-08T11:46:00Z"/>
        </w:rPr>
      </w:pPr>
      <w:ins w:id="665" w:author="Cole, George" w:date="2016-03-08T11:46:00Z">
        <w:r w:rsidRPr="003651D9">
          <w:t>&lt;Start by describing the standard underlying the message and how the participating actors are mapped (e.g., “This message is a DICOM C-FIND Request. Actor A is the SCU. Actor D is the SCP.”).&gt;</w:t>
        </w:r>
      </w:ins>
    </w:p>
    <w:p w14:paraId="08ED5986" w14:textId="77777777" w:rsidR="00C946C5" w:rsidRPr="003651D9" w:rsidRDefault="00C946C5" w:rsidP="00C946C5">
      <w:pPr>
        <w:pStyle w:val="AuthorInstructions"/>
        <w:rPr>
          <w:ins w:id="666" w:author="Cole, George" w:date="2016-03-08T11:46:00Z"/>
        </w:rPr>
      </w:pPr>
      <w:ins w:id="667" w:author="Cole, George" w:date="2016-03-08T11:46: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14900FD2" w14:textId="22C550BA" w:rsidR="00C946C5" w:rsidRPr="003651D9" w:rsidRDefault="00C946C5" w:rsidP="00C946C5">
      <w:pPr>
        <w:pStyle w:val="Heading5"/>
        <w:numPr>
          <w:ilvl w:val="0"/>
          <w:numId w:val="0"/>
        </w:numPr>
        <w:rPr>
          <w:ins w:id="668" w:author="Cole, George" w:date="2016-03-08T11:46:00Z"/>
          <w:noProof w:val="0"/>
        </w:rPr>
      </w:pPr>
      <w:ins w:id="669" w:author="Cole, George" w:date="2016-03-08T11:47:00Z">
        <w:r>
          <w:rPr>
            <w:noProof w:val="0"/>
          </w:rPr>
          <w:t>3.Y4</w:t>
        </w:r>
      </w:ins>
      <w:ins w:id="670" w:author="Cole, George" w:date="2016-03-08T11:46:00Z">
        <w:r w:rsidRPr="003651D9">
          <w:rPr>
            <w:noProof w:val="0"/>
          </w:rPr>
          <w:t>.4.1.3 Expected Actions</w:t>
        </w:r>
      </w:ins>
    </w:p>
    <w:p w14:paraId="75BBB038" w14:textId="77777777" w:rsidR="00C946C5" w:rsidRPr="003651D9" w:rsidRDefault="00C946C5" w:rsidP="00C946C5">
      <w:pPr>
        <w:pStyle w:val="AuthorInstructions"/>
        <w:rPr>
          <w:ins w:id="671" w:author="Cole, George" w:date="2016-03-08T11:46:00Z"/>
        </w:rPr>
      </w:pPr>
      <w:ins w:id="672" w:author="Cole, George" w:date="2016-03-08T11:46:00Z">
        <w:r w:rsidRPr="003651D9">
          <w:t>&lt;Description of the actions expected to be taken as a result of sending or receiving this message.&gt;</w:t>
        </w:r>
      </w:ins>
    </w:p>
    <w:p w14:paraId="3C6458BE" w14:textId="77777777" w:rsidR="00C946C5" w:rsidRPr="003651D9" w:rsidRDefault="00C946C5" w:rsidP="00C946C5">
      <w:pPr>
        <w:pStyle w:val="AuthorInstructions"/>
        <w:rPr>
          <w:ins w:id="673" w:author="Cole, George" w:date="2016-03-08T11:46:00Z"/>
        </w:rPr>
      </w:pPr>
      <w:ins w:id="674" w:author="Cole, George" w:date="2016-03-08T11:46:00Z">
        <w:r w:rsidRPr="003651D9">
          <w:t>&lt;Describe what the receiver is expected/required to do upon receiving this message. &gt;</w:t>
        </w:r>
      </w:ins>
    </w:p>
    <w:p w14:paraId="70AD495C" w14:textId="77777777" w:rsidR="00C946C5" w:rsidRPr="003651D9" w:rsidRDefault="00C946C5" w:rsidP="00C946C5">
      <w:pPr>
        <w:pStyle w:val="AuthorInstructions"/>
        <w:rPr>
          <w:ins w:id="675" w:author="Cole, George" w:date="2016-03-08T11:46:00Z"/>
        </w:rPr>
      </w:pPr>
      <w:ins w:id="676" w:author="Cole, George" w:date="2016-03-08T11:46:00Z">
        <w:r w:rsidRPr="003651D9">
          <w:t>&lt;Avoid re-iterating the transaction sequencing specified in the Profile Process Flows as expected actions internal to the transaction. Doing so prevents this transaction being re-used in other contexts.&gt;</w:t>
        </w:r>
      </w:ins>
    </w:p>
    <w:p w14:paraId="42E4548B" w14:textId="77777777" w:rsidR="00C946C5" w:rsidRPr="003651D9" w:rsidRDefault="00C946C5" w:rsidP="00C946C5">
      <w:pPr>
        <w:pStyle w:val="AuthorInstructions"/>
        <w:rPr>
          <w:ins w:id="677" w:author="Cole, George" w:date="2016-03-08T11:46:00Z"/>
        </w:rPr>
      </w:pPr>
      <w:ins w:id="678" w:author="Cole, George" w:date="2016-03-08T11:46:00Z">
        <w:r w:rsidRPr="003651D9">
          <w:t>&lt;Explicitly define any expected action based on the multiplicity of an actor(s), if applicable.&gt;</w:t>
        </w:r>
      </w:ins>
    </w:p>
    <w:p w14:paraId="4C8C37BB" w14:textId="45C456EF" w:rsidR="00C946C5" w:rsidRPr="003651D9" w:rsidRDefault="00C946C5" w:rsidP="00C946C5">
      <w:pPr>
        <w:pStyle w:val="Heading4"/>
        <w:numPr>
          <w:ilvl w:val="0"/>
          <w:numId w:val="0"/>
        </w:numPr>
        <w:rPr>
          <w:ins w:id="679" w:author="Cole, George" w:date="2016-03-08T11:46:00Z"/>
          <w:noProof w:val="0"/>
        </w:rPr>
      </w:pPr>
      <w:ins w:id="680" w:author="Cole, George" w:date="2016-03-08T11:47:00Z">
        <w:r>
          <w:rPr>
            <w:noProof w:val="0"/>
          </w:rPr>
          <w:t>3.Y4</w:t>
        </w:r>
      </w:ins>
      <w:ins w:id="681" w:author="Cole, George" w:date="2016-03-08T11:46:00Z">
        <w:r w:rsidRPr="003651D9">
          <w:rPr>
            <w:noProof w:val="0"/>
          </w:rPr>
          <w:t>.4.2 &lt;Message 2 Name&gt;</w:t>
        </w:r>
      </w:ins>
    </w:p>
    <w:p w14:paraId="3A42D59A" w14:textId="77777777" w:rsidR="00C946C5" w:rsidRPr="003651D9" w:rsidRDefault="00C946C5" w:rsidP="00C946C5">
      <w:pPr>
        <w:pStyle w:val="AuthorInstructions"/>
        <w:rPr>
          <w:ins w:id="682" w:author="Cole, George" w:date="2016-03-08T11:46:00Z"/>
        </w:rPr>
      </w:pPr>
      <w:ins w:id="683" w:author="Cole, George" w:date="2016-03-08T11:46:00Z">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ins>
    </w:p>
    <w:p w14:paraId="31095887" w14:textId="77777777" w:rsidR="00C946C5" w:rsidRPr="003651D9" w:rsidRDefault="00C946C5" w:rsidP="00C946C5">
      <w:pPr>
        <w:pStyle w:val="AuthorInstructions"/>
        <w:rPr>
          <w:ins w:id="684" w:author="Cole, George" w:date="2016-03-08T11:46:00Z"/>
        </w:rPr>
      </w:pPr>
      <w:ins w:id="685" w:author="Cole, George" w:date="2016-03-08T11:46:00Z">
        <w:r w:rsidRPr="003651D9">
          <w:t>&lt;Explicitly state if the multiplicity of an actor may be greater than one; i.e., if an actor (whether it is a client or server) can expect this message from a single source or multiple sources.&gt;</w:t>
        </w:r>
      </w:ins>
    </w:p>
    <w:p w14:paraId="4E95F5E1" w14:textId="77777777" w:rsidR="00C946C5" w:rsidRPr="003651D9" w:rsidRDefault="00C946C5" w:rsidP="00C946C5">
      <w:pPr>
        <w:pStyle w:val="AuthorInstructions"/>
        <w:rPr>
          <w:ins w:id="686" w:author="Cole, George" w:date="2016-03-08T11:46:00Z"/>
        </w:rPr>
      </w:pPr>
      <w:ins w:id="687" w:author="Cole, George" w:date="2016-03-08T11:46:00Z">
        <w:r w:rsidRPr="003651D9">
          <w:t>&lt;Repeat this section as necessary based on the number of messages in the interaction diagram.&gt;</w:t>
        </w:r>
      </w:ins>
    </w:p>
    <w:p w14:paraId="6A069379" w14:textId="0A48FFE7" w:rsidR="00C946C5" w:rsidRPr="003651D9" w:rsidRDefault="00C946C5" w:rsidP="00C946C5">
      <w:pPr>
        <w:pStyle w:val="Heading5"/>
        <w:numPr>
          <w:ilvl w:val="0"/>
          <w:numId w:val="0"/>
        </w:numPr>
        <w:rPr>
          <w:ins w:id="688" w:author="Cole, George" w:date="2016-03-08T11:46:00Z"/>
          <w:noProof w:val="0"/>
        </w:rPr>
      </w:pPr>
      <w:ins w:id="689" w:author="Cole, George" w:date="2016-03-08T11:47:00Z">
        <w:r>
          <w:rPr>
            <w:noProof w:val="0"/>
          </w:rPr>
          <w:t>3.Y4</w:t>
        </w:r>
      </w:ins>
      <w:ins w:id="690" w:author="Cole, George" w:date="2016-03-08T11:46:00Z">
        <w:r w:rsidRPr="003651D9">
          <w:rPr>
            <w:noProof w:val="0"/>
          </w:rPr>
          <w:t>.4.2.1 Trigger Events</w:t>
        </w:r>
      </w:ins>
    </w:p>
    <w:p w14:paraId="195487E3" w14:textId="77777777" w:rsidR="00C946C5" w:rsidRPr="003651D9" w:rsidRDefault="00C946C5" w:rsidP="00C946C5">
      <w:pPr>
        <w:pStyle w:val="AuthorInstructions"/>
        <w:rPr>
          <w:ins w:id="691" w:author="Cole, George" w:date="2016-03-08T11:46:00Z"/>
        </w:rPr>
      </w:pPr>
      <w:ins w:id="692" w:author="Cole, George" w:date="2016-03-08T11:46:00Z">
        <w:r w:rsidRPr="003651D9">
          <w:t>&lt;Description of the real world events that cause the sender (Actor A) to send Message 1(e.g., an operator or an automated function determines that a new workitem is needed).&gt;</w:t>
        </w:r>
      </w:ins>
    </w:p>
    <w:p w14:paraId="5AEDDDC3" w14:textId="468B9B14" w:rsidR="00C946C5" w:rsidRPr="003651D9" w:rsidRDefault="00C946C5" w:rsidP="00C946C5">
      <w:pPr>
        <w:pStyle w:val="Heading5"/>
        <w:numPr>
          <w:ilvl w:val="0"/>
          <w:numId w:val="0"/>
        </w:numPr>
        <w:rPr>
          <w:ins w:id="693" w:author="Cole, George" w:date="2016-03-08T11:46:00Z"/>
          <w:noProof w:val="0"/>
        </w:rPr>
      </w:pPr>
      <w:ins w:id="694" w:author="Cole, George" w:date="2016-03-08T11:47:00Z">
        <w:r>
          <w:rPr>
            <w:noProof w:val="0"/>
          </w:rPr>
          <w:t>3.Y4</w:t>
        </w:r>
      </w:ins>
      <w:ins w:id="695" w:author="Cole, George" w:date="2016-03-08T11:46:00Z">
        <w:r w:rsidRPr="003651D9">
          <w:rPr>
            <w:noProof w:val="0"/>
          </w:rPr>
          <w:t>.4.2.2 Message Semantics</w:t>
        </w:r>
      </w:ins>
    </w:p>
    <w:p w14:paraId="72617AEC" w14:textId="77777777" w:rsidR="00C946C5" w:rsidRPr="003651D9" w:rsidRDefault="00C946C5" w:rsidP="00C946C5">
      <w:pPr>
        <w:pStyle w:val="AuthorInstructions"/>
        <w:rPr>
          <w:ins w:id="696" w:author="Cole, George" w:date="2016-03-08T11:46:00Z"/>
        </w:rPr>
      </w:pPr>
      <w:ins w:id="697" w:author="Cole, George" w:date="2016-03-08T11:46:00Z">
        <w:r w:rsidRPr="003651D9">
          <w:t>&lt;Detailed description of the meaning, structure and contents of the message, including any IHE specific clarifications of the message format, attributes, etc.&gt;</w:t>
        </w:r>
      </w:ins>
    </w:p>
    <w:p w14:paraId="20B59DF5" w14:textId="77777777" w:rsidR="00C946C5" w:rsidRPr="003651D9" w:rsidRDefault="00C946C5" w:rsidP="00C946C5">
      <w:pPr>
        <w:pStyle w:val="AuthorInstructions"/>
        <w:rPr>
          <w:ins w:id="698" w:author="Cole, George" w:date="2016-03-08T11:46:00Z"/>
        </w:rPr>
      </w:pPr>
      <w:ins w:id="699" w:author="Cole, George" w:date="2016-03-08T11:46:00Z">
        <w:r w:rsidRPr="003651D9">
          <w:lastRenderedPageBreak/>
          <w:t>&lt;Start by describing the standard underlying the message and how the participating actors are mapped (e.g., “This message is a DICOM C-FIND Request. Actor A is the SCU. Actor D is the SCP.”).&gt;</w:t>
        </w:r>
      </w:ins>
    </w:p>
    <w:p w14:paraId="72797AF8" w14:textId="77777777" w:rsidR="00C946C5" w:rsidRPr="003651D9" w:rsidRDefault="00C946C5" w:rsidP="00C946C5">
      <w:pPr>
        <w:pStyle w:val="AuthorInstructions"/>
        <w:rPr>
          <w:ins w:id="700" w:author="Cole, George" w:date="2016-03-08T11:46:00Z"/>
        </w:rPr>
      </w:pPr>
      <w:ins w:id="701" w:author="Cole, George" w:date="2016-03-08T11:46: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396F7A6C" w14:textId="78B0AB89" w:rsidR="00C946C5" w:rsidRPr="003651D9" w:rsidRDefault="00C946C5" w:rsidP="00C946C5">
      <w:pPr>
        <w:pStyle w:val="Heading5"/>
        <w:numPr>
          <w:ilvl w:val="0"/>
          <w:numId w:val="0"/>
        </w:numPr>
        <w:rPr>
          <w:ins w:id="702" w:author="Cole, George" w:date="2016-03-08T11:46:00Z"/>
          <w:noProof w:val="0"/>
        </w:rPr>
      </w:pPr>
      <w:ins w:id="703" w:author="Cole, George" w:date="2016-03-08T11:47:00Z">
        <w:r>
          <w:rPr>
            <w:noProof w:val="0"/>
          </w:rPr>
          <w:t>3.Y4</w:t>
        </w:r>
      </w:ins>
      <w:ins w:id="704" w:author="Cole, George" w:date="2016-03-08T11:46:00Z">
        <w:r w:rsidRPr="003651D9">
          <w:rPr>
            <w:noProof w:val="0"/>
          </w:rPr>
          <w:t>.4.2.3 Expected Actions</w:t>
        </w:r>
      </w:ins>
    </w:p>
    <w:p w14:paraId="04B864AB" w14:textId="77777777" w:rsidR="00C946C5" w:rsidRPr="003651D9" w:rsidRDefault="00C946C5" w:rsidP="00C946C5">
      <w:pPr>
        <w:pStyle w:val="AuthorInstructions"/>
        <w:rPr>
          <w:ins w:id="705" w:author="Cole, George" w:date="2016-03-08T11:46:00Z"/>
        </w:rPr>
      </w:pPr>
      <w:ins w:id="706" w:author="Cole, George" w:date="2016-03-08T11:46:00Z">
        <w:r w:rsidRPr="003651D9">
          <w:t>&lt;Description of the actions expected to be taken as a result of sending or receiving this message.&gt;</w:t>
        </w:r>
      </w:ins>
    </w:p>
    <w:p w14:paraId="30FAA906" w14:textId="77777777" w:rsidR="00C946C5" w:rsidRPr="003651D9" w:rsidRDefault="00C946C5" w:rsidP="00C946C5">
      <w:pPr>
        <w:pStyle w:val="AuthorInstructions"/>
        <w:rPr>
          <w:ins w:id="707" w:author="Cole, George" w:date="2016-03-08T11:46:00Z"/>
        </w:rPr>
      </w:pPr>
      <w:ins w:id="708" w:author="Cole, George" w:date="2016-03-08T11:46:00Z">
        <w:r w:rsidRPr="003651D9">
          <w:t>&lt;Describe what the receiver is expected/required to do upon receiving this message. &gt;</w:t>
        </w:r>
      </w:ins>
    </w:p>
    <w:p w14:paraId="1B3307CD" w14:textId="77777777" w:rsidR="00C946C5" w:rsidRPr="003651D9" w:rsidRDefault="00C946C5" w:rsidP="00C946C5">
      <w:pPr>
        <w:pStyle w:val="AuthorInstructions"/>
        <w:rPr>
          <w:ins w:id="709" w:author="Cole, George" w:date="2016-03-08T11:46:00Z"/>
        </w:rPr>
      </w:pPr>
      <w:ins w:id="710" w:author="Cole, George" w:date="2016-03-08T11:46:00Z">
        <w:r w:rsidRPr="003651D9">
          <w:t>&lt;Avoid re-iterating the transaction sequencing specified in the Profile Process Flows as expected actions internal to the transaction. Doing so prevents this transaction being re-used in other contexts.&gt;</w:t>
        </w:r>
      </w:ins>
    </w:p>
    <w:p w14:paraId="0FBEF4EE" w14:textId="77777777" w:rsidR="00C946C5" w:rsidRPr="003651D9" w:rsidRDefault="00C946C5" w:rsidP="00C946C5">
      <w:pPr>
        <w:pStyle w:val="AuthorInstructions"/>
        <w:rPr>
          <w:ins w:id="711" w:author="Cole, George" w:date="2016-03-08T11:46:00Z"/>
        </w:rPr>
      </w:pPr>
      <w:ins w:id="712" w:author="Cole, George" w:date="2016-03-08T11:46:00Z">
        <w:r w:rsidRPr="003651D9">
          <w:t>&lt;Explicitly define any expected action based on the multiplicity of an actor(s), if applicable.&gt;</w:t>
        </w:r>
      </w:ins>
    </w:p>
    <w:p w14:paraId="2BC6FD71" w14:textId="1613F031" w:rsidR="00C946C5" w:rsidRPr="003651D9" w:rsidRDefault="00C946C5" w:rsidP="00C946C5">
      <w:pPr>
        <w:pStyle w:val="Heading3"/>
        <w:numPr>
          <w:ilvl w:val="0"/>
          <w:numId w:val="0"/>
        </w:numPr>
        <w:rPr>
          <w:ins w:id="713" w:author="Cole, George" w:date="2016-03-08T11:46:00Z"/>
          <w:noProof w:val="0"/>
        </w:rPr>
      </w:pPr>
      <w:ins w:id="714" w:author="Cole, George" w:date="2016-03-08T11:47:00Z">
        <w:r>
          <w:rPr>
            <w:noProof w:val="0"/>
          </w:rPr>
          <w:t>3.Y4</w:t>
        </w:r>
      </w:ins>
      <w:ins w:id="715" w:author="Cole, George" w:date="2016-03-08T11:46:00Z">
        <w:r w:rsidRPr="003651D9">
          <w:rPr>
            <w:noProof w:val="0"/>
          </w:rPr>
          <w:t>.5 Security Considerations</w:t>
        </w:r>
      </w:ins>
    </w:p>
    <w:p w14:paraId="0BF5AD9F" w14:textId="77777777" w:rsidR="00C946C5" w:rsidRPr="003651D9" w:rsidRDefault="00C946C5" w:rsidP="00C946C5">
      <w:pPr>
        <w:pStyle w:val="AuthorInstructions"/>
        <w:rPr>
          <w:ins w:id="716" w:author="Cole, George" w:date="2016-03-08T11:46:00Z"/>
        </w:rPr>
      </w:pPr>
      <w:ins w:id="717" w:author="Cole, George" w:date="2016-03-08T11:46:00Z">
        <w:r w:rsidRPr="003651D9">
          <w:t>&lt;Description of the transaction specific security consideration; such as use of security profiles.&gt;</w:t>
        </w:r>
      </w:ins>
    </w:p>
    <w:p w14:paraId="6B1270DF" w14:textId="58DAF75E" w:rsidR="00C946C5" w:rsidRPr="003651D9" w:rsidRDefault="00C946C5" w:rsidP="00C946C5">
      <w:pPr>
        <w:pStyle w:val="Heading4"/>
        <w:numPr>
          <w:ilvl w:val="0"/>
          <w:numId w:val="0"/>
        </w:numPr>
        <w:rPr>
          <w:ins w:id="718" w:author="Cole, George" w:date="2016-03-08T11:46:00Z"/>
          <w:noProof w:val="0"/>
        </w:rPr>
      </w:pPr>
      <w:ins w:id="719" w:author="Cole, George" w:date="2016-03-08T11:47:00Z">
        <w:r>
          <w:rPr>
            <w:noProof w:val="0"/>
          </w:rPr>
          <w:t>3.Y4</w:t>
        </w:r>
      </w:ins>
      <w:ins w:id="720" w:author="Cole, George" w:date="2016-03-08T11:46:00Z">
        <w:r w:rsidRPr="003651D9">
          <w:rPr>
            <w:noProof w:val="0"/>
          </w:rPr>
          <w:t>.5.1 Security Audit Considerations</w:t>
        </w:r>
      </w:ins>
    </w:p>
    <w:p w14:paraId="3D80F91F" w14:textId="77777777" w:rsidR="00C946C5" w:rsidRPr="003651D9" w:rsidRDefault="00C946C5" w:rsidP="00C946C5">
      <w:pPr>
        <w:pStyle w:val="AuthorInstructions"/>
        <w:rPr>
          <w:ins w:id="721" w:author="Cole, George" w:date="2016-03-08T11:46:00Z"/>
        </w:rPr>
      </w:pPr>
      <w:ins w:id="722" w:author="Cole, George" w:date="2016-03-08T11:46:00Z">
        <w:r w:rsidRPr="003651D9">
          <w:t>&lt;This section should identify any specific ATNA security audit event that is associated with this transaction and requirements on the encoding of that audit event. &gt;</w:t>
        </w:r>
      </w:ins>
    </w:p>
    <w:p w14:paraId="17E1F980" w14:textId="3ACA8511" w:rsidR="00C946C5" w:rsidRPr="003651D9" w:rsidRDefault="00C946C5" w:rsidP="00C946C5">
      <w:pPr>
        <w:pStyle w:val="Heading5"/>
        <w:numPr>
          <w:ilvl w:val="0"/>
          <w:numId w:val="0"/>
        </w:numPr>
        <w:rPr>
          <w:ins w:id="723" w:author="Cole, George" w:date="2016-03-08T11:46:00Z"/>
          <w:noProof w:val="0"/>
        </w:rPr>
      </w:pPr>
      <w:ins w:id="724" w:author="Cole, George" w:date="2016-03-08T11:47:00Z">
        <w:r>
          <w:rPr>
            <w:noProof w:val="0"/>
          </w:rPr>
          <w:t>3.Y4</w:t>
        </w:r>
      </w:ins>
      <w:ins w:id="725" w:author="Cole, George" w:date="2016-03-08T11:46:00Z">
        <w:r w:rsidRPr="003651D9">
          <w:rPr>
            <w:noProof w:val="0"/>
          </w:rPr>
          <w:t>.5.1.(z) &lt;Actor&gt; Specific Security Considerations</w:t>
        </w:r>
      </w:ins>
    </w:p>
    <w:p w14:paraId="532D51CE" w14:textId="77777777" w:rsidR="00C946C5" w:rsidRPr="003651D9" w:rsidRDefault="00C946C5" w:rsidP="00C946C5">
      <w:pPr>
        <w:pStyle w:val="AuthorInstructions"/>
        <w:rPr>
          <w:ins w:id="726" w:author="Cole, George" w:date="2016-03-08T11:46:00Z"/>
        </w:rPr>
      </w:pPr>
      <w:ins w:id="727" w:author="Cole, George" w:date="2016-03-08T11:46:00Z">
        <w:r w:rsidRPr="003651D9">
          <w:t>&lt;This section should specify any specific security considerations on an Actor by Actor basis.&gt;</w:t>
        </w:r>
      </w:ins>
    </w:p>
    <w:p w14:paraId="296D9F8B" w14:textId="197669D4" w:rsidR="001277AA" w:rsidRPr="003651D9" w:rsidRDefault="001277AA" w:rsidP="001277AA">
      <w:pPr>
        <w:pStyle w:val="Heading2"/>
        <w:numPr>
          <w:ilvl w:val="0"/>
          <w:numId w:val="0"/>
        </w:numPr>
        <w:rPr>
          <w:ins w:id="728" w:author="Cole, George" w:date="2016-03-08T11:57:00Z"/>
          <w:i/>
        </w:rPr>
      </w:pPr>
      <w:ins w:id="729" w:author="Cole, George" w:date="2016-03-08T11:58:00Z">
        <w:r>
          <w:rPr>
            <w:noProof w:val="0"/>
          </w:rPr>
          <w:t>3.Y5</w:t>
        </w:r>
      </w:ins>
      <w:ins w:id="730" w:author="Cole, George" w:date="2016-03-08T11:57:00Z">
        <w:r w:rsidRPr="003651D9">
          <w:rPr>
            <w:noProof w:val="0"/>
          </w:rPr>
          <w:t xml:space="preserve"> </w:t>
        </w:r>
      </w:ins>
      <w:ins w:id="731" w:author="Cole, George" w:date="2016-03-08T11:59:00Z">
        <w:r>
          <w:rPr>
            <w:noProof w:val="0"/>
          </w:rPr>
          <w:t>Search for</w:t>
        </w:r>
      </w:ins>
      <w:ins w:id="732" w:author="Cole, George" w:date="2016-03-08T11:57:00Z">
        <w:r w:rsidR="00BC4803">
          <w:rPr>
            <w:noProof w:val="0"/>
          </w:rPr>
          <w:t xml:space="preserve"> Care Plan</w:t>
        </w:r>
        <w:r>
          <w:rPr>
            <w:noProof w:val="0"/>
          </w:rPr>
          <w:t xml:space="preserve"> [PCC-Y5]</w:t>
        </w:r>
      </w:ins>
    </w:p>
    <w:p w14:paraId="6D8E5263" w14:textId="233A7C74" w:rsidR="001277AA" w:rsidRPr="003651D9" w:rsidRDefault="001277AA" w:rsidP="001277AA">
      <w:pPr>
        <w:pStyle w:val="Heading3"/>
        <w:numPr>
          <w:ilvl w:val="0"/>
          <w:numId w:val="0"/>
        </w:numPr>
        <w:rPr>
          <w:ins w:id="733" w:author="Cole, George" w:date="2016-03-08T11:57:00Z"/>
          <w:noProof w:val="0"/>
        </w:rPr>
      </w:pPr>
      <w:ins w:id="734" w:author="Cole, George" w:date="2016-03-08T11:58:00Z">
        <w:r>
          <w:rPr>
            <w:noProof w:val="0"/>
          </w:rPr>
          <w:t>3.Y5</w:t>
        </w:r>
      </w:ins>
      <w:ins w:id="735" w:author="Cole, George" w:date="2016-03-08T11:57:00Z">
        <w:r w:rsidRPr="003651D9">
          <w:rPr>
            <w:noProof w:val="0"/>
          </w:rPr>
          <w:t>.1 Scope</w:t>
        </w:r>
      </w:ins>
    </w:p>
    <w:p w14:paraId="07FB9754" w14:textId="77777777" w:rsidR="001277AA" w:rsidRPr="003651D9" w:rsidRDefault="001277AA" w:rsidP="001277AA">
      <w:pPr>
        <w:pStyle w:val="BodyText"/>
        <w:rPr>
          <w:ins w:id="736" w:author="Cole, George" w:date="2016-03-08T11:57:00Z"/>
        </w:rPr>
      </w:pPr>
      <w:ins w:id="737" w:author="Cole, George" w:date="2016-03-08T11:57:00Z">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ins>
    </w:p>
    <w:p w14:paraId="59E932A1" w14:textId="70C94A27" w:rsidR="001277AA" w:rsidRPr="003651D9" w:rsidRDefault="001277AA" w:rsidP="001277AA">
      <w:pPr>
        <w:pStyle w:val="Heading3"/>
        <w:numPr>
          <w:ilvl w:val="0"/>
          <w:numId w:val="0"/>
        </w:numPr>
        <w:rPr>
          <w:ins w:id="738" w:author="Cole, George" w:date="2016-03-08T11:57:00Z"/>
          <w:noProof w:val="0"/>
        </w:rPr>
      </w:pPr>
      <w:ins w:id="739" w:author="Cole, George" w:date="2016-03-08T11:58:00Z">
        <w:r>
          <w:rPr>
            <w:noProof w:val="0"/>
          </w:rPr>
          <w:t>3.Y5</w:t>
        </w:r>
      </w:ins>
      <w:ins w:id="740" w:author="Cole, George" w:date="2016-03-08T11:57:00Z">
        <w:r w:rsidRPr="003651D9">
          <w:rPr>
            <w:noProof w:val="0"/>
          </w:rPr>
          <w:t>.2</w:t>
        </w:r>
        <w:r>
          <w:rPr>
            <w:noProof w:val="0"/>
          </w:rPr>
          <w:t xml:space="preserve"> </w:t>
        </w:r>
        <w:r w:rsidRPr="003651D9">
          <w:rPr>
            <w:noProof w:val="0"/>
          </w:rPr>
          <w:t>Actor Roles</w:t>
        </w:r>
      </w:ins>
    </w:p>
    <w:p w14:paraId="62481E68" w14:textId="77777777" w:rsidR="001277AA" w:rsidRPr="003651D9" w:rsidRDefault="001277AA" w:rsidP="001277AA">
      <w:pPr>
        <w:pStyle w:val="AuthorInstructions"/>
        <w:rPr>
          <w:ins w:id="741" w:author="Cole, George" w:date="2016-03-08T11:57:00Z"/>
        </w:rPr>
      </w:pPr>
      <w:ins w:id="742" w:author="Cole, George" w:date="2016-03-08T11:57:00Z">
        <w:r w:rsidRPr="003651D9">
          <w:t>&lt;Optional: if desired, in addition to the table, add a diagram as shown below to illustrate the actors included in this transaction, or delete the diagram altogether.&gt;</w:t>
        </w:r>
      </w:ins>
    </w:p>
    <w:p w14:paraId="03C36669" w14:textId="77777777" w:rsidR="001277AA" w:rsidRPr="003651D9" w:rsidRDefault="001277AA" w:rsidP="001277AA">
      <w:pPr>
        <w:pStyle w:val="BodyText"/>
        <w:jc w:val="center"/>
        <w:rPr>
          <w:ins w:id="743" w:author="Cole, George" w:date="2016-03-08T11:57:00Z"/>
        </w:rPr>
      </w:pPr>
      <w:ins w:id="744" w:author="Cole, George" w:date="2016-03-08T11:57:00Z">
        <w:r w:rsidRPr="003651D9">
          <w:rPr>
            <w:noProof/>
          </w:rPr>
          <w:lastRenderedPageBreak/>
          <mc:AlternateContent>
            <mc:Choice Requires="wpc">
              <w:drawing>
                <wp:inline distT="0" distB="0" distL="0" distR="0" wp14:anchorId="488158F7" wp14:editId="253EE289">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77777777" w:rsidR="001277AA" w:rsidRDefault="001277AA" w:rsidP="001277AA">
                                <w:pPr>
                                  <w:jc w:val="center"/>
                                  <w:rPr>
                                    <w:sz w:val="18"/>
                                  </w:rPr>
                                </w:pPr>
                                <w:r>
                                  <w:rPr>
                                    <w:sz w:val="18"/>
                                  </w:rPr>
                                  <w:t>Transaction Name [DOM-#]</w:t>
                                </w:r>
                              </w:p>
                              <w:p w14:paraId="627E6E1C" w14:textId="77777777" w:rsidR="001277AA" w:rsidRDefault="001277AA" w:rsidP="001277AA"/>
                              <w:p w14:paraId="275320CF" w14:textId="77777777" w:rsidR="001277AA" w:rsidRDefault="001277AA"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18C6594B" w14:textId="77777777" w:rsidR="001277AA" w:rsidRDefault="001277AA" w:rsidP="001277AA">
                                <w:pPr>
                                  <w:rPr>
                                    <w:sz w:val="18"/>
                                  </w:rPr>
                                </w:pPr>
                                <w:r>
                                  <w:rPr>
                                    <w:sz w:val="18"/>
                                  </w:rPr>
                                  <w:t>Actor ABC</w:t>
                                </w:r>
                              </w:p>
                              <w:p w14:paraId="0C5C6100" w14:textId="77777777" w:rsidR="001277AA" w:rsidRDefault="001277AA" w:rsidP="001277AA"/>
                              <w:p w14:paraId="4F01ECCE" w14:textId="77777777" w:rsidR="001277AA" w:rsidRDefault="001277AA"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E702A04" w14:textId="77777777" w:rsidR="001277AA" w:rsidRDefault="001277AA" w:rsidP="001277AA">
                                <w:pPr>
                                  <w:rPr>
                                    <w:sz w:val="18"/>
                                  </w:rPr>
                                </w:pPr>
                                <w:r>
                                  <w:rPr>
                                    <w:sz w:val="18"/>
                                  </w:rPr>
                                  <w:t>Actor DEF</w:t>
                                </w:r>
                              </w:p>
                              <w:p w14:paraId="3008E40C" w14:textId="77777777" w:rsidR="001277AA" w:rsidRDefault="001277AA" w:rsidP="001277AA"/>
                              <w:p w14:paraId="60217F4B" w14:textId="77777777" w:rsidR="001277AA" w:rsidRDefault="001277AA"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">
                  <v:shape id="_x0000_s1168" type="#_x0000_t75" style="position:absolute;width:37261;height:15392;visibility:visible;mso-wrap-style:square">
                    <v:fill o:detectmouseclick="t"/>
                    <v:path o:connecttype="none"/>
                  </v:shape>
                  <v:oval id="Oval 153" o:spid="_x0000_s1169"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77777777" w:rsidR="001277AA" w:rsidRDefault="001277AA" w:rsidP="001277AA">
                          <w:pPr>
                            <w:jc w:val="center"/>
                            <w:rPr>
                              <w:sz w:val="18"/>
                            </w:rPr>
                          </w:pPr>
                          <w:r>
                            <w:rPr>
                              <w:sz w:val="18"/>
                            </w:rPr>
                            <w:t>Transaction Name [DOM-#]</w:t>
                          </w:r>
                        </w:p>
                        <w:p w14:paraId="627E6E1C" w14:textId="77777777" w:rsidR="001277AA" w:rsidRDefault="001277AA" w:rsidP="001277AA"/>
                        <w:p w14:paraId="275320CF" w14:textId="77777777" w:rsidR="001277AA" w:rsidRDefault="001277AA" w:rsidP="001277AA">
                          <w:pPr>
                            <w:jc w:val="center"/>
                            <w:rPr>
                              <w:sz w:val="18"/>
                            </w:rPr>
                          </w:pPr>
                          <w:r>
                            <w:rPr>
                              <w:sz w:val="18"/>
                            </w:rPr>
                            <w:t>Transaction Name [DOM-#]</w:t>
                          </w:r>
                        </w:p>
                      </w:txbxContent>
                    </v:textbox>
                  </v:oval>
                  <v:shape id="Text Box 154" o:spid="_x0000_s1170"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77777777" w:rsidR="001277AA" w:rsidRDefault="001277AA" w:rsidP="001277AA">
                          <w:pPr>
                            <w:rPr>
                              <w:sz w:val="18"/>
                            </w:rPr>
                          </w:pPr>
                          <w:r>
                            <w:rPr>
                              <w:sz w:val="18"/>
                            </w:rPr>
                            <w:t>Actor ABC</w:t>
                          </w:r>
                        </w:p>
                        <w:p w14:paraId="0C5C6100" w14:textId="77777777" w:rsidR="001277AA" w:rsidRDefault="001277AA" w:rsidP="001277AA"/>
                        <w:p w14:paraId="4F01ECCE" w14:textId="77777777" w:rsidR="001277AA" w:rsidRDefault="001277AA" w:rsidP="001277AA">
                          <w:pPr>
                            <w:rPr>
                              <w:sz w:val="18"/>
                            </w:rPr>
                          </w:pPr>
                          <w:r>
                            <w:rPr>
                              <w:sz w:val="18"/>
                            </w:rPr>
                            <w:t>Actor ABC</w:t>
                          </w:r>
                        </w:p>
                      </w:txbxContent>
                    </v:textbox>
                  </v:shape>
                  <v:line id="Line 155" o:spid="_x0000_s1171"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72"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77777777" w:rsidR="001277AA" w:rsidRDefault="001277AA" w:rsidP="001277AA">
                          <w:pPr>
                            <w:rPr>
                              <w:sz w:val="18"/>
                            </w:rPr>
                          </w:pPr>
                          <w:r>
                            <w:rPr>
                              <w:sz w:val="18"/>
                            </w:rPr>
                            <w:t>Actor DEF</w:t>
                          </w:r>
                        </w:p>
                        <w:p w14:paraId="3008E40C" w14:textId="77777777" w:rsidR="001277AA" w:rsidRDefault="001277AA" w:rsidP="001277AA"/>
                        <w:p w14:paraId="60217F4B" w14:textId="77777777" w:rsidR="001277AA" w:rsidRDefault="001277AA" w:rsidP="001277AA">
                          <w:pPr>
                            <w:rPr>
                              <w:sz w:val="18"/>
                            </w:rPr>
                          </w:pPr>
                          <w:r>
                            <w:rPr>
                              <w:sz w:val="18"/>
                            </w:rPr>
                            <w:t>Actor DEF</w:t>
                          </w:r>
                        </w:p>
                      </w:txbxContent>
                    </v:textbox>
                  </v:shape>
                  <v:line id="Line 157" o:spid="_x0000_s1173"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ins>
    </w:p>
    <w:p w14:paraId="7A3C6976" w14:textId="0FC8A16A" w:rsidR="001277AA" w:rsidRPr="003651D9" w:rsidRDefault="001277AA" w:rsidP="001277AA">
      <w:pPr>
        <w:pStyle w:val="FigureTitle"/>
        <w:rPr>
          <w:ins w:id="745" w:author="Cole, George" w:date="2016-03-08T11:57:00Z"/>
        </w:rPr>
      </w:pPr>
      <w:ins w:id="746" w:author="Cole, George" w:date="2016-03-08T11:57:00Z">
        <w:r w:rsidRPr="003651D9">
          <w:t xml:space="preserve">Figure </w:t>
        </w:r>
      </w:ins>
      <w:ins w:id="747" w:author="Cole, George" w:date="2016-03-08T11:58:00Z">
        <w:r>
          <w:t>3.Y5</w:t>
        </w:r>
      </w:ins>
      <w:ins w:id="748" w:author="Cole, George" w:date="2016-03-08T11:57:00Z">
        <w:r w:rsidRPr="003651D9">
          <w:t>.2-1: Use Case Diagram</w:t>
        </w:r>
      </w:ins>
    </w:p>
    <w:p w14:paraId="7AA6D138" w14:textId="77777777" w:rsidR="001277AA" w:rsidRPr="003651D9" w:rsidRDefault="001277AA" w:rsidP="001277AA">
      <w:pPr>
        <w:pStyle w:val="TableTitle"/>
        <w:rPr>
          <w:ins w:id="749" w:author="Cole, George" w:date="2016-03-08T11:57:00Z"/>
        </w:rPr>
      </w:pPr>
    </w:p>
    <w:p w14:paraId="6CB54D33" w14:textId="71C4CC4F" w:rsidR="001277AA" w:rsidRPr="003651D9" w:rsidRDefault="001277AA" w:rsidP="001277AA">
      <w:pPr>
        <w:pStyle w:val="TableTitle"/>
        <w:rPr>
          <w:ins w:id="750" w:author="Cole, George" w:date="2016-03-08T11:57:00Z"/>
        </w:rPr>
      </w:pPr>
      <w:ins w:id="751" w:author="Cole, George" w:date="2016-03-08T11:57:00Z">
        <w:r w:rsidRPr="003651D9">
          <w:t xml:space="preserve">Table </w:t>
        </w:r>
      </w:ins>
      <w:ins w:id="752" w:author="Cole, George" w:date="2016-03-08T11:58:00Z">
        <w:r>
          <w:t>3.Y5</w:t>
        </w:r>
      </w:ins>
      <w:ins w:id="753" w:author="Cole, George" w:date="2016-03-08T11:57:00Z">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3651D9" w14:paraId="12D05157" w14:textId="77777777" w:rsidTr="008D54F8">
        <w:trPr>
          <w:ins w:id="754" w:author="Cole, George" w:date="2016-03-08T11:57:00Z"/>
        </w:trPr>
        <w:tc>
          <w:tcPr>
            <w:tcW w:w="1008" w:type="dxa"/>
            <w:shd w:val="clear" w:color="auto" w:fill="auto"/>
          </w:tcPr>
          <w:p w14:paraId="025F811C" w14:textId="77777777" w:rsidR="001277AA" w:rsidRPr="003651D9" w:rsidRDefault="001277AA" w:rsidP="008D54F8">
            <w:pPr>
              <w:pStyle w:val="BodyText"/>
              <w:rPr>
                <w:ins w:id="755" w:author="Cole, George" w:date="2016-03-08T11:57:00Z"/>
                <w:b/>
              </w:rPr>
            </w:pPr>
            <w:ins w:id="756" w:author="Cole, George" w:date="2016-03-08T11:57:00Z">
              <w:r w:rsidRPr="003651D9">
                <w:rPr>
                  <w:b/>
                </w:rPr>
                <w:t>Actor:</w:t>
              </w:r>
            </w:ins>
          </w:p>
        </w:tc>
        <w:tc>
          <w:tcPr>
            <w:tcW w:w="8568" w:type="dxa"/>
            <w:shd w:val="clear" w:color="auto" w:fill="auto"/>
          </w:tcPr>
          <w:p w14:paraId="24E8D216" w14:textId="77777777" w:rsidR="001277AA" w:rsidRPr="003651D9" w:rsidRDefault="001277AA" w:rsidP="008D54F8">
            <w:pPr>
              <w:pStyle w:val="BodyText"/>
              <w:rPr>
                <w:ins w:id="757" w:author="Cole, George" w:date="2016-03-08T11:57:00Z"/>
              </w:rPr>
            </w:pPr>
            <w:ins w:id="758" w:author="Cole, George" w:date="2016-03-08T11:57:00Z">
              <w:r w:rsidRPr="003651D9">
                <w:t>&lt;Official actor name; list every actor in this transaction.&gt;</w:t>
              </w:r>
            </w:ins>
          </w:p>
        </w:tc>
      </w:tr>
      <w:tr w:rsidR="001277AA" w:rsidRPr="003651D9" w14:paraId="344A4CAB" w14:textId="77777777" w:rsidTr="008D54F8">
        <w:trPr>
          <w:ins w:id="759" w:author="Cole, George" w:date="2016-03-08T11:57:00Z"/>
        </w:trPr>
        <w:tc>
          <w:tcPr>
            <w:tcW w:w="1008" w:type="dxa"/>
            <w:shd w:val="clear" w:color="auto" w:fill="auto"/>
          </w:tcPr>
          <w:p w14:paraId="5CCD3BB0" w14:textId="77777777" w:rsidR="001277AA" w:rsidRPr="003651D9" w:rsidRDefault="001277AA" w:rsidP="008D54F8">
            <w:pPr>
              <w:pStyle w:val="BodyText"/>
              <w:rPr>
                <w:ins w:id="760" w:author="Cole, George" w:date="2016-03-08T11:57:00Z"/>
                <w:b/>
              </w:rPr>
            </w:pPr>
            <w:ins w:id="761" w:author="Cole, George" w:date="2016-03-08T11:57:00Z">
              <w:r w:rsidRPr="003651D9">
                <w:rPr>
                  <w:b/>
                </w:rPr>
                <w:t>Role:</w:t>
              </w:r>
            </w:ins>
          </w:p>
        </w:tc>
        <w:tc>
          <w:tcPr>
            <w:tcW w:w="8568" w:type="dxa"/>
            <w:shd w:val="clear" w:color="auto" w:fill="auto"/>
          </w:tcPr>
          <w:p w14:paraId="4877BAE9" w14:textId="77777777" w:rsidR="001277AA" w:rsidRPr="003651D9" w:rsidRDefault="001277AA" w:rsidP="008D54F8">
            <w:pPr>
              <w:pStyle w:val="BodyText"/>
              <w:rPr>
                <w:ins w:id="762" w:author="Cole, George" w:date="2016-03-08T11:57:00Z"/>
              </w:rPr>
            </w:pPr>
            <w:ins w:id="763" w:author="Cole, George" w:date="2016-03-08T11:57:00Z">
              <w:r w:rsidRPr="003651D9">
                <w:t>&lt;Very brief, one phrase, description of the role that this actor plays in this transaction.&gt;</w:t>
              </w:r>
            </w:ins>
          </w:p>
        </w:tc>
      </w:tr>
      <w:tr w:rsidR="001277AA" w:rsidRPr="003651D9" w14:paraId="5758C175" w14:textId="77777777" w:rsidTr="008D54F8">
        <w:trPr>
          <w:ins w:id="764" w:author="Cole, George" w:date="2016-03-08T11:57:00Z"/>
        </w:trPr>
        <w:tc>
          <w:tcPr>
            <w:tcW w:w="1008" w:type="dxa"/>
            <w:shd w:val="clear" w:color="auto" w:fill="auto"/>
          </w:tcPr>
          <w:p w14:paraId="216C15AA" w14:textId="77777777" w:rsidR="001277AA" w:rsidRPr="003651D9" w:rsidRDefault="001277AA" w:rsidP="008D54F8">
            <w:pPr>
              <w:pStyle w:val="BodyText"/>
              <w:rPr>
                <w:ins w:id="765" w:author="Cole, George" w:date="2016-03-08T11:57:00Z"/>
                <w:b/>
              </w:rPr>
            </w:pPr>
            <w:ins w:id="766" w:author="Cole, George" w:date="2016-03-08T11:57:00Z">
              <w:r w:rsidRPr="003651D9">
                <w:rPr>
                  <w:b/>
                </w:rPr>
                <w:t>Actor:</w:t>
              </w:r>
            </w:ins>
          </w:p>
        </w:tc>
        <w:tc>
          <w:tcPr>
            <w:tcW w:w="8568" w:type="dxa"/>
            <w:shd w:val="clear" w:color="auto" w:fill="auto"/>
          </w:tcPr>
          <w:p w14:paraId="4A87D08E" w14:textId="77777777" w:rsidR="001277AA" w:rsidRPr="003651D9" w:rsidRDefault="001277AA" w:rsidP="008D54F8">
            <w:pPr>
              <w:pStyle w:val="BodyText"/>
              <w:rPr>
                <w:ins w:id="767" w:author="Cole, George" w:date="2016-03-08T11:57:00Z"/>
              </w:rPr>
            </w:pPr>
          </w:p>
        </w:tc>
      </w:tr>
      <w:tr w:rsidR="001277AA" w:rsidRPr="003651D9" w14:paraId="7027E61F" w14:textId="77777777" w:rsidTr="008D54F8">
        <w:trPr>
          <w:ins w:id="768" w:author="Cole, George" w:date="2016-03-08T11:57:00Z"/>
        </w:trPr>
        <w:tc>
          <w:tcPr>
            <w:tcW w:w="1008" w:type="dxa"/>
            <w:shd w:val="clear" w:color="auto" w:fill="auto"/>
          </w:tcPr>
          <w:p w14:paraId="03029899" w14:textId="77777777" w:rsidR="001277AA" w:rsidRPr="003651D9" w:rsidRDefault="001277AA" w:rsidP="008D54F8">
            <w:pPr>
              <w:pStyle w:val="BodyText"/>
              <w:rPr>
                <w:ins w:id="769" w:author="Cole, George" w:date="2016-03-08T11:57:00Z"/>
                <w:b/>
              </w:rPr>
            </w:pPr>
            <w:ins w:id="770" w:author="Cole, George" w:date="2016-03-08T11:57:00Z">
              <w:r w:rsidRPr="003651D9">
                <w:rPr>
                  <w:b/>
                </w:rPr>
                <w:t>Role:</w:t>
              </w:r>
            </w:ins>
          </w:p>
        </w:tc>
        <w:tc>
          <w:tcPr>
            <w:tcW w:w="8568" w:type="dxa"/>
            <w:shd w:val="clear" w:color="auto" w:fill="auto"/>
          </w:tcPr>
          <w:p w14:paraId="15A4D910" w14:textId="77777777" w:rsidR="001277AA" w:rsidRPr="003651D9" w:rsidRDefault="001277AA" w:rsidP="008D54F8">
            <w:pPr>
              <w:pStyle w:val="BodyText"/>
              <w:rPr>
                <w:ins w:id="771" w:author="Cole, George" w:date="2016-03-08T11:57:00Z"/>
              </w:rPr>
            </w:pPr>
            <w:ins w:id="772" w:author="Cole, George" w:date="2016-03-08T11:57:00Z">
              <w:r>
                <w:t xml:space="preserve"> </w:t>
              </w:r>
            </w:ins>
          </w:p>
        </w:tc>
      </w:tr>
      <w:tr w:rsidR="001277AA" w:rsidRPr="003651D9" w14:paraId="6F0F8960" w14:textId="77777777" w:rsidTr="008D54F8">
        <w:trPr>
          <w:ins w:id="773" w:author="Cole, George" w:date="2016-03-08T11:57:00Z"/>
        </w:trPr>
        <w:tc>
          <w:tcPr>
            <w:tcW w:w="1008" w:type="dxa"/>
            <w:shd w:val="clear" w:color="auto" w:fill="auto"/>
          </w:tcPr>
          <w:p w14:paraId="45B423A7" w14:textId="77777777" w:rsidR="001277AA" w:rsidRPr="003651D9" w:rsidRDefault="001277AA" w:rsidP="008D54F8">
            <w:pPr>
              <w:pStyle w:val="BodyText"/>
              <w:rPr>
                <w:ins w:id="774" w:author="Cole, George" w:date="2016-03-08T11:57:00Z"/>
                <w:b/>
              </w:rPr>
            </w:pPr>
            <w:ins w:id="775" w:author="Cole, George" w:date="2016-03-08T11:57:00Z">
              <w:r w:rsidRPr="003651D9">
                <w:rPr>
                  <w:b/>
                </w:rPr>
                <w:t>Actor:</w:t>
              </w:r>
            </w:ins>
          </w:p>
        </w:tc>
        <w:tc>
          <w:tcPr>
            <w:tcW w:w="8568" w:type="dxa"/>
            <w:shd w:val="clear" w:color="auto" w:fill="auto"/>
          </w:tcPr>
          <w:p w14:paraId="2AC8A931" w14:textId="77777777" w:rsidR="001277AA" w:rsidRPr="003651D9" w:rsidRDefault="001277AA" w:rsidP="008D54F8">
            <w:pPr>
              <w:pStyle w:val="BodyText"/>
              <w:rPr>
                <w:ins w:id="776" w:author="Cole, George" w:date="2016-03-08T11:57:00Z"/>
              </w:rPr>
            </w:pPr>
            <w:ins w:id="777" w:author="Cole, George" w:date="2016-03-08T11:57:00Z">
              <w:r w:rsidRPr="003651D9">
                <w:t xml:space="preserve"> </w:t>
              </w:r>
            </w:ins>
          </w:p>
        </w:tc>
      </w:tr>
      <w:tr w:rsidR="001277AA" w:rsidRPr="003651D9" w14:paraId="4096B8C9" w14:textId="77777777" w:rsidTr="008D54F8">
        <w:trPr>
          <w:ins w:id="778" w:author="Cole, George" w:date="2016-03-08T11:57:00Z"/>
        </w:trPr>
        <w:tc>
          <w:tcPr>
            <w:tcW w:w="1008" w:type="dxa"/>
            <w:shd w:val="clear" w:color="auto" w:fill="auto"/>
          </w:tcPr>
          <w:p w14:paraId="42161A24" w14:textId="77777777" w:rsidR="001277AA" w:rsidRPr="003651D9" w:rsidRDefault="001277AA" w:rsidP="008D54F8">
            <w:pPr>
              <w:pStyle w:val="BodyText"/>
              <w:rPr>
                <w:ins w:id="779" w:author="Cole, George" w:date="2016-03-08T11:57:00Z"/>
                <w:b/>
              </w:rPr>
            </w:pPr>
            <w:ins w:id="780" w:author="Cole, George" w:date="2016-03-08T11:57:00Z">
              <w:r w:rsidRPr="003651D9">
                <w:rPr>
                  <w:b/>
                </w:rPr>
                <w:t>Role:</w:t>
              </w:r>
            </w:ins>
          </w:p>
        </w:tc>
        <w:tc>
          <w:tcPr>
            <w:tcW w:w="8568" w:type="dxa"/>
            <w:shd w:val="clear" w:color="auto" w:fill="auto"/>
          </w:tcPr>
          <w:p w14:paraId="64F5B111" w14:textId="77777777" w:rsidR="001277AA" w:rsidRPr="003651D9" w:rsidRDefault="001277AA" w:rsidP="008D54F8">
            <w:pPr>
              <w:pStyle w:val="BodyText"/>
              <w:rPr>
                <w:ins w:id="781" w:author="Cole, George" w:date="2016-03-08T11:57:00Z"/>
              </w:rPr>
            </w:pPr>
          </w:p>
        </w:tc>
      </w:tr>
    </w:tbl>
    <w:p w14:paraId="713BC82A" w14:textId="77777777" w:rsidR="001277AA" w:rsidRPr="003651D9" w:rsidRDefault="001277AA" w:rsidP="001277AA">
      <w:pPr>
        <w:pStyle w:val="BodyText"/>
        <w:rPr>
          <w:ins w:id="782" w:author="Cole, George" w:date="2016-03-08T11:57:00Z"/>
          <w:i/>
        </w:rPr>
      </w:pPr>
      <w:ins w:id="783" w:author="Cole, George" w:date="2016-03-08T11:57:00Z">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ins>
    </w:p>
    <w:p w14:paraId="1D7AE899" w14:textId="77777777" w:rsidR="001277AA" w:rsidRPr="003651D9" w:rsidRDefault="001277AA" w:rsidP="001277AA">
      <w:pPr>
        <w:pStyle w:val="BodyText"/>
        <w:rPr>
          <w:ins w:id="784" w:author="Cole, George" w:date="2016-03-08T11:57:00Z"/>
          <w:i/>
        </w:rPr>
      </w:pPr>
    </w:p>
    <w:p w14:paraId="0F39FA72" w14:textId="77777777" w:rsidR="001277AA" w:rsidRPr="003651D9" w:rsidRDefault="001277AA" w:rsidP="001277AA">
      <w:pPr>
        <w:pStyle w:val="BodyText"/>
        <w:rPr>
          <w:ins w:id="785" w:author="Cole, George" w:date="2016-03-08T11:57:00Z"/>
        </w:rPr>
      </w:pPr>
      <w:ins w:id="786" w:author="Cole, George" w:date="2016-03-08T11:57:00Z">
        <w:r w:rsidRPr="003651D9">
          <w:t>The Roles in this transaction are defined in the following table and may be played by the actors shown here:</w:t>
        </w:r>
      </w:ins>
    </w:p>
    <w:p w14:paraId="3E49981E" w14:textId="597C8B95" w:rsidR="001277AA" w:rsidRPr="003651D9" w:rsidRDefault="001277AA" w:rsidP="001277AA">
      <w:pPr>
        <w:pStyle w:val="TableTitle"/>
        <w:rPr>
          <w:ins w:id="787" w:author="Cole, George" w:date="2016-03-08T11:57:00Z"/>
        </w:rPr>
      </w:pPr>
      <w:ins w:id="788" w:author="Cole, George" w:date="2016-03-08T11:57:00Z">
        <w:r w:rsidRPr="003651D9">
          <w:t xml:space="preserve">Table </w:t>
        </w:r>
      </w:ins>
      <w:ins w:id="789" w:author="Cole, George" w:date="2016-03-08T11:58:00Z">
        <w:r>
          <w:t>3.Y5</w:t>
        </w:r>
      </w:ins>
      <w:ins w:id="790" w:author="Cole, George" w:date="2016-03-08T11:57:00Z">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1277AA" w:rsidRPr="003651D9" w14:paraId="6E83CA8C" w14:textId="77777777" w:rsidTr="008D54F8">
        <w:trPr>
          <w:ins w:id="791" w:author="Cole, George" w:date="2016-03-08T11:57:00Z"/>
        </w:trPr>
        <w:tc>
          <w:tcPr>
            <w:tcW w:w="1818" w:type="dxa"/>
            <w:shd w:val="clear" w:color="auto" w:fill="auto"/>
          </w:tcPr>
          <w:p w14:paraId="285D9349" w14:textId="77777777" w:rsidR="001277AA" w:rsidRPr="003651D9" w:rsidRDefault="001277AA" w:rsidP="008D54F8">
            <w:pPr>
              <w:pStyle w:val="BodyText"/>
              <w:rPr>
                <w:ins w:id="792" w:author="Cole, George" w:date="2016-03-08T11:57:00Z"/>
                <w:b/>
              </w:rPr>
            </w:pPr>
            <w:ins w:id="793" w:author="Cole, George" w:date="2016-03-08T11:57:00Z">
              <w:r w:rsidRPr="003651D9">
                <w:rPr>
                  <w:b/>
                  <w:iCs/>
                </w:rPr>
                <w:t>Role:</w:t>
              </w:r>
            </w:ins>
          </w:p>
        </w:tc>
        <w:tc>
          <w:tcPr>
            <w:tcW w:w="7758" w:type="dxa"/>
            <w:shd w:val="clear" w:color="auto" w:fill="auto"/>
          </w:tcPr>
          <w:p w14:paraId="28E82FF0" w14:textId="77777777" w:rsidR="001277AA" w:rsidRPr="003651D9" w:rsidRDefault="001277AA" w:rsidP="008D54F8">
            <w:pPr>
              <w:pStyle w:val="BodyText"/>
              <w:rPr>
                <w:ins w:id="794" w:author="Cole, George" w:date="2016-03-08T11:57:00Z"/>
                <w:i/>
              </w:rPr>
            </w:pPr>
            <w:ins w:id="795" w:author="Cole, George" w:date="2016-03-08T11:57:00Z">
              <w:r w:rsidRPr="003651D9">
                <w:rPr>
                  <w:i/>
                  <w:iCs/>
                </w:rPr>
                <w:t>&lt;Role Name:&gt;&lt;Only unique within this transaction. Typically one word. The Role Name is analogous to SCU or SCP in DICOM Services.&gt;</w:t>
              </w:r>
            </w:ins>
          </w:p>
        </w:tc>
      </w:tr>
      <w:tr w:rsidR="001277AA" w:rsidRPr="003651D9" w14:paraId="6D566289" w14:textId="77777777" w:rsidTr="008D54F8">
        <w:trPr>
          <w:ins w:id="796" w:author="Cole, George" w:date="2016-03-08T11:57:00Z"/>
        </w:trPr>
        <w:tc>
          <w:tcPr>
            <w:tcW w:w="1818" w:type="dxa"/>
            <w:shd w:val="clear" w:color="auto" w:fill="auto"/>
          </w:tcPr>
          <w:p w14:paraId="50FE5E2F" w14:textId="77777777" w:rsidR="001277AA" w:rsidRPr="003651D9" w:rsidRDefault="001277AA" w:rsidP="008D54F8">
            <w:pPr>
              <w:pStyle w:val="BodyText"/>
              <w:rPr>
                <w:ins w:id="797" w:author="Cole, George" w:date="2016-03-08T11:57:00Z"/>
                <w:b/>
              </w:rPr>
            </w:pPr>
            <w:ins w:id="798" w:author="Cole, George" w:date="2016-03-08T11:57:00Z">
              <w:r w:rsidRPr="003651D9">
                <w:rPr>
                  <w:b/>
                </w:rPr>
                <w:t>Actor(s):</w:t>
              </w:r>
            </w:ins>
          </w:p>
        </w:tc>
        <w:tc>
          <w:tcPr>
            <w:tcW w:w="7758" w:type="dxa"/>
            <w:shd w:val="clear" w:color="auto" w:fill="auto"/>
          </w:tcPr>
          <w:p w14:paraId="49701EB2" w14:textId="77777777" w:rsidR="001277AA" w:rsidRPr="003651D9" w:rsidRDefault="001277AA" w:rsidP="008D54F8">
            <w:pPr>
              <w:pStyle w:val="BodyText"/>
              <w:rPr>
                <w:ins w:id="799" w:author="Cole, George" w:date="2016-03-08T11:57:00Z"/>
                <w:i/>
              </w:rPr>
            </w:pPr>
            <w:ins w:id="800" w:author="Cole, George" w:date="2016-03-08T11:57:00Z">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ins>
          </w:p>
        </w:tc>
      </w:tr>
      <w:tr w:rsidR="001277AA" w:rsidRPr="003651D9" w14:paraId="0EE150D5" w14:textId="77777777" w:rsidTr="008D54F8">
        <w:trPr>
          <w:ins w:id="801" w:author="Cole, George" w:date="2016-03-08T11:57:00Z"/>
        </w:trPr>
        <w:tc>
          <w:tcPr>
            <w:tcW w:w="1818" w:type="dxa"/>
            <w:shd w:val="clear" w:color="auto" w:fill="auto"/>
          </w:tcPr>
          <w:p w14:paraId="260F13BD" w14:textId="77777777" w:rsidR="001277AA" w:rsidRPr="003651D9" w:rsidRDefault="001277AA" w:rsidP="008D54F8">
            <w:pPr>
              <w:pStyle w:val="BodyText"/>
              <w:rPr>
                <w:ins w:id="802" w:author="Cole, George" w:date="2016-03-08T11:57:00Z"/>
                <w:b/>
              </w:rPr>
            </w:pPr>
            <w:ins w:id="803" w:author="Cole, George" w:date="2016-03-08T11:57:00Z">
              <w:r w:rsidRPr="003651D9">
                <w:rPr>
                  <w:b/>
                </w:rPr>
                <w:t>Role:</w:t>
              </w:r>
            </w:ins>
          </w:p>
        </w:tc>
        <w:tc>
          <w:tcPr>
            <w:tcW w:w="7758" w:type="dxa"/>
            <w:shd w:val="clear" w:color="auto" w:fill="auto"/>
          </w:tcPr>
          <w:p w14:paraId="2B74F7C7" w14:textId="77777777" w:rsidR="001277AA" w:rsidRPr="003651D9" w:rsidRDefault="001277AA" w:rsidP="008D54F8">
            <w:pPr>
              <w:pStyle w:val="BodyText"/>
              <w:rPr>
                <w:ins w:id="804" w:author="Cole, George" w:date="2016-03-08T11:57:00Z"/>
                <w:i/>
              </w:rPr>
            </w:pPr>
            <w:ins w:id="805" w:author="Cole, George" w:date="2016-03-08T11:57:00Z">
              <w:r w:rsidRPr="003651D9">
                <w:rPr>
                  <w:i/>
                </w:rPr>
                <w:t>&lt;e.g., Requestor:</w:t>
              </w:r>
            </w:ins>
          </w:p>
          <w:p w14:paraId="41525706" w14:textId="77777777" w:rsidR="001277AA" w:rsidRPr="003651D9" w:rsidRDefault="001277AA" w:rsidP="008D54F8">
            <w:pPr>
              <w:pStyle w:val="BodyText"/>
              <w:ind w:left="720"/>
              <w:rPr>
                <w:ins w:id="806" w:author="Cole, George" w:date="2016-03-08T11:57:00Z"/>
                <w:i/>
              </w:rPr>
            </w:pPr>
            <w:ins w:id="807" w:author="Cole, George" w:date="2016-03-08T11:57:00Z">
              <w:r w:rsidRPr="003651D9">
                <w:rPr>
                  <w:i/>
                </w:rPr>
                <w:t>Submits the relevant details and requests the creation of a new workitem.&gt;</w:t>
              </w:r>
            </w:ins>
          </w:p>
        </w:tc>
      </w:tr>
      <w:tr w:rsidR="001277AA" w:rsidRPr="003651D9" w14:paraId="3D2DC340" w14:textId="77777777" w:rsidTr="008D54F8">
        <w:trPr>
          <w:ins w:id="808" w:author="Cole, George" w:date="2016-03-08T11:57:00Z"/>
        </w:trPr>
        <w:tc>
          <w:tcPr>
            <w:tcW w:w="1818" w:type="dxa"/>
            <w:shd w:val="clear" w:color="auto" w:fill="auto"/>
          </w:tcPr>
          <w:p w14:paraId="74E6B213" w14:textId="77777777" w:rsidR="001277AA" w:rsidRPr="003651D9" w:rsidRDefault="001277AA" w:rsidP="008D54F8">
            <w:pPr>
              <w:pStyle w:val="BodyText"/>
              <w:rPr>
                <w:ins w:id="809" w:author="Cole, George" w:date="2016-03-08T11:57:00Z"/>
                <w:b/>
              </w:rPr>
            </w:pPr>
            <w:ins w:id="810" w:author="Cole, George" w:date="2016-03-08T11:57:00Z">
              <w:r w:rsidRPr="003651D9">
                <w:rPr>
                  <w:b/>
                </w:rPr>
                <w:t>Actor(s):</w:t>
              </w:r>
            </w:ins>
          </w:p>
        </w:tc>
        <w:tc>
          <w:tcPr>
            <w:tcW w:w="7758" w:type="dxa"/>
            <w:shd w:val="clear" w:color="auto" w:fill="auto"/>
          </w:tcPr>
          <w:p w14:paraId="514A73AB" w14:textId="77777777" w:rsidR="001277AA" w:rsidRPr="003651D9" w:rsidRDefault="001277AA" w:rsidP="008D54F8">
            <w:pPr>
              <w:pStyle w:val="BodyText"/>
              <w:rPr>
                <w:ins w:id="811" w:author="Cole, George" w:date="2016-03-08T11:57:00Z"/>
                <w:i/>
              </w:rPr>
            </w:pPr>
            <w:ins w:id="812" w:author="Cole, George" w:date="2016-03-08T11:57:00Z">
              <w:r w:rsidRPr="003651D9">
                <w:rPr>
                  <w:i/>
                </w:rPr>
                <w:t>&lt;e.g., The following actors may play the role of Requestor:</w:t>
              </w:r>
            </w:ins>
          </w:p>
          <w:p w14:paraId="30444F33" w14:textId="77777777" w:rsidR="001277AA" w:rsidRPr="003651D9" w:rsidRDefault="001277AA" w:rsidP="008D54F8">
            <w:pPr>
              <w:pStyle w:val="BodyText"/>
              <w:ind w:left="720"/>
              <w:rPr>
                <w:ins w:id="813" w:author="Cole, George" w:date="2016-03-08T11:57:00Z"/>
                <w:i/>
              </w:rPr>
            </w:pPr>
            <w:ins w:id="814" w:author="Cole, George" w:date="2016-03-08T11:57:00Z">
              <w:r w:rsidRPr="003651D9">
                <w:rPr>
                  <w:i/>
                </w:rPr>
                <w:lastRenderedPageBreak/>
                <w:t>Workitem Creator: when requesting workitems</w:t>
              </w:r>
            </w:ins>
          </w:p>
          <w:p w14:paraId="479F1678" w14:textId="77777777" w:rsidR="001277AA" w:rsidRPr="003651D9" w:rsidRDefault="001277AA" w:rsidP="008D54F8">
            <w:pPr>
              <w:pStyle w:val="BodyText"/>
              <w:ind w:left="720"/>
              <w:rPr>
                <w:ins w:id="815" w:author="Cole, George" w:date="2016-03-08T11:57:00Z"/>
                <w:i/>
              </w:rPr>
            </w:pPr>
            <w:ins w:id="816" w:author="Cole, George" w:date="2016-03-08T11:57:00Z">
              <w:r w:rsidRPr="003651D9">
                <w:rPr>
                  <w:i/>
                </w:rPr>
                <w:t>Workitem Performer: when performing unscheduled workitems&gt;</w:t>
              </w:r>
            </w:ins>
          </w:p>
        </w:tc>
      </w:tr>
      <w:tr w:rsidR="001277AA" w:rsidRPr="003651D9" w14:paraId="7637C2F9" w14:textId="77777777" w:rsidTr="008D54F8">
        <w:trPr>
          <w:ins w:id="817" w:author="Cole, George" w:date="2016-03-08T11:57:00Z"/>
        </w:trPr>
        <w:tc>
          <w:tcPr>
            <w:tcW w:w="1818" w:type="dxa"/>
            <w:shd w:val="clear" w:color="auto" w:fill="auto"/>
          </w:tcPr>
          <w:p w14:paraId="1FA836EF" w14:textId="77777777" w:rsidR="001277AA" w:rsidRPr="003651D9" w:rsidRDefault="001277AA" w:rsidP="008D54F8">
            <w:pPr>
              <w:pStyle w:val="BodyText"/>
              <w:rPr>
                <w:ins w:id="818" w:author="Cole, George" w:date="2016-03-08T11:57:00Z"/>
                <w:b/>
              </w:rPr>
            </w:pPr>
            <w:ins w:id="819" w:author="Cole, George" w:date="2016-03-08T11:57:00Z">
              <w:r w:rsidRPr="003651D9">
                <w:rPr>
                  <w:b/>
                </w:rPr>
                <w:lastRenderedPageBreak/>
                <w:t>Role:</w:t>
              </w:r>
            </w:ins>
          </w:p>
        </w:tc>
        <w:tc>
          <w:tcPr>
            <w:tcW w:w="7758" w:type="dxa"/>
            <w:shd w:val="clear" w:color="auto" w:fill="auto"/>
          </w:tcPr>
          <w:p w14:paraId="135029A5" w14:textId="77777777" w:rsidR="001277AA" w:rsidRPr="003651D9" w:rsidRDefault="001277AA" w:rsidP="008D54F8">
            <w:pPr>
              <w:pStyle w:val="BodyText"/>
              <w:rPr>
                <w:ins w:id="820" w:author="Cole, George" w:date="2016-03-08T11:57:00Z"/>
                <w:i/>
              </w:rPr>
            </w:pPr>
            <w:ins w:id="821" w:author="Cole, George" w:date="2016-03-08T11:57:00Z">
              <w:r w:rsidRPr="003651D9">
                <w:rPr>
                  <w:i/>
                </w:rPr>
                <w:t>&lt;e.g., Manager:</w:t>
              </w:r>
            </w:ins>
          </w:p>
          <w:p w14:paraId="055A68F9" w14:textId="77777777" w:rsidR="001277AA" w:rsidRPr="003651D9" w:rsidRDefault="001277AA" w:rsidP="008D54F8">
            <w:pPr>
              <w:pStyle w:val="BodyText"/>
              <w:ind w:left="720"/>
              <w:rPr>
                <w:ins w:id="822" w:author="Cole, George" w:date="2016-03-08T11:57:00Z"/>
                <w:i/>
              </w:rPr>
            </w:pPr>
            <w:ins w:id="823" w:author="Cole, George" w:date="2016-03-08T11:57:00Z">
              <w:r w:rsidRPr="003651D9">
                <w:rPr>
                  <w:i/>
                </w:rPr>
                <w:t>Creates and manages a Unified Procedure Step instance for the requested</w:t>
              </w:r>
            </w:ins>
          </w:p>
          <w:p w14:paraId="7879DD9D" w14:textId="77777777" w:rsidR="001277AA" w:rsidRPr="003651D9" w:rsidRDefault="001277AA" w:rsidP="008D54F8">
            <w:pPr>
              <w:pStyle w:val="BodyText"/>
              <w:ind w:left="720"/>
              <w:rPr>
                <w:ins w:id="824" w:author="Cole, George" w:date="2016-03-08T11:57:00Z"/>
                <w:i/>
              </w:rPr>
            </w:pPr>
            <w:ins w:id="825" w:author="Cole, George" w:date="2016-03-08T11:57:00Z">
              <w:r w:rsidRPr="003651D9">
                <w:rPr>
                  <w:i/>
                </w:rPr>
                <w:t>workitem.&gt;</w:t>
              </w:r>
            </w:ins>
          </w:p>
        </w:tc>
      </w:tr>
      <w:tr w:rsidR="001277AA" w:rsidRPr="003651D9" w14:paraId="5677FD7B" w14:textId="77777777" w:rsidTr="008D54F8">
        <w:trPr>
          <w:ins w:id="826" w:author="Cole, George" w:date="2016-03-08T11:57:00Z"/>
        </w:trPr>
        <w:tc>
          <w:tcPr>
            <w:tcW w:w="1818" w:type="dxa"/>
            <w:shd w:val="clear" w:color="auto" w:fill="auto"/>
          </w:tcPr>
          <w:p w14:paraId="543FBCDF" w14:textId="77777777" w:rsidR="001277AA" w:rsidRPr="003651D9" w:rsidRDefault="001277AA" w:rsidP="008D54F8">
            <w:pPr>
              <w:pStyle w:val="BodyText"/>
              <w:rPr>
                <w:ins w:id="827" w:author="Cole, George" w:date="2016-03-08T11:57:00Z"/>
                <w:b/>
              </w:rPr>
            </w:pPr>
            <w:ins w:id="828" w:author="Cole, George" w:date="2016-03-08T11:57:00Z">
              <w:r w:rsidRPr="003651D9">
                <w:rPr>
                  <w:b/>
                </w:rPr>
                <w:t>Actor(s):</w:t>
              </w:r>
            </w:ins>
          </w:p>
        </w:tc>
        <w:tc>
          <w:tcPr>
            <w:tcW w:w="7758" w:type="dxa"/>
            <w:shd w:val="clear" w:color="auto" w:fill="auto"/>
          </w:tcPr>
          <w:p w14:paraId="2C3D9EF0" w14:textId="77777777" w:rsidR="001277AA" w:rsidRPr="003651D9" w:rsidRDefault="001277AA" w:rsidP="008D54F8">
            <w:pPr>
              <w:pStyle w:val="BodyText"/>
              <w:rPr>
                <w:ins w:id="829" w:author="Cole, George" w:date="2016-03-08T11:57:00Z"/>
                <w:i/>
              </w:rPr>
            </w:pPr>
            <w:ins w:id="830" w:author="Cole, George" w:date="2016-03-08T11:57:00Z">
              <w:r w:rsidRPr="003651D9">
                <w:rPr>
                  <w:i/>
                </w:rPr>
                <w:t>&lt;e.g., The following actors may play the role of Manager:</w:t>
              </w:r>
            </w:ins>
          </w:p>
          <w:p w14:paraId="5307348E" w14:textId="77777777" w:rsidR="001277AA" w:rsidRPr="003651D9" w:rsidRDefault="001277AA" w:rsidP="008D54F8">
            <w:pPr>
              <w:pStyle w:val="BodyText"/>
              <w:ind w:left="720"/>
              <w:rPr>
                <w:ins w:id="831" w:author="Cole, George" w:date="2016-03-08T11:57:00Z"/>
                <w:i/>
              </w:rPr>
            </w:pPr>
            <w:ins w:id="832" w:author="Cole, George" w:date="2016-03-08T11:57:00Z">
              <w:r w:rsidRPr="003651D9">
                <w:rPr>
                  <w:i/>
                </w:rPr>
                <w:t>Workitem Manager: when receiving a new workitem for its worklist.&gt;</w:t>
              </w:r>
            </w:ins>
          </w:p>
        </w:tc>
      </w:tr>
    </w:tbl>
    <w:p w14:paraId="544445FA" w14:textId="77777777" w:rsidR="001277AA" w:rsidRPr="003651D9" w:rsidRDefault="001277AA" w:rsidP="001277AA">
      <w:pPr>
        <w:pStyle w:val="BodyText"/>
        <w:rPr>
          <w:ins w:id="833" w:author="Cole, George" w:date="2016-03-08T11:57:00Z"/>
        </w:rPr>
      </w:pPr>
      <w:ins w:id="834" w:author="Cole, George" w:date="2016-03-08T11:57:00Z">
        <w:r w:rsidRPr="003651D9">
          <w:t>Transaction text specifies behavior for each Role. The behavior of specific Actors may also be specified when it goes beyond that of the general Role.</w:t>
        </w:r>
      </w:ins>
    </w:p>
    <w:p w14:paraId="5A3D700B" w14:textId="22CED549" w:rsidR="001277AA" w:rsidRPr="003651D9" w:rsidRDefault="001277AA" w:rsidP="001277AA">
      <w:pPr>
        <w:pStyle w:val="Heading3"/>
        <w:numPr>
          <w:ilvl w:val="0"/>
          <w:numId w:val="0"/>
        </w:numPr>
        <w:rPr>
          <w:ins w:id="835" w:author="Cole, George" w:date="2016-03-08T11:57:00Z"/>
          <w:noProof w:val="0"/>
        </w:rPr>
      </w:pPr>
      <w:ins w:id="836" w:author="Cole, George" w:date="2016-03-08T11:58:00Z">
        <w:r>
          <w:rPr>
            <w:noProof w:val="0"/>
          </w:rPr>
          <w:t>3.Y5</w:t>
        </w:r>
      </w:ins>
      <w:ins w:id="837" w:author="Cole, George" w:date="2016-03-08T11:57:00Z">
        <w:r w:rsidRPr="003651D9">
          <w:rPr>
            <w:noProof w:val="0"/>
          </w:rPr>
          <w:t>.3 Referenced Standards</w:t>
        </w:r>
      </w:ins>
    </w:p>
    <w:p w14:paraId="0200493D" w14:textId="77777777" w:rsidR="001277AA" w:rsidRPr="003651D9" w:rsidRDefault="001277AA" w:rsidP="001277AA">
      <w:pPr>
        <w:pStyle w:val="AuthorInstructions"/>
        <w:rPr>
          <w:ins w:id="838" w:author="Cole, George" w:date="2016-03-08T11:57:00Z"/>
        </w:rPr>
      </w:pPr>
      <w:ins w:id="839" w:author="Cole, George" w:date="2016-03-08T11:57:00Z">
        <w:r w:rsidRPr="003651D9">
          <w:t>&lt;e.g., HL7 2.3.1 Chapters 2, 3&gt;</w:t>
        </w:r>
      </w:ins>
    </w:p>
    <w:p w14:paraId="60066A92" w14:textId="77777777" w:rsidR="001277AA" w:rsidRPr="003651D9" w:rsidRDefault="001277AA" w:rsidP="001277AA">
      <w:pPr>
        <w:pStyle w:val="AuthorInstructions"/>
        <w:rPr>
          <w:ins w:id="840" w:author="Cole, George" w:date="2016-03-08T11:57:00Z"/>
        </w:rPr>
      </w:pPr>
      <w:ins w:id="841" w:author="Cole, George" w:date="2016-03-08T11:57:00Z">
        <w:r w:rsidRPr="003651D9">
          <w:t>&lt;e.g., DICOM 2008 PS 3.3: A.35.8 X-Ray Radiation Dose SR IOD&gt;</w:t>
        </w:r>
      </w:ins>
    </w:p>
    <w:p w14:paraId="713352D5" w14:textId="591790A3" w:rsidR="001277AA" w:rsidRPr="003651D9" w:rsidRDefault="001277AA" w:rsidP="001277AA">
      <w:pPr>
        <w:pStyle w:val="Heading3"/>
        <w:numPr>
          <w:ilvl w:val="0"/>
          <w:numId w:val="0"/>
        </w:numPr>
        <w:rPr>
          <w:ins w:id="842" w:author="Cole, George" w:date="2016-03-08T11:57:00Z"/>
          <w:noProof w:val="0"/>
        </w:rPr>
      </w:pPr>
      <w:ins w:id="843" w:author="Cole, George" w:date="2016-03-08T11:58:00Z">
        <w:r>
          <w:rPr>
            <w:noProof w:val="0"/>
          </w:rPr>
          <w:t>3.Y5</w:t>
        </w:r>
      </w:ins>
      <w:ins w:id="844" w:author="Cole, George" w:date="2016-03-08T11:57:00Z">
        <w:r w:rsidRPr="003651D9">
          <w:rPr>
            <w:noProof w:val="0"/>
          </w:rPr>
          <w:t>.4 Interaction Diagram</w:t>
        </w:r>
      </w:ins>
    </w:p>
    <w:p w14:paraId="58FDA685" w14:textId="77777777" w:rsidR="001277AA" w:rsidRPr="003651D9" w:rsidRDefault="001277AA" w:rsidP="001277AA">
      <w:pPr>
        <w:pStyle w:val="AuthorInstructions"/>
        <w:rPr>
          <w:ins w:id="845" w:author="Cole, George" w:date="2016-03-08T11:57:00Z"/>
        </w:rPr>
      </w:pPr>
      <w:ins w:id="846" w:author="Cole, George" w:date="2016-03-08T11:57:00Z">
        <w:r w:rsidRPr="003651D9">
          <w:t>&lt;The interaction diagram shows the detailed standards-based message exchange that makes up the IHE transaction.&gt;</w:t>
        </w:r>
      </w:ins>
    </w:p>
    <w:p w14:paraId="15EA20F3" w14:textId="77777777" w:rsidR="001277AA" w:rsidRPr="003651D9" w:rsidRDefault="001277AA" w:rsidP="001277AA">
      <w:pPr>
        <w:pStyle w:val="BodyText"/>
        <w:rPr>
          <w:ins w:id="847" w:author="Cole, George" w:date="2016-03-08T11:57:00Z"/>
        </w:rPr>
      </w:pPr>
      <w:ins w:id="848" w:author="Cole, George" w:date="2016-03-08T11:57:00Z">
        <w:r w:rsidRPr="003651D9">
          <w:rPr>
            <w:noProof/>
          </w:rPr>
          <mc:AlternateContent>
            <mc:Choice Requires="wpc">
              <w:drawing>
                <wp:inline distT="0" distB="0" distL="0" distR="0" wp14:anchorId="78855D56" wp14:editId="2F5A9598">
                  <wp:extent cx="5943600" cy="2400300"/>
                  <wp:effectExtent l="0" t="0" r="0" b="1905"/>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77777777" w:rsidR="001277AA" w:rsidRPr="007C1AAC" w:rsidRDefault="001277AA" w:rsidP="001277AA">
                                <w:pPr>
                                  <w:jc w:val="center"/>
                                  <w:rPr>
                                    <w:sz w:val="22"/>
                                    <w:szCs w:val="22"/>
                                  </w:rPr>
                                </w:pPr>
                                <w:r w:rsidRPr="007C1AAC">
                                  <w:rPr>
                                    <w:sz w:val="22"/>
                                    <w:szCs w:val="22"/>
                                  </w:rPr>
                                  <w:t>A</w:t>
                                </w:r>
                                <w:r>
                                  <w:rPr>
                                    <w:sz w:val="22"/>
                                    <w:szCs w:val="22"/>
                                  </w:rPr>
                                  <w:t>ctor A</w:t>
                                </w:r>
                              </w:p>
                              <w:p w14:paraId="5A9AC462" w14:textId="77777777" w:rsidR="001277AA" w:rsidRDefault="001277AA" w:rsidP="001277AA"/>
                              <w:p w14:paraId="7E6CDACF" w14:textId="77777777" w:rsidR="001277AA" w:rsidRPr="007C1AAC" w:rsidRDefault="001277AA"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77777777" w:rsidR="001277AA" w:rsidRPr="007C1AAC" w:rsidRDefault="001277AA" w:rsidP="001277AA">
                                <w:pPr>
                                  <w:rPr>
                                    <w:sz w:val="22"/>
                                    <w:szCs w:val="22"/>
                                  </w:rPr>
                                </w:pPr>
                                <w:r>
                                  <w:rPr>
                                    <w:sz w:val="22"/>
                                    <w:szCs w:val="22"/>
                                  </w:rPr>
                                  <w:t xml:space="preserve">Message </w:t>
                                </w:r>
                                <w:r w:rsidRPr="007C1AAC">
                                  <w:rPr>
                                    <w:sz w:val="22"/>
                                    <w:szCs w:val="22"/>
                                  </w:rPr>
                                  <w:t>1</w:t>
                                </w:r>
                              </w:p>
                              <w:p w14:paraId="3F50C609" w14:textId="77777777" w:rsidR="001277AA" w:rsidRDefault="001277AA" w:rsidP="001277AA"/>
                              <w:p w14:paraId="18CA0B62" w14:textId="77777777" w:rsidR="001277AA" w:rsidRPr="007C1AAC" w:rsidRDefault="001277AA"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77777777" w:rsidR="001277AA" w:rsidRPr="007C1AAC" w:rsidRDefault="001277AA" w:rsidP="001277AA">
                                <w:pPr>
                                  <w:jc w:val="center"/>
                                  <w:rPr>
                                    <w:sz w:val="22"/>
                                    <w:szCs w:val="22"/>
                                  </w:rPr>
                                </w:pPr>
                                <w:r w:rsidRPr="007C1AAC">
                                  <w:rPr>
                                    <w:sz w:val="22"/>
                                    <w:szCs w:val="22"/>
                                  </w:rPr>
                                  <w:t>A</w:t>
                                </w:r>
                                <w:r>
                                  <w:rPr>
                                    <w:sz w:val="22"/>
                                    <w:szCs w:val="22"/>
                                  </w:rPr>
                                  <w:t>ctor D</w:t>
                                </w:r>
                              </w:p>
                              <w:p w14:paraId="199EE659" w14:textId="77777777" w:rsidR="001277AA" w:rsidRDefault="001277AA" w:rsidP="001277AA"/>
                              <w:p w14:paraId="7FF7A18B" w14:textId="77777777" w:rsidR="001277AA" w:rsidRPr="007C1AAC" w:rsidRDefault="001277AA"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29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1572F" w14:textId="77777777" w:rsidR="001277AA" w:rsidRPr="007C1AAC" w:rsidRDefault="001277AA" w:rsidP="001277AA">
                                <w:pPr>
                                  <w:rPr>
                                    <w:sz w:val="22"/>
                                    <w:szCs w:val="22"/>
                                  </w:rPr>
                                </w:pPr>
                                <w:r>
                                  <w:rPr>
                                    <w:sz w:val="22"/>
                                    <w:szCs w:val="22"/>
                                  </w:rPr>
                                  <w:t xml:space="preserve">Message </w:t>
                                </w:r>
                                <w:r w:rsidRPr="007C1AAC">
                                  <w:rPr>
                                    <w:sz w:val="22"/>
                                    <w:szCs w:val="22"/>
                                  </w:rPr>
                                  <w:t>2</w:t>
                                </w:r>
                              </w:p>
                              <w:p w14:paraId="44FAA501" w14:textId="77777777" w:rsidR="001277AA" w:rsidRDefault="001277AA" w:rsidP="001277AA"/>
                              <w:p w14:paraId="5E98E5A9" w14:textId="77777777" w:rsidR="001277AA" w:rsidRPr="007C1AAC" w:rsidRDefault="001277AA" w:rsidP="001277A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78855D56" id="Canvas 299" o:spid="_x0000_s117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EyNFfJcBQAAXSIAAA4AAAAA&#10;AAAAAAAAAAAALgIAAGRycy9lMm9Eb2MueG1sUEsBAi0AFAAGAAgAAAAhAKXw6+bcAAAABQEAAA8A&#10;AAAAAAAAAAAAAAAAtgcAAGRycy9kb3ducmV2LnhtbFBLBQYAAAAABAAEAPMAAAC/CAAAAAA=&#10;">
                  <v:shape id="_x0000_s1175" type="#_x0000_t75" style="position:absolute;width:59436;height:24003;visibility:visible;mso-wrap-style:square">
                    <v:fill o:detectmouseclick="t"/>
                    <v:path o:connecttype="none"/>
                  </v:shape>
                  <v:shape id="Text Box 160" o:spid="_x0000_s1176"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77777777" w:rsidR="001277AA" w:rsidRPr="007C1AAC" w:rsidRDefault="001277AA" w:rsidP="001277AA">
                          <w:pPr>
                            <w:jc w:val="center"/>
                            <w:rPr>
                              <w:sz w:val="22"/>
                              <w:szCs w:val="22"/>
                            </w:rPr>
                          </w:pPr>
                          <w:r w:rsidRPr="007C1AAC">
                            <w:rPr>
                              <w:sz w:val="22"/>
                              <w:szCs w:val="22"/>
                            </w:rPr>
                            <w:t>A</w:t>
                          </w:r>
                          <w:r>
                            <w:rPr>
                              <w:sz w:val="22"/>
                              <w:szCs w:val="22"/>
                            </w:rPr>
                            <w:t>ctor A</w:t>
                          </w:r>
                        </w:p>
                        <w:p w14:paraId="5A9AC462" w14:textId="77777777" w:rsidR="001277AA" w:rsidRDefault="001277AA" w:rsidP="001277AA"/>
                        <w:p w14:paraId="7E6CDACF" w14:textId="77777777" w:rsidR="001277AA" w:rsidRPr="007C1AAC" w:rsidRDefault="001277AA" w:rsidP="001277AA">
                          <w:pPr>
                            <w:jc w:val="center"/>
                            <w:rPr>
                              <w:sz w:val="22"/>
                              <w:szCs w:val="22"/>
                            </w:rPr>
                          </w:pPr>
                          <w:r w:rsidRPr="007C1AAC">
                            <w:rPr>
                              <w:sz w:val="22"/>
                              <w:szCs w:val="22"/>
                            </w:rPr>
                            <w:t>A</w:t>
                          </w:r>
                          <w:r>
                            <w:rPr>
                              <w:sz w:val="22"/>
                              <w:szCs w:val="22"/>
                            </w:rPr>
                            <w:t>ctor A</w:t>
                          </w:r>
                        </w:p>
                      </w:txbxContent>
                    </v:textbox>
                  </v:shape>
                  <v:line id="Line 161" o:spid="_x0000_s1177"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8"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77777777" w:rsidR="001277AA" w:rsidRPr="007C1AAC" w:rsidRDefault="001277AA" w:rsidP="001277AA">
                          <w:pPr>
                            <w:rPr>
                              <w:sz w:val="22"/>
                              <w:szCs w:val="22"/>
                            </w:rPr>
                          </w:pPr>
                          <w:r>
                            <w:rPr>
                              <w:sz w:val="22"/>
                              <w:szCs w:val="22"/>
                            </w:rPr>
                            <w:t xml:space="preserve">Message </w:t>
                          </w:r>
                          <w:r w:rsidRPr="007C1AAC">
                            <w:rPr>
                              <w:sz w:val="22"/>
                              <w:szCs w:val="22"/>
                            </w:rPr>
                            <w:t>1</w:t>
                          </w:r>
                        </w:p>
                        <w:p w14:paraId="3F50C609" w14:textId="77777777" w:rsidR="001277AA" w:rsidRDefault="001277AA" w:rsidP="001277AA"/>
                        <w:p w14:paraId="18CA0B62" w14:textId="77777777" w:rsidR="001277AA" w:rsidRPr="007C1AAC" w:rsidRDefault="001277AA" w:rsidP="001277AA">
                          <w:pPr>
                            <w:rPr>
                              <w:sz w:val="22"/>
                              <w:szCs w:val="22"/>
                            </w:rPr>
                          </w:pPr>
                          <w:r>
                            <w:rPr>
                              <w:sz w:val="22"/>
                              <w:szCs w:val="22"/>
                            </w:rPr>
                            <w:t xml:space="preserve">Message </w:t>
                          </w:r>
                          <w:r w:rsidRPr="007C1AAC">
                            <w:rPr>
                              <w:sz w:val="22"/>
                              <w:szCs w:val="22"/>
                            </w:rPr>
                            <w:t>1</w:t>
                          </w:r>
                        </w:p>
                      </w:txbxContent>
                    </v:textbox>
                  </v:shape>
                  <v:line id="Line 163" o:spid="_x0000_s1179"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80"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81"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82"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83"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77777777" w:rsidR="001277AA" w:rsidRPr="007C1AAC" w:rsidRDefault="001277AA" w:rsidP="001277AA">
                          <w:pPr>
                            <w:jc w:val="center"/>
                            <w:rPr>
                              <w:sz w:val="22"/>
                              <w:szCs w:val="22"/>
                            </w:rPr>
                          </w:pPr>
                          <w:r w:rsidRPr="007C1AAC">
                            <w:rPr>
                              <w:sz w:val="22"/>
                              <w:szCs w:val="22"/>
                            </w:rPr>
                            <w:t>A</w:t>
                          </w:r>
                          <w:r>
                            <w:rPr>
                              <w:sz w:val="22"/>
                              <w:szCs w:val="22"/>
                            </w:rPr>
                            <w:t>ctor D</w:t>
                          </w:r>
                        </w:p>
                        <w:p w14:paraId="199EE659" w14:textId="77777777" w:rsidR="001277AA" w:rsidRDefault="001277AA" w:rsidP="001277AA"/>
                        <w:p w14:paraId="7FF7A18B" w14:textId="77777777" w:rsidR="001277AA" w:rsidRPr="007C1AAC" w:rsidRDefault="001277AA" w:rsidP="001277AA">
                          <w:pPr>
                            <w:jc w:val="center"/>
                            <w:rPr>
                              <w:sz w:val="22"/>
                              <w:szCs w:val="22"/>
                            </w:rPr>
                          </w:pPr>
                          <w:r w:rsidRPr="007C1AAC">
                            <w:rPr>
                              <w:sz w:val="22"/>
                              <w:szCs w:val="22"/>
                            </w:rPr>
                            <w:t>A</w:t>
                          </w:r>
                          <w:r>
                            <w:rPr>
                              <w:sz w:val="22"/>
                              <w:szCs w:val="22"/>
                            </w:rPr>
                            <w:t>ctor D</w:t>
                          </w:r>
                        </w:p>
                      </w:txbxContent>
                    </v:textbox>
                  </v:shape>
                  <v:line id="Line 168" o:spid="_x0000_s118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RezcUAAADcAAAADwAAAGRycy9kb3ducmV2LnhtbESPQWvCQBCF74X+h2UKXoJuqiA1uhGt&#10;CkLpodaDxyE7TUKzsyE7xvTfd4VCj48373vzVuvBNaqnLtSeDTxPUlDEhbc1lwbOn4fxC6ggyBYb&#10;z2TghwKs88eHFWbW3/iD+pOUKkI4ZGigEmkzrUNRkcMw8S1x9L5851Ci7EptO7xFuGv0NE3n2mHN&#10;saHCll4rKr5PVxffOLzzbjZLtk4nyYL2F3lLtRgzeho2S1BCg/wf/6WP1sB0MYf7mEg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RezcUAAADcAAAADwAAAAAAAAAA&#10;AAAAAAChAgAAZHJzL2Rvd25yZXYueG1sUEsFBgAAAAAEAAQA+QAAAJMDAAAAAA==&#10;">
                    <v:stroke endarrow="block"/>
                  </v:line>
                  <v:shape id="Text Box 169" o:spid="_x0000_s1185"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9YMUA&#10;AADcAAAADwAAAGRycy9kb3ducmV2LnhtbESPQWvCQBSE7wX/w/KE3upGD9ZEVxFpQShIY3rw+Mw+&#10;k8Xs25hdNf77bkHocZiZb5jFqreNuFHnjWMF41ECgrh02nCl4Kf4fJuB8AFZY+OYFDzIw2o5eFlg&#10;pt2dc7rtQyUihH2GCuoQ2kxKX9Zk0Y9cSxy9k+sshii7SuoO7xFuGzlJkqm0aDgu1NjSpqbyvL9a&#10;BesD5x/msjt+56fcFEWa8Nf0rNTrsF/PQQTqw3/42d5qBZP0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D1gxQAAANwAAAAPAAAAAAAAAAAAAAAAAJgCAABkcnMv&#10;ZG93bnJldi54bWxQSwUGAAAAAAQABAD1AAAAigMAAAAA&#10;" filled="f" stroked="f">
                    <v:textbox inset="0,0,0,0">
                      <w:txbxContent>
                        <w:p w14:paraId="6881572F" w14:textId="77777777" w:rsidR="001277AA" w:rsidRPr="007C1AAC" w:rsidRDefault="001277AA" w:rsidP="001277AA">
                          <w:pPr>
                            <w:rPr>
                              <w:sz w:val="22"/>
                              <w:szCs w:val="22"/>
                            </w:rPr>
                          </w:pPr>
                          <w:r>
                            <w:rPr>
                              <w:sz w:val="22"/>
                              <w:szCs w:val="22"/>
                            </w:rPr>
                            <w:t xml:space="preserve">Message </w:t>
                          </w:r>
                          <w:r w:rsidRPr="007C1AAC">
                            <w:rPr>
                              <w:sz w:val="22"/>
                              <w:szCs w:val="22"/>
                            </w:rPr>
                            <w:t>2</w:t>
                          </w:r>
                        </w:p>
                        <w:p w14:paraId="44FAA501" w14:textId="77777777" w:rsidR="001277AA" w:rsidRDefault="001277AA" w:rsidP="001277AA"/>
                        <w:p w14:paraId="5E98E5A9" w14:textId="77777777" w:rsidR="001277AA" w:rsidRPr="007C1AAC" w:rsidRDefault="001277AA" w:rsidP="001277AA">
                          <w:pPr>
                            <w:rPr>
                              <w:sz w:val="22"/>
                              <w:szCs w:val="22"/>
                            </w:rPr>
                          </w:pPr>
                          <w:r>
                            <w:rPr>
                              <w:sz w:val="22"/>
                              <w:szCs w:val="22"/>
                            </w:rPr>
                            <w:t xml:space="preserve">Message </w:t>
                          </w:r>
                          <w:r w:rsidRPr="007C1AAC">
                            <w:rPr>
                              <w:sz w:val="22"/>
                              <w:szCs w:val="22"/>
                            </w:rPr>
                            <w:t>2</w:t>
                          </w:r>
                        </w:p>
                      </w:txbxContent>
                    </v:textbox>
                  </v:shape>
                  <w10:anchorlock/>
                </v:group>
              </w:pict>
            </mc:Fallback>
          </mc:AlternateContent>
        </w:r>
      </w:ins>
    </w:p>
    <w:p w14:paraId="51FEBB94" w14:textId="3D639AA2" w:rsidR="001277AA" w:rsidRPr="003651D9" w:rsidRDefault="001277AA" w:rsidP="001277AA">
      <w:pPr>
        <w:pStyle w:val="Heading4"/>
        <w:numPr>
          <w:ilvl w:val="0"/>
          <w:numId w:val="0"/>
        </w:numPr>
        <w:rPr>
          <w:ins w:id="849" w:author="Cole, George" w:date="2016-03-08T11:57:00Z"/>
          <w:noProof w:val="0"/>
        </w:rPr>
      </w:pPr>
      <w:ins w:id="850" w:author="Cole, George" w:date="2016-03-08T11:58:00Z">
        <w:r>
          <w:rPr>
            <w:noProof w:val="0"/>
          </w:rPr>
          <w:t>3.Y5</w:t>
        </w:r>
      </w:ins>
      <w:ins w:id="851" w:author="Cole, George" w:date="2016-03-08T11:57:00Z">
        <w:r w:rsidRPr="003651D9">
          <w:rPr>
            <w:noProof w:val="0"/>
          </w:rPr>
          <w:t>.4.1 &lt;Message 1 Name&gt;</w:t>
        </w:r>
      </w:ins>
    </w:p>
    <w:p w14:paraId="346F0A89" w14:textId="77777777" w:rsidR="001277AA" w:rsidRPr="003651D9" w:rsidRDefault="001277AA" w:rsidP="001277AA">
      <w:pPr>
        <w:pStyle w:val="AuthorInstructions"/>
        <w:rPr>
          <w:ins w:id="852" w:author="Cole, George" w:date="2016-03-08T11:57:00Z"/>
        </w:rPr>
      </w:pPr>
      <w:ins w:id="853" w:author="Cole, George" w:date="2016-03-08T11:57:00Z">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ins>
    </w:p>
    <w:p w14:paraId="22F40795" w14:textId="77777777" w:rsidR="001277AA" w:rsidRPr="003651D9" w:rsidRDefault="001277AA" w:rsidP="001277AA">
      <w:pPr>
        <w:pStyle w:val="AuthorInstructions"/>
        <w:rPr>
          <w:ins w:id="854" w:author="Cole, George" w:date="2016-03-08T11:57:00Z"/>
        </w:rPr>
      </w:pPr>
      <w:ins w:id="855" w:author="Cole, George" w:date="2016-03-08T11:57:00Z">
        <w:r w:rsidRPr="003651D9">
          <w:lastRenderedPageBreak/>
          <w:t>&lt;Explicitly state if the multiplicity of an actor may be greater than one; i.e., if an actor (whether it is a client or server) can expect this message from a single source or multiple sources.&gt;</w:t>
        </w:r>
      </w:ins>
    </w:p>
    <w:p w14:paraId="06D3A27E" w14:textId="1ECC3A5C" w:rsidR="001277AA" w:rsidRPr="003651D9" w:rsidRDefault="001277AA" w:rsidP="001277AA">
      <w:pPr>
        <w:pStyle w:val="Heading5"/>
        <w:numPr>
          <w:ilvl w:val="0"/>
          <w:numId w:val="0"/>
        </w:numPr>
        <w:rPr>
          <w:ins w:id="856" w:author="Cole, George" w:date="2016-03-08T11:57:00Z"/>
          <w:noProof w:val="0"/>
        </w:rPr>
      </w:pPr>
      <w:ins w:id="857" w:author="Cole, George" w:date="2016-03-08T11:58:00Z">
        <w:r>
          <w:rPr>
            <w:noProof w:val="0"/>
          </w:rPr>
          <w:t>3.Y5</w:t>
        </w:r>
      </w:ins>
      <w:ins w:id="858" w:author="Cole, George" w:date="2016-03-08T11:57:00Z">
        <w:r w:rsidRPr="003651D9">
          <w:rPr>
            <w:noProof w:val="0"/>
          </w:rPr>
          <w:t>.4.1.1 Trigger Events</w:t>
        </w:r>
      </w:ins>
    </w:p>
    <w:p w14:paraId="000D7A91" w14:textId="77777777" w:rsidR="001277AA" w:rsidRPr="003651D9" w:rsidRDefault="001277AA" w:rsidP="001277AA">
      <w:pPr>
        <w:pStyle w:val="AuthorInstructions"/>
        <w:rPr>
          <w:ins w:id="859" w:author="Cole, George" w:date="2016-03-08T11:57:00Z"/>
        </w:rPr>
      </w:pPr>
      <w:ins w:id="860" w:author="Cole, George" w:date="2016-03-08T11:57:00Z">
        <w:r w:rsidRPr="003651D9">
          <w:t>&lt;Description of the real world events that cause the sender (Actor A) to send Message 1 (e.g., an operator or an automated function determines that a new workitem is needed).&gt;</w:t>
        </w:r>
      </w:ins>
    </w:p>
    <w:p w14:paraId="2023C865" w14:textId="5DBCDA3C" w:rsidR="001277AA" w:rsidRPr="003651D9" w:rsidRDefault="001277AA" w:rsidP="001277AA">
      <w:pPr>
        <w:pStyle w:val="Heading5"/>
        <w:numPr>
          <w:ilvl w:val="0"/>
          <w:numId w:val="0"/>
        </w:numPr>
        <w:rPr>
          <w:ins w:id="861" w:author="Cole, George" w:date="2016-03-08T11:57:00Z"/>
          <w:noProof w:val="0"/>
        </w:rPr>
      </w:pPr>
      <w:ins w:id="862" w:author="Cole, George" w:date="2016-03-08T11:58:00Z">
        <w:r>
          <w:rPr>
            <w:noProof w:val="0"/>
          </w:rPr>
          <w:t>3.Y5</w:t>
        </w:r>
      </w:ins>
      <w:ins w:id="863" w:author="Cole, George" w:date="2016-03-08T11:57:00Z">
        <w:r w:rsidRPr="003651D9">
          <w:rPr>
            <w:noProof w:val="0"/>
          </w:rPr>
          <w:t>.4.1.2 Message Semantics</w:t>
        </w:r>
      </w:ins>
    </w:p>
    <w:p w14:paraId="17CB9B9E" w14:textId="77777777" w:rsidR="001277AA" w:rsidRPr="003651D9" w:rsidRDefault="001277AA" w:rsidP="001277AA">
      <w:pPr>
        <w:pStyle w:val="AuthorInstructions"/>
        <w:rPr>
          <w:ins w:id="864" w:author="Cole, George" w:date="2016-03-08T11:57:00Z"/>
        </w:rPr>
      </w:pPr>
      <w:ins w:id="865" w:author="Cole, George" w:date="2016-03-08T11:57:00Z">
        <w:r w:rsidRPr="003651D9">
          <w:t>&lt;Detailed description of the meaning, structure and contents of the message, including any IHE specific clarifications of the message format, attributes, etc.&gt;</w:t>
        </w:r>
      </w:ins>
    </w:p>
    <w:p w14:paraId="791DC41A" w14:textId="77777777" w:rsidR="001277AA" w:rsidRPr="003651D9" w:rsidRDefault="001277AA" w:rsidP="001277AA">
      <w:pPr>
        <w:pStyle w:val="AuthorInstructions"/>
        <w:rPr>
          <w:ins w:id="866" w:author="Cole, George" w:date="2016-03-08T11:57:00Z"/>
        </w:rPr>
      </w:pPr>
      <w:ins w:id="867" w:author="Cole, George" w:date="2016-03-08T11:57:00Z">
        <w:r w:rsidRPr="003651D9">
          <w:t>&lt;Start by describing the standard underlying the message and how the participating actors are mapped (e.g., “This message is a DICOM C-FIND Request. Actor A is the SCU. Actor D is the SCP.”).&gt;</w:t>
        </w:r>
      </w:ins>
    </w:p>
    <w:p w14:paraId="05F91322" w14:textId="77777777" w:rsidR="001277AA" w:rsidRPr="003651D9" w:rsidRDefault="001277AA" w:rsidP="001277AA">
      <w:pPr>
        <w:pStyle w:val="AuthorInstructions"/>
        <w:rPr>
          <w:ins w:id="868" w:author="Cole, George" w:date="2016-03-08T11:57:00Z"/>
        </w:rPr>
      </w:pPr>
      <w:ins w:id="869" w:author="Cole, George" w:date="2016-03-08T11:57: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3F5FB23A" w14:textId="4A6DE68B" w:rsidR="001277AA" w:rsidRPr="003651D9" w:rsidRDefault="001277AA" w:rsidP="001277AA">
      <w:pPr>
        <w:pStyle w:val="Heading5"/>
        <w:numPr>
          <w:ilvl w:val="0"/>
          <w:numId w:val="0"/>
        </w:numPr>
        <w:rPr>
          <w:ins w:id="870" w:author="Cole, George" w:date="2016-03-08T11:57:00Z"/>
          <w:noProof w:val="0"/>
        </w:rPr>
      </w:pPr>
      <w:ins w:id="871" w:author="Cole, George" w:date="2016-03-08T11:58:00Z">
        <w:r>
          <w:rPr>
            <w:noProof w:val="0"/>
          </w:rPr>
          <w:t>3.Y5</w:t>
        </w:r>
      </w:ins>
      <w:ins w:id="872" w:author="Cole, George" w:date="2016-03-08T11:57:00Z">
        <w:r w:rsidRPr="003651D9">
          <w:rPr>
            <w:noProof w:val="0"/>
          </w:rPr>
          <w:t>.4.1.3 Expected Actions</w:t>
        </w:r>
      </w:ins>
    </w:p>
    <w:p w14:paraId="554541B9" w14:textId="77777777" w:rsidR="001277AA" w:rsidRPr="003651D9" w:rsidRDefault="001277AA" w:rsidP="001277AA">
      <w:pPr>
        <w:pStyle w:val="AuthorInstructions"/>
        <w:rPr>
          <w:ins w:id="873" w:author="Cole, George" w:date="2016-03-08T11:57:00Z"/>
        </w:rPr>
      </w:pPr>
      <w:ins w:id="874" w:author="Cole, George" w:date="2016-03-08T11:57:00Z">
        <w:r w:rsidRPr="003651D9">
          <w:t>&lt;Description of the actions expected to be taken as a result of sending or receiving this message.&gt;</w:t>
        </w:r>
      </w:ins>
    </w:p>
    <w:p w14:paraId="5CF72A33" w14:textId="77777777" w:rsidR="001277AA" w:rsidRPr="003651D9" w:rsidRDefault="001277AA" w:rsidP="001277AA">
      <w:pPr>
        <w:pStyle w:val="AuthorInstructions"/>
        <w:rPr>
          <w:ins w:id="875" w:author="Cole, George" w:date="2016-03-08T11:57:00Z"/>
        </w:rPr>
      </w:pPr>
      <w:ins w:id="876" w:author="Cole, George" w:date="2016-03-08T11:57:00Z">
        <w:r w:rsidRPr="003651D9">
          <w:t>&lt;Describe what the receiver is expected/required to do upon receiving this message. &gt;</w:t>
        </w:r>
      </w:ins>
    </w:p>
    <w:p w14:paraId="111AD81F" w14:textId="77777777" w:rsidR="001277AA" w:rsidRPr="003651D9" w:rsidRDefault="001277AA" w:rsidP="001277AA">
      <w:pPr>
        <w:pStyle w:val="AuthorInstructions"/>
        <w:rPr>
          <w:ins w:id="877" w:author="Cole, George" w:date="2016-03-08T11:57:00Z"/>
        </w:rPr>
      </w:pPr>
      <w:ins w:id="878" w:author="Cole, George" w:date="2016-03-08T11:57:00Z">
        <w:r w:rsidRPr="003651D9">
          <w:t>&lt;Avoid re-iterating the transaction sequencing specified in the Profile Process Flows as expected actions internal to the transaction. Doing so prevents this transaction being re-used in other contexts.&gt;</w:t>
        </w:r>
      </w:ins>
    </w:p>
    <w:p w14:paraId="4DE1DED3" w14:textId="77777777" w:rsidR="001277AA" w:rsidRPr="003651D9" w:rsidRDefault="001277AA" w:rsidP="001277AA">
      <w:pPr>
        <w:pStyle w:val="AuthorInstructions"/>
        <w:rPr>
          <w:ins w:id="879" w:author="Cole, George" w:date="2016-03-08T11:57:00Z"/>
        </w:rPr>
      </w:pPr>
      <w:ins w:id="880" w:author="Cole, George" w:date="2016-03-08T11:57:00Z">
        <w:r w:rsidRPr="003651D9">
          <w:t>&lt;Explicitly define any expected action based on the multiplicity of an actor(s), if applicable.&gt;</w:t>
        </w:r>
      </w:ins>
    </w:p>
    <w:p w14:paraId="6D2E1C04" w14:textId="70BB42E0" w:rsidR="001277AA" w:rsidRPr="003651D9" w:rsidRDefault="001277AA" w:rsidP="001277AA">
      <w:pPr>
        <w:pStyle w:val="Heading4"/>
        <w:numPr>
          <w:ilvl w:val="0"/>
          <w:numId w:val="0"/>
        </w:numPr>
        <w:rPr>
          <w:ins w:id="881" w:author="Cole, George" w:date="2016-03-08T11:57:00Z"/>
          <w:noProof w:val="0"/>
        </w:rPr>
      </w:pPr>
      <w:ins w:id="882" w:author="Cole, George" w:date="2016-03-08T11:58:00Z">
        <w:r>
          <w:rPr>
            <w:noProof w:val="0"/>
          </w:rPr>
          <w:t>3.Y5</w:t>
        </w:r>
      </w:ins>
      <w:ins w:id="883" w:author="Cole, George" w:date="2016-03-08T11:57:00Z">
        <w:r w:rsidRPr="003651D9">
          <w:rPr>
            <w:noProof w:val="0"/>
          </w:rPr>
          <w:t>.4.2 &lt;Message 2 Name&gt;</w:t>
        </w:r>
      </w:ins>
    </w:p>
    <w:p w14:paraId="1CF5BDB7" w14:textId="77777777" w:rsidR="001277AA" w:rsidRPr="003651D9" w:rsidRDefault="001277AA" w:rsidP="001277AA">
      <w:pPr>
        <w:pStyle w:val="AuthorInstructions"/>
        <w:rPr>
          <w:ins w:id="884" w:author="Cole, George" w:date="2016-03-08T11:57:00Z"/>
        </w:rPr>
      </w:pPr>
      <w:ins w:id="885" w:author="Cole, George" w:date="2016-03-08T11:57:00Z">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ins>
    </w:p>
    <w:p w14:paraId="1A7BDD7D" w14:textId="77777777" w:rsidR="001277AA" w:rsidRPr="003651D9" w:rsidRDefault="001277AA" w:rsidP="001277AA">
      <w:pPr>
        <w:pStyle w:val="AuthorInstructions"/>
        <w:rPr>
          <w:ins w:id="886" w:author="Cole, George" w:date="2016-03-08T11:57:00Z"/>
        </w:rPr>
      </w:pPr>
      <w:ins w:id="887" w:author="Cole, George" w:date="2016-03-08T11:57:00Z">
        <w:r w:rsidRPr="003651D9">
          <w:t>&lt;Explicitly state if the multiplicity of an actor may be greater than one; i.e., if an actor (whether it is a client or server) can expect this message from a single source or multiple sources.&gt;</w:t>
        </w:r>
      </w:ins>
    </w:p>
    <w:p w14:paraId="1CECCD3E" w14:textId="77777777" w:rsidR="001277AA" w:rsidRPr="003651D9" w:rsidRDefault="001277AA" w:rsidP="001277AA">
      <w:pPr>
        <w:pStyle w:val="AuthorInstructions"/>
        <w:rPr>
          <w:ins w:id="888" w:author="Cole, George" w:date="2016-03-08T11:57:00Z"/>
        </w:rPr>
      </w:pPr>
      <w:ins w:id="889" w:author="Cole, George" w:date="2016-03-08T11:57:00Z">
        <w:r w:rsidRPr="003651D9">
          <w:t>&lt;Repeat this section as necessary based on the number of messages in the interaction diagram.&gt;</w:t>
        </w:r>
      </w:ins>
    </w:p>
    <w:p w14:paraId="438A8C47" w14:textId="45D7E1D3" w:rsidR="001277AA" w:rsidRPr="003651D9" w:rsidRDefault="001277AA" w:rsidP="001277AA">
      <w:pPr>
        <w:pStyle w:val="Heading5"/>
        <w:numPr>
          <w:ilvl w:val="0"/>
          <w:numId w:val="0"/>
        </w:numPr>
        <w:rPr>
          <w:ins w:id="890" w:author="Cole, George" w:date="2016-03-08T11:57:00Z"/>
          <w:noProof w:val="0"/>
        </w:rPr>
      </w:pPr>
      <w:ins w:id="891" w:author="Cole, George" w:date="2016-03-08T11:58:00Z">
        <w:r>
          <w:rPr>
            <w:noProof w:val="0"/>
          </w:rPr>
          <w:lastRenderedPageBreak/>
          <w:t>3.Y5</w:t>
        </w:r>
      </w:ins>
      <w:ins w:id="892" w:author="Cole, George" w:date="2016-03-08T11:57:00Z">
        <w:r w:rsidRPr="003651D9">
          <w:rPr>
            <w:noProof w:val="0"/>
          </w:rPr>
          <w:t>.4.2.1 Trigger Events</w:t>
        </w:r>
      </w:ins>
    </w:p>
    <w:p w14:paraId="353467F2" w14:textId="77777777" w:rsidR="001277AA" w:rsidRPr="003651D9" w:rsidRDefault="001277AA" w:rsidP="001277AA">
      <w:pPr>
        <w:pStyle w:val="AuthorInstructions"/>
        <w:rPr>
          <w:ins w:id="893" w:author="Cole, George" w:date="2016-03-08T11:57:00Z"/>
        </w:rPr>
      </w:pPr>
      <w:ins w:id="894" w:author="Cole, George" w:date="2016-03-08T11:57:00Z">
        <w:r w:rsidRPr="003651D9">
          <w:t>&lt;Description of the real world events that cause the sender (Actor A) to send Message 1(e.g., an operator or an automated function determines that a new workitem is needed).&gt;</w:t>
        </w:r>
      </w:ins>
    </w:p>
    <w:p w14:paraId="368474D3" w14:textId="640AD842" w:rsidR="001277AA" w:rsidRPr="003651D9" w:rsidRDefault="001277AA" w:rsidP="001277AA">
      <w:pPr>
        <w:pStyle w:val="Heading5"/>
        <w:numPr>
          <w:ilvl w:val="0"/>
          <w:numId w:val="0"/>
        </w:numPr>
        <w:rPr>
          <w:ins w:id="895" w:author="Cole, George" w:date="2016-03-08T11:57:00Z"/>
          <w:noProof w:val="0"/>
        </w:rPr>
      </w:pPr>
      <w:ins w:id="896" w:author="Cole, George" w:date="2016-03-08T11:58:00Z">
        <w:r>
          <w:rPr>
            <w:noProof w:val="0"/>
          </w:rPr>
          <w:t>3.Y5</w:t>
        </w:r>
      </w:ins>
      <w:ins w:id="897" w:author="Cole, George" w:date="2016-03-08T11:57:00Z">
        <w:r w:rsidRPr="003651D9">
          <w:rPr>
            <w:noProof w:val="0"/>
          </w:rPr>
          <w:t>.4.2.2 Message Semantics</w:t>
        </w:r>
      </w:ins>
    </w:p>
    <w:p w14:paraId="12828830" w14:textId="77777777" w:rsidR="001277AA" w:rsidRPr="003651D9" w:rsidRDefault="001277AA" w:rsidP="001277AA">
      <w:pPr>
        <w:pStyle w:val="AuthorInstructions"/>
        <w:rPr>
          <w:ins w:id="898" w:author="Cole, George" w:date="2016-03-08T11:57:00Z"/>
        </w:rPr>
      </w:pPr>
      <w:ins w:id="899" w:author="Cole, George" w:date="2016-03-08T11:57:00Z">
        <w:r w:rsidRPr="003651D9">
          <w:t>&lt;Detailed description of the meaning, structure and contents of the message, including any IHE specific clarifications of the message format, attributes, etc.&gt;</w:t>
        </w:r>
      </w:ins>
    </w:p>
    <w:p w14:paraId="34AF627E" w14:textId="77777777" w:rsidR="001277AA" w:rsidRPr="003651D9" w:rsidRDefault="001277AA" w:rsidP="001277AA">
      <w:pPr>
        <w:pStyle w:val="AuthorInstructions"/>
        <w:rPr>
          <w:ins w:id="900" w:author="Cole, George" w:date="2016-03-08T11:57:00Z"/>
        </w:rPr>
      </w:pPr>
      <w:ins w:id="901" w:author="Cole, George" w:date="2016-03-08T11:57:00Z">
        <w:r w:rsidRPr="003651D9">
          <w:t>&lt;Start by describing the standard underlying the message and how the participating actors are mapped (e.g., “This message is a DICOM C-FIND Request. Actor A is the SCU. Actor D is the SCP.”).&gt;</w:t>
        </w:r>
      </w:ins>
    </w:p>
    <w:p w14:paraId="4762596F" w14:textId="77777777" w:rsidR="001277AA" w:rsidRPr="003651D9" w:rsidRDefault="001277AA" w:rsidP="001277AA">
      <w:pPr>
        <w:pStyle w:val="AuthorInstructions"/>
        <w:rPr>
          <w:ins w:id="902" w:author="Cole, George" w:date="2016-03-08T11:57:00Z"/>
        </w:rPr>
      </w:pPr>
      <w:ins w:id="903" w:author="Cole, George" w:date="2016-03-08T11:57: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230DD31D" w14:textId="456E7846" w:rsidR="001277AA" w:rsidRPr="003651D9" w:rsidRDefault="001277AA" w:rsidP="001277AA">
      <w:pPr>
        <w:pStyle w:val="Heading5"/>
        <w:numPr>
          <w:ilvl w:val="0"/>
          <w:numId w:val="0"/>
        </w:numPr>
        <w:rPr>
          <w:ins w:id="904" w:author="Cole, George" w:date="2016-03-08T11:57:00Z"/>
          <w:noProof w:val="0"/>
        </w:rPr>
      </w:pPr>
      <w:ins w:id="905" w:author="Cole, George" w:date="2016-03-08T11:58:00Z">
        <w:r>
          <w:rPr>
            <w:noProof w:val="0"/>
          </w:rPr>
          <w:t>3.Y5</w:t>
        </w:r>
      </w:ins>
      <w:ins w:id="906" w:author="Cole, George" w:date="2016-03-08T11:57:00Z">
        <w:r w:rsidRPr="003651D9">
          <w:rPr>
            <w:noProof w:val="0"/>
          </w:rPr>
          <w:t>.4.2.3 Expected Actions</w:t>
        </w:r>
      </w:ins>
    </w:p>
    <w:p w14:paraId="6468C691" w14:textId="77777777" w:rsidR="001277AA" w:rsidRPr="003651D9" w:rsidRDefault="001277AA" w:rsidP="001277AA">
      <w:pPr>
        <w:pStyle w:val="AuthorInstructions"/>
        <w:rPr>
          <w:ins w:id="907" w:author="Cole, George" w:date="2016-03-08T11:57:00Z"/>
        </w:rPr>
      </w:pPr>
      <w:ins w:id="908" w:author="Cole, George" w:date="2016-03-08T11:57:00Z">
        <w:r w:rsidRPr="003651D9">
          <w:t>&lt;Description of the actions expected to be taken as a result of sending or receiving this message.&gt;</w:t>
        </w:r>
      </w:ins>
    </w:p>
    <w:p w14:paraId="22968A02" w14:textId="77777777" w:rsidR="001277AA" w:rsidRPr="003651D9" w:rsidRDefault="001277AA" w:rsidP="001277AA">
      <w:pPr>
        <w:pStyle w:val="AuthorInstructions"/>
        <w:rPr>
          <w:ins w:id="909" w:author="Cole, George" w:date="2016-03-08T11:57:00Z"/>
        </w:rPr>
      </w:pPr>
      <w:ins w:id="910" w:author="Cole, George" w:date="2016-03-08T11:57:00Z">
        <w:r w:rsidRPr="003651D9">
          <w:t>&lt;Describe what the receiver is expected/required to do upon receiving this message. &gt;</w:t>
        </w:r>
      </w:ins>
    </w:p>
    <w:p w14:paraId="043946B2" w14:textId="77777777" w:rsidR="001277AA" w:rsidRPr="003651D9" w:rsidRDefault="001277AA" w:rsidP="001277AA">
      <w:pPr>
        <w:pStyle w:val="AuthorInstructions"/>
        <w:rPr>
          <w:ins w:id="911" w:author="Cole, George" w:date="2016-03-08T11:57:00Z"/>
        </w:rPr>
      </w:pPr>
      <w:ins w:id="912" w:author="Cole, George" w:date="2016-03-08T11:57:00Z">
        <w:r w:rsidRPr="003651D9">
          <w:t>&lt;Avoid re-iterating the transaction sequencing specified in the Profile Process Flows as expected actions internal to the transaction. Doing so prevents this transaction being re-used in other contexts.&gt;</w:t>
        </w:r>
      </w:ins>
    </w:p>
    <w:p w14:paraId="2459D795" w14:textId="77777777" w:rsidR="001277AA" w:rsidRPr="003651D9" w:rsidRDefault="001277AA" w:rsidP="001277AA">
      <w:pPr>
        <w:pStyle w:val="AuthorInstructions"/>
        <w:rPr>
          <w:ins w:id="913" w:author="Cole, George" w:date="2016-03-08T11:57:00Z"/>
        </w:rPr>
      </w:pPr>
      <w:ins w:id="914" w:author="Cole, George" w:date="2016-03-08T11:57:00Z">
        <w:r w:rsidRPr="003651D9">
          <w:t>&lt;Explicitly define any expected action based on the multiplicity of an actor(s), if applicable.&gt;</w:t>
        </w:r>
      </w:ins>
    </w:p>
    <w:p w14:paraId="25B03C75" w14:textId="428EC8A4" w:rsidR="001277AA" w:rsidRPr="003651D9" w:rsidRDefault="001277AA" w:rsidP="001277AA">
      <w:pPr>
        <w:pStyle w:val="Heading3"/>
        <w:numPr>
          <w:ilvl w:val="0"/>
          <w:numId w:val="0"/>
        </w:numPr>
        <w:rPr>
          <w:ins w:id="915" w:author="Cole, George" w:date="2016-03-08T11:57:00Z"/>
          <w:noProof w:val="0"/>
        </w:rPr>
      </w:pPr>
      <w:ins w:id="916" w:author="Cole, George" w:date="2016-03-08T11:58:00Z">
        <w:r>
          <w:rPr>
            <w:noProof w:val="0"/>
          </w:rPr>
          <w:t>3.Y5</w:t>
        </w:r>
      </w:ins>
      <w:ins w:id="917" w:author="Cole, George" w:date="2016-03-08T11:57:00Z">
        <w:r w:rsidRPr="003651D9">
          <w:rPr>
            <w:noProof w:val="0"/>
          </w:rPr>
          <w:t>.5 Security Considerations</w:t>
        </w:r>
      </w:ins>
    </w:p>
    <w:p w14:paraId="750C195C" w14:textId="77777777" w:rsidR="001277AA" w:rsidRPr="003651D9" w:rsidRDefault="001277AA" w:rsidP="001277AA">
      <w:pPr>
        <w:pStyle w:val="AuthorInstructions"/>
        <w:rPr>
          <w:ins w:id="918" w:author="Cole, George" w:date="2016-03-08T11:57:00Z"/>
        </w:rPr>
      </w:pPr>
      <w:ins w:id="919" w:author="Cole, George" w:date="2016-03-08T11:57:00Z">
        <w:r w:rsidRPr="003651D9">
          <w:t>&lt;Description of the transaction specific security consideration; such as use of security profiles.&gt;</w:t>
        </w:r>
      </w:ins>
    </w:p>
    <w:p w14:paraId="6C35DBD9" w14:textId="76BB0EE5" w:rsidR="001277AA" w:rsidRPr="003651D9" w:rsidRDefault="001277AA" w:rsidP="001277AA">
      <w:pPr>
        <w:pStyle w:val="Heading4"/>
        <w:numPr>
          <w:ilvl w:val="0"/>
          <w:numId w:val="0"/>
        </w:numPr>
        <w:rPr>
          <w:ins w:id="920" w:author="Cole, George" w:date="2016-03-08T11:57:00Z"/>
          <w:noProof w:val="0"/>
        </w:rPr>
      </w:pPr>
      <w:ins w:id="921" w:author="Cole, George" w:date="2016-03-08T11:58:00Z">
        <w:r>
          <w:rPr>
            <w:noProof w:val="0"/>
          </w:rPr>
          <w:t>3.Y5</w:t>
        </w:r>
      </w:ins>
      <w:ins w:id="922" w:author="Cole, George" w:date="2016-03-08T11:57:00Z">
        <w:r w:rsidRPr="003651D9">
          <w:rPr>
            <w:noProof w:val="0"/>
          </w:rPr>
          <w:t>.5.1 Security Audit Considerations</w:t>
        </w:r>
      </w:ins>
    </w:p>
    <w:p w14:paraId="694016BB" w14:textId="77777777" w:rsidR="001277AA" w:rsidRPr="003651D9" w:rsidRDefault="001277AA" w:rsidP="001277AA">
      <w:pPr>
        <w:pStyle w:val="AuthorInstructions"/>
        <w:rPr>
          <w:ins w:id="923" w:author="Cole, George" w:date="2016-03-08T11:57:00Z"/>
        </w:rPr>
      </w:pPr>
      <w:ins w:id="924" w:author="Cole, George" w:date="2016-03-08T11:57:00Z">
        <w:r w:rsidRPr="003651D9">
          <w:t>&lt;This section should identify any specific ATNA security audit event that is associated with this transaction and requirements on the encoding of that audit event. &gt;</w:t>
        </w:r>
      </w:ins>
    </w:p>
    <w:p w14:paraId="5AB4EA5C" w14:textId="2F0C63A8" w:rsidR="001277AA" w:rsidRPr="003651D9" w:rsidRDefault="001277AA" w:rsidP="001277AA">
      <w:pPr>
        <w:pStyle w:val="Heading5"/>
        <w:numPr>
          <w:ilvl w:val="0"/>
          <w:numId w:val="0"/>
        </w:numPr>
        <w:rPr>
          <w:ins w:id="925" w:author="Cole, George" w:date="2016-03-08T11:57:00Z"/>
          <w:noProof w:val="0"/>
        </w:rPr>
      </w:pPr>
      <w:ins w:id="926" w:author="Cole, George" w:date="2016-03-08T11:58:00Z">
        <w:r>
          <w:rPr>
            <w:noProof w:val="0"/>
          </w:rPr>
          <w:t>3.Y5</w:t>
        </w:r>
      </w:ins>
      <w:ins w:id="927" w:author="Cole, George" w:date="2016-03-08T11:57:00Z">
        <w:r w:rsidRPr="003651D9">
          <w:rPr>
            <w:noProof w:val="0"/>
          </w:rPr>
          <w:t>.5.1.(z) &lt;Actor&gt; Specific Security Considerations</w:t>
        </w:r>
      </w:ins>
    </w:p>
    <w:p w14:paraId="698FB0DF" w14:textId="77777777" w:rsidR="001277AA" w:rsidRPr="003651D9" w:rsidRDefault="001277AA" w:rsidP="001277AA">
      <w:pPr>
        <w:pStyle w:val="AuthorInstructions"/>
        <w:rPr>
          <w:ins w:id="928" w:author="Cole, George" w:date="2016-03-08T11:57:00Z"/>
        </w:rPr>
      </w:pPr>
      <w:ins w:id="929" w:author="Cole, George" w:date="2016-03-08T11:57:00Z">
        <w:r w:rsidRPr="003651D9">
          <w:t>&lt;This section should specify any specific security considerations on an Actor by Actor basis.&gt;</w:t>
        </w:r>
      </w:ins>
    </w:p>
    <w:p w14:paraId="77805055" w14:textId="77777777" w:rsidR="00C946C5" w:rsidRPr="003651D9" w:rsidRDefault="00C946C5">
      <w:pPr>
        <w:pPrChange w:id="930" w:author="Cole, George" w:date="2016-03-08T11:41:00Z">
          <w:pPr>
            <w:pStyle w:val="AuthorInstructions"/>
          </w:pPr>
        </w:pPrChange>
      </w:pPr>
    </w:p>
    <w:p w14:paraId="0EA1DCAD" w14:textId="77777777" w:rsidR="00EA4EA1" w:rsidRPr="003651D9" w:rsidRDefault="00EA4EA1" w:rsidP="00EA4EA1">
      <w:pPr>
        <w:pStyle w:val="PartTitle"/>
        <w:rPr>
          <w:highlight w:val="yellow"/>
        </w:rPr>
      </w:pPr>
      <w:bookmarkStart w:id="931" w:name="_Toc445200567"/>
      <w:r w:rsidRPr="003651D9">
        <w:lastRenderedPageBreak/>
        <w:t>Appendices</w:t>
      </w:r>
      <w:bookmarkEnd w:id="931"/>
      <w:r w:rsidRPr="003651D9">
        <w:rPr>
          <w:highlight w:val="yellow"/>
        </w:rPr>
        <w:t xml:space="preserve"> </w:t>
      </w:r>
    </w:p>
    <w:p w14:paraId="729B93D1"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932" w:name="_Toc445200568"/>
      <w:r w:rsidRPr="003651D9">
        <w:rPr>
          <w:noProof w:val="0"/>
        </w:rPr>
        <w:t>Appendix A – &lt;Appendix A Title&gt;</w:t>
      </w:r>
      <w:bookmarkEnd w:id="932"/>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933" w:name="_Toc445200569"/>
      <w:r w:rsidRPr="003651D9">
        <w:rPr>
          <w:bCs/>
          <w:noProof w:val="0"/>
        </w:rPr>
        <w:t>&lt;Add Title&gt;</w:t>
      </w:r>
      <w:bookmarkEnd w:id="933"/>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934" w:name="_Toc445200570"/>
      <w:r w:rsidRPr="003651D9">
        <w:rPr>
          <w:noProof w:val="0"/>
        </w:rPr>
        <w:t>Appendix B – &lt;Appendix B Title&gt;</w:t>
      </w:r>
      <w:bookmarkEnd w:id="934"/>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935" w:name="_Toc445200571"/>
      <w:r w:rsidRPr="003651D9">
        <w:rPr>
          <w:bCs/>
          <w:noProof w:val="0"/>
        </w:rPr>
        <w:t>&lt;Add Title&gt;</w:t>
      </w:r>
      <w:bookmarkEnd w:id="935"/>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936" w:name="_Toc445200572"/>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936"/>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937" w:name="_Toc445200573"/>
      <w:r w:rsidRPr="003651D9">
        <w:lastRenderedPageBreak/>
        <w:t>Volume 3 – Content Modules</w:t>
      </w:r>
      <w:bookmarkEnd w:id="937"/>
    </w:p>
    <w:p w14:paraId="7803CCA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4CF1A07"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58266605" w14:textId="77777777" w:rsidR="00170ED0" w:rsidRPr="003651D9" w:rsidRDefault="00170ED0" w:rsidP="00170ED0">
      <w:pPr>
        <w:pStyle w:val="Heading1"/>
        <w:numPr>
          <w:ilvl w:val="0"/>
          <w:numId w:val="0"/>
        </w:numPr>
        <w:ind w:left="432" w:hanging="432"/>
        <w:rPr>
          <w:noProof w:val="0"/>
        </w:rPr>
      </w:pPr>
      <w:bookmarkStart w:id="938" w:name="_Toc445200574"/>
      <w:r w:rsidRPr="003651D9">
        <w:rPr>
          <w:noProof w:val="0"/>
        </w:rPr>
        <w:lastRenderedPageBreak/>
        <w:t>5.</w:t>
      </w:r>
      <w:r w:rsidR="00291725">
        <w:rPr>
          <w:noProof w:val="0"/>
        </w:rPr>
        <w:t xml:space="preserve"> </w:t>
      </w:r>
      <w:r w:rsidRPr="003651D9">
        <w:rPr>
          <w:noProof w:val="0"/>
        </w:rPr>
        <w:t>Namespaces and Vocabularies</w:t>
      </w:r>
      <w:bookmarkEnd w:id="938"/>
    </w:p>
    <w:p w14:paraId="5424A1BC" w14:textId="77777777" w:rsidR="00701B3A" w:rsidRPr="003651D9" w:rsidRDefault="00170ED0" w:rsidP="00170ED0">
      <w:pPr>
        <w:pStyle w:val="EditorInstructions"/>
      </w:pPr>
      <w:r w:rsidRPr="003651D9">
        <w:t>Add to section 5 Namespaces and Vocabularies</w:t>
      </w:r>
      <w:bookmarkStart w:id="939" w:name="_IHEActCode_Vocabulary"/>
      <w:bookmarkStart w:id="940" w:name="_IHERoleCode_Vocabulary"/>
      <w:bookmarkEnd w:id="939"/>
      <w:bookmarkEnd w:id="940"/>
    </w:p>
    <w:p w14:paraId="1C5D93EC"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4D008A6B"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2A809B74" w14:textId="77777777" w:rsidTr="00730E16">
        <w:trPr>
          <w:tblHeader/>
          <w:jc w:val="center"/>
        </w:trPr>
        <w:tc>
          <w:tcPr>
            <w:tcW w:w="1853" w:type="dxa"/>
            <w:shd w:val="clear" w:color="auto" w:fill="D9D9D9"/>
          </w:tcPr>
          <w:p w14:paraId="28CB01DD"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0F1350B5"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30BE5ED"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C50AFAA" w14:textId="77777777" w:rsidTr="00730E16">
        <w:trPr>
          <w:jc w:val="center"/>
        </w:trPr>
        <w:tc>
          <w:tcPr>
            <w:tcW w:w="1853" w:type="dxa"/>
            <w:shd w:val="clear" w:color="auto" w:fill="auto"/>
          </w:tcPr>
          <w:p w14:paraId="22D8696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50CAC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D80ABE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DAE2B2F" w14:textId="77777777" w:rsidTr="00730E16">
        <w:trPr>
          <w:jc w:val="center"/>
        </w:trPr>
        <w:tc>
          <w:tcPr>
            <w:tcW w:w="1853" w:type="dxa"/>
            <w:shd w:val="clear" w:color="auto" w:fill="auto"/>
          </w:tcPr>
          <w:p w14:paraId="7E6FDD4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489DD4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7FB45B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3FC124E" w14:textId="77777777" w:rsidTr="00730E16">
        <w:trPr>
          <w:jc w:val="center"/>
        </w:trPr>
        <w:tc>
          <w:tcPr>
            <w:tcW w:w="1853" w:type="dxa"/>
            <w:shd w:val="clear" w:color="auto" w:fill="auto"/>
          </w:tcPr>
          <w:p w14:paraId="7DBBA2A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25B04A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8CE78C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38571407" w14:textId="77777777" w:rsidR="00170ED0" w:rsidRPr="003651D9" w:rsidRDefault="00170ED0" w:rsidP="00170ED0">
      <w:pPr>
        <w:pStyle w:val="BodyText"/>
      </w:pPr>
    </w:p>
    <w:p w14:paraId="7FA81446" w14:textId="77777777" w:rsidR="00170ED0" w:rsidRPr="003651D9" w:rsidRDefault="00170ED0" w:rsidP="00170ED0">
      <w:pPr>
        <w:pStyle w:val="EditorInstructions"/>
      </w:pPr>
      <w:r w:rsidRPr="003651D9">
        <w:t>Add to section 5.1.1 IHE Format Codes</w:t>
      </w:r>
    </w:p>
    <w:p w14:paraId="6E1EC96C"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7A245A4" w14:textId="77777777" w:rsidTr="00BB76BC">
        <w:trPr>
          <w:tblHeader/>
          <w:jc w:val="center"/>
        </w:trPr>
        <w:tc>
          <w:tcPr>
            <w:tcW w:w="3655" w:type="dxa"/>
            <w:shd w:val="clear" w:color="auto" w:fill="D9D9D9"/>
          </w:tcPr>
          <w:p w14:paraId="2E22282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6F6B13A4"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79DD729C"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3F82CA93"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66E21A68" w14:textId="77777777" w:rsidTr="00BB76BC">
        <w:trPr>
          <w:jc w:val="center"/>
        </w:trPr>
        <w:tc>
          <w:tcPr>
            <w:tcW w:w="3655" w:type="dxa"/>
            <w:shd w:val="clear" w:color="auto" w:fill="auto"/>
          </w:tcPr>
          <w:p w14:paraId="47566F0F"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59EF5B0E"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85024D" w14:textId="77777777" w:rsidR="00170ED0" w:rsidRPr="003651D9" w:rsidRDefault="00170ED0" w:rsidP="00701B3A">
            <w:pPr>
              <w:pStyle w:val="TableEntry"/>
              <w:rPr>
                <w:rFonts w:eastAsia="Arial Unicode MS"/>
              </w:rPr>
            </w:pPr>
          </w:p>
        </w:tc>
        <w:tc>
          <w:tcPr>
            <w:tcW w:w="1945" w:type="dxa"/>
            <w:shd w:val="clear" w:color="auto" w:fill="auto"/>
          </w:tcPr>
          <w:p w14:paraId="5FB612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393FD977" w14:textId="77777777" w:rsidTr="00BB76BC">
        <w:trPr>
          <w:jc w:val="center"/>
        </w:trPr>
        <w:tc>
          <w:tcPr>
            <w:tcW w:w="3655" w:type="dxa"/>
            <w:shd w:val="clear" w:color="auto" w:fill="auto"/>
          </w:tcPr>
          <w:p w14:paraId="0B1BFE3F" w14:textId="77777777" w:rsidR="00170ED0" w:rsidRPr="003651D9" w:rsidRDefault="00170ED0" w:rsidP="00701B3A">
            <w:pPr>
              <w:pStyle w:val="TableEntry"/>
              <w:rPr>
                <w:rFonts w:eastAsia="Arial Unicode MS"/>
              </w:rPr>
            </w:pPr>
          </w:p>
        </w:tc>
        <w:tc>
          <w:tcPr>
            <w:tcW w:w="2075" w:type="dxa"/>
            <w:shd w:val="clear" w:color="auto" w:fill="auto"/>
          </w:tcPr>
          <w:p w14:paraId="4BF57108" w14:textId="77777777" w:rsidR="00170ED0" w:rsidRPr="003651D9" w:rsidRDefault="00170ED0" w:rsidP="00701B3A">
            <w:pPr>
              <w:pStyle w:val="TableEntry"/>
              <w:rPr>
                <w:rFonts w:eastAsia="Arial Unicode MS"/>
              </w:rPr>
            </w:pPr>
          </w:p>
        </w:tc>
        <w:tc>
          <w:tcPr>
            <w:tcW w:w="1888" w:type="dxa"/>
            <w:shd w:val="clear" w:color="auto" w:fill="auto"/>
          </w:tcPr>
          <w:p w14:paraId="21FE17F3" w14:textId="77777777" w:rsidR="00170ED0" w:rsidRPr="003651D9" w:rsidRDefault="00170ED0" w:rsidP="00701B3A">
            <w:pPr>
              <w:pStyle w:val="TableEntry"/>
              <w:rPr>
                <w:rFonts w:eastAsia="Arial Unicode MS"/>
              </w:rPr>
            </w:pPr>
          </w:p>
        </w:tc>
        <w:tc>
          <w:tcPr>
            <w:tcW w:w="1945" w:type="dxa"/>
            <w:shd w:val="clear" w:color="auto" w:fill="auto"/>
          </w:tcPr>
          <w:p w14:paraId="2BE9892A" w14:textId="77777777" w:rsidR="00170ED0" w:rsidRPr="003651D9" w:rsidRDefault="00170ED0" w:rsidP="00701B3A">
            <w:pPr>
              <w:pStyle w:val="TableEntry"/>
              <w:rPr>
                <w:rFonts w:eastAsia="Arial Unicode MS"/>
              </w:rPr>
            </w:pPr>
          </w:p>
        </w:tc>
      </w:tr>
      <w:tr w:rsidR="00170ED0" w:rsidRPr="003651D9" w14:paraId="7AC7C4A8" w14:textId="77777777" w:rsidTr="00BB76BC">
        <w:trPr>
          <w:jc w:val="center"/>
        </w:trPr>
        <w:tc>
          <w:tcPr>
            <w:tcW w:w="3655" w:type="dxa"/>
            <w:shd w:val="clear" w:color="auto" w:fill="auto"/>
          </w:tcPr>
          <w:p w14:paraId="61866F76" w14:textId="77777777" w:rsidR="00170ED0" w:rsidRPr="003651D9" w:rsidRDefault="00170ED0" w:rsidP="00701B3A">
            <w:pPr>
              <w:pStyle w:val="TableEntry"/>
              <w:rPr>
                <w:rFonts w:eastAsia="Arial Unicode MS"/>
              </w:rPr>
            </w:pPr>
          </w:p>
        </w:tc>
        <w:tc>
          <w:tcPr>
            <w:tcW w:w="2075" w:type="dxa"/>
            <w:shd w:val="clear" w:color="auto" w:fill="auto"/>
          </w:tcPr>
          <w:p w14:paraId="7D6EFBC6" w14:textId="77777777" w:rsidR="00170ED0" w:rsidRPr="003651D9" w:rsidRDefault="00170ED0" w:rsidP="00701B3A">
            <w:pPr>
              <w:pStyle w:val="TableEntry"/>
              <w:rPr>
                <w:rFonts w:eastAsia="Arial Unicode MS"/>
              </w:rPr>
            </w:pPr>
          </w:p>
        </w:tc>
        <w:tc>
          <w:tcPr>
            <w:tcW w:w="1888" w:type="dxa"/>
            <w:shd w:val="clear" w:color="auto" w:fill="auto"/>
          </w:tcPr>
          <w:p w14:paraId="25BDC914" w14:textId="77777777" w:rsidR="00170ED0" w:rsidRPr="003651D9" w:rsidRDefault="00170ED0" w:rsidP="00701B3A">
            <w:pPr>
              <w:pStyle w:val="TableEntry"/>
              <w:rPr>
                <w:rFonts w:eastAsia="Arial Unicode MS"/>
              </w:rPr>
            </w:pPr>
          </w:p>
        </w:tc>
        <w:tc>
          <w:tcPr>
            <w:tcW w:w="1945" w:type="dxa"/>
            <w:shd w:val="clear" w:color="auto" w:fill="auto"/>
          </w:tcPr>
          <w:p w14:paraId="7CD7B856" w14:textId="77777777" w:rsidR="00170ED0" w:rsidRPr="003651D9" w:rsidRDefault="00170ED0" w:rsidP="00701B3A">
            <w:pPr>
              <w:pStyle w:val="TableEntry"/>
              <w:rPr>
                <w:rFonts w:eastAsia="Arial Unicode MS"/>
              </w:rPr>
            </w:pPr>
          </w:p>
        </w:tc>
      </w:tr>
    </w:tbl>
    <w:p w14:paraId="5CD06654" w14:textId="77777777" w:rsidR="00170ED0" w:rsidRPr="003651D9" w:rsidRDefault="00170ED0" w:rsidP="00170ED0">
      <w:pPr>
        <w:pStyle w:val="BodyText"/>
      </w:pP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6640A68E" w14:textId="77777777" w:rsidTr="00BB76BC">
        <w:trPr>
          <w:jc w:val="center"/>
        </w:trPr>
        <w:tc>
          <w:tcPr>
            <w:tcW w:w="1420" w:type="dxa"/>
            <w:shd w:val="clear" w:color="auto" w:fill="D9D9D9"/>
          </w:tcPr>
          <w:p w14:paraId="3535B97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91859F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4BB4255" w14:textId="77777777" w:rsidTr="00BB76BC">
        <w:trPr>
          <w:jc w:val="center"/>
        </w:trPr>
        <w:tc>
          <w:tcPr>
            <w:tcW w:w="1420" w:type="dxa"/>
            <w:shd w:val="clear" w:color="auto" w:fill="auto"/>
          </w:tcPr>
          <w:p w14:paraId="5942948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A485A4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85677A" w14:textId="77777777" w:rsidTr="00BB76BC">
        <w:trPr>
          <w:jc w:val="center"/>
        </w:trPr>
        <w:tc>
          <w:tcPr>
            <w:tcW w:w="1420" w:type="dxa"/>
            <w:shd w:val="clear" w:color="auto" w:fill="auto"/>
          </w:tcPr>
          <w:p w14:paraId="4EECA5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78691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FCFD45" w14:textId="77777777" w:rsidTr="00BB76BC">
        <w:trPr>
          <w:jc w:val="center"/>
        </w:trPr>
        <w:tc>
          <w:tcPr>
            <w:tcW w:w="1420" w:type="dxa"/>
            <w:shd w:val="clear" w:color="auto" w:fill="auto"/>
          </w:tcPr>
          <w:p w14:paraId="08DF703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EE1A17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48D1735" w14:textId="77777777" w:rsidR="00170ED0" w:rsidRPr="003651D9" w:rsidRDefault="00170ED0" w:rsidP="00170ED0">
      <w:pPr>
        <w:pStyle w:val="BodyText"/>
      </w:pP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3EEA888F" w14:textId="77777777" w:rsidTr="00BB76BC">
        <w:trPr>
          <w:tblHeader/>
          <w:jc w:val="center"/>
        </w:trPr>
        <w:tc>
          <w:tcPr>
            <w:tcW w:w="1715" w:type="dxa"/>
            <w:shd w:val="clear" w:color="auto" w:fill="D9D9D9"/>
          </w:tcPr>
          <w:p w14:paraId="1CAE7593"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6BE1579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4FEEA" w14:textId="77777777" w:rsidTr="00BB76BC">
        <w:trPr>
          <w:jc w:val="center"/>
        </w:trPr>
        <w:tc>
          <w:tcPr>
            <w:tcW w:w="1715" w:type="dxa"/>
            <w:shd w:val="clear" w:color="auto" w:fill="auto"/>
          </w:tcPr>
          <w:p w14:paraId="4685B91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131A1A0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B0C736A" w14:textId="77777777" w:rsidTr="00BB76BC">
        <w:trPr>
          <w:jc w:val="center"/>
        </w:trPr>
        <w:tc>
          <w:tcPr>
            <w:tcW w:w="1715" w:type="dxa"/>
            <w:shd w:val="clear" w:color="auto" w:fill="auto"/>
          </w:tcPr>
          <w:p w14:paraId="1C9453B1"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15B6A5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6634D8A" w14:textId="77777777" w:rsidTr="00BB76BC">
        <w:trPr>
          <w:jc w:val="center"/>
        </w:trPr>
        <w:tc>
          <w:tcPr>
            <w:tcW w:w="1715" w:type="dxa"/>
            <w:shd w:val="clear" w:color="auto" w:fill="auto"/>
          </w:tcPr>
          <w:p w14:paraId="17B46621"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EBEBCF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AA2A396" w14:textId="77777777" w:rsidR="008D45BC" w:rsidRPr="003651D9" w:rsidRDefault="00170ED0" w:rsidP="003D5A68">
      <w:pPr>
        <w:pStyle w:val="Heading1"/>
        <w:numPr>
          <w:ilvl w:val="0"/>
          <w:numId w:val="0"/>
        </w:numPr>
        <w:ind w:left="432" w:hanging="432"/>
        <w:rPr>
          <w:noProof w:val="0"/>
        </w:rPr>
      </w:pPr>
      <w:bookmarkStart w:id="941" w:name="_Toc445200575"/>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941"/>
    </w:p>
    <w:p w14:paraId="2C6AA675"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12809EBD"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6B567008" w14:textId="77777777" w:rsidR="00993FF5" w:rsidRPr="003651D9" w:rsidRDefault="008D45BC" w:rsidP="00993FF5">
      <w:pPr>
        <w:pStyle w:val="Heading2"/>
        <w:numPr>
          <w:ilvl w:val="0"/>
          <w:numId w:val="0"/>
        </w:numPr>
        <w:rPr>
          <w:noProof w:val="0"/>
        </w:rPr>
      </w:pPr>
      <w:bookmarkStart w:id="942" w:name="_Toc445200576"/>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942"/>
    </w:p>
    <w:p w14:paraId="6E14C5A9"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DEFCDD2" w14:textId="77777777" w:rsidR="003D5A68" w:rsidRPr="003651D9" w:rsidRDefault="003D5A68" w:rsidP="00597DB2">
      <w:pPr>
        <w:pStyle w:val="AuthorInstructions"/>
      </w:pPr>
      <w:r w:rsidRPr="003651D9">
        <w:t>&lt;This CDA Content Module template is divided into four parts:</w:t>
      </w:r>
      <w:r w:rsidR="005F3FB5">
        <w:t xml:space="preserve"> </w:t>
      </w:r>
    </w:p>
    <w:p w14:paraId="63B7BAA4"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1A801F1D"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403666D7"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02140EA4"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56825676"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613BBF24"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943" w:name="_Toc445200577"/>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943"/>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944" w:name="_Toc445200578"/>
      <w:r w:rsidRPr="003651D9">
        <w:rPr>
          <w:noProof w:val="0"/>
        </w:rPr>
        <w:t>6.3.1.</w:t>
      </w:r>
      <w:r w:rsidR="008D45BC" w:rsidRPr="003651D9">
        <w:rPr>
          <w:noProof w:val="0"/>
        </w:rPr>
        <w:t>D</w:t>
      </w:r>
      <w:r w:rsidRPr="003651D9">
        <w:rPr>
          <w:noProof w:val="0"/>
        </w:rPr>
        <w:t>.1 Format Code</w:t>
      </w:r>
      <w:bookmarkEnd w:id="944"/>
    </w:p>
    <w:p w14:paraId="1A5C8B71"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6B5E2A37" w14:textId="77777777" w:rsidR="00BB65D8" w:rsidRPr="003651D9" w:rsidRDefault="00BB65D8" w:rsidP="00BB65D8">
      <w:pPr>
        <w:pStyle w:val="Heading5"/>
        <w:numPr>
          <w:ilvl w:val="0"/>
          <w:numId w:val="0"/>
        </w:numPr>
        <w:rPr>
          <w:noProof w:val="0"/>
        </w:rPr>
      </w:pPr>
      <w:bookmarkStart w:id="945" w:name="_Toc445200579"/>
      <w:r w:rsidRPr="003651D9">
        <w:rPr>
          <w:noProof w:val="0"/>
        </w:rPr>
        <w:t>6.3.1.</w:t>
      </w:r>
      <w:r w:rsidR="008D45BC" w:rsidRPr="003651D9">
        <w:rPr>
          <w:noProof w:val="0"/>
        </w:rPr>
        <w:t>D</w:t>
      </w:r>
      <w:r w:rsidRPr="003651D9">
        <w:rPr>
          <w:noProof w:val="0"/>
        </w:rPr>
        <w:t>.2 Parent Template</w:t>
      </w:r>
      <w:bookmarkEnd w:id="945"/>
    </w:p>
    <w:p w14:paraId="16867AB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401E8656"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6E14727F"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21796980"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9D1149D"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75109EF4" w14:textId="77777777" w:rsidR="00BB65D8" w:rsidRPr="003651D9" w:rsidRDefault="00BB65D8" w:rsidP="00BB65D8">
      <w:pPr>
        <w:pStyle w:val="Heading5"/>
        <w:numPr>
          <w:ilvl w:val="0"/>
          <w:numId w:val="0"/>
        </w:numPr>
        <w:rPr>
          <w:noProof w:val="0"/>
        </w:rPr>
      </w:pPr>
      <w:bookmarkStart w:id="946" w:name="_Toc445200580"/>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946"/>
    </w:p>
    <w:p w14:paraId="19AEE144" w14:textId="77777777" w:rsidR="0032060B" w:rsidRPr="003651D9" w:rsidRDefault="0032060B" w:rsidP="00597DB2">
      <w:pPr>
        <w:pStyle w:val="AuthorInstructions"/>
      </w:pPr>
      <w:r w:rsidRPr="003651D9">
        <w:t>&lt;</w:t>
      </w:r>
      <w:r w:rsidR="001F68C9" w:rsidRPr="003651D9">
        <w:t>Identify ALL standards referenced by THIS content module.&gt;</w:t>
      </w:r>
    </w:p>
    <w:p w14:paraId="6504B376"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06593D5" w14:textId="77777777" w:rsidR="001F68C9" w:rsidRPr="003651D9" w:rsidRDefault="001F68C9" w:rsidP="0032060B">
      <w:pPr>
        <w:pStyle w:val="BodyText"/>
        <w:rPr>
          <w:highlight w:val="yellow"/>
        </w:rPr>
      </w:pPr>
    </w:p>
    <w:p w14:paraId="53E4FD50"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5B8B66F" w14:textId="77777777" w:rsidTr="00CF508D">
        <w:trPr>
          <w:cantSplit/>
          <w:tblHeader/>
        </w:trPr>
        <w:tc>
          <w:tcPr>
            <w:tcW w:w="1368" w:type="dxa"/>
            <w:shd w:val="clear" w:color="auto" w:fill="D9D9D9"/>
          </w:tcPr>
          <w:p w14:paraId="12D6C2FA" w14:textId="77777777" w:rsidR="00665D8F" w:rsidRPr="003651D9" w:rsidRDefault="00665D8F" w:rsidP="00730E16">
            <w:pPr>
              <w:pStyle w:val="TableEntryHeader"/>
            </w:pPr>
            <w:r w:rsidRPr="003651D9">
              <w:t>Abbreviation</w:t>
            </w:r>
          </w:p>
        </w:tc>
        <w:tc>
          <w:tcPr>
            <w:tcW w:w="4500" w:type="dxa"/>
            <w:shd w:val="clear" w:color="auto" w:fill="D9D9D9"/>
          </w:tcPr>
          <w:p w14:paraId="5402BBAC" w14:textId="77777777" w:rsidR="00665D8F" w:rsidRPr="003651D9" w:rsidRDefault="00665D8F" w:rsidP="001F68C9">
            <w:pPr>
              <w:pStyle w:val="TableEntryHeader"/>
            </w:pPr>
            <w:r w:rsidRPr="003651D9">
              <w:t>Title</w:t>
            </w:r>
          </w:p>
        </w:tc>
        <w:tc>
          <w:tcPr>
            <w:tcW w:w="3708" w:type="dxa"/>
            <w:shd w:val="clear" w:color="auto" w:fill="D9D9D9"/>
          </w:tcPr>
          <w:p w14:paraId="07E6A0EF" w14:textId="77777777" w:rsidR="00665D8F" w:rsidRPr="003651D9" w:rsidRDefault="00665D8F" w:rsidP="00CF508D">
            <w:pPr>
              <w:pStyle w:val="TableEntryHeader"/>
            </w:pPr>
            <w:r w:rsidRPr="003651D9">
              <w:t>URL</w:t>
            </w:r>
          </w:p>
        </w:tc>
      </w:tr>
      <w:tr w:rsidR="00665D8F" w:rsidRPr="003651D9" w14:paraId="725903DB" w14:textId="77777777" w:rsidTr="00CF508D">
        <w:trPr>
          <w:cantSplit/>
        </w:trPr>
        <w:tc>
          <w:tcPr>
            <w:tcW w:w="1368" w:type="dxa"/>
            <w:shd w:val="clear" w:color="auto" w:fill="auto"/>
          </w:tcPr>
          <w:p w14:paraId="0A3B905A" w14:textId="77777777" w:rsidR="00665D8F" w:rsidRPr="003651D9" w:rsidRDefault="0032060B" w:rsidP="00597DB2">
            <w:pPr>
              <w:pStyle w:val="TableEntry"/>
            </w:pPr>
            <w:r w:rsidRPr="003651D9">
              <w:t>&lt;abbreviated name of standard&gt;</w:t>
            </w:r>
          </w:p>
        </w:tc>
        <w:tc>
          <w:tcPr>
            <w:tcW w:w="4500" w:type="dxa"/>
            <w:shd w:val="clear" w:color="auto" w:fill="auto"/>
          </w:tcPr>
          <w:p w14:paraId="2A1D7FDF" w14:textId="77777777" w:rsidR="00665D8F" w:rsidRPr="003651D9" w:rsidRDefault="0032060B" w:rsidP="00597DB2">
            <w:pPr>
              <w:pStyle w:val="TableEntry"/>
            </w:pPr>
            <w:r w:rsidRPr="003651D9">
              <w:t>&lt;full name of standard&gt;</w:t>
            </w:r>
          </w:p>
        </w:tc>
        <w:tc>
          <w:tcPr>
            <w:tcW w:w="3708" w:type="dxa"/>
            <w:shd w:val="clear" w:color="auto" w:fill="auto"/>
          </w:tcPr>
          <w:p w14:paraId="48BF6A2C" w14:textId="77777777" w:rsidR="00665D8F" w:rsidRPr="003651D9" w:rsidRDefault="0032060B" w:rsidP="00597DB2">
            <w:pPr>
              <w:pStyle w:val="TableEntry"/>
              <w:rPr>
                <w:sz w:val="20"/>
              </w:rPr>
            </w:pPr>
            <w:r w:rsidRPr="003651D9">
              <w:rPr>
                <w:sz w:val="20"/>
              </w:rPr>
              <w:t>&lt;link to standard&gt;</w:t>
            </w:r>
          </w:p>
        </w:tc>
      </w:tr>
      <w:tr w:rsidR="0032060B" w:rsidRPr="003651D9" w14:paraId="7B614BEC" w14:textId="77777777" w:rsidTr="00CF508D">
        <w:trPr>
          <w:cantSplit/>
        </w:trPr>
        <w:tc>
          <w:tcPr>
            <w:tcW w:w="1368" w:type="dxa"/>
            <w:shd w:val="clear" w:color="auto" w:fill="auto"/>
          </w:tcPr>
          <w:p w14:paraId="5BF5DBA6" w14:textId="77777777" w:rsidR="0032060B" w:rsidRPr="003651D9" w:rsidRDefault="0032060B" w:rsidP="00597DB2">
            <w:pPr>
              <w:pStyle w:val="TableEntry"/>
            </w:pPr>
            <w:r w:rsidRPr="003651D9">
              <w:t>&lt;abbreviated name of standard&gt;</w:t>
            </w:r>
          </w:p>
        </w:tc>
        <w:tc>
          <w:tcPr>
            <w:tcW w:w="4500" w:type="dxa"/>
            <w:shd w:val="clear" w:color="auto" w:fill="auto"/>
          </w:tcPr>
          <w:p w14:paraId="01F84926" w14:textId="77777777" w:rsidR="0032060B" w:rsidRPr="003651D9" w:rsidRDefault="0032060B" w:rsidP="00597DB2">
            <w:pPr>
              <w:pStyle w:val="TableEntry"/>
            </w:pPr>
            <w:r w:rsidRPr="003651D9">
              <w:t>&lt;full name of standard&gt;</w:t>
            </w:r>
          </w:p>
        </w:tc>
        <w:tc>
          <w:tcPr>
            <w:tcW w:w="3708" w:type="dxa"/>
            <w:shd w:val="clear" w:color="auto" w:fill="auto"/>
          </w:tcPr>
          <w:p w14:paraId="2D1AE21D" w14:textId="77777777" w:rsidR="0032060B" w:rsidRPr="003651D9" w:rsidRDefault="0032060B" w:rsidP="00597DB2">
            <w:pPr>
              <w:pStyle w:val="TableEntry"/>
              <w:rPr>
                <w:sz w:val="20"/>
              </w:rPr>
            </w:pPr>
            <w:r w:rsidRPr="003651D9">
              <w:rPr>
                <w:sz w:val="20"/>
              </w:rPr>
              <w:t>&lt;link to standard&gt;</w:t>
            </w:r>
          </w:p>
        </w:tc>
      </w:tr>
      <w:tr w:rsidR="0032060B" w:rsidRPr="003651D9" w14:paraId="7783D4FF" w14:textId="77777777" w:rsidTr="00CF508D">
        <w:trPr>
          <w:cantSplit/>
        </w:trPr>
        <w:tc>
          <w:tcPr>
            <w:tcW w:w="1368" w:type="dxa"/>
            <w:shd w:val="clear" w:color="auto" w:fill="auto"/>
          </w:tcPr>
          <w:p w14:paraId="5EAAA853"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54086147"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6088B490"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178F2EEE" w14:textId="77777777" w:rsidR="00665D8F" w:rsidRPr="003651D9" w:rsidRDefault="00665D8F" w:rsidP="0032060B">
      <w:pPr>
        <w:pStyle w:val="BodyText"/>
        <w:rPr>
          <w:lang w:eastAsia="x-none"/>
        </w:rPr>
      </w:pPr>
    </w:p>
    <w:p w14:paraId="6B081056" w14:textId="77777777" w:rsidR="00BB65D8" w:rsidRPr="003651D9" w:rsidRDefault="00BB65D8" w:rsidP="00BB65D8">
      <w:pPr>
        <w:pStyle w:val="Heading5"/>
        <w:numPr>
          <w:ilvl w:val="0"/>
          <w:numId w:val="0"/>
        </w:numPr>
        <w:rPr>
          <w:noProof w:val="0"/>
        </w:rPr>
      </w:pPr>
      <w:bookmarkStart w:id="947" w:name="_Toc445200581"/>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947"/>
    </w:p>
    <w:p w14:paraId="2F67B611" w14:textId="77777777" w:rsidR="00CD4D46" w:rsidRPr="003651D9" w:rsidRDefault="00CD4D46" w:rsidP="00BB76BC">
      <w:pPr>
        <w:pStyle w:val="BodyText"/>
      </w:pPr>
      <w:r w:rsidRPr="003651D9">
        <w:t>This section identifies the mapping of data between referenced standards into the CDA implementation guide.</w:t>
      </w:r>
    </w:p>
    <w:p w14:paraId="38C089B6"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4D6FD54C"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565697B4" w14:textId="77777777" w:rsidR="00AD069D" w:rsidRPr="003651D9" w:rsidRDefault="00AD069D" w:rsidP="003579DA">
      <w:pPr>
        <w:pStyle w:val="BodyText"/>
        <w:rPr>
          <w:i/>
        </w:rPr>
      </w:pPr>
    </w:p>
    <w:p w14:paraId="5306BF1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7220385F" w14:textId="77777777" w:rsidTr="00BB76BC">
        <w:trPr>
          <w:cantSplit/>
          <w:tblHeader/>
          <w:jc w:val="center"/>
        </w:trPr>
        <w:tc>
          <w:tcPr>
            <w:tcW w:w="4537" w:type="dxa"/>
            <w:tcBorders>
              <w:bottom w:val="single" w:sz="4" w:space="0" w:color="000000"/>
            </w:tcBorders>
            <w:shd w:val="clear" w:color="auto" w:fill="D9D9D9"/>
          </w:tcPr>
          <w:p w14:paraId="44DDA202"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059CF99A" w14:textId="77777777" w:rsidR="004F7C05" w:rsidRPr="003651D9" w:rsidRDefault="004F7C05" w:rsidP="0032600B">
            <w:pPr>
              <w:pStyle w:val="TableEntryHeader"/>
            </w:pPr>
            <w:r w:rsidRPr="003651D9">
              <w:t>CDA-DIR</w:t>
            </w:r>
          </w:p>
        </w:tc>
      </w:tr>
      <w:tr w:rsidR="004F7C05" w:rsidRPr="003651D9" w14:paraId="6AEDDEC2" w14:textId="77777777" w:rsidTr="00BB76BC">
        <w:trPr>
          <w:cantSplit/>
          <w:jc w:val="center"/>
        </w:trPr>
        <w:tc>
          <w:tcPr>
            <w:tcW w:w="4537" w:type="dxa"/>
            <w:shd w:val="clear" w:color="auto" w:fill="auto"/>
          </w:tcPr>
          <w:p w14:paraId="591F93E3" w14:textId="77777777" w:rsidR="004F7C05" w:rsidRPr="003651D9" w:rsidRDefault="004F7C05" w:rsidP="00EF1E77">
            <w:pPr>
              <w:pStyle w:val="TableEntry"/>
            </w:pPr>
          </w:p>
        </w:tc>
        <w:tc>
          <w:tcPr>
            <w:tcW w:w="3111" w:type="dxa"/>
            <w:shd w:val="clear" w:color="auto" w:fill="auto"/>
          </w:tcPr>
          <w:p w14:paraId="2B796394" w14:textId="77777777" w:rsidR="004F7C05" w:rsidRPr="003651D9" w:rsidRDefault="004F7C05" w:rsidP="00EF1E77">
            <w:pPr>
              <w:pStyle w:val="TableEntry"/>
            </w:pPr>
            <w:r w:rsidRPr="003651D9">
              <w:t>DICOM Object Catalog (5)</w:t>
            </w:r>
          </w:p>
        </w:tc>
      </w:tr>
      <w:tr w:rsidR="004F7C05" w:rsidRPr="003651D9" w14:paraId="09A9FB12" w14:textId="77777777" w:rsidTr="00BB76BC">
        <w:trPr>
          <w:cantSplit/>
          <w:jc w:val="center"/>
        </w:trPr>
        <w:tc>
          <w:tcPr>
            <w:tcW w:w="4537" w:type="dxa"/>
          </w:tcPr>
          <w:p w14:paraId="4287A8F2" w14:textId="77777777" w:rsidR="004F7C05" w:rsidRPr="003651D9" w:rsidRDefault="004F7C05" w:rsidP="00EF1E77">
            <w:pPr>
              <w:pStyle w:val="TableEntry"/>
            </w:pPr>
            <w:r w:rsidRPr="003651D9">
              <w:t>Administrative</w:t>
            </w:r>
          </w:p>
          <w:p w14:paraId="6969181D" w14:textId="77777777" w:rsidR="004F7C05" w:rsidRPr="003651D9" w:rsidRDefault="004F7C05" w:rsidP="00BB76BC">
            <w:pPr>
              <w:pStyle w:val="TableEntry"/>
            </w:pPr>
            <w:r w:rsidRPr="003651D9">
              <w:t>Facility (5)</w:t>
            </w:r>
          </w:p>
          <w:p w14:paraId="7FCF0652" w14:textId="77777777" w:rsidR="004F7C05" w:rsidRPr="003651D9" w:rsidRDefault="004F7C05" w:rsidP="00BB76BC">
            <w:pPr>
              <w:pStyle w:val="TableEntry"/>
            </w:pPr>
            <w:r w:rsidRPr="003651D9">
              <w:t>Data Source (1)</w:t>
            </w:r>
          </w:p>
          <w:p w14:paraId="4432664F" w14:textId="77777777" w:rsidR="004F7C05" w:rsidRPr="003651D9" w:rsidRDefault="004F7C05" w:rsidP="00BB76BC">
            <w:pPr>
              <w:pStyle w:val="TableEntry"/>
            </w:pPr>
            <w:r w:rsidRPr="003651D9">
              <w:t>Priority (1)</w:t>
            </w:r>
          </w:p>
          <w:p w14:paraId="5C8BBB8A" w14:textId="77777777" w:rsidR="004F7C05" w:rsidRPr="003651D9" w:rsidRDefault="004F7C05" w:rsidP="00BB76BC">
            <w:pPr>
              <w:pStyle w:val="TableEntry"/>
            </w:pPr>
            <w:r w:rsidRPr="003651D9">
              <w:t>Accreditation (2)</w:t>
            </w:r>
          </w:p>
          <w:p w14:paraId="77A68AFA" w14:textId="77777777" w:rsidR="004F7C05" w:rsidRPr="003651D9" w:rsidRDefault="004F7C05" w:rsidP="00BB76BC">
            <w:pPr>
              <w:pStyle w:val="TableEntry"/>
            </w:pPr>
            <w:r w:rsidRPr="003651D9">
              <w:t>Insurance (1)</w:t>
            </w:r>
          </w:p>
        </w:tc>
        <w:tc>
          <w:tcPr>
            <w:tcW w:w="3111" w:type="dxa"/>
          </w:tcPr>
          <w:p w14:paraId="4B2E7D99" w14:textId="77777777" w:rsidR="004F7C05" w:rsidRPr="003651D9" w:rsidRDefault="004F7C05" w:rsidP="00EF1E77">
            <w:pPr>
              <w:pStyle w:val="TableEntry"/>
            </w:pPr>
            <w:r w:rsidRPr="003651D9">
              <w:t>CDA Header</w:t>
            </w:r>
          </w:p>
          <w:p w14:paraId="51953C42" w14:textId="77777777" w:rsidR="004F7C05" w:rsidRPr="003651D9" w:rsidRDefault="004F7C05" w:rsidP="00EF1E77">
            <w:pPr>
              <w:pStyle w:val="TableEntry"/>
            </w:pPr>
            <w:r w:rsidRPr="003651D9">
              <w:t>General (10)</w:t>
            </w:r>
          </w:p>
          <w:p w14:paraId="65359C79" w14:textId="77777777" w:rsidR="004F7C05" w:rsidRPr="003651D9" w:rsidRDefault="004F7C05" w:rsidP="005D6176">
            <w:pPr>
              <w:pStyle w:val="TableEntry"/>
            </w:pPr>
            <w:r w:rsidRPr="003651D9">
              <w:t>Document (19)</w:t>
            </w:r>
          </w:p>
          <w:p w14:paraId="54C0A865" w14:textId="77777777" w:rsidR="004F7C05" w:rsidRPr="003651D9" w:rsidRDefault="004F7C05" w:rsidP="0032600B">
            <w:pPr>
              <w:pStyle w:val="TableEntry"/>
            </w:pPr>
            <w:r w:rsidRPr="003651D9">
              <w:t>Participants (20)</w:t>
            </w:r>
          </w:p>
          <w:p w14:paraId="7E090DBE" w14:textId="77777777" w:rsidR="004F7C05" w:rsidRPr="003651D9" w:rsidRDefault="004F7C05" w:rsidP="00BB76BC">
            <w:pPr>
              <w:pStyle w:val="TableEntry"/>
            </w:pPr>
            <w:r w:rsidRPr="003651D9">
              <w:t>Order (1)</w:t>
            </w:r>
          </w:p>
          <w:p w14:paraId="3C61372C" w14:textId="77777777" w:rsidR="004F7C05" w:rsidRPr="003651D9" w:rsidRDefault="004F7C05" w:rsidP="00BB76BC">
            <w:pPr>
              <w:pStyle w:val="TableEntry"/>
            </w:pPr>
            <w:r w:rsidRPr="003651D9">
              <w:t>Service Event (12)</w:t>
            </w:r>
          </w:p>
          <w:p w14:paraId="788E6447" w14:textId="77777777" w:rsidR="004F7C05" w:rsidRPr="003651D9" w:rsidRDefault="004F7C05" w:rsidP="00BB76BC">
            <w:pPr>
              <w:pStyle w:val="TableEntry"/>
            </w:pPr>
            <w:r w:rsidRPr="003651D9">
              <w:t>Encounter (10)</w:t>
            </w:r>
          </w:p>
        </w:tc>
      </w:tr>
      <w:tr w:rsidR="004F7C05" w:rsidRPr="003651D9" w14:paraId="32A423E5" w14:textId="77777777" w:rsidTr="00BB76BC">
        <w:trPr>
          <w:cantSplit/>
          <w:jc w:val="center"/>
        </w:trPr>
        <w:tc>
          <w:tcPr>
            <w:tcW w:w="4537" w:type="dxa"/>
          </w:tcPr>
          <w:p w14:paraId="59119E01" w14:textId="77777777" w:rsidR="004F7C05" w:rsidRPr="003651D9" w:rsidRDefault="004F7C05" w:rsidP="00EF1E77">
            <w:pPr>
              <w:pStyle w:val="TableEntry"/>
            </w:pPr>
            <w:r w:rsidRPr="003651D9">
              <w:t>Study Referral Data (2)</w:t>
            </w:r>
          </w:p>
        </w:tc>
        <w:tc>
          <w:tcPr>
            <w:tcW w:w="3111" w:type="dxa"/>
          </w:tcPr>
          <w:p w14:paraId="13E77C9C" w14:textId="77777777" w:rsidR="004F7C05" w:rsidRPr="003651D9" w:rsidRDefault="004F7C05" w:rsidP="005D6176">
            <w:pPr>
              <w:pStyle w:val="TableEntry"/>
            </w:pPr>
            <w:r w:rsidRPr="003651D9">
              <w:t>Request</w:t>
            </w:r>
          </w:p>
        </w:tc>
      </w:tr>
      <w:tr w:rsidR="004F7C05" w:rsidRPr="003651D9" w14:paraId="22C14FC5" w14:textId="77777777" w:rsidTr="00BB76BC">
        <w:trPr>
          <w:cantSplit/>
          <w:jc w:val="center"/>
        </w:trPr>
        <w:tc>
          <w:tcPr>
            <w:tcW w:w="4537" w:type="dxa"/>
          </w:tcPr>
          <w:p w14:paraId="5E01DD02" w14:textId="77777777" w:rsidR="004F7C05" w:rsidRPr="003651D9" w:rsidRDefault="004F7C05" w:rsidP="00EF1E77">
            <w:pPr>
              <w:pStyle w:val="TableEntry"/>
            </w:pPr>
            <w:r w:rsidRPr="003651D9">
              <w:t>History and Risk Factors</w:t>
            </w:r>
          </w:p>
          <w:p w14:paraId="0888873F" w14:textId="77777777" w:rsidR="004F7C05" w:rsidRPr="003651D9" w:rsidRDefault="004F7C05" w:rsidP="00BB76BC">
            <w:pPr>
              <w:pStyle w:val="TableEntry"/>
            </w:pPr>
            <w:r w:rsidRPr="003651D9">
              <w:t>Vital Signs (4)</w:t>
            </w:r>
          </w:p>
          <w:p w14:paraId="78B9367A" w14:textId="77777777" w:rsidR="004F7C05" w:rsidRPr="003651D9" w:rsidRDefault="004F7C05" w:rsidP="00BB76BC">
            <w:pPr>
              <w:pStyle w:val="TableEntry"/>
            </w:pPr>
            <w:r w:rsidRPr="003651D9">
              <w:t>Labs (2)</w:t>
            </w:r>
          </w:p>
          <w:p w14:paraId="746BE82B" w14:textId="77777777" w:rsidR="004F7C05" w:rsidRPr="003651D9" w:rsidRDefault="004F7C05" w:rsidP="00BB76BC">
            <w:pPr>
              <w:pStyle w:val="TableEntry"/>
            </w:pPr>
            <w:r w:rsidRPr="003651D9">
              <w:t>Problems (14)</w:t>
            </w:r>
          </w:p>
          <w:p w14:paraId="6AB6B194" w14:textId="77777777" w:rsidR="004F7C05" w:rsidRPr="003651D9" w:rsidRDefault="004F7C05" w:rsidP="00BB76BC">
            <w:pPr>
              <w:pStyle w:val="TableEntry"/>
            </w:pPr>
            <w:r w:rsidRPr="003651D9">
              <w:t>Chest Pain (5)</w:t>
            </w:r>
          </w:p>
          <w:p w14:paraId="7DC7739F" w14:textId="77777777" w:rsidR="004F7C05" w:rsidRPr="003651D9" w:rsidRDefault="004F7C05" w:rsidP="00BB76BC">
            <w:pPr>
              <w:pStyle w:val="TableEntry"/>
            </w:pPr>
            <w:r w:rsidRPr="003651D9">
              <w:t>Family History (1)</w:t>
            </w:r>
          </w:p>
          <w:p w14:paraId="67AB9A70" w14:textId="77777777" w:rsidR="004F7C05" w:rsidRPr="003651D9" w:rsidRDefault="004F7C05" w:rsidP="00BB76BC">
            <w:pPr>
              <w:pStyle w:val="TableEntry"/>
            </w:pPr>
            <w:r w:rsidRPr="003651D9">
              <w:t>Tobacco Use (1)</w:t>
            </w:r>
          </w:p>
          <w:p w14:paraId="3D50A84F" w14:textId="77777777" w:rsidR="004F7C05" w:rsidRPr="003651D9" w:rsidRDefault="004F7C05" w:rsidP="00BB76BC">
            <w:pPr>
              <w:pStyle w:val="TableEntry"/>
            </w:pPr>
            <w:r w:rsidRPr="003651D9">
              <w:t>Risk Estimates (6)</w:t>
            </w:r>
          </w:p>
          <w:p w14:paraId="5A55AE92" w14:textId="77777777" w:rsidR="004F7C05" w:rsidRPr="003651D9" w:rsidRDefault="004F7C05" w:rsidP="00BB76BC">
            <w:pPr>
              <w:pStyle w:val="TableEntry"/>
            </w:pPr>
          </w:p>
        </w:tc>
        <w:tc>
          <w:tcPr>
            <w:tcW w:w="3111" w:type="dxa"/>
          </w:tcPr>
          <w:p w14:paraId="24170902" w14:textId="77777777" w:rsidR="004F7C05" w:rsidRPr="003651D9" w:rsidRDefault="004F7C05" w:rsidP="00EF1E77">
            <w:pPr>
              <w:pStyle w:val="TableEntry"/>
            </w:pPr>
            <w:r w:rsidRPr="003651D9">
              <w:t>History</w:t>
            </w:r>
          </w:p>
        </w:tc>
      </w:tr>
    </w:tbl>
    <w:p w14:paraId="6D1DFB53" w14:textId="77777777" w:rsidR="000D6321" w:rsidRPr="003651D9" w:rsidRDefault="00CD4D46" w:rsidP="0032060B">
      <w:pPr>
        <w:pStyle w:val="BodyText"/>
        <w:rPr>
          <w:i/>
        </w:rPr>
      </w:pPr>
      <w:r w:rsidRPr="003651D9">
        <w:rPr>
          <w:i/>
        </w:rPr>
        <w:t>&gt;</w:t>
      </w:r>
    </w:p>
    <w:p w14:paraId="323F9949" w14:textId="77777777" w:rsidR="000D6321" w:rsidRPr="003651D9" w:rsidRDefault="000D6321" w:rsidP="0032060B">
      <w:pPr>
        <w:pStyle w:val="BodyText"/>
        <w:rPr>
          <w:i/>
        </w:rPr>
      </w:pPr>
    </w:p>
    <w:p w14:paraId="4CE8625B"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DF78082" w14:textId="77777777" w:rsidTr="00BB76BC">
        <w:trPr>
          <w:cantSplit/>
          <w:tblHeader/>
          <w:jc w:val="center"/>
        </w:trPr>
        <w:tc>
          <w:tcPr>
            <w:tcW w:w="3378" w:type="dxa"/>
            <w:tcBorders>
              <w:bottom w:val="single" w:sz="4" w:space="0" w:color="000000"/>
            </w:tcBorders>
            <w:shd w:val="clear" w:color="auto" w:fill="D9D9D9"/>
          </w:tcPr>
          <w:p w14:paraId="0A1218ED"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7352E3BB"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12091E69" w14:textId="77777777" w:rsidTr="00BB76BC">
        <w:trPr>
          <w:cantSplit/>
          <w:jc w:val="center"/>
        </w:trPr>
        <w:tc>
          <w:tcPr>
            <w:tcW w:w="3378" w:type="dxa"/>
            <w:shd w:val="clear" w:color="auto" w:fill="auto"/>
          </w:tcPr>
          <w:p w14:paraId="2B09D392" w14:textId="77777777" w:rsidR="00B82D84" w:rsidRPr="003651D9" w:rsidRDefault="00B82D84" w:rsidP="00AD069D">
            <w:pPr>
              <w:pStyle w:val="TableEntry"/>
            </w:pPr>
          </w:p>
        </w:tc>
        <w:tc>
          <w:tcPr>
            <w:tcW w:w="4818" w:type="dxa"/>
            <w:shd w:val="clear" w:color="auto" w:fill="auto"/>
          </w:tcPr>
          <w:p w14:paraId="3306416F" w14:textId="77777777" w:rsidR="00B82D84" w:rsidRPr="003651D9" w:rsidRDefault="00B82D84" w:rsidP="003579DA">
            <w:pPr>
              <w:pStyle w:val="TableEntry"/>
            </w:pPr>
          </w:p>
        </w:tc>
      </w:tr>
      <w:tr w:rsidR="00B82D84" w:rsidRPr="003651D9" w14:paraId="687F779D" w14:textId="77777777" w:rsidTr="00BB76BC">
        <w:trPr>
          <w:cantSplit/>
          <w:jc w:val="center"/>
        </w:trPr>
        <w:tc>
          <w:tcPr>
            <w:tcW w:w="3378" w:type="dxa"/>
          </w:tcPr>
          <w:p w14:paraId="02E068E2" w14:textId="77777777" w:rsidR="00B82D84" w:rsidRPr="003651D9" w:rsidRDefault="00B82D84" w:rsidP="00BB76BC">
            <w:pPr>
              <w:pStyle w:val="TableEntry"/>
            </w:pPr>
          </w:p>
        </w:tc>
        <w:tc>
          <w:tcPr>
            <w:tcW w:w="4818" w:type="dxa"/>
          </w:tcPr>
          <w:p w14:paraId="76244532" w14:textId="77777777" w:rsidR="00B82D84" w:rsidRPr="003651D9" w:rsidRDefault="00B82D84" w:rsidP="00AD069D">
            <w:pPr>
              <w:pStyle w:val="TableEntry"/>
            </w:pPr>
          </w:p>
        </w:tc>
      </w:tr>
      <w:tr w:rsidR="00B82D84" w:rsidRPr="003651D9" w14:paraId="325E8E7C" w14:textId="77777777" w:rsidTr="00BB76BC">
        <w:trPr>
          <w:cantSplit/>
          <w:jc w:val="center"/>
        </w:trPr>
        <w:tc>
          <w:tcPr>
            <w:tcW w:w="3378" w:type="dxa"/>
          </w:tcPr>
          <w:p w14:paraId="7D1CBAE4" w14:textId="77777777" w:rsidR="00B82D84" w:rsidRPr="003651D9" w:rsidRDefault="00B82D84" w:rsidP="00AD069D">
            <w:pPr>
              <w:pStyle w:val="TableEntry"/>
            </w:pPr>
          </w:p>
        </w:tc>
        <w:tc>
          <w:tcPr>
            <w:tcW w:w="4818" w:type="dxa"/>
          </w:tcPr>
          <w:p w14:paraId="523ABC81" w14:textId="77777777" w:rsidR="00B82D84" w:rsidRPr="003651D9" w:rsidRDefault="00B82D84" w:rsidP="003579DA">
            <w:pPr>
              <w:pStyle w:val="TableEntry"/>
            </w:pPr>
          </w:p>
        </w:tc>
      </w:tr>
      <w:tr w:rsidR="00B82D84" w:rsidRPr="003651D9" w14:paraId="1AF0F6B9" w14:textId="77777777" w:rsidTr="00BB76BC">
        <w:trPr>
          <w:cantSplit/>
          <w:jc w:val="center"/>
        </w:trPr>
        <w:tc>
          <w:tcPr>
            <w:tcW w:w="3378" w:type="dxa"/>
          </w:tcPr>
          <w:p w14:paraId="708CFAEB" w14:textId="77777777" w:rsidR="00B82D84" w:rsidRPr="003651D9" w:rsidRDefault="00B82D84" w:rsidP="00BB76BC">
            <w:pPr>
              <w:pStyle w:val="TableEntry"/>
            </w:pPr>
          </w:p>
        </w:tc>
        <w:tc>
          <w:tcPr>
            <w:tcW w:w="4818" w:type="dxa"/>
          </w:tcPr>
          <w:p w14:paraId="6B82FB56" w14:textId="77777777" w:rsidR="00B82D84" w:rsidRPr="003651D9" w:rsidRDefault="00B82D84" w:rsidP="00AD069D">
            <w:pPr>
              <w:pStyle w:val="TableEntry"/>
            </w:pPr>
          </w:p>
        </w:tc>
      </w:tr>
      <w:tr w:rsidR="00B82D84" w:rsidRPr="003651D9" w14:paraId="693C26B1" w14:textId="77777777" w:rsidTr="00BB76BC">
        <w:trPr>
          <w:cantSplit/>
          <w:jc w:val="center"/>
        </w:trPr>
        <w:tc>
          <w:tcPr>
            <w:tcW w:w="3378" w:type="dxa"/>
          </w:tcPr>
          <w:p w14:paraId="2935E103" w14:textId="77777777" w:rsidR="00B82D84" w:rsidRPr="003651D9" w:rsidRDefault="00B82D84" w:rsidP="00AD069D">
            <w:pPr>
              <w:pStyle w:val="TableEntry"/>
            </w:pPr>
          </w:p>
        </w:tc>
        <w:tc>
          <w:tcPr>
            <w:tcW w:w="4818" w:type="dxa"/>
          </w:tcPr>
          <w:p w14:paraId="130606B6" w14:textId="77777777" w:rsidR="00B82D84" w:rsidRPr="003651D9" w:rsidRDefault="00B82D84" w:rsidP="003579DA">
            <w:pPr>
              <w:pStyle w:val="TableEntry"/>
            </w:pPr>
          </w:p>
        </w:tc>
      </w:tr>
      <w:tr w:rsidR="00B82D84" w:rsidRPr="003651D9" w14:paraId="7DFCFF22" w14:textId="77777777" w:rsidTr="00BB76BC">
        <w:trPr>
          <w:cantSplit/>
          <w:jc w:val="center"/>
        </w:trPr>
        <w:tc>
          <w:tcPr>
            <w:tcW w:w="3378" w:type="dxa"/>
          </w:tcPr>
          <w:p w14:paraId="43A54571" w14:textId="77777777" w:rsidR="00B82D84" w:rsidRPr="003651D9" w:rsidRDefault="00B82D84" w:rsidP="00BB76BC">
            <w:pPr>
              <w:pStyle w:val="TableEntry"/>
            </w:pPr>
          </w:p>
        </w:tc>
        <w:tc>
          <w:tcPr>
            <w:tcW w:w="4818" w:type="dxa"/>
          </w:tcPr>
          <w:p w14:paraId="3665E488" w14:textId="77777777" w:rsidR="00B82D84" w:rsidRPr="003651D9" w:rsidRDefault="00B82D84" w:rsidP="00AD069D">
            <w:pPr>
              <w:pStyle w:val="TableEntry"/>
            </w:pPr>
          </w:p>
        </w:tc>
      </w:tr>
    </w:tbl>
    <w:p w14:paraId="6DD4B15C" w14:textId="77777777" w:rsidR="00665D8F" w:rsidRPr="003651D9" w:rsidRDefault="00665D8F" w:rsidP="000D6321">
      <w:pPr>
        <w:pStyle w:val="BodyText"/>
        <w:rPr>
          <w:lang w:eastAsia="x-none"/>
        </w:rPr>
      </w:pPr>
    </w:p>
    <w:p w14:paraId="13A519ED"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3FE0442F"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948" w:name="_Toc445200582"/>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948"/>
    </w:p>
    <w:p w14:paraId="61277BC2"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42C3BE6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6A6B8792" w14:textId="77777777" w:rsidR="007F7801" w:rsidRPr="003651D9" w:rsidRDefault="007F7801" w:rsidP="00871613">
      <w:pPr>
        <w:pStyle w:val="BodyText"/>
        <w:rPr>
          <w:i/>
        </w:rPr>
      </w:pPr>
    </w:p>
    <w:p w14:paraId="3A3CE14D"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4C9C2B14" w14:textId="77777777" w:rsidR="00871613" w:rsidRPr="003651D9" w:rsidRDefault="00871613" w:rsidP="00597DB2">
      <w:pPr>
        <w:pStyle w:val="BodyText"/>
      </w:pPr>
    </w:p>
    <w:p w14:paraId="1E2D6B85" w14:textId="77777777" w:rsidR="002322FF" w:rsidRPr="003651D9" w:rsidRDefault="002322FF" w:rsidP="00597DB2">
      <w:pPr>
        <w:pStyle w:val="AuthorInstructions"/>
      </w:pPr>
      <w:r w:rsidRPr="003651D9">
        <w:t>###Begin Tabular format</w:t>
      </w:r>
      <w:r w:rsidR="00D35F24" w:rsidRPr="003651D9">
        <w:t xml:space="preserve"> - Document</w:t>
      </w:r>
    </w:p>
    <w:p w14:paraId="4F828B35" w14:textId="77777777" w:rsidR="002322FF" w:rsidRPr="003651D9" w:rsidRDefault="002322FF" w:rsidP="00597DB2">
      <w:pPr>
        <w:pStyle w:val="BodyText"/>
      </w:pPr>
    </w:p>
    <w:p w14:paraId="5E234B7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2BE611B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77777777" w:rsidR="008E3F6C" w:rsidRPr="003651D9" w:rsidRDefault="008E3F6C" w:rsidP="00597DB2">
            <w:pPr>
              <w:pStyle w:val="TableEntry"/>
            </w:pPr>
            <w:r w:rsidRPr="003651D9">
              <w:t>&lt;Template Name (Acronym, if applicable)&gt;</w:t>
            </w:r>
          </w:p>
        </w:tc>
      </w:tr>
      <w:tr w:rsidR="008E3F6C" w:rsidRPr="003651D9" w14:paraId="4F66475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77777777" w:rsidR="008E3F6C" w:rsidRPr="003651D9" w:rsidRDefault="008E3F6C" w:rsidP="00597DB2">
            <w:pPr>
              <w:pStyle w:val="TableEntry"/>
            </w:pPr>
            <w:r w:rsidRPr="003651D9">
              <w:t>&lt;oid/uid&gt;</w:t>
            </w:r>
          </w:p>
        </w:tc>
      </w:tr>
      <w:tr w:rsidR="008E3F6C" w:rsidRPr="003651D9" w14:paraId="639A08F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261A8CD8"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27270A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77777777" w:rsidR="008E3F6C" w:rsidRPr="003651D9" w:rsidRDefault="008E3F6C" w:rsidP="00597DB2">
            <w:pPr>
              <w:pStyle w:val="TableEntry"/>
            </w:pPr>
            <w:r w:rsidRPr="003651D9">
              <w:t>&lt;short textual description&gt;</w:t>
            </w:r>
          </w:p>
        </w:tc>
      </w:tr>
      <w:tr w:rsidR="008E3F6C" w:rsidRPr="003651D9" w14:paraId="6C7346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77777777" w:rsidR="008E3F6C" w:rsidRPr="003651D9" w:rsidRDefault="008E3F6C" w:rsidP="00597DB2">
            <w:pPr>
              <w:pStyle w:val="TableEntry"/>
            </w:pPr>
            <w:r w:rsidRPr="003651D9">
              <w:t>&lt;MAY or SHALL&gt; be &lt; code/oid/uid, Code System, “Value Set name”&gt;</w:t>
            </w:r>
          </w:p>
        </w:tc>
      </w:tr>
      <w:tr w:rsidR="008E3F6C" w:rsidRPr="003651D9" w14:paraId="6DAB44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77777777" w:rsidR="008E3F6C" w:rsidRPr="003651D9" w:rsidRDefault="008E3F6C" w:rsidP="00597DB2">
            <w:pPr>
              <w:pStyle w:val="TableEntryHeader"/>
            </w:pPr>
            <w:r w:rsidRPr="003651D9">
              <w:t>Vocabulary Constraint</w:t>
            </w:r>
          </w:p>
        </w:tc>
      </w:tr>
      <w:tr w:rsidR="00B84D95" w:rsidRPr="003651D9" w14:paraId="2F07CE15"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E63A041"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71AD04B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1FB4E925"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7A60E13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16C13F9B"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73233A6"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BF45080" w14:textId="77777777" w:rsidR="008E3F6C" w:rsidRPr="003651D9" w:rsidRDefault="008E3F6C" w:rsidP="00BB76BC">
            <w:pPr>
              <w:pStyle w:val="TableEntry"/>
            </w:pPr>
          </w:p>
        </w:tc>
      </w:tr>
      <w:tr w:rsidR="008E3F6C" w:rsidRPr="003651D9" w14:paraId="07F4B9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6132BE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7887AC95" w14:textId="77777777" w:rsidR="008E3F6C" w:rsidRPr="003651D9" w:rsidRDefault="00AA69C0" w:rsidP="00BB76BC">
            <w:pPr>
              <w:pStyle w:val="TableEntry"/>
            </w:pPr>
            <w:r w:rsidRPr="003651D9">
              <w:t>CARD TF-3 6.3.1.D.5.1</w:t>
            </w:r>
            <w:r w:rsidR="00C250ED" w:rsidRPr="003651D9">
              <w:t>&gt;</w:t>
            </w:r>
          </w:p>
        </w:tc>
      </w:tr>
      <w:tr w:rsidR="00B84D95" w:rsidRPr="003651D9" w14:paraId="1B1E2DF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2798633" w14:textId="77777777" w:rsidR="00B84D95" w:rsidRPr="003651D9" w:rsidRDefault="00B84D95" w:rsidP="00597DB2">
            <w:pPr>
              <w:pStyle w:val="TableEntryHeader"/>
            </w:pPr>
            <w:r w:rsidRPr="003651D9">
              <w:t>Sections</w:t>
            </w:r>
          </w:p>
        </w:tc>
      </w:tr>
      <w:tr w:rsidR="00B84D95" w:rsidRPr="003651D9" w14:paraId="55A891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73B460D8"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F42126"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11228B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16B6D17"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41450D78"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74D8EC6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37B16267"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2B18E369" w14:textId="77777777" w:rsidR="00B84D95" w:rsidRPr="003651D9" w:rsidRDefault="00AA69C0" w:rsidP="00BB76BC">
            <w:pPr>
              <w:pStyle w:val="TableEntry"/>
            </w:pPr>
            <w:r w:rsidRPr="003651D9">
              <w:t>CARD TF-3 6.3.1.D.5.3</w:t>
            </w:r>
            <w:r w:rsidR="003F252B" w:rsidRPr="003651D9">
              <w:t>&gt;</w:t>
            </w:r>
          </w:p>
        </w:tc>
      </w:tr>
      <w:tr w:rsidR="00B84D95" w:rsidRPr="003651D9" w14:paraId="01836F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3CA6AA34"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0DC6109" w14:textId="77777777" w:rsidR="00B84D95" w:rsidRPr="003651D9" w:rsidRDefault="00B84D95" w:rsidP="00BB76BC">
            <w:pPr>
              <w:pStyle w:val="TableEntry"/>
            </w:pPr>
          </w:p>
        </w:tc>
      </w:tr>
      <w:tr w:rsidR="00B84D95" w:rsidRPr="003651D9" w14:paraId="2ADB3AA3"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2D08E2EC"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8F645A9" w14:textId="77777777" w:rsidR="00B84D95" w:rsidRPr="003651D9" w:rsidRDefault="00B84D95" w:rsidP="00BB76BC">
            <w:pPr>
              <w:pStyle w:val="TableEntry"/>
            </w:pPr>
          </w:p>
        </w:tc>
      </w:tr>
    </w:tbl>
    <w:p w14:paraId="37655BAD" w14:textId="77777777" w:rsidR="00871613" w:rsidRPr="003651D9" w:rsidRDefault="00871613" w:rsidP="00871613">
      <w:pPr>
        <w:spacing w:before="0" w:after="200" w:line="276" w:lineRule="auto"/>
        <w:rPr>
          <w:rFonts w:ascii="Calibri" w:eastAsia="Calibri" w:hAnsi="Calibri"/>
          <w:kern w:val="28"/>
          <w:sz w:val="22"/>
          <w:szCs w:val="22"/>
        </w:rPr>
      </w:pPr>
    </w:p>
    <w:p w14:paraId="467ADB3B"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2394909" w14:textId="77777777" w:rsidR="00BC3E9F" w:rsidRPr="003651D9" w:rsidRDefault="00BC3E9F" w:rsidP="00597DB2">
      <w:pPr>
        <w:pStyle w:val="AuthorInstructions"/>
      </w:pPr>
      <w:r w:rsidRPr="003651D9">
        <w:t>&lt;Note that every Conditional element MUST have an explanatory paragraph referenced below.&gt;</w:t>
      </w:r>
    </w:p>
    <w:p w14:paraId="1AB3DFF9"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01A4171F" w14:textId="77777777" w:rsidR="00871613" w:rsidRPr="003651D9" w:rsidRDefault="000F13F5" w:rsidP="004046B6">
      <w:pPr>
        <w:pStyle w:val="Heading6"/>
        <w:numPr>
          <w:ilvl w:val="0"/>
          <w:numId w:val="0"/>
        </w:numPr>
        <w:rPr>
          <w:noProof w:val="0"/>
        </w:rPr>
      </w:pPr>
      <w:bookmarkStart w:id="949" w:name="_6.2.1.1.6.1_Service_Event"/>
      <w:bookmarkStart w:id="950" w:name="_Toc296340347"/>
      <w:bookmarkStart w:id="951" w:name="_Toc445200583"/>
      <w:bookmarkEnd w:id="949"/>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950"/>
      <w:r w:rsidR="00B84D95" w:rsidRPr="003651D9">
        <w:rPr>
          <w:noProof w:val="0"/>
        </w:rPr>
        <w:t xml:space="preserve"> or Condition&gt;</w:t>
      </w:r>
      <w:bookmarkEnd w:id="951"/>
    </w:p>
    <w:p w14:paraId="0F17B491"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1B76C9EA"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372CCD91"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CD714AC" w14:textId="77777777" w:rsidR="00570B52" w:rsidRPr="003651D9" w:rsidRDefault="00570B52" w:rsidP="00871613">
      <w:pPr>
        <w:pStyle w:val="BodyText"/>
        <w:rPr>
          <w:rFonts w:eastAsia="Calibri"/>
        </w:rPr>
      </w:pPr>
    </w:p>
    <w:p w14:paraId="7240D64F" w14:textId="77777777" w:rsidR="00871613" w:rsidRPr="003651D9" w:rsidRDefault="000F13F5" w:rsidP="004046B6">
      <w:pPr>
        <w:pStyle w:val="Heading6"/>
        <w:numPr>
          <w:ilvl w:val="0"/>
          <w:numId w:val="0"/>
        </w:numPr>
        <w:ind w:left="1152" w:hanging="1152"/>
        <w:rPr>
          <w:noProof w:val="0"/>
        </w:rPr>
      </w:pPr>
      <w:bookmarkStart w:id="952" w:name="_6.2.1.1.6.2_Medications_Section"/>
      <w:bookmarkStart w:id="953" w:name="_Toc296340348"/>
      <w:bookmarkStart w:id="954" w:name="_Toc445200584"/>
      <w:bookmarkEnd w:id="952"/>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953"/>
      <w:r w:rsidR="00B84D95" w:rsidRPr="003651D9">
        <w:rPr>
          <w:noProof w:val="0"/>
        </w:rPr>
        <w:t xml:space="preserve"> or Condition&gt;</w:t>
      </w:r>
      <w:bookmarkEnd w:id="954"/>
    </w:p>
    <w:p w14:paraId="3C6A8E02"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ED6BF90" w14:textId="77777777" w:rsidR="00570B52" w:rsidRPr="003651D9" w:rsidRDefault="00570B52" w:rsidP="00597DB2">
      <w:pPr>
        <w:pStyle w:val="AuthorInstructions"/>
      </w:pPr>
      <w:r w:rsidRPr="003651D9">
        <w:t>&lt;remove example below prior to public comment:&gt;</w:t>
      </w:r>
    </w:p>
    <w:p w14:paraId="6F7FD32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15D5335A" w14:textId="77777777" w:rsidR="00871613" w:rsidRPr="003651D9" w:rsidRDefault="000F13F5" w:rsidP="004046B6">
      <w:pPr>
        <w:pStyle w:val="Heading6"/>
        <w:numPr>
          <w:ilvl w:val="0"/>
          <w:numId w:val="0"/>
        </w:numPr>
        <w:ind w:left="1152" w:hanging="1152"/>
        <w:rPr>
          <w:noProof w:val="0"/>
        </w:rPr>
      </w:pPr>
      <w:bookmarkStart w:id="955" w:name="_6.2.1.1.6.3_Allergies_and"/>
      <w:bookmarkStart w:id="956" w:name="_Toc296340349"/>
      <w:bookmarkStart w:id="957" w:name="_Toc445200585"/>
      <w:bookmarkEnd w:id="955"/>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956"/>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957"/>
    </w:p>
    <w:p w14:paraId="2F1FBA9E" w14:textId="77777777" w:rsidR="00B84D95" w:rsidRPr="003651D9" w:rsidRDefault="00B84D95" w:rsidP="00597DB2">
      <w:pPr>
        <w:pStyle w:val="AuthorInstructions"/>
      </w:pPr>
      <w:r w:rsidRPr="003651D9">
        <w:t>&lt;add vocabulary constraint or condition definition&gt;</w:t>
      </w:r>
    </w:p>
    <w:p w14:paraId="6F471EB4" w14:textId="77777777" w:rsidR="00570B52" w:rsidRPr="003651D9" w:rsidRDefault="00570B52" w:rsidP="00597DB2">
      <w:pPr>
        <w:pStyle w:val="AuthorInstructions"/>
      </w:pPr>
      <w:r w:rsidRPr="003651D9">
        <w:t>&lt;remove example below prior to public comment:&gt;</w:t>
      </w:r>
    </w:p>
    <w:p w14:paraId="1671E165"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958" w:name="_Toc445200586"/>
      <w:r w:rsidRPr="003651D9">
        <w:rPr>
          <w:noProof w:val="0"/>
        </w:rPr>
        <w:lastRenderedPageBreak/>
        <w:t>6.3.1.D.5.4 &lt;Header Element or Section Name&gt; &lt;Vocabulary Constraint or Condition&gt;</w:t>
      </w:r>
      <w:bookmarkEnd w:id="958"/>
    </w:p>
    <w:p w14:paraId="64CB4853" w14:textId="77777777" w:rsidR="00B84D95" w:rsidRPr="003651D9" w:rsidRDefault="00B84D95" w:rsidP="00597DB2">
      <w:pPr>
        <w:pStyle w:val="AuthorInstructions"/>
      </w:pPr>
      <w:r w:rsidRPr="003651D9">
        <w:t>&lt;add vocabulary constraint or condition definition&gt;</w:t>
      </w:r>
    </w:p>
    <w:p w14:paraId="65A282D9" w14:textId="77777777" w:rsidR="00B84D95" w:rsidRPr="003651D9" w:rsidRDefault="00B84D95" w:rsidP="00597DB2">
      <w:pPr>
        <w:pStyle w:val="AuthorInstructions"/>
      </w:pPr>
      <w:r w:rsidRPr="003651D9">
        <w:t>&lt;remove example below prior to public comment:&gt;</w:t>
      </w:r>
    </w:p>
    <w:p w14:paraId="2682B1D9"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7EEDA4B3" w14:textId="77777777" w:rsidR="0095594C" w:rsidRPr="003651D9" w:rsidRDefault="0095594C" w:rsidP="00B84D95">
      <w:pPr>
        <w:pStyle w:val="BodyText"/>
        <w:rPr>
          <w:rFonts w:eastAsia="Calibri"/>
        </w:rPr>
      </w:pPr>
    </w:p>
    <w:p w14:paraId="7DD4632E"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57EDDB2A" w14:textId="77777777" w:rsidR="0095594C" w:rsidRPr="003651D9" w:rsidRDefault="0095594C" w:rsidP="00597DB2">
      <w:pPr>
        <w:pStyle w:val="AuthorInstructions"/>
        <w:rPr>
          <w:rFonts w:eastAsia="Calibri"/>
        </w:rPr>
      </w:pPr>
    </w:p>
    <w:p w14:paraId="5AFDB30C"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51CAB690"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68CA9F08" w14:textId="77777777" w:rsidR="00BC3E9F" w:rsidRPr="003651D9" w:rsidRDefault="00BC3E9F" w:rsidP="00B84D95">
      <w:pPr>
        <w:pStyle w:val="BodyText"/>
        <w:rPr>
          <w:rFonts w:eastAsia="Calibri"/>
        </w:rPr>
      </w:pPr>
    </w:p>
    <w:p w14:paraId="4043E540"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07BE9EF2"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36E46376"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72C86C86"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0DF83589"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062A8F22"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29C1ADF8"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63BD9CA" w14:textId="77777777" w:rsidR="00BC3E9F" w:rsidRPr="003651D9" w:rsidRDefault="00BC3E9F" w:rsidP="00BC3E9F">
      <w:pPr>
        <w:pStyle w:val="BodyText"/>
        <w:rPr>
          <w:lang w:eastAsia="x-none"/>
        </w:rPr>
      </w:pPr>
    </w:p>
    <w:p w14:paraId="411ED3EE"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51A048A6" w14:textId="77777777" w:rsidTr="00983131">
        <w:trPr>
          <w:cantSplit/>
          <w:tblHeader/>
        </w:trPr>
        <w:tc>
          <w:tcPr>
            <w:tcW w:w="1336" w:type="pct"/>
            <w:shd w:val="clear" w:color="auto" w:fill="E6E6E6"/>
          </w:tcPr>
          <w:p w14:paraId="56B5181E" w14:textId="77777777" w:rsidR="001263B9" w:rsidRPr="003651D9" w:rsidRDefault="001263B9" w:rsidP="00EF1E77">
            <w:pPr>
              <w:pStyle w:val="TableEntryHeader"/>
            </w:pPr>
            <w:r w:rsidRPr="003651D9">
              <w:t>Template Title</w:t>
            </w:r>
          </w:p>
        </w:tc>
        <w:tc>
          <w:tcPr>
            <w:tcW w:w="691" w:type="pct"/>
            <w:shd w:val="clear" w:color="auto" w:fill="E6E6E6"/>
          </w:tcPr>
          <w:p w14:paraId="7C6B1BC0"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34148152" w14:textId="77777777" w:rsidR="001263B9" w:rsidRPr="003651D9" w:rsidRDefault="001263B9" w:rsidP="00730E16">
            <w:pPr>
              <w:pStyle w:val="TableEntryHeader"/>
            </w:pPr>
            <w:r w:rsidRPr="003651D9">
              <w:t>Condition</w:t>
            </w:r>
          </w:p>
        </w:tc>
        <w:tc>
          <w:tcPr>
            <w:tcW w:w="561" w:type="pct"/>
            <w:shd w:val="clear" w:color="auto" w:fill="E6E6E6"/>
          </w:tcPr>
          <w:p w14:paraId="11B20846" w14:textId="77777777" w:rsidR="001263B9" w:rsidRPr="003651D9" w:rsidRDefault="001263B9" w:rsidP="0032600B">
            <w:pPr>
              <w:pStyle w:val="TableEntryHeader"/>
            </w:pPr>
            <w:r w:rsidRPr="003651D9">
              <w:t>Template Type</w:t>
            </w:r>
          </w:p>
        </w:tc>
        <w:tc>
          <w:tcPr>
            <w:tcW w:w="862" w:type="pct"/>
            <w:shd w:val="clear" w:color="auto" w:fill="E6E6E6"/>
          </w:tcPr>
          <w:p w14:paraId="75F424F7" w14:textId="77777777" w:rsidR="001263B9" w:rsidRPr="003651D9" w:rsidRDefault="001263B9" w:rsidP="00BB76BC">
            <w:pPr>
              <w:pStyle w:val="TableEntryHeader"/>
            </w:pPr>
            <w:r w:rsidRPr="003651D9">
              <w:t>templateId</w:t>
            </w:r>
          </w:p>
        </w:tc>
        <w:tc>
          <w:tcPr>
            <w:tcW w:w="991" w:type="pct"/>
            <w:shd w:val="clear" w:color="auto" w:fill="E6E6E6"/>
          </w:tcPr>
          <w:p w14:paraId="323B1922" w14:textId="77777777" w:rsidR="00270EBB" w:rsidRPr="003651D9" w:rsidRDefault="001263B9" w:rsidP="00BB76BC">
            <w:pPr>
              <w:pStyle w:val="TableEntryHeader"/>
            </w:pPr>
            <w:r w:rsidRPr="003651D9">
              <w:t xml:space="preserve">Vocabulary </w:t>
            </w:r>
          </w:p>
          <w:p w14:paraId="203FFB81" w14:textId="77777777" w:rsidR="001263B9" w:rsidRPr="003651D9" w:rsidRDefault="001263B9" w:rsidP="00BB76BC">
            <w:pPr>
              <w:pStyle w:val="TableEntryHeader"/>
            </w:pPr>
            <w:r w:rsidRPr="003651D9">
              <w:t>Constraints</w:t>
            </w:r>
          </w:p>
        </w:tc>
      </w:tr>
      <w:tr w:rsidR="00340176" w:rsidRPr="003651D9" w14:paraId="52D079A6" w14:textId="77777777" w:rsidTr="00983131">
        <w:trPr>
          <w:cantSplit/>
        </w:trPr>
        <w:tc>
          <w:tcPr>
            <w:tcW w:w="1336" w:type="pct"/>
          </w:tcPr>
          <w:p w14:paraId="0D0FD86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33EDC7ED" w14:textId="77777777" w:rsidR="00340176" w:rsidRPr="003651D9" w:rsidRDefault="00340176" w:rsidP="003579DA">
            <w:pPr>
              <w:pStyle w:val="TableEntry"/>
              <w:rPr>
                <w:color w:val="0070C0"/>
              </w:rPr>
            </w:pPr>
          </w:p>
        </w:tc>
        <w:tc>
          <w:tcPr>
            <w:tcW w:w="559" w:type="pct"/>
          </w:tcPr>
          <w:p w14:paraId="441BA723" w14:textId="77777777" w:rsidR="00340176" w:rsidRPr="003651D9" w:rsidRDefault="00340176" w:rsidP="00017E09">
            <w:pPr>
              <w:pStyle w:val="TableEntry"/>
              <w:rPr>
                <w:color w:val="0070C0"/>
              </w:rPr>
            </w:pPr>
          </w:p>
        </w:tc>
        <w:tc>
          <w:tcPr>
            <w:tcW w:w="561" w:type="pct"/>
          </w:tcPr>
          <w:p w14:paraId="73E7D3F6" w14:textId="77777777" w:rsidR="00340176" w:rsidRPr="003651D9" w:rsidRDefault="00340176" w:rsidP="003B70A2">
            <w:pPr>
              <w:pStyle w:val="TableEntry"/>
              <w:rPr>
                <w:color w:val="0070C0"/>
              </w:rPr>
            </w:pPr>
          </w:p>
        </w:tc>
        <w:tc>
          <w:tcPr>
            <w:tcW w:w="862" w:type="pct"/>
          </w:tcPr>
          <w:p w14:paraId="1FBB73F0" w14:textId="77777777" w:rsidR="00340176" w:rsidRPr="003651D9" w:rsidRDefault="00340176" w:rsidP="00234BE4">
            <w:pPr>
              <w:pStyle w:val="TableEntry"/>
              <w:rPr>
                <w:color w:val="0070C0"/>
              </w:rPr>
            </w:pPr>
          </w:p>
        </w:tc>
        <w:tc>
          <w:tcPr>
            <w:tcW w:w="991" w:type="pct"/>
          </w:tcPr>
          <w:p w14:paraId="755B837E" w14:textId="77777777" w:rsidR="00340176" w:rsidRPr="003651D9" w:rsidRDefault="00340176" w:rsidP="00234BE4">
            <w:pPr>
              <w:pStyle w:val="TableEntry"/>
              <w:rPr>
                <w:color w:val="0070C0"/>
              </w:rPr>
            </w:pPr>
          </w:p>
        </w:tc>
      </w:tr>
      <w:tr w:rsidR="00340176" w:rsidRPr="003651D9" w14:paraId="49D3D42E" w14:textId="77777777" w:rsidTr="00340176">
        <w:trPr>
          <w:cantSplit/>
        </w:trPr>
        <w:tc>
          <w:tcPr>
            <w:tcW w:w="5000" w:type="pct"/>
            <w:gridSpan w:val="6"/>
          </w:tcPr>
          <w:p w14:paraId="22D7BF55" w14:textId="77777777" w:rsidR="00340176" w:rsidRPr="003651D9" w:rsidRDefault="00340176" w:rsidP="00EF1E77">
            <w:pPr>
              <w:pStyle w:val="TableEntry"/>
            </w:pPr>
            <w:r w:rsidRPr="003651D9">
              <w:t>Delete this row and the example information in the rows below.</w:t>
            </w:r>
          </w:p>
        </w:tc>
      </w:tr>
      <w:tr w:rsidR="00270EBB" w:rsidRPr="003651D9" w14:paraId="40B60706" w14:textId="77777777" w:rsidTr="00983131">
        <w:trPr>
          <w:cantSplit/>
        </w:trPr>
        <w:tc>
          <w:tcPr>
            <w:tcW w:w="1336" w:type="pct"/>
          </w:tcPr>
          <w:p w14:paraId="5E7FBA4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51B3B1E" w14:textId="77777777" w:rsidR="001263B9" w:rsidRPr="003651D9" w:rsidRDefault="001263B9" w:rsidP="005D6176">
            <w:pPr>
              <w:pStyle w:val="TableEntry"/>
            </w:pPr>
            <w:r w:rsidRPr="003651D9">
              <w:t>R[1..1]</w:t>
            </w:r>
          </w:p>
        </w:tc>
        <w:tc>
          <w:tcPr>
            <w:tcW w:w="559" w:type="pct"/>
          </w:tcPr>
          <w:p w14:paraId="60B7E69B" w14:textId="77777777" w:rsidR="001263B9" w:rsidRPr="003651D9" w:rsidRDefault="001263B9" w:rsidP="0032600B">
            <w:pPr>
              <w:pStyle w:val="TableEntry"/>
            </w:pPr>
          </w:p>
        </w:tc>
        <w:tc>
          <w:tcPr>
            <w:tcW w:w="561" w:type="pct"/>
          </w:tcPr>
          <w:p w14:paraId="0A16BA0E" w14:textId="77777777" w:rsidR="001263B9" w:rsidRPr="003651D9" w:rsidRDefault="001263B9" w:rsidP="00BB76BC">
            <w:pPr>
              <w:pStyle w:val="TableEntry"/>
            </w:pPr>
            <w:r w:rsidRPr="003651D9">
              <w:t>document</w:t>
            </w:r>
          </w:p>
        </w:tc>
        <w:tc>
          <w:tcPr>
            <w:tcW w:w="862" w:type="pct"/>
          </w:tcPr>
          <w:p w14:paraId="24EC5439" w14:textId="77777777" w:rsidR="001263B9" w:rsidRPr="003651D9" w:rsidRDefault="001263B9" w:rsidP="00BB76BC">
            <w:pPr>
              <w:pStyle w:val="TableEntry"/>
            </w:pPr>
            <w:r w:rsidRPr="003651D9">
              <w:t>1.3.6.1.4.1.19376.1.4.1.1.2</w:t>
            </w:r>
          </w:p>
        </w:tc>
        <w:tc>
          <w:tcPr>
            <w:tcW w:w="991" w:type="pct"/>
          </w:tcPr>
          <w:p w14:paraId="1967DDD6" w14:textId="77777777" w:rsidR="001263B9" w:rsidRPr="003651D9" w:rsidRDefault="00983131" w:rsidP="00BB76BC">
            <w:pPr>
              <w:pStyle w:val="TableEntry"/>
              <w:rPr>
                <w:highlight w:val="yellow"/>
              </w:rPr>
            </w:pPr>
            <w:r w:rsidRPr="003651D9">
              <w:t>6.3.1.D.5.1</w:t>
            </w:r>
          </w:p>
        </w:tc>
      </w:tr>
      <w:tr w:rsidR="00270EBB" w:rsidRPr="003651D9" w14:paraId="33A83146" w14:textId="77777777" w:rsidTr="00983131">
        <w:trPr>
          <w:cantSplit/>
        </w:trPr>
        <w:tc>
          <w:tcPr>
            <w:tcW w:w="1336" w:type="pct"/>
          </w:tcPr>
          <w:p w14:paraId="2238586F"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66A55956" w14:textId="77777777" w:rsidR="001263B9" w:rsidRPr="003651D9" w:rsidRDefault="001263B9" w:rsidP="005D6176">
            <w:pPr>
              <w:pStyle w:val="TableEntry"/>
            </w:pPr>
            <w:r w:rsidRPr="003651D9">
              <w:t>O[0..1]</w:t>
            </w:r>
          </w:p>
        </w:tc>
        <w:tc>
          <w:tcPr>
            <w:tcW w:w="559" w:type="pct"/>
          </w:tcPr>
          <w:p w14:paraId="70612F3A" w14:textId="77777777" w:rsidR="001263B9" w:rsidRPr="003651D9" w:rsidRDefault="001263B9" w:rsidP="0032600B">
            <w:pPr>
              <w:pStyle w:val="TableEntry"/>
            </w:pPr>
          </w:p>
        </w:tc>
        <w:tc>
          <w:tcPr>
            <w:tcW w:w="561" w:type="pct"/>
          </w:tcPr>
          <w:p w14:paraId="5B5DAEFE" w14:textId="77777777" w:rsidR="001263B9" w:rsidRPr="003651D9" w:rsidRDefault="001263B9" w:rsidP="00BB76BC">
            <w:pPr>
              <w:pStyle w:val="TableEntry"/>
            </w:pPr>
            <w:r w:rsidRPr="003651D9">
              <w:t>section</w:t>
            </w:r>
          </w:p>
        </w:tc>
        <w:tc>
          <w:tcPr>
            <w:tcW w:w="862" w:type="pct"/>
          </w:tcPr>
          <w:p w14:paraId="340F27E8" w14:textId="77777777" w:rsidR="001263B9" w:rsidRPr="003651D9" w:rsidRDefault="001263B9" w:rsidP="00BB76BC">
            <w:pPr>
              <w:pStyle w:val="TableEntry"/>
            </w:pPr>
            <w:r w:rsidRPr="003651D9">
              <w:t>1.3.6.1.4.1.19376.1.4.1.2.16</w:t>
            </w:r>
          </w:p>
        </w:tc>
        <w:tc>
          <w:tcPr>
            <w:tcW w:w="991" w:type="pct"/>
          </w:tcPr>
          <w:p w14:paraId="447ABCC2" w14:textId="77777777" w:rsidR="001263B9" w:rsidRPr="003651D9" w:rsidRDefault="001263B9" w:rsidP="00BB76BC">
            <w:pPr>
              <w:pStyle w:val="TableEntry"/>
            </w:pPr>
          </w:p>
        </w:tc>
      </w:tr>
      <w:tr w:rsidR="00270EBB" w:rsidRPr="003651D9" w14:paraId="11DC4C5B" w14:textId="77777777" w:rsidTr="00983131">
        <w:trPr>
          <w:cantSplit/>
        </w:trPr>
        <w:tc>
          <w:tcPr>
            <w:tcW w:w="1336" w:type="pct"/>
          </w:tcPr>
          <w:p w14:paraId="56771941"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3210AFC0" w14:textId="77777777" w:rsidR="001263B9" w:rsidRPr="003651D9" w:rsidRDefault="001263B9" w:rsidP="005D6176">
            <w:pPr>
              <w:pStyle w:val="TableEntry"/>
            </w:pPr>
            <w:r w:rsidRPr="003651D9">
              <w:t>R[1..1]</w:t>
            </w:r>
          </w:p>
        </w:tc>
        <w:tc>
          <w:tcPr>
            <w:tcW w:w="559" w:type="pct"/>
          </w:tcPr>
          <w:p w14:paraId="45332A1F" w14:textId="77777777" w:rsidR="001263B9" w:rsidRPr="003651D9" w:rsidRDefault="001263B9" w:rsidP="0032600B">
            <w:pPr>
              <w:pStyle w:val="TableEntry"/>
            </w:pPr>
          </w:p>
        </w:tc>
        <w:tc>
          <w:tcPr>
            <w:tcW w:w="561" w:type="pct"/>
          </w:tcPr>
          <w:p w14:paraId="56E3CB24" w14:textId="77777777" w:rsidR="001263B9" w:rsidRPr="003651D9" w:rsidRDefault="001263B9" w:rsidP="00BB76BC">
            <w:pPr>
              <w:pStyle w:val="TableEntry"/>
            </w:pPr>
            <w:r w:rsidRPr="003651D9">
              <w:t>section</w:t>
            </w:r>
          </w:p>
        </w:tc>
        <w:tc>
          <w:tcPr>
            <w:tcW w:w="862" w:type="pct"/>
          </w:tcPr>
          <w:p w14:paraId="7BF502C9" w14:textId="77777777" w:rsidR="001263B9" w:rsidRPr="003651D9" w:rsidRDefault="001263B9" w:rsidP="00BB76BC">
            <w:pPr>
              <w:pStyle w:val="TableEntry"/>
            </w:pPr>
            <w:r w:rsidRPr="003651D9">
              <w:t>1.3.6.1.4.1.19376.1.4.1.2.17</w:t>
            </w:r>
          </w:p>
        </w:tc>
        <w:tc>
          <w:tcPr>
            <w:tcW w:w="991" w:type="pct"/>
          </w:tcPr>
          <w:p w14:paraId="0178C9A4" w14:textId="77777777" w:rsidR="001263B9" w:rsidRPr="003651D9" w:rsidRDefault="001263B9" w:rsidP="00BB76BC">
            <w:pPr>
              <w:pStyle w:val="TableEntry"/>
            </w:pPr>
          </w:p>
        </w:tc>
      </w:tr>
      <w:tr w:rsidR="00270EBB" w:rsidRPr="003651D9" w14:paraId="2A5AFA13" w14:textId="77777777" w:rsidTr="00983131">
        <w:trPr>
          <w:cantSplit/>
        </w:trPr>
        <w:tc>
          <w:tcPr>
            <w:tcW w:w="1336" w:type="pct"/>
          </w:tcPr>
          <w:p w14:paraId="4B6A063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3D7E4CEE" w14:textId="77777777" w:rsidR="001263B9" w:rsidRPr="003651D9" w:rsidRDefault="001263B9" w:rsidP="005D6176">
            <w:pPr>
              <w:pStyle w:val="TableEntry"/>
            </w:pPr>
            <w:r w:rsidRPr="003651D9">
              <w:t>O[0..*]</w:t>
            </w:r>
          </w:p>
        </w:tc>
        <w:tc>
          <w:tcPr>
            <w:tcW w:w="559" w:type="pct"/>
          </w:tcPr>
          <w:p w14:paraId="315A24DF" w14:textId="77777777" w:rsidR="001263B9" w:rsidRPr="003651D9" w:rsidRDefault="001263B9" w:rsidP="0032600B">
            <w:pPr>
              <w:pStyle w:val="TableEntry"/>
            </w:pPr>
          </w:p>
        </w:tc>
        <w:tc>
          <w:tcPr>
            <w:tcW w:w="561" w:type="pct"/>
          </w:tcPr>
          <w:p w14:paraId="6A4553C1" w14:textId="77777777" w:rsidR="001263B9" w:rsidRPr="003651D9" w:rsidRDefault="001263B9" w:rsidP="00BB76BC">
            <w:pPr>
              <w:pStyle w:val="TableEntry"/>
            </w:pPr>
            <w:r w:rsidRPr="003651D9">
              <w:t>entry</w:t>
            </w:r>
          </w:p>
        </w:tc>
        <w:tc>
          <w:tcPr>
            <w:tcW w:w="862" w:type="pct"/>
          </w:tcPr>
          <w:p w14:paraId="00AAFDAA" w14:textId="77777777" w:rsidR="001263B9" w:rsidRPr="003651D9" w:rsidRDefault="001263B9" w:rsidP="00BB76BC">
            <w:pPr>
              <w:pStyle w:val="TableEntry"/>
            </w:pPr>
            <w:r w:rsidRPr="003651D9">
              <w:t>2.16.840.1.113883.10.20.22.4.13</w:t>
            </w:r>
          </w:p>
        </w:tc>
        <w:tc>
          <w:tcPr>
            <w:tcW w:w="991" w:type="pct"/>
          </w:tcPr>
          <w:p w14:paraId="3AD22179" w14:textId="77777777" w:rsidR="001263B9" w:rsidRPr="003651D9" w:rsidRDefault="001263B9" w:rsidP="00BB76BC">
            <w:pPr>
              <w:pStyle w:val="TableEntry"/>
            </w:pPr>
          </w:p>
        </w:tc>
      </w:tr>
      <w:tr w:rsidR="00270EBB" w:rsidRPr="003651D9" w14:paraId="66CC88C3" w14:textId="77777777" w:rsidTr="00983131">
        <w:trPr>
          <w:cantSplit/>
        </w:trPr>
        <w:tc>
          <w:tcPr>
            <w:tcW w:w="1336" w:type="pct"/>
          </w:tcPr>
          <w:p w14:paraId="7F38650B"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31895567" w14:textId="77777777" w:rsidR="001263B9" w:rsidRPr="003651D9" w:rsidRDefault="001263B9" w:rsidP="005D6176">
            <w:pPr>
              <w:pStyle w:val="TableEntry"/>
            </w:pPr>
            <w:r w:rsidRPr="003651D9">
              <w:t>O[0..*]</w:t>
            </w:r>
          </w:p>
        </w:tc>
        <w:tc>
          <w:tcPr>
            <w:tcW w:w="559" w:type="pct"/>
          </w:tcPr>
          <w:p w14:paraId="7C9E1460" w14:textId="77777777" w:rsidR="001263B9" w:rsidRPr="003651D9" w:rsidRDefault="001263B9" w:rsidP="0032600B">
            <w:pPr>
              <w:pStyle w:val="TableEntry"/>
            </w:pPr>
          </w:p>
        </w:tc>
        <w:tc>
          <w:tcPr>
            <w:tcW w:w="561" w:type="pct"/>
          </w:tcPr>
          <w:p w14:paraId="57809D69" w14:textId="77777777" w:rsidR="001263B9" w:rsidRPr="003651D9" w:rsidRDefault="001263B9" w:rsidP="00BB76BC">
            <w:pPr>
              <w:pStyle w:val="TableEntry"/>
            </w:pPr>
            <w:r w:rsidRPr="003651D9">
              <w:t>entry</w:t>
            </w:r>
          </w:p>
        </w:tc>
        <w:tc>
          <w:tcPr>
            <w:tcW w:w="862" w:type="pct"/>
          </w:tcPr>
          <w:p w14:paraId="7C23ACC4" w14:textId="77777777" w:rsidR="001263B9" w:rsidRPr="003651D9" w:rsidRDefault="001263B9" w:rsidP="00BB76BC">
            <w:pPr>
              <w:pStyle w:val="TableEntry"/>
            </w:pPr>
            <w:r w:rsidRPr="003651D9">
              <w:t>2.16.840.1.113883.10.20.22.4.14</w:t>
            </w:r>
          </w:p>
        </w:tc>
        <w:tc>
          <w:tcPr>
            <w:tcW w:w="991" w:type="pct"/>
          </w:tcPr>
          <w:p w14:paraId="7FA7E36B" w14:textId="77777777" w:rsidR="001263B9" w:rsidRPr="003651D9" w:rsidRDefault="001263B9" w:rsidP="00BB76BC">
            <w:pPr>
              <w:pStyle w:val="TableEntry"/>
            </w:pPr>
          </w:p>
        </w:tc>
      </w:tr>
      <w:tr w:rsidR="00270EBB" w:rsidRPr="003651D9" w14:paraId="687E614A" w14:textId="77777777" w:rsidTr="00983131">
        <w:trPr>
          <w:cantSplit/>
        </w:trPr>
        <w:tc>
          <w:tcPr>
            <w:tcW w:w="1336" w:type="pct"/>
          </w:tcPr>
          <w:p w14:paraId="4FA79BA6"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6C0AFDFA" w14:textId="77777777" w:rsidR="001263B9" w:rsidRPr="003651D9" w:rsidRDefault="001263B9" w:rsidP="005D6176">
            <w:pPr>
              <w:pStyle w:val="TableEntry"/>
            </w:pPr>
            <w:r w:rsidRPr="003651D9">
              <w:t>O[0..*]</w:t>
            </w:r>
          </w:p>
        </w:tc>
        <w:tc>
          <w:tcPr>
            <w:tcW w:w="559" w:type="pct"/>
          </w:tcPr>
          <w:p w14:paraId="7CBE5561" w14:textId="77777777" w:rsidR="001263B9" w:rsidRPr="003651D9" w:rsidRDefault="001263B9" w:rsidP="0032600B">
            <w:pPr>
              <w:pStyle w:val="TableEntry"/>
            </w:pPr>
          </w:p>
        </w:tc>
        <w:tc>
          <w:tcPr>
            <w:tcW w:w="561" w:type="pct"/>
          </w:tcPr>
          <w:p w14:paraId="2CDE6A4B" w14:textId="77777777" w:rsidR="001263B9" w:rsidRPr="003651D9" w:rsidRDefault="001263B9" w:rsidP="00BB76BC">
            <w:pPr>
              <w:pStyle w:val="TableEntry"/>
            </w:pPr>
            <w:r w:rsidRPr="003651D9">
              <w:t>entry</w:t>
            </w:r>
          </w:p>
        </w:tc>
        <w:tc>
          <w:tcPr>
            <w:tcW w:w="862" w:type="pct"/>
          </w:tcPr>
          <w:p w14:paraId="6BA0830E" w14:textId="77777777" w:rsidR="001263B9" w:rsidRPr="003651D9" w:rsidRDefault="001263B9" w:rsidP="00BB76BC">
            <w:pPr>
              <w:pStyle w:val="TableEntry"/>
            </w:pPr>
            <w:r w:rsidRPr="003651D9">
              <w:t>2.16.840.1.113883.10.20.22.4.4</w:t>
            </w:r>
          </w:p>
        </w:tc>
        <w:tc>
          <w:tcPr>
            <w:tcW w:w="991" w:type="pct"/>
          </w:tcPr>
          <w:p w14:paraId="07D098B1" w14:textId="77777777" w:rsidR="001263B9" w:rsidRPr="003651D9" w:rsidRDefault="001263B9" w:rsidP="00BB76BC">
            <w:pPr>
              <w:pStyle w:val="TableEntry"/>
            </w:pPr>
          </w:p>
        </w:tc>
      </w:tr>
      <w:tr w:rsidR="00270EBB" w:rsidRPr="003651D9" w14:paraId="20B9BA8A" w14:textId="77777777" w:rsidTr="00983131">
        <w:trPr>
          <w:cantSplit/>
        </w:trPr>
        <w:tc>
          <w:tcPr>
            <w:tcW w:w="1336" w:type="pct"/>
          </w:tcPr>
          <w:p w14:paraId="53674D6A"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3D11CD2D" w14:textId="77777777" w:rsidR="001263B9" w:rsidRPr="003651D9" w:rsidRDefault="001263B9" w:rsidP="00EF1E77">
            <w:pPr>
              <w:pStyle w:val="TableEntry"/>
            </w:pPr>
            <w:r w:rsidRPr="003651D9">
              <w:t>O[0..1]</w:t>
            </w:r>
          </w:p>
        </w:tc>
        <w:tc>
          <w:tcPr>
            <w:tcW w:w="559" w:type="pct"/>
          </w:tcPr>
          <w:p w14:paraId="6EF8FFE0" w14:textId="77777777" w:rsidR="001263B9" w:rsidRPr="003651D9" w:rsidRDefault="001263B9" w:rsidP="005D6176">
            <w:pPr>
              <w:pStyle w:val="TableEntry"/>
            </w:pPr>
          </w:p>
        </w:tc>
        <w:tc>
          <w:tcPr>
            <w:tcW w:w="561" w:type="pct"/>
          </w:tcPr>
          <w:p w14:paraId="617D2DFB" w14:textId="77777777" w:rsidR="001263B9" w:rsidRPr="003651D9" w:rsidRDefault="001263B9" w:rsidP="005D6176">
            <w:pPr>
              <w:pStyle w:val="TableEntry"/>
            </w:pPr>
            <w:r w:rsidRPr="003651D9">
              <w:t>entry</w:t>
            </w:r>
          </w:p>
        </w:tc>
        <w:tc>
          <w:tcPr>
            <w:tcW w:w="862" w:type="pct"/>
          </w:tcPr>
          <w:p w14:paraId="1A59EEE5" w14:textId="77777777" w:rsidR="001263B9" w:rsidRPr="003651D9" w:rsidRDefault="001263B9" w:rsidP="0032600B">
            <w:pPr>
              <w:pStyle w:val="TableEntry"/>
            </w:pPr>
            <w:r w:rsidRPr="003651D9">
              <w:t>2.16.840.1.113883.10.20.22.4.31</w:t>
            </w:r>
          </w:p>
        </w:tc>
        <w:tc>
          <w:tcPr>
            <w:tcW w:w="991" w:type="pct"/>
          </w:tcPr>
          <w:p w14:paraId="072E9293" w14:textId="77777777" w:rsidR="001263B9" w:rsidRPr="003651D9" w:rsidRDefault="001263B9" w:rsidP="00BB76BC">
            <w:pPr>
              <w:pStyle w:val="TableEntry"/>
            </w:pPr>
          </w:p>
        </w:tc>
      </w:tr>
      <w:tr w:rsidR="00270EBB" w:rsidRPr="003651D9" w14:paraId="5FFB8B79" w14:textId="77777777" w:rsidTr="00983131">
        <w:trPr>
          <w:cantSplit/>
        </w:trPr>
        <w:tc>
          <w:tcPr>
            <w:tcW w:w="1336" w:type="pct"/>
          </w:tcPr>
          <w:p w14:paraId="10360F43"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04F429A0" w14:textId="77777777" w:rsidR="001263B9" w:rsidRPr="003651D9" w:rsidRDefault="001263B9" w:rsidP="00EF1E77">
            <w:pPr>
              <w:pStyle w:val="TableEntry"/>
            </w:pPr>
            <w:r w:rsidRPr="003651D9">
              <w:t>O[0..1]</w:t>
            </w:r>
          </w:p>
        </w:tc>
        <w:tc>
          <w:tcPr>
            <w:tcW w:w="559" w:type="pct"/>
          </w:tcPr>
          <w:p w14:paraId="25EDA004" w14:textId="77777777" w:rsidR="001263B9" w:rsidRPr="003651D9" w:rsidRDefault="00270EBB" w:rsidP="00BB76BC">
            <w:pPr>
              <w:pStyle w:val="TableEntry"/>
            </w:pPr>
            <w:r w:rsidRPr="003651D9">
              <w:t>6.3.1.D.5.</w:t>
            </w:r>
            <w:r w:rsidR="00983131" w:rsidRPr="003651D9">
              <w:t>2</w:t>
            </w:r>
          </w:p>
        </w:tc>
        <w:tc>
          <w:tcPr>
            <w:tcW w:w="561" w:type="pct"/>
          </w:tcPr>
          <w:p w14:paraId="28207878" w14:textId="77777777" w:rsidR="001263B9" w:rsidRPr="003651D9" w:rsidRDefault="001263B9" w:rsidP="00EF1E77">
            <w:pPr>
              <w:pStyle w:val="TableEntry"/>
            </w:pPr>
            <w:r w:rsidRPr="003651D9">
              <w:t>entry</w:t>
            </w:r>
          </w:p>
        </w:tc>
        <w:tc>
          <w:tcPr>
            <w:tcW w:w="862" w:type="pct"/>
          </w:tcPr>
          <w:p w14:paraId="00BA6439" w14:textId="77777777" w:rsidR="001263B9" w:rsidRPr="003651D9" w:rsidRDefault="001263B9" w:rsidP="00EF1E77">
            <w:pPr>
              <w:pStyle w:val="TableEntry"/>
            </w:pPr>
            <w:r w:rsidRPr="003651D9">
              <w:t>2.16.840.1.113883.10.20.22.4.5</w:t>
            </w:r>
          </w:p>
        </w:tc>
        <w:tc>
          <w:tcPr>
            <w:tcW w:w="991" w:type="pct"/>
          </w:tcPr>
          <w:p w14:paraId="09A37CE8" w14:textId="77777777" w:rsidR="001263B9" w:rsidRPr="003651D9" w:rsidRDefault="001263B9" w:rsidP="005D6176">
            <w:pPr>
              <w:pStyle w:val="TableEntry"/>
            </w:pPr>
          </w:p>
        </w:tc>
      </w:tr>
      <w:tr w:rsidR="00270EBB" w:rsidRPr="003651D9" w14:paraId="6EADC68F" w14:textId="77777777" w:rsidTr="00983131">
        <w:trPr>
          <w:cantSplit/>
        </w:trPr>
        <w:tc>
          <w:tcPr>
            <w:tcW w:w="1336" w:type="pct"/>
          </w:tcPr>
          <w:p w14:paraId="50229954"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5A61111E" w14:textId="77777777" w:rsidR="001263B9" w:rsidRPr="003651D9" w:rsidRDefault="001263B9" w:rsidP="00EF1E77">
            <w:pPr>
              <w:pStyle w:val="TableEntry"/>
            </w:pPr>
            <w:r w:rsidRPr="003651D9">
              <w:t>O[0..1]</w:t>
            </w:r>
          </w:p>
        </w:tc>
        <w:tc>
          <w:tcPr>
            <w:tcW w:w="559" w:type="pct"/>
          </w:tcPr>
          <w:p w14:paraId="58DA916D" w14:textId="77777777" w:rsidR="001263B9" w:rsidRPr="003651D9" w:rsidRDefault="001263B9" w:rsidP="005D6176">
            <w:pPr>
              <w:pStyle w:val="TableEntry"/>
            </w:pPr>
          </w:p>
        </w:tc>
        <w:tc>
          <w:tcPr>
            <w:tcW w:w="561" w:type="pct"/>
          </w:tcPr>
          <w:p w14:paraId="5409E128" w14:textId="77777777" w:rsidR="001263B9" w:rsidRPr="003651D9" w:rsidRDefault="001263B9" w:rsidP="005D6176">
            <w:pPr>
              <w:pStyle w:val="TableEntry"/>
            </w:pPr>
            <w:r w:rsidRPr="003651D9">
              <w:t>entry</w:t>
            </w:r>
          </w:p>
        </w:tc>
        <w:tc>
          <w:tcPr>
            <w:tcW w:w="862" w:type="pct"/>
          </w:tcPr>
          <w:p w14:paraId="1A0F9E37" w14:textId="77777777" w:rsidR="001263B9" w:rsidRPr="003651D9" w:rsidRDefault="001263B9" w:rsidP="0032600B">
            <w:pPr>
              <w:pStyle w:val="TableEntry"/>
            </w:pPr>
            <w:r w:rsidRPr="003651D9">
              <w:t>2.16.840.1.113883.10.20.22.4.6</w:t>
            </w:r>
          </w:p>
        </w:tc>
        <w:tc>
          <w:tcPr>
            <w:tcW w:w="991" w:type="pct"/>
          </w:tcPr>
          <w:p w14:paraId="64355FEC" w14:textId="77777777" w:rsidR="001263B9" w:rsidRPr="003651D9" w:rsidRDefault="001263B9" w:rsidP="00BB76BC">
            <w:pPr>
              <w:pStyle w:val="TableEntry"/>
            </w:pPr>
          </w:p>
        </w:tc>
      </w:tr>
      <w:tr w:rsidR="00270EBB" w:rsidRPr="003651D9" w14:paraId="4EBB7C45" w14:textId="77777777" w:rsidTr="00983131">
        <w:trPr>
          <w:cantSplit/>
        </w:trPr>
        <w:tc>
          <w:tcPr>
            <w:tcW w:w="1336" w:type="pct"/>
          </w:tcPr>
          <w:p w14:paraId="1BA75662"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DA9BFF2" w14:textId="77777777" w:rsidR="001263B9" w:rsidRPr="003651D9" w:rsidRDefault="001263B9" w:rsidP="00EF1E77">
            <w:pPr>
              <w:pStyle w:val="TableEntry"/>
            </w:pPr>
            <w:r w:rsidRPr="003651D9">
              <w:t>O[0..1]</w:t>
            </w:r>
          </w:p>
        </w:tc>
        <w:tc>
          <w:tcPr>
            <w:tcW w:w="559" w:type="pct"/>
          </w:tcPr>
          <w:p w14:paraId="743598A7" w14:textId="77777777" w:rsidR="001263B9" w:rsidRPr="003651D9" w:rsidRDefault="001263B9" w:rsidP="005D6176">
            <w:pPr>
              <w:pStyle w:val="TableEntry"/>
            </w:pPr>
          </w:p>
        </w:tc>
        <w:tc>
          <w:tcPr>
            <w:tcW w:w="561" w:type="pct"/>
          </w:tcPr>
          <w:p w14:paraId="472E34AE" w14:textId="77777777" w:rsidR="001263B9" w:rsidRPr="003651D9" w:rsidRDefault="001263B9" w:rsidP="005D6176">
            <w:pPr>
              <w:pStyle w:val="TableEntry"/>
            </w:pPr>
            <w:r w:rsidRPr="003651D9">
              <w:t>entry</w:t>
            </w:r>
          </w:p>
        </w:tc>
        <w:tc>
          <w:tcPr>
            <w:tcW w:w="862" w:type="pct"/>
          </w:tcPr>
          <w:p w14:paraId="52A7D459" w14:textId="77777777" w:rsidR="001263B9" w:rsidRPr="003651D9" w:rsidRDefault="001263B9" w:rsidP="0032600B">
            <w:pPr>
              <w:pStyle w:val="TableEntry"/>
            </w:pPr>
            <w:r w:rsidRPr="003651D9">
              <w:t>2.16.840.1.113883.10.20.22.4.8</w:t>
            </w:r>
          </w:p>
        </w:tc>
        <w:tc>
          <w:tcPr>
            <w:tcW w:w="991" w:type="pct"/>
          </w:tcPr>
          <w:p w14:paraId="0B8A2BB5" w14:textId="77777777" w:rsidR="001263B9" w:rsidRPr="003651D9" w:rsidRDefault="001263B9" w:rsidP="00BB76BC">
            <w:pPr>
              <w:pStyle w:val="TableEntry"/>
            </w:pPr>
          </w:p>
        </w:tc>
      </w:tr>
      <w:tr w:rsidR="00270EBB" w:rsidRPr="003651D9" w14:paraId="708BAED4" w14:textId="77777777" w:rsidTr="00983131">
        <w:trPr>
          <w:cantSplit/>
        </w:trPr>
        <w:tc>
          <w:tcPr>
            <w:tcW w:w="1336" w:type="pct"/>
          </w:tcPr>
          <w:p w14:paraId="099B41C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2437398D" w14:textId="77777777" w:rsidR="001263B9" w:rsidRPr="003651D9" w:rsidRDefault="001263B9" w:rsidP="00EF1E77">
            <w:pPr>
              <w:pStyle w:val="TableEntry"/>
            </w:pPr>
            <w:r w:rsidRPr="003651D9">
              <w:t>R[1..1]</w:t>
            </w:r>
          </w:p>
        </w:tc>
        <w:tc>
          <w:tcPr>
            <w:tcW w:w="559" w:type="pct"/>
          </w:tcPr>
          <w:p w14:paraId="75A789EC" w14:textId="77777777" w:rsidR="001263B9" w:rsidRPr="003651D9" w:rsidRDefault="001263B9" w:rsidP="005D6176">
            <w:pPr>
              <w:pStyle w:val="TableEntry"/>
            </w:pPr>
          </w:p>
        </w:tc>
        <w:tc>
          <w:tcPr>
            <w:tcW w:w="561" w:type="pct"/>
          </w:tcPr>
          <w:p w14:paraId="37630950" w14:textId="77777777" w:rsidR="001263B9" w:rsidRPr="003651D9" w:rsidRDefault="001263B9" w:rsidP="0032600B">
            <w:pPr>
              <w:pStyle w:val="TableEntry"/>
            </w:pPr>
            <w:r w:rsidRPr="003651D9">
              <w:t>section</w:t>
            </w:r>
          </w:p>
        </w:tc>
        <w:tc>
          <w:tcPr>
            <w:tcW w:w="862" w:type="pct"/>
          </w:tcPr>
          <w:p w14:paraId="6D690F29" w14:textId="77777777" w:rsidR="001263B9" w:rsidRPr="003651D9" w:rsidRDefault="001263B9" w:rsidP="00BB76BC">
            <w:pPr>
              <w:pStyle w:val="TableEntry"/>
            </w:pPr>
            <w:r w:rsidRPr="003651D9">
              <w:t>2.16.840.1.113883.10.20.22.2.6</w:t>
            </w:r>
          </w:p>
        </w:tc>
        <w:tc>
          <w:tcPr>
            <w:tcW w:w="991" w:type="pct"/>
          </w:tcPr>
          <w:p w14:paraId="72779493" w14:textId="77777777" w:rsidR="001263B9" w:rsidRPr="003651D9" w:rsidRDefault="001263B9" w:rsidP="00BB76BC">
            <w:pPr>
              <w:pStyle w:val="TableEntry"/>
              <w:rPr>
                <w:sz w:val="16"/>
              </w:rPr>
            </w:pPr>
          </w:p>
        </w:tc>
      </w:tr>
      <w:tr w:rsidR="00270EBB" w:rsidRPr="003651D9" w14:paraId="0C4CF71E" w14:textId="77777777" w:rsidTr="00983131">
        <w:trPr>
          <w:cantSplit/>
        </w:trPr>
        <w:tc>
          <w:tcPr>
            <w:tcW w:w="1336" w:type="pct"/>
          </w:tcPr>
          <w:p w14:paraId="39BEFCB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EF1E280" w14:textId="77777777" w:rsidR="001263B9" w:rsidRPr="003651D9" w:rsidRDefault="001263B9" w:rsidP="00EF1E77">
            <w:pPr>
              <w:pStyle w:val="TableEntry"/>
            </w:pPr>
            <w:r w:rsidRPr="003651D9">
              <w:t>O[0..*]</w:t>
            </w:r>
          </w:p>
        </w:tc>
        <w:tc>
          <w:tcPr>
            <w:tcW w:w="559" w:type="pct"/>
          </w:tcPr>
          <w:p w14:paraId="508B4987" w14:textId="77777777" w:rsidR="001263B9" w:rsidRPr="003651D9" w:rsidRDefault="001263B9" w:rsidP="005D6176">
            <w:pPr>
              <w:pStyle w:val="TableEntry"/>
            </w:pPr>
          </w:p>
        </w:tc>
        <w:tc>
          <w:tcPr>
            <w:tcW w:w="561" w:type="pct"/>
          </w:tcPr>
          <w:p w14:paraId="0A9091CB" w14:textId="77777777" w:rsidR="001263B9" w:rsidRPr="003651D9" w:rsidRDefault="001263B9" w:rsidP="0032600B">
            <w:pPr>
              <w:pStyle w:val="TableEntry"/>
            </w:pPr>
            <w:r w:rsidRPr="003651D9">
              <w:t>entry</w:t>
            </w:r>
          </w:p>
        </w:tc>
        <w:tc>
          <w:tcPr>
            <w:tcW w:w="862" w:type="pct"/>
          </w:tcPr>
          <w:p w14:paraId="6735D2BD" w14:textId="77777777" w:rsidR="001263B9" w:rsidRPr="003651D9" w:rsidRDefault="001263B9" w:rsidP="00BB76BC">
            <w:pPr>
              <w:pStyle w:val="TableEntry"/>
            </w:pPr>
            <w:r w:rsidRPr="003651D9">
              <w:t>2.16.840.1.113883.10.20.22.4.30</w:t>
            </w:r>
          </w:p>
        </w:tc>
        <w:tc>
          <w:tcPr>
            <w:tcW w:w="991" w:type="pct"/>
          </w:tcPr>
          <w:p w14:paraId="16E28D21" w14:textId="77777777" w:rsidR="001263B9" w:rsidRPr="003651D9" w:rsidRDefault="001263B9" w:rsidP="00BB76BC">
            <w:pPr>
              <w:pStyle w:val="TableEntry"/>
              <w:rPr>
                <w:sz w:val="16"/>
              </w:rPr>
            </w:pPr>
          </w:p>
        </w:tc>
      </w:tr>
      <w:tr w:rsidR="00270EBB" w:rsidRPr="003651D9" w14:paraId="63CC109B" w14:textId="77777777" w:rsidTr="00983131">
        <w:trPr>
          <w:cantSplit/>
        </w:trPr>
        <w:tc>
          <w:tcPr>
            <w:tcW w:w="1336" w:type="pct"/>
          </w:tcPr>
          <w:p w14:paraId="7FB1025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44B42956" w14:textId="77777777" w:rsidR="001263B9" w:rsidRPr="003651D9" w:rsidRDefault="001263B9" w:rsidP="00EF1E77">
            <w:pPr>
              <w:pStyle w:val="TableEntry"/>
            </w:pPr>
            <w:r w:rsidRPr="003651D9">
              <w:t>R[1..*]</w:t>
            </w:r>
          </w:p>
        </w:tc>
        <w:tc>
          <w:tcPr>
            <w:tcW w:w="559" w:type="pct"/>
          </w:tcPr>
          <w:p w14:paraId="4EA29EC9" w14:textId="77777777" w:rsidR="001263B9" w:rsidRPr="003651D9" w:rsidRDefault="001263B9" w:rsidP="005D6176">
            <w:pPr>
              <w:pStyle w:val="TableEntry"/>
            </w:pPr>
          </w:p>
        </w:tc>
        <w:tc>
          <w:tcPr>
            <w:tcW w:w="561" w:type="pct"/>
          </w:tcPr>
          <w:p w14:paraId="4FB256FE" w14:textId="77777777" w:rsidR="001263B9" w:rsidRPr="003651D9" w:rsidRDefault="001263B9" w:rsidP="0032600B">
            <w:pPr>
              <w:pStyle w:val="TableEntry"/>
            </w:pPr>
            <w:r w:rsidRPr="003651D9">
              <w:t>entry</w:t>
            </w:r>
          </w:p>
        </w:tc>
        <w:tc>
          <w:tcPr>
            <w:tcW w:w="862" w:type="pct"/>
          </w:tcPr>
          <w:p w14:paraId="07C01D2D" w14:textId="77777777" w:rsidR="001263B9" w:rsidRPr="003651D9" w:rsidRDefault="001263B9" w:rsidP="00BB76BC">
            <w:pPr>
              <w:pStyle w:val="TableEntry"/>
            </w:pPr>
            <w:r w:rsidRPr="003651D9">
              <w:t>2.16.840.1.113883.10.20.22.4.7</w:t>
            </w:r>
          </w:p>
        </w:tc>
        <w:tc>
          <w:tcPr>
            <w:tcW w:w="991" w:type="pct"/>
          </w:tcPr>
          <w:p w14:paraId="702C0516" w14:textId="77777777" w:rsidR="001263B9" w:rsidRPr="003651D9" w:rsidRDefault="001263B9" w:rsidP="00BB76BC">
            <w:pPr>
              <w:pStyle w:val="TableEntry"/>
              <w:rPr>
                <w:sz w:val="16"/>
              </w:rPr>
            </w:pPr>
          </w:p>
        </w:tc>
      </w:tr>
      <w:tr w:rsidR="00270EBB" w:rsidRPr="003651D9" w14:paraId="5A7C4594" w14:textId="77777777" w:rsidTr="00983131">
        <w:trPr>
          <w:cantSplit/>
        </w:trPr>
        <w:tc>
          <w:tcPr>
            <w:tcW w:w="1336" w:type="pct"/>
          </w:tcPr>
          <w:p w14:paraId="26A5EEA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46C0C55F" w14:textId="77777777" w:rsidR="001263B9" w:rsidRPr="003651D9" w:rsidRDefault="001263B9" w:rsidP="00EF1E77">
            <w:pPr>
              <w:pStyle w:val="TableEntry"/>
            </w:pPr>
            <w:r w:rsidRPr="003651D9">
              <w:t>O[0..1]</w:t>
            </w:r>
          </w:p>
        </w:tc>
        <w:tc>
          <w:tcPr>
            <w:tcW w:w="559" w:type="pct"/>
          </w:tcPr>
          <w:p w14:paraId="6C60A566" w14:textId="77777777" w:rsidR="001263B9" w:rsidRPr="003651D9" w:rsidRDefault="001263B9" w:rsidP="005D6176">
            <w:pPr>
              <w:pStyle w:val="TableEntry"/>
            </w:pPr>
          </w:p>
        </w:tc>
        <w:tc>
          <w:tcPr>
            <w:tcW w:w="561" w:type="pct"/>
          </w:tcPr>
          <w:p w14:paraId="52B63CBB" w14:textId="77777777" w:rsidR="001263B9" w:rsidRPr="003651D9" w:rsidRDefault="001263B9" w:rsidP="0032600B">
            <w:pPr>
              <w:pStyle w:val="TableEntry"/>
            </w:pPr>
            <w:r w:rsidRPr="003651D9">
              <w:t>entry</w:t>
            </w:r>
          </w:p>
        </w:tc>
        <w:tc>
          <w:tcPr>
            <w:tcW w:w="862" w:type="pct"/>
          </w:tcPr>
          <w:p w14:paraId="3444A362" w14:textId="77777777" w:rsidR="001263B9" w:rsidRPr="003651D9" w:rsidRDefault="001263B9" w:rsidP="00BB76BC">
            <w:pPr>
              <w:pStyle w:val="TableEntry"/>
            </w:pPr>
            <w:r w:rsidRPr="003651D9">
              <w:t>2.16.840.1.113883.10.20.22.4.28</w:t>
            </w:r>
          </w:p>
        </w:tc>
        <w:tc>
          <w:tcPr>
            <w:tcW w:w="991" w:type="pct"/>
          </w:tcPr>
          <w:p w14:paraId="483CAB16" w14:textId="77777777" w:rsidR="001263B9" w:rsidRPr="003651D9" w:rsidRDefault="001263B9" w:rsidP="00BB76BC">
            <w:pPr>
              <w:pStyle w:val="TableEntry"/>
              <w:rPr>
                <w:sz w:val="16"/>
              </w:rPr>
            </w:pPr>
          </w:p>
        </w:tc>
      </w:tr>
      <w:tr w:rsidR="00270EBB" w:rsidRPr="003651D9" w14:paraId="1F6976AF" w14:textId="77777777" w:rsidTr="00983131">
        <w:trPr>
          <w:cantSplit/>
        </w:trPr>
        <w:tc>
          <w:tcPr>
            <w:tcW w:w="1336" w:type="pct"/>
            <w:tcBorders>
              <w:bottom w:val="single" w:sz="4" w:space="0" w:color="auto"/>
            </w:tcBorders>
          </w:tcPr>
          <w:p w14:paraId="6C862FC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2E2FC04" w14:textId="77777777" w:rsidR="001263B9" w:rsidRPr="003651D9" w:rsidRDefault="001263B9" w:rsidP="00EF1E77">
            <w:pPr>
              <w:pStyle w:val="TableEntry"/>
            </w:pPr>
            <w:r w:rsidRPr="003651D9">
              <w:t>O[0..1]</w:t>
            </w:r>
          </w:p>
        </w:tc>
        <w:tc>
          <w:tcPr>
            <w:tcW w:w="559" w:type="pct"/>
          </w:tcPr>
          <w:p w14:paraId="08EB1DDE" w14:textId="77777777" w:rsidR="001263B9" w:rsidRPr="003651D9" w:rsidRDefault="001263B9" w:rsidP="005D6176">
            <w:pPr>
              <w:pStyle w:val="TableEntry"/>
            </w:pPr>
          </w:p>
        </w:tc>
        <w:tc>
          <w:tcPr>
            <w:tcW w:w="561" w:type="pct"/>
          </w:tcPr>
          <w:p w14:paraId="3EE57D3A" w14:textId="77777777" w:rsidR="001263B9" w:rsidRPr="003651D9" w:rsidRDefault="001263B9" w:rsidP="0032600B">
            <w:pPr>
              <w:pStyle w:val="TableEntry"/>
            </w:pPr>
            <w:r w:rsidRPr="003651D9">
              <w:t>entry</w:t>
            </w:r>
          </w:p>
        </w:tc>
        <w:tc>
          <w:tcPr>
            <w:tcW w:w="862" w:type="pct"/>
          </w:tcPr>
          <w:p w14:paraId="05020107" w14:textId="77777777" w:rsidR="001263B9" w:rsidRPr="003651D9" w:rsidRDefault="001263B9" w:rsidP="00BB76BC">
            <w:pPr>
              <w:pStyle w:val="TableEntry"/>
            </w:pPr>
            <w:r w:rsidRPr="003651D9">
              <w:t>2.16.840.1.113883.10.20.22.4.9</w:t>
            </w:r>
          </w:p>
        </w:tc>
        <w:tc>
          <w:tcPr>
            <w:tcW w:w="991" w:type="pct"/>
          </w:tcPr>
          <w:p w14:paraId="38EE0CAF" w14:textId="77777777" w:rsidR="001263B9" w:rsidRPr="003651D9" w:rsidRDefault="001263B9" w:rsidP="00BB76BC">
            <w:pPr>
              <w:pStyle w:val="TableEntry"/>
              <w:rPr>
                <w:sz w:val="16"/>
              </w:rPr>
            </w:pPr>
          </w:p>
        </w:tc>
      </w:tr>
      <w:tr w:rsidR="00270EBB" w:rsidRPr="003651D9" w14:paraId="16E88CCB" w14:textId="77777777" w:rsidTr="00983131">
        <w:trPr>
          <w:cantSplit/>
        </w:trPr>
        <w:tc>
          <w:tcPr>
            <w:tcW w:w="1336" w:type="pct"/>
            <w:tcBorders>
              <w:bottom w:val="single" w:sz="4" w:space="0" w:color="auto"/>
            </w:tcBorders>
          </w:tcPr>
          <w:p w14:paraId="2BFADAA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51A2687E" w14:textId="77777777" w:rsidR="001263B9" w:rsidRPr="003651D9" w:rsidRDefault="001263B9" w:rsidP="00EF1E77">
            <w:pPr>
              <w:pStyle w:val="TableEntry"/>
            </w:pPr>
            <w:r w:rsidRPr="003651D9">
              <w:t>O[0..1]</w:t>
            </w:r>
          </w:p>
        </w:tc>
        <w:tc>
          <w:tcPr>
            <w:tcW w:w="559" w:type="pct"/>
          </w:tcPr>
          <w:p w14:paraId="5E8F9C56" w14:textId="77777777" w:rsidR="001263B9" w:rsidRPr="003651D9" w:rsidRDefault="001263B9" w:rsidP="005D6176">
            <w:pPr>
              <w:pStyle w:val="TableEntry"/>
            </w:pPr>
          </w:p>
        </w:tc>
        <w:tc>
          <w:tcPr>
            <w:tcW w:w="561" w:type="pct"/>
          </w:tcPr>
          <w:p w14:paraId="466D8508" w14:textId="77777777" w:rsidR="001263B9" w:rsidRPr="003651D9" w:rsidRDefault="001263B9" w:rsidP="0032600B">
            <w:pPr>
              <w:pStyle w:val="TableEntry"/>
            </w:pPr>
            <w:r w:rsidRPr="003651D9">
              <w:t>entry</w:t>
            </w:r>
          </w:p>
        </w:tc>
        <w:tc>
          <w:tcPr>
            <w:tcW w:w="862" w:type="pct"/>
          </w:tcPr>
          <w:p w14:paraId="72954C0F" w14:textId="77777777" w:rsidR="001263B9" w:rsidRPr="003651D9" w:rsidRDefault="001263B9" w:rsidP="00BB76BC">
            <w:pPr>
              <w:pStyle w:val="TableEntry"/>
            </w:pPr>
            <w:r w:rsidRPr="003651D9">
              <w:t>2.16.840.1.113883.10.20.22.4.8</w:t>
            </w:r>
          </w:p>
        </w:tc>
        <w:tc>
          <w:tcPr>
            <w:tcW w:w="991" w:type="pct"/>
          </w:tcPr>
          <w:p w14:paraId="6493D894" w14:textId="77777777" w:rsidR="001263B9" w:rsidRPr="003651D9" w:rsidRDefault="001263B9" w:rsidP="00BB76BC">
            <w:pPr>
              <w:pStyle w:val="TableEntry"/>
              <w:rPr>
                <w:sz w:val="16"/>
              </w:rPr>
            </w:pPr>
          </w:p>
        </w:tc>
      </w:tr>
      <w:tr w:rsidR="00270EBB" w:rsidRPr="003651D9" w14:paraId="3C4B33F5" w14:textId="77777777" w:rsidTr="00983131">
        <w:trPr>
          <w:cantSplit/>
          <w:trHeight w:val="332"/>
        </w:trPr>
        <w:tc>
          <w:tcPr>
            <w:tcW w:w="1336" w:type="pct"/>
            <w:shd w:val="clear" w:color="auto" w:fill="auto"/>
          </w:tcPr>
          <w:p w14:paraId="726E183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04A3F955" w14:textId="77777777" w:rsidR="001263B9" w:rsidRPr="003651D9" w:rsidRDefault="001263B9" w:rsidP="00EF1E77">
            <w:pPr>
              <w:pStyle w:val="TableEntry"/>
            </w:pPr>
            <w:r w:rsidRPr="003651D9">
              <w:t>O[0..1]</w:t>
            </w:r>
          </w:p>
        </w:tc>
        <w:tc>
          <w:tcPr>
            <w:tcW w:w="559" w:type="pct"/>
          </w:tcPr>
          <w:p w14:paraId="21A0F564" w14:textId="77777777" w:rsidR="001263B9" w:rsidRPr="003651D9" w:rsidRDefault="001263B9" w:rsidP="005D6176">
            <w:pPr>
              <w:pStyle w:val="TableEntry"/>
            </w:pPr>
          </w:p>
        </w:tc>
        <w:tc>
          <w:tcPr>
            <w:tcW w:w="561" w:type="pct"/>
          </w:tcPr>
          <w:p w14:paraId="36F2CA0E" w14:textId="77777777" w:rsidR="001263B9" w:rsidRPr="003651D9" w:rsidRDefault="001263B9" w:rsidP="0032600B">
            <w:pPr>
              <w:pStyle w:val="TableEntry"/>
            </w:pPr>
            <w:r w:rsidRPr="003651D9">
              <w:t>section</w:t>
            </w:r>
          </w:p>
        </w:tc>
        <w:tc>
          <w:tcPr>
            <w:tcW w:w="862" w:type="pct"/>
          </w:tcPr>
          <w:p w14:paraId="1B3E54ED" w14:textId="77777777" w:rsidR="001263B9" w:rsidRPr="003651D9" w:rsidRDefault="001263B9" w:rsidP="00BB76BC">
            <w:pPr>
              <w:pStyle w:val="TableEntry"/>
            </w:pPr>
            <w:r w:rsidRPr="003651D9">
              <w:t>1.3.6.1.4.1.19376.1.4.1.2.18</w:t>
            </w:r>
          </w:p>
        </w:tc>
        <w:tc>
          <w:tcPr>
            <w:tcW w:w="991" w:type="pct"/>
          </w:tcPr>
          <w:p w14:paraId="414CD9C5" w14:textId="77777777" w:rsidR="001263B9" w:rsidRPr="003651D9" w:rsidRDefault="001263B9" w:rsidP="00BB76BC">
            <w:pPr>
              <w:pStyle w:val="TableEntry"/>
              <w:rPr>
                <w:sz w:val="16"/>
                <w:highlight w:val="yellow"/>
              </w:rPr>
            </w:pPr>
          </w:p>
        </w:tc>
      </w:tr>
      <w:tr w:rsidR="00270EBB" w:rsidRPr="003651D9" w14:paraId="1AE98467" w14:textId="77777777" w:rsidTr="00983131">
        <w:trPr>
          <w:cantSplit/>
        </w:trPr>
        <w:tc>
          <w:tcPr>
            <w:tcW w:w="1336" w:type="pct"/>
          </w:tcPr>
          <w:p w14:paraId="2C150C3B"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E82FF30" w14:textId="77777777" w:rsidR="001263B9" w:rsidRPr="003651D9" w:rsidRDefault="001263B9" w:rsidP="00EF1E77">
            <w:pPr>
              <w:pStyle w:val="TableEntry"/>
            </w:pPr>
            <w:r w:rsidRPr="003651D9">
              <w:t>O[0..*]</w:t>
            </w:r>
          </w:p>
        </w:tc>
        <w:tc>
          <w:tcPr>
            <w:tcW w:w="559" w:type="pct"/>
          </w:tcPr>
          <w:p w14:paraId="4284A06A" w14:textId="77777777" w:rsidR="001263B9" w:rsidRPr="003651D9" w:rsidRDefault="001263B9" w:rsidP="005D6176">
            <w:pPr>
              <w:pStyle w:val="TableEntry"/>
            </w:pPr>
          </w:p>
        </w:tc>
        <w:tc>
          <w:tcPr>
            <w:tcW w:w="561" w:type="pct"/>
          </w:tcPr>
          <w:p w14:paraId="750AE363" w14:textId="77777777" w:rsidR="001263B9" w:rsidRPr="003651D9" w:rsidRDefault="001263B9" w:rsidP="0032600B">
            <w:pPr>
              <w:pStyle w:val="TableEntry"/>
            </w:pPr>
            <w:r w:rsidRPr="003651D9">
              <w:t>entry</w:t>
            </w:r>
          </w:p>
        </w:tc>
        <w:tc>
          <w:tcPr>
            <w:tcW w:w="862" w:type="pct"/>
          </w:tcPr>
          <w:p w14:paraId="3DC247D9" w14:textId="77777777" w:rsidR="001263B9" w:rsidRPr="003651D9" w:rsidRDefault="001263B9" w:rsidP="00BB76BC">
            <w:pPr>
              <w:pStyle w:val="TableEntry"/>
            </w:pPr>
            <w:r w:rsidRPr="003651D9">
              <w:t>2.16.840.1.113883.10.20.22.4.4</w:t>
            </w:r>
          </w:p>
        </w:tc>
        <w:tc>
          <w:tcPr>
            <w:tcW w:w="991" w:type="pct"/>
          </w:tcPr>
          <w:p w14:paraId="614B2579" w14:textId="77777777" w:rsidR="001263B9" w:rsidRPr="003651D9" w:rsidRDefault="001263B9" w:rsidP="00BB76BC">
            <w:pPr>
              <w:pStyle w:val="TableEntry"/>
              <w:rPr>
                <w:sz w:val="16"/>
              </w:rPr>
            </w:pPr>
          </w:p>
        </w:tc>
      </w:tr>
      <w:tr w:rsidR="00270EBB" w:rsidRPr="003651D9" w14:paraId="05F2D4EC" w14:textId="77777777" w:rsidTr="00983131">
        <w:trPr>
          <w:cantSplit/>
        </w:trPr>
        <w:tc>
          <w:tcPr>
            <w:tcW w:w="1336" w:type="pct"/>
            <w:tcBorders>
              <w:bottom w:val="single" w:sz="4" w:space="0" w:color="auto"/>
            </w:tcBorders>
          </w:tcPr>
          <w:p w14:paraId="0B89170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545E09B" w14:textId="77777777" w:rsidR="001263B9" w:rsidRPr="003651D9" w:rsidRDefault="001263B9" w:rsidP="00EF1E77">
            <w:pPr>
              <w:pStyle w:val="TableEntry"/>
            </w:pPr>
            <w:r w:rsidRPr="003651D9">
              <w:t>O[0..1]</w:t>
            </w:r>
          </w:p>
        </w:tc>
        <w:tc>
          <w:tcPr>
            <w:tcW w:w="559" w:type="pct"/>
          </w:tcPr>
          <w:p w14:paraId="04C66B76" w14:textId="77777777" w:rsidR="001263B9" w:rsidRPr="003651D9" w:rsidRDefault="001263B9" w:rsidP="005D6176">
            <w:pPr>
              <w:pStyle w:val="TableEntry"/>
            </w:pPr>
          </w:p>
        </w:tc>
        <w:tc>
          <w:tcPr>
            <w:tcW w:w="561" w:type="pct"/>
          </w:tcPr>
          <w:p w14:paraId="4B15367A" w14:textId="77777777" w:rsidR="001263B9" w:rsidRPr="003651D9" w:rsidRDefault="001263B9" w:rsidP="0032600B">
            <w:pPr>
              <w:pStyle w:val="TableEntry"/>
            </w:pPr>
            <w:r w:rsidRPr="003651D9">
              <w:t>section</w:t>
            </w:r>
          </w:p>
        </w:tc>
        <w:tc>
          <w:tcPr>
            <w:tcW w:w="862" w:type="pct"/>
          </w:tcPr>
          <w:p w14:paraId="07D7D166" w14:textId="77777777" w:rsidR="001263B9" w:rsidRPr="003651D9" w:rsidRDefault="001263B9" w:rsidP="00BB76BC">
            <w:pPr>
              <w:pStyle w:val="TableEntry"/>
            </w:pPr>
            <w:r w:rsidRPr="003651D9">
              <w:t>2.16.840.1.113883.10.20.22.2.17</w:t>
            </w:r>
          </w:p>
        </w:tc>
        <w:tc>
          <w:tcPr>
            <w:tcW w:w="991" w:type="pct"/>
          </w:tcPr>
          <w:p w14:paraId="7D88D8D1" w14:textId="77777777" w:rsidR="001263B9" w:rsidRPr="003651D9" w:rsidRDefault="001263B9" w:rsidP="00BB76BC">
            <w:pPr>
              <w:pStyle w:val="TableEntry"/>
              <w:rPr>
                <w:sz w:val="16"/>
              </w:rPr>
            </w:pPr>
          </w:p>
        </w:tc>
      </w:tr>
      <w:tr w:rsidR="00270EBB" w:rsidRPr="003651D9" w14:paraId="50A0F632" w14:textId="77777777" w:rsidTr="00983131">
        <w:trPr>
          <w:cantSplit/>
        </w:trPr>
        <w:tc>
          <w:tcPr>
            <w:tcW w:w="1336" w:type="pct"/>
            <w:tcBorders>
              <w:bottom w:val="single" w:sz="4" w:space="0" w:color="auto"/>
            </w:tcBorders>
          </w:tcPr>
          <w:p w14:paraId="4FDF131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3BED0DE9" w14:textId="77777777" w:rsidR="001263B9" w:rsidRPr="003651D9" w:rsidRDefault="001263B9" w:rsidP="00EF1E77">
            <w:pPr>
              <w:pStyle w:val="TableEntry"/>
            </w:pPr>
            <w:r w:rsidRPr="003651D9">
              <w:t>R[1..1]</w:t>
            </w:r>
          </w:p>
        </w:tc>
        <w:tc>
          <w:tcPr>
            <w:tcW w:w="559" w:type="pct"/>
          </w:tcPr>
          <w:p w14:paraId="103B7D56" w14:textId="77777777" w:rsidR="001263B9" w:rsidRPr="003651D9" w:rsidRDefault="001263B9" w:rsidP="005D6176">
            <w:pPr>
              <w:pStyle w:val="TableEntry"/>
            </w:pPr>
          </w:p>
        </w:tc>
        <w:tc>
          <w:tcPr>
            <w:tcW w:w="561" w:type="pct"/>
          </w:tcPr>
          <w:p w14:paraId="55440FFA" w14:textId="77777777" w:rsidR="001263B9" w:rsidRPr="003651D9" w:rsidRDefault="001263B9" w:rsidP="0032600B">
            <w:pPr>
              <w:pStyle w:val="TableEntry"/>
            </w:pPr>
            <w:r w:rsidRPr="003651D9">
              <w:t>section</w:t>
            </w:r>
          </w:p>
        </w:tc>
        <w:tc>
          <w:tcPr>
            <w:tcW w:w="862" w:type="pct"/>
          </w:tcPr>
          <w:p w14:paraId="2F25CB74" w14:textId="77777777" w:rsidR="001263B9" w:rsidRPr="003651D9" w:rsidRDefault="001263B9" w:rsidP="00BB76BC">
            <w:pPr>
              <w:pStyle w:val="TableEntry"/>
            </w:pPr>
            <w:r w:rsidRPr="003651D9">
              <w:t>2.16.840.1.113883.10.20.2.10</w:t>
            </w:r>
          </w:p>
        </w:tc>
        <w:tc>
          <w:tcPr>
            <w:tcW w:w="991" w:type="pct"/>
          </w:tcPr>
          <w:p w14:paraId="57FAEE9E" w14:textId="77777777" w:rsidR="001263B9" w:rsidRPr="003651D9" w:rsidRDefault="001263B9" w:rsidP="00BB76BC">
            <w:pPr>
              <w:pStyle w:val="TableEntry"/>
              <w:rPr>
                <w:sz w:val="16"/>
              </w:rPr>
            </w:pPr>
          </w:p>
        </w:tc>
      </w:tr>
      <w:tr w:rsidR="00270EBB" w:rsidRPr="003651D9" w14:paraId="790947A3" w14:textId="77777777" w:rsidTr="00983131">
        <w:trPr>
          <w:cantSplit/>
        </w:trPr>
        <w:tc>
          <w:tcPr>
            <w:tcW w:w="1336" w:type="pct"/>
            <w:shd w:val="clear" w:color="auto" w:fill="auto"/>
          </w:tcPr>
          <w:p w14:paraId="4A11AAFD"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22D9890C" w14:textId="77777777" w:rsidR="001263B9" w:rsidRPr="003651D9" w:rsidRDefault="001263B9" w:rsidP="00EF1E77">
            <w:pPr>
              <w:pStyle w:val="TableEntry"/>
            </w:pPr>
            <w:r w:rsidRPr="003651D9">
              <w:t>R[1..1]</w:t>
            </w:r>
          </w:p>
        </w:tc>
        <w:tc>
          <w:tcPr>
            <w:tcW w:w="559" w:type="pct"/>
          </w:tcPr>
          <w:p w14:paraId="0E6B62BC" w14:textId="77777777" w:rsidR="001263B9" w:rsidRPr="003651D9" w:rsidRDefault="001263B9" w:rsidP="005D6176">
            <w:pPr>
              <w:pStyle w:val="TableEntry"/>
            </w:pPr>
          </w:p>
        </w:tc>
        <w:tc>
          <w:tcPr>
            <w:tcW w:w="561" w:type="pct"/>
          </w:tcPr>
          <w:p w14:paraId="48B783D0" w14:textId="77777777" w:rsidR="001263B9" w:rsidRPr="003651D9" w:rsidRDefault="001263B9" w:rsidP="0032600B">
            <w:pPr>
              <w:pStyle w:val="TableEntry"/>
            </w:pPr>
            <w:r w:rsidRPr="003651D9">
              <w:t>section</w:t>
            </w:r>
          </w:p>
        </w:tc>
        <w:tc>
          <w:tcPr>
            <w:tcW w:w="862" w:type="pct"/>
          </w:tcPr>
          <w:p w14:paraId="4348A146" w14:textId="77777777" w:rsidR="001263B9" w:rsidRPr="003651D9" w:rsidRDefault="001263B9" w:rsidP="00BB76BC">
            <w:pPr>
              <w:pStyle w:val="TableEntry"/>
            </w:pPr>
            <w:r w:rsidRPr="003651D9">
              <w:t>2.16.840.1.113883.10.20.22.2.4.1</w:t>
            </w:r>
          </w:p>
        </w:tc>
        <w:tc>
          <w:tcPr>
            <w:tcW w:w="991" w:type="pct"/>
          </w:tcPr>
          <w:p w14:paraId="545FC4AF" w14:textId="77777777" w:rsidR="001263B9" w:rsidRPr="003651D9" w:rsidRDefault="001263B9" w:rsidP="00BB76BC">
            <w:pPr>
              <w:pStyle w:val="TableEntry"/>
              <w:rPr>
                <w:sz w:val="16"/>
              </w:rPr>
            </w:pPr>
          </w:p>
        </w:tc>
      </w:tr>
      <w:tr w:rsidR="00270EBB" w:rsidRPr="003651D9" w14:paraId="03F2E04D" w14:textId="77777777" w:rsidTr="00983131">
        <w:trPr>
          <w:cantSplit/>
        </w:trPr>
        <w:tc>
          <w:tcPr>
            <w:tcW w:w="1336" w:type="pct"/>
            <w:shd w:val="clear" w:color="auto" w:fill="auto"/>
          </w:tcPr>
          <w:p w14:paraId="740E1EC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5CC01ED9" w14:textId="77777777" w:rsidR="001263B9" w:rsidRPr="003651D9" w:rsidRDefault="001263B9" w:rsidP="00EF1E77">
            <w:pPr>
              <w:pStyle w:val="TableEntry"/>
            </w:pPr>
            <w:r w:rsidRPr="003651D9">
              <w:t>R[1..*]</w:t>
            </w:r>
          </w:p>
        </w:tc>
        <w:tc>
          <w:tcPr>
            <w:tcW w:w="559" w:type="pct"/>
          </w:tcPr>
          <w:p w14:paraId="516C4139" w14:textId="77777777" w:rsidR="001263B9" w:rsidRPr="003651D9" w:rsidRDefault="001263B9" w:rsidP="005D6176">
            <w:pPr>
              <w:pStyle w:val="TableEntry"/>
            </w:pPr>
          </w:p>
        </w:tc>
        <w:tc>
          <w:tcPr>
            <w:tcW w:w="561" w:type="pct"/>
          </w:tcPr>
          <w:p w14:paraId="410F121B" w14:textId="77777777" w:rsidR="001263B9" w:rsidRPr="003651D9" w:rsidRDefault="001263B9" w:rsidP="0032600B">
            <w:pPr>
              <w:pStyle w:val="TableEntry"/>
            </w:pPr>
            <w:r w:rsidRPr="003651D9">
              <w:t>entry</w:t>
            </w:r>
          </w:p>
        </w:tc>
        <w:tc>
          <w:tcPr>
            <w:tcW w:w="862" w:type="pct"/>
          </w:tcPr>
          <w:p w14:paraId="7A366CF2" w14:textId="77777777" w:rsidR="001263B9" w:rsidRPr="003651D9" w:rsidRDefault="001263B9" w:rsidP="00BB76BC">
            <w:pPr>
              <w:pStyle w:val="TableEntry"/>
            </w:pPr>
            <w:r w:rsidRPr="003651D9">
              <w:t>2.16.840.1.113883.10.20.22.4.26</w:t>
            </w:r>
          </w:p>
        </w:tc>
        <w:tc>
          <w:tcPr>
            <w:tcW w:w="991" w:type="pct"/>
          </w:tcPr>
          <w:p w14:paraId="14FE89A3" w14:textId="77777777" w:rsidR="001263B9" w:rsidRPr="003651D9" w:rsidRDefault="001263B9" w:rsidP="00BB76BC">
            <w:pPr>
              <w:pStyle w:val="TableEntry"/>
              <w:rPr>
                <w:sz w:val="16"/>
              </w:rPr>
            </w:pPr>
          </w:p>
        </w:tc>
      </w:tr>
      <w:tr w:rsidR="00270EBB" w:rsidRPr="003651D9" w14:paraId="36D60176" w14:textId="77777777" w:rsidTr="00983131">
        <w:trPr>
          <w:cantSplit/>
        </w:trPr>
        <w:tc>
          <w:tcPr>
            <w:tcW w:w="1336" w:type="pct"/>
            <w:shd w:val="clear" w:color="auto" w:fill="auto"/>
          </w:tcPr>
          <w:p w14:paraId="17939249"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135FC9B9" w14:textId="77777777" w:rsidR="001263B9" w:rsidRPr="003651D9" w:rsidRDefault="001263B9" w:rsidP="00EF1E77">
            <w:pPr>
              <w:pStyle w:val="TableEntry"/>
            </w:pPr>
            <w:r w:rsidRPr="003651D9">
              <w:t>R[2..*]</w:t>
            </w:r>
          </w:p>
        </w:tc>
        <w:tc>
          <w:tcPr>
            <w:tcW w:w="559" w:type="pct"/>
          </w:tcPr>
          <w:p w14:paraId="5CCA7175" w14:textId="77777777" w:rsidR="001263B9" w:rsidRPr="003651D9" w:rsidRDefault="001263B9" w:rsidP="005D6176">
            <w:pPr>
              <w:pStyle w:val="TableEntry"/>
            </w:pPr>
          </w:p>
        </w:tc>
        <w:tc>
          <w:tcPr>
            <w:tcW w:w="561" w:type="pct"/>
          </w:tcPr>
          <w:p w14:paraId="5D6F78A2" w14:textId="77777777" w:rsidR="001263B9" w:rsidRPr="003651D9" w:rsidRDefault="001263B9" w:rsidP="0032600B">
            <w:pPr>
              <w:pStyle w:val="TableEntry"/>
            </w:pPr>
            <w:r w:rsidRPr="003651D9">
              <w:t>entry</w:t>
            </w:r>
          </w:p>
        </w:tc>
        <w:tc>
          <w:tcPr>
            <w:tcW w:w="862" w:type="pct"/>
          </w:tcPr>
          <w:p w14:paraId="1873C49B" w14:textId="77777777" w:rsidR="001263B9" w:rsidRPr="003651D9" w:rsidRDefault="001263B9" w:rsidP="00BB76BC">
            <w:pPr>
              <w:pStyle w:val="TableEntry"/>
            </w:pPr>
            <w:r w:rsidRPr="003651D9">
              <w:t>2.16.840.1.113883.10.20.22.4.27</w:t>
            </w:r>
            <w:r w:rsidR="00340176" w:rsidRPr="003651D9">
              <w:t>&gt;</w:t>
            </w:r>
          </w:p>
        </w:tc>
        <w:tc>
          <w:tcPr>
            <w:tcW w:w="991" w:type="pct"/>
          </w:tcPr>
          <w:p w14:paraId="2C4A3B69" w14:textId="77777777" w:rsidR="001263B9" w:rsidRPr="003651D9" w:rsidRDefault="001263B9" w:rsidP="00BB76BC">
            <w:pPr>
              <w:pStyle w:val="TableEntry"/>
              <w:rPr>
                <w:sz w:val="16"/>
              </w:rPr>
            </w:pPr>
          </w:p>
        </w:tc>
      </w:tr>
    </w:tbl>
    <w:p w14:paraId="4B02EF4C" w14:textId="77777777" w:rsidR="00BC3E9F" w:rsidRPr="003651D9" w:rsidRDefault="00BC3E9F" w:rsidP="00BC3E9F">
      <w:pPr>
        <w:rPr>
          <w:lang w:eastAsia="x-none"/>
        </w:rPr>
      </w:pPr>
    </w:p>
    <w:p w14:paraId="4AA311DF"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6CF17AFD" w14:textId="77777777" w:rsidR="001E206E" w:rsidRPr="003651D9" w:rsidRDefault="001E206E" w:rsidP="00597DB2">
      <w:pPr>
        <w:pStyle w:val="AuthorInstructions"/>
      </w:pPr>
      <w:r w:rsidRPr="003651D9">
        <w:t>&lt;Note that every Conditional element MUST have an explanatory paragraph referenced below.&gt;</w:t>
      </w:r>
    </w:p>
    <w:p w14:paraId="07083A18"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61A959B2" w14:textId="77777777" w:rsidR="00270EBB" w:rsidRPr="003651D9" w:rsidRDefault="00270EBB" w:rsidP="00270EBB">
      <w:pPr>
        <w:pStyle w:val="Heading6"/>
        <w:numPr>
          <w:ilvl w:val="0"/>
          <w:numId w:val="0"/>
        </w:numPr>
        <w:rPr>
          <w:noProof w:val="0"/>
        </w:rPr>
      </w:pPr>
      <w:bookmarkStart w:id="959" w:name="_Toc445200587"/>
      <w:r w:rsidRPr="003651D9">
        <w:rPr>
          <w:noProof w:val="0"/>
        </w:rPr>
        <w:t>6.3.1.D.5.1 &lt;</w:t>
      </w:r>
      <w:r w:rsidR="00983131" w:rsidRPr="003651D9">
        <w:rPr>
          <w:noProof w:val="0"/>
        </w:rPr>
        <w:t>Template Title name</w:t>
      </w:r>
      <w:r w:rsidRPr="003651D9">
        <w:rPr>
          <w:noProof w:val="0"/>
        </w:rPr>
        <w:t>&gt; &lt;Vocabulary Constraint or Condition&gt;</w:t>
      </w:r>
      <w:bookmarkEnd w:id="959"/>
    </w:p>
    <w:p w14:paraId="38E2FD99" w14:textId="77777777" w:rsidR="00270EBB" w:rsidRPr="003651D9" w:rsidRDefault="00270EBB" w:rsidP="00597DB2">
      <w:pPr>
        <w:pStyle w:val="AuthorInstructions"/>
      </w:pPr>
      <w:r w:rsidRPr="003651D9">
        <w:t>&lt;add vocabulary constraint or condition definition&gt;</w:t>
      </w:r>
    </w:p>
    <w:p w14:paraId="77279AB0" w14:textId="77777777" w:rsidR="00270EBB" w:rsidRPr="003651D9" w:rsidRDefault="00270EBB" w:rsidP="00597DB2">
      <w:pPr>
        <w:pStyle w:val="AuthorInstructions"/>
      </w:pPr>
      <w:r w:rsidRPr="003651D9">
        <w:t>&lt;remove example below prior to public comment:&gt;</w:t>
      </w:r>
    </w:p>
    <w:p w14:paraId="45665669"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020DD962" w14:textId="77777777" w:rsidR="00270EBB" w:rsidRPr="003651D9" w:rsidRDefault="00270EBB" w:rsidP="00270EBB">
      <w:pPr>
        <w:pStyle w:val="Heading6"/>
        <w:numPr>
          <w:ilvl w:val="0"/>
          <w:numId w:val="0"/>
        </w:numPr>
        <w:ind w:left="1152" w:hanging="1152"/>
        <w:rPr>
          <w:noProof w:val="0"/>
        </w:rPr>
      </w:pPr>
      <w:bookmarkStart w:id="960" w:name="_Toc445200588"/>
      <w:r w:rsidRPr="003651D9">
        <w:rPr>
          <w:noProof w:val="0"/>
        </w:rPr>
        <w:t>6.3.1.D.5.2 &lt;</w:t>
      </w:r>
      <w:r w:rsidR="00983131" w:rsidRPr="003651D9">
        <w:rPr>
          <w:noProof w:val="0"/>
        </w:rPr>
        <w:t>Template Title name</w:t>
      </w:r>
      <w:r w:rsidRPr="003651D9">
        <w:rPr>
          <w:noProof w:val="0"/>
        </w:rPr>
        <w:t>&gt; &lt;Vocabulary Constraint or Condition&gt;</w:t>
      </w:r>
      <w:bookmarkEnd w:id="960"/>
    </w:p>
    <w:p w14:paraId="685932E8" w14:textId="77777777" w:rsidR="00270EBB" w:rsidRPr="003651D9" w:rsidRDefault="00270EBB" w:rsidP="00597DB2">
      <w:pPr>
        <w:pStyle w:val="AuthorInstructions"/>
      </w:pPr>
      <w:r w:rsidRPr="003651D9">
        <w:t>&lt;add vocabulary constraint or condition definition&gt;</w:t>
      </w:r>
    </w:p>
    <w:p w14:paraId="4102D1DD" w14:textId="77777777" w:rsidR="00270EBB" w:rsidRPr="003651D9" w:rsidRDefault="00270EBB" w:rsidP="00597DB2">
      <w:pPr>
        <w:pStyle w:val="AuthorInstructions"/>
      </w:pPr>
      <w:r w:rsidRPr="003651D9">
        <w:t>&lt;remove example below prior to public comment:&gt;</w:t>
      </w:r>
    </w:p>
    <w:p w14:paraId="2439E520"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5C17CE4C"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961" w:name="_Toc445200589"/>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961"/>
    </w:p>
    <w:p w14:paraId="32C83DD3"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6F893A1"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4944685F"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6064D907"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17E6DD8D"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0ECE354E"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962" w:name="_Toc445200590"/>
      <w:r w:rsidRPr="003651D9">
        <w:rPr>
          <w:noProof w:val="0"/>
        </w:rPr>
        <w:t>6.3.2</w:t>
      </w:r>
      <w:r w:rsidR="00291725">
        <w:rPr>
          <w:noProof w:val="0"/>
        </w:rPr>
        <w:t xml:space="preserve"> </w:t>
      </w:r>
      <w:r w:rsidRPr="003651D9">
        <w:rPr>
          <w:noProof w:val="0"/>
        </w:rPr>
        <w:t>CDA Header Content Modules</w:t>
      </w:r>
      <w:bookmarkEnd w:id="962"/>
    </w:p>
    <w:p w14:paraId="24569425" w14:textId="77777777" w:rsidR="00951F63" w:rsidRPr="003651D9" w:rsidRDefault="00951F63" w:rsidP="00951F63">
      <w:pPr>
        <w:pStyle w:val="Heading4"/>
        <w:numPr>
          <w:ilvl w:val="0"/>
          <w:numId w:val="0"/>
        </w:numPr>
        <w:ind w:left="864" w:hanging="864"/>
        <w:rPr>
          <w:noProof w:val="0"/>
        </w:rPr>
      </w:pPr>
      <w:bookmarkStart w:id="963" w:name="_Toc445200591"/>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963"/>
      <w:r w:rsidR="00EA7E83" w:rsidRPr="003651D9">
        <w:rPr>
          <w:noProof w:val="0"/>
        </w:rPr>
        <w:t xml:space="preserve"> </w:t>
      </w:r>
    </w:p>
    <w:p w14:paraId="287E1B1F" w14:textId="77777777" w:rsidR="00D34E63" w:rsidRPr="003651D9" w:rsidRDefault="00D34E63" w:rsidP="00597DB2">
      <w:pPr>
        <w:pStyle w:val="AuthorInstructions"/>
      </w:pPr>
      <w:r w:rsidRPr="003651D9">
        <w:t>&lt;Replicate this section/table for as many new Header Elements are added in this supplement.&gt;</w:t>
      </w:r>
    </w:p>
    <w:p w14:paraId="08E33946" w14:textId="77777777" w:rsidR="00D35F24" w:rsidRPr="003651D9" w:rsidRDefault="00D35F24" w:rsidP="00597DB2">
      <w:pPr>
        <w:pStyle w:val="AuthorInstructions"/>
      </w:pPr>
      <w:r w:rsidRPr="003651D9">
        <w:t>###Begin Tabular Format - Header</w:t>
      </w:r>
    </w:p>
    <w:p w14:paraId="1018F113"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27E513AF"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1A30F9BE" w14:textId="77777777" w:rsidR="008A3FD2" w:rsidRPr="003651D9" w:rsidRDefault="008A3FD2" w:rsidP="008A3FD2">
      <w:pPr>
        <w:pStyle w:val="BodyText"/>
        <w:rPr>
          <w:i/>
          <w:lang w:eastAsia="x-none"/>
        </w:rPr>
      </w:pPr>
    </w:p>
    <w:p w14:paraId="63E9A75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6DA9D2E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77777777" w:rsidR="00774B6B" w:rsidRPr="003651D9" w:rsidRDefault="00774B6B" w:rsidP="00AD069D">
            <w:pPr>
              <w:pStyle w:val="TableEntry"/>
            </w:pPr>
            <w:r w:rsidRPr="003651D9">
              <w:t>&lt;Template Name&gt;</w:t>
            </w:r>
          </w:p>
        </w:tc>
      </w:tr>
      <w:tr w:rsidR="00951F63" w:rsidRPr="003651D9" w14:paraId="28B139A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7777777" w:rsidR="00951F63" w:rsidRPr="003651D9" w:rsidRDefault="00774B6B" w:rsidP="00AD069D">
            <w:pPr>
              <w:pStyle w:val="TableEntry"/>
            </w:pPr>
            <w:r w:rsidRPr="003651D9">
              <w:t>&lt;oid&gt;</w:t>
            </w:r>
          </w:p>
        </w:tc>
      </w:tr>
      <w:tr w:rsidR="00951F63" w:rsidRPr="003651D9" w14:paraId="332F54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51757BA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09886ACA"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D0FF420"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384F83D"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0A70C77B"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77777777" w:rsidR="00E25761" w:rsidRPr="003651D9" w:rsidRDefault="00286433" w:rsidP="00BB76BC">
            <w:pPr>
              <w:pStyle w:val="TableEntry"/>
            </w:pPr>
            <w:r w:rsidRPr="003651D9">
              <w:t>&lt;Vocab constraint, if applicable&gt;</w:t>
            </w:r>
          </w:p>
        </w:tc>
      </w:tr>
      <w:tr w:rsidR="003F252B" w:rsidRPr="003651D9" w14:paraId="48C782EF"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77777777" w:rsidR="003F252B" w:rsidRPr="003651D9" w:rsidRDefault="003F252B" w:rsidP="003F252B">
            <w:pPr>
              <w:pStyle w:val="TableEntry"/>
            </w:pPr>
          </w:p>
        </w:tc>
      </w:tr>
      <w:tr w:rsidR="00286433" w:rsidRPr="003651D9" w14:paraId="0A9510E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77777777" w:rsidR="00286433" w:rsidRPr="003651D9" w:rsidRDefault="00286433" w:rsidP="00BB76BC">
            <w:pPr>
              <w:pStyle w:val="TableEntry"/>
            </w:pPr>
          </w:p>
        </w:tc>
      </w:tr>
      <w:tr w:rsidR="00286433" w:rsidRPr="003651D9" w14:paraId="2320E455"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77777777" w:rsidR="00286433" w:rsidRPr="003651D9" w:rsidRDefault="00286433" w:rsidP="00BB76BC">
            <w:pPr>
              <w:pStyle w:val="TableEntry"/>
            </w:pPr>
          </w:p>
        </w:tc>
      </w:tr>
      <w:tr w:rsidR="00286433" w:rsidRPr="003651D9" w14:paraId="16FE103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77777777" w:rsidR="00286433" w:rsidRPr="003651D9" w:rsidRDefault="00286433" w:rsidP="00BB76BC">
            <w:pPr>
              <w:pStyle w:val="TableEntry"/>
            </w:pPr>
          </w:p>
        </w:tc>
      </w:tr>
      <w:tr w:rsidR="00286433" w:rsidRPr="003651D9" w14:paraId="4F036E6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77777777" w:rsidR="00286433" w:rsidRPr="003651D9" w:rsidRDefault="00115A0F" w:rsidP="00BB76BC">
            <w:pPr>
              <w:pStyle w:val="TableEntry"/>
            </w:pPr>
            <w:r w:rsidRPr="003651D9">
              <w:t>CARD TF-3: 6.3.2.H.4</w:t>
            </w:r>
            <w:r w:rsidR="003F252B" w:rsidRPr="003651D9">
              <w:t>&gt;</w:t>
            </w:r>
          </w:p>
        </w:tc>
      </w:tr>
    </w:tbl>
    <w:p w14:paraId="51AE7028" w14:textId="77777777" w:rsidR="003602DC" w:rsidRPr="003651D9" w:rsidRDefault="003602DC" w:rsidP="00597DB2">
      <w:pPr>
        <w:pStyle w:val="BodyText"/>
      </w:pPr>
      <w:bookmarkStart w:id="964" w:name="_Toc291167520"/>
      <w:bookmarkStart w:id="965" w:name="_Toc291231459"/>
      <w:bookmarkStart w:id="966" w:name="_Toc296340389"/>
    </w:p>
    <w:p w14:paraId="2C117E1B"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61FA7E7"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7791771"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B8531AC" w14:textId="77777777" w:rsidR="00951F63" w:rsidRPr="003651D9" w:rsidRDefault="00951F63" w:rsidP="008A3FD2">
      <w:pPr>
        <w:pStyle w:val="Heading5"/>
        <w:numPr>
          <w:ilvl w:val="0"/>
          <w:numId w:val="0"/>
        </w:numPr>
        <w:rPr>
          <w:noProof w:val="0"/>
        </w:rPr>
      </w:pPr>
      <w:bookmarkStart w:id="967" w:name="_Toc445200592"/>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964"/>
      <w:bookmarkEnd w:id="965"/>
      <w:bookmarkEnd w:id="966"/>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967"/>
    </w:p>
    <w:p w14:paraId="3FCF9BC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A980AB8"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55DFFE1F"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D24DDD5"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5A5EDD70"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0462003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3EAEC805"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523C4EB1"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6EA3C533"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1BD11AC2"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3FFC473D"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4C45C2EE" w14:textId="77777777" w:rsidR="00363069" w:rsidRPr="003651D9" w:rsidRDefault="00951F63" w:rsidP="00363069">
      <w:pPr>
        <w:pStyle w:val="Heading5"/>
        <w:numPr>
          <w:ilvl w:val="0"/>
          <w:numId w:val="0"/>
        </w:numPr>
        <w:rPr>
          <w:noProof w:val="0"/>
        </w:rPr>
      </w:pPr>
      <w:bookmarkStart w:id="968" w:name="_Toc291167521"/>
      <w:bookmarkStart w:id="969" w:name="_Toc291231460"/>
      <w:bookmarkStart w:id="970" w:name="_Toc296340390"/>
      <w:bookmarkStart w:id="971" w:name="_Toc445200593"/>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968"/>
      <w:bookmarkEnd w:id="969"/>
      <w:bookmarkEnd w:id="970"/>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971"/>
    </w:p>
    <w:p w14:paraId="2B540126" w14:textId="77777777" w:rsidR="00363069" w:rsidRPr="003651D9" w:rsidRDefault="00C20EFF" w:rsidP="00363069">
      <w:pPr>
        <w:pStyle w:val="Heading5"/>
        <w:numPr>
          <w:ilvl w:val="0"/>
          <w:numId w:val="0"/>
        </w:numPr>
        <w:rPr>
          <w:noProof w:val="0"/>
        </w:rPr>
      </w:pPr>
      <w:bookmarkStart w:id="972" w:name="_Toc445200594"/>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972"/>
    </w:p>
    <w:p w14:paraId="50BCDCBB" w14:textId="77777777" w:rsidR="00D35F24" w:rsidRPr="003651D9" w:rsidRDefault="00D35F24" w:rsidP="00597DB2">
      <w:pPr>
        <w:pStyle w:val="AuthorInstructions"/>
      </w:pPr>
      <w:r w:rsidRPr="003651D9">
        <w:t>###End Tabular Format – Header</w:t>
      </w:r>
    </w:p>
    <w:p w14:paraId="786CC82C" w14:textId="77777777" w:rsidR="00983131" w:rsidRPr="003651D9" w:rsidRDefault="00983131" w:rsidP="00597DB2">
      <w:pPr>
        <w:pStyle w:val="AuthorInstructions"/>
      </w:pPr>
    </w:p>
    <w:p w14:paraId="004842D0" w14:textId="77777777" w:rsidR="00D35F24" w:rsidRPr="003651D9" w:rsidRDefault="00270EBB" w:rsidP="00597DB2">
      <w:pPr>
        <w:pStyle w:val="AuthorInstructions"/>
      </w:pPr>
      <w:r w:rsidRPr="003651D9">
        <w:t>###Begin Discrete Conformance</w:t>
      </w:r>
      <w:r w:rsidR="00D35F24" w:rsidRPr="003651D9">
        <w:t xml:space="preserve"> Format – Header </w:t>
      </w:r>
    </w:p>
    <w:p w14:paraId="6F37DEBB" w14:textId="77777777" w:rsidR="001E206E" w:rsidRPr="003651D9" w:rsidRDefault="001E206E" w:rsidP="00D35F24">
      <w:pPr>
        <w:pStyle w:val="BodyText"/>
        <w:rPr>
          <w:lang w:eastAsia="x-none"/>
        </w:rPr>
      </w:pPr>
    </w:p>
    <w:p w14:paraId="4D689C7A"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4147D5CD"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7BE1FF5F" w14:textId="77777777" w:rsidR="001E206E" w:rsidRPr="003651D9" w:rsidRDefault="000121FB" w:rsidP="001E206E">
      <w:r w:rsidRPr="003651D9">
        <w:t>&lt;</w:t>
      </w:r>
      <w:r w:rsidR="003651D9" w:rsidRPr="003651D9">
        <w:t>e.g.</w:t>
      </w:r>
      <w:r w:rsidRPr="003651D9">
        <w:t>,</w:t>
      </w:r>
    </w:p>
    <w:p w14:paraId="280EE0EA"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5DD73F28"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59ECCAE"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581EFF4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8355A35"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1D27B4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32D0D67F"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10C18F7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CAAA7F1"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69F9BA37"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7E6991EC" w14:textId="77777777" w:rsidTr="00BB76BC">
        <w:trPr>
          <w:cantSplit/>
          <w:trHeight w:val="611"/>
        </w:trPr>
        <w:tc>
          <w:tcPr>
            <w:tcW w:w="8640" w:type="dxa"/>
            <w:gridSpan w:val="4"/>
            <w:tcBorders>
              <w:bottom w:val="single" w:sz="4" w:space="0" w:color="auto"/>
            </w:tcBorders>
            <w:shd w:val="clear" w:color="auto" w:fill="auto"/>
          </w:tcPr>
          <w:p w14:paraId="2C69BEF3"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6FCF4A7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5E348D85" w14:textId="77777777" w:rsidTr="00BB76BC">
        <w:trPr>
          <w:cantSplit/>
          <w:trHeight w:val="611"/>
        </w:trPr>
        <w:tc>
          <w:tcPr>
            <w:tcW w:w="1161" w:type="dxa"/>
            <w:shd w:val="clear" w:color="auto" w:fill="E6E6E6"/>
          </w:tcPr>
          <w:p w14:paraId="330FF5F5" w14:textId="77777777" w:rsidR="001E206E" w:rsidRPr="003651D9" w:rsidRDefault="001E206E" w:rsidP="00FA1B42">
            <w:pPr>
              <w:pStyle w:val="TableEntryHeader"/>
            </w:pPr>
            <w:r w:rsidRPr="003651D9">
              <w:t>LOINC Code</w:t>
            </w:r>
          </w:p>
        </w:tc>
        <w:tc>
          <w:tcPr>
            <w:tcW w:w="2074" w:type="dxa"/>
            <w:shd w:val="clear" w:color="auto" w:fill="E6E6E6"/>
          </w:tcPr>
          <w:p w14:paraId="065B8F26" w14:textId="77777777" w:rsidR="001E206E" w:rsidRPr="003651D9" w:rsidRDefault="001E206E" w:rsidP="00FA1B42">
            <w:pPr>
              <w:pStyle w:val="TableEntryHeader"/>
            </w:pPr>
            <w:r w:rsidRPr="003651D9">
              <w:t>Type of Service ‘Component’</w:t>
            </w:r>
          </w:p>
        </w:tc>
        <w:tc>
          <w:tcPr>
            <w:tcW w:w="1418" w:type="dxa"/>
            <w:shd w:val="clear" w:color="auto" w:fill="E6E6E6"/>
          </w:tcPr>
          <w:p w14:paraId="018F61CD" w14:textId="77777777" w:rsidR="001E206E" w:rsidRPr="003651D9" w:rsidRDefault="001E206E" w:rsidP="00FA1B42">
            <w:pPr>
              <w:pStyle w:val="TableEntryHeader"/>
            </w:pPr>
            <w:r w:rsidRPr="003651D9">
              <w:t>Setting ‘System’</w:t>
            </w:r>
          </w:p>
        </w:tc>
        <w:tc>
          <w:tcPr>
            <w:tcW w:w="3987" w:type="dxa"/>
            <w:shd w:val="clear" w:color="auto" w:fill="E6E6E6"/>
          </w:tcPr>
          <w:p w14:paraId="74A7A367" w14:textId="77777777" w:rsidR="001E206E" w:rsidRPr="003651D9" w:rsidRDefault="001E206E" w:rsidP="00FA1B42">
            <w:pPr>
              <w:pStyle w:val="TableEntryHeader"/>
            </w:pPr>
            <w:r w:rsidRPr="003651D9">
              <w:t>Specialty/Training/Professional Level ‘Method_Type’</w:t>
            </w:r>
          </w:p>
        </w:tc>
      </w:tr>
      <w:tr w:rsidR="001E206E" w:rsidRPr="003651D9" w:rsidDel="004763E0" w14:paraId="1C78FB60" w14:textId="77777777" w:rsidTr="00BB76BC">
        <w:trPr>
          <w:cantSplit/>
        </w:trPr>
        <w:tc>
          <w:tcPr>
            <w:tcW w:w="1161" w:type="dxa"/>
            <w:vAlign w:val="bottom"/>
          </w:tcPr>
          <w:p w14:paraId="21260A4D" w14:textId="77777777" w:rsidR="001E206E" w:rsidRPr="003651D9" w:rsidDel="004763E0" w:rsidRDefault="001E206E" w:rsidP="00AD069D">
            <w:pPr>
              <w:pStyle w:val="TableEntry"/>
            </w:pPr>
            <w:r w:rsidRPr="003651D9">
              <w:t>18745-0</w:t>
            </w:r>
          </w:p>
        </w:tc>
        <w:tc>
          <w:tcPr>
            <w:tcW w:w="2074" w:type="dxa"/>
            <w:vAlign w:val="bottom"/>
          </w:tcPr>
          <w:p w14:paraId="4B65DD6D" w14:textId="77777777" w:rsidR="001E206E" w:rsidRPr="003651D9" w:rsidDel="004763E0" w:rsidRDefault="001E206E" w:rsidP="00AD069D">
            <w:pPr>
              <w:pStyle w:val="TableEntry"/>
            </w:pPr>
            <w:r w:rsidRPr="003651D9">
              <w:t>Study report</w:t>
            </w:r>
          </w:p>
        </w:tc>
        <w:tc>
          <w:tcPr>
            <w:tcW w:w="1418" w:type="dxa"/>
            <w:vAlign w:val="bottom"/>
          </w:tcPr>
          <w:p w14:paraId="1DEC73F2" w14:textId="77777777" w:rsidR="001E206E" w:rsidRPr="003651D9" w:rsidDel="004763E0" w:rsidRDefault="001E206E" w:rsidP="003579DA">
            <w:pPr>
              <w:pStyle w:val="TableEntry"/>
            </w:pPr>
            <w:r w:rsidRPr="003651D9">
              <w:t>Heart</w:t>
            </w:r>
          </w:p>
        </w:tc>
        <w:tc>
          <w:tcPr>
            <w:tcW w:w="3987" w:type="dxa"/>
            <w:vAlign w:val="bottom"/>
          </w:tcPr>
          <w:p w14:paraId="1328BA1F" w14:textId="77777777" w:rsidR="001E206E" w:rsidRPr="003651D9" w:rsidDel="004763E0" w:rsidRDefault="001E206E" w:rsidP="003579DA">
            <w:pPr>
              <w:pStyle w:val="TableEntry"/>
            </w:pPr>
            <w:r w:rsidRPr="003651D9">
              <w:t>Cardiac catheterization</w:t>
            </w:r>
          </w:p>
        </w:tc>
      </w:tr>
      <w:tr w:rsidR="001E206E" w:rsidRPr="003651D9" w:rsidDel="004763E0" w14:paraId="57D9D6F3" w14:textId="77777777" w:rsidTr="00BB76BC">
        <w:trPr>
          <w:cantSplit/>
        </w:trPr>
        <w:tc>
          <w:tcPr>
            <w:tcW w:w="1161" w:type="dxa"/>
            <w:vAlign w:val="bottom"/>
          </w:tcPr>
          <w:p w14:paraId="6850499F" w14:textId="77777777" w:rsidR="001E206E" w:rsidRPr="003651D9" w:rsidDel="004763E0" w:rsidRDefault="001E206E" w:rsidP="00AD069D">
            <w:pPr>
              <w:pStyle w:val="TableEntry"/>
            </w:pPr>
            <w:r w:rsidRPr="003651D9">
              <w:t>34896-1</w:t>
            </w:r>
          </w:p>
        </w:tc>
        <w:tc>
          <w:tcPr>
            <w:tcW w:w="2074" w:type="dxa"/>
            <w:vAlign w:val="bottom"/>
          </w:tcPr>
          <w:p w14:paraId="6B2537FE" w14:textId="77777777" w:rsidR="001E206E" w:rsidRPr="003651D9" w:rsidDel="004763E0" w:rsidRDefault="001E206E" w:rsidP="00AD069D">
            <w:pPr>
              <w:pStyle w:val="TableEntry"/>
            </w:pPr>
            <w:r w:rsidRPr="003651D9">
              <w:t>Interventional procedure note</w:t>
            </w:r>
          </w:p>
        </w:tc>
        <w:tc>
          <w:tcPr>
            <w:tcW w:w="1418" w:type="dxa"/>
            <w:vAlign w:val="bottom"/>
          </w:tcPr>
          <w:p w14:paraId="0DE2064F" w14:textId="77777777" w:rsidR="001E206E" w:rsidRPr="003651D9" w:rsidDel="004763E0" w:rsidRDefault="001E206E" w:rsidP="003579DA">
            <w:pPr>
              <w:pStyle w:val="TableEntry"/>
            </w:pPr>
            <w:r w:rsidRPr="003651D9">
              <w:t>{Setting}</w:t>
            </w:r>
          </w:p>
        </w:tc>
        <w:tc>
          <w:tcPr>
            <w:tcW w:w="3987" w:type="dxa"/>
            <w:vAlign w:val="bottom"/>
          </w:tcPr>
          <w:p w14:paraId="3318C211" w14:textId="77777777" w:rsidR="001E206E" w:rsidRPr="003651D9" w:rsidDel="004763E0" w:rsidRDefault="001E206E" w:rsidP="003579DA">
            <w:pPr>
              <w:pStyle w:val="TableEntry"/>
            </w:pPr>
            <w:r w:rsidRPr="003651D9">
              <w:t>Cardiology</w:t>
            </w:r>
          </w:p>
        </w:tc>
      </w:tr>
    </w:tbl>
    <w:p w14:paraId="5B17FAC6" w14:textId="77777777" w:rsidR="001E206E" w:rsidRPr="003651D9" w:rsidRDefault="001E206E" w:rsidP="001E206E"/>
    <w:p w14:paraId="41FC57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8ABD326"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42D00251" w14:textId="77777777" w:rsidR="00983131" w:rsidRPr="003651D9" w:rsidRDefault="00983131" w:rsidP="00D35F24">
      <w:pPr>
        <w:pStyle w:val="BodyText"/>
        <w:rPr>
          <w:lang w:eastAsia="x-none"/>
        </w:rPr>
      </w:pPr>
    </w:p>
    <w:p w14:paraId="40F5A907" w14:textId="77777777" w:rsidR="00983131" w:rsidRPr="003651D9" w:rsidRDefault="00983131" w:rsidP="00597DB2">
      <w:pPr>
        <w:pStyle w:val="AuthorInstructions"/>
      </w:pPr>
      <w:r w:rsidRPr="003651D9">
        <w:t xml:space="preserve">###End Discrete Conformance Format – Header </w:t>
      </w:r>
    </w:p>
    <w:p w14:paraId="2B6255F3" w14:textId="77777777" w:rsidR="00B9303B" w:rsidRPr="003651D9" w:rsidRDefault="00B9303B" w:rsidP="00B9303B">
      <w:pPr>
        <w:pStyle w:val="Heading2"/>
        <w:numPr>
          <w:ilvl w:val="0"/>
          <w:numId w:val="0"/>
        </w:numPr>
        <w:rPr>
          <w:noProof w:val="0"/>
        </w:rPr>
      </w:pPr>
      <w:bookmarkStart w:id="973" w:name="_Toc445200595"/>
      <w:r w:rsidRPr="003651D9">
        <w:rPr>
          <w:noProof w:val="0"/>
        </w:rPr>
        <w:t>6.3.3</w:t>
      </w:r>
      <w:r w:rsidR="00291725">
        <w:rPr>
          <w:noProof w:val="0"/>
        </w:rPr>
        <w:t xml:space="preserve"> </w:t>
      </w:r>
      <w:r w:rsidRPr="003651D9">
        <w:rPr>
          <w:noProof w:val="0"/>
        </w:rPr>
        <w:t>CDA Section Content Modules</w:t>
      </w:r>
      <w:bookmarkEnd w:id="973"/>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77777777" w:rsidR="00AE4AED" w:rsidRPr="003651D9" w:rsidRDefault="00AE4AED" w:rsidP="00870306">
      <w:pPr>
        <w:pStyle w:val="BodyText"/>
        <w:rPr>
          <w:lang w:eastAsia="x-none"/>
        </w:rPr>
      </w:pPr>
    </w:p>
    <w:p w14:paraId="04CB714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0BC4A67B"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12336453" w14:textId="77777777" w:rsidR="00D35F24" w:rsidRPr="003651D9" w:rsidRDefault="00D35F24" w:rsidP="00597DB2">
      <w:pPr>
        <w:pStyle w:val="AuthorInstructions"/>
      </w:pPr>
    </w:p>
    <w:p w14:paraId="589C7B00" w14:textId="77777777" w:rsidR="00D35F24" w:rsidRPr="003651D9" w:rsidRDefault="00D35F24" w:rsidP="00597DB2">
      <w:pPr>
        <w:pStyle w:val="AuthorInstructions"/>
      </w:pPr>
      <w:r w:rsidRPr="003651D9">
        <w:t>###Begin Tabular Format - Section</w:t>
      </w:r>
    </w:p>
    <w:p w14:paraId="06278758"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357FF45D" w14:textId="77777777" w:rsidR="00D07411" w:rsidRPr="003651D9" w:rsidRDefault="00870306" w:rsidP="00B84D95">
      <w:pPr>
        <w:pStyle w:val="Heading4"/>
        <w:numPr>
          <w:ilvl w:val="0"/>
          <w:numId w:val="0"/>
        </w:numPr>
        <w:ind w:left="864" w:hanging="864"/>
        <w:rPr>
          <w:noProof w:val="0"/>
        </w:rPr>
      </w:pPr>
      <w:bookmarkStart w:id="974" w:name="_Toc445200596"/>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974"/>
      <w:r w:rsidRPr="003651D9">
        <w:rPr>
          <w:noProof w:val="0"/>
        </w:rPr>
        <w:t xml:space="preserve"> </w:t>
      </w:r>
      <w:bookmarkStart w:id="975" w:name="_Toc291167503"/>
      <w:bookmarkStart w:id="976" w:name="_Toc291231442"/>
      <w:bookmarkStart w:id="977" w:name="_Toc296340356"/>
    </w:p>
    <w:p w14:paraId="08CE72DF"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975"/>
      <w:bookmarkEnd w:id="976"/>
      <w:bookmarkEnd w:id="977"/>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09984DF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77777777" w:rsidR="00363069" w:rsidRPr="003651D9" w:rsidRDefault="00363069" w:rsidP="003579DA">
            <w:pPr>
              <w:pStyle w:val="TableEntry"/>
            </w:pPr>
            <w:r w:rsidRPr="003651D9">
              <w:t>&lt;exact same Section Module name listed above&gt;</w:t>
            </w:r>
          </w:p>
        </w:tc>
      </w:tr>
      <w:tr w:rsidR="00D34E63" w:rsidRPr="003651D9" w14:paraId="602697E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77777777" w:rsidR="00D34E63" w:rsidRPr="003651D9" w:rsidRDefault="00D34E63" w:rsidP="003579DA">
            <w:pPr>
              <w:pStyle w:val="TableEntry"/>
            </w:pPr>
            <w:r w:rsidRPr="003651D9">
              <w:t>&lt;oid&gt;</w:t>
            </w:r>
          </w:p>
        </w:tc>
      </w:tr>
      <w:tr w:rsidR="00D34E63" w:rsidRPr="003651D9" w14:paraId="657724D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30F853B" w14:textId="77777777" w:rsidR="00D34E63" w:rsidRPr="003651D9" w:rsidRDefault="00D34E63" w:rsidP="00017E09">
            <w:pPr>
              <w:pStyle w:val="TableEntry"/>
            </w:pPr>
          </w:p>
        </w:tc>
      </w:tr>
      <w:tr w:rsidR="00D34E63" w:rsidRPr="003651D9" w14:paraId="6365647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77777777" w:rsidR="00D34E63" w:rsidRPr="003651D9" w:rsidRDefault="00D34E63" w:rsidP="003579DA">
            <w:pPr>
              <w:pStyle w:val="TableEntry"/>
            </w:pPr>
            <w:r w:rsidRPr="003651D9">
              <w:t>&lt;brief textual description, one paragraph&gt;</w:t>
            </w:r>
          </w:p>
        </w:tc>
      </w:tr>
      <w:tr w:rsidR="00D34E63" w:rsidRPr="003651D9" w14:paraId="6479A09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77777777" w:rsidR="00D34E63" w:rsidRPr="003651D9" w:rsidRDefault="00D34E63" w:rsidP="003579DA">
            <w:pPr>
              <w:pStyle w:val="TableEntry"/>
            </w:pPr>
            <w:r w:rsidRPr="003651D9">
              <w:t>&lt;Code, Code Scheme, “Section Code Name”&gt;</w:t>
            </w:r>
          </w:p>
        </w:tc>
      </w:tr>
      <w:tr w:rsidR="00D34E63" w:rsidRPr="003651D9" w14:paraId="4BC77E4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EA534A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5A68D0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75217210" w14:textId="77777777" w:rsidTr="00BB76BC">
        <w:tc>
          <w:tcPr>
            <w:tcW w:w="492" w:type="pct"/>
            <w:tcBorders>
              <w:top w:val="single" w:sz="4" w:space="0" w:color="auto"/>
            </w:tcBorders>
            <w:shd w:val="clear" w:color="auto" w:fill="E6E6E6"/>
            <w:vAlign w:val="center"/>
          </w:tcPr>
          <w:p w14:paraId="617C7D6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7FE31BDF"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6B14335"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196C1236"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62035FC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67F58E6" w14:textId="77777777" w:rsidR="00363069" w:rsidRPr="003651D9" w:rsidRDefault="00363069" w:rsidP="004070FB">
            <w:pPr>
              <w:pStyle w:val="TableEntryHeader"/>
            </w:pPr>
            <w:r w:rsidRPr="003651D9">
              <w:t>Vocabulary</w:t>
            </w:r>
          </w:p>
          <w:p w14:paraId="4E823B15" w14:textId="77777777" w:rsidR="00363069" w:rsidRPr="003651D9" w:rsidRDefault="00363069" w:rsidP="0070762D">
            <w:pPr>
              <w:pStyle w:val="TableEntryHeader"/>
            </w:pPr>
            <w:r w:rsidRPr="003651D9">
              <w:t>Constraint</w:t>
            </w:r>
          </w:p>
        </w:tc>
      </w:tr>
      <w:tr w:rsidR="00D34E63" w:rsidRPr="003651D9" w14:paraId="6C5EBBFE" w14:textId="77777777" w:rsidTr="00D34E63">
        <w:tc>
          <w:tcPr>
            <w:tcW w:w="5000" w:type="pct"/>
            <w:gridSpan w:val="6"/>
          </w:tcPr>
          <w:p w14:paraId="1F21BD0F" w14:textId="77777777" w:rsidR="00D34E63" w:rsidRPr="003651D9" w:rsidRDefault="00D34E63" w:rsidP="008358E5">
            <w:pPr>
              <w:pStyle w:val="TableEntryHeader"/>
            </w:pPr>
            <w:r w:rsidRPr="003651D9">
              <w:t>Subsections</w:t>
            </w:r>
          </w:p>
        </w:tc>
      </w:tr>
      <w:tr w:rsidR="00A23689" w:rsidRPr="003651D9" w14:paraId="6DC5340B" w14:textId="77777777" w:rsidTr="00BB76BC">
        <w:tc>
          <w:tcPr>
            <w:tcW w:w="492" w:type="pct"/>
            <w:vAlign w:val="center"/>
          </w:tcPr>
          <w:p w14:paraId="095EED6C" w14:textId="77777777" w:rsidR="00A23689" w:rsidRPr="003651D9" w:rsidRDefault="00286433" w:rsidP="00AD069D">
            <w:pPr>
              <w:pStyle w:val="TableEntry"/>
            </w:pPr>
            <w:r w:rsidRPr="003651D9">
              <w:t>x [?..?]</w:t>
            </w:r>
          </w:p>
        </w:tc>
        <w:tc>
          <w:tcPr>
            <w:tcW w:w="626" w:type="pct"/>
            <w:vAlign w:val="center"/>
          </w:tcPr>
          <w:p w14:paraId="19C6FC50" w14:textId="77777777" w:rsidR="00A23689" w:rsidRPr="003651D9" w:rsidRDefault="00286433" w:rsidP="003579DA">
            <w:pPr>
              <w:pStyle w:val="TableEntry"/>
            </w:pPr>
            <w:r w:rsidRPr="003651D9">
              <w:t>&lt;ref or link to cond section below, if applicable&gt;</w:t>
            </w:r>
          </w:p>
        </w:tc>
        <w:tc>
          <w:tcPr>
            <w:tcW w:w="1115" w:type="pct"/>
            <w:vAlign w:val="center"/>
          </w:tcPr>
          <w:p w14:paraId="01CA45C2" w14:textId="77777777" w:rsidR="00A23689" w:rsidRPr="003651D9" w:rsidRDefault="00286433" w:rsidP="00017E09">
            <w:pPr>
              <w:pStyle w:val="TableEntry"/>
            </w:pPr>
            <w:r w:rsidRPr="003651D9">
              <w:t>&lt;name of subsection&gt;</w:t>
            </w:r>
          </w:p>
        </w:tc>
        <w:tc>
          <w:tcPr>
            <w:tcW w:w="1302" w:type="pct"/>
            <w:vAlign w:val="center"/>
          </w:tcPr>
          <w:p w14:paraId="47E2DBE6" w14:textId="77777777" w:rsidR="00A23689" w:rsidRPr="003651D9" w:rsidRDefault="00286433" w:rsidP="003B70A2">
            <w:pPr>
              <w:pStyle w:val="TableEntry"/>
            </w:pPr>
            <w:r w:rsidRPr="003651D9">
              <w:t>&lt;oid&gt;</w:t>
            </w:r>
          </w:p>
        </w:tc>
        <w:tc>
          <w:tcPr>
            <w:tcW w:w="773" w:type="pct"/>
            <w:vAlign w:val="center"/>
          </w:tcPr>
          <w:p w14:paraId="651AD7C7"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51D4DA3D"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0A3B9742" w14:textId="77777777" w:rsidTr="00BB76BC">
        <w:tc>
          <w:tcPr>
            <w:tcW w:w="492" w:type="pct"/>
            <w:vAlign w:val="center"/>
          </w:tcPr>
          <w:p w14:paraId="416A7AB0"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CF192F9" w14:textId="77777777" w:rsidR="00D34E63" w:rsidRPr="003651D9" w:rsidRDefault="00D34E63" w:rsidP="005D6176">
            <w:pPr>
              <w:pStyle w:val="TableEntry"/>
            </w:pPr>
          </w:p>
        </w:tc>
        <w:tc>
          <w:tcPr>
            <w:tcW w:w="1115" w:type="pct"/>
            <w:vAlign w:val="center"/>
          </w:tcPr>
          <w:p w14:paraId="4AA0168D" w14:textId="77777777" w:rsidR="00D34E63" w:rsidRPr="003651D9" w:rsidRDefault="00D34E63" w:rsidP="0032600B">
            <w:pPr>
              <w:pStyle w:val="TableEntry"/>
            </w:pPr>
            <w:r w:rsidRPr="003651D9">
              <w:t>Active Problems</w:t>
            </w:r>
          </w:p>
        </w:tc>
        <w:tc>
          <w:tcPr>
            <w:tcW w:w="1302" w:type="pct"/>
            <w:vAlign w:val="center"/>
          </w:tcPr>
          <w:p w14:paraId="7A8DEC9F" w14:textId="77777777" w:rsidR="00D34E63" w:rsidRPr="003651D9" w:rsidRDefault="00D34E63" w:rsidP="00BB76BC">
            <w:pPr>
              <w:pStyle w:val="TableEntry"/>
            </w:pPr>
            <w:r w:rsidRPr="003651D9">
              <w:t>1.3.6.1.4.1.19376.1.5.3.1.3.6</w:t>
            </w:r>
          </w:p>
        </w:tc>
        <w:tc>
          <w:tcPr>
            <w:tcW w:w="773" w:type="pct"/>
            <w:vAlign w:val="center"/>
          </w:tcPr>
          <w:p w14:paraId="31BB81F4"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01754097" w14:textId="77777777" w:rsidR="00D34E63" w:rsidRPr="003651D9" w:rsidRDefault="00D34E63" w:rsidP="00BB76BC">
            <w:pPr>
              <w:pStyle w:val="TableEntry"/>
            </w:pPr>
          </w:p>
        </w:tc>
      </w:tr>
      <w:tr w:rsidR="00A23689" w:rsidRPr="003651D9" w14:paraId="78C081D2" w14:textId="77777777" w:rsidTr="00BB76BC">
        <w:tc>
          <w:tcPr>
            <w:tcW w:w="492" w:type="pct"/>
            <w:vAlign w:val="center"/>
          </w:tcPr>
          <w:p w14:paraId="2B266D83"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C43F1D9" w14:textId="77777777" w:rsidR="00D34E63" w:rsidRPr="003651D9" w:rsidRDefault="00D34E63" w:rsidP="005D6176">
            <w:pPr>
              <w:pStyle w:val="TableEntry"/>
            </w:pPr>
          </w:p>
        </w:tc>
        <w:tc>
          <w:tcPr>
            <w:tcW w:w="1115" w:type="pct"/>
            <w:vAlign w:val="center"/>
          </w:tcPr>
          <w:p w14:paraId="55A1FD51" w14:textId="77777777" w:rsidR="00D34E63" w:rsidRPr="003651D9" w:rsidRDefault="00D34E63" w:rsidP="0032600B">
            <w:pPr>
              <w:pStyle w:val="TableEntry"/>
            </w:pPr>
            <w:r w:rsidRPr="003651D9">
              <w:t xml:space="preserve">History of Present Illness </w:t>
            </w:r>
          </w:p>
        </w:tc>
        <w:tc>
          <w:tcPr>
            <w:tcW w:w="1302" w:type="pct"/>
            <w:vAlign w:val="center"/>
          </w:tcPr>
          <w:p w14:paraId="427FE8D0" w14:textId="77777777" w:rsidR="00D34E63" w:rsidRPr="003651D9" w:rsidRDefault="00D34E63" w:rsidP="00BB76BC">
            <w:pPr>
              <w:pStyle w:val="TableEntry"/>
            </w:pPr>
            <w:r w:rsidRPr="003651D9">
              <w:t>1.3.6.1.4.1.19376.1.5.3.1.3.4</w:t>
            </w:r>
          </w:p>
        </w:tc>
        <w:tc>
          <w:tcPr>
            <w:tcW w:w="773" w:type="pct"/>
            <w:vAlign w:val="center"/>
          </w:tcPr>
          <w:p w14:paraId="40134BFA" w14:textId="77777777" w:rsidR="00D34E63" w:rsidRPr="003651D9" w:rsidRDefault="00286433" w:rsidP="00BB76BC">
            <w:pPr>
              <w:pStyle w:val="TableEntry"/>
            </w:pPr>
            <w:r w:rsidRPr="003651D9">
              <w:t>PCC TF-3</w:t>
            </w:r>
            <w:r w:rsidR="000121FB" w:rsidRPr="003651D9">
              <w:t>&gt;</w:t>
            </w:r>
          </w:p>
        </w:tc>
        <w:tc>
          <w:tcPr>
            <w:tcW w:w="692" w:type="pct"/>
            <w:vAlign w:val="center"/>
          </w:tcPr>
          <w:p w14:paraId="3F569C8C" w14:textId="77777777" w:rsidR="00D34E63" w:rsidRPr="003651D9" w:rsidRDefault="00D34E63" w:rsidP="00BB76BC">
            <w:pPr>
              <w:pStyle w:val="TableEntry"/>
            </w:pPr>
          </w:p>
        </w:tc>
      </w:tr>
      <w:tr w:rsidR="00286433" w:rsidRPr="003651D9" w14:paraId="5C435DD7" w14:textId="77777777" w:rsidTr="00BB76BC">
        <w:tc>
          <w:tcPr>
            <w:tcW w:w="492" w:type="pct"/>
            <w:vAlign w:val="center"/>
          </w:tcPr>
          <w:p w14:paraId="0C4142C3"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EAAF4DA" w14:textId="77777777" w:rsidR="00286433" w:rsidRPr="003651D9" w:rsidRDefault="00286433" w:rsidP="005D6176">
            <w:pPr>
              <w:pStyle w:val="TableEntry"/>
            </w:pPr>
          </w:p>
        </w:tc>
        <w:tc>
          <w:tcPr>
            <w:tcW w:w="1115" w:type="pct"/>
            <w:vAlign w:val="center"/>
          </w:tcPr>
          <w:p w14:paraId="3F802A02" w14:textId="77777777" w:rsidR="00286433" w:rsidRPr="003651D9" w:rsidRDefault="00286433" w:rsidP="0032600B">
            <w:pPr>
              <w:pStyle w:val="TableEntry"/>
            </w:pPr>
            <w:r w:rsidRPr="003651D9">
              <w:t xml:space="preserve">History of Past Illness </w:t>
            </w:r>
          </w:p>
        </w:tc>
        <w:tc>
          <w:tcPr>
            <w:tcW w:w="1302" w:type="pct"/>
            <w:vAlign w:val="center"/>
          </w:tcPr>
          <w:p w14:paraId="32D86E43" w14:textId="77777777" w:rsidR="00286433" w:rsidRPr="003651D9" w:rsidRDefault="00286433" w:rsidP="00BB76BC">
            <w:pPr>
              <w:pStyle w:val="TableEntry"/>
            </w:pPr>
            <w:r w:rsidRPr="003651D9">
              <w:t>2.16.840.1.113883.10.20.2.9</w:t>
            </w:r>
          </w:p>
        </w:tc>
        <w:tc>
          <w:tcPr>
            <w:tcW w:w="773" w:type="pct"/>
            <w:vAlign w:val="center"/>
          </w:tcPr>
          <w:p w14:paraId="340ACA85" w14:textId="77777777" w:rsidR="00286433" w:rsidRPr="003651D9" w:rsidRDefault="00286433" w:rsidP="00BB76BC">
            <w:pPr>
              <w:pStyle w:val="TableEntry"/>
            </w:pPr>
            <w:r w:rsidRPr="003651D9">
              <w:t>CDA-PN</w:t>
            </w:r>
            <w:r w:rsidR="000121FB" w:rsidRPr="003651D9">
              <w:t>&gt;</w:t>
            </w:r>
          </w:p>
        </w:tc>
        <w:tc>
          <w:tcPr>
            <w:tcW w:w="692" w:type="pct"/>
            <w:vAlign w:val="center"/>
          </w:tcPr>
          <w:p w14:paraId="1D08236A" w14:textId="77777777" w:rsidR="00286433" w:rsidRPr="003651D9" w:rsidRDefault="00286433" w:rsidP="00BB76BC">
            <w:pPr>
              <w:pStyle w:val="TableEntry"/>
            </w:pPr>
          </w:p>
        </w:tc>
      </w:tr>
      <w:tr w:rsidR="00286433" w:rsidRPr="003651D9" w14:paraId="3E691C22"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F73F41F" w14:textId="77777777" w:rsidR="00286433" w:rsidRPr="003651D9" w:rsidRDefault="00286433" w:rsidP="008358E5">
            <w:pPr>
              <w:pStyle w:val="TableEntryHeader"/>
            </w:pPr>
            <w:r w:rsidRPr="003651D9">
              <w:t>Entries</w:t>
            </w:r>
          </w:p>
        </w:tc>
      </w:tr>
      <w:tr w:rsidR="00286433" w:rsidRPr="003651D9" w14:paraId="5CB342B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1691A25"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73C5A93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4126394"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77777777" w:rsidR="00286433" w:rsidRPr="003651D9" w:rsidRDefault="00286433" w:rsidP="00BB76BC">
            <w:pPr>
              <w:pStyle w:val="TableEntry"/>
            </w:pPr>
          </w:p>
        </w:tc>
      </w:tr>
      <w:tr w:rsidR="00286433" w:rsidRPr="003651D9" w14:paraId="7EF9E63C"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00F9CAAD"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77777777" w:rsidR="00286433" w:rsidRPr="003651D9" w:rsidRDefault="00286433" w:rsidP="00BB76BC">
            <w:pPr>
              <w:pStyle w:val="TableEntry"/>
            </w:pPr>
          </w:p>
        </w:tc>
      </w:tr>
      <w:tr w:rsidR="00286433" w:rsidRPr="003651D9" w14:paraId="5301F5D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4027A3E"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77777777" w:rsidR="00286433" w:rsidRPr="003651D9" w:rsidRDefault="00286433" w:rsidP="00BB76BC">
            <w:pPr>
              <w:pStyle w:val="TableEntry"/>
            </w:pPr>
          </w:p>
        </w:tc>
      </w:tr>
      <w:tr w:rsidR="00286433" w:rsidRPr="003651D9" w14:paraId="3755C9F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77777777" w:rsidR="00286433" w:rsidRPr="003651D9" w:rsidRDefault="003602DC" w:rsidP="00BB76BC">
            <w:pPr>
              <w:pStyle w:val="TableEntry"/>
            </w:pPr>
            <w:r w:rsidRPr="003651D9">
              <w:t>CARD TF-3 6.3.3.x.S.2</w:t>
            </w:r>
            <w:r w:rsidR="000121FB" w:rsidRPr="003651D9">
              <w:t>&gt;</w:t>
            </w:r>
          </w:p>
        </w:tc>
      </w:tr>
    </w:tbl>
    <w:p w14:paraId="71310BD3" w14:textId="77777777" w:rsidR="005D6104" w:rsidRPr="003651D9" w:rsidRDefault="005D6104" w:rsidP="005D6104">
      <w:pPr>
        <w:pStyle w:val="BodyText"/>
      </w:pPr>
    </w:p>
    <w:p w14:paraId="019F7F5D" w14:textId="77777777" w:rsidR="00A23689" w:rsidRPr="003651D9" w:rsidRDefault="00A23689" w:rsidP="00A23689">
      <w:pPr>
        <w:pStyle w:val="Heading5"/>
        <w:numPr>
          <w:ilvl w:val="0"/>
          <w:numId w:val="0"/>
        </w:numPr>
        <w:rPr>
          <w:noProof w:val="0"/>
        </w:rPr>
      </w:pPr>
      <w:bookmarkStart w:id="978" w:name="_Toc445200597"/>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978"/>
      <w:r w:rsidRPr="003651D9">
        <w:rPr>
          <w:noProof w:val="0"/>
        </w:rPr>
        <w:t xml:space="preserve"> </w:t>
      </w:r>
    </w:p>
    <w:p w14:paraId="5EE5C0DD"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F24D353"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2CBF1D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5508B08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4968D71A" w14:textId="77777777" w:rsidR="005D6104" w:rsidRPr="003651D9" w:rsidRDefault="005D6104" w:rsidP="00A23689">
      <w:pPr>
        <w:pStyle w:val="Heading5"/>
        <w:numPr>
          <w:ilvl w:val="0"/>
          <w:numId w:val="0"/>
        </w:numPr>
        <w:rPr>
          <w:noProof w:val="0"/>
        </w:rPr>
      </w:pPr>
      <w:bookmarkStart w:id="979" w:name="_6.2.2.1.1__Problem"/>
      <w:bookmarkStart w:id="980" w:name="_Toc296340357"/>
      <w:bookmarkStart w:id="981" w:name="_Toc445200598"/>
      <w:bookmarkEnd w:id="979"/>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980"/>
      <w:r w:rsidR="00A23689" w:rsidRPr="003651D9">
        <w:rPr>
          <w:noProof w:val="0"/>
        </w:rPr>
        <w:t>&lt;Data Element or Section Name&gt; &lt;Condition, Specification Document, or Vocabulary Constraint&gt;</w:t>
      </w:r>
      <w:bookmarkEnd w:id="981"/>
    </w:p>
    <w:p w14:paraId="5610D2CA"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E73811F"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102D7821"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3B6632C0"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5AB5C265"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09EF83F2" w14:textId="77777777" w:rsidR="00A23689" w:rsidRPr="003651D9" w:rsidRDefault="00A23689" w:rsidP="00A23689">
      <w:pPr>
        <w:pStyle w:val="Heading5"/>
        <w:numPr>
          <w:ilvl w:val="0"/>
          <w:numId w:val="0"/>
        </w:numPr>
        <w:rPr>
          <w:noProof w:val="0"/>
        </w:rPr>
      </w:pPr>
      <w:bookmarkStart w:id="982" w:name="_Toc445200599"/>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982"/>
    </w:p>
    <w:p w14:paraId="44A599EE" w14:textId="77777777" w:rsidR="00AE4AED" w:rsidRPr="003651D9" w:rsidRDefault="00AE4AED" w:rsidP="00AE4AED">
      <w:pPr>
        <w:pStyle w:val="BodyText"/>
        <w:rPr>
          <w:lang w:eastAsia="x-none"/>
        </w:rPr>
      </w:pPr>
    </w:p>
    <w:p w14:paraId="200F1016" w14:textId="77777777" w:rsidR="00A23689" w:rsidRPr="003651D9" w:rsidRDefault="00D35F24" w:rsidP="00597DB2">
      <w:pPr>
        <w:pStyle w:val="AuthorInstructions"/>
      </w:pPr>
      <w:r w:rsidRPr="003651D9">
        <w:t>###End Tabular Format – Section</w:t>
      </w:r>
    </w:p>
    <w:p w14:paraId="7CE8E08C" w14:textId="77777777" w:rsidR="00D35F24" w:rsidRPr="003651D9" w:rsidRDefault="00D35F24" w:rsidP="00597DB2">
      <w:pPr>
        <w:pStyle w:val="AuthorInstructions"/>
      </w:pPr>
    </w:p>
    <w:p w14:paraId="0CFB62C8" w14:textId="77777777" w:rsidR="00D35F24" w:rsidRPr="003651D9" w:rsidRDefault="00983131" w:rsidP="00597DB2">
      <w:pPr>
        <w:pStyle w:val="AuthorInstructions"/>
      </w:pPr>
      <w:r w:rsidRPr="003651D9">
        <w:t>###Begin Discrete Conformance</w:t>
      </w:r>
      <w:r w:rsidR="00D35F24" w:rsidRPr="003651D9">
        <w:t xml:space="preserve"> Format – Section</w:t>
      </w:r>
    </w:p>
    <w:p w14:paraId="23095951"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38B436EB" w14:textId="77777777" w:rsidR="00746A3D" w:rsidRPr="003651D9" w:rsidRDefault="00746A3D" w:rsidP="00875076">
      <w:pPr>
        <w:pStyle w:val="BodyText"/>
        <w:rPr>
          <w:lang w:eastAsia="x-none"/>
        </w:rPr>
      </w:pPr>
    </w:p>
    <w:p w14:paraId="74AB9B93"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767C5E2B" w14:textId="77777777" w:rsidR="00875076" w:rsidRPr="003651D9" w:rsidRDefault="00875076" w:rsidP="00875076">
      <w:pPr>
        <w:pStyle w:val="Heading4"/>
        <w:numPr>
          <w:ilvl w:val="0"/>
          <w:numId w:val="0"/>
        </w:numPr>
        <w:rPr>
          <w:noProof w:val="0"/>
        </w:rPr>
      </w:pPr>
      <w:bookmarkStart w:id="983" w:name="S_Medical_General_History"/>
      <w:bookmarkStart w:id="984" w:name="_Toc322675125"/>
      <w:bookmarkStart w:id="985" w:name="_Toc445200600"/>
      <w:r w:rsidRPr="003651D9">
        <w:rPr>
          <w:noProof w:val="0"/>
        </w:rPr>
        <w:t>6.3.3.10.S Medical History - Cardiac Section 11329-0</w:t>
      </w:r>
      <w:bookmarkEnd w:id="983"/>
      <w:bookmarkEnd w:id="984"/>
      <w:bookmarkEnd w:id="985"/>
    </w:p>
    <w:p w14:paraId="1C359CEC"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4FD1C29B"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3D2388FA"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174AC267"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2A10AC41" w14:textId="77777777" w:rsidR="00875076" w:rsidRPr="003651D9" w:rsidRDefault="00875076" w:rsidP="00875076">
      <w:pPr>
        <w:pStyle w:val="BodyText0"/>
        <w:rPr>
          <w:noProof w:val="0"/>
        </w:rPr>
      </w:pPr>
    </w:p>
    <w:p w14:paraId="5CAD145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6F29942"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53EE6DA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7CF0FF5F"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481D4B3"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43C9B42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C1180A2"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3680845E"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7B62E8DB"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1C8C0A2E"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436F3A7D"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D23949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7908541F" w14:textId="77777777" w:rsidR="00875076" w:rsidRPr="003651D9" w:rsidRDefault="00875076" w:rsidP="00875076">
      <w:pPr>
        <w:pStyle w:val="BodyText"/>
        <w:rPr>
          <w:color w:val="0070C0"/>
          <w:lang w:eastAsia="x-none"/>
        </w:rPr>
      </w:pPr>
    </w:p>
    <w:p w14:paraId="4F901F59" w14:textId="77777777" w:rsidR="00875076" w:rsidRPr="003651D9" w:rsidRDefault="00875076" w:rsidP="00875076">
      <w:pPr>
        <w:pStyle w:val="Example"/>
        <w:rPr>
          <w:lang w:val="en-US"/>
        </w:rPr>
      </w:pPr>
      <w:r w:rsidRPr="003651D9">
        <w:rPr>
          <w:lang w:val="en-US"/>
        </w:rPr>
        <w:lastRenderedPageBreak/>
        <w:t xml:space="preserve">&lt;section&gt; </w:t>
      </w:r>
    </w:p>
    <w:p w14:paraId="670F7D5C" w14:textId="77777777" w:rsidR="00875076" w:rsidRPr="003651D9" w:rsidRDefault="00875076" w:rsidP="00875076">
      <w:pPr>
        <w:pStyle w:val="Example"/>
        <w:rPr>
          <w:lang w:val="en-US"/>
        </w:rPr>
      </w:pPr>
      <w:r w:rsidRPr="003651D9">
        <w:rPr>
          <w:lang w:val="en-US"/>
        </w:rPr>
        <w:t xml:space="preserve">  &lt;templateId root="1.3.6.1.4.1.19376.1.4.1.2.17"/&gt; </w:t>
      </w:r>
    </w:p>
    <w:p w14:paraId="58491F11" w14:textId="77777777" w:rsidR="00875076" w:rsidRPr="003651D9" w:rsidRDefault="00875076" w:rsidP="00875076">
      <w:pPr>
        <w:pStyle w:val="Example"/>
        <w:rPr>
          <w:lang w:val="en-US"/>
        </w:rPr>
      </w:pPr>
      <w:r w:rsidRPr="003651D9">
        <w:rPr>
          <w:lang w:val="en-US"/>
        </w:rPr>
        <w:t xml:space="preserve">  &lt;templateId root="2.16.840.1.113883.10.20.22.2.39"/&gt; </w:t>
      </w:r>
    </w:p>
    <w:p w14:paraId="0839B78E" w14:textId="77777777" w:rsidR="00875076" w:rsidRPr="003651D9" w:rsidRDefault="00875076" w:rsidP="00875076">
      <w:pPr>
        <w:pStyle w:val="Example"/>
        <w:rPr>
          <w:lang w:val="en-US"/>
        </w:rPr>
      </w:pPr>
      <w:r w:rsidRPr="003651D9">
        <w:rPr>
          <w:lang w:val="en-US"/>
        </w:rPr>
        <w:t xml:space="preserve">  &lt;code code="11329-0" codeSystem="2.16.840.1.113883.6.1" </w:t>
      </w:r>
    </w:p>
    <w:p w14:paraId="2943770A" w14:textId="77777777" w:rsidR="00875076" w:rsidRPr="003651D9" w:rsidRDefault="00875076" w:rsidP="00875076">
      <w:pPr>
        <w:pStyle w:val="Example"/>
        <w:rPr>
          <w:lang w:val="en-US"/>
        </w:rPr>
      </w:pPr>
      <w:r w:rsidRPr="003651D9">
        <w:rPr>
          <w:lang w:val="en-US"/>
        </w:rPr>
        <w:t xml:space="preserve">        codeSystemName="LOINC" </w:t>
      </w:r>
    </w:p>
    <w:p w14:paraId="1C3A73CE" w14:textId="77777777" w:rsidR="00875076" w:rsidRPr="003651D9" w:rsidRDefault="00875076" w:rsidP="00875076">
      <w:pPr>
        <w:pStyle w:val="Example"/>
        <w:rPr>
          <w:lang w:val="en-US"/>
        </w:rPr>
      </w:pPr>
      <w:r w:rsidRPr="003651D9">
        <w:rPr>
          <w:lang w:val="en-US"/>
        </w:rPr>
        <w:t xml:space="preserve">        displayName="MEDICAL (GENERAL) HISTORY"/&gt; </w:t>
      </w:r>
    </w:p>
    <w:p w14:paraId="09797005" w14:textId="77777777" w:rsidR="00875076" w:rsidRPr="003651D9" w:rsidRDefault="00875076" w:rsidP="00875076">
      <w:pPr>
        <w:pStyle w:val="Example"/>
        <w:rPr>
          <w:lang w:val="en-US"/>
        </w:rPr>
      </w:pPr>
      <w:r w:rsidRPr="003651D9">
        <w:rPr>
          <w:lang w:val="en-US"/>
        </w:rPr>
        <w:t xml:space="preserve">  &lt;title&gt;MEDICAL (GENERAL) HISTORY&lt;/title&gt; </w:t>
      </w:r>
    </w:p>
    <w:p w14:paraId="12CB1C8D" w14:textId="77777777" w:rsidR="00875076" w:rsidRPr="003651D9" w:rsidRDefault="00875076" w:rsidP="00875076">
      <w:pPr>
        <w:pStyle w:val="Example"/>
        <w:rPr>
          <w:lang w:val="en-US"/>
        </w:rPr>
      </w:pPr>
      <w:r w:rsidRPr="003651D9">
        <w:rPr>
          <w:lang w:val="en-US"/>
        </w:rPr>
        <w:t xml:space="preserve">  &lt;text&gt; </w:t>
      </w:r>
    </w:p>
    <w:p w14:paraId="1513118F" w14:textId="77777777" w:rsidR="00875076" w:rsidRPr="003651D9" w:rsidRDefault="00875076" w:rsidP="00875076">
      <w:pPr>
        <w:pStyle w:val="Example"/>
        <w:rPr>
          <w:lang w:val="en-US"/>
        </w:rPr>
      </w:pPr>
      <w:r w:rsidRPr="003651D9">
        <w:rPr>
          <w:lang w:val="en-US"/>
        </w:rPr>
        <w:t xml:space="preserve">    &lt;list listType="ordered"&gt; </w:t>
      </w:r>
    </w:p>
    <w:p w14:paraId="1795679B" w14:textId="77777777" w:rsidR="00875076" w:rsidRPr="003651D9" w:rsidRDefault="00875076" w:rsidP="00875076">
      <w:pPr>
        <w:pStyle w:val="Example"/>
        <w:rPr>
          <w:lang w:val="en-US"/>
        </w:rPr>
      </w:pPr>
      <w:r w:rsidRPr="003651D9">
        <w:rPr>
          <w:lang w:val="en-US"/>
        </w:rPr>
        <w:t xml:space="preserve">      </w:t>
      </w:r>
    </w:p>
    <w:p w14:paraId="59B451D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5B394B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055D2FDD"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301DCAB" w14:textId="77777777" w:rsidR="00875076" w:rsidRPr="003651D9" w:rsidRDefault="00875076" w:rsidP="00875076">
      <w:pPr>
        <w:pStyle w:val="Example"/>
        <w:rPr>
          <w:lang w:val="en-US"/>
        </w:rPr>
      </w:pPr>
      <w:r w:rsidRPr="003651D9">
        <w:rPr>
          <w:lang w:val="en-US"/>
        </w:rPr>
        <w:t xml:space="preserve">            new job.&lt;/item&gt; </w:t>
      </w:r>
    </w:p>
    <w:p w14:paraId="597B6C7A" w14:textId="77777777" w:rsidR="00875076" w:rsidRPr="003651D9" w:rsidRDefault="00875076" w:rsidP="00875076">
      <w:pPr>
        <w:pStyle w:val="Example"/>
        <w:rPr>
          <w:lang w:val="en-US"/>
        </w:rPr>
      </w:pPr>
      <w:r w:rsidRPr="003651D9">
        <w:rPr>
          <w:lang w:val="en-US"/>
        </w:rPr>
        <w:t xml:space="preserve">    &lt;/list&gt; </w:t>
      </w:r>
    </w:p>
    <w:p w14:paraId="6EFD74C9" w14:textId="77777777" w:rsidR="00875076" w:rsidRPr="003651D9" w:rsidRDefault="00875076" w:rsidP="00875076">
      <w:pPr>
        <w:pStyle w:val="Example"/>
        <w:rPr>
          <w:lang w:val="en-US"/>
        </w:rPr>
      </w:pPr>
      <w:r w:rsidRPr="003651D9">
        <w:rPr>
          <w:lang w:val="en-US"/>
        </w:rPr>
        <w:t xml:space="preserve">  &lt;/text&gt; </w:t>
      </w:r>
    </w:p>
    <w:p w14:paraId="0C763583" w14:textId="77777777" w:rsidR="00875076" w:rsidRPr="003651D9" w:rsidRDefault="00875076" w:rsidP="00875076">
      <w:pPr>
        <w:pStyle w:val="Example"/>
        <w:rPr>
          <w:lang w:val="en-US"/>
        </w:rPr>
      </w:pPr>
      <w:r w:rsidRPr="003651D9">
        <w:rPr>
          <w:lang w:val="en-US"/>
        </w:rPr>
        <w:t xml:space="preserve">  &lt;entry&gt;</w:t>
      </w:r>
    </w:p>
    <w:p w14:paraId="2DEFAB0C" w14:textId="77777777" w:rsidR="00875076" w:rsidRPr="003651D9" w:rsidRDefault="00875076" w:rsidP="00875076">
      <w:pPr>
        <w:pStyle w:val="Example"/>
        <w:rPr>
          <w:lang w:val="en-US"/>
        </w:rPr>
      </w:pPr>
      <w:r w:rsidRPr="003651D9">
        <w:rPr>
          <w:lang w:val="en-US"/>
        </w:rPr>
        <w:t xml:space="preserve">    &lt;observation classCode=”OBS” moodCode=”EVN”&gt; </w:t>
      </w:r>
    </w:p>
    <w:p w14:paraId="5E81B7A3" w14:textId="77777777" w:rsidR="00875076" w:rsidRPr="003651D9" w:rsidRDefault="00875076" w:rsidP="00875076">
      <w:pPr>
        <w:pStyle w:val="Example"/>
        <w:rPr>
          <w:lang w:val="en-US"/>
        </w:rPr>
      </w:pPr>
      <w:r w:rsidRPr="003651D9">
        <w:rPr>
          <w:lang w:val="en-US"/>
        </w:rPr>
        <w:t xml:space="preserve">      &lt;templateId root=”1.3.6.1.4.1.19376.1.4.1.9”/&gt;</w:t>
      </w:r>
    </w:p>
    <w:p w14:paraId="316EBE9C" w14:textId="77777777" w:rsidR="00875076" w:rsidRPr="003651D9" w:rsidRDefault="00875076" w:rsidP="00875076">
      <w:pPr>
        <w:pStyle w:val="Example"/>
        <w:rPr>
          <w:lang w:val="en-US"/>
        </w:rPr>
      </w:pPr>
      <w:r w:rsidRPr="003651D9">
        <w:rPr>
          <w:lang w:val="en-US"/>
        </w:rPr>
        <w:t xml:space="preserve">      &lt;id root=”xyz”/&gt;</w:t>
      </w:r>
    </w:p>
    <w:p w14:paraId="00932AB6" w14:textId="77777777" w:rsidR="00875076" w:rsidRPr="003651D9" w:rsidRDefault="00875076" w:rsidP="00875076">
      <w:pPr>
        <w:pStyle w:val="Example"/>
        <w:rPr>
          <w:lang w:val="en-US"/>
        </w:rPr>
      </w:pPr>
      <w:r w:rsidRPr="003651D9">
        <w:rPr>
          <w:lang w:val="en-US"/>
        </w:rPr>
        <w:t xml:space="preserve">      …</w:t>
      </w:r>
    </w:p>
    <w:p w14:paraId="28DA38E6" w14:textId="77777777" w:rsidR="00875076" w:rsidRPr="003651D9" w:rsidRDefault="00875076" w:rsidP="00875076">
      <w:pPr>
        <w:pStyle w:val="Example"/>
        <w:rPr>
          <w:lang w:val="en-US"/>
        </w:rPr>
      </w:pPr>
      <w:r w:rsidRPr="003651D9">
        <w:rPr>
          <w:lang w:val="en-US"/>
        </w:rPr>
        <w:t xml:space="preserve">    &lt;/observation&gt;</w:t>
      </w:r>
    </w:p>
    <w:p w14:paraId="56C58C8C" w14:textId="77777777" w:rsidR="00875076" w:rsidRPr="003651D9" w:rsidRDefault="00875076" w:rsidP="00875076">
      <w:pPr>
        <w:pStyle w:val="Example"/>
        <w:rPr>
          <w:lang w:val="en-US"/>
        </w:rPr>
      </w:pPr>
      <w:r w:rsidRPr="003651D9">
        <w:rPr>
          <w:lang w:val="en-US"/>
        </w:rPr>
        <w:t xml:space="preserve">  &lt;/entry&gt;</w:t>
      </w:r>
    </w:p>
    <w:p w14:paraId="73ADB6A7" w14:textId="77777777" w:rsidR="00875076" w:rsidRPr="003651D9" w:rsidRDefault="00875076" w:rsidP="00875076">
      <w:pPr>
        <w:pStyle w:val="Example"/>
        <w:rPr>
          <w:lang w:val="en-US"/>
        </w:rPr>
      </w:pPr>
      <w:r w:rsidRPr="003651D9">
        <w:rPr>
          <w:lang w:val="en-US"/>
        </w:rPr>
        <w:t xml:space="preserve">  &lt;/entry&gt;</w:t>
      </w:r>
    </w:p>
    <w:p w14:paraId="6A451A74" w14:textId="77777777" w:rsidR="00875076" w:rsidRPr="003651D9" w:rsidRDefault="00875076" w:rsidP="00875076">
      <w:pPr>
        <w:pStyle w:val="Example"/>
        <w:rPr>
          <w:lang w:val="en-US"/>
        </w:rPr>
      </w:pPr>
      <w:r w:rsidRPr="003651D9">
        <w:rPr>
          <w:lang w:val="en-US"/>
        </w:rPr>
        <w:t xml:space="preserve">    &lt;observation classCode="PROC" moodCode="EVN"&gt;</w:t>
      </w:r>
    </w:p>
    <w:p w14:paraId="7814C2A8" w14:textId="77777777" w:rsidR="00875076" w:rsidRPr="003651D9" w:rsidRDefault="00875076" w:rsidP="00875076">
      <w:pPr>
        <w:pStyle w:val="Example"/>
        <w:rPr>
          <w:lang w:val="en-US"/>
        </w:rPr>
      </w:pPr>
      <w:r w:rsidRPr="003651D9">
        <w:rPr>
          <w:lang w:val="en-US"/>
        </w:rPr>
        <w:t xml:space="preserve">      &lt;templateId root="2.16.840.1.113883.10.20.22.4.14"/&gt;</w:t>
      </w:r>
    </w:p>
    <w:p w14:paraId="4F7CA429" w14:textId="77777777" w:rsidR="00875076" w:rsidRPr="003651D9" w:rsidRDefault="00875076" w:rsidP="00875076">
      <w:pPr>
        <w:pStyle w:val="Example"/>
        <w:rPr>
          <w:lang w:val="en-US"/>
        </w:rPr>
      </w:pPr>
      <w:r w:rsidRPr="003651D9">
        <w:rPr>
          <w:lang w:val="en-US"/>
        </w:rPr>
        <w:t xml:space="preserve">      &lt;!-- Procedure Activity Procedure template --&gt;</w:t>
      </w:r>
    </w:p>
    <w:p w14:paraId="7BB29FEB" w14:textId="77777777" w:rsidR="00875076" w:rsidRPr="003651D9" w:rsidRDefault="00875076" w:rsidP="00875076">
      <w:pPr>
        <w:pStyle w:val="Example"/>
        <w:rPr>
          <w:lang w:val="en-US"/>
        </w:rPr>
      </w:pPr>
      <w:r w:rsidRPr="003651D9">
        <w:rPr>
          <w:lang w:val="en-US"/>
        </w:rPr>
        <w:t xml:space="preserve">      ...</w:t>
      </w:r>
    </w:p>
    <w:p w14:paraId="0EADF136" w14:textId="77777777" w:rsidR="00875076" w:rsidRPr="003651D9" w:rsidRDefault="00875076" w:rsidP="00875076">
      <w:pPr>
        <w:pStyle w:val="Example"/>
        <w:rPr>
          <w:lang w:val="en-US"/>
        </w:rPr>
      </w:pPr>
      <w:r w:rsidRPr="003651D9">
        <w:rPr>
          <w:lang w:val="en-US"/>
        </w:rPr>
        <w:t xml:space="preserve">    &lt;/observation&gt;</w:t>
      </w:r>
    </w:p>
    <w:p w14:paraId="420B5B64" w14:textId="77777777" w:rsidR="00875076" w:rsidRPr="003651D9" w:rsidRDefault="00875076" w:rsidP="00875076">
      <w:pPr>
        <w:pStyle w:val="Example"/>
        <w:rPr>
          <w:lang w:val="en-US"/>
        </w:rPr>
      </w:pPr>
      <w:r w:rsidRPr="003651D9">
        <w:rPr>
          <w:lang w:val="en-US"/>
        </w:rPr>
        <w:t xml:space="preserve">  &lt;/entry&gt;</w:t>
      </w:r>
    </w:p>
    <w:p w14:paraId="48BDDCB3" w14:textId="77777777" w:rsidR="00875076" w:rsidRPr="003651D9" w:rsidRDefault="00875076" w:rsidP="00875076">
      <w:pPr>
        <w:pStyle w:val="Example"/>
        <w:rPr>
          <w:lang w:val="en-US"/>
        </w:rPr>
      </w:pPr>
      <w:r w:rsidRPr="003651D9">
        <w:rPr>
          <w:lang w:val="en-US"/>
        </w:rPr>
        <w:t xml:space="preserve">  &lt;/entry&gt;</w:t>
      </w:r>
    </w:p>
    <w:p w14:paraId="36C8A2E8" w14:textId="77777777" w:rsidR="00875076" w:rsidRPr="003651D9" w:rsidRDefault="00875076" w:rsidP="00875076">
      <w:pPr>
        <w:pStyle w:val="Example"/>
        <w:rPr>
          <w:lang w:val="en-US"/>
        </w:rPr>
      </w:pPr>
      <w:r w:rsidRPr="003651D9">
        <w:rPr>
          <w:lang w:val="en-US"/>
        </w:rPr>
        <w:t xml:space="preserve">    &lt;observation classCode="OBS" moodCode="EVN"&gt;</w:t>
      </w:r>
    </w:p>
    <w:p w14:paraId="4A1E7CFE" w14:textId="77777777" w:rsidR="00875076" w:rsidRPr="003651D9" w:rsidRDefault="00875076" w:rsidP="00875076">
      <w:pPr>
        <w:pStyle w:val="Example"/>
        <w:rPr>
          <w:lang w:val="en-US"/>
        </w:rPr>
      </w:pPr>
      <w:r w:rsidRPr="003651D9">
        <w:rPr>
          <w:lang w:val="en-US"/>
        </w:rPr>
        <w:t xml:space="preserve">      &lt;templateId root="2.16.840.1.113883.10.20.22.4.13"/&gt;</w:t>
      </w:r>
    </w:p>
    <w:p w14:paraId="0EADE688" w14:textId="77777777" w:rsidR="00875076" w:rsidRPr="003651D9" w:rsidRDefault="00875076" w:rsidP="00875076">
      <w:pPr>
        <w:pStyle w:val="Example"/>
        <w:rPr>
          <w:lang w:val="en-US"/>
        </w:rPr>
      </w:pPr>
      <w:r w:rsidRPr="003651D9">
        <w:rPr>
          <w:lang w:val="en-US"/>
        </w:rPr>
        <w:t xml:space="preserve">      &lt;!-- Procedure Activity Observation template --&gt;</w:t>
      </w:r>
    </w:p>
    <w:p w14:paraId="4071A31B" w14:textId="77777777" w:rsidR="00875076" w:rsidRPr="003651D9" w:rsidRDefault="00875076" w:rsidP="00875076">
      <w:pPr>
        <w:pStyle w:val="Example"/>
        <w:rPr>
          <w:lang w:val="en-US"/>
        </w:rPr>
      </w:pPr>
      <w:r w:rsidRPr="003651D9">
        <w:rPr>
          <w:lang w:val="en-US"/>
        </w:rPr>
        <w:t xml:space="preserve">      ...</w:t>
      </w:r>
    </w:p>
    <w:p w14:paraId="628B2962" w14:textId="77777777" w:rsidR="00875076" w:rsidRPr="003651D9" w:rsidRDefault="00875076" w:rsidP="00875076">
      <w:pPr>
        <w:pStyle w:val="Example"/>
        <w:rPr>
          <w:lang w:val="en-US"/>
        </w:rPr>
      </w:pPr>
      <w:r w:rsidRPr="003651D9">
        <w:rPr>
          <w:lang w:val="en-US"/>
        </w:rPr>
        <w:t xml:space="preserve">    &lt;/observation&gt;</w:t>
      </w:r>
    </w:p>
    <w:p w14:paraId="0FBF87FF" w14:textId="77777777" w:rsidR="00875076" w:rsidRPr="003651D9" w:rsidRDefault="00875076" w:rsidP="00875076">
      <w:pPr>
        <w:pStyle w:val="Example"/>
        <w:rPr>
          <w:lang w:val="en-US"/>
        </w:rPr>
      </w:pPr>
      <w:r w:rsidRPr="003651D9">
        <w:rPr>
          <w:lang w:val="en-US"/>
        </w:rPr>
        <w:t xml:space="preserve">  &lt;/entry&gt;</w:t>
      </w:r>
    </w:p>
    <w:p w14:paraId="41D0EA9F" w14:textId="77777777" w:rsidR="00875076" w:rsidRPr="003651D9" w:rsidRDefault="00875076" w:rsidP="00875076">
      <w:pPr>
        <w:pStyle w:val="Example"/>
        <w:rPr>
          <w:lang w:val="en-US"/>
        </w:rPr>
      </w:pPr>
      <w:r w:rsidRPr="003651D9">
        <w:rPr>
          <w:lang w:val="en-US"/>
        </w:rPr>
        <w:t>&lt;/section&gt;</w:t>
      </w:r>
    </w:p>
    <w:p w14:paraId="06C5BD51"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6AFC80F3" w14:textId="77777777" w:rsidR="00875076" w:rsidRPr="003651D9" w:rsidRDefault="00875076" w:rsidP="00875076">
      <w:pPr>
        <w:pStyle w:val="BodyText"/>
        <w:rPr>
          <w:lang w:eastAsia="x-none"/>
        </w:rPr>
      </w:pPr>
    </w:p>
    <w:p w14:paraId="73EBD0C7" w14:textId="77777777" w:rsidR="00A23689" w:rsidRPr="003651D9" w:rsidRDefault="00983131" w:rsidP="00597DB2">
      <w:pPr>
        <w:pStyle w:val="AuthorInstructions"/>
      </w:pPr>
      <w:r w:rsidRPr="003651D9">
        <w:t>###End Discrete Conformance</w:t>
      </w:r>
      <w:r w:rsidR="00D35F24" w:rsidRPr="003651D9">
        <w:t xml:space="preserve"> Format - Section</w:t>
      </w:r>
    </w:p>
    <w:p w14:paraId="38B54EB7" w14:textId="77777777" w:rsidR="00B9303B" w:rsidRPr="003651D9" w:rsidRDefault="00B9303B" w:rsidP="00B9303B">
      <w:pPr>
        <w:pStyle w:val="Heading2"/>
        <w:numPr>
          <w:ilvl w:val="0"/>
          <w:numId w:val="0"/>
        </w:numPr>
        <w:rPr>
          <w:noProof w:val="0"/>
        </w:rPr>
      </w:pPr>
      <w:bookmarkStart w:id="986" w:name="_6.2.3.1_Encompassing_Encounter"/>
      <w:bookmarkStart w:id="987" w:name="_6.2.3.1.1_Responsible_Party"/>
      <w:bookmarkStart w:id="988" w:name="_6.2.3.1.2_Health_Care"/>
      <w:bookmarkStart w:id="989" w:name="_Toc445200601"/>
      <w:bookmarkEnd w:id="986"/>
      <w:bookmarkEnd w:id="987"/>
      <w:bookmarkEnd w:id="988"/>
      <w:r w:rsidRPr="003651D9">
        <w:rPr>
          <w:noProof w:val="0"/>
        </w:rPr>
        <w:t>6.3.4</w:t>
      </w:r>
      <w:r w:rsidR="00291725">
        <w:rPr>
          <w:noProof w:val="0"/>
        </w:rPr>
        <w:t xml:space="preserve"> </w:t>
      </w:r>
      <w:r w:rsidRPr="003651D9">
        <w:rPr>
          <w:noProof w:val="0"/>
        </w:rPr>
        <w:t>CDA Entry Content Modules</w:t>
      </w:r>
      <w:bookmarkEnd w:id="989"/>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990" w:name="_Toc445200602"/>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990"/>
      <w:r w:rsidRPr="003651D9">
        <w:rPr>
          <w:noProof w:val="0"/>
        </w:rPr>
        <w:t xml:space="preserve"> </w:t>
      </w:r>
    </w:p>
    <w:p w14:paraId="0BD9082C" w14:textId="77777777" w:rsidR="00BC6EDE" w:rsidRPr="003651D9" w:rsidRDefault="00630F33" w:rsidP="00597DB2">
      <w:pPr>
        <w:pStyle w:val="AuthorInstructions"/>
      </w:pPr>
      <w:r w:rsidRPr="003651D9">
        <w:t>&lt;Replicate the Entry Content Module as many times as needed for this supplement.&gt;</w:t>
      </w:r>
    </w:p>
    <w:p w14:paraId="201B40A6"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508BF0C7" w14:textId="77777777" w:rsidR="00712AE6" w:rsidRPr="003651D9" w:rsidRDefault="00712AE6" w:rsidP="00597DB2">
      <w:pPr>
        <w:pStyle w:val="AuthorInstructions"/>
        <w:rPr>
          <w:szCs w:val="24"/>
        </w:rPr>
      </w:pPr>
    </w:p>
    <w:p w14:paraId="23A0DF48" w14:textId="77777777" w:rsidR="00983131" w:rsidRPr="003651D9" w:rsidRDefault="00983131" w:rsidP="00597DB2">
      <w:pPr>
        <w:pStyle w:val="AuthorInstructions"/>
        <w:rPr>
          <w:szCs w:val="24"/>
        </w:rPr>
      </w:pPr>
      <w:r w:rsidRPr="003651D9">
        <w:rPr>
          <w:szCs w:val="24"/>
        </w:rPr>
        <w:t>### Begin Tabular Format - Entry</w:t>
      </w:r>
    </w:p>
    <w:p w14:paraId="6DA29097" w14:textId="77777777" w:rsidR="00983131" w:rsidRPr="003651D9" w:rsidRDefault="00983131" w:rsidP="00BC6EDE">
      <w:pPr>
        <w:pStyle w:val="BodyText"/>
        <w:rPr>
          <w:szCs w:val="24"/>
          <w:lang w:eastAsia="x-none"/>
        </w:rPr>
      </w:pPr>
    </w:p>
    <w:p w14:paraId="1091DCFB"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B1A1C72" w14:textId="77777777" w:rsidTr="00597DB2">
        <w:tc>
          <w:tcPr>
            <w:tcW w:w="1400" w:type="pct"/>
            <w:gridSpan w:val="4"/>
            <w:shd w:val="clear" w:color="auto" w:fill="E6E6E6"/>
            <w:vAlign w:val="center"/>
          </w:tcPr>
          <w:p w14:paraId="46D740DB" w14:textId="77777777" w:rsidR="009612F6" w:rsidRPr="003651D9" w:rsidRDefault="009612F6" w:rsidP="00597DB2">
            <w:pPr>
              <w:pStyle w:val="TableTitle"/>
            </w:pPr>
            <w:r w:rsidRPr="003651D9">
              <w:t>Template Name</w:t>
            </w:r>
          </w:p>
        </w:tc>
        <w:tc>
          <w:tcPr>
            <w:tcW w:w="3600" w:type="pct"/>
            <w:gridSpan w:val="7"/>
            <w:vAlign w:val="center"/>
          </w:tcPr>
          <w:p w14:paraId="4ADFE9D3" w14:textId="77777777" w:rsidR="009612F6" w:rsidRPr="003651D9" w:rsidRDefault="009612F6" w:rsidP="00BB76BC">
            <w:pPr>
              <w:pStyle w:val="TableEntry"/>
            </w:pPr>
            <w:r w:rsidRPr="003651D9">
              <w:t>&lt;Template name&gt;</w:t>
            </w:r>
          </w:p>
        </w:tc>
      </w:tr>
      <w:tr w:rsidR="009612F6" w:rsidRPr="003651D9" w14:paraId="7D67DC38" w14:textId="77777777" w:rsidTr="00597DB2">
        <w:tc>
          <w:tcPr>
            <w:tcW w:w="1400" w:type="pct"/>
            <w:gridSpan w:val="4"/>
            <w:shd w:val="clear" w:color="auto" w:fill="E6E6E6"/>
            <w:vAlign w:val="center"/>
          </w:tcPr>
          <w:p w14:paraId="03C1FE43" w14:textId="77777777" w:rsidR="009612F6" w:rsidRPr="003651D9" w:rsidRDefault="009612F6" w:rsidP="008358E5">
            <w:pPr>
              <w:pStyle w:val="TableEntryHeader"/>
            </w:pPr>
            <w:r w:rsidRPr="003651D9">
              <w:t xml:space="preserve">Template ID </w:t>
            </w:r>
          </w:p>
        </w:tc>
        <w:tc>
          <w:tcPr>
            <w:tcW w:w="3600" w:type="pct"/>
            <w:gridSpan w:val="7"/>
            <w:vAlign w:val="center"/>
          </w:tcPr>
          <w:p w14:paraId="4443F056" w14:textId="77777777" w:rsidR="009612F6" w:rsidRPr="003651D9" w:rsidRDefault="00B87220" w:rsidP="00BB76BC">
            <w:pPr>
              <w:pStyle w:val="TableEntry"/>
            </w:pPr>
            <w:r w:rsidRPr="003651D9">
              <w:t>&lt;oid&gt;</w:t>
            </w:r>
          </w:p>
        </w:tc>
      </w:tr>
      <w:tr w:rsidR="009612F6" w:rsidRPr="003651D9" w14:paraId="12996FB6" w14:textId="77777777" w:rsidTr="00597DB2">
        <w:tc>
          <w:tcPr>
            <w:tcW w:w="1400" w:type="pct"/>
            <w:gridSpan w:val="4"/>
            <w:shd w:val="clear" w:color="auto" w:fill="E6E6E6"/>
            <w:vAlign w:val="center"/>
          </w:tcPr>
          <w:p w14:paraId="14784D67" w14:textId="77777777" w:rsidR="009612F6" w:rsidRPr="003651D9" w:rsidRDefault="009612F6" w:rsidP="008358E5">
            <w:pPr>
              <w:pStyle w:val="TableEntryHeader"/>
            </w:pPr>
            <w:r w:rsidRPr="003651D9">
              <w:t xml:space="preserve">Parent Template </w:t>
            </w:r>
          </w:p>
        </w:tc>
        <w:tc>
          <w:tcPr>
            <w:tcW w:w="3600" w:type="pct"/>
            <w:gridSpan w:val="7"/>
            <w:vAlign w:val="center"/>
          </w:tcPr>
          <w:p w14:paraId="663E2209"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8ACA741" w14:textId="77777777" w:rsidR="009612F6" w:rsidRPr="003651D9" w:rsidRDefault="009612F6" w:rsidP="00BB76BC">
            <w:pPr>
              <w:pStyle w:val="TableEntry"/>
            </w:pPr>
          </w:p>
        </w:tc>
      </w:tr>
      <w:tr w:rsidR="009612F6" w:rsidRPr="003651D9" w14:paraId="5B05CC3A" w14:textId="77777777" w:rsidTr="00597DB2">
        <w:tc>
          <w:tcPr>
            <w:tcW w:w="1400" w:type="pct"/>
            <w:gridSpan w:val="4"/>
            <w:shd w:val="clear" w:color="auto" w:fill="E6E6E6"/>
            <w:vAlign w:val="center"/>
          </w:tcPr>
          <w:p w14:paraId="235F5FC7"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CEA13C9" w14:textId="77777777" w:rsidR="009612F6" w:rsidRPr="003651D9" w:rsidRDefault="00B87220" w:rsidP="00BB76BC">
            <w:pPr>
              <w:pStyle w:val="TableEntry"/>
            </w:pPr>
            <w:r w:rsidRPr="003651D9">
              <w:t>&lt;brief textual description, one paragraph&gt;</w:t>
            </w:r>
          </w:p>
        </w:tc>
      </w:tr>
      <w:tr w:rsidR="009612F6" w:rsidRPr="003651D9" w14:paraId="5D114A30" w14:textId="77777777" w:rsidTr="00597DB2">
        <w:tc>
          <w:tcPr>
            <w:tcW w:w="725" w:type="pct"/>
            <w:gridSpan w:val="2"/>
            <w:shd w:val="clear" w:color="auto" w:fill="E6E6E6"/>
            <w:vAlign w:val="center"/>
          </w:tcPr>
          <w:p w14:paraId="0878AE7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8CA5D42"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266865C6"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0E152AA2" w14:textId="77777777" w:rsidR="009612F6" w:rsidRPr="003651D9" w:rsidRDefault="009612F6" w:rsidP="004070FB">
            <w:pPr>
              <w:pStyle w:val="TableEntryHeader"/>
            </w:pPr>
            <w:r w:rsidRPr="003651D9">
              <w:t xml:space="preserve">Value </w:t>
            </w:r>
          </w:p>
        </w:tc>
      </w:tr>
      <w:tr w:rsidR="009612F6" w:rsidRPr="003651D9" w14:paraId="72081351" w14:textId="77777777" w:rsidTr="00597DB2">
        <w:tc>
          <w:tcPr>
            <w:tcW w:w="725" w:type="pct"/>
            <w:gridSpan w:val="2"/>
            <w:vAlign w:val="center"/>
          </w:tcPr>
          <w:p w14:paraId="7B57FC42"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79757499"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2A06FEE7" w14:textId="77777777" w:rsidR="00B87220" w:rsidRPr="003651D9" w:rsidRDefault="00B87220" w:rsidP="00BB76BC">
            <w:pPr>
              <w:pStyle w:val="TableEntry"/>
            </w:pPr>
          </w:p>
        </w:tc>
        <w:tc>
          <w:tcPr>
            <w:tcW w:w="527" w:type="pct"/>
            <w:vAlign w:val="center"/>
          </w:tcPr>
          <w:p w14:paraId="696DBE5B"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322C8C1D"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1B139035" w14:textId="77777777" w:rsidTr="00597DB2">
        <w:trPr>
          <w:gridAfter w:val="1"/>
          <w:wAfter w:w="9" w:type="pct"/>
        </w:trPr>
        <w:tc>
          <w:tcPr>
            <w:tcW w:w="438" w:type="pct"/>
            <w:shd w:val="clear" w:color="auto" w:fill="E6E6E6"/>
            <w:vAlign w:val="center"/>
          </w:tcPr>
          <w:p w14:paraId="3ADA0203"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588C0308"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0E5D30DC"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2828316E" w14:textId="77777777" w:rsidR="009612F6" w:rsidRPr="003651D9" w:rsidRDefault="009612F6" w:rsidP="004070FB">
            <w:pPr>
              <w:pStyle w:val="TableEntryHeader"/>
            </w:pPr>
            <w:r w:rsidRPr="003651D9">
              <w:t>Template ID</w:t>
            </w:r>
          </w:p>
        </w:tc>
        <w:tc>
          <w:tcPr>
            <w:tcW w:w="670" w:type="pct"/>
            <w:shd w:val="clear" w:color="auto" w:fill="E6E6E6"/>
            <w:vAlign w:val="center"/>
          </w:tcPr>
          <w:p w14:paraId="28FD03B5"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0D83F9D1"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AA0917B" w14:textId="77777777" w:rsidTr="00597DB2">
        <w:trPr>
          <w:gridAfter w:val="1"/>
          <w:wAfter w:w="9" w:type="pct"/>
        </w:trPr>
        <w:tc>
          <w:tcPr>
            <w:tcW w:w="438" w:type="pct"/>
            <w:shd w:val="clear" w:color="auto" w:fill="auto"/>
            <w:vAlign w:val="center"/>
          </w:tcPr>
          <w:p w14:paraId="58900D74"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296110EE" w14:textId="77777777" w:rsidR="009612F6" w:rsidRPr="003651D9" w:rsidRDefault="009612F6" w:rsidP="005D6176">
            <w:pPr>
              <w:pStyle w:val="TableEntry"/>
            </w:pPr>
          </w:p>
        </w:tc>
        <w:tc>
          <w:tcPr>
            <w:tcW w:w="1102" w:type="pct"/>
            <w:gridSpan w:val="2"/>
            <w:vAlign w:val="center"/>
          </w:tcPr>
          <w:p w14:paraId="0BD3429F" w14:textId="77777777" w:rsidR="009612F6" w:rsidRPr="003651D9" w:rsidRDefault="00E5672F" w:rsidP="0032600B">
            <w:pPr>
              <w:pStyle w:val="TableEntry"/>
            </w:pPr>
            <w:r w:rsidRPr="003651D9">
              <w:t>Simple Observation</w:t>
            </w:r>
          </w:p>
        </w:tc>
        <w:tc>
          <w:tcPr>
            <w:tcW w:w="1247" w:type="pct"/>
            <w:gridSpan w:val="3"/>
            <w:vAlign w:val="center"/>
          </w:tcPr>
          <w:p w14:paraId="42AF7E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187F822"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8471941"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5E4AF29A" w14:textId="77777777" w:rsidTr="00597DB2">
        <w:trPr>
          <w:gridAfter w:val="1"/>
          <w:wAfter w:w="9" w:type="pct"/>
        </w:trPr>
        <w:tc>
          <w:tcPr>
            <w:tcW w:w="438" w:type="pct"/>
            <w:shd w:val="clear" w:color="auto" w:fill="auto"/>
            <w:vAlign w:val="center"/>
          </w:tcPr>
          <w:p w14:paraId="1CF9DE5F"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38D4AF50" w14:textId="77777777" w:rsidR="009612F6" w:rsidRPr="003651D9" w:rsidRDefault="009612F6" w:rsidP="005D6176">
            <w:pPr>
              <w:pStyle w:val="TableEntry"/>
            </w:pPr>
            <w:r w:rsidRPr="003651D9">
              <w:t>COMP</w:t>
            </w:r>
          </w:p>
        </w:tc>
        <w:tc>
          <w:tcPr>
            <w:tcW w:w="1102" w:type="pct"/>
            <w:gridSpan w:val="2"/>
            <w:vAlign w:val="center"/>
          </w:tcPr>
          <w:p w14:paraId="525670DE"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5934E890" w14:textId="77777777" w:rsidR="009612F6" w:rsidRPr="003651D9" w:rsidRDefault="009612F6" w:rsidP="00BB76BC">
            <w:pPr>
              <w:pStyle w:val="TableEntry"/>
            </w:pPr>
            <w:r w:rsidRPr="003651D9">
              <w:t xml:space="preserve">1.3.6.1.4.1.19376.1.5.3.1.4.13 </w:t>
            </w:r>
          </w:p>
        </w:tc>
        <w:tc>
          <w:tcPr>
            <w:tcW w:w="670" w:type="pct"/>
            <w:vAlign w:val="center"/>
          </w:tcPr>
          <w:p w14:paraId="5DCAB613" w14:textId="77777777" w:rsidR="009612F6" w:rsidRPr="003651D9" w:rsidRDefault="009612F6" w:rsidP="00BB76BC">
            <w:pPr>
              <w:pStyle w:val="TableEntry"/>
            </w:pPr>
            <w:r w:rsidRPr="003651D9">
              <w:t>PCC TF-2</w:t>
            </w:r>
          </w:p>
        </w:tc>
        <w:tc>
          <w:tcPr>
            <w:tcW w:w="814" w:type="pct"/>
            <w:vAlign w:val="center"/>
          </w:tcPr>
          <w:p w14:paraId="44B7E7F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3C2023EA" w14:textId="77777777" w:rsidTr="00597DB2">
        <w:trPr>
          <w:gridAfter w:val="1"/>
          <w:wAfter w:w="9" w:type="pct"/>
        </w:trPr>
        <w:tc>
          <w:tcPr>
            <w:tcW w:w="438" w:type="pct"/>
            <w:shd w:val="clear" w:color="auto" w:fill="auto"/>
            <w:vAlign w:val="center"/>
          </w:tcPr>
          <w:p w14:paraId="7C49F228"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BDBDE2B" w14:textId="77777777" w:rsidR="009612F6" w:rsidRPr="003651D9" w:rsidRDefault="009612F6" w:rsidP="005D6176">
            <w:pPr>
              <w:pStyle w:val="TableEntry"/>
            </w:pPr>
            <w:r w:rsidRPr="003651D9">
              <w:t>COMP</w:t>
            </w:r>
          </w:p>
        </w:tc>
        <w:tc>
          <w:tcPr>
            <w:tcW w:w="1102" w:type="pct"/>
            <w:gridSpan w:val="2"/>
            <w:vAlign w:val="center"/>
          </w:tcPr>
          <w:p w14:paraId="7CE6F85A"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43D281A4" w14:textId="77777777" w:rsidR="009612F6" w:rsidRPr="003651D9" w:rsidRDefault="009612F6" w:rsidP="00BB76BC">
            <w:pPr>
              <w:pStyle w:val="TableEntry"/>
            </w:pPr>
            <w:r w:rsidRPr="003651D9">
              <w:t xml:space="preserve">1.3.6.1.4.1.19376.1.5.3.1.4.13 </w:t>
            </w:r>
          </w:p>
        </w:tc>
        <w:tc>
          <w:tcPr>
            <w:tcW w:w="670" w:type="pct"/>
            <w:vAlign w:val="center"/>
          </w:tcPr>
          <w:p w14:paraId="7DC44E9C" w14:textId="77777777" w:rsidR="009612F6" w:rsidRPr="003651D9" w:rsidRDefault="009612F6" w:rsidP="00BB76BC">
            <w:pPr>
              <w:pStyle w:val="TableEntry"/>
            </w:pPr>
            <w:r w:rsidRPr="003651D9">
              <w:t>PCC TF-2</w:t>
            </w:r>
          </w:p>
        </w:tc>
        <w:tc>
          <w:tcPr>
            <w:tcW w:w="814" w:type="pct"/>
            <w:vAlign w:val="center"/>
          </w:tcPr>
          <w:p w14:paraId="6F08B54C"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6248078B" w14:textId="77777777" w:rsidTr="00597DB2">
        <w:trPr>
          <w:gridAfter w:val="1"/>
          <w:wAfter w:w="9" w:type="pct"/>
        </w:trPr>
        <w:tc>
          <w:tcPr>
            <w:tcW w:w="438" w:type="pct"/>
            <w:shd w:val="clear" w:color="auto" w:fill="auto"/>
            <w:vAlign w:val="center"/>
          </w:tcPr>
          <w:p w14:paraId="380E92DD"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2224ED5F" w14:textId="77777777" w:rsidR="009612F6" w:rsidRPr="003651D9" w:rsidRDefault="009612F6" w:rsidP="005D6176">
            <w:pPr>
              <w:pStyle w:val="TableEntry"/>
            </w:pPr>
            <w:r w:rsidRPr="003651D9">
              <w:t>COMP</w:t>
            </w:r>
          </w:p>
        </w:tc>
        <w:tc>
          <w:tcPr>
            <w:tcW w:w="1102" w:type="pct"/>
            <w:gridSpan w:val="2"/>
            <w:vAlign w:val="center"/>
          </w:tcPr>
          <w:p w14:paraId="7DB31B1E" w14:textId="77777777" w:rsidR="009612F6" w:rsidRPr="003651D9" w:rsidRDefault="009612F6" w:rsidP="0032600B">
            <w:pPr>
              <w:pStyle w:val="TableEntry"/>
            </w:pPr>
            <w:r w:rsidRPr="003651D9">
              <w:t>observationMedia Entry</w:t>
            </w:r>
          </w:p>
        </w:tc>
        <w:tc>
          <w:tcPr>
            <w:tcW w:w="1247" w:type="pct"/>
            <w:gridSpan w:val="3"/>
            <w:vAlign w:val="center"/>
          </w:tcPr>
          <w:p w14:paraId="5B244449" w14:textId="77777777" w:rsidR="009612F6" w:rsidRPr="003651D9" w:rsidRDefault="009612F6" w:rsidP="00BB76BC">
            <w:pPr>
              <w:pStyle w:val="TableEntry"/>
            </w:pPr>
            <w:r w:rsidRPr="003651D9">
              <w:t>1.3.6.1.4.1.19376.1.4.1.4.7</w:t>
            </w:r>
          </w:p>
        </w:tc>
        <w:tc>
          <w:tcPr>
            <w:tcW w:w="670" w:type="pct"/>
            <w:vAlign w:val="center"/>
          </w:tcPr>
          <w:p w14:paraId="195C7E10"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0C5CE19D" w14:textId="77777777" w:rsidR="009612F6" w:rsidRPr="003651D9" w:rsidRDefault="009612F6" w:rsidP="00BB76BC">
            <w:pPr>
              <w:pStyle w:val="TableEntry"/>
            </w:pPr>
          </w:p>
        </w:tc>
      </w:tr>
    </w:tbl>
    <w:p w14:paraId="00565297" w14:textId="77777777" w:rsidR="009612F6" w:rsidRPr="003651D9" w:rsidRDefault="009612F6" w:rsidP="009612F6">
      <w:pPr>
        <w:pStyle w:val="BodyText"/>
        <w:rPr>
          <w:kern w:val="28"/>
        </w:rPr>
      </w:pPr>
    </w:p>
    <w:p w14:paraId="0AAB1E56" w14:textId="77777777" w:rsidR="009612F6" w:rsidRPr="003651D9" w:rsidRDefault="009612F6" w:rsidP="00286433">
      <w:pPr>
        <w:pStyle w:val="Heading5"/>
        <w:numPr>
          <w:ilvl w:val="0"/>
          <w:numId w:val="0"/>
        </w:numPr>
        <w:rPr>
          <w:noProof w:val="0"/>
        </w:rPr>
      </w:pPr>
      <w:bookmarkStart w:id="991" w:name="_6.2.4.4.1__Simple"/>
      <w:bookmarkStart w:id="992" w:name="_Toc296340404"/>
      <w:bookmarkStart w:id="993" w:name="_Toc445200603"/>
      <w:bookmarkEnd w:id="991"/>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992"/>
      <w:bookmarkEnd w:id="993"/>
    </w:p>
    <w:p w14:paraId="61B7748D"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5FF2CF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396DC66B"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4361CEE9" w14:textId="77777777" w:rsidR="004B7094" w:rsidRPr="003651D9" w:rsidRDefault="004B7094" w:rsidP="009612F6">
      <w:pPr>
        <w:pStyle w:val="BodyText"/>
      </w:pPr>
    </w:p>
    <w:p w14:paraId="1A4BAAE5"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3E7DC65"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52842222" w14:textId="77777777" w:rsidTr="00F6298D">
        <w:trPr>
          <w:cantSplit/>
        </w:trPr>
        <w:tc>
          <w:tcPr>
            <w:tcW w:w="968" w:type="dxa"/>
            <w:shd w:val="clear" w:color="auto" w:fill="D9D9D9"/>
          </w:tcPr>
          <w:p w14:paraId="50FEFA4A"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60D4BC6D"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5C4D8FBE" w14:textId="77777777" w:rsidR="009612F6" w:rsidRPr="003651D9" w:rsidRDefault="009612F6" w:rsidP="00F6298D">
            <w:pPr>
              <w:pStyle w:val="TableEntryHeader"/>
            </w:pPr>
            <w:r w:rsidRPr="003651D9">
              <w:t>observation/code</w:t>
            </w:r>
          </w:p>
        </w:tc>
        <w:tc>
          <w:tcPr>
            <w:tcW w:w="1016" w:type="dxa"/>
            <w:shd w:val="clear" w:color="auto" w:fill="D9D9D9"/>
          </w:tcPr>
          <w:p w14:paraId="26904650" w14:textId="77777777" w:rsidR="009612F6" w:rsidRPr="003651D9" w:rsidRDefault="009612F6" w:rsidP="00F6298D">
            <w:pPr>
              <w:pStyle w:val="TableEntryHeader"/>
            </w:pPr>
            <w:r w:rsidRPr="003651D9">
              <w:t>Data Type</w:t>
            </w:r>
          </w:p>
        </w:tc>
        <w:tc>
          <w:tcPr>
            <w:tcW w:w="1165" w:type="dxa"/>
            <w:shd w:val="clear" w:color="auto" w:fill="D9D9D9"/>
          </w:tcPr>
          <w:p w14:paraId="07E6402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7390BBD" w14:textId="77777777" w:rsidR="009612F6" w:rsidRPr="003651D9" w:rsidRDefault="009612F6" w:rsidP="00F6298D">
            <w:pPr>
              <w:pStyle w:val="TableEntryHeader"/>
            </w:pPr>
            <w:r w:rsidRPr="003651D9">
              <w:t>Value Set</w:t>
            </w:r>
          </w:p>
        </w:tc>
      </w:tr>
      <w:tr w:rsidR="009612F6" w:rsidRPr="003651D9" w14:paraId="6654AB59" w14:textId="77777777" w:rsidTr="00F6298D">
        <w:tc>
          <w:tcPr>
            <w:tcW w:w="968" w:type="dxa"/>
          </w:tcPr>
          <w:p w14:paraId="321E4F57"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FD6800A"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2FAEBC0" w14:textId="77777777" w:rsidR="00D439FF" w:rsidRPr="003651D9" w:rsidRDefault="00D439FF" w:rsidP="0032600B">
            <w:pPr>
              <w:pStyle w:val="TableEntry"/>
            </w:pPr>
            <w:r w:rsidRPr="003651D9">
              <w:t>e.g., Required if “exam type” is “LVG” (left ventriculogram)&gt;</w:t>
            </w:r>
          </w:p>
          <w:p w14:paraId="1F332913" w14:textId="77777777" w:rsidR="009612F6" w:rsidRPr="003651D9" w:rsidRDefault="009612F6" w:rsidP="00BB76BC">
            <w:pPr>
              <w:pStyle w:val="TableEntry"/>
            </w:pPr>
            <w:r w:rsidRPr="003651D9">
              <w:t>R: LVG</w:t>
            </w:r>
          </w:p>
        </w:tc>
        <w:tc>
          <w:tcPr>
            <w:tcW w:w="2499" w:type="dxa"/>
            <w:shd w:val="clear" w:color="auto" w:fill="auto"/>
          </w:tcPr>
          <w:p w14:paraId="08BB8F5A" w14:textId="77777777" w:rsidR="009612F6" w:rsidRPr="003651D9" w:rsidRDefault="009612F6" w:rsidP="00BB76BC">
            <w:pPr>
              <w:pStyle w:val="TableEntry"/>
            </w:pPr>
            <w:r w:rsidRPr="003651D9">
              <w:t>60797005, SNOMED CT, “Cardiac Wall Motion”</w:t>
            </w:r>
          </w:p>
          <w:p w14:paraId="1E77342F" w14:textId="77777777" w:rsidR="002040DD" w:rsidRPr="003651D9" w:rsidRDefault="002040DD" w:rsidP="00BB76BC">
            <w:pPr>
              <w:pStyle w:val="TableEntry"/>
            </w:pPr>
          </w:p>
          <w:p w14:paraId="5E19A34C"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189A8B9B"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7BEA697C" w14:textId="77777777" w:rsidR="009612F6" w:rsidRPr="003651D9" w:rsidRDefault="009612F6" w:rsidP="00BB76BC">
            <w:pPr>
              <w:pStyle w:val="TableEntry"/>
            </w:pPr>
            <w:r w:rsidRPr="003651D9">
              <w:t>CD</w:t>
            </w:r>
          </w:p>
        </w:tc>
        <w:tc>
          <w:tcPr>
            <w:tcW w:w="1165" w:type="dxa"/>
            <w:shd w:val="clear" w:color="auto" w:fill="auto"/>
          </w:tcPr>
          <w:p w14:paraId="6ADDB261"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61128A6"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B515A6B" w14:textId="77777777" w:rsidR="002040DD" w:rsidRPr="003651D9" w:rsidRDefault="002040DD" w:rsidP="00BB76BC">
            <w:pPr>
              <w:pStyle w:val="TableEntry"/>
            </w:pPr>
          </w:p>
          <w:p w14:paraId="2B06AD37" w14:textId="77777777" w:rsidR="002040DD" w:rsidRPr="003651D9" w:rsidRDefault="002040DD" w:rsidP="00BB76BC">
            <w:pPr>
              <w:pStyle w:val="TableEntry"/>
            </w:pPr>
            <w:r w:rsidRPr="003651D9">
              <w:t>OR, include value directly as e.g.,</w:t>
            </w:r>
            <w:r w:rsidR="00291725">
              <w:t xml:space="preserve"> </w:t>
            </w:r>
          </w:p>
          <w:p w14:paraId="3A2FD1A6"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578AAFC2" w14:textId="77777777" w:rsidR="002040DD" w:rsidRPr="003651D9" w:rsidRDefault="002040DD" w:rsidP="00BB76BC">
            <w:pPr>
              <w:pStyle w:val="TableEntry"/>
            </w:pPr>
            <w:r w:rsidRPr="003651D9">
              <w:t xml:space="preserve">+interpretationCode </w:t>
            </w:r>
          </w:p>
          <w:p w14:paraId="7E85993D"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7091963" w14:textId="77777777" w:rsidTr="00F6298D">
        <w:tc>
          <w:tcPr>
            <w:tcW w:w="968" w:type="dxa"/>
          </w:tcPr>
          <w:p w14:paraId="593E6EA4"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4B276657" w14:textId="77777777" w:rsidR="009612F6" w:rsidRPr="003651D9" w:rsidRDefault="009612F6" w:rsidP="005D6176">
            <w:pPr>
              <w:pStyle w:val="TableEntry"/>
              <w:rPr>
                <w:rFonts w:eastAsia="Calibri"/>
              </w:rPr>
            </w:pPr>
            <w:r w:rsidRPr="003651D9">
              <w:rPr>
                <w:rFonts w:eastAsia="Calibri"/>
              </w:rPr>
              <w:t>R: SPECT, TTE, TEE, CMR</w:t>
            </w:r>
          </w:p>
          <w:p w14:paraId="418DEC80"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B6BC9E" w14:textId="77777777" w:rsidR="009612F6" w:rsidRPr="003651D9" w:rsidRDefault="009612F6" w:rsidP="00BB76BC">
            <w:pPr>
              <w:pStyle w:val="TableEntry"/>
            </w:pPr>
            <w:r w:rsidRPr="003651D9">
              <w:t xml:space="preserve">60797005, SNOMED CT, “Cardiac Wall Motion” </w:t>
            </w:r>
          </w:p>
          <w:p w14:paraId="096EFC9A"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1DD5586" w14:textId="77777777" w:rsidR="009612F6" w:rsidRPr="003651D9" w:rsidRDefault="009612F6" w:rsidP="00BB76BC">
            <w:pPr>
              <w:pStyle w:val="TableEntry"/>
            </w:pPr>
            <w:r w:rsidRPr="003651D9">
              <w:t>CD</w:t>
            </w:r>
          </w:p>
        </w:tc>
        <w:tc>
          <w:tcPr>
            <w:tcW w:w="1165" w:type="dxa"/>
            <w:shd w:val="clear" w:color="auto" w:fill="auto"/>
          </w:tcPr>
          <w:p w14:paraId="2326A44A" w14:textId="77777777" w:rsidR="009612F6" w:rsidRPr="003651D9" w:rsidRDefault="009612F6" w:rsidP="00BB76BC">
            <w:pPr>
              <w:pStyle w:val="TableEntry"/>
            </w:pPr>
            <w:r w:rsidRPr="003651D9">
              <w:t>n/a</w:t>
            </w:r>
          </w:p>
        </w:tc>
        <w:tc>
          <w:tcPr>
            <w:tcW w:w="2448" w:type="dxa"/>
            <w:shd w:val="clear" w:color="auto" w:fill="auto"/>
          </w:tcPr>
          <w:p w14:paraId="1C795D9D" w14:textId="77777777" w:rsidR="009612F6" w:rsidRPr="003651D9" w:rsidRDefault="00154B7B" w:rsidP="00BB76BC">
            <w:pPr>
              <w:pStyle w:val="TableEntry"/>
            </w:pPr>
            <w:r w:rsidRPr="003651D9">
              <w:t>1.3.6.1.4.1.19376.1.4.1.5.20 Wall motion</w:t>
            </w:r>
            <w:r w:rsidR="007D724B" w:rsidRPr="003651D9">
              <w:t xml:space="preserve"> &gt;</w:t>
            </w:r>
          </w:p>
        </w:tc>
      </w:tr>
    </w:tbl>
    <w:p w14:paraId="331FE480" w14:textId="77777777" w:rsidR="009612F6" w:rsidRPr="003651D9" w:rsidRDefault="009612F6" w:rsidP="00630F33">
      <w:pPr>
        <w:pStyle w:val="BodyText"/>
        <w:rPr>
          <w:lang w:eastAsia="x-none"/>
        </w:rPr>
      </w:pPr>
    </w:p>
    <w:p w14:paraId="698DCDF3" w14:textId="77777777" w:rsidR="004B7094" w:rsidRPr="003651D9" w:rsidRDefault="004B7094" w:rsidP="004B7094">
      <w:pPr>
        <w:pStyle w:val="Heading5"/>
        <w:numPr>
          <w:ilvl w:val="0"/>
          <w:numId w:val="0"/>
        </w:numPr>
        <w:rPr>
          <w:noProof w:val="0"/>
        </w:rPr>
      </w:pPr>
      <w:bookmarkStart w:id="994" w:name="_Toc296340405"/>
      <w:bookmarkStart w:id="995" w:name="_Toc445200604"/>
      <w:r w:rsidRPr="003651D9">
        <w:rPr>
          <w:noProof w:val="0"/>
        </w:rPr>
        <w:t>6.3.4.E.2 Simple Observation (wall morphology) Constraints</w:t>
      </w:r>
      <w:bookmarkEnd w:id="994"/>
      <w:bookmarkEnd w:id="995"/>
    </w:p>
    <w:p w14:paraId="0022E01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4FC5D2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08F5A5E"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468ABA44" w14:textId="77777777" w:rsidR="004B7094" w:rsidRPr="003651D9" w:rsidRDefault="004B7094" w:rsidP="004B7094">
      <w:pPr>
        <w:pStyle w:val="BodyText"/>
      </w:pPr>
    </w:p>
    <w:p w14:paraId="53188EC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702969F6"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02324F31" w14:textId="77777777" w:rsidTr="008452AF">
        <w:trPr>
          <w:cantSplit/>
          <w:tblHeader/>
        </w:trPr>
        <w:tc>
          <w:tcPr>
            <w:tcW w:w="968" w:type="dxa"/>
            <w:shd w:val="clear" w:color="auto" w:fill="D9D9D9"/>
          </w:tcPr>
          <w:p w14:paraId="7FD2F920"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5BAC3D14"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79B01D3A"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745E28A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5B4ADF7E"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626CC79A" w14:textId="77777777" w:rsidR="004B7094" w:rsidRPr="003651D9" w:rsidRDefault="004B7094" w:rsidP="008452AF">
            <w:pPr>
              <w:pStyle w:val="TableEntryHeader"/>
              <w:keepNext/>
              <w:ind w:left="0" w:right="0"/>
            </w:pPr>
            <w:r w:rsidRPr="003651D9">
              <w:t>Value Set</w:t>
            </w:r>
          </w:p>
        </w:tc>
      </w:tr>
      <w:tr w:rsidR="004B7094" w:rsidRPr="003651D9" w14:paraId="0B8DB4AB" w14:textId="77777777" w:rsidTr="008452AF">
        <w:tc>
          <w:tcPr>
            <w:tcW w:w="968" w:type="dxa"/>
          </w:tcPr>
          <w:p w14:paraId="5F14C205"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A643500" w14:textId="77777777" w:rsidR="004B7094" w:rsidRPr="003651D9" w:rsidRDefault="004B7094" w:rsidP="00BB76BC">
            <w:pPr>
              <w:pStyle w:val="TableEntry"/>
            </w:pPr>
            <w:r w:rsidRPr="003651D9">
              <w:t>R: Cath with LVG</w:t>
            </w:r>
          </w:p>
        </w:tc>
        <w:tc>
          <w:tcPr>
            <w:tcW w:w="2499" w:type="dxa"/>
            <w:shd w:val="clear" w:color="auto" w:fill="auto"/>
          </w:tcPr>
          <w:p w14:paraId="31522328" w14:textId="77777777" w:rsidR="004B7094" w:rsidRPr="003651D9" w:rsidRDefault="004B7094" w:rsidP="00BB76BC">
            <w:pPr>
              <w:pStyle w:val="TableEntry"/>
            </w:pPr>
            <w:r w:rsidRPr="003651D9">
              <w:t>72724002, SNOMED CT, “Morphology findings”</w:t>
            </w:r>
          </w:p>
          <w:p w14:paraId="371B8D6C"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70D448C" w14:textId="77777777" w:rsidR="004B7094" w:rsidRPr="003651D9" w:rsidRDefault="004B7094" w:rsidP="00BB76BC">
            <w:pPr>
              <w:pStyle w:val="TableEntry"/>
            </w:pPr>
            <w:r w:rsidRPr="003651D9">
              <w:t>CD</w:t>
            </w:r>
          </w:p>
        </w:tc>
        <w:tc>
          <w:tcPr>
            <w:tcW w:w="1165" w:type="dxa"/>
            <w:shd w:val="clear" w:color="auto" w:fill="auto"/>
          </w:tcPr>
          <w:p w14:paraId="130B804F" w14:textId="77777777" w:rsidR="004B7094" w:rsidRPr="003651D9" w:rsidRDefault="004B7094" w:rsidP="00BB76BC">
            <w:pPr>
              <w:pStyle w:val="TableEntry"/>
            </w:pPr>
            <w:r w:rsidRPr="003651D9">
              <w:t>n/a</w:t>
            </w:r>
          </w:p>
        </w:tc>
        <w:tc>
          <w:tcPr>
            <w:tcW w:w="2448" w:type="dxa"/>
            <w:shd w:val="clear" w:color="auto" w:fill="auto"/>
          </w:tcPr>
          <w:p w14:paraId="3B461B2F"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20461AB1" w14:textId="77777777" w:rsidTr="008452AF">
        <w:tc>
          <w:tcPr>
            <w:tcW w:w="968" w:type="dxa"/>
          </w:tcPr>
          <w:p w14:paraId="5658A86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2240B482" w14:textId="77777777" w:rsidR="004B7094" w:rsidRPr="003651D9" w:rsidRDefault="004B7094" w:rsidP="00BB76BC">
            <w:pPr>
              <w:pStyle w:val="TableEntry"/>
              <w:rPr>
                <w:rFonts w:eastAsia="Calibri"/>
              </w:rPr>
            </w:pPr>
            <w:r w:rsidRPr="003651D9">
              <w:rPr>
                <w:rFonts w:eastAsia="Calibri"/>
              </w:rPr>
              <w:t>R: SPECT, echo, CMR</w:t>
            </w:r>
          </w:p>
          <w:p w14:paraId="2759B133"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36EFC06D" w14:textId="77777777" w:rsidR="004B7094" w:rsidRPr="003651D9" w:rsidRDefault="004B7094" w:rsidP="00BB76BC">
            <w:pPr>
              <w:pStyle w:val="TableEntry"/>
            </w:pPr>
            <w:r w:rsidRPr="003651D9">
              <w:t>72724002, SNOMED CT, “Morphology findings”</w:t>
            </w:r>
          </w:p>
          <w:p w14:paraId="26B5F9B4"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2E393BA5" w14:textId="77777777" w:rsidR="004B7094" w:rsidRPr="003651D9" w:rsidRDefault="004B7094" w:rsidP="00BB76BC">
            <w:pPr>
              <w:pStyle w:val="TableEntry"/>
            </w:pPr>
            <w:r w:rsidRPr="003651D9">
              <w:t>CD</w:t>
            </w:r>
          </w:p>
        </w:tc>
        <w:tc>
          <w:tcPr>
            <w:tcW w:w="1165" w:type="dxa"/>
            <w:shd w:val="clear" w:color="auto" w:fill="auto"/>
          </w:tcPr>
          <w:p w14:paraId="64B1E6D5" w14:textId="77777777" w:rsidR="004B7094" w:rsidRPr="003651D9" w:rsidRDefault="004B7094" w:rsidP="00BB76BC">
            <w:pPr>
              <w:pStyle w:val="TableEntry"/>
            </w:pPr>
            <w:r w:rsidRPr="003651D9">
              <w:t>n/a</w:t>
            </w:r>
          </w:p>
        </w:tc>
        <w:tc>
          <w:tcPr>
            <w:tcW w:w="2448" w:type="dxa"/>
            <w:shd w:val="clear" w:color="auto" w:fill="auto"/>
          </w:tcPr>
          <w:p w14:paraId="17F15492" w14:textId="77777777" w:rsidR="004B7094" w:rsidRPr="003651D9" w:rsidRDefault="007D724B" w:rsidP="00BB76BC">
            <w:pPr>
              <w:pStyle w:val="TableEntry"/>
            </w:pPr>
            <w:r w:rsidRPr="003651D9">
              <w:t>1.3.6.1.4.1.19376.1.4.1.5.19 Myocardium Assessments</w:t>
            </w:r>
            <w:r w:rsidR="00746A3D" w:rsidRPr="003651D9">
              <w:t>&gt;</w:t>
            </w:r>
          </w:p>
        </w:tc>
      </w:tr>
    </w:tbl>
    <w:p w14:paraId="3C7AADE0"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96D3F58"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7F23EC0E" w14:textId="77777777" w:rsidR="009612F6" w:rsidRPr="003651D9" w:rsidRDefault="009612F6" w:rsidP="00630F33">
      <w:pPr>
        <w:pStyle w:val="BodyText"/>
        <w:rPr>
          <w:lang w:eastAsia="x-none"/>
        </w:rPr>
      </w:pPr>
    </w:p>
    <w:p w14:paraId="2023D42B" w14:textId="77777777" w:rsidR="00983131" w:rsidRPr="003651D9" w:rsidRDefault="00983131" w:rsidP="00597DB2">
      <w:pPr>
        <w:pStyle w:val="AuthorInstructions"/>
      </w:pPr>
      <w:r w:rsidRPr="003651D9">
        <w:t>### End Tabular Format - Entry</w:t>
      </w:r>
    </w:p>
    <w:p w14:paraId="198F2B7F" w14:textId="77777777" w:rsidR="009612F6" w:rsidRPr="003651D9" w:rsidRDefault="009612F6" w:rsidP="00597DB2">
      <w:pPr>
        <w:pStyle w:val="AuthorInstructions"/>
      </w:pPr>
    </w:p>
    <w:p w14:paraId="2484719E" w14:textId="77777777" w:rsidR="00983131" w:rsidRPr="003651D9" w:rsidRDefault="00983131" w:rsidP="00597DB2">
      <w:pPr>
        <w:pStyle w:val="AuthorInstructions"/>
      </w:pPr>
      <w:r w:rsidRPr="003651D9">
        <w:t>### Begin Discrete Conformance Format – Entry</w:t>
      </w:r>
    </w:p>
    <w:p w14:paraId="08078302"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23399794" w14:textId="77777777" w:rsidR="00875076" w:rsidRPr="003651D9" w:rsidRDefault="00875076" w:rsidP="00875076">
      <w:pPr>
        <w:pStyle w:val="BodyText"/>
        <w:rPr>
          <w:szCs w:val="24"/>
          <w:lang w:eastAsia="x-none"/>
        </w:rPr>
      </w:pPr>
    </w:p>
    <w:p w14:paraId="7378D6EA" w14:textId="77777777" w:rsidR="00875076" w:rsidRPr="003651D9" w:rsidRDefault="00746A3D" w:rsidP="00875076">
      <w:pPr>
        <w:pStyle w:val="Heading5"/>
        <w:numPr>
          <w:ilvl w:val="0"/>
          <w:numId w:val="0"/>
        </w:numPr>
        <w:ind w:left="810" w:hanging="810"/>
        <w:rPr>
          <w:noProof w:val="0"/>
        </w:rPr>
      </w:pPr>
      <w:bookmarkStart w:id="996" w:name="_Toc184813871"/>
      <w:bookmarkStart w:id="997" w:name="_Toc322675194"/>
      <w:bookmarkStart w:id="998" w:name="_Toc445200605"/>
      <w:bookmarkStart w:id="999" w:name="E_Problem_Observation_Cardiac_PF"/>
      <w:bookmarkStart w:id="1000" w:name="E_Result_Observation_Cardiac_PF"/>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1001" w:name="E_Problem_Observation"/>
      <w:bookmarkEnd w:id="1001"/>
      <w:r w:rsidR="00875076" w:rsidRPr="003651D9">
        <w:rPr>
          <w:noProof w:val="0"/>
        </w:rPr>
        <w:t xml:space="preserve"> Observation</w:t>
      </w:r>
      <w:bookmarkStart w:id="1002" w:name="CS_ProblemObservation"/>
      <w:bookmarkEnd w:id="996"/>
      <w:bookmarkEnd w:id="1002"/>
      <w:r w:rsidR="00875076" w:rsidRPr="003651D9">
        <w:rPr>
          <w:noProof w:val="0"/>
        </w:rPr>
        <w:t xml:space="preserve"> - Cardiac</w:t>
      </w:r>
      <w:bookmarkEnd w:id="997"/>
      <w:bookmarkEnd w:id="998"/>
    </w:p>
    <w:bookmarkEnd w:id="999"/>
    <w:bookmarkEnd w:id="1000"/>
    <w:p w14:paraId="7DD9BA27"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24C760C8"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0FD8A0D1"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049E2255" w14:textId="77777777" w:rsidR="00875076" w:rsidRPr="003651D9" w:rsidRDefault="00875076" w:rsidP="00875076"/>
    <w:p w14:paraId="4197D76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1003" w:name="C_7130"/>
      <w:bookmarkEnd w:id="1003"/>
      <w:r w:rsidRPr="003651D9">
        <w:t xml:space="preserve"> (CONF:7130).</w:t>
      </w:r>
    </w:p>
    <w:p w14:paraId="792F0039"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1004" w:name="C_7131"/>
      <w:bookmarkEnd w:id="1004"/>
      <w:r w:rsidRPr="003651D9">
        <w:t xml:space="preserve"> (CONF:7131).</w:t>
      </w:r>
    </w:p>
    <w:p w14:paraId="1B28964D"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F1ACAB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1E06211"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81F0303"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38C365F4"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3B2B0FA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E03E3C9"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764694B8"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0CC45D0B"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64322EC2"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438B86B"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1005" w:name="C_7134"/>
      <w:bookmarkEnd w:id="1005"/>
      <w:r w:rsidRPr="003651D9">
        <w:t xml:space="preserve"> (CONF:7134).</w:t>
      </w:r>
    </w:p>
    <w:p w14:paraId="3F07C8F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8B4D14B"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3BCDFADF"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681E019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22F1F98"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44DBF717"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45A30446"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19E7BFE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6AB8FB65"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559137AB"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3F117D21"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1CFA24F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368161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B24DA8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1FDF78C2"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5B28618C" w14:textId="77777777" w:rsidR="00875076" w:rsidRPr="003651D9" w:rsidRDefault="00875076" w:rsidP="008358E5">
      <w:pPr>
        <w:pStyle w:val="Example"/>
        <w:rPr>
          <w:lang w:val="en-US"/>
        </w:rPr>
      </w:pPr>
      <w:r w:rsidRPr="003651D9">
        <w:rPr>
          <w:lang w:val="en-US"/>
        </w:rPr>
        <w:t>&lt;observation classCode="OBS" moodCode="EVN"&gt;</w:t>
      </w:r>
    </w:p>
    <w:p w14:paraId="3733251B" w14:textId="77777777" w:rsidR="00875076" w:rsidRPr="003651D9" w:rsidRDefault="00875076" w:rsidP="00B92EA1">
      <w:pPr>
        <w:pStyle w:val="Example"/>
        <w:rPr>
          <w:lang w:val="en-US"/>
        </w:rPr>
      </w:pPr>
      <w:r w:rsidRPr="003651D9">
        <w:rPr>
          <w:lang w:val="en-US"/>
        </w:rPr>
        <w:t xml:space="preserve">  &lt;templateId root="1.3.6.1.4.1.19376.1.4.1.4.16"/&gt;</w:t>
      </w:r>
    </w:p>
    <w:p w14:paraId="40235034" w14:textId="77777777" w:rsidR="00875076" w:rsidRPr="003651D9" w:rsidRDefault="00875076" w:rsidP="0071309E">
      <w:pPr>
        <w:pStyle w:val="Example"/>
        <w:rPr>
          <w:lang w:val="en-US"/>
        </w:rPr>
      </w:pPr>
      <w:r w:rsidRPr="003651D9">
        <w:rPr>
          <w:lang w:val="en-US"/>
        </w:rPr>
        <w:t xml:space="preserve">  &lt;!-- Result Observation template --&gt;</w:t>
      </w:r>
    </w:p>
    <w:p w14:paraId="25C8BB1A" w14:textId="77777777" w:rsidR="00875076" w:rsidRPr="003651D9" w:rsidRDefault="00875076" w:rsidP="004070FB">
      <w:pPr>
        <w:pStyle w:val="Example"/>
        <w:rPr>
          <w:lang w:val="en-US"/>
        </w:rPr>
      </w:pPr>
      <w:r w:rsidRPr="003651D9">
        <w:rPr>
          <w:lang w:val="en-US"/>
        </w:rPr>
        <w:t xml:space="preserve">  &lt;id root="c6f88321-67ad-11db-bd13-0800200c9a66"/&gt;</w:t>
      </w:r>
    </w:p>
    <w:p w14:paraId="20BE909D" w14:textId="77777777" w:rsidR="00875076" w:rsidRPr="003651D9" w:rsidRDefault="00875076" w:rsidP="0070762D">
      <w:pPr>
        <w:pStyle w:val="Example"/>
        <w:rPr>
          <w:lang w:val="en-US"/>
        </w:rPr>
      </w:pPr>
      <w:r w:rsidRPr="003651D9">
        <w:rPr>
          <w:lang w:val="en-US"/>
        </w:rPr>
        <w:t xml:space="preserve">  &lt;!-- This second ID represents the lesion ID --&gt;</w:t>
      </w:r>
    </w:p>
    <w:p w14:paraId="49BEAB67"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32C27C7D"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2E9ABA" w14:textId="77777777" w:rsidR="00875076" w:rsidRPr="003651D9" w:rsidRDefault="00875076" w:rsidP="00D05B7C">
      <w:pPr>
        <w:pStyle w:val="Example"/>
        <w:rPr>
          <w:lang w:val="en-US"/>
        </w:rPr>
      </w:pPr>
      <w:r w:rsidRPr="003651D9">
        <w:rPr>
          <w:lang w:val="en-US"/>
        </w:rPr>
        <w:t xml:space="preserve">          codeSystem="2.16.840.1.113883.6.96"</w:t>
      </w:r>
    </w:p>
    <w:p w14:paraId="18F2D12D" w14:textId="77777777" w:rsidR="00875076" w:rsidRPr="003651D9" w:rsidRDefault="00875076" w:rsidP="00D05B7C">
      <w:pPr>
        <w:pStyle w:val="Example"/>
        <w:rPr>
          <w:lang w:val="en-US"/>
        </w:rPr>
      </w:pPr>
      <w:r w:rsidRPr="003651D9">
        <w:rPr>
          <w:lang w:val="en-US"/>
        </w:rPr>
        <w:t xml:space="preserve">          codeSystemName="SNOMED CT" </w:t>
      </w:r>
    </w:p>
    <w:p w14:paraId="364F6BA3" w14:textId="77777777" w:rsidR="00875076" w:rsidRPr="003651D9" w:rsidRDefault="00875076" w:rsidP="00D05B7C">
      <w:pPr>
        <w:pStyle w:val="Example"/>
        <w:rPr>
          <w:lang w:val="en-US"/>
        </w:rPr>
      </w:pPr>
      <w:r w:rsidRPr="003651D9">
        <w:rPr>
          <w:lang w:val="en-US"/>
        </w:rPr>
        <w:t xml:space="preserve">          displayName="Post procedure stenosis"/&gt;</w:t>
      </w:r>
    </w:p>
    <w:p w14:paraId="1FE12036" w14:textId="77777777" w:rsidR="00875076" w:rsidRPr="003651D9" w:rsidRDefault="00875076" w:rsidP="00831FF5">
      <w:pPr>
        <w:pStyle w:val="Example"/>
        <w:rPr>
          <w:lang w:val="en-US"/>
        </w:rPr>
      </w:pPr>
      <w:r w:rsidRPr="003651D9">
        <w:rPr>
          <w:lang w:val="en-US"/>
        </w:rPr>
        <w:t xml:space="preserve">  &lt;text&gt;&lt;reference value="1"/&gt;&lt;/text&gt;</w:t>
      </w:r>
    </w:p>
    <w:p w14:paraId="1A9D82D9" w14:textId="77777777" w:rsidR="00875076" w:rsidRPr="003651D9" w:rsidRDefault="00875076" w:rsidP="005360E4">
      <w:pPr>
        <w:pStyle w:val="Example"/>
        <w:rPr>
          <w:lang w:val="en-US"/>
        </w:rPr>
      </w:pPr>
      <w:r w:rsidRPr="003651D9">
        <w:rPr>
          <w:lang w:val="en-US"/>
        </w:rPr>
        <w:t xml:space="preserve">  &lt;statusCode code="completed"/&gt;</w:t>
      </w:r>
    </w:p>
    <w:p w14:paraId="27B18065" w14:textId="77777777" w:rsidR="00875076" w:rsidRPr="003651D9" w:rsidRDefault="00875076" w:rsidP="005360E4">
      <w:pPr>
        <w:pStyle w:val="Example"/>
        <w:rPr>
          <w:lang w:val="en-US"/>
        </w:rPr>
      </w:pPr>
      <w:r w:rsidRPr="003651D9">
        <w:rPr>
          <w:lang w:val="en-US"/>
        </w:rPr>
        <w:t xml:space="preserve">  &lt;effectiveTime value="19991114"/&gt;</w:t>
      </w:r>
    </w:p>
    <w:p w14:paraId="5F977A0E"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51326358" w14:textId="77777777" w:rsidR="00875076" w:rsidRPr="003651D9" w:rsidRDefault="00875076" w:rsidP="005360E4">
      <w:pPr>
        <w:pStyle w:val="Example"/>
        <w:rPr>
          <w:lang w:val="en-US"/>
        </w:rPr>
      </w:pPr>
      <w:r w:rsidRPr="003651D9">
        <w:rPr>
          <w:lang w:val="en-US"/>
        </w:rPr>
        <w:t xml:space="preserve">       displayName="Distal RCA"/&gt;</w:t>
      </w:r>
    </w:p>
    <w:p w14:paraId="151A1544" w14:textId="77777777" w:rsidR="00875076" w:rsidRPr="003651D9" w:rsidRDefault="00875076" w:rsidP="005360E4">
      <w:pPr>
        <w:pStyle w:val="Example"/>
        <w:rPr>
          <w:lang w:val="en-US"/>
        </w:rPr>
      </w:pPr>
      <w:r w:rsidRPr="003651D9">
        <w:rPr>
          <w:lang w:val="en-US"/>
        </w:rPr>
        <w:t xml:space="preserve">  &lt;value xsi:type="PQ" value="0" unit="%"/&gt;</w:t>
      </w:r>
    </w:p>
    <w:p w14:paraId="24AE9391"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85FEE8D" w14:textId="77777777" w:rsidR="00875076" w:rsidRPr="003651D9" w:rsidRDefault="00875076" w:rsidP="005360E4">
      <w:pPr>
        <w:pStyle w:val="Example"/>
        <w:rPr>
          <w:lang w:val="en-US"/>
        </w:rPr>
      </w:pPr>
      <w:r w:rsidRPr="003651D9">
        <w:rPr>
          <w:lang w:val="en-US"/>
        </w:rPr>
        <w:t>&lt;/observation&gt;</w:t>
      </w:r>
    </w:p>
    <w:p w14:paraId="734F7EFF"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BC7EC6E" w14:textId="77777777" w:rsidR="00875076" w:rsidRPr="003651D9" w:rsidRDefault="00875076" w:rsidP="00875076">
      <w:pPr>
        <w:pStyle w:val="BodyText"/>
        <w:rPr>
          <w:szCs w:val="24"/>
          <w:lang w:eastAsia="x-none"/>
        </w:rPr>
      </w:pPr>
    </w:p>
    <w:p w14:paraId="4FC61219" w14:textId="77777777" w:rsidR="00983131" w:rsidRPr="003651D9" w:rsidRDefault="00983131" w:rsidP="00983131">
      <w:pPr>
        <w:pStyle w:val="BodyText"/>
        <w:rPr>
          <w:szCs w:val="24"/>
          <w:lang w:eastAsia="x-none"/>
        </w:rPr>
      </w:pPr>
    </w:p>
    <w:p w14:paraId="7CB136A0" w14:textId="77777777" w:rsidR="00983131" w:rsidRPr="003651D9" w:rsidRDefault="00983131" w:rsidP="00597DB2">
      <w:pPr>
        <w:pStyle w:val="AuthorInstructions"/>
      </w:pPr>
      <w:r w:rsidRPr="003651D9">
        <w:t>### End Discrete Conformance Format - Entry</w:t>
      </w:r>
    </w:p>
    <w:p w14:paraId="35898765" w14:textId="77777777" w:rsidR="004B7094" w:rsidRPr="003651D9" w:rsidRDefault="004B7094" w:rsidP="004B7094">
      <w:pPr>
        <w:pStyle w:val="BodyText"/>
      </w:pP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1006" w:name="_Toc445200606"/>
      <w:r w:rsidRPr="003651D9">
        <w:rPr>
          <w:noProof w:val="0"/>
        </w:rPr>
        <w:t>Section not applicable</w:t>
      </w:r>
      <w:bookmarkEnd w:id="1006"/>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1007" w:name="_Toc335730763"/>
      <w:bookmarkStart w:id="1008" w:name="_Toc336000666"/>
      <w:bookmarkStart w:id="1009" w:name="_Toc336002388"/>
      <w:bookmarkStart w:id="1010" w:name="_Toc336006583"/>
      <w:bookmarkStart w:id="1011" w:name="_Toc335730764"/>
      <w:bookmarkStart w:id="1012" w:name="_Toc336000667"/>
      <w:bookmarkStart w:id="1013" w:name="_Toc336002389"/>
      <w:bookmarkStart w:id="1014" w:name="_Toc336006584"/>
      <w:bookmarkStart w:id="1015" w:name="_Toc445200607"/>
      <w:bookmarkStart w:id="1016" w:name="_Toc291167547"/>
      <w:bookmarkStart w:id="1017" w:name="_Toc291231486"/>
      <w:bookmarkStart w:id="1018" w:name="_Toc296340423"/>
      <w:bookmarkEnd w:id="1007"/>
      <w:bookmarkEnd w:id="1008"/>
      <w:bookmarkEnd w:id="1009"/>
      <w:bookmarkEnd w:id="1010"/>
      <w:bookmarkEnd w:id="1011"/>
      <w:bookmarkEnd w:id="1012"/>
      <w:bookmarkEnd w:id="1013"/>
      <w:bookmarkEnd w:id="1014"/>
      <w:r>
        <w:rPr>
          <w:noProof w:val="0"/>
        </w:rPr>
        <w:t>PCC</w:t>
      </w:r>
      <w:r w:rsidR="00255462" w:rsidRPr="003651D9">
        <w:rPr>
          <w:noProof w:val="0"/>
        </w:rPr>
        <w:t xml:space="preserve"> </w:t>
      </w:r>
      <w:r w:rsidR="001439BB" w:rsidRPr="003651D9">
        <w:rPr>
          <w:noProof w:val="0"/>
        </w:rPr>
        <w:t>Value Sets</w:t>
      </w:r>
      <w:bookmarkEnd w:id="1015"/>
    </w:p>
    <w:p w14:paraId="65BFC885" w14:textId="77777777" w:rsidR="00865DF9" w:rsidRPr="003651D9" w:rsidRDefault="00865DF9" w:rsidP="00597DB2">
      <w:pPr>
        <w:pStyle w:val="AuthorInstructions"/>
      </w:pPr>
      <w:r w:rsidRPr="003651D9">
        <w:t>&lt;Replicate the Value Set 6.5.x section as many times as needed for this supplement.&gt;</w:t>
      </w:r>
    </w:p>
    <w:p w14:paraId="097C8FC7"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0AA489A2" w14:textId="77777777" w:rsidR="001439BB" w:rsidRPr="003651D9" w:rsidRDefault="00865DF9" w:rsidP="00AD069D">
      <w:pPr>
        <w:pStyle w:val="Heading3"/>
        <w:numPr>
          <w:ilvl w:val="0"/>
          <w:numId w:val="0"/>
        </w:numPr>
        <w:rPr>
          <w:rFonts w:eastAsia="Calibri"/>
          <w:noProof w:val="0"/>
        </w:rPr>
      </w:pPr>
      <w:bookmarkStart w:id="1019" w:name="_Toc445200608"/>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1019"/>
    </w:p>
    <w:p w14:paraId="6540B223" w14:textId="77777777" w:rsidR="001439BB" w:rsidRPr="003651D9" w:rsidRDefault="00865DF9" w:rsidP="00597DB2">
      <w:pPr>
        <w:pStyle w:val="AuthorInstructions"/>
      </w:pPr>
      <w:r w:rsidRPr="003651D9">
        <w:t>&lt;Add description or clarifications here if necessary.&gt;</w:t>
      </w:r>
    </w:p>
    <w:p w14:paraId="7DFEE1F2"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2DDF3021" w14:textId="77777777" w:rsidTr="00865DF9">
        <w:trPr>
          <w:trHeight w:val="548"/>
        </w:trPr>
        <w:tc>
          <w:tcPr>
            <w:tcW w:w="4608" w:type="dxa"/>
            <w:tcBorders>
              <w:tl2br w:val="single" w:sz="4" w:space="0" w:color="auto"/>
            </w:tcBorders>
            <w:shd w:val="clear" w:color="auto" w:fill="D9D9D9"/>
          </w:tcPr>
          <w:p w14:paraId="362EFD12" w14:textId="77777777" w:rsidR="00865DF9" w:rsidRPr="003651D9" w:rsidRDefault="00865DF9" w:rsidP="008452AF">
            <w:pPr>
              <w:pStyle w:val="TableEntryHeader"/>
              <w:jc w:val="right"/>
              <w:rPr>
                <w:rFonts w:eastAsia="Calibri"/>
              </w:rPr>
            </w:pPr>
            <w:r w:rsidRPr="003651D9">
              <w:rPr>
                <w:rFonts w:eastAsia="Calibri"/>
              </w:rPr>
              <w:t>Coding Scheme</w:t>
            </w:r>
          </w:p>
          <w:p w14:paraId="43AF74A1"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3D1A1D34"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75EE3EBD" w14:textId="77777777" w:rsidTr="00865DF9">
        <w:tc>
          <w:tcPr>
            <w:tcW w:w="4608" w:type="dxa"/>
          </w:tcPr>
          <w:p w14:paraId="66462C77" w14:textId="77777777" w:rsidR="00865DF9" w:rsidRPr="003651D9" w:rsidRDefault="00865DF9" w:rsidP="00597DB2">
            <w:pPr>
              <w:pStyle w:val="TableEntry"/>
              <w:rPr>
                <w:rFonts w:eastAsia="Calibri"/>
              </w:rPr>
            </w:pPr>
          </w:p>
        </w:tc>
        <w:tc>
          <w:tcPr>
            <w:tcW w:w="2250" w:type="dxa"/>
          </w:tcPr>
          <w:p w14:paraId="2D24C033" w14:textId="77777777" w:rsidR="00865DF9" w:rsidRPr="003651D9" w:rsidRDefault="00865DF9" w:rsidP="00597DB2">
            <w:pPr>
              <w:pStyle w:val="TableEntry"/>
              <w:rPr>
                <w:rFonts w:eastAsia="Calibri"/>
              </w:rPr>
            </w:pPr>
          </w:p>
        </w:tc>
      </w:tr>
      <w:tr w:rsidR="00865DF9" w:rsidRPr="003651D9" w14:paraId="24885453" w14:textId="77777777" w:rsidTr="00865DF9">
        <w:tc>
          <w:tcPr>
            <w:tcW w:w="4608" w:type="dxa"/>
          </w:tcPr>
          <w:p w14:paraId="4FE9CD2C" w14:textId="77777777" w:rsidR="00865DF9" w:rsidRPr="003651D9" w:rsidRDefault="00865DF9" w:rsidP="00597DB2">
            <w:pPr>
              <w:pStyle w:val="TableEntry"/>
              <w:rPr>
                <w:rFonts w:eastAsia="Calibri"/>
              </w:rPr>
            </w:pPr>
          </w:p>
        </w:tc>
        <w:tc>
          <w:tcPr>
            <w:tcW w:w="2250" w:type="dxa"/>
          </w:tcPr>
          <w:p w14:paraId="5770FC35" w14:textId="77777777" w:rsidR="00865DF9" w:rsidRPr="003651D9" w:rsidRDefault="00865DF9" w:rsidP="00597DB2">
            <w:pPr>
              <w:pStyle w:val="TableEntry"/>
              <w:rPr>
                <w:rFonts w:eastAsia="Calibri"/>
              </w:rPr>
            </w:pPr>
          </w:p>
        </w:tc>
      </w:tr>
      <w:tr w:rsidR="00865DF9" w:rsidRPr="003651D9" w14:paraId="7FA21790" w14:textId="77777777" w:rsidTr="00865DF9">
        <w:tc>
          <w:tcPr>
            <w:tcW w:w="4608" w:type="dxa"/>
          </w:tcPr>
          <w:p w14:paraId="1D17AA2E" w14:textId="77777777" w:rsidR="00865DF9" w:rsidRPr="003651D9" w:rsidRDefault="00865DF9" w:rsidP="00597DB2">
            <w:pPr>
              <w:pStyle w:val="TableEntry"/>
              <w:rPr>
                <w:rFonts w:eastAsia="Calibri"/>
              </w:rPr>
            </w:pPr>
          </w:p>
        </w:tc>
        <w:tc>
          <w:tcPr>
            <w:tcW w:w="2250" w:type="dxa"/>
          </w:tcPr>
          <w:p w14:paraId="2FE858C4" w14:textId="77777777" w:rsidR="00865DF9" w:rsidRPr="003651D9" w:rsidRDefault="00865DF9" w:rsidP="00597DB2">
            <w:pPr>
              <w:pStyle w:val="TableEntry"/>
              <w:rPr>
                <w:rFonts w:eastAsia="Calibri"/>
              </w:rPr>
            </w:pPr>
          </w:p>
        </w:tc>
      </w:tr>
      <w:tr w:rsidR="00865DF9" w:rsidRPr="003651D9" w14:paraId="1965039E" w14:textId="77777777" w:rsidTr="00865DF9">
        <w:tc>
          <w:tcPr>
            <w:tcW w:w="4608" w:type="dxa"/>
          </w:tcPr>
          <w:p w14:paraId="086EF0A4" w14:textId="77777777" w:rsidR="00865DF9" w:rsidRPr="003651D9" w:rsidRDefault="00865DF9" w:rsidP="00597DB2">
            <w:pPr>
              <w:pStyle w:val="TableEntry"/>
              <w:rPr>
                <w:rFonts w:eastAsia="Calibri"/>
              </w:rPr>
            </w:pPr>
          </w:p>
        </w:tc>
        <w:tc>
          <w:tcPr>
            <w:tcW w:w="2250" w:type="dxa"/>
          </w:tcPr>
          <w:p w14:paraId="23128AD6" w14:textId="77777777" w:rsidR="00865DF9" w:rsidRPr="003651D9" w:rsidRDefault="00865DF9" w:rsidP="00597DB2">
            <w:pPr>
              <w:pStyle w:val="TableEntry"/>
              <w:rPr>
                <w:rFonts w:eastAsia="Calibri"/>
              </w:rPr>
            </w:pPr>
          </w:p>
        </w:tc>
      </w:tr>
    </w:tbl>
    <w:p w14:paraId="53489000" w14:textId="77777777" w:rsidR="00865DF9" w:rsidRPr="003651D9" w:rsidRDefault="00865DF9" w:rsidP="00AD069D">
      <w:pPr>
        <w:pStyle w:val="Note"/>
      </w:pPr>
      <w:r w:rsidRPr="003651D9">
        <w:t xml:space="preserve">Note: </w:t>
      </w:r>
      <w:r w:rsidRPr="003651D9">
        <w:tab/>
        <w:t>&lt;as necessary, applicable&gt;</w:t>
      </w:r>
    </w:p>
    <w:p w14:paraId="21C93468" w14:textId="77777777" w:rsidR="00154B7B" w:rsidRPr="003651D9" w:rsidRDefault="00154B7B" w:rsidP="00AD069D">
      <w:pPr>
        <w:pStyle w:val="BodyText"/>
      </w:pPr>
    </w:p>
    <w:p w14:paraId="3EEC3C8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07DB7445" w14:textId="77777777" w:rsidR="001439BB" w:rsidRPr="003651D9" w:rsidRDefault="00746A3D" w:rsidP="00865DF9">
      <w:pPr>
        <w:pStyle w:val="Heading3"/>
        <w:numPr>
          <w:ilvl w:val="0"/>
          <w:numId w:val="0"/>
        </w:numPr>
        <w:rPr>
          <w:rFonts w:eastAsia="Calibri"/>
          <w:noProof w:val="0"/>
        </w:rPr>
      </w:pPr>
      <w:bookmarkStart w:id="1020" w:name="_Toc445200609"/>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1016"/>
      <w:bookmarkEnd w:id="1017"/>
      <w:bookmarkEnd w:id="1018"/>
      <w:r w:rsidR="00865DF9" w:rsidRPr="003651D9">
        <w:rPr>
          <w:rFonts w:eastAsia="Calibri"/>
          <w:noProof w:val="0"/>
        </w:rPr>
        <w:t xml:space="preserve"> 1.3.6.1.4.1.19376.1.4.1.5.15</w:t>
      </w:r>
      <w:bookmarkEnd w:id="1020"/>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57C3333" w14:textId="77777777" w:rsidTr="008452AF">
        <w:trPr>
          <w:trHeight w:val="548"/>
        </w:trPr>
        <w:tc>
          <w:tcPr>
            <w:tcW w:w="4608" w:type="dxa"/>
            <w:tcBorders>
              <w:tl2br w:val="single" w:sz="4" w:space="0" w:color="auto"/>
            </w:tcBorders>
            <w:shd w:val="clear" w:color="auto" w:fill="D9D9D9"/>
          </w:tcPr>
          <w:p w14:paraId="09083165" w14:textId="77777777" w:rsidR="001439BB" w:rsidRPr="003651D9" w:rsidRDefault="001439BB" w:rsidP="008452AF">
            <w:pPr>
              <w:pStyle w:val="TableEntryHeader"/>
              <w:jc w:val="right"/>
              <w:rPr>
                <w:rFonts w:eastAsia="Calibri"/>
              </w:rPr>
            </w:pPr>
            <w:r w:rsidRPr="003651D9">
              <w:rPr>
                <w:rFonts w:eastAsia="Calibri"/>
              </w:rPr>
              <w:t>Coding Scheme</w:t>
            </w:r>
          </w:p>
          <w:p w14:paraId="1A5B9742"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46C66EDB"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4597A405"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24926E29" w14:textId="77777777" w:rsidTr="008452AF">
        <w:tc>
          <w:tcPr>
            <w:tcW w:w="4608" w:type="dxa"/>
          </w:tcPr>
          <w:p w14:paraId="68C50E21"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6ABC09B0"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CC8EE3"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49EBA81F" w14:textId="77777777" w:rsidTr="008452AF">
        <w:tc>
          <w:tcPr>
            <w:tcW w:w="4608" w:type="dxa"/>
          </w:tcPr>
          <w:p w14:paraId="2098F09D"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26538915"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6DBEC07F"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16F06E43" w14:textId="77777777" w:rsidTr="008452AF">
        <w:tc>
          <w:tcPr>
            <w:tcW w:w="4608" w:type="dxa"/>
          </w:tcPr>
          <w:p w14:paraId="709D7AF6"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831711"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418D001"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6AA1DB12" w14:textId="77777777" w:rsidTr="008452AF">
        <w:tc>
          <w:tcPr>
            <w:tcW w:w="4608" w:type="dxa"/>
          </w:tcPr>
          <w:p w14:paraId="20C2C726"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B5EC93B"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2E5AC0C4" w14:textId="77777777" w:rsidR="001439BB" w:rsidRPr="003651D9" w:rsidRDefault="001439BB" w:rsidP="00597DB2">
            <w:pPr>
              <w:pStyle w:val="TableEntry"/>
              <w:rPr>
                <w:rFonts w:eastAsia="Calibri"/>
              </w:rPr>
            </w:pPr>
            <w:r w:rsidRPr="003651D9">
              <w:rPr>
                <w:rFonts w:eastAsia="Calibri"/>
              </w:rPr>
              <w:t>N0000146397</w:t>
            </w:r>
          </w:p>
        </w:tc>
      </w:tr>
    </w:tbl>
    <w:p w14:paraId="5E5E2066" w14:textId="77777777" w:rsidR="001439BB" w:rsidRDefault="001439BB" w:rsidP="00BB76BC">
      <w:pPr>
        <w:pStyle w:val="Note"/>
        <w:rPr>
          <w:ins w:id="1021" w:author="Cole, George" w:date="2016-03-14T16:32:00Z"/>
        </w:rPr>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bookmarkStart w:id="1022" w:name="_GoBack"/>
    </w:p>
    <w:p w14:paraId="2368C95D" w14:textId="0B85E549" w:rsidR="00065B85" w:rsidRPr="00065B85" w:rsidRDefault="00065B85" w:rsidP="00065B85">
      <w:pPr>
        <w:pStyle w:val="Heading2"/>
        <w:numPr>
          <w:ilvl w:val="1"/>
          <w:numId w:val="11"/>
        </w:numPr>
        <w:rPr>
          <w:ins w:id="1023" w:author="Cole, George" w:date="2016-03-14T16:32:00Z"/>
          <w:noProof w:val="0"/>
        </w:rPr>
      </w:pPr>
      <w:ins w:id="1024" w:author="Cole, George" w:date="2016-03-14T16:32:00Z">
        <w:r>
          <w:rPr>
            <w:noProof w:val="0"/>
          </w:rPr>
          <w:t>HL7 FHIR Content Modules</w:t>
        </w:r>
      </w:ins>
    </w:p>
    <w:bookmarkEnd w:id="1022"/>
    <w:p w14:paraId="579E5BFB" w14:textId="731F6E2E" w:rsidR="00065B85" w:rsidRPr="003651D9" w:rsidDel="00065B85" w:rsidRDefault="00065B85" w:rsidP="00065B85">
      <w:pPr>
        <w:pStyle w:val="Note"/>
        <w:ind w:left="0" w:firstLine="0"/>
        <w:rPr>
          <w:del w:id="1025" w:author="Cole, George" w:date="2016-03-14T16:32:00Z"/>
        </w:rPr>
        <w:pPrChange w:id="1026" w:author="Cole, George" w:date="2016-03-14T16:32:00Z">
          <w:pPr>
            <w:pStyle w:val="Note"/>
          </w:pPr>
        </w:pPrChange>
      </w:pPr>
    </w:p>
    <w:p w14:paraId="5C0DC13E" w14:textId="77777777" w:rsidR="00EA4EA1" w:rsidRPr="003651D9" w:rsidRDefault="00EA4EA1" w:rsidP="00207571">
      <w:pPr>
        <w:pStyle w:val="PartTitle"/>
        <w:rPr>
          <w:highlight w:val="yellow"/>
        </w:rPr>
      </w:pPr>
      <w:bookmarkStart w:id="1027" w:name="_Toc445200610"/>
      <w:r w:rsidRPr="003651D9">
        <w:lastRenderedPageBreak/>
        <w:t>Appendices</w:t>
      </w:r>
      <w:bookmarkEnd w:id="1027"/>
      <w:r w:rsidRPr="003651D9">
        <w:rPr>
          <w:highlight w:val="yellow"/>
        </w:rPr>
        <w:t xml:space="preserve"> </w:t>
      </w:r>
    </w:p>
    <w:p w14:paraId="16BB5FB6" w14:textId="5535DF6C" w:rsidR="00EA4EA1" w:rsidRPr="003651D9" w:rsidDel="004E47F1" w:rsidRDefault="00EA4EA1" w:rsidP="00EA4EA1">
      <w:pPr>
        <w:rPr>
          <w:del w:id="1028" w:author="Cole, George" w:date="2016-03-07T13:44:00Z"/>
          <w:i/>
        </w:rPr>
      </w:pPr>
      <w:del w:id="1029" w:author="Cole, George" w:date="2016-03-07T13:44:00Z">
        <w:r w:rsidRPr="003651D9" w:rsidDel="004E47F1">
          <w:rPr>
            <w:i/>
          </w:rPr>
          <w:delText>&lt;Add any applicable appendices below</w:delText>
        </w:r>
        <w:r w:rsidR="001055CB" w:rsidRPr="003651D9" w:rsidDel="004E47F1">
          <w:rPr>
            <w:i/>
          </w:rPr>
          <w:delText xml:space="preserve">; </w:delText>
        </w:r>
        <w:r w:rsidRPr="003651D9" w:rsidDel="004E47F1">
          <w:rPr>
            <w:i/>
          </w:rPr>
          <w:delText>NA if none.&gt;</w:delText>
        </w:r>
      </w:del>
    </w:p>
    <w:p w14:paraId="69507903" w14:textId="6CCF8F2A" w:rsidR="003E27F0" w:rsidRDefault="00E640BF" w:rsidP="00E640BF">
      <w:pPr>
        <w:pStyle w:val="AppendixHeading1"/>
        <w:rPr>
          <w:noProof w:val="0"/>
        </w:rPr>
      </w:pPr>
      <w:bookmarkStart w:id="1030" w:name="_Toc445200611"/>
      <w:r w:rsidRPr="003651D9">
        <w:rPr>
          <w:noProof w:val="0"/>
        </w:rPr>
        <w:t xml:space="preserve">Appendix A – </w:t>
      </w:r>
      <w:del w:id="1031" w:author="Cole, George" w:date="2016-03-07T17:43:00Z">
        <w:r w:rsidDel="008D7620">
          <w:rPr>
            <w:noProof w:val="0"/>
          </w:rPr>
          <w:delText xml:space="preserve">DCP </w:delText>
        </w:r>
        <w:r w:rsidR="003E27F0" w:rsidDel="008D7620">
          <w:rPr>
            <w:noProof w:val="0"/>
          </w:rPr>
          <w:delText>Structure of Shared Care Plan</w:delText>
        </w:r>
      </w:del>
      <w:bookmarkEnd w:id="1030"/>
    </w:p>
    <w:p w14:paraId="2037B85F" w14:textId="7CED4906" w:rsidR="00E640BF" w:rsidRPr="003651D9" w:rsidRDefault="00E640BF" w:rsidP="005629FE">
      <w:r>
        <w:t xml:space="preserve"> </w:t>
      </w:r>
    </w:p>
    <w:p w14:paraId="48BF6876" w14:textId="77777777" w:rsidR="00E640BF" w:rsidRDefault="00E640BF" w:rsidP="00EA4EA1">
      <w:pPr>
        <w:pStyle w:val="AppendixHeading1"/>
        <w:rPr>
          <w:noProof w:val="0"/>
        </w:rPr>
      </w:pPr>
    </w:p>
    <w:p w14:paraId="20AB71AA" w14:textId="77777777" w:rsidR="00B90962" w:rsidRDefault="00B90962">
      <w:pPr>
        <w:spacing w:before="0"/>
        <w:rPr>
          <w:ins w:id="1032" w:author="Cole, George" w:date="2016-03-07T13:50:00Z"/>
          <w:rFonts w:ascii="Arial" w:hAnsi="Arial"/>
          <w:b/>
          <w:kern w:val="28"/>
          <w:sz w:val="28"/>
        </w:rPr>
      </w:pPr>
      <w:ins w:id="1033" w:author="Cole, George" w:date="2016-03-07T13:50:00Z">
        <w:r>
          <w:br w:type="page"/>
        </w:r>
      </w:ins>
    </w:p>
    <w:p w14:paraId="2D538A15" w14:textId="5198FC8A" w:rsidR="00EA4EA1" w:rsidRPr="003651D9" w:rsidDel="008D7620" w:rsidRDefault="00EA4EA1" w:rsidP="008D7620">
      <w:pPr>
        <w:pStyle w:val="AppendixHeading1"/>
        <w:rPr>
          <w:del w:id="1034" w:author="Cole, George" w:date="2016-03-07T17:44:00Z"/>
          <w:noProof w:val="0"/>
        </w:rPr>
      </w:pPr>
      <w:bookmarkStart w:id="1035" w:name="_Toc445200612"/>
      <w:r w:rsidRPr="003651D9">
        <w:rPr>
          <w:noProof w:val="0"/>
        </w:rPr>
        <w:lastRenderedPageBreak/>
        <w:t xml:space="preserve">Appendix </w:t>
      </w:r>
      <w:r w:rsidR="00E640BF">
        <w:rPr>
          <w:noProof w:val="0"/>
        </w:rPr>
        <w:t>B</w:t>
      </w:r>
      <w:r w:rsidR="00E640BF" w:rsidRPr="003651D9">
        <w:rPr>
          <w:noProof w:val="0"/>
        </w:rPr>
        <w:t xml:space="preserve"> </w:t>
      </w:r>
      <w:r w:rsidRPr="003651D9">
        <w:rPr>
          <w:noProof w:val="0"/>
        </w:rPr>
        <w:t xml:space="preserve">– </w:t>
      </w:r>
      <w:del w:id="1036" w:author="Cole, George" w:date="2016-03-07T17:44:00Z">
        <w:r w:rsidR="008C77AE" w:rsidDel="008D7620">
          <w:rPr>
            <w:noProof w:val="0"/>
          </w:rPr>
          <w:delText>DCP Chronic Condition Use Case</w:delText>
        </w:r>
        <w:bookmarkEnd w:id="1035"/>
        <w:r w:rsidR="008C77AE" w:rsidDel="008D7620">
          <w:rPr>
            <w:noProof w:val="0"/>
          </w:rPr>
          <w:delText xml:space="preserve"> </w:delText>
        </w:r>
      </w:del>
    </w:p>
    <w:p w14:paraId="78E50D9C" w14:textId="1558B3E9" w:rsidR="00EA4EA1" w:rsidRPr="003651D9" w:rsidRDefault="008C77AE">
      <w:pPr>
        <w:pStyle w:val="AppendixHeading1"/>
        <w:pPrChange w:id="1037" w:author="Cole, George" w:date="2016-03-07T17:44:00Z">
          <w:pPr>
            <w:pStyle w:val="BodyText"/>
          </w:pPr>
        </w:pPrChange>
      </w:pPr>
      <w:del w:id="1038" w:author="Cole, George" w:date="2016-03-07T17:44:00Z">
        <w:r w:rsidDel="008D7620">
          <w:delText xml:space="preserve">The following diagram depicts the chronic condition use case flow of interactions between care providers EHRs, the patient’s PHR and </w:delText>
        </w:r>
        <w:r w:rsidR="00DC76D8" w:rsidDel="008D7620">
          <w:delText>Dynamic Care P</w:delText>
        </w:r>
        <w:r w:rsidDel="008D7620">
          <w:delText>lan</w:delText>
        </w:r>
        <w:r w:rsidR="00DC76D8" w:rsidDel="008D7620">
          <w:delText>ning</w:delText>
        </w:r>
        <w:r w:rsidDel="008D7620">
          <w:delText xml:space="preserve">. </w:delText>
        </w:r>
      </w:del>
    </w:p>
    <w:p w14:paraId="04F402C0" w14:textId="2A430D3A" w:rsidR="00EA4EA1" w:rsidRPr="003651D9" w:rsidDel="00884925" w:rsidRDefault="00EA4EA1" w:rsidP="00EA4EA1">
      <w:pPr>
        <w:pStyle w:val="BodyText"/>
        <w:rPr>
          <w:del w:id="1039" w:author="Cole, George" w:date="2016-03-07T13:53:00Z"/>
        </w:rPr>
      </w:pPr>
    </w:p>
    <w:p w14:paraId="59DD4DA5" w14:textId="12B6B36E" w:rsidR="00B90962" w:rsidRDefault="00B90962">
      <w:pPr>
        <w:pStyle w:val="BodyText"/>
        <w:rPr>
          <w:ins w:id="1040" w:author="Cole, George" w:date="2016-03-07T13:50:00Z"/>
          <w:rFonts w:ascii="Arial" w:hAnsi="Arial"/>
          <w:b/>
          <w:kern w:val="28"/>
          <w:sz w:val="28"/>
        </w:rPr>
        <w:pPrChange w:id="1041" w:author="Cole, George" w:date="2016-03-07T13:53:00Z">
          <w:pPr>
            <w:spacing w:before="0"/>
          </w:pPr>
        </w:pPrChange>
      </w:pPr>
    </w:p>
    <w:p w14:paraId="201A39E6" w14:textId="275097D3" w:rsidR="00EA4EA1" w:rsidRPr="003651D9" w:rsidRDefault="00EA4EA1" w:rsidP="00EA4EA1">
      <w:pPr>
        <w:pStyle w:val="AppendixHeading1"/>
        <w:rPr>
          <w:noProof w:val="0"/>
        </w:rPr>
      </w:pPr>
      <w:bookmarkStart w:id="1042" w:name="_Toc445200613"/>
      <w:r w:rsidRPr="003651D9">
        <w:rPr>
          <w:noProof w:val="0"/>
        </w:rPr>
        <w:t xml:space="preserve">Volume </w:t>
      </w:r>
      <w:r w:rsidR="001F2CF8" w:rsidRPr="003651D9">
        <w:rPr>
          <w:noProof w:val="0"/>
        </w:rPr>
        <w:t>3</w:t>
      </w:r>
      <w:r w:rsidRPr="003651D9">
        <w:rPr>
          <w:noProof w:val="0"/>
        </w:rPr>
        <w:t xml:space="preserve"> Namespace Additions</w:t>
      </w:r>
      <w:bookmarkEnd w:id="1042"/>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50B6DC8" w14:textId="77777777" w:rsidR="00EA4EA1" w:rsidRPr="003651D9" w:rsidRDefault="00EA4EA1" w:rsidP="00EA4EA1">
      <w:pPr>
        <w:pStyle w:val="BodyText"/>
      </w:pP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1043" w:name="_Toc445200614"/>
      <w:r w:rsidRPr="003651D9">
        <w:lastRenderedPageBreak/>
        <w:t>V</w:t>
      </w:r>
      <w:r w:rsidR="00993FF5" w:rsidRPr="003651D9">
        <w:t>olume 4 – National Extensions</w:t>
      </w:r>
      <w:bookmarkEnd w:id="1043"/>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1044" w:name="_Toc445200615"/>
      <w:r w:rsidRPr="003651D9">
        <w:rPr>
          <w:noProof w:val="0"/>
        </w:rPr>
        <w:t xml:space="preserve">4 </w:t>
      </w:r>
      <w:r w:rsidR="00C63D7E" w:rsidRPr="003651D9">
        <w:rPr>
          <w:noProof w:val="0"/>
        </w:rPr>
        <w:t>National Extensions</w:t>
      </w:r>
      <w:bookmarkEnd w:id="1044"/>
    </w:p>
    <w:p w14:paraId="75396DF8" w14:textId="77777777" w:rsidR="00993FF5" w:rsidRPr="003651D9" w:rsidRDefault="00C63D7E" w:rsidP="00BB76BC">
      <w:pPr>
        <w:pStyle w:val="AppendixHeading2"/>
        <w:rPr>
          <w:noProof w:val="0"/>
        </w:rPr>
      </w:pPr>
      <w:bookmarkStart w:id="1045" w:name="_Toc445200616"/>
      <w:r w:rsidRPr="003651D9">
        <w:rPr>
          <w:noProof w:val="0"/>
        </w:rPr>
        <w:t xml:space="preserve">4.I </w:t>
      </w:r>
      <w:r w:rsidR="00993FF5" w:rsidRPr="003651D9">
        <w:rPr>
          <w:noProof w:val="0"/>
        </w:rPr>
        <w:t>National Extensions for &lt;Country Name or IHE Organization&gt;</w:t>
      </w:r>
      <w:bookmarkEnd w:id="1045"/>
    </w:p>
    <w:p w14:paraId="373CACE5"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2DC192F3"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762F523C"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1" w:history="1">
        <w:r w:rsidRPr="003651D9">
          <w:rPr>
            <w:rStyle w:val="Hyperlink"/>
            <w:i w:val="0"/>
            <w:iCs/>
          </w:rPr>
          <w:t>http://wiki.ihe.net/index.php?title=National_Extensions_Process</w:t>
        </w:r>
      </w:hyperlink>
      <w:r w:rsidRPr="003651D9">
        <w:rPr>
          <w:i w:val="0"/>
        </w:rPr>
        <w:t>.&gt;</w:t>
      </w:r>
    </w:p>
    <w:p w14:paraId="1072BF76"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1D27C87E" w14:textId="77777777" w:rsidR="00C83F0F" w:rsidRPr="003651D9" w:rsidRDefault="00C83F0F" w:rsidP="00BB76BC">
      <w:pPr>
        <w:pStyle w:val="AppendixHeading3"/>
        <w:numPr>
          <w:ilvl w:val="0"/>
          <w:numId w:val="0"/>
        </w:numPr>
        <w:rPr>
          <w:noProof w:val="0"/>
        </w:rPr>
      </w:pPr>
      <w:bookmarkStart w:id="1046" w:name="_Toc301176972"/>
      <w:bookmarkStart w:id="1047" w:name="_Toc445200617"/>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1046"/>
      <w:bookmarkEnd w:id="1047"/>
    </w:p>
    <w:p w14:paraId="1A434D36"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22F5D661"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4C2DFED6" w14:textId="77777777" w:rsidR="00C83F0F" w:rsidRPr="003651D9" w:rsidRDefault="00C83F0F" w:rsidP="00BB76BC">
      <w:pPr>
        <w:pStyle w:val="AppendixHeading3"/>
        <w:numPr>
          <w:ilvl w:val="0"/>
          <w:numId w:val="0"/>
        </w:numPr>
        <w:rPr>
          <w:noProof w:val="0"/>
        </w:rPr>
      </w:pPr>
      <w:bookmarkStart w:id="1048" w:name="_Toc445200618"/>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048"/>
      <w:r w:rsidRPr="003651D9">
        <w:rPr>
          <w:noProof w:val="0"/>
        </w:rPr>
        <w:t xml:space="preserve"> </w:t>
      </w:r>
    </w:p>
    <w:p w14:paraId="1B96290B" w14:textId="77777777" w:rsidR="00C83F0F" w:rsidRPr="003651D9" w:rsidRDefault="00B8586D" w:rsidP="00597DB2">
      <w:pPr>
        <w:pStyle w:val="AuthorInstructions"/>
      </w:pPr>
      <w:r w:rsidRPr="003651D9">
        <w:t>&lt;</w:t>
      </w:r>
      <w:r w:rsidR="007773C8" w:rsidRPr="003651D9">
        <w:t>A</w:t>
      </w:r>
      <w:r w:rsidRPr="003651D9">
        <w:t>dd info or tables&gt;</w:t>
      </w:r>
    </w:p>
    <w:p w14:paraId="6AB1418B" w14:textId="77777777" w:rsidR="00C83F0F" w:rsidRPr="003651D9" w:rsidRDefault="00C83F0F" w:rsidP="00017E09">
      <w:pPr>
        <w:pStyle w:val="Heading4"/>
        <w:numPr>
          <w:ilvl w:val="0"/>
          <w:numId w:val="0"/>
        </w:numPr>
        <w:rPr>
          <w:noProof w:val="0"/>
        </w:rPr>
      </w:pPr>
      <w:bookmarkStart w:id="1049" w:name="_Toc445200619"/>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1049"/>
    </w:p>
    <w:p w14:paraId="2D2C5454" w14:textId="77777777" w:rsidR="00C83F0F" w:rsidRPr="003651D9" w:rsidRDefault="00C83F0F" w:rsidP="00597DB2">
      <w:pPr>
        <w:pStyle w:val="AuthorInstructions"/>
      </w:pPr>
      <w:r w:rsidRPr="003651D9">
        <w:t>&lt;</w:t>
      </w:r>
      <w:r w:rsidR="007773C8" w:rsidRPr="003651D9">
        <w:t>A</w:t>
      </w:r>
      <w:r w:rsidRPr="003651D9">
        <w:t>dd info or tables&gt;</w:t>
      </w:r>
    </w:p>
    <w:p w14:paraId="18ABE466" w14:textId="77777777" w:rsidR="00C83F0F" w:rsidRPr="003651D9" w:rsidRDefault="00C83F0F" w:rsidP="00017E09">
      <w:pPr>
        <w:pStyle w:val="Heading4"/>
        <w:numPr>
          <w:ilvl w:val="0"/>
          <w:numId w:val="0"/>
        </w:numPr>
        <w:rPr>
          <w:noProof w:val="0"/>
        </w:rPr>
      </w:pPr>
      <w:bookmarkStart w:id="1050" w:name="_Toc445200620"/>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1050"/>
    </w:p>
    <w:p w14:paraId="1565D448" w14:textId="77777777" w:rsidR="00B8586D" w:rsidRPr="003651D9" w:rsidRDefault="00C83F0F" w:rsidP="00BB76BC">
      <w:pPr>
        <w:pStyle w:val="AuthorInstructions"/>
      </w:pPr>
      <w:r w:rsidRPr="003651D9">
        <w:t>&lt;</w:t>
      </w:r>
      <w:r w:rsidR="007773C8" w:rsidRPr="003651D9">
        <w:t>A</w:t>
      </w:r>
      <w:r w:rsidRPr="003651D9">
        <w:t>dd info or tables&gt;</w:t>
      </w:r>
    </w:p>
    <w:p w14:paraId="7E8D7C9C" w14:textId="77777777" w:rsidR="003579DA" w:rsidRPr="003651D9" w:rsidRDefault="00C63D7E" w:rsidP="003579DA">
      <w:pPr>
        <w:pStyle w:val="Heading1"/>
        <w:numPr>
          <w:ilvl w:val="0"/>
          <w:numId w:val="0"/>
        </w:numPr>
        <w:rPr>
          <w:noProof w:val="0"/>
        </w:rPr>
      </w:pPr>
      <w:bookmarkStart w:id="1051" w:name="_Toc445200621"/>
      <w:r w:rsidRPr="003651D9">
        <w:rPr>
          <w:noProof w:val="0"/>
        </w:rPr>
        <w:lastRenderedPageBreak/>
        <w:t>4.I+1.1</w:t>
      </w:r>
      <w:r w:rsidR="003579DA" w:rsidRPr="003651D9">
        <w:rPr>
          <w:noProof w:val="0"/>
        </w:rPr>
        <w:t xml:space="preserve"> National Extensions for &lt;Country Name or IHE Organization&gt;</w:t>
      </w:r>
      <w:bookmarkEnd w:id="1051"/>
    </w:p>
    <w:p w14:paraId="14F25E31" w14:textId="77777777" w:rsidR="003579DA" w:rsidRPr="003651D9" w:rsidRDefault="003579DA" w:rsidP="00BB76BC">
      <w:pPr>
        <w:pStyle w:val="BodyText"/>
        <w:rPr>
          <w:i/>
        </w:rPr>
      </w:pPr>
      <w:r w:rsidRPr="003651D9">
        <w:rPr>
          <w:i/>
        </w:rPr>
        <w:t>&lt;Repeat (and increment) the section above as needed for additional National Extensions&gt;</w:t>
      </w:r>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Cole, George" w:date="2016-03-07T16:23:00Z" w:initials="CG">
    <w:p w14:paraId="6E885D83" w14:textId="608A2B77" w:rsidR="000063D2" w:rsidRDefault="000063D2">
      <w:pPr>
        <w:pStyle w:val="CommentText"/>
      </w:pPr>
      <w:r>
        <w:rPr>
          <w:rStyle w:val="CommentReference"/>
        </w:rPr>
        <w:annotationRef/>
      </w:r>
      <w:r>
        <w:t>Change to SHALL</w:t>
      </w:r>
    </w:p>
  </w:comment>
  <w:comment w:id="86" w:author="Cole, George" w:date="2016-03-14T16:10:00Z" w:initials="CG">
    <w:p w14:paraId="25C12A09" w14:textId="2A5CE95F" w:rsidR="007D1C65" w:rsidRDefault="007D1C65">
      <w:pPr>
        <w:pStyle w:val="CommentText"/>
      </w:pPr>
      <w:r>
        <w:rPr>
          <w:rStyle w:val="CommentReference"/>
        </w:rPr>
        <w:annotationRef/>
      </w:r>
      <w:r>
        <w:t>Should we require POST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885D83" w15:done="0"/>
  <w15:commentEx w15:paraId="25C12A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2E4C3" w14:textId="77777777" w:rsidR="007622A9" w:rsidRDefault="007622A9">
      <w:r>
        <w:separator/>
      </w:r>
    </w:p>
  </w:endnote>
  <w:endnote w:type="continuationSeparator" w:id="0">
    <w:p w14:paraId="214453AD" w14:textId="77777777" w:rsidR="007622A9" w:rsidRDefault="00762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DF057A" w:rsidRDefault="00DF05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DF057A" w:rsidRDefault="00DF05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DF057A" w:rsidRDefault="00DF057A">
    <w:pPr>
      <w:pStyle w:val="Footer"/>
      <w:ind w:right="360"/>
    </w:pPr>
    <w:r>
      <w:t>__________________________________________________________________________</w:t>
    </w:r>
  </w:p>
  <w:p w14:paraId="2C3E8F89" w14:textId="77777777" w:rsidR="00DF057A" w:rsidRDefault="00DF057A" w:rsidP="00597DB2">
    <w:pPr>
      <w:pStyle w:val="Footer"/>
      <w:ind w:right="360"/>
      <w:rPr>
        <w:sz w:val="20"/>
      </w:rPr>
    </w:pPr>
    <w:bookmarkStart w:id="105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83D4F">
      <w:rPr>
        <w:rStyle w:val="PageNumber"/>
        <w:noProof/>
        <w:sz w:val="20"/>
      </w:rPr>
      <w:t>82</w:t>
    </w:r>
    <w:r w:rsidRPr="00597DB2">
      <w:rPr>
        <w:rStyle w:val="PageNumber"/>
        <w:sz w:val="20"/>
      </w:rPr>
      <w:fldChar w:fldCharType="end"/>
    </w:r>
    <w:r>
      <w:rPr>
        <w:sz w:val="20"/>
      </w:rPr>
      <w:tab/>
      <w:t xml:space="preserve">                       Copyright © 20xx: IHE International, Inc.</w:t>
    </w:r>
    <w:bookmarkEnd w:id="1052"/>
  </w:p>
  <w:p w14:paraId="77153476" w14:textId="77777777" w:rsidR="00DF057A" w:rsidRDefault="00DF057A"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DF057A" w:rsidRDefault="00DF057A">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BCC04" w14:textId="77777777" w:rsidR="007622A9" w:rsidRDefault="007622A9">
      <w:r>
        <w:separator/>
      </w:r>
    </w:p>
  </w:footnote>
  <w:footnote w:type="continuationSeparator" w:id="0">
    <w:p w14:paraId="1B9D9C7E" w14:textId="77777777" w:rsidR="007622A9" w:rsidRDefault="007622A9">
      <w:r>
        <w:continuationSeparator/>
      </w:r>
    </w:p>
  </w:footnote>
  <w:footnote w:id="1">
    <w:p w14:paraId="14340AC5" w14:textId="77777777" w:rsidR="00DF057A" w:rsidRPr="003C596C" w:rsidRDefault="00DF057A"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F057A" w:rsidRDefault="00DF057A" w:rsidP="00AB15A3">
      <w:pPr>
        <w:pStyle w:val="FootnoteText"/>
        <w:spacing w:before="0"/>
      </w:pPr>
      <w:r w:rsidRPr="003C596C">
        <w:rPr>
          <w:sz w:val="18"/>
          <w:szCs w:val="18"/>
        </w:rPr>
        <w:t>Care Plan Domain Analysis Model (DAM) Documents</w:t>
      </w:r>
    </w:p>
  </w:footnote>
  <w:footnote w:id="2">
    <w:p w14:paraId="7CEDBD18" w14:textId="77777777" w:rsidR="00DF057A" w:rsidRDefault="00DF057A"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DF057A" w:rsidRPr="00915CAF" w:rsidRDefault="00DF057A"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F057A" w:rsidRDefault="00DF057A" w:rsidP="00AB15A3">
      <w:pPr>
        <w:pStyle w:val="FootnoteText"/>
      </w:pPr>
      <w:r w:rsidRPr="00915CAF">
        <w:rPr>
          <w:sz w:val="18"/>
          <w:szCs w:val="18"/>
        </w:rPr>
        <w:t>Care Plan Domain Analysis Model (DAM) Documents</w:t>
      </w:r>
    </w:p>
  </w:footnote>
  <w:footnote w:id="4">
    <w:p w14:paraId="1BA6B0DB" w14:textId="77777777" w:rsidR="00DF057A" w:rsidRPr="00BF5E62" w:rsidRDefault="00DF057A"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DF057A" w:rsidRDefault="00DF057A">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DF057A" w:rsidRDefault="00DF057A"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DF057A" w:rsidRDefault="00DF057A"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DF057A" w:rsidRDefault="00DF057A" w:rsidP="00FF33D1">
      <w:pPr>
        <w:pStyle w:val="FootnoteText"/>
      </w:pPr>
    </w:p>
  </w:footnote>
  <w:footnote w:id="8">
    <w:p w14:paraId="29C7AC62" w14:textId="77777777" w:rsidR="00DF057A" w:rsidRDefault="00DF057A">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DF057A" w:rsidRDefault="00DF057A">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DF057A" w:rsidRDefault="00DF057A">
    <w:pPr>
      <w:pStyle w:val="Header"/>
    </w:pPr>
    <w:r>
      <w:t>IHE &lt;Domain Name&gt; Technical Framework Supplement – &lt;Profile Name (Profile Acronym)&gt;</w:t>
    </w:r>
    <w:r>
      <w:br/>
      <w:t>______________________________________________________________________________</w:t>
    </w:r>
  </w:p>
  <w:p w14:paraId="18E9D4DA" w14:textId="77777777" w:rsidR="00DF057A" w:rsidRDefault="00DF05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7C7336"/>
    <w:multiLevelType w:val="hybridMultilevel"/>
    <w:tmpl w:val="505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2A025EE"/>
    <w:multiLevelType w:val="hybridMultilevel"/>
    <w:tmpl w:val="505C6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25E5F"/>
    <w:multiLevelType w:val="multilevel"/>
    <w:tmpl w:val="7B943E18"/>
    <w:numStyleLink w:val="Constraints"/>
  </w:abstractNum>
  <w:abstractNum w:abstractNumId="23"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4BD1DB6"/>
    <w:multiLevelType w:val="multilevel"/>
    <w:tmpl w:val="7B943E18"/>
    <w:numStyleLink w:val="Constraints"/>
  </w:abstractNum>
  <w:abstractNum w:abstractNumId="26"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E0700B2"/>
    <w:multiLevelType w:val="multilevel"/>
    <w:tmpl w:val="7B943E18"/>
    <w:numStyleLink w:val="Constraints"/>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2"/>
  </w:num>
  <w:num w:numId="13">
    <w:abstractNumId w:val="22"/>
  </w:num>
  <w:num w:numId="14">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4"/>
  </w:num>
  <w:num w:numId="16">
    <w:abstractNumId w:val="29"/>
  </w:num>
  <w:num w:numId="17">
    <w:abstractNumId w:val="30"/>
  </w:num>
  <w:num w:numId="18">
    <w:abstractNumId w:val="27"/>
  </w:num>
  <w:num w:numId="19">
    <w:abstractNumId w:val="27"/>
  </w:num>
  <w:num w:numId="20">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8"/>
  </w:num>
  <w:num w:numId="23">
    <w:abstractNumId w:val="12"/>
  </w:num>
  <w:num w:numId="24">
    <w:abstractNumId w:val="28"/>
  </w:num>
  <w:num w:numId="25">
    <w:abstractNumId w:val="14"/>
  </w:num>
  <w:num w:numId="26">
    <w:abstractNumId w:val="25"/>
  </w:num>
  <w:num w:numId="27">
    <w:abstractNumId w:val="16"/>
  </w:num>
  <w:num w:numId="28">
    <w:abstractNumId w:val="15"/>
  </w:num>
  <w:num w:numId="29">
    <w:abstractNumId w:val="13"/>
  </w:num>
  <w:num w:numId="30">
    <w:abstractNumId w:val="31"/>
  </w:num>
  <w:num w:numId="31">
    <w:abstractNumId w:val="17"/>
  </w:num>
  <w:num w:numId="32">
    <w:abstractNumId w:val="19"/>
  </w:num>
  <w:num w:numId="33">
    <w:abstractNumId w:val="23"/>
  </w:num>
  <w:num w:numId="34">
    <w:abstractNumId w:val="11"/>
  </w:num>
  <w:num w:numId="35">
    <w:abstractNumId w:val="2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3D2"/>
    <w:rsid w:val="00010625"/>
    <w:rsid w:val="000121FB"/>
    <w:rsid w:val="000125FF"/>
    <w:rsid w:val="00017E09"/>
    <w:rsid w:val="00024BCD"/>
    <w:rsid w:val="00034E50"/>
    <w:rsid w:val="00036347"/>
    <w:rsid w:val="0004057D"/>
    <w:rsid w:val="00040A2D"/>
    <w:rsid w:val="0004144C"/>
    <w:rsid w:val="00041D46"/>
    <w:rsid w:val="00044F4F"/>
    <w:rsid w:val="000470A5"/>
    <w:rsid w:val="000514E1"/>
    <w:rsid w:val="00051DB3"/>
    <w:rsid w:val="0005577A"/>
    <w:rsid w:val="00060D78"/>
    <w:rsid w:val="00061D1A"/>
    <w:rsid w:val="000622EE"/>
    <w:rsid w:val="00065B85"/>
    <w:rsid w:val="00070847"/>
    <w:rsid w:val="000717A7"/>
    <w:rsid w:val="00071B0C"/>
    <w:rsid w:val="00077324"/>
    <w:rsid w:val="00077EA0"/>
    <w:rsid w:val="000807AC"/>
    <w:rsid w:val="00082F2B"/>
    <w:rsid w:val="00084252"/>
    <w:rsid w:val="0008583F"/>
    <w:rsid w:val="00087187"/>
    <w:rsid w:val="00094061"/>
    <w:rsid w:val="00096DA5"/>
    <w:rsid w:val="000B30FF"/>
    <w:rsid w:val="000B699D"/>
    <w:rsid w:val="000C3556"/>
    <w:rsid w:val="000C5467"/>
    <w:rsid w:val="000D2487"/>
    <w:rsid w:val="000D6321"/>
    <w:rsid w:val="000D6F01"/>
    <w:rsid w:val="000D711C"/>
    <w:rsid w:val="000E0B51"/>
    <w:rsid w:val="000E1CDD"/>
    <w:rsid w:val="000E1F9A"/>
    <w:rsid w:val="000E3338"/>
    <w:rsid w:val="000F13F5"/>
    <w:rsid w:val="000F40E1"/>
    <w:rsid w:val="000F5BBB"/>
    <w:rsid w:val="000F613A"/>
    <w:rsid w:val="000F6D26"/>
    <w:rsid w:val="000F6DB4"/>
    <w:rsid w:val="00104BE6"/>
    <w:rsid w:val="001055CB"/>
    <w:rsid w:val="001073CE"/>
    <w:rsid w:val="001115F5"/>
    <w:rsid w:val="00111C67"/>
    <w:rsid w:val="00111CBC"/>
    <w:rsid w:val="001134EB"/>
    <w:rsid w:val="00114040"/>
    <w:rsid w:val="00115142"/>
    <w:rsid w:val="001157BF"/>
    <w:rsid w:val="00115A0F"/>
    <w:rsid w:val="00117DD7"/>
    <w:rsid w:val="00123FD5"/>
    <w:rsid w:val="001253AA"/>
    <w:rsid w:val="00125F42"/>
    <w:rsid w:val="001263B9"/>
    <w:rsid w:val="00126A38"/>
    <w:rsid w:val="001277AA"/>
    <w:rsid w:val="0014275F"/>
    <w:rsid w:val="001439BB"/>
    <w:rsid w:val="001453CC"/>
    <w:rsid w:val="00147187"/>
    <w:rsid w:val="00147A61"/>
    <w:rsid w:val="00147F29"/>
    <w:rsid w:val="00150B3C"/>
    <w:rsid w:val="00154B7B"/>
    <w:rsid w:val="001558DD"/>
    <w:rsid w:val="00155F14"/>
    <w:rsid w:val="001579E7"/>
    <w:rsid w:val="001606A7"/>
    <w:rsid w:val="001622E4"/>
    <w:rsid w:val="0016666C"/>
    <w:rsid w:val="00167B95"/>
    <w:rsid w:val="00167DB7"/>
    <w:rsid w:val="00170ED0"/>
    <w:rsid w:val="001738F4"/>
    <w:rsid w:val="0017698E"/>
    <w:rsid w:val="00181ABC"/>
    <w:rsid w:val="001854E3"/>
    <w:rsid w:val="00185D6B"/>
    <w:rsid w:val="00186DAB"/>
    <w:rsid w:val="00187E92"/>
    <w:rsid w:val="00191F2A"/>
    <w:rsid w:val="0019328E"/>
    <w:rsid w:val="001946F4"/>
    <w:rsid w:val="00194E2D"/>
    <w:rsid w:val="001A108D"/>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F106D"/>
    <w:rsid w:val="001F2CF8"/>
    <w:rsid w:val="001F2FB8"/>
    <w:rsid w:val="001F6755"/>
    <w:rsid w:val="001F68C9"/>
    <w:rsid w:val="001F787E"/>
    <w:rsid w:val="001F7A35"/>
    <w:rsid w:val="00202AC6"/>
    <w:rsid w:val="002040DD"/>
    <w:rsid w:val="0020453A"/>
    <w:rsid w:val="00204D6E"/>
    <w:rsid w:val="00207571"/>
    <w:rsid w:val="00207816"/>
    <w:rsid w:val="00207868"/>
    <w:rsid w:val="002173E6"/>
    <w:rsid w:val="00220A52"/>
    <w:rsid w:val="00221AC2"/>
    <w:rsid w:val="0022261E"/>
    <w:rsid w:val="0022352C"/>
    <w:rsid w:val="002317DB"/>
    <w:rsid w:val="002322FF"/>
    <w:rsid w:val="00234BE4"/>
    <w:rsid w:val="0023732B"/>
    <w:rsid w:val="0024140B"/>
    <w:rsid w:val="00244AA5"/>
    <w:rsid w:val="00250A37"/>
    <w:rsid w:val="00255462"/>
    <w:rsid w:val="00255821"/>
    <w:rsid w:val="00256665"/>
    <w:rsid w:val="002623D3"/>
    <w:rsid w:val="002656DB"/>
    <w:rsid w:val="00265874"/>
    <w:rsid w:val="002670D2"/>
    <w:rsid w:val="00267883"/>
    <w:rsid w:val="00270EBB"/>
    <w:rsid w:val="002711CC"/>
    <w:rsid w:val="00272440"/>
    <w:rsid w:val="00274982"/>
    <w:rsid w:val="002756A6"/>
    <w:rsid w:val="002833B3"/>
    <w:rsid w:val="0028363B"/>
    <w:rsid w:val="00286433"/>
    <w:rsid w:val="002869E8"/>
    <w:rsid w:val="002877A9"/>
    <w:rsid w:val="00291725"/>
    <w:rsid w:val="00293CF1"/>
    <w:rsid w:val="002A4C2E"/>
    <w:rsid w:val="002B4844"/>
    <w:rsid w:val="002D5B69"/>
    <w:rsid w:val="002E0B4E"/>
    <w:rsid w:val="002E4412"/>
    <w:rsid w:val="002E59BD"/>
    <w:rsid w:val="002F051F"/>
    <w:rsid w:val="002F076A"/>
    <w:rsid w:val="002F2910"/>
    <w:rsid w:val="00303E20"/>
    <w:rsid w:val="003045B6"/>
    <w:rsid w:val="00310FBE"/>
    <w:rsid w:val="00314713"/>
    <w:rsid w:val="00316247"/>
    <w:rsid w:val="0032060B"/>
    <w:rsid w:val="00323461"/>
    <w:rsid w:val="00324356"/>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1F12"/>
    <w:rsid w:val="00363069"/>
    <w:rsid w:val="0036381E"/>
    <w:rsid w:val="00363FFF"/>
    <w:rsid w:val="003651D9"/>
    <w:rsid w:val="00370B52"/>
    <w:rsid w:val="00374B3E"/>
    <w:rsid w:val="00376ED8"/>
    <w:rsid w:val="0038429E"/>
    <w:rsid w:val="00386D80"/>
    <w:rsid w:val="00391D83"/>
    <w:rsid w:val="003921A0"/>
    <w:rsid w:val="003A09FE"/>
    <w:rsid w:val="003A7E10"/>
    <w:rsid w:val="003B2A2B"/>
    <w:rsid w:val="003B40CC"/>
    <w:rsid w:val="003B70A2"/>
    <w:rsid w:val="003C3AD6"/>
    <w:rsid w:val="003D19E0"/>
    <w:rsid w:val="003D24EE"/>
    <w:rsid w:val="003D5A68"/>
    <w:rsid w:val="003D7ECC"/>
    <w:rsid w:val="003E0430"/>
    <w:rsid w:val="003E27F0"/>
    <w:rsid w:val="003E2AA2"/>
    <w:rsid w:val="003E5C68"/>
    <w:rsid w:val="003F0805"/>
    <w:rsid w:val="003F252B"/>
    <w:rsid w:val="003F28C9"/>
    <w:rsid w:val="003F2A72"/>
    <w:rsid w:val="003F3E4A"/>
    <w:rsid w:val="003F58C5"/>
    <w:rsid w:val="003F7141"/>
    <w:rsid w:val="00400459"/>
    <w:rsid w:val="00403EB2"/>
    <w:rsid w:val="004046B6"/>
    <w:rsid w:val="004070FB"/>
    <w:rsid w:val="00410D6B"/>
    <w:rsid w:val="00412649"/>
    <w:rsid w:val="00415432"/>
    <w:rsid w:val="00417A70"/>
    <w:rsid w:val="004225C9"/>
    <w:rsid w:val="00426B61"/>
    <w:rsid w:val="0043514A"/>
    <w:rsid w:val="00436599"/>
    <w:rsid w:val="004424C6"/>
    <w:rsid w:val="0044310A"/>
    <w:rsid w:val="00444100"/>
    <w:rsid w:val="00444CFC"/>
    <w:rsid w:val="00445D2F"/>
    <w:rsid w:val="00447451"/>
    <w:rsid w:val="004541CC"/>
    <w:rsid w:val="00457DDC"/>
    <w:rsid w:val="00461A12"/>
    <w:rsid w:val="004651FC"/>
    <w:rsid w:val="00466D60"/>
    <w:rsid w:val="00467CEA"/>
    <w:rsid w:val="00470C9B"/>
    <w:rsid w:val="00472402"/>
    <w:rsid w:val="00474113"/>
    <w:rsid w:val="004809A3"/>
    <w:rsid w:val="004818E8"/>
    <w:rsid w:val="00482DC2"/>
    <w:rsid w:val="004845CE"/>
    <w:rsid w:val="00487FFC"/>
    <w:rsid w:val="00492541"/>
    <w:rsid w:val="00494ECB"/>
    <w:rsid w:val="004A3208"/>
    <w:rsid w:val="004A7D5B"/>
    <w:rsid w:val="004B0BD9"/>
    <w:rsid w:val="004B387F"/>
    <w:rsid w:val="004B4EF3"/>
    <w:rsid w:val="004B575B"/>
    <w:rsid w:val="004B576F"/>
    <w:rsid w:val="004B7094"/>
    <w:rsid w:val="004C10B4"/>
    <w:rsid w:val="004C7B88"/>
    <w:rsid w:val="004D68CC"/>
    <w:rsid w:val="004D69C3"/>
    <w:rsid w:val="004D6C45"/>
    <w:rsid w:val="004E10CA"/>
    <w:rsid w:val="004E47F1"/>
    <w:rsid w:val="004F1713"/>
    <w:rsid w:val="004F5211"/>
    <w:rsid w:val="004F7C05"/>
    <w:rsid w:val="00503AE1"/>
    <w:rsid w:val="0050674C"/>
    <w:rsid w:val="00506C22"/>
    <w:rsid w:val="00510062"/>
    <w:rsid w:val="00513057"/>
    <w:rsid w:val="005169B0"/>
    <w:rsid w:val="00516D6D"/>
    <w:rsid w:val="00521ABB"/>
    <w:rsid w:val="00522681"/>
    <w:rsid w:val="00522F40"/>
    <w:rsid w:val="00523C5F"/>
    <w:rsid w:val="0053128C"/>
    <w:rsid w:val="005339EE"/>
    <w:rsid w:val="005360E4"/>
    <w:rsid w:val="005376C1"/>
    <w:rsid w:val="005410F9"/>
    <w:rsid w:val="005416D9"/>
    <w:rsid w:val="00543FFB"/>
    <w:rsid w:val="0054524C"/>
    <w:rsid w:val="0055699A"/>
    <w:rsid w:val="00556E6C"/>
    <w:rsid w:val="005629FE"/>
    <w:rsid w:val="005672A9"/>
    <w:rsid w:val="00570B52"/>
    <w:rsid w:val="005719CE"/>
    <w:rsid w:val="00572031"/>
    <w:rsid w:val="00573102"/>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50BF"/>
    <w:rsid w:val="005C5E28"/>
    <w:rsid w:val="005D06CF"/>
    <w:rsid w:val="005D11E8"/>
    <w:rsid w:val="005D1F91"/>
    <w:rsid w:val="005D5546"/>
    <w:rsid w:val="005D6104"/>
    <w:rsid w:val="005D6176"/>
    <w:rsid w:val="005D7F75"/>
    <w:rsid w:val="005F2045"/>
    <w:rsid w:val="005F21E7"/>
    <w:rsid w:val="005F3FB5"/>
    <w:rsid w:val="005F4C3E"/>
    <w:rsid w:val="00600EC6"/>
    <w:rsid w:val="006014F8"/>
    <w:rsid w:val="00603ED5"/>
    <w:rsid w:val="00604F10"/>
    <w:rsid w:val="00607529"/>
    <w:rsid w:val="006106AB"/>
    <w:rsid w:val="006116E2"/>
    <w:rsid w:val="00613604"/>
    <w:rsid w:val="00613C53"/>
    <w:rsid w:val="00614038"/>
    <w:rsid w:val="00622D31"/>
    <w:rsid w:val="00622D42"/>
    <w:rsid w:val="0062383A"/>
    <w:rsid w:val="00625D23"/>
    <w:rsid w:val="006263EA"/>
    <w:rsid w:val="006270A3"/>
    <w:rsid w:val="00630F33"/>
    <w:rsid w:val="00633C3F"/>
    <w:rsid w:val="006360B8"/>
    <w:rsid w:val="00644FC1"/>
    <w:rsid w:val="006512F0"/>
    <w:rsid w:val="006514EA"/>
    <w:rsid w:val="00656A6B"/>
    <w:rsid w:val="00662893"/>
    <w:rsid w:val="00662BE5"/>
    <w:rsid w:val="0066362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7354"/>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20288"/>
    <w:rsid w:val="00723DAF"/>
    <w:rsid w:val="007251A4"/>
    <w:rsid w:val="007270F3"/>
    <w:rsid w:val="00730E16"/>
    <w:rsid w:val="007337B8"/>
    <w:rsid w:val="007377E7"/>
    <w:rsid w:val="007400C4"/>
    <w:rsid w:val="00740B86"/>
    <w:rsid w:val="00743BC3"/>
    <w:rsid w:val="00746A3D"/>
    <w:rsid w:val="00747676"/>
    <w:rsid w:val="007479B6"/>
    <w:rsid w:val="00747E7C"/>
    <w:rsid w:val="00752F7E"/>
    <w:rsid w:val="00761469"/>
    <w:rsid w:val="007622A9"/>
    <w:rsid w:val="00762B0C"/>
    <w:rsid w:val="00767053"/>
    <w:rsid w:val="00774B6B"/>
    <w:rsid w:val="007773C8"/>
    <w:rsid w:val="0078063E"/>
    <w:rsid w:val="007815AF"/>
    <w:rsid w:val="007824BF"/>
    <w:rsid w:val="0078454E"/>
    <w:rsid w:val="0078781A"/>
    <w:rsid w:val="00787B2D"/>
    <w:rsid w:val="007922ED"/>
    <w:rsid w:val="007A029D"/>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724B"/>
    <w:rsid w:val="007E0C0D"/>
    <w:rsid w:val="007E5B51"/>
    <w:rsid w:val="007F771A"/>
    <w:rsid w:val="007F7801"/>
    <w:rsid w:val="00802F29"/>
    <w:rsid w:val="00803E2D"/>
    <w:rsid w:val="008044D0"/>
    <w:rsid w:val="008067DF"/>
    <w:rsid w:val="0081320A"/>
    <w:rsid w:val="00815E51"/>
    <w:rsid w:val="008249A2"/>
    <w:rsid w:val="00825642"/>
    <w:rsid w:val="008301C7"/>
    <w:rsid w:val="00830E0E"/>
    <w:rsid w:val="00831FF5"/>
    <w:rsid w:val="008322D3"/>
    <w:rsid w:val="00833045"/>
    <w:rsid w:val="008341AE"/>
    <w:rsid w:val="00834DF7"/>
    <w:rsid w:val="008358E5"/>
    <w:rsid w:val="00836F8A"/>
    <w:rsid w:val="008413B1"/>
    <w:rsid w:val="00841D11"/>
    <w:rsid w:val="00843B52"/>
    <w:rsid w:val="008452AF"/>
    <w:rsid w:val="0084683E"/>
    <w:rsid w:val="00855EDF"/>
    <w:rsid w:val="008608EF"/>
    <w:rsid w:val="008616CB"/>
    <w:rsid w:val="0086353F"/>
    <w:rsid w:val="00863C8B"/>
    <w:rsid w:val="00865616"/>
    <w:rsid w:val="00865DF9"/>
    <w:rsid w:val="00866192"/>
    <w:rsid w:val="00870306"/>
    <w:rsid w:val="00870FB2"/>
    <w:rsid w:val="00871613"/>
    <w:rsid w:val="00875076"/>
    <w:rsid w:val="00875BFD"/>
    <w:rsid w:val="00883D4F"/>
    <w:rsid w:val="00884925"/>
    <w:rsid w:val="00885ABD"/>
    <w:rsid w:val="00887E40"/>
    <w:rsid w:val="00895F23"/>
    <w:rsid w:val="008A3FD2"/>
    <w:rsid w:val="008A73E1"/>
    <w:rsid w:val="008B1661"/>
    <w:rsid w:val="008B53CB"/>
    <w:rsid w:val="008B5D7E"/>
    <w:rsid w:val="008B620B"/>
    <w:rsid w:val="008B6391"/>
    <w:rsid w:val="008C1766"/>
    <w:rsid w:val="008C2FE8"/>
    <w:rsid w:val="008C42CC"/>
    <w:rsid w:val="008C57EC"/>
    <w:rsid w:val="008C77AE"/>
    <w:rsid w:val="008D052D"/>
    <w:rsid w:val="008D0BA0"/>
    <w:rsid w:val="008D17FF"/>
    <w:rsid w:val="008D45BC"/>
    <w:rsid w:val="008D4A4F"/>
    <w:rsid w:val="008D4E48"/>
    <w:rsid w:val="008D7044"/>
    <w:rsid w:val="008D7620"/>
    <w:rsid w:val="008D7642"/>
    <w:rsid w:val="008E0275"/>
    <w:rsid w:val="008E2B5E"/>
    <w:rsid w:val="008E3F6C"/>
    <w:rsid w:val="008E441F"/>
    <w:rsid w:val="008F06F1"/>
    <w:rsid w:val="008F347B"/>
    <w:rsid w:val="008F78D2"/>
    <w:rsid w:val="009013A1"/>
    <w:rsid w:val="009022A0"/>
    <w:rsid w:val="009061A2"/>
    <w:rsid w:val="00907134"/>
    <w:rsid w:val="00910E03"/>
    <w:rsid w:val="00924A7A"/>
    <w:rsid w:val="00924E49"/>
    <w:rsid w:val="009268F6"/>
    <w:rsid w:val="00933C9A"/>
    <w:rsid w:val="00934D96"/>
    <w:rsid w:val="009406A5"/>
    <w:rsid w:val="00940FC7"/>
    <w:rsid w:val="009429FB"/>
    <w:rsid w:val="009471A5"/>
    <w:rsid w:val="0095196C"/>
    <w:rsid w:val="00951F63"/>
    <w:rsid w:val="0095298A"/>
    <w:rsid w:val="00953CFC"/>
    <w:rsid w:val="0095594C"/>
    <w:rsid w:val="00955CD4"/>
    <w:rsid w:val="00956966"/>
    <w:rsid w:val="009612F6"/>
    <w:rsid w:val="009625E5"/>
    <w:rsid w:val="00966AC0"/>
    <w:rsid w:val="00967B49"/>
    <w:rsid w:val="00972760"/>
    <w:rsid w:val="0097454A"/>
    <w:rsid w:val="00976822"/>
    <w:rsid w:val="009813A1"/>
    <w:rsid w:val="00981F7D"/>
    <w:rsid w:val="00983131"/>
    <w:rsid w:val="00983C65"/>
    <w:rsid w:val="009843EF"/>
    <w:rsid w:val="009903C2"/>
    <w:rsid w:val="00991226"/>
    <w:rsid w:val="00991D63"/>
    <w:rsid w:val="00993FF5"/>
    <w:rsid w:val="009A1962"/>
    <w:rsid w:val="009B048D"/>
    <w:rsid w:val="009C10D5"/>
    <w:rsid w:val="009C48F8"/>
    <w:rsid w:val="009C5B12"/>
    <w:rsid w:val="009C6269"/>
    <w:rsid w:val="009C6F21"/>
    <w:rsid w:val="009D0CDF"/>
    <w:rsid w:val="009D107B"/>
    <w:rsid w:val="009D125C"/>
    <w:rsid w:val="009D2A49"/>
    <w:rsid w:val="009D2DD6"/>
    <w:rsid w:val="009D6A32"/>
    <w:rsid w:val="009E3114"/>
    <w:rsid w:val="009E31E5"/>
    <w:rsid w:val="009E34B7"/>
    <w:rsid w:val="009F3200"/>
    <w:rsid w:val="009F3C44"/>
    <w:rsid w:val="009F5503"/>
    <w:rsid w:val="009F5CF4"/>
    <w:rsid w:val="00A045EC"/>
    <w:rsid w:val="00A05A12"/>
    <w:rsid w:val="00A0613F"/>
    <w:rsid w:val="00A16DCD"/>
    <w:rsid w:val="00A171E5"/>
    <w:rsid w:val="00A174B6"/>
    <w:rsid w:val="00A177D5"/>
    <w:rsid w:val="00A23689"/>
    <w:rsid w:val="00A276B2"/>
    <w:rsid w:val="00A30BDA"/>
    <w:rsid w:val="00A322F4"/>
    <w:rsid w:val="00A37899"/>
    <w:rsid w:val="00A43E92"/>
    <w:rsid w:val="00A5423E"/>
    <w:rsid w:val="00A5645C"/>
    <w:rsid w:val="00A6421B"/>
    <w:rsid w:val="00A66F91"/>
    <w:rsid w:val="00A773A9"/>
    <w:rsid w:val="00A81A19"/>
    <w:rsid w:val="00A81A7C"/>
    <w:rsid w:val="00A84DE6"/>
    <w:rsid w:val="00A85861"/>
    <w:rsid w:val="00A860E5"/>
    <w:rsid w:val="00A875FF"/>
    <w:rsid w:val="00A90BD5"/>
    <w:rsid w:val="00A910E1"/>
    <w:rsid w:val="00A91203"/>
    <w:rsid w:val="00A93362"/>
    <w:rsid w:val="00A9751B"/>
    <w:rsid w:val="00AA18D4"/>
    <w:rsid w:val="00AA3771"/>
    <w:rsid w:val="00AA684E"/>
    <w:rsid w:val="00AA69C0"/>
    <w:rsid w:val="00AB15A3"/>
    <w:rsid w:val="00AC2090"/>
    <w:rsid w:val="00AC2FDB"/>
    <w:rsid w:val="00AC609B"/>
    <w:rsid w:val="00AC7C88"/>
    <w:rsid w:val="00AD069D"/>
    <w:rsid w:val="00AD2AE2"/>
    <w:rsid w:val="00AD3EA6"/>
    <w:rsid w:val="00AE1439"/>
    <w:rsid w:val="00AE1990"/>
    <w:rsid w:val="00AE4AED"/>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798B"/>
    <w:rsid w:val="00B541EC"/>
    <w:rsid w:val="00B54952"/>
    <w:rsid w:val="00B55350"/>
    <w:rsid w:val="00B55BDE"/>
    <w:rsid w:val="00B57934"/>
    <w:rsid w:val="00B628BD"/>
    <w:rsid w:val="00B63B69"/>
    <w:rsid w:val="00B65E96"/>
    <w:rsid w:val="00B7582C"/>
    <w:rsid w:val="00B759C2"/>
    <w:rsid w:val="00B809FB"/>
    <w:rsid w:val="00B82D84"/>
    <w:rsid w:val="00B84D95"/>
    <w:rsid w:val="00B8586D"/>
    <w:rsid w:val="00B87220"/>
    <w:rsid w:val="00B90962"/>
    <w:rsid w:val="00B92E9F"/>
    <w:rsid w:val="00B92EA1"/>
    <w:rsid w:val="00B9303B"/>
    <w:rsid w:val="00B9308F"/>
    <w:rsid w:val="00B93B01"/>
    <w:rsid w:val="00B94919"/>
    <w:rsid w:val="00B965FD"/>
    <w:rsid w:val="00BA1337"/>
    <w:rsid w:val="00BA1A91"/>
    <w:rsid w:val="00BA437B"/>
    <w:rsid w:val="00BA4A87"/>
    <w:rsid w:val="00BA773E"/>
    <w:rsid w:val="00BB4DB0"/>
    <w:rsid w:val="00BB62C0"/>
    <w:rsid w:val="00BB65D8"/>
    <w:rsid w:val="00BB6AAC"/>
    <w:rsid w:val="00BB74AF"/>
    <w:rsid w:val="00BB76BC"/>
    <w:rsid w:val="00BC3E9F"/>
    <w:rsid w:val="00BC4147"/>
    <w:rsid w:val="00BC4803"/>
    <w:rsid w:val="00BC6EDE"/>
    <w:rsid w:val="00BC7584"/>
    <w:rsid w:val="00BD50E5"/>
    <w:rsid w:val="00BD6767"/>
    <w:rsid w:val="00BE1308"/>
    <w:rsid w:val="00BE39EE"/>
    <w:rsid w:val="00BE5916"/>
    <w:rsid w:val="00BE7EBE"/>
    <w:rsid w:val="00BF2986"/>
    <w:rsid w:val="00C0135D"/>
    <w:rsid w:val="00C05CCE"/>
    <w:rsid w:val="00C1037F"/>
    <w:rsid w:val="00C10561"/>
    <w:rsid w:val="00C13FFC"/>
    <w:rsid w:val="00C158E0"/>
    <w:rsid w:val="00C16F09"/>
    <w:rsid w:val="00C20EFF"/>
    <w:rsid w:val="00C250ED"/>
    <w:rsid w:val="00C269FC"/>
    <w:rsid w:val="00C26E7C"/>
    <w:rsid w:val="00C3192F"/>
    <w:rsid w:val="00C33078"/>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519D"/>
    <w:rsid w:val="00C6772C"/>
    <w:rsid w:val="00C71FDB"/>
    <w:rsid w:val="00C741DD"/>
    <w:rsid w:val="00C75E6D"/>
    <w:rsid w:val="00C7717D"/>
    <w:rsid w:val="00C82ED4"/>
    <w:rsid w:val="00C831AA"/>
    <w:rsid w:val="00C83F0F"/>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3E1F"/>
    <w:rsid w:val="00CD44D7"/>
    <w:rsid w:val="00CD4D46"/>
    <w:rsid w:val="00CD61EF"/>
    <w:rsid w:val="00CD7D94"/>
    <w:rsid w:val="00CE0AA5"/>
    <w:rsid w:val="00CE45D2"/>
    <w:rsid w:val="00CE61F2"/>
    <w:rsid w:val="00CE63C0"/>
    <w:rsid w:val="00CF283F"/>
    <w:rsid w:val="00CF508D"/>
    <w:rsid w:val="00D0225B"/>
    <w:rsid w:val="00D04B4D"/>
    <w:rsid w:val="00D05B7C"/>
    <w:rsid w:val="00D07411"/>
    <w:rsid w:val="00D10BFF"/>
    <w:rsid w:val="00D145F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4088"/>
    <w:rsid w:val="00D54BCF"/>
    <w:rsid w:val="00D558AA"/>
    <w:rsid w:val="00D56315"/>
    <w:rsid w:val="00D5643C"/>
    <w:rsid w:val="00D609FE"/>
    <w:rsid w:val="00D60F27"/>
    <w:rsid w:val="00D62CEC"/>
    <w:rsid w:val="00D6437D"/>
    <w:rsid w:val="00D65BC1"/>
    <w:rsid w:val="00D748B5"/>
    <w:rsid w:val="00D83D6B"/>
    <w:rsid w:val="00D85A7B"/>
    <w:rsid w:val="00D91791"/>
    <w:rsid w:val="00D91815"/>
    <w:rsid w:val="00D97209"/>
    <w:rsid w:val="00DA1854"/>
    <w:rsid w:val="00DA2E04"/>
    <w:rsid w:val="00DA4086"/>
    <w:rsid w:val="00DA698D"/>
    <w:rsid w:val="00DA7715"/>
    <w:rsid w:val="00DA7A7E"/>
    <w:rsid w:val="00DA7FE0"/>
    <w:rsid w:val="00DB186B"/>
    <w:rsid w:val="00DB5C1E"/>
    <w:rsid w:val="00DC4A7B"/>
    <w:rsid w:val="00DC5581"/>
    <w:rsid w:val="00DC5891"/>
    <w:rsid w:val="00DC76D8"/>
    <w:rsid w:val="00DD13DB"/>
    <w:rsid w:val="00DD4D5A"/>
    <w:rsid w:val="00DE0504"/>
    <w:rsid w:val="00DE3F6C"/>
    <w:rsid w:val="00DE4EE0"/>
    <w:rsid w:val="00DE4F60"/>
    <w:rsid w:val="00DE6D6A"/>
    <w:rsid w:val="00DE7269"/>
    <w:rsid w:val="00DE7839"/>
    <w:rsid w:val="00DF057A"/>
    <w:rsid w:val="00DF683C"/>
    <w:rsid w:val="00DF769E"/>
    <w:rsid w:val="00DF7CCA"/>
    <w:rsid w:val="00E007E6"/>
    <w:rsid w:val="00E014B6"/>
    <w:rsid w:val="00E01D59"/>
    <w:rsid w:val="00E10B94"/>
    <w:rsid w:val="00E115D7"/>
    <w:rsid w:val="00E121ED"/>
    <w:rsid w:val="00E1423C"/>
    <w:rsid w:val="00E16D14"/>
    <w:rsid w:val="00E20C45"/>
    <w:rsid w:val="00E25761"/>
    <w:rsid w:val="00E30AAF"/>
    <w:rsid w:val="00E35AD6"/>
    <w:rsid w:val="00E35F5B"/>
    <w:rsid w:val="00E36293"/>
    <w:rsid w:val="00E36A9C"/>
    <w:rsid w:val="00E4210F"/>
    <w:rsid w:val="00E451B1"/>
    <w:rsid w:val="00E46BAB"/>
    <w:rsid w:val="00E50AF1"/>
    <w:rsid w:val="00E56193"/>
    <w:rsid w:val="00E5672F"/>
    <w:rsid w:val="00E60F58"/>
    <w:rsid w:val="00E61A6A"/>
    <w:rsid w:val="00E61D49"/>
    <w:rsid w:val="00E61FFC"/>
    <w:rsid w:val="00E640BF"/>
    <w:rsid w:val="00E7532D"/>
    <w:rsid w:val="00E8043B"/>
    <w:rsid w:val="00E8338D"/>
    <w:rsid w:val="00E83F2D"/>
    <w:rsid w:val="00E84A1F"/>
    <w:rsid w:val="00E8520F"/>
    <w:rsid w:val="00E90AC0"/>
    <w:rsid w:val="00E91C15"/>
    <w:rsid w:val="00E9442A"/>
    <w:rsid w:val="00E962B3"/>
    <w:rsid w:val="00EA4EA1"/>
    <w:rsid w:val="00EA7E83"/>
    <w:rsid w:val="00EB71A2"/>
    <w:rsid w:val="00EC098D"/>
    <w:rsid w:val="00EC11E0"/>
    <w:rsid w:val="00EC7367"/>
    <w:rsid w:val="00ED0083"/>
    <w:rsid w:val="00ED3E87"/>
    <w:rsid w:val="00ED4892"/>
    <w:rsid w:val="00ED5269"/>
    <w:rsid w:val="00EE075C"/>
    <w:rsid w:val="00EE1C86"/>
    <w:rsid w:val="00EE7926"/>
    <w:rsid w:val="00EF1E77"/>
    <w:rsid w:val="00EF3F52"/>
    <w:rsid w:val="00EF5BD1"/>
    <w:rsid w:val="00EF6962"/>
    <w:rsid w:val="00F002DD"/>
    <w:rsid w:val="00F034AC"/>
    <w:rsid w:val="00F0472E"/>
    <w:rsid w:val="00F059F9"/>
    <w:rsid w:val="00F0650A"/>
    <w:rsid w:val="00F0665F"/>
    <w:rsid w:val="00F071FF"/>
    <w:rsid w:val="00F146E5"/>
    <w:rsid w:val="00F1527E"/>
    <w:rsid w:val="00F159CF"/>
    <w:rsid w:val="00F214E1"/>
    <w:rsid w:val="00F2262E"/>
    <w:rsid w:val="00F23863"/>
    <w:rsid w:val="00F25751"/>
    <w:rsid w:val="00F3060F"/>
    <w:rsid w:val="00F31393"/>
    <w:rsid w:val="00F313A8"/>
    <w:rsid w:val="00F33FD8"/>
    <w:rsid w:val="00F455EA"/>
    <w:rsid w:val="00F5188B"/>
    <w:rsid w:val="00F60F63"/>
    <w:rsid w:val="00F6224C"/>
    <w:rsid w:val="00F623E5"/>
    <w:rsid w:val="00F6298D"/>
    <w:rsid w:val="00F64792"/>
    <w:rsid w:val="00F669C1"/>
    <w:rsid w:val="00F66C25"/>
    <w:rsid w:val="00F67F32"/>
    <w:rsid w:val="00F70316"/>
    <w:rsid w:val="00F74FAA"/>
    <w:rsid w:val="00F82F74"/>
    <w:rsid w:val="00F846DB"/>
    <w:rsid w:val="00F847E4"/>
    <w:rsid w:val="00F8495F"/>
    <w:rsid w:val="00F8659B"/>
    <w:rsid w:val="00F900F7"/>
    <w:rsid w:val="00F9257D"/>
    <w:rsid w:val="00F9427B"/>
    <w:rsid w:val="00F967B3"/>
    <w:rsid w:val="00FA1B42"/>
    <w:rsid w:val="00FA2A29"/>
    <w:rsid w:val="00FA427F"/>
    <w:rsid w:val="00FA7074"/>
    <w:rsid w:val="00FC24E1"/>
    <w:rsid w:val="00FC278A"/>
    <w:rsid w:val="00FC4CE3"/>
    <w:rsid w:val="00FD11C0"/>
    <w:rsid w:val="00FD2E73"/>
    <w:rsid w:val="00FD3F02"/>
    <w:rsid w:val="00FD6B22"/>
    <w:rsid w:val="00FE5F5C"/>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microsoft.com/office/2011/relationships/commentsExtended" Target="commentsExtended.xml"/><Relationship Id="rId36" Type="http://schemas.openxmlformats.org/officeDocument/2006/relationships/fontTable" Target="fontTable.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wiki.ihe.net/index.php?title=National_Extensions_Process"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comments" Target="comments.xml"/><Relationship Id="rId30" Type="http://schemas.openxmlformats.org/officeDocument/2006/relationships/image" Target="media/image3.jpg"/><Relationship Id="rId35"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44E38-73B3-4D18-843C-B749E9703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46</TotalTime>
  <Pages>83</Pages>
  <Words>20909</Words>
  <Characters>119184</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139814</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8</cp:revision>
  <cp:lastPrinted>2012-05-01T14:26:00Z</cp:lastPrinted>
  <dcterms:created xsi:type="dcterms:W3CDTF">2016-03-14T19:47:00Z</dcterms:created>
  <dcterms:modified xsi:type="dcterms:W3CDTF">2016-03-14T20:34:00Z</dcterms:modified>
  <cp:category>IHE Supplement Template</cp:category>
</cp:coreProperties>
</file>