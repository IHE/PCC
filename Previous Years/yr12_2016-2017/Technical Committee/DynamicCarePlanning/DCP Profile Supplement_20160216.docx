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529F9"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2768348A" w14:textId="77777777" w:rsidR="00CF283F" w:rsidRPr="003651D9" w:rsidRDefault="00CF283F" w:rsidP="00663624">
      <w:pPr>
        <w:pStyle w:val="BodyText"/>
      </w:pPr>
    </w:p>
    <w:p w14:paraId="63B44801" w14:textId="2FA48333" w:rsidR="00CF283F" w:rsidRPr="003651D9" w:rsidRDefault="004C7B88" w:rsidP="003D24EE">
      <w:pPr>
        <w:pStyle w:val="BodyText"/>
        <w:jc w:val="center"/>
      </w:pPr>
      <w:r w:rsidRPr="003651D9">
        <w:rPr>
          <w:noProof/>
        </w:rPr>
        <w:drawing>
          <wp:inline distT="0" distB="0" distL="0" distR="0" wp14:anchorId="249571F7" wp14:editId="1545BE5C">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163B3F35" w14:textId="77777777" w:rsidR="00CF283F" w:rsidRPr="003651D9" w:rsidRDefault="00CF283F" w:rsidP="000807AC">
      <w:pPr>
        <w:pStyle w:val="BodyText"/>
      </w:pPr>
    </w:p>
    <w:p w14:paraId="79F49CDB" w14:textId="77777777" w:rsidR="007400C4" w:rsidRPr="003651D9" w:rsidRDefault="007400C4" w:rsidP="00663624">
      <w:pPr>
        <w:pStyle w:val="BodyText"/>
      </w:pPr>
    </w:p>
    <w:p w14:paraId="38327E23" w14:textId="77777777" w:rsidR="00482DC2" w:rsidRPr="003651D9" w:rsidRDefault="00D83D6B" w:rsidP="000807AC">
      <w:pPr>
        <w:pStyle w:val="BodyText"/>
        <w:jc w:val="center"/>
        <w:rPr>
          <w:b/>
          <w:sz w:val="44"/>
          <w:szCs w:val="44"/>
        </w:rPr>
      </w:pPr>
      <w:r>
        <w:rPr>
          <w:b/>
          <w:sz w:val="44"/>
          <w:szCs w:val="44"/>
        </w:rPr>
        <w:t>IHE Patient Care Coordination</w:t>
      </w:r>
    </w:p>
    <w:p w14:paraId="041DD2DE"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72F5370" w14:textId="77777777" w:rsidR="00CF283F" w:rsidRPr="003651D9" w:rsidRDefault="00CF283F" w:rsidP="000807AC">
      <w:pPr>
        <w:pStyle w:val="BodyText"/>
      </w:pPr>
    </w:p>
    <w:p w14:paraId="3DA0996C" w14:textId="77777777" w:rsidR="00656A6B" w:rsidRPr="003651D9" w:rsidRDefault="00656A6B" w:rsidP="000807AC">
      <w:pPr>
        <w:pStyle w:val="BodyText"/>
      </w:pPr>
    </w:p>
    <w:p w14:paraId="552AA4BE"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5FFEE510" w14:textId="77777777" w:rsidR="00CF283F" w:rsidRPr="003651D9" w:rsidRDefault="00CF283F" w:rsidP="000125FF">
      <w:pPr>
        <w:pStyle w:val="BodyText"/>
      </w:pPr>
    </w:p>
    <w:p w14:paraId="50A6810F" w14:textId="77777777" w:rsidR="007400C4" w:rsidRPr="003651D9" w:rsidRDefault="007400C4" w:rsidP="000125FF">
      <w:pPr>
        <w:pStyle w:val="BodyText"/>
      </w:pPr>
    </w:p>
    <w:p w14:paraId="1EB20C05" w14:textId="77777777" w:rsidR="00C1037F" w:rsidRPr="003651D9" w:rsidRDefault="00C1037F" w:rsidP="000125FF">
      <w:pPr>
        <w:pStyle w:val="BodyText"/>
      </w:pPr>
    </w:p>
    <w:p w14:paraId="2F83E10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715D8344"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2B81B5D9" w14:textId="77777777" w:rsidR="009D125C" w:rsidRPr="003651D9" w:rsidRDefault="009D125C">
      <w:pPr>
        <w:pStyle w:val="BodyText"/>
      </w:pPr>
    </w:p>
    <w:p w14:paraId="2A2A2046" w14:textId="77777777" w:rsidR="009D125C" w:rsidRPr="003651D9" w:rsidRDefault="009D125C">
      <w:pPr>
        <w:pStyle w:val="BodyText"/>
      </w:pPr>
    </w:p>
    <w:p w14:paraId="2D24DA20"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79D0B60B" w14:textId="77777777" w:rsidR="00603ED5" w:rsidRPr="003651D9" w:rsidRDefault="00D83D6B" w:rsidP="00AC7C88">
      <w:pPr>
        <w:pStyle w:val="BodyText"/>
      </w:pPr>
      <w:r>
        <w:t>Author:</w:t>
      </w:r>
      <w:r>
        <w:tab/>
        <w:t>Patient Care Coordination</w:t>
      </w:r>
    </w:p>
    <w:p w14:paraId="56E4BB95"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1FFD1913"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BB7AE7D"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60ADE147"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09A841E7"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16F4FD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FC04F76"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1FB5546F"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0A74F5C0"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44048EE8"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DEB310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42C5803C"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2DD566C6"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6ED47FC3"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93640C4" w14:textId="77777777" w:rsidR="007A7BF7" w:rsidRPr="003651D9" w:rsidRDefault="000717A7" w:rsidP="007A7BF7">
      <w:pPr>
        <w:pStyle w:val="EditorInstructions"/>
      </w:pPr>
      <w:r w:rsidRPr="003651D9">
        <w:t>Amend s</w:t>
      </w:r>
      <w:r w:rsidR="007A7BF7" w:rsidRPr="003651D9">
        <w:t>ection X.X by the following:</w:t>
      </w:r>
    </w:p>
    <w:p w14:paraId="615F92D1"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2A90402E" w14:textId="77777777" w:rsidR="005410F9" w:rsidRPr="003651D9" w:rsidRDefault="005410F9" w:rsidP="00BE5916">
      <w:pPr>
        <w:pStyle w:val="BodyText"/>
      </w:pPr>
    </w:p>
    <w:p w14:paraId="7AFAFFE5"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0A37F692"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1FFAF49D"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79870000"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B17FF74"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2AFDDEE" w14:textId="77777777" w:rsidR="00BE5916" w:rsidRPr="003651D9" w:rsidRDefault="00BE5916" w:rsidP="000470A5">
      <w:pPr>
        <w:pStyle w:val="BodyText"/>
      </w:pPr>
    </w:p>
    <w:p w14:paraId="5FE1D6AA"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75F5247A" w14:textId="77777777" w:rsidR="004D69C3" w:rsidRPr="003651D9" w:rsidRDefault="004D69C3" w:rsidP="00597DB2"/>
    <w:bookmarkStart w:id="0" w:name="_GoBack"/>
    <w:bookmarkEnd w:id="0"/>
    <w:p w14:paraId="0B84511B" w14:textId="77777777" w:rsidR="00332763"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3399590" w:history="1">
        <w:r w:rsidR="00332763" w:rsidRPr="00952392">
          <w:rPr>
            <w:rStyle w:val="Hyperlink"/>
            <w:noProof/>
          </w:rPr>
          <w:t>Introduction to this Supplement</w:t>
        </w:r>
        <w:r w:rsidR="00332763">
          <w:rPr>
            <w:noProof/>
            <w:webHidden/>
          </w:rPr>
          <w:tab/>
        </w:r>
        <w:r w:rsidR="00332763">
          <w:rPr>
            <w:noProof/>
            <w:webHidden/>
          </w:rPr>
          <w:fldChar w:fldCharType="begin"/>
        </w:r>
        <w:r w:rsidR="00332763">
          <w:rPr>
            <w:noProof/>
            <w:webHidden/>
          </w:rPr>
          <w:instrText xml:space="preserve"> PAGEREF _Toc443399590 \h </w:instrText>
        </w:r>
        <w:r w:rsidR="00332763">
          <w:rPr>
            <w:noProof/>
            <w:webHidden/>
          </w:rPr>
        </w:r>
        <w:r w:rsidR="00332763">
          <w:rPr>
            <w:noProof/>
            <w:webHidden/>
          </w:rPr>
          <w:fldChar w:fldCharType="separate"/>
        </w:r>
        <w:r w:rsidR="00332763">
          <w:rPr>
            <w:noProof/>
            <w:webHidden/>
          </w:rPr>
          <w:t>9</w:t>
        </w:r>
        <w:r w:rsidR="00332763">
          <w:rPr>
            <w:noProof/>
            <w:webHidden/>
          </w:rPr>
          <w:fldChar w:fldCharType="end"/>
        </w:r>
      </w:hyperlink>
    </w:p>
    <w:p w14:paraId="6E28429C" w14:textId="77777777" w:rsidR="00332763" w:rsidRDefault="00332763">
      <w:pPr>
        <w:pStyle w:val="TOC2"/>
        <w:rPr>
          <w:rFonts w:asciiTheme="minorHAnsi" w:eastAsiaTheme="minorEastAsia" w:hAnsiTheme="minorHAnsi" w:cstheme="minorBidi"/>
          <w:noProof/>
          <w:sz w:val="22"/>
          <w:szCs w:val="22"/>
        </w:rPr>
      </w:pPr>
      <w:hyperlink w:anchor="_Toc443399591" w:history="1">
        <w:r w:rsidRPr="00952392">
          <w:rPr>
            <w:rStyle w:val="Hyperlink"/>
            <w:noProof/>
          </w:rPr>
          <w:t>Open Issues and Questions</w:t>
        </w:r>
        <w:r>
          <w:rPr>
            <w:noProof/>
            <w:webHidden/>
          </w:rPr>
          <w:tab/>
        </w:r>
        <w:r>
          <w:rPr>
            <w:noProof/>
            <w:webHidden/>
          </w:rPr>
          <w:fldChar w:fldCharType="begin"/>
        </w:r>
        <w:r>
          <w:rPr>
            <w:noProof/>
            <w:webHidden/>
          </w:rPr>
          <w:instrText xml:space="preserve"> PAGEREF _Toc443399591 \h </w:instrText>
        </w:r>
        <w:r>
          <w:rPr>
            <w:noProof/>
            <w:webHidden/>
          </w:rPr>
        </w:r>
        <w:r>
          <w:rPr>
            <w:noProof/>
            <w:webHidden/>
          </w:rPr>
          <w:fldChar w:fldCharType="separate"/>
        </w:r>
        <w:r>
          <w:rPr>
            <w:noProof/>
            <w:webHidden/>
          </w:rPr>
          <w:t>9</w:t>
        </w:r>
        <w:r>
          <w:rPr>
            <w:noProof/>
            <w:webHidden/>
          </w:rPr>
          <w:fldChar w:fldCharType="end"/>
        </w:r>
      </w:hyperlink>
    </w:p>
    <w:p w14:paraId="199057A8" w14:textId="77777777" w:rsidR="00332763" w:rsidRDefault="00332763">
      <w:pPr>
        <w:pStyle w:val="TOC2"/>
        <w:rPr>
          <w:rFonts w:asciiTheme="minorHAnsi" w:eastAsiaTheme="minorEastAsia" w:hAnsiTheme="minorHAnsi" w:cstheme="minorBidi"/>
          <w:noProof/>
          <w:sz w:val="22"/>
          <w:szCs w:val="22"/>
        </w:rPr>
      </w:pPr>
      <w:hyperlink w:anchor="_Toc443399592" w:history="1">
        <w:r w:rsidRPr="00952392">
          <w:rPr>
            <w:rStyle w:val="Hyperlink"/>
            <w:noProof/>
          </w:rPr>
          <w:t>Closed Issues</w:t>
        </w:r>
        <w:r>
          <w:rPr>
            <w:noProof/>
            <w:webHidden/>
          </w:rPr>
          <w:tab/>
        </w:r>
        <w:r>
          <w:rPr>
            <w:noProof/>
            <w:webHidden/>
          </w:rPr>
          <w:fldChar w:fldCharType="begin"/>
        </w:r>
        <w:r>
          <w:rPr>
            <w:noProof/>
            <w:webHidden/>
          </w:rPr>
          <w:instrText xml:space="preserve"> PAGEREF _Toc443399592 \h </w:instrText>
        </w:r>
        <w:r>
          <w:rPr>
            <w:noProof/>
            <w:webHidden/>
          </w:rPr>
        </w:r>
        <w:r>
          <w:rPr>
            <w:noProof/>
            <w:webHidden/>
          </w:rPr>
          <w:fldChar w:fldCharType="separate"/>
        </w:r>
        <w:r>
          <w:rPr>
            <w:noProof/>
            <w:webHidden/>
          </w:rPr>
          <w:t>9</w:t>
        </w:r>
        <w:r>
          <w:rPr>
            <w:noProof/>
            <w:webHidden/>
          </w:rPr>
          <w:fldChar w:fldCharType="end"/>
        </w:r>
      </w:hyperlink>
    </w:p>
    <w:p w14:paraId="517F7A9B" w14:textId="77777777" w:rsidR="00332763" w:rsidRDefault="00332763">
      <w:pPr>
        <w:pStyle w:val="TOC1"/>
        <w:rPr>
          <w:rFonts w:asciiTheme="minorHAnsi" w:eastAsiaTheme="minorEastAsia" w:hAnsiTheme="minorHAnsi" w:cstheme="minorBidi"/>
          <w:noProof/>
          <w:sz w:val="22"/>
          <w:szCs w:val="22"/>
        </w:rPr>
      </w:pPr>
      <w:hyperlink w:anchor="_Toc443399593" w:history="1">
        <w:r w:rsidRPr="00952392">
          <w:rPr>
            <w:rStyle w:val="Hyperlink"/>
            <w:noProof/>
          </w:rPr>
          <w:t>General Introduction</w:t>
        </w:r>
        <w:r>
          <w:rPr>
            <w:noProof/>
            <w:webHidden/>
          </w:rPr>
          <w:tab/>
        </w:r>
        <w:r>
          <w:rPr>
            <w:noProof/>
            <w:webHidden/>
          </w:rPr>
          <w:fldChar w:fldCharType="begin"/>
        </w:r>
        <w:r>
          <w:rPr>
            <w:noProof/>
            <w:webHidden/>
          </w:rPr>
          <w:instrText xml:space="preserve"> PAGEREF _Toc443399593 \h </w:instrText>
        </w:r>
        <w:r>
          <w:rPr>
            <w:noProof/>
            <w:webHidden/>
          </w:rPr>
        </w:r>
        <w:r>
          <w:rPr>
            <w:noProof/>
            <w:webHidden/>
          </w:rPr>
          <w:fldChar w:fldCharType="separate"/>
        </w:r>
        <w:r>
          <w:rPr>
            <w:noProof/>
            <w:webHidden/>
          </w:rPr>
          <w:t>10</w:t>
        </w:r>
        <w:r>
          <w:rPr>
            <w:noProof/>
            <w:webHidden/>
          </w:rPr>
          <w:fldChar w:fldCharType="end"/>
        </w:r>
      </w:hyperlink>
    </w:p>
    <w:p w14:paraId="228F7D74" w14:textId="77777777" w:rsidR="00332763" w:rsidRDefault="00332763">
      <w:pPr>
        <w:pStyle w:val="TOC1"/>
        <w:rPr>
          <w:rFonts w:asciiTheme="minorHAnsi" w:eastAsiaTheme="minorEastAsia" w:hAnsiTheme="minorHAnsi" w:cstheme="minorBidi"/>
          <w:noProof/>
          <w:sz w:val="22"/>
          <w:szCs w:val="22"/>
        </w:rPr>
      </w:pPr>
      <w:hyperlink w:anchor="_Toc443399594" w:history="1">
        <w:r w:rsidRPr="00952392">
          <w:rPr>
            <w:rStyle w:val="Hyperlink"/>
            <w:noProof/>
          </w:rPr>
          <w:t>Appendix A - Actor Summary Definitions</w:t>
        </w:r>
        <w:r>
          <w:rPr>
            <w:noProof/>
            <w:webHidden/>
          </w:rPr>
          <w:tab/>
        </w:r>
        <w:r>
          <w:rPr>
            <w:noProof/>
            <w:webHidden/>
          </w:rPr>
          <w:fldChar w:fldCharType="begin"/>
        </w:r>
        <w:r>
          <w:rPr>
            <w:noProof/>
            <w:webHidden/>
          </w:rPr>
          <w:instrText xml:space="preserve"> PAGEREF _Toc443399594 \h </w:instrText>
        </w:r>
        <w:r>
          <w:rPr>
            <w:noProof/>
            <w:webHidden/>
          </w:rPr>
        </w:r>
        <w:r>
          <w:rPr>
            <w:noProof/>
            <w:webHidden/>
          </w:rPr>
          <w:fldChar w:fldCharType="separate"/>
        </w:r>
        <w:r>
          <w:rPr>
            <w:noProof/>
            <w:webHidden/>
          </w:rPr>
          <w:t>10</w:t>
        </w:r>
        <w:r>
          <w:rPr>
            <w:noProof/>
            <w:webHidden/>
          </w:rPr>
          <w:fldChar w:fldCharType="end"/>
        </w:r>
      </w:hyperlink>
    </w:p>
    <w:p w14:paraId="75CC8941" w14:textId="77777777" w:rsidR="00332763" w:rsidRDefault="00332763">
      <w:pPr>
        <w:pStyle w:val="TOC1"/>
        <w:rPr>
          <w:rFonts w:asciiTheme="minorHAnsi" w:eastAsiaTheme="minorEastAsia" w:hAnsiTheme="minorHAnsi" w:cstheme="minorBidi"/>
          <w:noProof/>
          <w:sz w:val="22"/>
          <w:szCs w:val="22"/>
        </w:rPr>
      </w:pPr>
      <w:hyperlink w:anchor="_Toc443399595" w:history="1">
        <w:r w:rsidRPr="00952392">
          <w:rPr>
            <w:rStyle w:val="Hyperlink"/>
            <w:noProof/>
          </w:rPr>
          <w:t>Appendix B - Transaction Summary Definitions</w:t>
        </w:r>
        <w:r>
          <w:rPr>
            <w:noProof/>
            <w:webHidden/>
          </w:rPr>
          <w:tab/>
        </w:r>
        <w:r>
          <w:rPr>
            <w:noProof/>
            <w:webHidden/>
          </w:rPr>
          <w:fldChar w:fldCharType="begin"/>
        </w:r>
        <w:r>
          <w:rPr>
            <w:noProof/>
            <w:webHidden/>
          </w:rPr>
          <w:instrText xml:space="preserve"> PAGEREF _Toc443399595 \h </w:instrText>
        </w:r>
        <w:r>
          <w:rPr>
            <w:noProof/>
            <w:webHidden/>
          </w:rPr>
        </w:r>
        <w:r>
          <w:rPr>
            <w:noProof/>
            <w:webHidden/>
          </w:rPr>
          <w:fldChar w:fldCharType="separate"/>
        </w:r>
        <w:r>
          <w:rPr>
            <w:noProof/>
            <w:webHidden/>
          </w:rPr>
          <w:t>10</w:t>
        </w:r>
        <w:r>
          <w:rPr>
            <w:noProof/>
            <w:webHidden/>
          </w:rPr>
          <w:fldChar w:fldCharType="end"/>
        </w:r>
      </w:hyperlink>
    </w:p>
    <w:p w14:paraId="42BA72B5" w14:textId="77777777" w:rsidR="00332763" w:rsidRDefault="00332763">
      <w:pPr>
        <w:pStyle w:val="TOC1"/>
        <w:rPr>
          <w:rFonts w:asciiTheme="minorHAnsi" w:eastAsiaTheme="minorEastAsia" w:hAnsiTheme="minorHAnsi" w:cstheme="minorBidi"/>
          <w:noProof/>
          <w:sz w:val="22"/>
          <w:szCs w:val="22"/>
        </w:rPr>
      </w:pPr>
      <w:hyperlink w:anchor="_Toc443399596" w:history="1">
        <w:r w:rsidRPr="00952392">
          <w:rPr>
            <w:rStyle w:val="Hyperlink"/>
            <w:noProof/>
          </w:rPr>
          <w:t>Glossary</w:t>
        </w:r>
        <w:r>
          <w:rPr>
            <w:noProof/>
            <w:webHidden/>
          </w:rPr>
          <w:tab/>
        </w:r>
        <w:r>
          <w:rPr>
            <w:noProof/>
            <w:webHidden/>
          </w:rPr>
          <w:fldChar w:fldCharType="begin"/>
        </w:r>
        <w:r>
          <w:rPr>
            <w:noProof/>
            <w:webHidden/>
          </w:rPr>
          <w:instrText xml:space="preserve"> PAGEREF _Toc443399596 \h </w:instrText>
        </w:r>
        <w:r>
          <w:rPr>
            <w:noProof/>
            <w:webHidden/>
          </w:rPr>
        </w:r>
        <w:r>
          <w:rPr>
            <w:noProof/>
            <w:webHidden/>
          </w:rPr>
          <w:fldChar w:fldCharType="separate"/>
        </w:r>
        <w:r>
          <w:rPr>
            <w:noProof/>
            <w:webHidden/>
          </w:rPr>
          <w:t>10</w:t>
        </w:r>
        <w:r>
          <w:rPr>
            <w:noProof/>
            <w:webHidden/>
          </w:rPr>
          <w:fldChar w:fldCharType="end"/>
        </w:r>
      </w:hyperlink>
    </w:p>
    <w:p w14:paraId="05CF5968" w14:textId="77777777" w:rsidR="00332763" w:rsidRDefault="00332763">
      <w:pPr>
        <w:pStyle w:val="TOC1"/>
        <w:rPr>
          <w:rFonts w:asciiTheme="minorHAnsi" w:eastAsiaTheme="minorEastAsia" w:hAnsiTheme="minorHAnsi" w:cstheme="minorBidi"/>
          <w:noProof/>
          <w:sz w:val="22"/>
          <w:szCs w:val="22"/>
        </w:rPr>
      </w:pPr>
      <w:hyperlink w:anchor="_Toc443399597" w:history="1">
        <w:r w:rsidRPr="00952392">
          <w:rPr>
            <w:rStyle w:val="Hyperlink"/>
            <w:noProof/>
          </w:rPr>
          <w:t>Volume 1 – Profiles</w:t>
        </w:r>
        <w:r>
          <w:rPr>
            <w:noProof/>
            <w:webHidden/>
          </w:rPr>
          <w:tab/>
        </w:r>
        <w:r>
          <w:rPr>
            <w:noProof/>
            <w:webHidden/>
          </w:rPr>
          <w:fldChar w:fldCharType="begin"/>
        </w:r>
        <w:r>
          <w:rPr>
            <w:noProof/>
            <w:webHidden/>
          </w:rPr>
          <w:instrText xml:space="preserve"> PAGEREF _Toc443399597 \h </w:instrText>
        </w:r>
        <w:r>
          <w:rPr>
            <w:noProof/>
            <w:webHidden/>
          </w:rPr>
        </w:r>
        <w:r>
          <w:rPr>
            <w:noProof/>
            <w:webHidden/>
          </w:rPr>
          <w:fldChar w:fldCharType="separate"/>
        </w:r>
        <w:r>
          <w:rPr>
            <w:noProof/>
            <w:webHidden/>
          </w:rPr>
          <w:t>12</w:t>
        </w:r>
        <w:r>
          <w:rPr>
            <w:noProof/>
            <w:webHidden/>
          </w:rPr>
          <w:fldChar w:fldCharType="end"/>
        </w:r>
      </w:hyperlink>
    </w:p>
    <w:p w14:paraId="7EA5A17A" w14:textId="77777777" w:rsidR="00332763" w:rsidRDefault="00332763">
      <w:pPr>
        <w:pStyle w:val="TOC2"/>
        <w:rPr>
          <w:rFonts w:asciiTheme="minorHAnsi" w:eastAsiaTheme="minorEastAsia" w:hAnsiTheme="minorHAnsi" w:cstheme="minorBidi"/>
          <w:noProof/>
          <w:sz w:val="22"/>
          <w:szCs w:val="22"/>
        </w:rPr>
      </w:pPr>
      <w:hyperlink w:anchor="_Toc443399598" w:history="1">
        <w:r w:rsidRPr="00952392">
          <w:rPr>
            <w:rStyle w:val="Hyperlink"/>
            <w:noProof/>
          </w:rPr>
          <w:t>&lt;</w:t>
        </w:r>
        <w:r w:rsidRPr="00952392">
          <w:rPr>
            <w:rStyle w:val="Hyperlink"/>
            <w:i/>
            <w:noProof/>
          </w:rPr>
          <w:t>Copyright Licenses&gt;</w:t>
        </w:r>
        <w:r>
          <w:rPr>
            <w:noProof/>
            <w:webHidden/>
          </w:rPr>
          <w:tab/>
        </w:r>
        <w:r>
          <w:rPr>
            <w:noProof/>
            <w:webHidden/>
          </w:rPr>
          <w:fldChar w:fldCharType="begin"/>
        </w:r>
        <w:r>
          <w:rPr>
            <w:noProof/>
            <w:webHidden/>
          </w:rPr>
          <w:instrText xml:space="preserve"> PAGEREF _Toc443399598 \h </w:instrText>
        </w:r>
        <w:r>
          <w:rPr>
            <w:noProof/>
            <w:webHidden/>
          </w:rPr>
        </w:r>
        <w:r>
          <w:rPr>
            <w:noProof/>
            <w:webHidden/>
          </w:rPr>
          <w:fldChar w:fldCharType="separate"/>
        </w:r>
        <w:r>
          <w:rPr>
            <w:noProof/>
            <w:webHidden/>
          </w:rPr>
          <w:t>12</w:t>
        </w:r>
        <w:r>
          <w:rPr>
            <w:noProof/>
            <w:webHidden/>
          </w:rPr>
          <w:fldChar w:fldCharType="end"/>
        </w:r>
      </w:hyperlink>
    </w:p>
    <w:p w14:paraId="3330B617" w14:textId="77777777" w:rsidR="00332763" w:rsidRDefault="00332763">
      <w:pPr>
        <w:pStyle w:val="TOC2"/>
        <w:rPr>
          <w:rFonts w:asciiTheme="minorHAnsi" w:eastAsiaTheme="minorEastAsia" w:hAnsiTheme="minorHAnsi" w:cstheme="minorBidi"/>
          <w:noProof/>
          <w:sz w:val="22"/>
          <w:szCs w:val="22"/>
        </w:rPr>
      </w:pPr>
      <w:hyperlink w:anchor="_Toc443399599" w:history="1">
        <w:r w:rsidRPr="00952392">
          <w:rPr>
            <w:rStyle w:val="Hyperlink"/>
            <w:noProof/>
          </w:rPr>
          <w:t>&lt;</w:t>
        </w:r>
        <w:r w:rsidRPr="00952392">
          <w:rPr>
            <w:rStyle w:val="Hyperlink"/>
            <w:i/>
            <w:noProof/>
          </w:rPr>
          <w:t>Domain-specific additions&gt;</w:t>
        </w:r>
        <w:r>
          <w:rPr>
            <w:noProof/>
            <w:webHidden/>
          </w:rPr>
          <w:tab/>
        </w:r>
        <w:r>
          <w:rPr>
            <w:noProof/>
            <w:webHidden/>
          </w:rPr>
          <w:fldChar w:fldCharType="begin"/>
        </w:r>
        <w:r>
          <w:rPr>
            <w:noProof/>
            <w:webHidden/>
          </w:rPr>
          <w:instrText xml:space="preserve"> PAGEREF _Toc443399599 \h </w:instrText>
        </w:r>
        <w:r>
          <w:rPr>
            <w:noProof/>
            <w:webHidden/>
          </w:rPr>
        </w:r>
        <w:r>
          <w:rPr>
            <w:noProof/>
            <w:webHidden/>
          </w:rPr>
          <w:fldChar w:fldCharType="separate"/>
        </w:r>
        <w:r>
          <w:rPr>
            <w:noProof/>
            <w:webHidden/>
          </w:rPr>
          <w:t>12</w:t>
        </w:r>
        <w:r>
          <w:rPr>
            <w:noProof/>
            <w:webHidden/>
          </w:rPr>
          <w:fldChar w:fldCharType="end"/>
        </w:r>
      </w:hyperlink>
    </w:p>
    <w:p w14:paraId="6EC65211" w14:textId="77777777" w:rsidR="00332763" w:rsidRDefault="00332763">
      <w:pPr>
        <w:pStyle w:val="TOC1"/>
        <w:rPr>
          <w:rFonts w:asciiTheme="minorHAnsi" w:eastAsiaTheme="minorEastAsia" w:hAnsiTheme="minorHAnsi" w:cstheme="minorBidi"/>
          <w:noProof/>
          <w:sz w:val="22"/>
          <w:szCs w:val="22"/>
        </w:rPr>
      </w:pPr>
      <w:hyperlink w:anchor="_Toc443399600" w:history="1">
        <w:r w:rsidRPr="00952392">
          <w:rPr>
            <w:rStyle w:val="Hyperlink"/>
            <w:noProof/>
          </w:rPr>
          <w:t>X Dynamic Care Planning (DCP) Profile</w:t>
        </w:r>
        <w:r>
          <w:rPr>
            <w:noProof/>
            <w:webHidden/>
          </w:rPr>
          <w:tab/>
        </w:r>
        <w:r>
          <w:rPr>
            <w:noProof/>
            <w:webHidden/>
          </w:rPr>
          <w:fldChar w:fldCharType="begin"/>
        </w:r>
        <w:r>
          <w:rPr>
            <w:noProof/>
            <w:webHidden/>
          </w:rPr>
          <w:instrText xml:space="preserve"> PAGEREF _Toc443399600 \h </w:instrText>
        </w:r>
        <w:r>
          <w:rPr>
            <w:noProof/>
            <w:webHidden/>
          </w:rPr>
        </w:r>
        <w:r>
          <w:rPr>
            <w:noProof/>
            <w:webHidden/>
          </w:rPr>
          <w:fldChar w:fldCharType="separate"/>
        </w:r>
        <w:r>
          <w:rPr>
            <w:noProof/>
            <w:webHidden/>
          </w:rPr>
          <w:t>13</w:t>
        </w:r>
        <w:r>
          <w:rPr>
            <w:noProof/>
            <w:webHidden/>
          </w:rPr>
          <w:fldChar w:fldCharType="end"/>
        </w:r>
      </w:hyperlink>
    </w:p>
    <w:p w14:paraId="49473B7B" w14:textId="77777777" w:rsidR="00332763" w:rsidRDefault="00332763">
      <w:pPr>
        <w:pStyle w:val="TOC2"/>
        <w:rPr>
          <w:rFonts w:asciiTheme="minorHAnsi" w:eastAsiaTheme="minorEastAsia" w:hAnsiTheme="minorHAnsi" w:cstheme="minorBidi"/>
          <w:noProof/>
          <w:sz w:val="22"/>
          <w:szCs w:val="22"/>
        </w:rPr>
      </w:pPr>
      <w:hyperlink w:anchor="_Toc443399601" w:history="1">
        <w:r w:rsidRPr="00952392">
          <w:rPr>
            <w:rStyle w:val="Hyperlink"/>
            <w:noProof/>
          </w:rPr>
          <w:t>X.1 DCP Actors, Transactions, and Content Modules</w:t>
        </w:r>
        <w:r>
          <w:rPr>
            <w:noProof/>
            <w:webHidden/>
          </w:rPr>
          <w:tab/>
        </w:r>
        <w:r>
          <w:rPr>
            <w:noProof/>
            <w:webHidden/>
          </w:rPr>
          <w:fldChar w:fldCharType="begin"/>
        </w:r>
        <w:r>
          <w:rPr>
            <w:noProof/>
            <w:webHidden/>
          </w:rPr>
          <w:instrText xml:space="preserve"> PAGEREF _Toc443399601 \h </w:instrText>
        </w:r>
        <w:r>
          <w:rPr>
            <w:noProof/>
            <w:webHidden/>
          </w:rPr>
        </w:r>
        <w:r>
          <w:rPr>
            <w:noProof/>
            <w:webHidden/>
          </w:rPr>
          <w:fldChar w:fldCharType="separate"/>
        </w:r>
        <w:r>
          <w:rPr>
            <w:noProof/>
            <w:webHidden/>
          </w:rPr>
          <w:t>14</w:t>
        </w:r>
        <w:r>
          <w:rPr>
            <w:noProof/>
            <w:webHidden/>
          </w:rPr>
          <w:fldChar w:fldCharType="end"/>
        </w:r>
      </w:hyperlink>
    </w:p>
    <w:p w14:paraId="4CC1A756" w14:textId="77777777" w:rsidR="00332763" w:rsidRDefault="00332763">
      <w:pPr>
        <w:pStyle w:val="TOC3"/>
        <w:rPr>
          <w:rFonts w:asciiTheme="minorHAnsi" w:eastAsiaTheme="minorEastAsia" w:hAnsiTheme="minorHAnsi" w:cstheme="minorBidi"/>
          <w:noProof/>
          <w:sz w:val="22"/>
          <w:szCs w:val="22"/>
        </w:rPr>
      </w:pPr>
      <w:hyperlink w:anchor="_Toc443399602" w:history="1">
        <w:r w:rsidRPr="00952392">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_Toc443399602 \h </w:instrText>
        </w:r>
        <w:r>
          <w:rPr>
            <w:noProof/>
            <w:webHidden/>
          </w:rPr>
        </w:r>
        <w:r>
          <w:rPr>
            <w:noProof/>
            <w:webHidden/>
          </w:rPr>
          <w:fldChar w:fldCharType="separate"/>
        </w:r>
        <w:r>
          <w:rPr>
            <w:noProof/>
            <w:webHidden/>
          </w:rPr>
          <w:t>16</w:t>
        </w:r>
        <w:r>
          <w:rPr>
            <w:noProof/>
            <w:webHidden/>
          </w:rPr>
          <w:fldChar w:fldCharType="end"/>
        </w:r>
      </w:hyperlink>
    </w:p>
    <w:p w14:paraId="3C3D7D49" w14:textId="77777777" w:rsidR="00332763" w:rsidRDefault="00332763">
      <w:pPr>
        <w:pStyle w:val="TOC4"/>
        <w:rPr>
          <w:rFonts w:asciiTheme="minorHAnsi" w:eastAsiaTheme="minorEastAsia" w:hAnsiTheme="minorHAnsi" w:cstheme="minorBidi"/>
          <w:noProof/>
          <w:sz w:val="22"/>
          <w:szCs w:val="22"/>
        </w:rPr>
      </w:pPr>
      <w:hyperlink w:anchor="_Toc443399603" w:history="1">
        <w:r w:rsidRPr="00952392">
          <w:rPr>
            <w:rStyle w:val="Hyperlink"/>
            <w:noProof/>
          </w:rPr>
          <w:t>X.1.1.1 Care Plan Contributor</w:t>
        </w:r>
        <w:r>
          <w:rPr>
            <w:noProof/>
            <w:webHidden/>
          </w:rPr>
          <w:tab/>
        </w:r>
        <w:r>
          <w:rPr>
            <w:noProof/>
            <w:webHidden/>
          </w:rPr>
          <w:fldChar w:fldCharType="begin"/>
        </w:r>
        <w:r>
          <w:rPr>
            <w:noProof/>
            <w:webHidden/>
          </w:rPr>
          <w:instrText xml:space="preserve"> PAGEREF _Toc443399603 \h </w:instrText>
        </w:r>
        <w:r>
          <w:rPr>
            <w:noProof/>
            <w:webHidden/>
          </w:rPr>
        </w:r>
        <w:r>
          <w:rPr>
            <w:noProof/>
            <w:webHidden/>
          </w:rPr>
          <w:fldChar w:fldCharType="separate"/>
        </w:r>
        <w:r>
          <w:rPr>
            <w:noProof/>
            <w:webHidden/>
          </w:rPr>
          <w:t>17</w:t>
        </w:r>
        <w:r>
          <w:rPr>
            <w:noProof/>
            <w:webHidden/>
          </w:rPr>
          <w:fldChar w:fldCharType="end"/>
        </w:r>
      </w:hyperlink>
    </w:p>
    <w:p w14:paraId="1DFC3AB4" w14:textId="77777777" w:rsidR="00332763" w:rsidRDefault="00332763">
      <w:pPr>
        <w:pStyle w:val="TOC4"/>
        <w:rPr>
          <w:rFonts w:asciiTheme="minorHAnsi" w:eastAsiaTheme="minorEastAsia" w:hAnsiTheme="minorHAnsi" w:cstheme="minorBidi"/>
          <w:noProof/>
          <w:sz w:val="22"/>
          <w:szCs w:val="22"/>
        </w:rPr>
      </w:pPr>
      <w:hyperlink w:anchor="_Toc443399604" w:history="1">
        <w:r w:rsidRPr="00952392">
          <w:rPr>
            <w:rStyle w:val="Hyperlink"/>
            <w:noProof/>
          </w:rPr>
          <w:t>X.1.1.2 Care Plan Consumer</w:t>
        </w:r>
        <w:r>
          <w:rPr>
            <w:noProof/>
            <w:webHidden/>
          </w:rPr>
          <w:tab/>
        </w:r>
        <w:r>
          <w:rPr>
            <w:noProof/>
            <w:webHidden/>
          </w:rPr>
          <w:fldChar w:fldCharType="begin"/>
        </w:r>
        <w:r>
          <w:rPr>
            <w:noProof/>
            <w:webHidden/>
          </w:rPr>
          <w:instrText xml:space="preserve"> PAGEREF _Toc443399604 \h </w:instrText>
        </w:r>
        <w:r>
          <w:rPr>
            <w:noProof/>
            <w:webHidden/>
          </w:rPr>
        </w:r>
        <w:r>
          <w:rPr>
            <w:noProof/>
            <w:webHidden/>
          </w:rPr>
          <w:fldChar w:fldCharType="separate"/>
        </w:r>
        <w:r>
          <w:rPr>
            <w:noProof/>
            <w:webHidden/>
          </w:rPr>
          <w:t>17</w:t>
        </w:r>
        <w:r>
          <w:rPr>
            <w:noProof/>
            <w:webHidden/>
          </w:rPr>
          <w:fldChar w:fldCharType="end"/>
        </w:r>
      </w:hyperlink>
    </w:p>
    <w:p w14:paraId="7064D56B" w14:textId="77777777" w:rsidR="00332763" w:rsidRDefault="00332763">
      <w:pPr>
        <w:pStyle w:val="TOC4"/>
        <w:rPr>
          <w:rFonts w:asciiTheme="minorHAnsi" w:eastAsiaTheme="minorEastAsia" w:hAnsiTheme="minorHAnsi" w:cstheme="minorBidi"/>
          <w:noProof/>
          <w:sz w:val="22"/>
          <w:szCs w:val="22"/>
        </w:rPr>
      </w:pPr>
      <w:hyperlink w:anchor="_Toc443399605" w:history="1">
        <w:r w:rsidRPr="00952392">
          <w:rPr>
            <w:rStyle w:val="Hyperlink"/>
            <w:noProof/>
          </w:rPr>
          <w:t>X.1.1.3 Care Plan Manager</w:t>
        </w:r>
        <w:r>
          <w:rPr>
            <w:noProof/>
            <w:webHidden/>
          </w:rPr>
          <w:tab/>
        </w:r>
        <w:r>
          <w:rPr>
            <w:noProof/>
            <w:webHidden/>
          </w:rPr>
          <w:fldChar w:fldCharType="begin"/>
        </w:r>
        <w:r>
          <w:rPr>
            <w:noProof/>
            <w:webHidden/>
          </w:rPr>
          <w:instrText xml:space="preserve"> PAGEREF _Toc443399605 \h </w:instrText>
        </w:r>
        <w:r>
          <w:rPr>
            <w:noProof/>
            <w:webHidden/>
          </w:rPr>
        </w:r>
        <w:r>
          <w:rPr>
            <w:noProof/>
            <w:webHidden/>
          </w:rPr>
          <w:fldChar w:fldCharType="separate"/>
        </w:r>
        <w:r>
          <w:rPr>
            <w:noProof/>
            <w:webHidden/>
          </w:rPr>
          <w:t>17</w:t>
        </w:r>
        <w:r>
          <w:rPr>
            <w:noProof/>
            <w:webHidden/>
          </w:rPr>
          <w:fldChar w:fldCharType="end"/>
        </w:r>
      </w:hyperlink>
    </w:p>
    <w:p w14:paraId="675C5564" w14:textId="77777777" w:rsidR="00332763" w:rsidRDefault="00332763">
      <w:pPr>
        <w:pStyle w:val="TOC2"/>
        <w:rPr>
          <w:rFonts w:asciiTheme="minorHAnsi" w:eastAsiaTheme="minorEastAsia" w:hAnsiTheme="minorHAnsi" w:cstheme="minorBidi"/>
          <w:noProof/>
          <w:sz w:val="22"/>
          <w:szCs w:val="22"/>
        </w:rPr>
      </w:pPr>
      <w:hyperlink w:anchor="_Toc443399606" w:history="1">
        <w:r w:rsidRPr="00952392">
          <w:rPr>
            <w:rStyle w:val="Hyperlink"/>
            <w:noProof/>
          </w:rPr>
          <w:t>X.2 DCP Actor Options</w:t>
        </w:r>
        <w:r>
          <w:rPr>
            <w:noProof/>
            <w:webHidden/>
          </w:rPr>
          <w:tab/>
        </w:r>
        <w:r>
          <w:rPr>
            <w:noProof/>
            <w:webHidden/>
          </w:rPr>
          <w:fldChar w:fldCharType="begin"/>
        </w:r>
        <w:r>
          <w:rPr>
            <w:noProof/>
            <w:webHidden/>
          </w:rPr>
          <w:instrText xml:space="preserve"> PAGEREF _Toc443399606 \h </w:instrText>
        </w:r>
        <w:r>
          <w:rPr>
            <w:noProof/>
            <w:webHidden/>
          </w:rPr>
        </w:r>
        <w:r>
          <w:rPr>
            <w:noProof/>
            <w:webHidden/>
          </w:rPr>
          <w:fldChar w:fldCharType="separate"/>
        </w:r>
        <w:r>
          <w:rPr>
            <w:noProof/>
            <w:webHidden/>
          </w:rPr>
          <w:t>18</w:t>
        </w:r>
        <w:r>
          <w:rPr>
            <w:noProof/>
            <w:webHidden/>
          </w:rPr>
          <w:fldChar w:fldCharType="end"/>
        </w:r>
      </w:hyperlink>
    </w:p>
    <w:p w14:paraId="5C44D057" w14:textId="77777777" w:rsidR="00332763" w:rsidRDefault="00332763">
      <w:pPr>
        <w:pStyle w:val="TOC3"/>
        <w:rPr>
          <w:rFonts w:asciiTheme="minorHAnsi" w:eastAsiaTheme="minorEastAsia" w:hAnsiTheme="minorHAnsi" w:cstheme="minorBidi"/>
          <w:noProof/>
          <w:sz w:val="22"/>
          <w:szCs w:val="22"/>
        </w:rPr>
      </w:pPr>
      <w:hyperlink w:anchor="_Toc443399607" w:history="1">
        <w:r w:rsidRPr="00952392">
          <w:rPr>
            <w:rStyle w:val="Hyperlink"/>
            <w:noProof/>
          </w:rPr>
          <w:t>X.2.1 &lt;Option Name&gt;</w:t>
        </w:r>
        <w:r>
          <w:rPr>
            <w:noProof/>
            <w:webHidden/>
          </w:rPr>
          <w:tab/>
        </w:r>
        <w:r>
          <w:rPr>
            <w:noProof/>
            <w:webHidden/>
          </w:rPr>
          <w:fldChar w:fldCharType="begin"/>
        </w:r>
        <w:r>
          <w:rPr>
            <w:noProof/>
            <w:webHidden/>
          </w:rPr>
          <w:instrText xml:space="preserve"> PAGEREF _Toc443399607 \h </w:instrText>
        </w:r>
        <w:r>
          <w:rPr>
            <w:noProof/>
            <w:webHidden/>
          </w:rPr>
        </w:r>
        <w:r>
          <w:rPr>
            <w:noProof/>
            <w:webHidden/>
          </w:rPr>
          <w:fldChar w:fldCharType="separate"/>
        </w:r>
        <w:r>
          <w:rPr>
            <w:noProof/>
            <w:webHidden/>
          </w:rPr>
          <w:t>18</w:t>
        </w:r>
        <w:r>
          <w:rPr>
            <w:noProof/>
            <w:webHidden/>
          </w:rPr>
          <w:fldChar w:fldCharType="end"/>
        </w:r>
      </w:hyperlink>
    </w:p>
    <w:p w14:paraId="56F992D7" w14:textId="77777777" w:rsidR="00332763" w:rsidRDefault="00332763">
      <w:pPr>
        <w:pStyle w:val="TOC2"/>
        <w:rPr>
          <w:rFonts w:asciiTheme="minorHAnsi" w:eastAsiaTheme="minorEastAsia" w:hAnsiTheme="minorHAnsi" w:cstheme="minorBidi"/>
          <w:noProof/>
          <w:sz w:val="22"/>
          <w:szCs w:val="22"/>
        </w:rPr>
      </w:pPr>
      <w:hyperlink w:anchor="_Toc443399608" w:history="1">
        <w:r w:rsidRPr="00952392">
          <w:rPr>
            <w:rStyle w:val="Hyperlink"/>
            <w:noProof/>
          </w:rPr>
          <w:t>X.3 DCP Required Actor Groupings</w:t>
        </w:r>
        <w:r>
          <w:rPr>
            <w:noProof/>
            <w:webHidden/>
          </w:rPr>
          <w:tab/>
        </w:r>
        <w:r>
          <w:rPr>
            <w:noProof/>
            <w:webHidden/>
          </w:rPr>
          <w:fldChar w:fldCharType="begin"/>
        </w:r>
        <w:r>
          <w:rPr>
            <w:noProof/>
            <w:webHidden/>
          </w:rPr>
          <w:instrText xml:space="preserve"> PAGEREF _Toc443399608 \h </w:instrText>
        </w:r>
        <w:r>
          <w:rPr>
            <w:noProof/>
            <w:webHidden/>
          </w:rPr>
        </w:r>
        <w:r>
          <w:rPr>
            <w:noProof/>
            <w:webHidden/>
          </w:rPr>
          <w:fldChar w:fldCharType="separate"/>
        </w:r>
        <w:r>
          <w:rPr>
            <w:noProof/>
            <w:webHidden/>
          </w:rPr>
          <w:t>19</w:t>
        </w:r>
        <w:r>
          <w:rPr>
            <w:noProof/>
            <w:webHidden/>
          </w:rPr>
          <w:fldChar w:fldCharType="end"/>
        </w:r>
      </w:hyperlink>
    </w:p>
    <w:p w14:paraId="3F8317E6" w14:textId="77777777" w:rsidR="00332763" w:rsidRDefault="00332763">
      <w:pPr>
        <w:pStyle w:val="TOC2"/>
        <w:rPr>
          <w:rFonts w:asciiTheme="minorHAnsi" w:eastAsiaTheme="minorEastAsia" w:hAnsiTheme="minorHAnsi" w:cstheme="minorBidi"/>
          <w:noProof/>
          <w:sz w:val="22"/>
          <w:szCs w:val="22"/>
        </w:rPr>
      </w:pPr>
      <w:hyperlink w:anchor="_Toc443399609" w:history="1">
        <w:r w:rsidRPr="00952392">
          <w:rPr>
            <w:rStyle w:val="Hyperlink"/>
            <w:noProof/>
          </w:rPr>
          <w:t>X.4 DCP Overview</w:t>
        </w:r>
        <w:r>
          <w:rPr>
            <w:noProof/>
            <w:webHidden/>
          </w:rPr>
          <w:tab/>
        </w:r>
        <w:r>
          <w:rPr>
            <w:noProof/>
            <w:webHidden/>
          </w:rPr>
          <w:fldChar w:fldCharType="begin"/>
        </w:r>
        <w:r>
          <w:rPr>
            <w:noProof/>
            <w:webHidden/>
          </w:rPr>
          <w:instrText xml:space="preserve"> PAGEREF _Toc443399609 \h </w:instrText>
        </w:r>
        <w:r>
          <w:rPr>
            <w:noProof/>
            <w:webHidden/>
          </w:rPr>
        </w:r>
        <w:r>
          <w:rPr>
            <w:noProof/>
            <w:webHidden/>
          </w:rPr>
          <w:fldChar w:fldCharType="separate"/>
        </w:r>
        <w:r>
          <w:rPr>
            <w:noProof/>
            <w:webHidden/>
          </w:rPr>
          <w:t>21</w:t>
        </w:r>
        <w:r>
          <w:rPr>
            <w:noProof/>
            <w:webHidden/>
          </w:rPr>
          <w:fldChar w:fldCharType="end"/>
        </w:r>
      </w:hyperlink>
    </w:p>
    <w:p w14:paraId="2338AB92" w14:textId="77777777" w:rsidR="00332763" w:rsidRDefault="00332763">
      <w:pPr>
        <w:pStyle w:val="TOC3"/>
        <w:rPr>
          <w:rFonts w:asciiTheme="minorHAnsi" w:eastAsiaTheme="minorEastAsia" w:hAnsiTheme="minorHAnsi" w:cstheme="minorBidi"/>
          <w:noProof/>
          <w:sz w:val="22"/>
          <w:szCs w:val="22"/>
        </w:rPr>
      </w:pPr>
      <w:hyperlink w:anchor="_Toc443399610" w:history="1">
        <w:r w:rsidRPr="00952392">
          <w:rPr>
            <w:rStyle w:val="Hyperlink"/>
            <w:bCs/>
            <w:noProof/>
          </w:rPr>
          <w:t>X.4.1 Concepts</w:t>
        </w:r>
        <w:r>
          <w:rPr>
            <w:noProof/>
            <w:webHidden/>
          </w:rPr>
          <w:tab/>
        </w:r>
        <w:r>
          <w:rPr>
            <w:noProof/>
            <w:webHidden/>
          </w:rPr>
          <w:fldChar w:fldCharType="begin"/>
        </w:r>
        <w:r>
          <w:rPr>
            <w:noProof/>
            <w:webHidden/>
          </w:rPr>
          <w:instrText xml:space="preserve"> PAGEREF _Toc443399610 \h </w:instrText>
        </w:r>
        <w:r>
          <w:rPr>
            <w:noProof/>
            <w:webHidden/>
          </w:rPr>
        </w:r>
        <w:r>
          <w:rPr>
            <w:noProof/>
            <w:webHidden/>
          </w:rPr>
          <w:fldChar w:fldCharType="separate"/>
        </w:r>
        <w:r>
          <w:rPr>
            <w:noProof/>
            <w:webHidden/>
          </w:rPr>
          <w:t>21</w:t>
        </w:r>
        <w:r>
          <w:rPr>
            <w:noProof/>
            <w:webHidden/>
          </w:rPr>
          <w:fldChar w:fldCharType="end"/>
        </w:r>
      </w:hyperlink>
    </w:p>
    <w:p w14:paraId="501AD1C9" w14:textId="77777777" w:rsidR="00332763" w:rsidRDefault="00332763">
      <w:pPr>
        <w:pStyle w:val="TOC3"/>
        <w:rPr>
          <w:rFonts w:asciiTheme="minorHAnsi" w:eastAsiaTheme="minorEastAsia" w:hAnsiTheme="minorHAnsi" w:cstheme="minorBidi"/>
          <w:noProof/>
          <w:sz w:val="22"/>
          <w:szCs w:val="22"/>
        </w:rPr>
      </w:pPr>
      <w:hyperlink w:anchor="_Toc443399611" w:history="1">
        <w:r w:rsidRPr="00952392">
          <w:rPr>
            <w:rStyle w:val="Hyperlink"/>
            <w:bCs/>
            <w:noProof/>
          </w:rPr>
          <w:t>X.4.2 Use Case</w:t>
        </w:r>
        <w:r>
          <w:rPr>
            <w:noProof/>
            <w:webHidden/>
          </w:rPr>
          <w:tab/>
        </w:r>
        <w:r>
          <w:rPr>
            <w:noProof/>
            <w:webHidden/>
          </w:rPr>
          <w:fldChar w:fldCharType="begin"/>
        </w:r>
        <w:r>
          <w:rPr>
            <w:noProof/>
            <w:webHidden/>
          </w:rPr>
          <w:instrText xml:space="preserve"> PAGEREF _Toc443399611 \h </w:instrText>
        </w:r>
        <w:r>
          <w:rPr>
            <w:noProof/>
            <w:webHidden/>
          </w:rPr>
        </w:r>
        <w:r>
          <w:rPr>
            <w:noProof/>
            <w:webHidden/>
          </w:rPr>
          <w:fldChar w:fldCharType="separate"/>
        </w:r>
        <w:r>
          <w:rPr>
            <w:noProof/>
            <w:webHidden/>
          </w:rPr>
          <w:t>22</w:t>
        </w:r>
        <w:r>
          <w:rPr>
            <w:noProof/>
            <w:webHidden/>
          </w:rPr>
          <w:fldChar w:fldCharType="end"/>
        </w:r>
      </w:hyperlink>
    </w:p>
    <w:p w14:paraId="2FEEEC61" w14:textId="77777777" w:rsidR="00332763" w:rsidRDefault="00332763">
      <w:pPr>
        <w:pStyle w:val="TOC4"/>
        <w:rPr>
          <w:rFonts w:asciiTheme="minorHAnsi" w:eastAsiaTheme="minorEastAsia" w:hAnsiTheme="minorHAnsi" w:cstheme="minorBidi"/>
          <w:noProof/>
          <w:sz w:val="22"/>
          <w:szCs w:val="22"/>
        </w:rPr>
      </w:pPr>
      <w:hyperlink w:anchor="_Toc443399612" w:history="1">
        <w:r w:rsidRPr="00952392">
          <w:rPr>
            <w:rStyle w:val="Hyperlink"/>
            <w:noProof/>
          </w:rPr>
          <w:t>X.4.2.1 Use Case: Chronic Conditions</w:t>
        </w:r>
        <w:r>
          <w:rPr>
            <w:noProof/>
            <w:webHidden/>
          </w:rPr>
          <w:tab/>
        </w:r>
        <w:r>
          <w:rPr>
            <w:noProof/>
            <w:webHidden/>
          </w:rPr>
          <w:fldChar w:fldCharType="begin"/>
        </w:r>
        <w:r>
          <w:rPr>
            <w:noProof/>
            <w:webHidden/>
          </w:rPr>
          <w:instrText xml:space="preserve"> PAGEREF _Toc443399612 \h </w:instrText>
        </w:r>
        <w:r>
          <w:rPr>
            <w:noProof/>
            <w:webHidden/>
          </w:rPr>
        </w:r>
        <w:r>
          <w:rPr>
            <w:noProof/>
            <w:webHidden/>
          </w:rPr>
          <w:fldChar w:fldCharType="separate"/>
        </w:r>
        <w:r>
          <w:rPr>
            <w:noProof/>
            <w:webHidden/>
          </w:rPr>
          <w:t>22</w:t>
        </w:r>
        <w:r>
          <w:rPr>
            <w:noProof/>
            <w:webHidden/>
          </w:rPr>
          <w:fldChar w:fldCharType="end"/>
        </w:r>
      </w:hyperlink>
    </w:p>
    <w:p w14:paraId="7BEF0F57" w14:textId="77777777" w:rsidR="00332763" w:rsidRDefault="00332763">
      <w:pPr>
        <w:pStyle w:val="TOC5"/>
        <w:rPr>
          <w:rFonts w:asciiTheme="minorHAnsi" w:eastAsiaTheme="minorEastAsia" w:hAnsiTheme="minorHAnsi" w:cstheme="minorBidi"/>
          <w:noProof/>
          <w:sz w:val="22"/>
          <w:szCs w:val="22"/>
        </w:rPr>
      </w:pPr>
      <w:hyperlink w:anchor="_Toc443399613" w:history="1">
        <w:r w:rsidRPr="00952392">
          <w:rPr>
            <w:rStyle w:val="Hyperlink"/>
            <w:noProof/>
          </w:rPr>
          <w:t>X.4.2.1.1 Chronic Conditions Use Case Description</w:t>
        </w:r>
        <w:r>
          <w:rPr>
            <w:noProof/>
            <w:webHidden/>
          </w:rPr>
          <w:tab/>
        </w:r>
        <w:r>
          <w:rPr>
            <w:noProof/>
            <w:webHidden/>
          </w:rPr>
          <w:fldChar w:fldCharType="begin"/>
        </w:r>
        <w:r>
          <w:rPr>
            <w:noProof/>
            <w:webHidden/>
          </w:rPr>
          <w:instrText xml:space="preserve"> PAGEREF _Toc443399613 \h </w:instrText>
        </w:r>
        <w:r>
          <w:rPr>
            <w:noProof/>
            <w:webHidden/>
          </w:rPr>
        </w:r>
        <w:r>
          <w:rPr>
            <w:noProof/>
            <w:webHidden/>
          </w:rPr>
          <w:fldChar w:fldCharType="separate"/>
        </w:r>
        <w:r>
          <w:rPr>
            <w:noProof/>
            <w:webHidden/>
          </w:rPr>
          <w:t>22</w:t>
        </w:r>
        <w:r>
          <w:rPr>
            <w:noProof/>
            <w:webHidden/>
          </w:rPr>
          <w:fldChar w:fldCharType="end"/>
        </w:r>
      </w:hyperlink>
    </w:p>
    <w:p w14:paraId="1D2C6F19" w14:textId="77777777" w:rsidR="00332763" w:rsidRDefault="00332763">
      <w:pPr>
        <w:pStyle w:val="TOC6"/>
        <w:rPr>
          <w:rFonts w:asciiTheme="minorHAnsi" w:eastAsiaTheme="minorEastAsia" w:hAnsiTheme="minorHAnsi" w:cstheme="minorBidi"/>
          <w:noProof/>
          <w:sz w:val="22"/>
          <w:szCs w:val="22"/>
        </w:rPr>
      </w:pPr>
      <w:hyperlink w:anchor="_Toc443399614" w:history="1">
        <w:r w:rsidRPr="00952392">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_Toc443399614 \h </w:instrText>
        </w:r>
        <w:r>
          <w:rPr>
            <w:noProof/>
            <w:webHidden/>
          </w:rPr>
        </w:r>
        <w:r>
          <w:rPr>
            <w:noProof/>
            <w:webHidden/>
          </w:rPr>
          <w:fldChar w:fldCharType="separate"/>
        </w:r>
        <w:r>
          <w:rPr>
            <w:noProof/>
            <w:webHidden/>
          </w:rPr>
          <w:t>23</w:t>
        </w:r>
        <w:r>
          <w:rPr>
            <w:noProof/>
            <w:webHidden/>
          </w:rPr>
          <w:fldChar w:fldCharType="end"/>
        </w:r>
      </w:hyperlink>
    </w:p>
    <w:p w14:paraId="4CAEDA8A" w14:textId="77777777" w:rsidR="00332763" w:rsidRDefault="00332763">
      <w:pPr>
        <w:pStyle w:val="TOC6"/>
        <w:rPr>
          <w:rFonts w:asciiTheme="minorHAnsi" w:eastAsiaTheme="minorEastAsia" w:hAnsiTheme="minorHAnsi" w:cstheme="minorBidi"/>
          <w:noProof/>
          <w:sz w:val="22"/>
          <w:szCs w:val="22"/>
        </w:rPr>
      </w:pPr>
      <w:hyperlink w:anchor="_Toc443399615" w:history="1">
        <w:r w:rsidRPr="00952392">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_Toc443399615 \h </w:instrText>
        </w:r>
        <w:r>
          <w:rPr>
            <w:noProof/>
            <w:webHidden/>
          </w:rPr>
        </w:r>
        <w:r>
          <w:rPr>
            <w:noProof/>
            <w:webHidden/>
          </w:rPr>
          <w:fldChar w:fldCharType="separate"/>
        </w:r>
        <w:r>
          <w:rPr>
            <w:noProof/>
            <w:webHidden/>
          </w:rPr>
          <w:t>25</w:t>
        </w:r>
        <w:r>
          <w:rPr>
            <w:noProof/>
            <w:webHidden/>
          </w:rPr>
          <w:fldChar w:fldCharType="end"/>
        </w:r>
      </w:hyperlink>
    </w:p>
    <w:p w14:paraId="6B02AC68" w14:textId="77777777" w:rsidR="00332763" w:rsidRDefault="00332763">
      <w:pPr>
        <w:pStyle w:val="TOC6"/>
        <w:rPr>
          <w:rFonts w:asciiTheme="minorHAnsi" w:eastAsiaTheme="minorEastAsia" w:hAnsiTheme="minorHAnsi" w:cstheme="minorBidi"/>
          <w:noProof/>
          <w:sz w:val="22"/>
          <w:szCs w:val="22"/>
        </w:rPr>
      </w:pPr>
      <w:hyperlink w:anchor="_Toc443399616" w:history="1">
        <w:r w:rsidRPr="00952392">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_Toc443399616 \h </w:instrText>
        </w:r>
        <w:r>
          <w:rPr>
            <w:noProof/>
            <w:webHidden/>
          </w:rPr>
        </w:r>
        <w:r>
          <w:rPr>
            <w:noProof/>
            <w:webHidden/>
          </w:rPr>
          <w:fldChar w:fldCharType="separate"/>
        </w:r>
        <w:r>
          <w:rPr>
            <w:noProof/>
            <w:webHidden/>
          </w:rPr>
          <w:t>31</w:t>
        </w:r>
        <w:r>
          <w:rPr>
            <w:noProof/>
            <w:webHidden/>
          </w:rPr>
          <w:fldChar w:fldCharType="end"/>
        </w:r>
      </w:hyperlink>
    </w:p>
    <w:p w14:paraId="609D0E89" w14:textId="77777777" w:rsidR="00332763" w:rsidRDefault="00332763">
      <w:pPr>
        <w:pStyle w:val="TOC6"/>
        <w:rPr>
          <w:rFonts w:asciiTheme="minorHAnsi" w:eastAsiaTheme="minorEastAsia" w:hAnsiTheme="minorHAnsi" w:cstheme="minorBidi"/>
          <w:noProof/>
          <w:sz w:val="22"/>
          <w:szCs w:val="22"/>
        </w:rPr>
      </w:pPr>
      <w:hyperlink w:anchor="_Toc443399617" w:history="1">
        <w:r w:rsidRPr="00952392">
          <w:rPr>
            <w:rStyle w:val="Hyperlink"/>
            <w:noProof/>
          </w:rPr>
          <w:t>X.4.2.1.1.4 Encounter D: Primary Care Follow-up Visits</w:t>
        </w:r>
        <w:r>
          <w:rPr>
            <w:noProof/>
            <w:webHidden/>
          </w:rPr>
          <w:tab/>
        </w:r>
        <w:r>
          <w:rPr>
            <w:noProof/>
            <w:webHidden/>
          </w:rPr>
          <w:fldChar w:fldCharType="begin"/>
        </w:r>
        <w:r>
          <w:rPr>
            <w:noProof/>
            <w:webHidden/>
          </w:rPr>
          <w:instrText xml:space="preserve"> PAGEREF _Toc443399617 \h </w:instrText>
        </w:r>
        <w:r>
          <w:rPr>
            <w:noProof/>
            <w:webHidden/>
          </w:rPr>
        </w:r>
        <w:r>
          <w:rPr>
            <w:noProof/>
            <w:webHidden/>
          </w:rPr>
          <w:fldChar w:fldCharType="separate"/>
        </w:r>
        <w:r>
          <w:rPr>
            <w:noProof/>
            <w:webHidden/>
          </w:rPr>
          <w:t>32</w:t>
        </w:r>
        <w:r>
          <w:rPr>
            <w:noProof/>
            <w:webHidden/>
          </w:rPr>
          <w:fldChar w:fldCharType="end"/>
        </w:r>
      </w:hyperlink>
    </w:p>
    <w:p w14:paraId="0443883F" w14:textId="77777777" w:rsidR="00332763" w:rsidRDefault="00332763">
      <w:pPr>
        <w:pStyle w:val="TOC5"/>
        <w:rPr>
          <w:rFonts w:asciiTheme="minorHAnsi" w:eastAsiaTheme="minorEastAsia" w:hAnsiTheme="minorHAnsi" w:cstheme="minorBidi"/>
          <w:noProof/>
          <w:sz w:val="22"/>
          <w:szCs w:val="22"/>
        </w:rPr>
      </w:pPr>
      <w:hyperlink w:anchor="_Toc443399618" w:history="1">
        <w:r w:rsidRPr="00952392">
          <w:rPr>
            <w:rStyle w:val="Hyperlink"/>
            <w:noProof/>
          </w:rPr>
          <w:t>X.4.2.1.2 Chronic Conditions Process Flow</w:t>
        </w:r>
        <w:r>
          <w:rPr>
            <w:noProof/>
            <w:webHidden/>
          </w:rPr>
          <w:tab/>
        </w:r>
        <w:r>
          <w:rPr>
            <w:noProof/>
            <w:webHidden/>
          </w:rPr>
          <w:fldChar w:fldCharType="begin"/>
        </w:r>
        <w:r>
          <w:rPr>
            <w:noProof/>
            <w:webHidden/>
          </w:rPr>
          <w:instrText xml:space="preserve"> PAGEREF _Toc443399618 \h </w:instrText>
        </w:r>
        <w:r>
          <w:rPr>
            <w:noProof/>
            <w:webHidden/>
          </w:rPr>
        </w:r>
        <w:r>
          <w:rPr>
            <w:noProof/>
            <w:webHidden/>
          </w:rPr>
          <w:fldChar w:fldCharType="separate"/>
        </w:r>
        <w:r>
          <w:rPr>
            <w:noProof/>
            <w:webHidden/>
          </w:rPr>
          <w:t>32</w:t>
        </w:r>
        <w:r>
          <w:rPr>
            <w:noProof/>
            <w:webHidden/>
          </w:rPr>
          <w:fldChar w:fldCharType="end"/>
        </w:r>
      </w:hyperlink>
    </w:p>
    <w:p w14:paraId="2DCE90A3" w14:textId="77777777" w:rsidR="00332763" w:rsidRDefault="00332763">
      <w:pPr>
        <w:pStyle w:val="TOC5"/>
        <w:rPr>
          <w:rFonts w:asciiTheme="minorHAnsi" w:eastAsiaTheme="minorEastAsia" w:hAnsiTheme="minorHAnsi" w:cstheme="minorBidi"/>
          <w:noProof/>
          <w:sz w:val="22"/>
          <w:szCs w:val="22"/>
        </w:rPr>
      </w:pPr>
      <w:hyperlink w:anchor="_Toc443399619" w:history="1">
        <w:r w:rsidRPr="00952392">
          <w:rPr>
            <w:rStyle w:val="Hyperlink"/>
            <w:noProof/>
          </w:rPr>
          <w:t>X.4.2.1.3 Chronic Conditions Care Planning</w:t>
        </w:r>
        <w:r>
          <w:rPr>
            <w:noProof/>
            <w:webHidden/>
          </w:rPr>
          <w:tab/>
        </w:r>
        <w:r>
          <w:rPr>
            <w:noProof/>
            <w:webHidden/>
          </w:rPr>
          <w:fldChar w:fldCharType="begin"/>
        </w:r>
        <w:r>
          <w:rPr>
            <w:noProof/>
            <w:webHidden/>
          </w:rPr>
          <w:instrText xml:space="preserve"> PAGEREF _Toc443399619 \h </w:instrText>
        </w:r>
        <w:r>
          <w:rPr>
            <w:noProof/>
            <w:webHidden/>
          </w:rPr>
        </w:r>
        <w:r>
          <w:rPr>
            <w:noProof/>
            <w:webHidden/>
          </w:rPr>
          <w:fldChar w:fldCharType="separate"/>
        </w:r>
        <w:r>
          <w:rPr>
            <w:noProof/>
            <w:webHidden/>
          </w:rPr>
          <w:t>2</w:t>
        </w:r>
        <w:r>
          <w:rPr>
            <w:noProof/>
            <w:webHidden/>
          </w:rPr>
          <w:fldChar w:fldCharType="end"/>
        </w:r>
      </w:hyperlink>
    </w:p>
    <w:p w14:paraId="688F7615" w14:textId="77777777" w:rsidR="00332763" w:rsidRDefault="00332763">
      <w:pPr>
        <w:pStyle w:val="TOC2"/>
        <w:rPr>
          <w:rFonts w:asciiTheme="minorHAnsi" w:eastAsiaTheme="minorEastAsia" w:hAnsiTheme="minorHAnsi" w:cstheme="minorBidi"/>
          <w:noProof/>
          <w:sz w:val="22"/>
          <w:szCs w:val="22"/>
        </w:rPr>
      </w:pPr>
      <w:hyperlink w:anchor="_Toc443399620" w:history="1">
        <w:r w:rsidRPr="00952392">
          <w:rPr>
            <w:rStyle w:val="Hyperlink"/>
            <w:noProof/>
          </w:rPr>
          <w:t>X.5 DCP Security Considerations</w:t>
        </w:r>
        <w:r>
          <w:rPr>
            <w:noProof/>
            <w:webHidden/>
          </w:rPr>
          <w:tab/>
        </w:r>
        <w:r>
          <w:rPr>
            <w:noProof/>
            <w:webHidden/>
          </w:rPr>
          <w:fldChar w:fldCharType="begin"/>
        </w:r>
        <w:r>
          <w:rPr>
            <w:noProof/>
            <w:webHidden/>
          </w:rPr>
          <w:instrText xml:space="preserve"> PAGEREF _Toc443399620 \h </w:instrText>
        </w:r>
        <w:r>
          <w:rPr>
            <w:noProof/>
            <w:webHidden/>
          </w:rPr>
        </w:r>
        <w:r>
          <w:rPr>
            <w:noProof/>
            <w:webHidden/>
          </w:rPr>
          <w:fldChar w:fldCharType="separate"/>
        </w:r>
        <w:r>
          <w:rPr>
            <w:noProof/>
            <w:webHidden/>
          </w:rPr>
          <w:t>6</w:t>
        </w:r>
        <w:r>
          <w:rPr>
            <w:noProof/>
            <w:webHidden/>
          </w:rPr>
          <w:fldChar w:fldCharType="end"/>
        </w:r>
      </w:hyperlink>
    </w:p>
    <w:p w14:paraId="62B1FEA9" w14:textId="77777777" w:rsidR="00332763" w:rsidRDefault="00332763">
      <w:pPr>
        <w:pStyle w:val="TOC2"/>
        <w:rPr>
          <w:rFonts w:asciiTheme="minorHAnsi" w:eastAsiaTheme="minorEastAsia" w:hAnsiTheme="minorHAnsi" w:cstheme="minorBidi"/>
          <w:noProof/>
          <w:sz w:val="22"/>
          <w:szCs w:val="22"/>
        </w:rPr>
      </w:pPr>
      <w:hyperlink w:anchor="_Toc443399621" w:history="1">
        <w:r w:rsidRPr="00952392">
          <w:rPr>
            <w:rStyle w:val="Hyperlink"/>
            <w:noProof/>
          </w:rPr>
          <w:t>X.6 DCP Cross Profile Considerations</w:t>
        </w:r>
        <w:r>
          <w:rPr>
            <w:noProof/>
            <w:webHidden/>
          </w:rPr>
          <w:tab/>
        </w:r>
        <w:r>
          <w:rPr>
            <w:noProof/>
            <w:webHidden/>
          </w:rPr>
          <w:fldChar w:fldCharType="begin"/>
        </w:r>
        <w:r>
          <w:rPr>
            <w:noProof/>
            <w:webHidden/>
          </w:rPr>
          <w:instrText xml:space="preserve"> PAGEREF _Toc443399621 \h </w:instrText>
        </w:r>
        <w:r>
          <w:rPr>
            <w:noProof/>
            <w:webHidden/>
          </w:rPr>
        </w:r>
        <w:r>
          <w:rPr>
            <w:noProof/>
            <w:webHidden/>
          </w:rPr>
          <w:fldChar w:fldCharType="separate"/>
        </w:r>
        <w:r>
          <w:rPr>
            <w:noProof/>
            <w:webHidden/>
          </w:rPr>
          <w:t>6</w:t>
        </w:r>
        <w:r>
          <w:rPr>
            <w:noProof/>
            <w:webHidden/>
          </w:rPr>
          <w:fldChar w:fldCharType="end"/>
        </w:r>
      </w:hyperlink>
    </w:p>
    <w:p w14:paraId="61837CF9" w14:textId="77777777" w:rsidR="00332763" w:rsidRDefault="00332763">
      <w:pPr>
        <w:pStyle w:val="TOC1"/>
        <w:rPr>
          <w:rFonts w:asciiTheme="minorHAnsi" w:eastAsiaTheme="minorEastAsia" w:hAnsiTheme="minorHAnsi" w:cstheme="minorBidi"/>
          <w:noProof/>
          <w:sz w:val="22"/>
          <w:szCs w:val="22"/>
        </w:rPr>
      </w:pPr>
      <w:hyperlink w:anchor="_Toc443399622" w:history="1">
        <w:r w:rsidRPr="00952392">
          <w:rPr>
            <w:rStyle w:val="Hyperlink"/>
            <w:noProof/>
          </w:rPr>
          <w:t>Appendices</w:t>
        </w:r>
        <w:r>
          <w:rPr>
            <w:noProof/>
            <w:webHidden/>
          </w:rPr>
          <w:tab/>
        </w:r>
        <w:r>
          <w:rPr>
            <w:noProof/>
            <w:webHidden/>
          </w:rPr>
          <w:fldChar w:fldCharType="begin"/>
        </w:r>
        <w:r>
          <w:rPr>
            <w:noProof/>
            <w:webHidden/>
          </w:rPr>
          <w:instrText xml:space="preserve"> PAGEREF _Toc443399622 \h </w:instrText>
        </w:r>
        <w:r>
          <w:rPr>
            <w:noProof/>
            <w:webHidden/>
          </w:rPr>
        </w:r>
        <w:r>
          <w:rPr>
            <w:noProof/>
            <w:webHidden/>
          </w:rPr>
          <w:fldChar w:fldCharType="separate"/>
        </w:r>
        <w:r>
          <w:rPr>
            <w:noProof/>
            <w:webHidden/>
          </w:rPr>
          <w:t>7</w:t>
        </w:r>
        <w:r>
          <w:rPr>
            <w:noProof/>
            <w:webHidden/>
          </w:rPr>
          <w:fldChar w:fldCharType="end"/>
        </w:r>
      </w:hyperlink>
    </w:p>
    <w:p w14:paraId="0C5E45A9" w14:textId="77777777" w:rsidR="00332763" w:rsidRDefault="00332763">
      <w:pPr>
        <w:pStyle w:val="TOC1"/>
        <w:rPr>
          <w:rFonts w:asciiTheme="minorHAnsi" w:eastAsiaTheme="minorEastAsia" w:hAnsiTheme="minorHAnsi" w:cstheme="minorBidi"/>
          <w:noProof/>
          <w:sz w:val="22"/>
          <w:szCs w:val="22"/>
        </w:rPr>
      </w:pPr>
      <w:hyperlink w:anchor="_Toc443399623" w:history="1">
        <w:r w:rsidRPr="00952392">
          <w:rPr>
            <w:rStyle w:val="Hyperlink"/>
            <w:noProof/>
          </w:rPr>
          <w:t>Appendix A – &lt;Appendix A Title&gt;</w:t>
        </w:r>
        <w:r>
          <w:rPr>
            <w:noProof/>
            <w:webHidden/>
          </w:rPr>
          <w:tab/>
        </w:r>
        <w:r>
          <w:rPr>
            <w:noProof/>
            <w:webHidden/>
          </w:rPr>
          <w:fldChar w:fldCharType="begin"/>
        </w:r>
        <w:r>
          <w:rPr>
            <w:noProof/>
            <w:webHidden/>
          </w:rPr>
          <w:instrText xml:space="preserve"> PAGEREF _Toc443399623 \h </w:instrText>
        </w:r>
        <w:r>
          <w:rPr>
            <w:noProof/>
            <w:webHidden/>
          </w:rPr>
        </w:r>
        <w:r>
          <w:rPr>
            <w:noProof/>
            <w:webHidden/>
          </w:rPr>
          <w:fldChar w:fldCharType="separate"/>
        </w:r>
        <w:r>
          <w:rPr>
            <w:noProof/>
            <w:webHidden/>
          </w:rPr>
          <w:t>7</w:t>
        </w:r>
        <w:r>
          <w:rPr>
            <w:noProof/>
            <w:webHidden/>
          </w:rPr>
          <w:fldChar w:fldCharType="end"/>
        </w:r>
      </w:hyperlink>
    </w:p>
    <w:p w14:paraId="17A318C6"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24" w:history="1">
        <w:r w:rsidRPr="00952392">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952392">
          <w:rPr>
            <w:rStyle w:val="Hyperlink"/>
            <w:bCs/>
            <w:noProof/>
          </w:rPr>
          <w:t>&lt;Add Title&gt;</w:t>
        </w:r>
        <w:r>
          <w:rPr>
            <w:noProof/>
            <w:webHidden/>
          </w:rPr>
          <w:tab/>
        </w:r>
        <w:r>
          <w:rPr>
            <w:noProof/>
            <w:webHidden/>
          </w:rPr>
          <w:fldChar w:fldCharType="begin"/>
        </w:r>
        <w:r>
          <w:rPr>
            <w:noProof/>
            <w:webHidden/>
          </w:rPr>
          <w:instrText xml:space="preserve"> PAGEREF _Toc443399624 \h </w:instrText>
        </w:r>
        <w:r>
          <w:rPr>
            <w:noProof/>
            <w:webHidden/>
          </w:rPr>
        </w:r>
        <w:r>
          <w:rPr>
            <w:noProof/>
            <w:webHidden/>
          </w:rPr>
          <w:fldChar w:fldCharType="separate"/>
        </w:r>
        <w:r>
          <w:rPr>
            <w:noProof/>
            <w:webHidden/>
          </w:rPr>
          <w:t>7</w:t>
        </w:r>
        <w:r>
          <w:rPr>
            <w:noProof/>
            <w:webHidden/>
          </w:rPr>
          <w:fldChar w:fldCharType="end"/>
        </w:r>
      </w:hyperlink>
    </w:p>
    <w:p w14:paraId="66FA1621" w14:textId="77777777" w:rsidR="00332763" w:rsidRDefault="00332763">
      <w:pPr>
        <w:pStyle w:val="TOC1"/>
        <w:rPr>
          <w:rFonts w:asciiTheme="minorHAnsi" w:eastAsiaTheme="minorEastAsia" w:hAnsiTheme="minorHAnsi" w:cstheme="minorBidi"/>
          <w:noProof/>
          <w:sz w:val="22"/>
          <w:szCs w:val="22"/>
        </w:rPr>
      </w:pPr>
      <w:hyperlink w:anchor="_Toc443399625" w:history="1">
        <w:r w:rsidRPr="00952392">
          <w:rPr>
            <w:rStyle w:val="Hyperlink"/>
            <w:noProof/>
          </w:rPr>
          <w:t>Appendix B – &lt;Appendix B Title&gt;</w:t>
        </w:r>
        <w:r>
          <w:rPr>
            <w:noProof/>
            <w:webHidden/>
          </w:rPr>
          <w:tab/>
        </w:r>
        <w:r>
          <w:rPr>
            <w:noProof/>
            <w:webHidden/>
          </w:rPr>
          <w:fldChar w:fldCharType="begin"/>
        </w:r>
        <w:r>
          <w:rPr>
            <w:noProof/>
            <w:webHidden/>
          </w:rPr>
          <w:instrText xml:space="preserve"> PAGEREF _Toc443399625 \h </w:instrText>
        </w:r>
        <w:r>
          <w:rPr>
            <w:noProof/>
            <w:webHidden/>
          </w:rPr>
        </w:r>
        <w:r>
          <w:rPr>
            <w:noProof/>
            <w:webHidden/>
          </w:rPr>
          <w:fldChar w:fldCharType="separate"/>
        </w:r>
        <w:r>
          <w:rPr>
            <w:noProof/>
            <w:webHidden/>
          </w:rPr>
          <w:t>7</w:t>
        </w:r>
        <w:r>
          <w:rPr>
            <w:noProof/>
            <w:webHidden/>
          </w:rPr>
          <w:fldChar w:fldCharType="end"/>
        </w:r>
      </w:hyperlink>
    </w:p>
    <w:p w14:paraId="232FE4A7"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26" w:history="1">
        <w:r w:rsidRPr="00952392">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952392">
          <w:rPr>
            <w:rStyle w:val="Hyperlink"/>
            <w:bCs/>
            <w:noProof/>
          </w:rPr>
          <w:t>&lt;Add Title&gt;</w:t>
        </w:r>
        <w:r>
          <w:rPr>
            <w:noProof/>
            <w:webHidden/>
          </w:rPr>
          <w:tab/>
        </w:r>
        <w:r>
          <w:rPr>
            <w:noProof/>
            <w:webHidden/>
          </w:rPr>
          <w:fldChar w:fldCharType="begin"/>
        </w:r>
        <w:r>
          <w:rPr>
            <w:noProof/>
            <w:webHidden/>
          </w:rPr>
          <w:instrText xml:space="preserve"> PAGEREF _Toc443399626 \h </w:instrText>
        </w:r>
        <w:r>
          <w:rPr>
            <w:noProof/>
            <w:webHidden/>
          </w:rPr>
        </w:r>
        <w:r>
          <w:rPr>
            <w:noProof/>
            <w:webHidden/>
          </w:rPr>
          <w:fldChar w:fldCharType="separate"/>
        </w:r>
        <w:r>
          <w:rPr>
            <w:noProof/>
            <w:webHidden/>
          </w:rPr>
          <w:t>7</w:t>
        </w:r>
        <w:r>
          <w:rPr>
            <w:noProof/>
            <w:webHidden/>
          </w:rPr>
          <w:fldChar w:fldCharType="end"/>
        </w:r>
      </w:hyperlink>
    </w:p>
    <w:p w14:paraId="7F63AD63" w14:textId="77777777" w:rsidR="00332763" w:rsidRDefault="00332763">
      <w:pPr>
        <w:pStyle w:val="TOC1"/>
        <w:rPr>
          <w:rFonts w:asciiTheme="minorHAnsi" w:eastAsiaTheme="minorEastAsia" w:hAnsiTheme="minorHAnsi" w:cstheme="minorBidi"/>
          <w:noProof/>
          <w:sz w:val="22"/>
          <w:szCs w:val="22"/>
        </w:rPr>
      </w:pPr>
      <w:hyperlink w:anchor="_Toc443399627" w:history="1">
        <w:r w:rsidRPr="00952392">
          <w:rPr>
            <w:rStyle w:val="Hyperlink"/>
            <w:noProof/>
          </w:rPr>
          <w:t>Volume 2 – Transactions</w:t>
        </w:r>
        <w:r>
          <w:rPr>
            <w:noProof/>
            <w:webHidden/>
          </w:rPr>
          <w:tab/>
        </w:r>
        <w:r>
          <w:rPr>
            <w:noProof/>
            <w:webHidden/>
          </w:rPr>
          <w:fldChar w:fldCharType="begin"/>
        </w:r>
        <w:r>
          <w:rPr>
            <w:noProof/>
            <w:webHidden/>
          </w:rPr>
          <w:instrText xml:space="preserve"> PAGEREF _Toc443399627 \h </w:instrText>
        </w:r>
        <w:r>
          <w:rPr>
            <w:noProof/>
            <w:webHidden/>
          </w:rPr>
        </w:r>
        <w:r>
          <w:rPr>
            <w:noProof/>
            <w:webHidden/>
          </w:rPr>
          <w:fldChar w:fldCharType="separate"/>
        </w:r>
        <w:r>
          <w:rPr>
            <w:noProof/>
            <w:webHidden/>
          </w:rPr>
          <w:t>8</w:t>
        </w:r>
        <w:r>
          <w:rPr>
            <w:noProof/>
            <w:webHidden/>
          </w:rPr>
          <w:fldChar w:fldCharType="end"/>
        </w:r>
      </w:hyperlink>
    </w:p>
    <w:p w14:paraId="2DFF9D30" w14:textId="77777777" w:rsidR="00332763" w:rsidRDefault="00332763">
      <w:pPr>
        <w:pStyle w:val="TOC2"/>
        <w:rPr>
          <w:rFonts w:asciiTheme="minorHAnsi" w:eastAsiaTheme="minorEastAsia" w:hAnsiTheme="minorHAnsi" w:cstheme="minorBidi"/>
          <w:noProof/>
          <w:sz w:val="22"/>
          <w:szCs w:val="22"/>
        </w:rPr>
      </w:pPr>
      <w:hyperlink w:anchor="_Toc443399628" w:history="1">
        <w:r w:rsidRPr="00952392">
          <w:rPr>
            <w:rStyle w:val="Hyperlink"/>
            <w:noProof/>
          </w:rPr>
          <w:t>3.Y &lt;Transaction Name [Domain Acronym-#]&gt;</w:t>
        </w:r>
        <w:r>
          <w:rPr>
            <w:noProof/>
            <w:webHidden/>
          </w:rPr>
          <w:tab/>
        </w:r>
        <w:r>
          <w:rPr>
            <w:noProof/>
            <w:webHidden/>
          </w:rPr>
          <w:fldChar w:fldCharType="begin"/>
        </w:r>
        <w:r>
          <w:rPr>
            <w:noProof/>
            <w:webHidden/>
          </w:rPr>
          <w:instrText xml:space="preserve"> PAGEREF _Toc443399628 \h </w:instrText>
        </w:r>
        <w:r>
          <w:rPr>
            <w:noProof/>
            <w:webHidden/>
          </w:rPr>
        </w:r>
        <w:r>
          <w:rPr>
            <w:noProof/>
            <w:webHidden/>
          </w:rPr>
          <w:fldChar w:fldCharType="separate"/>
        </w:r>
        <w:r>
          <w:rPr>
            <w:noProof/>
            <w:webHidden/>
          </w:rPr>
          <w:t>8</w:t>
        </w:r>
        <w:r>
          <w:rPr>
            <w:noProof/>
            <w:webHidden/>
          </w:rPr>
          <w:fldChar w:fldCharType="end"/>
        </w:r>
      </w:hyperlink>
    </w:p>
    <w:p w14:paraId="423DF568" w14:textId="77777777" w:rsidR="00332763" w:rsidRDefault="00332763">
      <w:pPr>
        <w:pStyle w:val="TOC3"/>
        <w:rPr>
          <w:rFonts w:asciiTheme="minorHAnsi" w:eastAsiaTheme="minorEastAsia" w:hAnsiTheme="minorHAnsi" w:cstheme="minorBidi"/>
          <w:noProof/>
          <w:sz w:val="22"/>
          <w:szCs w:val="22"/>
        </w:rPr>
      </w:pPr>
      <w:hyperlink w:anchor="_Toc443399629" w:history="1">
        <w:r w:rsidRPr="00952392">
          <w:rPr>
            <w:rStyle w:val="Hyperlink"/>
            <w:noProof/>
          </w:rPr>
          <w:t>3.Y.1 Scope</w:t>
        </w:r>
        <w:r>
          <w:rPr>
            <w:noProof/>
            <w:webHidden/>
          </w:rPr>
          <w:tab/>
        </w:r>
        <w:r>
          <w:rPr>
            <w:noProof/>
            <w:webHidden/>
          </w:rPr>
          <w:fldChar w:fldCharType="begin"/>
        </w:r>
        <w:r>
          <w:rPr>
            <w:noProof/>
            <w:webHidden/>
          </w:rPr>
          <w:instrText xml:space="preserve"> PAGEREF _Toc443399629 \h </w:instrText>
        </w:r>
        <w:r>
          <w:rPr>
            <w:noProof/>
            <w:webHidden/>
          </w:rPr>
        </w:r>
        <w:r>
          <w:rPr>
            <w:noProof/>
            <w:webHidden/>
          </w:rPr>
          <w:fldChar w:fldCharType="separate"/>
        </w:r>
        <w:r>
          <w:rPr>
            <w:noProof/>
            <w:webHidden/>
          </w:rPr>
          <w:t>8</w:t>
        </w:r>
        <w:r>
          <w:rPr>
            <w:noProof/>
            <w:webHidden/>
          </w:rPr>
          <w:fldChar w:fldCharType="end"/>
        </w:r>
      </w:hyperlink>
    </w:p>
    <w:p w14:paraId="5DFC6EBF" w14:textId="77777777" w:rsidR="00332763" w:rsidRDefault="00332763">
      <w:pPr>
        <w:pStyle w:val="TOC3"/>
        <w:rPr>
          <w:rFonts w:asciiTheme="minorHAnsi" w:eastAsiaTheme="minorEastAsia" w:hAnsiTheme="minorHAnsi" w:cstheme="minorBidi"/>
          <w:noProof/>
          <w:sz w:val="22"/>
          <w:szCs w:val="22"/>
        </w:rPr>
      </w:pPr>
      <w:hyperlink w:anchor="_Toc443399630" w:history="1">
        <w:r w:rsidRPr="00952392">
          <w:rPr>
            <w:rStyle w:val="Hyperlink"/>
            <w:noProof/>
          </w:rPr>
          <w:t>3.Y.2 Actor Roles</w:t>
        </w:r>
        <w:r>
          <w:rPr>
            <w:noProof/>
            <w:webHidden/>
          </w:rPr>
          <w:tab/>
        </w:r>
        <w:r>
          <w:rPr>
            <w:noProof/>
            <w:webHidden/>
          </w:rPr>
          <w:fldChar w:fldCharType="begin"/>
        </w:r>
        <w:r>
          <w:rPr>
            <w:noProof/>
            <w:webHidden/>
          </w:rPr>
          <w:instrText xml:space="preserve"> PAGEREF _Toc443399630 \h </w:instrText>
        </w:r>
        <w:r>
          <w:rPr>
            <w:noProof/>
            <w:webHidden/>
          </w:rPr>
        </w:r>
        <w:r>
          <w:rPr>
            <w:noProof/>
            <w:webHidden/>
          </w:rPr>
          <w:fldChar w:fldCharType="separate"/>
        </w:r>
        <w:r>
          <w:rPr>
            <w:noProof/>
            <w:webHidden/>
          </w:rPr>
          <w:t>8</w:t>
        </w:r>
        <w:r>
          <w:rPr>
            <w:noProof/>
            <w:webHidden/>
          </w:rPr>
          <w:fldChar w:fldCharType="end"/>
        </w:r>
      </w:hyperlink>
    </w:p>
    <w:p w14:paraId="383178AB" w14:textId="77777777" w:rsidR="00332763" w:rsidRDefault="00332763">
      <w:pPr>
        <w:pStyle w:val="TOC3"/>
        <w:rPr>
          <w:rFonts w:asciiTheme="minorHAnsi" w:eastAsiaTheme="minorEastAsia" w:hAnsiTheme="minorHAnsi" w:cstheme="minorBidi"/>
          <w:noProof/>
          <w:sz w:val="22"/>
          <w:szCs w:val="22"/>
        </w:rPr>
      </w:pPr>
      <w:hyperlink w:anchor="_Toc443399631" w:history="1">
        <w:r w:rsidRPr="00952392">
          <w:rPr>
            <w:rStyle w:val="Hyperlink"/>
            <w:noProof/>
          </w:rPr>
          <w:t>3.Y.3 Referenced Standards</w:t>
        </w:r>
        <w:r>
          <w:rPr>
            <w:noProof/>
            <w:webHidden/>
          </w:rPr>
          <w:tab/>
        </w:r>
        <w:r>
          <w:rPr>
            <w:noProof/>
            <w:webHidden/>
          </w:rPr>
          <w:fldChar w:fldCharType="begin"/>
        </w:r>
        <w:r>
          <w:rPr>
            <w:noProof/>
            <w:webHidden/>
          </w:rPr>
          <w:instrText xml:space="preserve"> PAGEREF _Toc443399631 \h </w:instrText>
        </w:r>
        <w:r>
          <w:rPr>
            <w:noProof/>
            <w:webHidden/>
          </w:rPr>
        </w:r>
        <w:r>
          <w:rPr>
            <w:noProof/>
            <w:webHidden/>
          </w:rPr>
          <w:fldChar w:fldCharType="separate"/>
        </w:r>
        <w:r>
          <w:rPr>
            <w:noProof/>
            <w:webHidden/>
          </w:rPr>
          <w:t>9</w:t>
        </w:r>
        <w:r>
          <w:rPr>
            <w:noProof/>
            <w:webHidden/>
          </w:rPr>
          <w:fldChar w:fldCharType="end"/>
        </w:r>
      </w:hyperlink>
    </w:p>
    <w:p w14:paraId="5CEF0572" w14:textId="77777777" w:rsidR="00332763" w:rsidRDefault="00332763">
      <w:pPr>
        <w:pStyle w:val="TOC3"/>
        <w:rPr>
          <w:rFonts w:asciiTheme="minorHAnsi" w:eastAsiaTheme="minorEastAsia" w:hAnsiTheme="minorHAnsi" w:cstheme="minorBidi"/>
          <w:noProof/>
          <w:sz w:val="22"/>
          <w:szCs w:val="22"/>
        </w:rPr>
      </w:pPr>
      <w:hyperlink w:anchor="_Toc443399632" w:history="1">
        <w:r w:rsidRPr="00952392">
          <w:rPr>
            <w:rStyle w:val="Hyperlink"/>
            <w:noProof/>
          </w:rPr>
          <w:t>3.Y.4 Interaction Diagram</w:t>
        </w:r>
        <w:r>
          <w:rPr>
            <w:noProof/>
            <w:webHidden/>
          </w:rPr>
          <w:tab/>
        </w:r>
        <w:r>
          <w:rPr>
            <w:noProof/>
            <w:webHidden/>
          </w:rPr>
          <w:fldChar w:fldCharType="begin"/>
        </w:r>
        <w:r>
          <w:rPr>
            <w:noProof/>
            <w:webHidden/>
          </w:rPr>
          <w:instrText xml:space="preserve"> PAGEREF _Toc443399632 \h </w:instrText>
        </w:r>
        <w:r>
          <w:rPr>
            <w:noProof/>
            <w:webHidden/>
          </w:rPr>
        </w:r>
        <w:r>
          <w:rPr>
            <w:noProof/>
            <w:webHidden/>
          </w:rPr>
          <w:fldChar w:fldCharType="separate"/>
        </w:r>
        <w:r>
          <w:rPr>
            <w:noProof/>
            <w:webHidden/>
          </w:rPr>
          <w:t>9</w:t>
        </w:r>
        <w:r>
          <w:rPr>
            <w:noProof/>
            <w:webHidden/>
          </w:rPr>
          <w:fldChar w:fldCharType="end"/>
        </w:r>
      </w:hyperlink>
    </w:p>
    <w:p w14:paraId="58B0D1A3" w14:textId="77777777" w:rsidR="00332763" w:rsidRDefault="00332763">
      <w:pPr>
        <w:pStyle w:val="TOC4"/>
        <w:rPr>
          <w:rFonts w:asciiTheme="minorHAnsi" w:eastAsiaTheme="minorEastAsia" w:hAnsiTheme="minorHAnsi" w:cstheme="minorBidi"/>
          <w:noProof/>
          <w:sz w:val="22"/>
          <w:szCs w:val="22"/>
        </w:rPr>
      </w:pPr>
      <w:hyperlink w:anchor="_Toc443399633" w:history="1">
        <w:r w:rsidRPr="00952392">
          <w:rPr>
            <w:rStyle w:val="Hyperlink"/>
            <w:noProof/>
          </w:rPr>
          <w:t>3.Y.4.1 &lt;Message 1 Name&gt;</w:t>
        </w:r>
        <w:r>
          <w:rPr>
            <w:noProof/>
            <w:webHidden/>
          </w:rPr>
          <w:tab/>
        </w:r>
        <w:r>
          <w:rPr>
            <w:noProof/>
            <w:webHidden/>
          </w:rPr>
          <w:fldChar w:fldCharType="begin"/>
        </w:r>
        <w:r>
          <w:rPr>
            <w:noProof/>
            <w:webHidden/>
          </w:rPr>
          <w:instrText xml:space="preserve"> PAGEREF _Toc443399633 \h </w:instrText>
        </w:r>
        <w:r>
          <w:rPr>
            <w:noProof/>
            <w:webHidden/>
          </w:rPr>
        </w:r>
        <w:r>
          <w:rPr>
            <w:noProof/>
            <w:webHidden/>
          </w:rPr>
          <w:fldChar w:fldCharType="separate"/>
        </w:r>
        <w:r>
          <w:rPr>
            <w:noProof/>
            <w:webHidden/>
          </w:rPr>
          <w:t>10</w:t>
        </w:r>
        <w:r>
          <w:rPr>
            <w:noProof/>
            <w:webHidden/>
          </w:rPr>
          <w:fldChar w:fldCharType="end"/>
        </w:r>
      </w:hyperlink>
    </w:p>
    <w:p w14:paraId="12673149" w14:textId="77777777" w:rsidR="00332763" w:rsidRDefault="00332763">
      <w:pPr>
        <w:pStyle w:val="TOC5"/>
        <w:rPr>
          <w:rFonts w:asciiTheme="minorHAnsi" w:eastAsiaTheme="minorEastAsia" w:hAnsiTheme="minorHAnsi" w:cstheme="minorBidi"/>
          <w:noProof/>
          <w:sz w:val="22"/>
          <w:szCs w:val="22"/>
        </w:rPr>
      </w:pPr>
      <w:hyperlink w:anchor="_Toc443399634" w:history="1">
        <w:r w:rsidRPr="00952392">
          <w:rPr>
            <w:rStyle w:val="Hyperlink"/>
            <w:noProof/>
          </w:rPr>
          <w:t>3.Y.4.1.1 Trigger Events</w:t>
        </w:r>
        <w:r>
          <w:rPr>
            <w:noProof/>
            <w:webHidden/>
          </w:rPr>
          <w:tab/>
        </w:r>
        <w:r>
          <w:rPr>
            <w:noProof/>
            <w:webHidden/>
          </w:rPr>
          <w:fldChar w:fldCharType="begin"/>
        </w:r>
        <w:r>
          <w:rPr>
            <w:noProof/>
            <w:webHidden/>
          </w:rPr>
          <w:instrText xml:space="preserve"> PAGEREF _Toc443399634 \h </w:instrText>
        </w:r>
        <w:r>
          <w:rPr>
            <w:noProof/>
            <w:webHidden/>
          </w:rPr>
        </w:r>
        <w:r>
          <w:rPr>
            <w:noProof/>
            <w:webHidden/>
          </w:rPr>
          <w:fldChar w:fldCharType="separate"/>
        </w:r>
        <w:r>
          <w:rPr>
            <w:noProof/>
            <w:webHidden/>
          </w:rPr>
          <w:t>10</w:t>
        </w:r>
        <w:r>
          <w:rPr>
            <w:noProof/>
            <w:webHidden/>
          </w:rPr>
          <w:fldChar w:fldCharType="end"/>
        </w:r>
      </w:hyperlink>
    </w:p>
    <w:p w14:paraId="1BDA738C" w14:textId="77777777" w:rsidR="00332763" w:rsidRDefault="00332763">
      <w:pPr>
        <w:pStyle w:val="TOC5"/>
        <w:rPr>
          <w:rFonts w:asciiTheme="minorHAnsi" w:eastAsiaTheme="minorEastAsia" w:hAnsiTheme="minorHAnsi" w:cstheme="minorBidi"/>
          <w:noProof/>
          <w:sz w:val="22"/>
          <w:szCs w:val="22"/>
        </w:rPr>
      </w:pPr>
      <w:hyperlink w:anchor="_Toc443399635" w:history="1">
        <w:r w:rsidRPr="00952392">
          <w:rPr>
            <w:rStyle w:val="Hyperlink"/>
            <w:noProof/>
          </w:rPr>
          <w:t>3.Y.4.1.2 Message Semantics</w:t>
        </w:r>
        <w:r>
          <w:rPr>
            <w:noProof/>
            <w:webHidden/>
          </w:rPr>
          <w:tab/>
        </w:r>
        <w:r>
          <w:rPr>
            <w:noProof/>
            <w:webHidden/>
          </w:rPr>
          <w:fldChar w:fldCharType="begin"/>
        </w:r>
        <w:r>
          <w:rPr>
            <w:noProof/>
            <w:webHidden/>
          </w:rPr>
          <w:instrText xml:space="preserve"> PAGEREF _Toc443399635 \h </w:instrText>
        </w:r>
        <w:r>
          <w:rPr>
            <w:noProof/>
            <w:webHidden/>
          </w:rPr>
        </w:r>
        <w:r>
          <w:rPr>
            <w:noProof/>
            <w:webHidden/>
          </w:rPr>
          <w:fldChar w:fldCharType="separate"/>
        </w:r>
        <w:r>
          <w:rPr>
            <w:noProof/>
            <w:webHidden/>
          </w:rPr>
          <w:t>10</w:t>
        </w:r>
        <w:r>
          <w:rPr>
            <w:noProof/>
            <w:webHidden/>
          </w:rPr>
          <w:fldChar w:fldCharType="end"/>
        </w:r>
      </w:hyperlink>
    </w:p>
    <w:p w14:paraId="268F73EA" w14:textId="77777777" w:rsidR="00332763" w:rsidRDefault="00332763">
      <w:pPr>
        <w:pStyle w:val="TOC5"/>
        <w:rPr>
          <w:rFonts w:asciiTheme="minorHAnsi" w:eastAsiaTheme="minorEastAsia" w:hAnsiTheme="minorHAnsi" w:cstheme="minorBidi"/>
          <w:noProof/>
          <w:sz w:val="22"/>
          <w:szCs w:val="22"/>
        </w:rPr>
      </w:pPr>
      <w:hyperlink w:anchor="_Toc443399636" w:history="1">
        <w:r w:rsidRPr="00952392">
          <w:rPr>
            <w:rStyle w:val="Hyperlink"/>
            <w:noProof/>
          </w:rPr>
          <w:t>3.Y.4.1.3 Expected Actions</w:t>
        </w:r>
        <w:r>
          <w:rPr>
            <w:noProof/>
            <w:webHidden/>
          </w:rPr>
          <w:tab/>
        </w:r>
        <w:r>
          <w:rPr>
            <w:noProof/>
            <w:webHidden/>
          </w:rPr>
          <w:fldChar w:fldCharType="begin"/>
        </w:r>
        <w:r>
          <w:rPr>
            <w:noProof/>
            <w:webHidden/>
          </w:rPr>
          <w:instrText xml:space="preserve"> PAGEREF _Toc443399636 \h </w:instrText>
        </w:r>
        <w:r>
          <w:rPr>
            <w:noProof/>
            <w:webHidden/>
          </w:rPr>
        </w:r>
        <w:r>
          <w:rPr>
            <w:noProof/>
            <w:webHidden/>
          </w:rPr>
          <w:fldChar w:fldCharType="separate"/>
        </w:r>
        <w:r>
          <w:rPr>
            <w:noProof/>
            <w:webHidden/>
          </w:rPr>
          <w:t>10</w:t>
        </w:r>
        <w:r>
          <w:rPr>
            <w:noProof/>
            <w:webHidden/>
          </w:rPr>
          <w:fldChar w:fldCharType="end"/>
        </w:r>
      </w:hyperlink>
    </w:p>
    <w:p w14:paraId="685E985E" w14:textId="77777777" w:rsidR="00332763" w:rsidRDefault="00332763">
      <w:pPr>
        <w:pStyle w:val="TOC4"/>
        <w:rPr>
          <w:rFonts w:asciiTheme="minorHAnsi" w:eastAsiaTheme="minorEastAsia" w:hAnsiTheme="minorHAnsi" w:cstheme="minorBidi"/>
          <w:noProof/>
          <w:sz w:val="22"/>
          <w:szCs w:val="22"/>
        </w:rPr>
      </w:pPr>
      <w:hyperlink w:anchor="_Toc443399637" w:history="1">
        <w:r w:rsidRPr="00952392">
          <w:rPr>
            <w:rStyle w:val="Hyperlink"/>
            <w:noProof/>
          </w:rPr>
          <w:t>3.Y.4.2 &lt;Message 2 Name&gt;</w:t>
        </w:r>
        <w:r>
          <w:rPr>
            <w:noProof/>
            <w:webHidden/>
          </w:rPr>
          <w:tab/>
        </w:r>
        <w:r>
          <w:rPr>
            <w:noProof/>
            <w:webHidden/>
          </w:rPr>
          <w:fldChar w:fldCharType="begin"/>
        </w:r>
        <w:r>
          <w:rPr>
            <w:noProof/>
            <w:webHidden/>
          </w:rPr>
          <w:instrText xml:space="preserve"> PAGEREF _Toc443399637 \h </w:instrText>
        </w:r>
        <w:r>
          <w:rPr>
            <w:noProof/>
            <w:webHidden/>
          </w:rPr>
        </w:r>
        <w:r>
          <w:rPr>
            <w:noProof/>
            <w:webHidden/>
          </w:rPr>
          <w:fldChar w:fldCharType="separate"/>
        </w:r>
        <w:r>
          <w:rPr>
            <w:noProof/>
            <w:webHidden/>
          </w:rPr>
          <w:t>11</w:t>
        </w:r>
        <w:r>
          <w:rPr>
            <w:noProof/>
            <w:webHidden/>
          </w:rPr>
          <w:fldChar w:fldCharType="end"/>
        </w:r>
      </w:hyperlink>
    </w:p>
    <w:p w14:paraId="10084F7A" w14:textId="77777777" w:rsidR="00332763" w:rsidRDefault="00332763">
      <w:pPr>
        <w:pStyle w:val="TOC5"/>
        <w:rPr>
          <w:rFonts w:asciiTheme="minorHAnsi" w:eastAsiaTheme="minorEastAsia" w:hAnsiTheme="minorHAnsi" w:cstheme="minorBidi"/>
          <w:noProof/>
          <w:sz w:val="22"/>
          <w:szCs w:val="22"/>
        </w:rPr>
      </w:pPr>
      <w:hyperlink w:anchor="_Toc443399638" w:history="1">
        <w:r w:rsidRPr="00952392">
          <w:rPr>
            <w:rStyle w:val="Hyperlink"/>
            <w:noProof/>
          </w:rPr>
          <w:t>3.Y.4.2.1 Trigger Events</w:t>
        </w:r>
        <w:r>
          <w:rPr>
            <w:noProof/>
            <w:webHidden/>
          </w:rPr>
          <w:tab/>
        </w:r>
        <w:r>
          <w:rPr>
            <w:noProof/>
            <w:webHidden/>
          </w:rPr>
          <w:fldChar w:fldCharType="begin"/>
        </w:r>
        <w:r>
          <w:rPr>
            <w:noProof/>
            <w:webHidden/>
          </w:rPr>
          <w:instrText xml:space="preserve"> PAGEREF _Toc443399638 \h </w:instrText>
        </w:r>
        <w:r>
          <w:rPr>
            <w:noProof/>
            <w:webHidden/>
          </w:rPr>
        </w:r>
        <w:r>
          <w:rPr>
            <w:noProof/>
            <w:webHidden/>
          </w:rPr>
          <w:fldChar w:fldCharType="separate"/>
        </w:r>
        <w:r>
          <w:rPr>
            <w:noProof/>
            <w:webHidden/>
          </w:rPr>
          <w:t>11</w:t>
        </w:r>
        <w:r>
          <w:rPr>
            <w:noProof/>
            <w:webHidden/>
          </w:rPr>
          <w:fldChar w:fldCharType="end"/>
        </w:r>
      </w:hyperlink>
    </w:p>
    <w:p w14:paraId="29DDC26E" w14:textId="77777777" w:rsidR="00332763" w:rsidRDefault="00332763">
      <w:pPr>
        <w:pStyle w:val="TOC5"/>
        <w:rPr>
          <w:rFonts w:asciiTheme="minorHAnsi" w:eastAsiaTheme="minorEastAsia" w:hAnsiTheme="minorHAnsi" w:cstheme="minorBidi"/>
          <w:noProof/>
          <w:sz w:val="22"/>
          <w:szCs w:val="22"/>
        </w:rPr>
      </w:pPr>
      <w:hyperlink w:anchor="_Toc443399639" w:history="1">
        <w:r w:rsidRPr="00952392">
          <w:rPr>
            <w:rStyle w:val="Hyperlink"/>
            <w:noProof/>
          </w:rPr>
          <w:t>3.Y.4.2.2 Message Semantics</w:t>
        </w:r>
        <w:r>
          <w:rPr>
            <w:noProof/>
            <w:webHidden/>
          </w:rPr>
          <w:tab/>
        </w:r>
        <w:r>
          <w:rPr>
            <w:noProof/>
            <w:webHidden/>
          </w:rPr>
          <w:fldChar w:fldCharType="begin"/>
        </w:r>
        <w:r>
          <w:rPr>
            <w:noProof/>
            <w:webHidden/>
          </w:rPr>
          <w:instrText xml:space="preserve"> PAGEREF _Toc443399639 \h </w:instrText>
        </w:r>
        <w:r>
          <w:rPr>
            <w:noProof/>
            <w:webHidden/>
          </w:rPr>
        </w:r>
        <w:r>
          <w:rPr>
            <w:noProof/>
            <w:webHidden/>
          </w:rPr>
          <w:fldChar w:fldCharType="separate"/>
        </w:r>
        <w:r>
          <w:rPr>
            <w:noProof/>
            <w:webHidden/>
          </w:rPr>
          <w:t>11</w:t>
        </w:r>
        <w:r>
          <w:rPr>
            <w:noProof/>
            <w:webHidden/>
          </w:rPr>
          <w:fldChar w:fldCharType="end"/>
        </w:r>
      </w:hyperlink>
    </w:p>
    <w:p w14:paraId="3B78B7E6" w14:textId="77777777" w:rsidR="00332763" w:rsidRDefault="00332763">
      <w:pPr>
        <w:pStyle w:val="TOC5"/>
        <w:rPr>
          <w:rFonts w:asciiTheme="minorHAnsi" w:eastAsiaTheme="minorEastAsia" w:hAnsiTheme="minorHAnsi" w:cstheme="minorBidi"/>
          <w:noProof/>
          <w:sz w:val="22"/>
          <w:szCs w:val="22"/>
        </w:rPr>
      </w:pPr>
      <w:hyperlink w:anchor="_Toc443399640" w:history="1">
        <w:r w:rsidRPr="00952392">
          <w:rPr>
            <w:rStyle w:val="Hyperlink"/>
            <w:noProof/>
          </w:rPr>
          <w:t>3.Y.4.2.3 Expected Actions</w:t>
        </w:r>
        <w:r>
          <w:rPr>
            <w:noProof/>
            <w:webHidden/>
          </w:rPr>
          <w:tab/>
        </w:r>
        <w:r>
          <w:rPr>
            <w:noProof/>
            <w:webHidden/>
          </w:rPr>
          <w:fldChar w:fldCharType="begin"/>
        </w:r>
        <w:r>
          <w:rPr>
            <w:noProof/>
            <w:webHidden/>
          </w:rPr>
          <w:instrText xml:space="preserve"> PAGEREF _Toc443399640 \h </w:instrText>
        </w:r>
        <w:r>
          <w:rPr>
            <w:noProof/>
            <w:webHidden/>
          </w:rPr>
        </w:r>
        <w:r>
          <w:rPr>
            <w:noProof/>
            <w:webHidden/>
          </w:rPr>
          <w:fldChar w:fldCharType="separate"/>
        </w:r>
        <w:r>
          <w:rPr>
            <w:noProof/>
            <w:webHidden/>
          </w:rPr>
          <w:t>11</w:t>
        </w:r>
        <w:r>
          <w:rPr>
            <w:noProof/>
            <w:webHidden/>
          </w:rPr>
          <w:fldChar w:fldCharType="end"/>
        </w:r>
      </w:hyperlink>
    </w:p>
    <w:p w14:paraId="2133C667" w14:textId="77777777" w:rsidR="00332763" w:rsidRDefault="00332763">
      <w:pPr>
        <w:pStyle w:val="TOC3"/>
        <w:rPr>
          <w:rFonts w:asciiTheme="minorHAnsi" w:eastAsiaTheme="minorEastAsia" w:hAnsiTheme="minorHAnsi" w:cstheme="minorBidi"/>
          <w:noProof/>
          <w:sz w:val="22"/>
          <w:szCs w:val="22"/>
        </w:rPr>
      </w:pPr>
      <w:hyperlink w:anchor="_Toc443399641" w:history="1">
        <w:r w:rsidRPr="00952392">
          <w:rPr>
            <w:rStyle w:val="Hyperlink"/>
            <w:noProof/>
          </w:rPr>
          <w:t>3.Y.5 Security Considerations</w:t>
        </w:r>
        <w:r>
          <w:rPr>
            <w:noProof/>
            <w:webHidden/>
          </w:rPr>
          <w:tab/>
        </w:r>
        <w:r>
          <w:rPr>
            <w:noProof/>
            <w:webHidden/>
          </w:rPr>
          <w:fldChar w:fldCharType="begin"/>
        </w:r>
        <w:r>
          <w:rPr>
            <w:noProof/>
            <w:webHidden/>
          </w:rPr>
          <w:instrText xml:space="preserve"> PAGEREF _Toc443399641 \h </w:instrText>
        </w:r>
        <w:r>
          <w:rPr>
            <w:noProof/>
            <w:webHidden/>
          </w:rPr>
        </w:r>
        <w:r>
          <w:rPr>
            <w:noProof/>
            <w:webHidden/>
          </w:rPr>
          <w:fldChar w:fldCharType="separate"/>
        </w:r>
        <w:r>
          <w:rPr>
            <w:noProof/>
            <w:webHidden/>
          </w:rPr>
          <w:t>12</w:t>
        </w:r>
        <w:r>
          <w:rPr>
            <w:noProof/>
            <w:webHidden/>
          </w:rPr>
          <w:fldChar w:fldCharType="end"/>
        </w:r>
      </w:hyperlink>
    </w:p>
    <w:p w14:paraId="5A4F1AB5" w14:textId="77777777" w:rsidR="00332763" w:rsidRDefault="00332763">
      <w:pPr>
        <w:pStyle w:val="TOC4"/>
        <w:rPr>
          <w:rFonts w:asciiTheme="minorHAnsi" w:eastAsiaTheme="minorEastAsia" w:hAnsiTheme="minorHAnsi" w:cstheme="minorBidi"/>
          <w:noProof/>
          <w:sz w:val="22"/>
          <w:szCs w:val="22"/>
        </w:rPr>
      </w:pPr>
      <w:hyperlink w:anchor="_Toc443399642" w:history="1">
        <w:r w:rsidRPr="00952392">
          <w:rPr>
            <w:rStyle w:val="Hyperlink"/>
            <w:noProof/>
          </w:rPr>
          <w:t>3.Y.5.1 Security Audit Considerations</w:t>
        </w:r>
        <w:r>
          <w:rPr>
            <w:noProof/>
            <w:webHidden/>
          </w:rPr>
          <w:tab/>
        </w:r>
        <w:r>
          <w:rPr>
            <w:noProof/>
            <w:webHidden/>
          </w:rPr>
          <w:fldChar w:fldCharType="begin"/>
        </w:r>
        <w:r>
          <w:rPr>
            <w:noProof/>
            <w:webHidden/>
          </w:rPr>
          <w:instrText xml:space="preserve"> PAGEREF _Toc443399642 \h </w:instrText>
        </w:r>
        <w:r>
          <w:rPr>
            <w:noProof/>
            <w:webHidden/>
          </w:rPr>
        </w:r>
        <w:r>
          <w:rPr>
            <w:noProof/>
            <w:webHidden/>
          </w:rPr>
          <w:fldChar w:fldCharType="separate"/>
        </w:r>
        <w:r>
          <w:rPr>
            <w:noProof/>
            <w:webHidden/>
          </w:rPr>
          <w:t>12</w:t>
        </w:r>
        <w:r>
          <w:rPr>
            <w:noProof/>
            <w:webHidden/>
          </w:rPr>
          <w:fldChar w:fldCharType="end"/>
        </w:r>
      </w:hyperlink>
    </w:p>
    <w:p w14:paraId="27C081EC" w14:textId="77777777" w:rsidR="00332763" w:rsidRDefault="00332763">
      <w:pPr>
        <w:pStyle w:val="TOC5"/>
        <w:rPr>
          <w:rFonts w:asciiTheme="minorHAnsi" w:eastAsiaTheme="minorEastAsia" w:hAnsiTheme="minorHAnsi" w:cstheme="minorBidi"/>
          <w:noProof/>
          <w:sz w:val="22"/>
          <w:szCs w:val="22"/>
        </w:rPr>
      </w:pPr>
      <w:hyperlink w:anchor="_Toc443399643" w:history="1">
        <w:r w:rsidRPr="00952392">
          <w:rPr>
            <w:rStyle w:val="Hyperlink"/>
            <w:noProof/>
          </w:rPr>
          <w:t>3.Y.5.1.(z) &lt;Actor&gt; Specific Security Considerations</w:t>
        </w:r>
        <w:r>
          <w:rPr>
            <w:noProof/>
            <w:webHidden/>
          </w:rPr>
          <w:tab/>
        </w:r>
        <w:r>
          <w:rPr>
            <w:noProof/>
            <w:webHidden/>
          </w:rPr>
          <w:fldChar w:fldCharType="begin"/>
        </w:r>
        <w:r>
          <w:rPr>
            <w:noProof/>
            <w:webHidden/>
          </w:rPr>
          <w:instrText xml:space="preserve"> PAGEREF _Toc443399643 \h </w:instrText>
        </w:r>
        <w:r>
          <w:rPr>
            <w:noProof/>
            <w:webHidden/>
          </w:rPr>
        </w:r>
        <w:r>
          <w:rPr>
            <w:noProof/>
            <w:webHidden/>
          </w:rPr>
          <w:fldChar w:fldCharType="separate"/>
        </w:r>
        <w:r>
          <w:rPr>
            <w:noProof/>
            <w:webHidden/>
          </w:rPr>
          <w:t>12</w:t>
        </w:r>
        <w:r>
          <w:rPr>
            <w:noProof/>
            <w:webHidden/>
          </w:rPr>
          <w:fldChar w:fldCharType="end"/>
        </w:r>
      </w:hyperlink>
    </w:p>
    <w:p w14:paraId="1F45115B" w14:textId="77777777" w:rsidR="00332763" w:rsidRDefault="00332763">
      <w:pPr>
        <w:pStyle w:val="TOC1"/>
        <w:rPr>
          <w:rFonts w:asciiTheme="minorHAnsi" w:eastAsiaTheme="minorEastAsia" w:hAnsiTheme="minorHAnsi" w:cstheme="minorBidi"/>
          <w:noProof/>
          <w:sz w:val="22"/>
          <w:szCs w:val="22"/>
        </w:rPr>
      </w:pPr>
      <w:hyperlink w:anchor="_Toc443399644" w:history="1">
        <w:r w:rsidRPr="00952392">
          <w:rPr>
            <w:rStyle w:val="Hyperlink"/>
            <w:noProof/>
          </w:rPr>
          <w:t>Appendices</w:t>
        </w:r>
        <w:r>
          <w:rPr>
            <w:noProof/>
            <w:webHidden/>
          </w:rPr>
          <w:tab/>
        </w:r>
        <w:r>
          <w:rPr>
            <w:noProof/>
            <w:webHidden/>
          </w:rPr>
          <w:fldChar w:fldCharType="begin"/>
        </w:r>
        <w:r>
          <w:rPr>
            <w:noProof/>
            <w:webHidden/>
          </w:rPr>
          <w:instrText xml:space="preserve"> PAGEREF _Toc443399644 \h </w:instrText>
        </w:r>
        <w:r>
          <w:rPr>
            <w:noProof/>
            <w:webHidden/>
          </w:rPr>
        </w:r>
        <w:r>
          <w:rPr>
            <w:noProof/>
            <w:webHidden/>
          </w:rPr>
          <w:fldChar w:fldCharType="separate"/>
        </w:r>
        <w:r>
          <w:rPr>
            <w:noProof/>
            <w:webHidden/>
          </w:rPr>
          <w:t>13</w:t>
        </w:r>
        <w:r>
          <w:rPr>
            <w:noProof/>
            <w:webHidden/>
          </w:rPr>
          <w:fldChar w:fldCharType="end"/>
        </w:r>
      </w:hyperlink>
    </w:p>
    <w:p w14:paraId="37B782A3" w14:textId="77777777" w:rsidR="00332763" w:rsidRDefault="00332763">
      <w:pPr>
        <w:pStyle w:val="TOC1"/>
        <w:rPr>
          <w:rFonts w:asciiTheme="minorHAnsi" w:eastAsiaTheme="minorEastAsia" w:hAnsiTheme="minorHAnsi" w:cstheme="minorBidi"/>
          <w:noProof/>
          <w:sz w:val="22"/>
          <w:szCs w:val="22"/>
        </w:rPr>
      </w:pPr>
      <w:hyperlink w:anchor="_Toc443399645" w:history="1">
        <w:r w:rsidRPr="00952392">
          <w:rPr>
            <w:rStyle w:val="Hyperlink"/>
            <w:noProof/>
          </w:rPr>
          <w:t>Appendix A – &lt;Appendix A Title&gt;</w:t>
        </w:r>
        <w:r>
          <w:rPr>
            <w:noProof/>
            <w:webHidden/>
          </w:rPr>
          <w:tab/>
        </w:r>
        <w:r>
          <w:rPr>
            <w:noProof/>
            <w:webHidden/>
          </w:rPr>
          <w:fldChar w:fldCharType="begin"/>
        </w:r>
        <w:r>
          <w:rPr>
            <w:noProof/>
            <w:webHidden/>
          </w:rPr>
          <w:instrText xml:space="preserve"> PAGEREF _Toc443399645 \h </w:instrText>
        </w:r>
        <w:r>
          <w:rPr>
            <w:noProof/>
            <w:webHidden/>
          </w:rPr>
        </w:r>
        <w:r>
          <w:rPr>
            <w:noProof/>
            <w:webHidden/>
          </w:rPr>
          <w:fldChar w:fldCharType="separate"/>
        </w:r>
        <w:r>
          <w:rPr>
            <w:noProof/>
            <w:webHidden/>
          </w:rPr>
          <w:t>13</w:t>
        </w:r>
        <w:r>
          <w:rPr>
            <w:noProof/>
            <w:webHidden/>
          </w:rPr>
          <w:fldChar w:fldCharType="end"/>
        </w:r>
      </w:hyperlink>
    </w:p>
    <w:p w14:paraId="161B71FF"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46" w:history="1">
        <w:r w:rsidRPr="00952392">
          <w:rPr>
            <w:rStyle w:val="Hyperlink"/>
            <w:noProof/>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rPr>
          <w:tab/>
        </w:r>
        <w:r w:rsidRPr="00952392">
          <w:rPr>
            <w:rStyle w:val="Hyperlink"/>
            <w:bCs/>
            <w:noProof/>
          </w:rPr>
          <w:t>&lt;Add Title&gt;</w:t>
        </w:r>
        <w:r>
          <w:rPr>
            <w:noProof/>
            <w:webHidden/>
          </w:rPr>
          <w:tab/>
        </w:r>
        <w:r>
          <w:rPr>
            <w:noProof/>
            <w:webHidden/>
          </w:rPr>
          <w:fldChar w:fldCharType="begin"/>
        </w:r>
        <w:r>
          <w:rPr>
            <w:noProof/>
            <w:webHidden/>
          </w:rPr>
          <w:instrText xml:space="preserve"> PAGEREF _Toc443399646 \h </w:instrText>
        </w:r>
        <w:r>
          <w:rPr>
            <w:noProof/>
            <w:webHidden/>
          </w:rPr>
        </w:r>
        <w:r>
          <w:rPr>
            <w:noProof/>
            <w:webHidden/>
          </w:rPr>
          <w:fldChar w:fldCharType="separate"/>
        </w:r>
        <w:r>
          <w:rPr>
            <w:noProof/>
            <w:webHidden/>
          </w:rPr>
          <w:t>13</w:t>
        </w:r>
        <w:r>
          <w:rPr>
            <w:noProof/>
            <w:webHidden/>
          </w:rPr>
          <w:fldChar w:fldCharType="end"/>
        </w:r>
      </w:hyperlink>
    </w:p>
    <w:p w14:paraId="35F101C1" w14:textId="77777777" w:rsidR="00332763" w:rsidRDefault="00332763">
      <w:pPr>
        <w:pStyle w:val="TOC1"/>
        <w:rPr>
          <w:rFonts w:asciiTheme="minorHAnsi" w:eastAsiaTheme="minorEastAsia" w:hAnsiTheme="minorHAnsi" w:cstheme="minorBidi"/>
          <w:noProof/>
          <w:sz w:val="22"/>
          <w:szCs w:val="22"/>
        </w:rPr>
      </w:pPr>
      <w:hyperlink w:anchor="_Toc443399647" w:history="1">
        <w:r w:rsidRPr="00952392">
          <w:rPr>
            <w:rStyle w:val="Hyperlink"/>
            <w:noProof/>
          </w:rPr>
          <w:t>Appendix B – &lt;Appendix B Title&gt;</w:t>
        </w:r>
        <w:r>
          <w:rPr>
            <w:noProof/>
            <w:webHidden/>
          </w:rPr>
          <w:tab/>
        </w:r>
        <w:r>
          <w:rPr>
            <w:noProof/>
            <w:webHidden/>
          </w:rPr>
          <w:fldChar w:fldCharType="begin"/>
        </w:r>
        <w:r>
          <w:rPr>
            <w:noProof/>
            <w:webHidden/>
          </w:rPr>
          <w:instrText xml:space="preserve"> PAGEREF _Toc443399647 \h </w:instrText>
        </w:r>
        <w:r>
          <w:rPr>
            <w:noProof/>
            <w:webHidden/>
          </w:rPr>
        </w:r>
        <w:r>
          <w:rPr>
            <w:noProof/>
            <w:webHidden/>
          </w:rPr>
          <w:fldChar w:fldCharType="separate"/>
        </w:r>
        <w:r>
          <w:rPr>
            <w:noProof/>
            <w:webHidden/>
          </w:rPr>
          <w:t>13</w:t>
        </w:r>
        <w:r>
          <w:rPr>
            <w:noProof/>
            <w:webHidden/>
          </w:rPr>
          <w:fldChar w:fldCharType="end"/>
        </w:r>
      </w:hyperlink>
    </w:p>
    <w:p w14:paraId="79DD12D7"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48" w:history="1">
        <w:r w:rsidRPr="00952392">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952392">
          <w:rPr>
            <w:rStyle w:val="Hyperlink"/>
            <w:bCs/>
            <w:noProof/>
          </w:rPr>
          <w:t>&lt;Add Title&gt;</w:t>
        </w:r>
        <w:r>
          <w:rPr>
            <w:noProof/>
            <w:webHidden/>
          </w:rPr>
          <w:tab/>
        </w:r>
        <w:r>
          <w:rPr>
            <w:noProof/>
            <w:webHidden/>
          </w:rPr>
          <w:fldChar w:fldCharType="begin"/>
        </w:r>
        <w:r>
          <w:rPr>
            <w:noProof/>
            <w:webHidden/>
          </w:rPr>
          <w:instrText xml:space="preserve"> PAGEREF _Toc443399648 \h </w:instrText>
        </w:r>
        <w:r>
          <w:rPr>
            <w:noProof/>
            <w:webHidden/>
          </w:rPr>
        </w:r>
        <w:r>
          <w:rPr>
            <w:noProof/>
            <w:webHidden/>
          </w:rPr>
          <w:fldChar w:fldCharType="separate"/>
        </w:r>
        <w:r>
          <w:rPr>
            <w:noProof/>
            <w:webHidden/>
          </w:rPr>
          <w:t>13</w:t>
        </w:r>
        <w:r>
          <w:rPr>
            <w:noProof/>
            <w:webHidden/>
          </w:rPr>
          <w:fldChar w:fldCharType="end"/>
        </w:r>
      </w:hyperlink>
    </w:p>
    <w:p w14:paraId="3128B81E" w14:textId="77777777" w:rsidR="00332763" w:rsidRDefault="00332763">
      <w:pPr>
        <w:pStyle w:val="TOC1"/>
        <w:rPr>
          <w:rFonts w:asciiTheme="minorHAnsi" w:eastAsiaTheme="minorEastAsia" w:hAnsiTheme="minorHAnsi" w:cstheme="minorBidi"/>
          <w:noProof/>
          <w:sz w:val="22"/>
          <w:szCs w:val="22"/>
        </w:rPr>
      </w:pPr>
      <w:hyperlink w:anchor="_Toc443399649" w:history="1">
        <w:r w:rsidRPr="00952392">
          <w:rPr>
            <w:rStyle w:val="Hyperlink"/>
            <w:noProof/>
          </w:rPr>
          <w:t>Volume 2 Namespace Additions</w:t>
        </w:r>
        <w:r>
          <w:rPr>
            <w:noProof/>
            <w:webHidden/>
          </w:rPr>
          <w:tab/>
        </w:r>
        <w:r>
          <w:rPr>
            <w:noProof/>
            <w:webHidden/>
          </w:rPr>
          <w:fldChar w:fldCharType="begin"/>
        </w:r>
        <w:r>
          <w:rPr>
            <w:noProof/>
            <w:webHidden/>
          </w:rPr>
          <w:instrText xml:space="preserve"> PAGEREF _Toc443399649 \h </w:instrText>
        </w:r>
        <w:r>
          <w:rPr>
            <w:noProof/>
            <w:webHidden/>
          </w:rPr>
        </w:r>
        <w:r>
          <w:rPr>
            <w:noProof/>
            <w:webHidden/>
          </w:rPr>
          <w:fldChar w:fldCharType="separate"/>
        </w:r>
        <w:r>
          <w:rPr>
            <w:noProof/>
            <w:webHidden/>
          </w:rPr>
          <w:t>13</w:t>
        </w:r>
        <w:r>
          <w:rPr>
            <w:noProof/>
            <w:webHidden/>
          </w:rPr>
          <w:fldChar w:fldCharType="end"/>
        </w:r>
      </w:hyperlink>
    </w:p>
    <w:p w14:paraId="022C340A" w14:textId="77777777" w:rsidR="00332763" w:rsidRDefault="00332763">
      <w:pPr>
        <w:pStyle w:val="TOC1"/>
        <w:rPr>
          <w:rFonts w:asciiTheme="minorHAnsi" w:eastAsiaTheme="minorEastAsia" w:hAnsiTheme="minorHAnsi" w:cstheme="minorBidi"/>
          <w:noProof/>
          <w:sz w:val="22"/>
          <w:szCs w:val="22"/>
        </w:rPr>
      </w:pPr>
      <w:hyperlink w:anchor="_Toc443399650" w:history="1">
        <w:r w:rsidRPr="00952392">
          <w:rPr>
            <w:rStyle w:val="Hyperlink"/>
            <w:noProof/>
          </w:rPr>
          <w:t>Volume 3 – Content Modules</w:t>
        </w:r>
        <w:r>
          <w:rPr>
            <w:noProof/>
            <w:webHidden/>
          </w:rPr>
          <w:tab/>
        </w:r>
        <w:r>
          <w:rPr>
            <w:noProof/>
            <w:webHidden/>
          </w:rPr>
          <w:fldChar w:fldCharType="begin"/>
        </w:r>
        <w:r>
          <w:rPr>
            <w:noProof/>
            <w:webHidden/>
          </w:rPr>
          <w:instrText xml:space="preserve"> PAGEREF _Toc443399650 \h </w:instrText>
        </w:r>
        <w:r>
          <w:rPr>
            <w:noProof/>
            <w:webHidden/>
          </w:rPr>
        </w:r>
        <w:r>
          <w:rPr>
            <w:noProof/>
            <w:webHidden/>
          </w:rPr>
          <w:fldChar w:fldCharType="separate"/>
        </w:r>
        <w:r>
          <w:rPr>
            <w:noProof/>
            <w:webHidden/>
          </w:rPr>
          <w:t>14</w:t>
        </w:r>
        <w:r>
          <w:rPr>
            <w:noProof/>
            <w:webHidden/>
          </w:rPr>
          <w:fldChar w:fldCharType="end"/>
        </w:r>
      </w:hyperlink>
    </w:p>
    <w:p w14:paraId="74D50EA4" w14:textId="77777777" w:rsidR="00332763" w:rsidRDefault="00332763">
      <w:pPr>
        <w:pStyle w:val="TOC1"/>
        <w:rPr>
          <w:rFonts w:asciiTheme="minorHAnsi" w:eastAsiaTheme="minorEastAsia" w:hAnsiTheme="minorHAnsi" w:cstheme="minorBidi"/>
          <w:noProof/>
          <w:sz w:val="22"/>
          <w:szCs w:val="22"/>
        </w:rPr>
      </w:pPr>
      <w:hyperlink w:anchor="_Toc443399651" w:history="1">
        <w:r w:rsidRPr="00952392">
          <w:rPr>
            <w:rStyle w:val="Hyperlink"/>
            <w:noProof/>
          </w:rPr>
          <w:t>5. Namespaces and Vocabularies</w:t>
        </w:r>
        <w:r>
          <w:rPr>
            <w:noProof/>
            <w:webHidden/>
          </w:rPr>
          <w:tab/>
        </w:r>
        <w:r>
          <w:rPr>
            <w:noProof/>
            <w:webHidden/>
          </w:rPr>
          <w:fldChar w:fldCharType="begin"/>
        </w:r>
        <w:r>
          <w:rPr>
            <w:noProof/>
            <w:webHidden/>
          </w:rPr>
          <w:instrText xml:space="preserve"> PAGEREF _Toc443399651 \h </w:instrText>
        </w:r>
        <w:r>
          <w:rPr>
            <w:noProof/>
            <w:webHidden/>
          </w:rPr>
        </w:r>
        <w:r>
          <w:rPr>
            <w:noProof/>
            <w:webHidden/>
          </w:rPr>
          <w:fldChar w:fldCharType="separate"/>
        </w:r>
        <w:r>
          <w:rPr>
            <w:noProof/>
            <w:webHidden/>
          </w:rPr>
          <w:t>15</w:t>
        </w:r>
        <w:r>
          <w:rPr>
            <w:noProof/>
            <w:webHidden/>
          </w:rPr>
          <w:fldChar w:fldCharType="end"/>
        </w:r>
      </w:hyperlink>
    </w:p>
    <w:p w14:paraId="2C9F8D76" w14:textId="77777777" w:rsidR="00332763" w:rsidRDefault="00332763">
      <w:pPr>
        <w:pStyle w:val="TOC1"/>
        <w:rPr>
          <w:rFonts w:asciiTheme="minorHAnsi" w:eastAsiaTheme="minorEastAsia" w:hAnsiTheme="minorHAnsi" w:cstheme="minorBidi"/>
          <w:noProof/>
          <w:sz w:val="22"/>
          <w:szCs w:val="22"/>
        </w:rPr>
      </w:pPr>
      <w:hyperlink w:anchor="_Toc443399652" w:history="1">
        <w:r w:rsidRPr="00952392">
          <w:rPr>
            <w:rStyle w:val="Hyperlink"/>
            <w:noProof/>
          </w:rPr>
          <w:t>6. Content Modules</w:t>
        </w:r>
        <w:r>
          <w:rPr>
            <w:noProof/>
            <w:webHidden/>
          </w:rPr>
          <w:tab/>
        </w:r>
        <w:r>
          <w:rPr>
            <w:noProof/>
            <w:webHidden/>
          </w:rPr>
          <w:fldChar w:fldCharType="begin"/>
        </w:r>
        <w:r>
          <w:rPr>
            <w:noProof/>
            <w:webHidden/>
          </w:rPr>
          <w:instrText xml:space="preserve"> PAGEREF _Toc443399652 \h </w:instrText>
        </w:r>
        <w:r>
          <w:rPr>
            <w:noProof/>
            <w:webHidden/>
          </w:rPr>
        </w:r>
        <w:r>
          <w:rPr>
            <w:noProof/>
            <w:webHidden/>
          </w:rPr>
          <w:fldChar w:fldCharType="separate"/>
        </w:r>
        <w:r>
          <w:rPr>
            <w:noProof/>
            <w:webHidden/>
          </w:rPr>
          <w:t>17</w:t>
        </w:r>
        <w:r>
          <w:rPr>
            <w:noProof/>
            <w:webHidden/>
          </w:rPr>
          <w:fldChar w:fldCharType="end"/>
        </w:r>
      </w:hyperlink>
    </w:p>
    <w:p w14:paraId="0002B738" w14:textId="77777777" w:rsidR="00332763" w:rsidRDefault="00332763">
      <w:pPr>
        <w:pStyle w:val="TOC2"/>
        <w:rPr>
          <w:rFonts w:asciiTheme="minorHAnsi" w:eastAsiaTheme="minorEastAsia" w:hAnsiTheme="minorHAnsi" w:cstheme="minorBidi"/>
          <w:noProof/>
          <w:sz w:val="22"/>
          <w:szCs w:val="22"/>
        </w:rPr>
      </w:pPr>
      <w:hyperlink w:anchor="_Toc443399653" w:history="1">
        <w:r w:rsidRPr="00952392">
          <w:rPr>
            <w:rStyle w:val="Hyperlink"/>
            <w:noProof/>
          </w:rPr>
          <w:t>6.3.1 CDA Document Content Modules</w:t>
        </w:r>
        <w:r>
          <w:rPr>
            <w:noProof/>
            <w:webHidden/>
          </w:rPr>
          <w:tab/>
        </w:r>
        <w:r>
          <w:rPr>
            <w:noProof/>
            <w:webHidden/>
          </w:rPr>
          <w:fldChar w:fldCharType="begin"/>
        </w:r>
        <w:r>
          <w:rPr>
            <w:noProof/>
            <w:webHidden/>
          </w:rPr>
          <w:instrText xml:space="preserve"> PAGEREF _Toc443399653 \h </w:instrText>
        </w:r>
        <w:r>
          <w:rPr>
            <w:noProof/>
            <w:webHidden/>
          </w:rPr>
        </w:r>
        <w:r>
          <w:rPr>
            <w:noProof/>
            <w:webHidden/>
          </w:rPr>
          <w:fldChar w:fldCharType="separate"/>
        </w:r>
        <w:r>
          <w:rPr>
            <w:noProof/>
            <w:webHidden/>
          </w:rPr>
          <w:t>17</w:t>
        </w:r>
        <w:r>
          <w:rPr>
            <w:noProof/>
            <w:webHidden/>
          </w:rPr>
          <w:fldChar w:fldCharType="end"/>
        </w:r>
      </w:hyperlink>
    </w:p>
    <w:p w14:paraId="033BA089" w14:textId="77777777" w:rsidR="00332763" w:rsidRDefault="00332763">
      <w:pPr>
        <w:pStyle w:val="TOC4"/>
        <w:rPr>
          <w:rFonts w:asciiTheme="minorHAnsi" w:eastAsiaTheme="minorEastAsia" w:hAnsiTheme="minorHAnsi" w:cstheme="minorBidi"/>
          <w:noProof/>
          <w:sz w:val="22"/>
          <w:szCs w:val="22"/>
        </w:rPr>
      </w:pPr>
      <w:hyperlink w:anchor="_Toc443399654" w:history="1">
        <w:r w:rsidRPr="00952392">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_Toc443399654 \h </w:instrText>
        </w:r>
        <w:r>
          <w:rPr>
            <w:noProof/>
            <w:webHidden/>
          </w:rPr>
        </w:r>
        <w:r>
          <w:rPr>
            <w:noProof/>
            <w:webHidden/>
          </w:rPr>
          <w:fldChar w:fldCharType="separate"/>
        </w:r>
        <w:r>
          <w:rPr>
            <w:noProof/>
            <w:webHidden/>
          </w:rPr>
          <w:t>18</w:t>
        </w:r>
        <w:r>
          <w:rPr>
            <w:noProof/>
            <w:webHidden/>
          </w:rPr>
          <w:fldChar w:fldCharType="end"/>
        </w:r>
      </w:hyperlink>
    </w:p>
    <w:p w14:paraId="218A5C4C" w14:textId="77777777" w:rsidR="00332763" w:rsidRDefault="00332763">
      <w:pPr>
        <w:pStyle w:val="TOC5"/>
        <w:rPr>
          <w:rFonts w:asciiTheme="minorHAnsi" w:eastAsiaTheme="minorEastAsia" w:hAnsiTheme="minorHAnsi" w:cstheme="minorBidi"/>
          <w:noProof/>
          <w:sz w:val="22"/>
          <w:szCs w:val="22"/>
        </w:rPr>
      </w:pPr>
      <w:hyperlink w:anchor="_Toc443399655" w:history="1">
        <w:r w:rsidRPr="00952392">
          <w:rPr>
            <w:rStyle w:val="Hyperlink"/>
            <w:noProof/>
          </w:rPr>
          <w:t>6.3.1.D.1 Format Code</w:t>
        </w:r>
        <w:r>
          <w:rPr>
            <w:noProof/>
            <w:webHidden/>
          </w:rPr>
          <w:tab/>
        </w:r>
        <w:r>
          <w:rPr>
            <w:noProof/>
            <w:webHidden/>
          </w:rPr>
          <w:fldChar w:fldCharType="begin"/>
        </w:r>
        <w:r>
          <w:rPr>
            <w:noProof/>
            <w:webHidden/>
          </w:rPr>
          <w:instrText xml:space="preserve"> PAGEREF _Toc443399655 \h </w:instrText>
        </w:r>
        <w:r>
          <w:rPr>
            <w:noProof/>
            <w:webHidden/>
          </w:rPr>
        </w:r>
        <w:r>
          <w:rPr>
            <w:noProof/>
            <w:webHidden/>
          </w:rPr>
          <w:fldChar w:fldCharType="separate"/>
        </w:r>
        <w:r>
          <w:rPr>
            <w:noProof/>
            <w:webHidden/>
          </w:rPr>
          <w:t>18</w:t>
        </w:r>
        <w:r>
          <w:rPr>
            <w:noProof/>
            <w:webHidden/>
          </w:rPr>
          <w:fldChar w:fldCharType="end"/>
        </w:r>
      </w:hyperlink>
    </w:p>
    <w:p w14:paraId="54039D95" w14:textId="77777777" w:rsidR="00332763" w:rsidRDefault="00332763">
      <w:pPr>
        <w:pStyle w:val="TOC5"/>
        <w:rPr>
          <w:rFonts w:asciiTheme="minorHAnsi" w:eastAsiaTheme="minorEastAsia" w:hAnsiTheme="minorHAnsi" w:cstheme="minorBidi"/>
          <w:noProof/>
          <w:sz w:val="22"/>
          <w:szCs w:val="22"/>
        </w:rPr>
      </w:pPr>
      <w:hyperlink w:anchor="_Toc443399656" w:history="1">
        <w:r w:rsidRPr="00952392">
          <w:rPr>
            <w:rStyle w:val="Hyperlink"/>
            <w:noProof/>
          </w:rPr>
          <w:t>6.3.1.D.2 Parent Template</w:t>
        </w:r>
        <w:r>
          <w:rPr>
            <w:noProof/>
            <w:webHidden/>
          </w:rPr>
          <w:tab/>
        </w:r>
        <w:r>
          <w:rPr>
            <w:noProof/>
            <w:webHidden/>
          </w:rPr>
          <w:fldChar w:fldCharType="begin"/>
        </w:r>
        <w:r>
          <w:rPr>
            <w:noProof/>
            <w:webHidden/>
          </w:rPr>
          <w:instrText xml:space="preserve"> PAGEREF _Toc443399656 \h </w:instrText>
        </w:r>
        <w:r>
          <w:rPr>
            <w:noProof/>
            <w:webHidden/>
          </w:rPr>
        </w:r>
        <w:r>
          <w:rPr>
            <w:noProof/>
            <w:webHidden/>
          </w:rPr>
          <w:fldChar w:fldCharType="separate"/>
        </w:r>
        <w:r>
          <w:rPr>
            <w:noProof/>
            <w:webHidden/>
          </w:rPr>
          <w:t>18</w:t>
        </w:r>
        <w:r>
          <w:rPr>
            <w:noProof/>
            <w:webHidden/>
          </w:rPr>
          <w:fldChar w:fldCharType="end"/>
        </w:r>
      </w:hyperlink>
    </w:p>
    <w:p w14:paraId="29C149ED" w14:textId="77777777" w:rsidR="00332763" w:rsidRDefault="00332763">
      <w:pPr>
        <w:pStyle w:val="TOC5"/>
        <w:rPr>
          <w:rFonts w:asciiTheme="minorHAnsi" w:eastAsiaTheme="minorEastAsia" w:hAnsiTheme="minorHAnsi" w:cstheme="minorBidi"/>
          <w:noProof/>
          <w:sz w:val="22"/>
          <w:szCs w:val="22"/>
        </w:rPr>
      </w:pPr>
      <w:hyperlink w:anchor="_Toc443399657" w:history="1">
        <w:r w:rsidRPr="00952392">
          <w:rPr>
            <w:rStyle w:val="Hyperlink"/>
            <w:noProof/>
          </w:rPr>
          <w:t>6.3.1.D.3 Referenced Standards</w:t>
        </w:r>
        <w:r>
          <w:rPr>
            <w:noProof/>
            <w:webHidden/>
          </w:rPr>
          <w:tab/>
        </w:r>
        <w:r>
          <w:rPr>
            <w:noProof/>
            <w:webHidden/>
          </w:rPr>
          <w:fldChar w:fldCharType="begin"/>
        </w:r>
        <w:r>
          <w:rPr>
            <w:noProof/>
            <w:webHidden/>
          </w:rPr>
          <w:instrText xml:space="preserve"> PAGEREF _Toc443399657 \h </w:instrText>
        </w:r>
        <w:r>
          <w:rPr>
            <w:noProof/>
            <w:webHidden/>
          </w:rPr>
        </w:r>
        <w:r>
          <w:rPr>
            <w:noProof/>
            <w:webHidden/>
          </w:rPr>
          <w:fldChar w:fldCharType="separate"/>
        </w:r>
        <w:r>
          <w:rPr>
            <w:noProof/>
            <w:webHidden/>
          </w:rPr>
          <w:t>18</w:t>
        </w:r>
        <w:r>
          <w:rPr>
            <w:noProof/>
            <w:webHidden/>
          </w:rPr>
          <w:fldChar w:fldCharType="end"/>
        </w:r>
      </w:hyperlink>
    </w:p>
    <w:p w14:paraId="773DD90B" w14:textId="77777777" w:rsidR="00332763" w:rsidRDefault="00332763">
      <w:pPr>
        <w:pStyle w:val="TOC5"/>
        <w:rPr>
          <w:rFonts w:asciiTheme="minorHAnsi" w:eastAsiaTheme="minorEastAsia" w:hAnsiTheme="minorHAnsi" w:cstheme="minorBidi"/>
          <w:noProof/>
          <w:sz w:val="22"/>
          <w:szCs w:val="22"/>
        </w:rPr>
      </w:pPr>
      <w:hyperlink w:anchor="_Toc443399658" w:history="1">
        <w:r w:rsidRPr="00952392">
          <w:rPr>
            <w:rStyle w:val="Hyperlink"/>
            <w:noProof/>
          </w:rPr>
          <w:t>6.3.1.D.4 Data Element Requirement Mappings to CDA</w:t>
        </w:r>
        <w:r>
          <w:rPr>
            <w:noProof/>
            <w:webHidden/>
          </w:rPr>
          <w:tab/>
        </w:r>
        <w:r>
          <w:rPr>
            <w:noProof/>
            <w:webHidden/>
          </w:rPr>
          <w:fldChar w:fldCharType="begin"/>
        </w:r>
        <w:r>
          <w:rPr>
            <w:noProof/>
            <w:webHidden/>
          </w:rPr>
          <w:instrText xml:space="preserve"> PAGEREF _Toc443399658 \h </w:instrText>
        </w:r>
        <w:r>
          <w:rPr>
            <w:noProof/>
            <w:webHidden/>
          </w:rPr>
        </w:r>
        <w:r>
          <w:rPr>
            <w:noProof/>
            <w:webHidden/>
          </w:rPr>
          <w:fldChar w:fldCharType="separate"/>
        </w:r>
        <w:r>
          <w:rPr>
            <w:noProof/>
            <w:webHidden/>
          </w:rPr>
          <w:t>19</w:t>
        </w:r>
        <w:r>
          <w:rPr>
            <w:noProof/>
            <w:webHidden/>
          </w:rPr>
          <w:fldChar w:fldCharType="end"/>
        </w:r>
      </w:hyperlink>
    </w:p>
    <w:p w14:paraId="1ABC73EF" w14:textId="77777777" w:rsidR="00332763" w:rsidRDefault="00332763">
      <w:pPr>
        <w:pStyle w:val="TOC5"/>
        <w:rPr>
          <w:rFonts w:asciiTheme="minorHAnsi" w:eastAsiaTheme="minorEastAsia" w:hAnsiTheme="minorHAnsi" w:cstheme="minorBidi"/>
          <w:noProof/>
          <w:sz w:val="22"/>
          <w:szCs w:val="22"/>
        </w:rPr>
      </w:pPr>
      <w:hyperlink w:anchor="_Toc443399659" w:history="1">
        <w:r w:rsidRPr="00952392">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_Toc443399659 \h </w:instrText>
        </w:r>
        <w:r>
          <w:rPr>
            <w:noProof/>
            <w:webHidden/>
          </w:rPr>
        </w:r>
        <w:r>
          <w:rPr>
            <w:noProof/>
            <w:webHidden/>
          </w:rPr>
          <w:fldChar w:fldCharType="separate"/>
        </w:r>
        <w:r>
          <w:rPr>
            <w:noProof/>
            <w:webHidden/>
          </w:rPr>
          <w:t>20</w:t>
        </w:r>
        <w:r>
          <w:rPr>
            <w:noProof/>
            <w:webHidden/>
          </w:rPr>
          <w:fldChar w:fldCharType="end"/>
        </w:r>
      </w:hyperlink>
    </w:p>
    <w:p w14:paraId="4AB851E5" w14:textId="77777777" w:rsidR="00332763" w:rsidRDefault="00332763">
      <w:pPr>
        <w:pStyle w:val="TOC6"/>
        <w:rPr>
          <w:rFonts w:asciiTheme="minorHAnsi" w:eastAsiaTheme="minorEastAsia" w:hAnsiTheme="minorHAnsi" w:cstheme="minorBidi"/>
          <w:noProof/>
          <w:sz w:val="22"/>
          <w:szCs w:val="22"/>
        </w:rPr>
      </w:pPr>
      <w:hyperlink w:anchor="_Toc443399660" w:history="1">
        <w:r w:rsidRPr="00952392">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_Toc443399660 \h </w:instrText>
        </w:r>
        <w:r>
          <w:rPr>
            <w:noProof/>
            <w:webHidden/>
          </w:rPr>
        </w:r>
        <w:r>
          <w:rPr>
            <w:noProof/>
            <w:webHidden/>
          </w:rPr>
          <w:fldChar w:fldCharType="separate"/>
        </w:r>
        <w:r>
          <w:rPr>
            <w:noProof/>
            <w:webHidden/>
          </w:rPr>
          <w:t>22</w:t>
        </w:r>
        <w:r>
          <w:rPr>
            <w:noProof/>
            <w:webHidden/>
          </w:rPr>
          <w:fldChar w:fldCharType="end"/>
        </w:r>
      </w:hyperlink>
    </w:p>
    <w:p w14:paraId="1C2A8F44" w14:textId="77777777" w:rsidR="00332763" w:rsidRDefault="00332763">
      <w:pPr>
        <w:pStyle w:val="TOC6"/>
        <w:rPr>
          <w:rFonts w:asciiTheme="minorHAnsi" w:eastAsiaTheme="minorEastAsia" w:hAnsiTheme="minorHAnsi" w:cstheme="minorBidi"/>
          <w:noProof/>
          <w:sz w:val="22"/>
          <w:szCs w:val="22"/>
        </w:rPr>
      </w:pPr>
      <w:hyperlink w:anchor="_Toc443399661" w:history="1">
        <w:r w:rsidRPr="00952392">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_Toc443399661 \h </w:instrText>
        </w:r>
        <w:r>
          <w:rPr>
            <w:noProof/>
            <w:webHidden/>
          </w:rPr>
        </w:r>
        <w:r>
          <w:rPr>
            <w:noProof/>
            <w:webHidden/>
          </w:rPr>
          <w:fldChar w:fldCharType="separate"/>
        </w:r>
        <w:r>
          <w:rPr>
            <w:noProof/>
            <w:webHidden/>
          </w:rPr>
          <w:t>22</w:t>
        </w:r>
        <w:r>
          <w:rPr>
            <w:noProof/>
            <w:webHidden/>
          </w:rPr>
          <w:fldChar w:fldCharType="end"/>
        </w:r>
      </w:hyperlink>
    </w:p>
    <w:p w14:paraId="27C6EBB6" w14:textId="77777777" w:rsidR="00332763" w:rsidRDefault="00332763">
      <w:pPr>
        <w:pStyle w:val="TOC6"/>
        <w:rPr>
          <w:rFonts w:asciiTheme="minorHAnsi" w:eastAsiaTheme="minorEastAsia" w:hAnsiTheme="minorHAnsi" w:cstheme="minorBidi"/>
          <w:noProof/>
          <w:sz w:val="22"/>
          <w:szCs w:val="22"/>
        </w:rPr>
      </w:pPr>
      <w:hyperlink w:anchor="_Toc443399662" w:history="1">
        <w:r w:rsidRPr="00952392">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_Toc443399662 \h </w:instrText>
        </w:r>
        <w:r>
          <w:rPr>
            <w:noProof/>
            <w:webHidden/>
          </w:rPr>
        </w:r>
        <w:r>
          <w:rPr>
            <w:noProof/>
            <w:webHidden/>
          </w:rPr>
          <w:fldChar w:fldCharType="separate"/>
        </w:r>
        <w:r>
          <w:rPr>
            <w:noProof/>
            <w:webHidden/>
          </w:rPr>
          <w:t>22</w:t>
        </w:r>
        <w:r>
          <w:rPr>
            <w:noProof/>
            <w:webHidden/>
          </w:rPr>
          <w:fldChar w:fldCharType="end"/>
        </w:r>
      </w:hyperlink>
    </w:p>
    <w:p w14:paraId="154D6DF3" w14:textId="77777777" w:rsidR="00332763" w:rsidRDefault="00332763">
      <w:pPr>
        <w:pStyle w:val="TOC6"/>
        <w:rPr>
          <w:rFonts w:asciiTheme="minorHAnsi" w:eastAsiaTheme="minorEastAsia" w:hAnsiTheme="minorHAnsi" w:cstheme="minorBidi"/>
          <w:noProof/>
          <w:sz w:val="22"/>
          <w:szCs w:val="22"/>
        </w:rPr>
      </w:pPr>
      <w:hyperlink w:anchor="_Toc443399663" w:history="1">
        <w:r w:rsidRPr="00952392">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_Toc443399663 \h </w:instrText>
        </w:r>
        <w:r>
          <w:rPr>
            <w:noProof/>
            <w:webHidden/>
          </w:rPr>
        </w:r>
        <w:r>
          <w:rPr>
            <w:noProof/>
            <w:webHidden/>
          </w:rPr>
          <w:fldChar w:fldCharType="separate"/>
        </w:r>
        <w:r>
          <w:rPr>
            <w:noProof/>
            <w:webHidden/>
          </w:rPr>
          <w:t>23</w:t>
        </w:r>
        <w:r>
          <w:rPr>
            <w:noProof/>
            <w:webHidden/>
          </w:rPr>
          <w:fldChar w:fldCharType="end"/>
        </w:r>
      </w:hyperlink>
    </w:p>
    <w:p w14:paraId="567FCC08" w14:textId="77777777" w:rsidR="00332763" w:rsidRDefault="00332763">
      <w:pPr>
        <w:pStyle w:val="TOC6"/>
        <w:rPr>
          <w:rFonts w:asciiTheme="minorHAnsi" w:eastAsiaTheme="minorEastAsia" w:hAnsiTheme="minorHAnsi" w:cstheme="minorBidi"/>
          <w:noProof/>
          <w:sz w:val="22"/>
          <w:szCs w:val="22"/>
        </w:rPr>
      </w:pPr>
      <w:hyperlink w:anchor="_Toc443399664" w:history="1">
        <w:r w:rsidRPr="00952392">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_Toc443399664 \h </w:instrText>
        </w:r>
        <w:r>
          <w:rPr>
            <w:noProof/>
            <w:webHidden/>
          </w:rPr>
        </w:r>
        <w:r>
          <w:rPr>
            <w:noProof/>
            <w:webHidden/>
          </w:rPr>
          <w:fldChar w:fldCharType="separate"/>
        </w:r>
        <w:r>
          <w:rPr>
            <w:noProof/>
            <w:webHidden/>
          </w:rPr>
          <w:t>25</w:t>
        </w:r>
        <w:r>
          <w:rPr>
            <w:noProof/>
            <w:webHidden/>
          </w:rPr>
          <w:fldChar w:fldCharType="end"/>
        </w:r>
      </w:hyperlink>
    </w:p>
    <w:p w14:paraId="7FC3370E" w14:textId="77777777" w:rsidR="00332763" w:rsidRDefault="00332763">
      <w:pPr>
        <w:pStyle w:val="TOC6"/>
        <w:rPr>
          <w:rFonts w:asciiTheme="minorHAnsi" w:eastAsiaTheme="minorEastAsia" w:hAnsiTheme="minorHAnsi" w:cstheme="minorBidi"/>
          <w:noProof/>
          <w:sz w:val="22"/>
          <w:szCs w:val="22"/>
        </w:rPr>
      </w:pPr>
      <w:hyperlink w:anchor="_Toc443399665" w:history="1">
        <w:r w:rsidRPr="00952392">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_Toc443399665 \h </w:instrText>
        </w:r>
        <w:r>
          <w:rPr>
            <w:noProof/>
            <w:webHidden/>
          </w:rPr>
        </w:r>
        <w:r>
          <w:rPr>
            <w:noProof/>
            <w:webHidden/>
          </w:rPr>
          <w:fldChar w:fldCharType="separate"/>
        </w:r>
        <w:r>
          <w:rPr>
            <w:noProof/>
            <w:webHidden/>
          </w:rPr>
          <w:t>25</w:t>
        </w:r>
        <w:r>
          <w:rPr>
            <w:noProof/>
            <w:webHidden/>
          </w:rPr>
          <w:fldChar w:fldCharType="end"/>
        </w:r>
      </w:hyperlink>
    </w:p>
    <w:p w14:paraId="7F24005B" w14:textId="77777777" w:rsidR="00332763" w:rsidRDefault="00332763">
      <w:pPr>
        <w:pStyle w:val="TOC5"/>
        <w:rPr>
          <w:rFonts w:asciiTheme="minorHAnsi" w:eastAsiaTheme="minorEastAsia" w:hAnsiTheme="minorHAnsi" w:cstheme="minorBidi"/>
          <w:noProof/>
          <w:sz w:val="22"/>
          <w:szCs w:val="22"/>
        </w:rPr>
      </w:pPr>
      <w:hyperlink w:anchor="_Toc443399666" w:history="1">
        <w:r w:rsidRPr="00952392">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_Toc443399666 \h </w:instrText>
        </w:r>
        <w:r>
          <w:rPr>
            <w:noProof/>
            <w:webHidden/>
          </w:rPr>
        </w:r>
        <w:r>
          <w:rPr>
            <w:noProof/>
            <w:webHidden/>
          </w:rPr>
          <w:fldChar w:fldCharType="separate"/>
        </w:r>
        <w:r>
          <w:rPr>
            <w:noProof/>
            <w:webHidden/>
          </w:rPr>
          <w:t>25</w:t>
        </w:r>
        <w:r>
          <w:rPr>
            <w:noProof/>
            <w:webHidden/>
          </w:rPr>
          <w:fldChar w:fldCharType="end"/>
        </w:r>
      </w:hyperlink>
    </w:p>
    <w:p w14:paraId="232E8F08" w14:textId="77777777" w:rsidR="00332763" w:rsidRDefault="00332763">
      <w:pPr>
        <w:pStyle w:val="TOC2"/>
        <w:rPr>
          <w:rFonts w:asciiTheme="minorHAnsi" w:eastAsiaTheme="minorEastAsia" w:hAnsiTheme="minorHAnsi" w:cstheme="minorBidi"/>
          <w:noProof/>
          <w:sz w:val="22"/>
          <w:szCs w:val="22"/>
        </w:rPr>
      </w:pPr>
      <w:hyperlink w:anchor="_Toc443399667" w:history="1">
        <w:r w:rsidRPr="00952392">
          <w:rPr>
            <w:rStyle w:val="Hyperlink"/>
            <w:noProof/>
          </w:rPr>
          <w:t>6.3.2 CDA Header Content Modules</w:t>
        </w:r>
        <w:r>
          <w:rPr>
            <w:noProof/>
            <w:webHidden/>
          </w:rPr>
          <w:tab/>
        </w:r>
        <w:r>
          <w:rPr>
            <w:noProof/>
            <w:webHidden/>
          </w:rPr>
          <w:fldChar w:fldCharType="begin"/>
        </w:r>
        <w:r>
          <w:rPr>
            <w:noProof/>
            <w:webHidden/>
          </w:rPr>
          <w:instrText xml:space="preserve"> PAGEREF _Toc443399667 \h </w:instrText>
        </w:r>
        <w:r>
          <w:rPr>
            <w:noProof/>
            <w:webHidden/>
          </w:rPr>
        </w:r>
        <w:r>
          <w:rPr>
            <w:noProof/>
            <w:webHidden/>
          </w:rPr>
          <w:fldChar w:fldCharType="separate"/>
        </w:r>
        <w:r>
          <w:rPr>
            <w:noProof/>
            <w:webHidden/>
          </w:rPr>
          <w:t>26</w:t>
        </w:r>
        <w:r>
          <w:rPr>
            <w:noProof/>
            <w:webHidden/>
          </w:rPr>
          <w:fldChar w:fldCharType="end"/>
        </w:r>
      </w:hyperlink>
    </w:p>
    <w:p w14:paraId="4C31F601" w14:textId="77777777" w:rsidR="00332763" w:rsidRDefault="00332763">
      <w:pPr>
        <w:pStyle w:val="TOC4"/>
        <w:rPr>
          <w:rFonts w:asciiTheme="minorHAnsi" w:eastAsiaTheme="minorEastAsia" w:hAnsiTheme="minorHAnsi" w:cstheme="minorBidi"/>
          <w:noProof/>
          <w:sz w:val="22"/>
          <w:szCs w:val="22"/>
        </w:rPr>
      </w:pPr>
      <w:hyperlink w:anchor="_Toc443399668" w:history="1">
        <w:r w:rsidRPr="00952392">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_Toc443399668 \h </w:instrText>
        </w:r>
        <w:r>
          <w:rPr>
            <w:noProof/>
            <w:webHidden/>
          </w:rPr>
        </w:r>
        <w:r>
          <w:rPr>
            <w:noProof/>
            <w:webHidden/>
          </w:rPr>
          <w:fldChar w:fldCharType="separate"/>
        </w:r>
        <w:r>
          <w:rPr>
            <w:noProof/>
            <w:webHidden/>
          </w:rPr>
          <w:t>26</w:t>
        </w:r>
        <w:r>
          <w:rPr>
            <w:noProof/>
            <w:webHidden/>
          </w:rPr>
          <w:fldChar w:fldCharType="end"/>
        </w:r>
      </w:hyperlink>
    </w:p>
    <w:p w14:paraId="33B764DF" w14:textId="77777777" w:rsidR="00332763" w:rsidRDefault="00332763">
      <w:pPr>
        <w:pStyle w:val="TOC5"/>
        <w:rPr>
          <w:rFonts w:asciiTheme="minorHAnsi" w:eastAsiaTheme="minorEastAsia" w:hAnsiTheme="minorHAnsi" w:cstheme="minorBidi"/>
          <w:noProof/>
          <w:sz w:val="22"/>
          <w:szCs w:val="22"/>
        </w:rPr>
      </w:pPr>
      <w:hyperlink w:anchor="_Toc443399669" w:history="1">
        <w:r w:rsidRPr="00952392">
          <w:rPr>
            <w:rStyle w:val="Hyperlink"/>
            <w:noProof/>
          </w:rPr>
          <w:t xml:space="preserve">6.3.2.H.1 &lt;Description Name&gt; &lt;e.g., </w:t>
        </w:r>
        <w:r w:rsidRPr="00952392">
          <w:rPr>
            <w:rStyle w:val="Hyperlink"/>
            <w:rFonts w:eastAsia="Calibri"/>
            <w:noProof/>
          </w:rPr>
          <w:t xml:space="preserve">Responsible Party&gt; &lt;Specification Document </w:t>
        </w:r>
        <w:r w:rsidRPr="00952392">
          <w:rPr>
            <w:rStyle w:val="Hyperlink"/>
            <w:rFonts w:eastAsia="Calibri"/>
            <w:i/>
            <w:noProof/>
          </w:rPr>
          <w:t>or</w:t>
        </w:r>
        <w:r w:rsidRPr="00952392">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_Toc443399669 \h </w:instrText>
        </w:r>
        <w:r>
          <w:rPr>
            <w:noProof/>
            <w:webHidden/>
          </w:rPr>
        </w:r>
        <w:r>
          <w:rPr>
            <w:noProof/>
            <w:webHidden/>
          </w:rPr>
          <w:fldChar w:fldCharType="separate"/>
        </w:r>
        <w:r>
          <w:rPr>
            <w:noProof/>
            <w:webHidden/>
          </w:rPr>
          <w:t>27</w:t>
        </w:r>
        <w:r>
          <w:rPr>
            <w:noProof/>
            <w:webHidden/>
          </w:rPr>
          <w:fldChar w:fldCharType="end"/>
        </w:r>
      </w:hyperlink>
    </w:p>
    <w:p w14:paraId="1DA5970E" w14:textId="77777777" w:rsidR="00332763" w:rsidRDefault="00332763">
      <w:pPr>
        <w:pStyle w:val="TOC5"/>
        <w:rPr>
          <w:rFonts w:asciiTheme="minorHAnsi" w:eastAsiaTheme="minorEastAsia" w:hAnsiTheme="minorHAnsi" w:cstheme="minorBidi"/>
          <w:noProof/>
          <w:sz w:val="22"/>
          <w:szCs w:val="22"/>
        </w:rPr>
      </w:pPr>
      <w:hyperlink w:anchor="_Toc443399670" w:history="1">
        <w:r w:rsidRPr="00952392">
          <w:rPr>
            <w:rStyle w:val="Hyperlink"/>
            <w:noProof/>
          </w:rPr>
          <w:t>6.3.2.H.2 &lt;Description Name&gt; &lt;</w:t>
        </w:r>
        <w:r w:rsidRPr="00952392">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_Toc443399670 \h </w:instrText>
        </w:r>
        <w:r>
          <w:rPr>
            <w:noProof/>
            <w:webHidden/>
          </w:rPr>
        </w:r>
        <w:r>
          <w:rPr>
            <w:noProof/>
            <w:webHidden/>
          </w:rPr>
          <w:fldChar w:fldCharType="separate"/>
        </w:r>
        <w:r>
          <w:rPr>
            <w:noProof/>
            <w:webHidden/>
          </w:rPr>
          <w:t>28</w:t>
        </w:r>
        <w:r>
          <w:rPr>
            <w:noProof/>
            <w:webHidden/>
          </w:rPr>
          <w:fldChar w:fldCharType="end"/>
        </w:r>
      </w:hyperlink>
    </w:p>
    <w:p w14:paraId="74A0B7F8" w14:textId="77777777" w:rsidR="00332763" w:rsidRDefault="00332763">
      <w:pPr>
        <w:pStyle w:val="TOC5"/>
        <w:rPr>
          <w:rFonts w:asciiTheme="minorHAnsi" w:eastAsiaTheme="minorEastAsia" w:hAnsiTheme="minorHAnsi" w:cstheme="minorBidi"/>
          <w:noProof/>
          <w:sz w:val="22"/>
          <w:szCs w:val="22"/>
        </w:rPr>
      </w:pPr>
      <w:hyperlink w:anchor="_Toc443399671" w:history="1">
        <w:r w:rsidRPr="00952392">
          <w:rPr>
            <w:rStyle w:val="Hyperlink"/>
            <w:noProof/>
          </w:rPr>
          <w:t>6.3.2.H.3 &lt;Description Name&gt; &lt;</w:t>
        </w:r>
        <w:r w:rsidRPr="00952392">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_Toc443399671 \h </w:instrText>
        </w:r>
        <w:r>
          <w:rPr>
            <w:noProof/>
            <w:webHidden/>
          </w:rPr>
        </w:r>
        <w:r>
          <w:rPr>
            <w:noProof/>
            <w:webHidden/>
          </w:rPr>
          <w:fldChar w:fldCharType="separate"/>
        </w:r>
        <w:r>
          <w:rPr>
            <w:noProof/>
            <w:webHidden/>
          </w:rPr>
          <w:t>28</w:t>
        </w:r>
        <w:r>
          <w:rPr>
            <w:noProof/>
            <w:webHidden/>
          </w:rPr>
          <w:fldChar w:fldCharType="end"/>
        </w:r>
      </w:hyperlink>
    </w:p>
    <w:p w14:paraId="54BE94A9" w14:textId="77777777" w:rsidR="00332763" w:rsidRDefault="00332763">
      <w:pPr>
        <w:pStyle w:val="TOC2"/>
        <w:rPr>
          <w:rFonts w:asciiTheme="minorHAnsi" w:eastAsiaTheme="minorEastAsia" w:hAnsiTheme="minorHAnsi" w:cstheme="minorBidi"/>
          <w:noProof/>
          <w:sz w:val="22"/>
          <w:szCs w:val="22"/>
        </w:rPr>
      </w:pPr>
      <w:hyperlink w:anchor="_Toc443399672" w:history="1">
        <w:r w:rsidRPr="00952392">
          <w:rPr>
            <w:rStyle w:val="Hyperlink"/>
            <w:noProof/>
          </w:rPr>
          <w:t>6.3.3 CDA Section Content Modules</w:t>
        </w:r>
        <w:r>
          <w:rPr>
            <w:noProof/>
            <w:webHidden/>
          </w:rPr>
          <w:tab/>
        </w:r>
        <w:r>
          <w:rPr>
            <w:noProof/>
            <w:webHidden/>
          </w:rPr>
          <w:fldChar w:fldCharType="begin"/>
        </w:r>
        <w:r>
          <w:rPr>
            <w:noProof/>
            <w:webHidden/>
          </w:rPr>
          <w:instrText xml:space="preserve"> PAGEREF _Toc443399672 \h </w:instrText>
        </w:r>
        <w:r>
          <w:rPr>
            <w:noProof/>
            <w:webHidden/>
          </w:rPr>
        </w:r>
        <w:r>
          <w:rPr>
            <w:noProof/>
            <w:webHidden/>
          </w:rPr>
          <w:fldChar w:fldCharType="separate"/>
        </w:r>
        <w:r>
          <w:rPr>
            <w:noProof/>
            <w:webHidden/>
          </w:rPr>
          <w:t>29</w:t>
        </w:r>
        <w:r>
          <w:rPr>
            <w:noProof/>
            <w:webHidden/>
          </w:rPr>
          <w:fldChar w:fldCharType="end"/>
        </w:r>
      </w:hyperlink>
    </w:p>
    <w:p w14:paraId="2E5A0311" w14:textId="77777777" w:rsidR="00332763" w:rsidRDefault="00332763">
      <w:pPr>
        <w:pStyle w:val="TOC4"/>
        <w:rPr>
          <w:rFonts w:asciiTheme="minorHAnsi" w:eastAsiaTheme="minorEastAsia" w:hAnsiTheme="minorHAnsi" w:cstheme="minorBidi"/>
          <w:noProof/>
          <w:sz w:val="22"/>
          <w:szCs w:val="22"/>
        </w:rPr>
      </w:pPr>
      <w:hyperlink w:anchor="_Toc443399673" w:history="1">
        <w:r w:rsidRPr="00952392">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_Toc443399673 \h </w:instrText>
        </w:r>
        <w:r>
          <w:rPr>
            <w:noProof/>
            <w:webHidden/>
          </w:rPr>
        </w:r>
        <w:r>
          <w:rPr>
            <w:noProof/>
            <w:webHidden/>
          </w:rPr>
          <w:fldChar w:fldCharType="separate"/>
        </w:r>
        <w:r>
          <w:rPr>
            <w:noProof/>
            <w:webHidden/>
          </w:rPr>
          <w:t>29</w:t>
        </w:r>
        <w:r>
          <w:rPr>
            <w:noProof/>
            <w:webHidden/>
          </w:rPr>
          <w:fldChar w:fldCharType="end"/>
        </w:r>
      </w:hyperlink>
    </w:p>
    <w:p w14:paraId="4E347DB0" w14:textId="77777777" w:rsidR="00332763" w:rsidRDefault="00332763">
      <w:pPr>
        <w:pStyle w:val="TOC5"/>
        <w:rPr>
          <w:rFonts w:asciiTheme="minorHAnsi" w:eastAsiaTheme="minorEastAsia" w:hAnsiTheme="minorHAnsi" w:cstheme="minorBidi"/>
          <w:noProof/>
          <w:sz w:val="22"/>
          <w:szCs w:val="22"/>
        </w:rPr>
      </w:pPr>
      <w:hyperlink w:anchor="_Toc443399674" w:history="1">
        <w:r w:rsidRPr="00952392">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_Toc443399674 \h </w:instrText>
        </w:r>
        <w:r>
          <w:rPr>
            <w:noProof/>
            <w:webHidden/>
          </w:rPr>
        </w:r>
        <w:r>
          <w:rPr>
            <w:noProof/>
            <w:webHidden/>
          </w:rPr>
          <w:fldChar w:fldCharType="separate"/>
        </w:r>
        <w:r>
          <w:rPr>
            <w:noProof/>
            <w:webHidden/>
          </w:rPr>
          <w:t>30</w:t>
        </w:r>
        <w:r>
          <w:rPr>
            <w:noProof/>
            <w:webHidden/>
          </w:rPr>
          <w:fldChar w:fldCharType="end"/>
        </w:r>
      </w:hyperlink>
    </w:p>
    <w:p w14:paraId="4EC6B2F6" w14:textId="77777777" w:rsidR="00332763" w:rsidRDefault="00332763">
      <w:pPr>
        <w:pStyle w:val="TOC5"/>
        <w:rPr>
          <w:rFonts w:asciiTheme="minorHAnsi" w:eastAsiaTheme="minorEastAsia" w:hAnsiTheme="minorHAnsi" w:cstheme="minorBidi"/>
          <w:noProof/>
          <w:sz w:val="22"/>
          <w:szCs w:val="22"/>
        </w:rPr>
      </w:pPr>
      <w:hyperlink w:anchor="_Toc443399675" w:history="1">
        <w:r w:rsidRPr="00952392">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_Toc443399675 \h </w:instrText>
        </w:r>
        <w:r>
          <w:rPr>
            <w:noProof/>
            <w:webHidden/>
          </w:rPr>
        </w:r>
        <w:r>
          <w:rPr>
            <w:noProof/>
            <w:webHidden/>
          </w:rPr>
          <w:fldChar w:fldCharType="separate"/>
        </w:r>
        <w:r>
          <w:rPr>
            <w:noProof/>
            <w:webHidden/>
          </w:rPr>
          <w:t>31</w:t>
        </w:r>
        <w:r>
          <w:rPr>
            <w:noProof/>
            <w:webHidden/>
          </w:rPr>
          <w:fldChar w:fldCharType="end"/>
        </w:r>
      </w:hyperlink>
    </w:p>
    <w:p w14:paraId="37CC6208" w14:textId="77777777" w:rsidR="00332763" w:rsidRDefault="00332763">
      <w:pPr>
        <w:pStyle w:val="TOC5"/>
        <w:rPr>
          <w:rFonts w:asciiTheme="minorHAnsi" w:eastAsiaTheme="minorEastAsia" w:hAnsiTheme="minorHAnsi" w:cstheme="minorBidi"/>
          <w:noProof/>
          <w:sz w:val="22"/>
          <w:szCs w:val="22"/>
        </w:rPr>
      </w:pPr>
      <w:hyperlink w:anchor="_Toc443399676" w:history="1">
        <w:r w:rsidRPr="00952392">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_Toc443399676 \h </w:instrText>
        </w:r>
        <w:r>
          <w:rPr>
            <w:noProof/>
            <w:webHidden/>
          </w:rPr>
        </w:r>
        <w:r>
          <w:rPr>
            <w:noProof/>
            <w:webHidden/>
          </w:rPr>
          <w:fldChar w:fldCharType="separate"/>
        </w:r>
        <w:r>
          <w:rPr>
            <w:noProof/>
            <w:webHidden/>
          </w:rPr>
          <w:t>31</w:t>
        </w:r>
        <w:r>
          <w:rPr>
            <w:noProof/>
            <w:webHidden/>
          </w:rPr>
          <w:fldChar w:fldCharType="end"/>
        </w:r>
      </w:hyperlink>
    </w:p>
    <w:p w14:paraId="36D99E81" w14:textId="77777777" w:rsidR="00332763" w:rsidRDefault="00332763">
      <w:pPr>
        <w:pStyle w:val="TOC4"/>
        <w:rPr>
          <w:rFonts w:asciiTheme="minorHAnsi" w:eastAsiaTheme="minorEastAsia" w:hAnsiTheme="minorHAnsi" w:cstheme="minorBidi"/>
          <w:noProof/>
          <w:sz w:val="22"/>
          <w:szCs w:val="22"/>
        </w:rPr>
      </w:pPr>
      <w:hyperlink w:anchor="_Toc443399677" w:history="1">
        <w:r w:rsidRPr="00952392">
          <w:rPr>
            <w:rStyle w:val="Hyperlink"/>
            <w:noProof/>
          </w:rPr>
          <w:t>6.3.3.10.S Medical History - Cardiac Section 11329-0</w:t>
        </w:r>
        <w:r>
          <w:rPr>
            <w:noProof/>
            <w:webHidden/>
          </w:rPr>
          <w:tab/>
        </w:r>
        <w:r>
          <w:rPr>
            <w:noProof/>
            <w:webHidden/>
          </w:rPr>
          <w:fldChar w:fldCharType="begin"/>
        </w:r>
        <w:r>
          <w:rPr>
            <w:noProof/>
            <w:webHidden/>
          </w:rPr>
          <w:instrText xml:space="preserve"> PAGEREF _Toc443399677 \h </w:instrText>
        </w:r>
        <w:r>
          <w:rPr>
            <w:noProof/>
            <w:webHidden/>
          </w:rPr>
        </w:r>
        <w:r>
          <w:rPr>
            <w:noProof/>
            <w:webHidden/>
          </w:rPr>
          <w:fldChar w:fldCharType="separate"/>
        </w:r>
        <w:r>
          <w:rPr>
            <w:noProof/>
            <w:webHidden/>
          </w:rPr>
          <w:t>31</w:t>
        </w:r>
        <w:r>
          <w:rPr>
            <w:noProof/>
            <w:webHidden/>
          </w:rPr>
          <w:fldChar w:fldCharType="end"/>
        </w:r>
      </w:hyperlink>
    </w:p>
    <w:p w14:paraId="55A28D49" w14:textId="77777777" w:rsidR="00332763" w:rsidRDefault="00332763">
      <w:pPr>
        <w:pStyle w:val="TOC2"/>
        <w:rPr>
          <w:rFonts w:asciiTheme="minorHAnsi" w:eastAsiaTheme="minorEastAsia" w:hAnsiTheme="minorHAnsi" w:cstheme="minorBidi"/>
          <w:noProof/>
          <w:sz w:val="22"/>
          <w:szCs w:val="22"/>
        </w:rPr>
      </w:pPr>
      <w:hyperlink w:anchor="_Toc443399678" w:history="1">
        <w:r w:rsidRPr="00952392">
          <w:rPr>
            <w:rStyle w:val="Hyperlink"/>
            <w:noProof/>
          </w:rPr>
          <w:t>6.3.4 CDA Entry Content Modules</w:t>
        </w:r>
        <w:r>
          <w:rPr>
            <w:noProof/>
            <w:webHidden/>
          </w:rPr>
          <w:tab/>
        </w:r>
        <w:r>
          <w:rPr>
            <w:noProof/>
            <w:webHidden/>
          </w:rPr>
          <w:fldChar w:fldCharType="begin"/>
        </w:r>
        <w:r>
          <w:rPr>
            <w:noProof/>
            <w:webHidden/>
          </w:rPr>
          <w:instrText xml:space="preserve"> PAGEREF _Toc443399678 \h </w:instrText>
        </w:r>
        <w:r>
          <w:rPr>
            <w:noProof/>
            <w:webHidden/>
          </w:rPr>
        </w:r>
        <w:r>
          <w:rPr>
            <w:noProof/>
            <w:webHidden/>
          </w:rPr>
          <w:fldChar w:fldCharType="separate"/>
        </w:r>
        <w:r>
          <w:rPr>
            <w:noProof/>
            <w:webHidden/>
          </w:rPr>
          <w:t>33</w:t>
        </w:r>
        <w:r>
          <w:rPr>
            <w:noProof/>
            <w:webHidden/>
          </w:rPr>
          <w:fldChar w:fldCharType="end"/>
        </w:r>
      </w:hyperlink>
    </w:p>
    <w:p w14:paraId="5812FBDD" w14:textId="77777777" w:rsidR="00332763" w:rsidRDefault="00332763">
      <w:pPr>
        <w:pStyle w:val="TOC4"/>
        <w:rPr>
          <w:rFonts w:asciiTheme="minorHAnsi" w:eastAsiaTheme="minorEastAsia" w:hAnsiTheme="minorHAnsi" w:cstheme="minorBidi"/>
          <w:noProof/>
          <w:sz w:val="22"/>
          <w:szCs w:val="22"/>
        </w:rPr>
      </w:pPr>
      <w:hyperlink w:anchor="_Toc443399679" w:history="1">
        <w:r w:rsidRPr="00952392">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_Toc443399679 \h </w:instrText>
        </w:r>
        <w:r>
          <w:rPr>
            <w:noProof/>
            <w:webHidden/>
          </w:rPr>
        </w:r>
        <w:r>
          <w:rPr>
            <w:noProof/>
            <w:webHidden/>
          </w:rPr>
          <w:fldChar w:fldCharType="separate"/>
        </w:r>
        <w:r>
          <w:rPr>
            <w:noProof/>
            <w:webHidden/>
          </w:rPr>
          <w:t>34</w:t>
        </w:r>
        <w:r>
          <w:rPr>
            <w:noProof/>
            <w:webHidden/>
          </w:rPr>
          <w:fldChar w:fldCharType="end"/>
        </w:r>
      </w:hyperlink>
    </w:p>
    <w:p w14:paraId="6B553F06" w14:textId="77777777" w:rsidR="00332763" w:rsidRDefault="00332763">
      <w:pPr>
        <w:pStyle w:val="TOC5"/>
        <w:rPr>
          <w:rFonts w:asciiTheme="minorHAnsi" w:eastAsiaTheme="minorEastAsia" w:hAnsiTheme="minorHAnsi" w:cstheme="minorBidi"/>
          <w:noProof/>
          <w:sz w:val="22"/>
          <w:szCs w:val="22"/>
        </w:rPr>
      </w:pPr>
      <w:hyperlink w:anchor="_Toc443399680" w:history="1">
        <w:r w:rsidRPr="00952392">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_Toc443399680 \h </w:instrText>
        </w:r>
        <w:r>
          <w:rPr>
            <w:noProof/>
            <w:webHidden/>
          </w:rPr>
        </w:r>
        <w:r>
          <w:rPr>
            <w:noProof/>
            <w:webHidden/>
          </w:rPr>
          <w:fldChar w:fldCharType="separate"/>
        </w:r>
        <w:r>
          <w:rPr>
            <w:noProof/>
            <w:webHidden/>
          </w:rPr>
          <w:t>35</w:t>
        </w:r>
        <w:r>
          <w:rPr>
            <w:noProof/>
            <w:webHidden/>
          </w:rPr>
          <w:fldChar w:fldCharType="end"/>
        </w:r>
      </w:hyperlink>
    </w:p>
    <w:p w14:paraId="405FBF0B" w14:textId="77777777" w:rsidR="00332763" w:rsidRDefault="00332763">
      <w:pPr>
        <w:pStyle w:val="TOC5"/>
        <w:rPr>
          <w:rFonts w:asciiTheme="minorHAnsi" w:eastAsiaTheme="minorEastAsia" w:hAnsiTheme="minorHAnsi" w:cstheme="minorBidi"/>
          <w:noProof/>
          <w:sz w:val="22"/>
          <w:szCs w:val="22"/>
        </w:rPr>
      </w:pPr>
      <w:hyperlink w:anchor="_Toc443399681" w:history="1">
        <w:r w:rsidRPr="00952392">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_Toc443399681 \h </w:instrText>
        </w:r>
        <w:r>
          <w:rPr>
            <w:noProof/>
            <w:webHidden/>
          </w:rPr>
        </w:r>
        <w:r>
          <w:rPr>
            <w:noProof/>
            <w:webHidden/>
          </w:rPr>
          <w:fldChar w:fldCharType="separate"/>
        </w:r>
        <w:r>
          <w:rPr>
            <w:noProof/>
            <w:webHidden/>
          </w:rPr>
          <w:t>35</w:t>
        </w:r>
        <w:r>
          <w:rPr>
            <w:noProof/>
            <w:webHidden/>
          </w:rPr>
          <w:fldChar w:fldCharType="end"/>
        </w:r>
      </w:hyperlink>
    </w:p>
    <w:p w14:paraId="3430D832" w14:textId="77777777" w:rsidR="00332763" w:rsidRDefault="00332763">
      <w:pPr>
        <w:pStyle w:val="TOC5"/>
        <w:rPr>
          <w:rFonts w:asciiTheme="minorHAnsi" w:eastAsiaTheme="minorEastAsia" w:hAnsiTheme="minorHAnsi" w:cstheme="minorBidi"/>
          <w:noProof/>
          <w:sz w:val="22"/>
          <w:szCs w:val="22"/>
        </w:rPr>
      </w:pPr>
      <w:hyperlink w:anchor="_Toc443399682" w:history="1">
        <w:r w:rsidRPr="00952392">
          <w:rPr>
            <w:rStyle w:val="Hyperlink"/>
            <w:noProof/>
          </w:rPr>
          <w:t>&lt;e.g.,6.3.4.E Result Observation - Cardiac</w:t>
        </w:r>
        <w:r>
          <w:rPr>
            <w:noProof/>
            <w:webHidden/>
          </w:rPr>
          <w:tab/>
        </w:r>
        <w:r>
          <w:rPr>
            <w:noProof/>
            <w:webHidden/>
          </w:rPr>
          <w:fldChar w:fldCharType="begin"/>
        </w:r>
        <w:r>
          <w:rPr>
            <w:noProof/>
            <w:webHidden/>
          </w:rPr>
          <w:instrText xml:space="preserve"> PAGEREF _Toc443399682 \h </w:instrText>
        </w:r>
        <w:r>
          <w:rPr>
            <w:noProof/>
            <w:webHidden/>
          </w:rPr>
        </w:r>
        <w:r>
          <w:rPr>
            <w:noProof/>
            <w:webHidden/>
          </w:rPr>
          <w:fldChar w:fldCharType="separate"/>
        </w:r>
        <w:r>
          <w:rPr>
            <w:noProof/>
            <w:webHidden/>
          </w:rPr>
          <w:t>36</w:t>
        </w:r>
        <w:r>
          <w:rPr>
            <w:noProof/>
            <w:webHidden/>
          </w:rPr>
          <w:fldChar w:fldCharType="end"/>
        </w:r>
      </w:hyperlink>
    </w:p>
    <w:p w14:paraId="50E2CFC7"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83" w:history="1">
        <w:r w:rsidRPr="00952392">
          <w:rPr>
            <w:rStyle w:val="Hyperlink"/>
            <w:noProof/>
          </w:rPr>
          <w:t>6.4</w:t>
        </w:r>
        <w:r>
          <w:rPr>
            <w:rFonts w:asciiTheme="minorHAnsi" w:eastAsiaTheme="minorEastAsia" w:hAnsiTheme="minorHAnsi" w:cstheme="minorBidi"/>
            <w:noProof/>
            <w:sz w:val="22"/>
            <w:szCs w:val="22"/>
          </w:rPr>
          <w:tab/>
        </w:r>
        <w:r w:rsidRPr="00952392">
          <w:rPr>
            <w:rStyle w:val="Hyperlink"/>
            <w:noProof/>
          </w:rPr>
          <w:t>Section not applicable</w:t>
        </w:r>
        <w:r>
          <w:rPr>
            <w:noProof/>
            <w:webHidden/>
          </w:rPr>
          <w:tab/>
        </w:r>
        <w:r>
          <w:rPr>
            <w:noProof/>
            <w:webHidden/>
          </w:rPr>
          <w:fldChar w:fldCharType="begin"/>
        </w:r>
        <w:r>
          <w:rPr>
            <w:noProof/>
            <w:webHidden/>
          </w:rPr>
          <w:instrText xml:space="preserve"> PAGEREF _Toc443399683 \h </w:instrText>
        </w:r>
        <w:r>
          <w:rPr>
            <w:noProof/>
            <w:webHidden/>
          </w:rPr>
        </w:r>
        <w:r>
          <w:rPr>
            <w:noProof/>
            <w:webHidden/>
          </w:rPr>
          <w:fldChar w:fldCharType="separate"/>
        </w:r>
        <w:r>
          <w:rPr>
            <w:noProof/>
            <w:webHidden/>
          </w:rPr>
          <w:t>38</w:t>
        </w:r>
        <w:r>
          <w:rPr>
            <w:noProof/>
            <w:webHidden/>
          </w:rPr>
          <w:fldChar w:fldCharType="end"/>
        </w:r>
      </w:hyperlink>
    </w:p>
    <w:p w14:paraId="2849E86D"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84" w:history="1">
        <w:r w:rsidRPr="00952392">
          <w:rPr>
            <w:rStyle w:val="Hyperlink"/>
            <w:noProof/>
          </w:rPr>
          <w:t>6.5</w:t>
        </w:r>
        <w:r>
          <w:rPr>
            <w:rFonts w:asciiTheme="minorHAnsi" w:eastAsiaTheme="minorEastAsia" w:hAnsiTheme="minorHAnsi" w:cstheme="minorBidi"/>
            <w:noProof/>
            <w:sz w:val="22"/>
            <w:szCs w:val="22"/>
          </w:rPr>
          <w:tab/>
        </w:r>
        <w:r w:rsidRPr="00952392">
          <w:rPr>
            <w:rStyle w:val="Hyperlink"/>
            <w:noProof/>
          </w:rPr>
          <w:t>PCC Value Sets</w:t>
        </w:r>
        <w:r>
          <w:rPr>
            <w:noProof/>
            <w:webHidden/>
          </w:rPr>
          <w:tab/>
        </w:r>
        <w:r>
          <w:rPr>
            <w:noProof/>
            <w:webHidden/>
          </w:rPr>
          <w:fldChar w:fldCharType="begin"/>
        </w:r>
        <w:r>
          <w:rPr>
            <w:noProof/>
            <w:webHidden/>
          </w:rPr>
          <w:instrText xml:space="preserve"> PAGEREF _Toc443399684 \h </w:instrText>
        </w:r>
        <w:r>
          <w:rPr>
            <w:noProof/>
            <w:webHidden/>
          </w:rPr>
        </w:r>
        <w:r>
          <w:rPr>
            <w:noProof/>
            <w:webHidden/>
          </w:rPr>
          <w:fldChar w:fldCharType="separate"/>
        </w:r>
        <w:r>
          <w:rPr>
            <w:noProof/>
            <w:webHidden/>
          </w:rPr>
          <w:t>38</w:t>
        </w:r>
        <w:r>
          <w:rPr>
            <w:noProof/>
            <w:webHidden/>
          </w:rPr>
          <w:fldChar w:fldCharType="end"/>
        </w:r>
      </w:hyperlink>
    </w:p>
    <w:p w14:paraId="36665CFD" w14:textId="77777777" w:rsidR="00332763" w:rsidRDefault="00332763">
      <w:pPr>
        <w:pStyle w:val="TOC3"/>
        <w:tabs>
          <w:tab w:val="left" w:pos="1584"/>
        </w:tabs>
        <w:rPr>
          <w:rFonts w:asciiTheme="minorHAnsi" w:eastAsiaTheme="minorEastAsia" w:hAnsiTheme="minorHAnsi" w:cstheme="minorBidi"/>
          <w:noProof/>
          <w:sz w:val="22"/>
          <w:szCs w:val="22"/>
        </w:rPr>
      </w:pPr>
      <w:hyperlink w:anchor="_Toc443399685" w:history="1">
        <w:r w:rsidRPr="00952392">
          <w:rPr>
            <w:rStyle w:val="Hyperlink"/>
            <w:rFonts w:eastAsia="Calibri"/>
            <w:noProof/>
          </w:rPr>
          <w:t>6.5.x</w:t>
        </w:r>
        <w:r>
          <w:rPr>
            <w:rFonts w:asciiTheme="minorHAnsi" w:eastAsiaTheme="minorEastAsia" w:hAnsiTheme="minorHAnsi" w:cstheme="minorBidi"/>
            <w:noProof/>
            <w:sz w:val="22"/>
            <w:szCs w:val="22"/>
          </w:rPr>
          <w:tab/>
        </w:r>
        <w:r w:rsidRPr="00952392">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_Toc443399685 \h </w:instrText>
        </w:r>
        <w:r>
          <w:rPr>
            <w:noProof/>
            <w:webHidden/>
          </w:rPr>
        </w:r>
        <w:r>
          <w:rPr>
            <w:noProof/>
            <w:webHidden/>
          </w:rPr>
          <w:fldChar w:fldCharType="separate"/>
        </w:r>
        <w:r>
          <w:rPr>
            <w:noProof/>
            <w:webHidden/>
          </w:rPr>
          <w:t>39</w:t>
        </w:r>
        <w:r>
          <w:rPr>
            <w:noProof/>
            <w:webHidden/>
          </w:rPr>
          <w:fldChar w:fldCharType="end"/>
        </w:r>
      </w:hyperlink>
    </w:p>
    <w:p w14:paraId="100A2304" w14:textId="77777777" w:rsidR="00332763" w:rsidRDefault="00332763">
      <w:pPr>
        <w:pStyle w:val="TOC3"/>
        <w:rPr>
          <w:rFonts w:asciiTheme="minorHAnsi" w:eastAsiaTheme="minorEastAsia" w:hAnsiTheme="minorHAnsi" w:cstheme="minorBidi"/>
          <w:noProof/>
          <w:sz w:val="22"/>
          <w:szCs w:val="22"/>
        </w:rPr>
      </w:pPr>
      <w:hyperlink w:anchor="_Toc443399686" w:history="1">
        <w:r w:rsidRPr="00952392">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_Toc443399686 \h </w:instrText>
        </w:r>
        <w:r>
          <w:rPr>
            <w:noProof/>
            <w:webHidden/>
          </w:rPr>
        </w:r>
        <w:r>
          <w:rPr>
            <w:noProof/>
            <w:webHidden/>
          </w:rPr>
          <w:fldChar w:fldCharType="separate"/>
        </w:r>
        <w:r>
          <w:rPr>
            <w:noProof/>
            <w:webHidden/>
          </w:rPr>
          <w:t>39</w:t>
        </w:r>
        <w:r>
          <w:rPr>
            <w:noProof/>
            <w:webHidden/>
          </w:rPr>
          <w:fldChar w:fldCharType="end"/>
        </w:r>
      </w:hyperlink>
    </w:p>
    <w:p w14:paraId="6FEE0068" w14:textId="77777777" w:rsidR="00332763" w:rsidRDefault="00332763">
      <w:pPr>
        <w:pStyle w:val="TOC1"/>
        <w:rPr>
          <w:rFonts w:asciiTheme="minorHAnsi" w:eastAsiaTheme="minorEastAsia" w:hAnsiTheme="minorHAnsi" w:cstheme="minorBidi"/>
          <w:noProof/>
          <w:sz w:val="22"/>
          <w:szCs w:val="22"/>
        </w:rPr>
      </w:pPr>
      <w:hyperlink w:anchor="_Toc443399687" w:history="1">
        <w:r w:rsidRPr="00952392">
          <w:rPr>
            <w:rStyle w:val="Hyperlink"/>
            <w:noProof/>
          </w:rPr>
          <w:t>Appendices</w:t>
        </w:r>
        <w:r>
          <w:rPr>
            <w:noProof/>
            <w:webHidden/>
          </w:rPr>
          <w:tab/>
        </w:r>
        <w:r>
          <w:rPr>
            <w:noProof/>
            <w:webHidden/>
          </w:rPr>
          <w:fldChar w:fldCharType="begin"/>
        </w:r>
        <w:r>
          <w:rPr>
            <w:noProof/>
            <w:webHidden/>
          </w:rPr>
          <w:instrText xml:space="preserve"> PAGEREF _Toc443399687 \h </w:instrText>
        </w:r>
        <w:r>
          <w:rPr>
            <w:noProof/>
            <w:webHidden/>
          </w:rPr>
        </w:r>
        <w:r>
          <w:rPr>
            <w:noProof/>
            <w:webHidden/>
          </w:rPr>
          <w:fldChar w:fldCharType="separate"/>
        </w:r>
        <w:r>
          <w:rPr>
            <w:noProof/>
            <w:webHidden/>
          </w:rPr>
          <w:t>40</w:t>
        </w:r>
        <w:r>
          <w:rPr>
            <w:noProof/>
            <w:webHidden/>
          </w:rPr>
          <w:fldChar w:fldCharType="end"/>
        </w:r>
      </w:hyperlink>
    </w:p>
    <w:p w14:paraId="18927937" w14:textId="77777777" w:rsidR="00332763" w:rsidRDefault="00332763">
      <w:pPr>
        <w:pStyle w:val="TOC1"/>
        <w:rPr>
          <w:rFonts w:asciiTheme="minorHAnsi" w:eastAsiaTheme="minorEastAsia" w:hAnsiTheme="minorHAnsi" w:cstheme="minorBidi"/>
          <w:noProof/>
          <w:sz w:val="22"/>
          <w:szCs w:val="22"/>
        </w:rPr>
      </w:pPr>
      <w:hyperlink w:anchor="_Toc443399688" w:history="1">
        <w:r w:rsidRPr="00952392">
          <w:rPr>
            <w:rStyle w:val="Hyperlink"/>
            <w:noProof/>
          </w:rPr>
          <w:t>Appendix A – DCP Chronic Condition Use Case</w:t>
        </w:r>
        <w:r>
          <w:rPr>
            <w:noProof/>
            <w:webHidden/>
          </w:rPr>
          <w:tab/>
        </w:r>
        <w:r>
          <w:rPr>
            <w:noProof/>
            <w:webHidden/>
          </w:rPr>
          <w:fldChar w:fldCharType="begin"/>
        </w:r>
        <w:r>
          <w:rPr>
            <w:noProof/>
            <w:webHidden/>
          </w:rPr>
          <w:instrText xml:space="preserve"> PAGEREF _Toc443399688 \h </w:instrText>
        </w:r>
        <w:r>
          <w:rPr>
            <w:noProof/>
            <w:webHidden/>
          </w:rPr>
        </w:r>
        <w:r>
          <w:rPr>
            <w:noProof/>
            <w:webHidden/>
          </w:rPr>
          <w:fldChar w:fldCharType="separate"/>
        </w:r>
        <w:r>
          <w:rPr>
            <w:noProof/>
            <w:webHidden/>
          </w:rPr>
          <w:t>40</w:t>
        </w:r>
        <w:r>
          <w:rPr>
            <w:noProof/>
            <w:webHidden/>
          </w:rPr>
          <w:fldChar w:fldCharType="end"/>
        </w:r>
      </w:hyperlink>
    </w:p>
    <w:p w14:paraId="4640E7F4" w14:textId="77777777" w:rsidR="00332763" w:rsidRDefault="00332763">
      <w:pPr>
        <w:pStyle w:val="TOC1"/>
        <w:rPr>
          <w:rFonts w:asciiTheme="minorHAnsi" w:eastAsiaTheme="minorEastAsia" w:hAnsiTheme="minorHAnsi" w:cstheme="minorBidi"/>
          <w:noProof/>
          <w:sz w:val="22"/>
          <w:szCs w:val="22"/>
        </w:rPr>
      </w:pPr>
      <w:hyperlink w:anchor="_Toc443399689" w:history="1">
        <w:r w:rsidRPr="00952392">
          <w:rPr>
            <w:rStyle w:val="Hyperlink"/>
            <w:noProof/>
          </w:rPr>
          <w:t xml:space="preserve">Chronic Condition Use Case Flow Diagram </w:t>
        </w:r>
        <w:r w:rsidRPr="00952392">
          <w:rPr>
            <w:rStyle w:val="Hyperlink"/>
            <w:noProof/>
          </w:rPr>
          <w:drawing>
            <wp:inline distT="0" distB="0" distL="0" distR="0" wp14:anchorId="78205292" wp14:editId="46702C5A">
              <wp:extent cx="5939790" cy="6986270"/>
              <wp:effectExtent l="0" t="0" r="3810" b="5080"/>
              <wp:docPr id="288" name="Picture 1" descr="C:\Users\ejones\Documents\IHE\2016\Dynamic Care Planning\DynamicCarePlanningFlow_chronic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ones\Documents\IHE\2016\Dynamic Care Planning\DynamicCarePlanningFlow_chronicCondi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noFill/>
                      <a:ln>
                        <a:noFill/>
                      </a:ln>
                    </pic:spPr>
                  </pic:pic>
                </a:graphicData>
              </a:graphic>
            </wp:inline>
          </w:drawing>
        </w:r>
        <w:r w:rsidRPr="00952392">
          <w:rPr>
            <w:rStyle w:val="Hyperlink"/>
            <w:noProof/>
          </w:rPr>
          <w:t>Appendix B – &lt;Appendix B Title&gt;</w:t>
        </w:r>
        <w:r>
          <w:rPr>
            <w:noProof/>
            <w:webHidden/>
          </w:rPr>
          <w:tab/>
        </w:r>
        <w:r>
          <w:rPr>
            <w:noProof/>
            <w:webHidden/>
          </w:rPr>
          <w:fldChar w:fldCharType="begin"/>
        </w:r>
        <w:r>
          <w:rPr>
            <w:noProof/>
            <w:webHidden/>
          </w:rPr>
          <w:instrText xml:space="preserve"> PAGEREF _Toc443399689 \h </w:instrText>
        </w:r>
        <w:r>
          <w:rPr>
            <w:noProof/>
            <w:webHidden/>
          </w:rPr>
        </w:r>
        <w:r>
          <w:rPr>
            <w:noProof/>
            <w:webHidden/>
          </w:rPr>
          <w:fldChar w:fldCharType="separate"/>
        </w:r>
        <w:r>
          <w:rPr>
            <w:noProof/>
            <w:webHidden/>
          </w:rPr>
          <w:t>41</w:t>
        </w:r>
        <w:r>
          <w:rPr>
            <w:noProof/>
            <w:webHidden/>
          </w:rPr>
          <w:fldChar w:fldCharType="end"/>
        </w:r>
      </w:hyperlink>
    </w:p>
    <w:p w14:paraId="430F6597" w14:textId="77777777" w:rsidR="00332763" w:rsidRDefault="00332763">
      <w:pPr>
        <w:pStyle w:val="TOC2"/>
        <w:tabs>
          <w:tab w:val="left" w:pos="1152"/>
        </w:tabs>
        <w:rPr>
          <w:rFonts w:asciiTheme="minorHAnsi" w:eastAsiaTheme="minorEastAsia" w:hAnsiTheme="minorHAnsi" w:cstheme="minorBidi"/>
          <w:noProof/>
          <w:sz w:val="22"/>
          <w:szCs w:val="22"/>
        </w:rPr>
      </w:pPr>
      <w:hyperlink w:anchor="_Toc443399690" w:history="1">
        <w:r w:rsidRPr="00952392">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952392">
          <w:rPr>
            <w:rStyle w:val="Hyperlink"/>
            <w:bCs/>
            <w:noProof/>
          </w:rPr>
          <w:t>&lt;Add Title&gt;</w:t>
        </w:r>
        <w:r>
          <w:rPr>
            <w:noProof/>
            <w:webHidden/>
          </w:rPr>
          <w:tab/>
        </w:r>
        <w:r>
          <w:rPr>
            <w:noProof/>
            <w:webHidden/>
          </w:rPr>
          <w:fldChar w:fldCharType="begin"/>
        </w:r>
        <w:r>
          <w:rPr>
            <w:noProof/>
            <w:webHidden/>
          </w:rPr>
          <w:instrText xml:space="preserve"> PAGEREF _Toc443399690 \h </w:instrText>
        </w:r>
        <w:r>
          <w:rPr>
            <w:noProof/>
            <w:webHidden/>
          </w:rPr>
        </w:r>
        <w:r>
          <w:rPr>
            <w:noProof/>
            <w:webHidden/>
          </w:rPr>
          <w:fldChar w:fldCharType="separate"/>
        </w:r>
        <w:r>
          <w:rPr>
            <w:noProof/>
            <w:webHidden/>
          </w:rPr>
          <w:t>42</w:t>
        </w:r>
        <w:r>
          <w:rPr>
            <w:noProof/>
            <w:webHidden/>
          </w:rPr>
          <w:fldChar w:fldCharType="end"/>
        </w:r>
      </w:hyperlink>
    </w:p>
    <w:p w14:paraId="40B9258D" w14:textId="77777777" w:rsidR="00332763" w:rsidRDefault="00332763">
      <w:pPr>
        <w:pStyle w:val="TOC1"/>
        <w:rPr>
          <w:rFonts w:asciiTheme="minorHAnsi" w:eastAsiaTheme="minorEastAsia" w:hAnsiTheme="minorHAnsi" w:cstheme="minorBidi"/>
          <w:noProof/>
          <w:sz w:val="22"/>
          <w:szCs w:val="22"/>
        </w:rPr>
      </w:pPr>
      <w:hyperlink w:anchor="_Toc443399691" w:history="1">
        <w:r w:rsidRPr="00952392">
          <w:rPr>
            <w:rStyle w:val="Hyperlink"/>
            <w:noProof/>
          </w:rPr>
          <w:t>Volume 3 Namespace Additions</w:t>
        </w:r>
        <w:r>
          <w:rPr>
            <w:noProof/>
            <w:webHidden/>
          </w:rPr>
          <w:tab/>
        </w:r>
        <w:r>
          <w:rPr>
            <w:noProof/>
            <w:webHidden/>
          </w:rPr>
          <w:fldChar w:fldCharType="begin"/>
        </w:r>
        <w:r>
          <w:rPr>
            <w:noProof/>
            <w:webHidden/>
          </w:rPr>
          <w:instrText xml:space="preserve"> PAGEREF _Toc443399691 \h </w:instrText>
        </w:r>
        <w:r>
          <w:rPr>
            <w:noProof/>
            <w:webHidden/>
          </w:rPr>
        </w:r>
        <w:r>
          <w:rPr>
            <w:noProof/>
            <w:webHidden/>
          </w:rPr>
          <w:fldChar w:fldCharType="separate"/>
        </w:r>
        <w:r>
          <w:rPr>
            <w:noProof/>
            <w:webHidden/>
          </w:rPr>
          <w:t>42</w:t>
        </w:r>
        <w:r>
          <w:rPr>
            <w:noProof/>
            <w:webHidden/>
          </w:rPr>
          <w:fldChar w:fldCharType="end"/>
        </w:r>
      </w:hyperlink>
    </w:p>
    <w:p w14:paraId="19E267F1" w14:textId="77777777" w:rsidR="00332763" w:rsidRDefault="00332763">
      <w:pPr>
        <w:pStyle w:val="TOC1"/>
        <w:rPr>
          <w:rFonts w:asciiTheme="minorHAnsi" w:eastAsiaTheme="minorEastAsia" w:hAnsiTheme="minorHAnsi" w:cstheme="minorBidi"/>
          <w:noProof/>
          <w:sz w:val="22"/>
          <w:szCs w:val="22"/>
        </w:rPr>
      </w:pPr>
      <w:hyperlink w:anchor="_Toc443399692" w:history="1">
        <w:r w:rsidRPr="00952392">
          <w:rPr>
            <w:rStyle w:val="Hyperlink"/>
            <w:noProof/>
          </w:rPr>
          <w:t>Volume 4 – National Extensions</w:t>
        </w:r>
        <w:r>
          <w:rPr>
            <w:noProof/>
            <w:webHidden/>
          </w:rPr>
          <w:tab/>
        </w:r>
        <w:r>
          <w:rPr>
            <w:noProof/>
            <w:webHidden/>
          </w:rPr>
          <w:fldChar w:fldCharType="begin"/>
        </w:r>
        <w:r>
          <w:rPr>
            <w:noProof/>
            <w:webHidden/>
          </w:rPr>
          <w:instrText xml:space="preserve"> PAGEREF _Toc443399692 \h </w:instrText>
        </w:r>
        <w:r>
          <w:rPr>
            <w:noProof/>
            <w:webHidden/>
          </w:rPr>
        </w:r>
        <w:r>
          <w:rPr>
            <w:noProof/>
            <w:webHidden/>
          </w:rPr>
          <w:fldChar w:fldCharType="separate"/>
        </w:r>
        <w:r>
          <w:rPr>
            <w:noProof/>
            <w:webHidden/>
          </w:rPr>
          <w:t>43</w:t>
        </w:r>
        <w:r>
          <w:rPr>
            <w:noProof/>
            <w:webHidden/>
          </w:rPr>
          <w:fldChar w:fldCharType="end"/>
        </w:r>
      </w:hyperlink>
    </w:p>
    <w:p w14:paraId="1DBA5A9A" w14:textId="77777777" w:rsidR="00332763" w:rsidRDefault="00332763">
      <w:pPr>
        <w:pStyle w:val="TOC1"/>
        <w:rPr>
          <w:rFonts w:asciiTheme="minorHAnsi" w:eastAsiaTheme="minorEastAsia" w:hAnsiTheme="minorHAnsi" w:cstheme="minorBidi"/>
          <w:noProof/>
          <w:sz w:val="22"/>
          <w:szCs w:val="22"/>
        </w:rPr>
      </w:pPr>
      <w:hyperlink w:anchor="_Toc443399693" w:history="1">
        <w:r w:rsidRPr="00952392">
          <w:rPr>
            <w:rStyle w:val="Hyperlink"/>
            <w:noProof/>
          </w:rPr>
          <w:t>4 National Extensions</w:t>
        </w:r>
        <w:r>
          <w:rPr>
            <w:noProof/>
            <w:webHidden/>
          </w:rPr>
          <w:tab/>
        </w:r>
        <w:r>
          <w:rPr>
            <w:noProof/>
            <w:webHidden/>
          </w:rPr>
          <w:fldChar w:fldCharType="begin"/>
        </w:r>
        <w:r>
          <w:rPr>
            <w:noProof/>
            <w:webHidden/>
          </w:rPr>
          <w:instrText xml:space="preserve"> PAGEREF _Toc443399693 \h </w:instrText>
        </w:r>
        <w:r>
          <w:rPr>
            <w:noProof/>
            <w:webHidden/>
          </w:rPr>
        </w:r>
        <w:r>
          <w:rPr>
            <w:noProof/>
            <w:webHidden/>
          </w:rPr>
          <w:fldChar w:fldCharType="separate"/>
        </w:r>
        <w:r>
          <w:rPr>
            <w:noProof/>
            <w:webHidden/>
          </w:rPr>
          <w:t>43</w:t>
        </w:r>
        <w:r>
          <w:rPr>
            <w:noProof/>
            <w:webHidden/>
          </w:rPr>
          <w:fldChar w:fldCharType="end"/>
        </w:r>
      </w:hyperlink>
    </w:p>
    <w:p w14:paraId="11327574" w14:textId="77777777" w:rsidR="00332763" w:rsidRDefault="00332763">
      <w:pPr>
        <w:pStyle w:val="TOC2"/>
        <w:rPr>
          <w:rFonts w:asciiTheme="minorHAnsi" w:eastAsiaTheme="minorEastAsia" w:hAnsiTheme="minorHAnsi" w:cstheme="minorBidi"/>
          <w:noProof/>
          <w:sz w:val="22"/>
          <w:szCs w:val="22"/>
        </w:rPr>
      </w:pPr>
      <w:hyperlink w:anchor="_Toc443399694" w:history="1">
        <w:r w:rsidRPr="00952392">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_Toc443399694 \h </w:instrText>
        </w:r>
        <w:r>
          <w:rPr>
            <w:noProof/>
            <w:webHidden/>
          </w:rPr>
        </w:r>
        <w:r>
          <w:rPr>
            <w:noProof/>
            <w:webHidden/>
          </w:rPr>
          <w:fldChar w:fldCharType="separate"/>
        </w:r>
        <w:r>
          <w:rPr>
            <w:noProof/>
            <w:webHidden/>
          </w:rPr>
          <w:t>43</w:t>
        </w:r>
        <w:r>
          <w:rPr>
            <w:noProof/>
            <w:webHidden/>
          </w:rPr>
          <w:fldChar w:fldCharType="end"/>
        </w:r>
      </w:hyperlink>
    </w:p>
    <w:p w14:paraId="57D09CC2" w14:textId="77777777" w:rsidR="00332763" w:rsidRDefault="00332763">
      <w:pPr>
        <w:pStyle w:val="TOC3"/>
        <w:rPr>
          <w:rFonts w:asciiTheme="minorHAnsi" w:eastAsiaTheme="minorEastAsia" w:hAnsiTheme="minorHAnsi" w:cstheme="minorBidi"/>
          <w:noProof/>
          <w:sz w:val="22"/>
          <w:szCs w:val="22"/>
        </w:rPr>
      </w:pPr>
      <w:hyperlink w:anchor="_Toc443399695" w:history="1">
        <w:r w:rsidRPr="00952392">
          <w:rPr>
            <w:rStyle w:val="Hyperlink"/>
            <w:noProof/>
          </w:rPr>
          <w:t>4.I.1 Comment Submission</w:t>
        </w:r>
        <w:r>
          <w:rPr>
            <w:noProof/>
            <w:webHidden/>
          </w:rPr>
          <w:tab/>
        </w:r>
        <w:r>
          <w:rPr>
            <w:noProof/>
            <w:webHidden/>
          </w:rPr>
          <w:fldChar w:fldCharType="begin"/>
        </w:r>
        <w:r>
          <w:rPr>
            <w:noProof/>
            <w:webHidden/>
          </w:rPr>
          <w:instrText xml:space="preserve"> PAGEREF _Toc443399695 \h </w:instrText>
        </w:r>
        <w:r>
          <w:rPr>
            <w:noProof/>
            <w:webHidden/>
          </w:rPr>
        </w:r>
        <w:r>
          <w:rPr>
            <w:noProof/>
            <w:webHidden/>
          </w:rPr>
          <w:fldChar w:fldCharType="separate"/>
        </w:r>
        <w:r>
          <w:rPr>
            <w:noProof/>
            <w:webHidden/>
          </w:rPr>
          <w:t>43</w:t>
        </w:r>
        <w:r>
          <w:rPr>
            <w:noProof/>
            <w:webHidden/>
          </w:rPr>
          <w:fldChar w:fldCharType="end"/>
        </w:r>
      </w:hyperlink>
    </w:p>
    <w:p w14:paraId="791AB276" w14:textId="77777777" w:rsidR="00332763" w:rsidRDefault="00332763">
      <w:pPr>
        <w:pStyle w:val="TOC3"/>
        <w:rPr>
          <w:rFonts w:asciiTheme="minorHAnsi" w:eastAsiaTheme="minorEastAsia" w:hAnsiTheme="minorHAnsi" w:cstheme="minorBidi"/>
          <w:noProof/>
          <w:sz w:val="22"/>
          <w:szCs w:val="22"/>
        </w:rPr>
      </w:pPr>
      <w:hyperlink w:anchor="_Toc443399696" w:history="1">
        <w:r w:rsidRPr="00952392">
          <w:rPr>
            <w:rStyle w:val="Hyperlink"/>
            <w:noProof/>
          </w:rPr>
          <w:t>4.I.2 &lt;Profile Name&gt; &lt;(Profile Acronym)&gt;</w:t>
        </w:r>
        <w:r>
          <w:rPr>
            <w:noProof/>
            <w:webHidden/>
          </w:rPr>
          <w:tab/>
        </w:r>
        <w:r>
          <w:rPr>
            <w:noProof/>
            <w:webHidden/>
          </w:rPr>
          <w:fldChar w:fldCharType="begin"/>
        </w:r>
        <w:r>
          <w:rPr>
            <w:noProof/>
            <w:webHidden/>
          </w:rPr>
          <w:instrText xml:space="preserve"> PAGEREF _Toc443399696 \h </w:instrText>
        </w:r>
        <w:r>
          <w:rPr>
            <w:noProof/>
            <w:webHidden/>
          </w:rPr>
        </w:r>
        <w:r>
          <w:rPr>
            <w:noProof/>
            <w:webHidden/>
          </w:rPr>
          <w:fldChar w:fldCharType="separate"/>
        </w:r>
        <w:r>
          <w:rPr>
            <w:noProof/>
            <w:webHidden/>
          </w:rPr>
          <w:t>43</w:t>
        </w:r>
        <w:r>
          <w:rPr>
            <w:noProof/>
            <w:webHidden/>
          </w:rPr>
          <w:fldChar w:fldCharType="end"/>
        </w:r>
      </w:hyperlink>
    </w:p>
    <w:p w14:paraId="103D5FF7" w14:textId="77777777" w:rsidR="00332763" w:rsidRDefault="00332763">
      <w:pPr>
        <w:pStyle w:val="TOC4"/>
        <w:rPr>
          <w:rFonts w:asciiTheme="minorHAnsi" w:eastAsiaTheme="minorEastAsia" w:hAnsiTheme="minorHAnsi" w:cstheme="minorBidi"/>
          <w:noProof/>
          <w:sz w:val="22"/>
          <w:szCs w:val="22"/>
        </w:rPr>
      </w:pPr>
      <w:hyperlink w:anchor="_Toc443399697" w:history="1">
        <w:r w:rsidRPr="00952392">
          <w:rPr>
            <w:rStyle w:val="Hyperlink"/>
            <w:noProof/>
          </w:rPr>
          <w:t>4.I.2.1DCP &lt;Type of Change&gt;</w:t>
        </w:r>
        <w:r>
          <w:rPr>
            <w:noProof/>
            <w:webHidden/>
          </w:rPr>
          <w:tab/>
        </w:r>
        <w:r>
          <w:rPr>
            <w:noProof/>
            <w:webHidden/>
          </w:rPr>
          <w:fldChar w:fldCharType="begin"/>
        </w:r>
        <w:r>
          <w:rPr>
            <w:noProof/>
            <w:webHidden/>
          </w:rPr>
          <w:instrText xml:space="preserve"> PAGEREF _Toc443399697 \h </w:instrText>
        </w:r>
        <w:r>
          <w:rPr>
            <w:noProof/>
            <w:webHidden/>
          </w:rPr>
        </w:r>
        <w:r>
          <w:rPr>
            <w:noProof/>
            <w:webHidden/>
          </w:rPr>
          <w:fldChar w:fldCharType="separate"/>
        </w:r>
        <w:r>
          <w:rPr>
            <w:noProof/>
            <w:webHidden/>
          </w:rPr>
          <w:t>43</w:t>
        </w:r>
        <w:r>
          <w:rPr>
            <w:noProof/>
            <w:webHidden/>
          </w:rPr>
          <w:fldChar w:fldCharType="end"/>
        </w:r>
      </w:hyperlink>
    </w:p>
    <w:p w14:paraId="1D974D64" w14:textId="77777777" w:rsidR="00332763" w:rsidRDefault="00332763">
      <w:pPr>
        <w:pStyle w:val="TOC4"/>
        <w:rPr>
          <w:rFonts w:asciiTheme="minorHAnsi" w:eastAsiaTheme="minorEastAsia" w:hAnsiTheme="minorHAnsi" w:cstheme="minorBidi"/>
          <w:noProof/>
          <w:sz w:val="22"/>
          <w:szCs w:val="22"/>
        </w:rPr>
      </w:pPr>
      <w:hyperlink w:anchor="_Toc443399698" w:history="1">
        <w:r w:rsidRPr="00952392">
          <w:rPr>
            <w:rStyle w:val="Hyperlink"/>
            <w:noProof/>
          </w:rPr>
          <w:t>4.I.2.2DCP &lt;Type of Change&gt;</w:t>
        </w:r>
        <w:r>
          <w:rPr>
            <w:noProof/>
            <w:webHidden/>
          </w:rPr>
          <w:tab/>
        </w:r>
        <w:r>
          <w:rPr>
            <w:noProof/>
            <w:webHidden/>
          </w:rPr>
          <w:fldChar w:fldCharType="begin"/>
        </w:r>
        <w:r>
          <w:rPr>
            <w:noProof/>
            <w:webHidden/>
          </w:rPr>
          <w:instrText xml:space="preserve"> PAGEREF _Toc443399698 \h </w:instrText>
        </w:r>
        <w:r>
          <w:rPr>
            <w:noProof/>
            <w:webHidden/>
          </w:rPr>
        </w:r>
        <w:r>
          <w:rPr>
            <w:noProof/>
            <w:webHidden/>
          </w:rPr>
          <w:fldChar w:fldCharType="separate"/>
        </w:r>
        <w:r>
          <w:rPr>
            <w:noProof/>
            <w:webHidden/>
          </w:rPr>
          <w:t>43</w:t>
        </w:r>
        <w:r>
          <w:rPr>
            <w:noProof/>
            <w:webHidden/>
          </w:rPr>
          <w:fldChar w:fldCharType="end"/>
        </w:r>
      </w:hyperlink>
    </w:p>
    <w:p w14:paraId="5080B3D1" w14:textId="77777777" w:rsidR="00332763" w:rsidRDefault="00332763">
      <w:pPr>
        <w:pStyle w:val="TOC1"/>
        <w:rPr>
          <w:rFonts w:asciiTheme="minorHAnsi" w:eastAsiaTheme="minorEastAsia" w:hAnsiTheme="minorHAnsi" w:cstheme="minorBidi"/>
          <w:noProof/>
          <w:sz w:val="22"/>
          <w:szCs w:val="22"/>
        </w:rPr>
      </w:pPr>
      <w:hyperlink w:anchor="_Toc443399699" w:history="1">
        <w:r w:rsidRPr="00952392">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_Toc443399699 \h </w:instrText>
        </w:r>
        <w:r>
          <w:rPr>
            <w:noProof/>
            <w:webHidden/>
          </w:rPr>
        </w:r>
        <w:r>
          <w:rPr>
            <w:noProof/>
            <w:webHidden/>
          </w:rPr>
          <w:fldChar w:fldCharType="separate"/>
        </w:r>
        <w:r>
          <w:rPr>
            <w:noProof/>
            <w:webHidden/>
          </w:rPr>
          <w:t>44</w:t>
        </w:r>
        <w:r>
          <w:rPr>
            <w:noProof/>
            <w:webHidden/>
          </w:rPr>
          <w:fldChar w:fldCharType="end"/>
        </w:r>
      </w:hyperlink>
    </w:p>
    <w:p w14:paraId="79B0D590" w14:textId="77777777" w:rsidR="00CF283F" w:rsidRPr="003651D9" w:rsidRDefault="00CF508D" w:rsidP="009F5CF4">
      <w:pPr>
        <w:pStyle w:val="BodyText"/>
      </w:pPr>
      <w:r w:rsidRPr="003651D9">
        <w:fldChar w:fldCharType="end"/>
      </w:r>
      <w:r w:rsidR="00692B37" w:rsidRPr="003651D9">
        <w:t xml:space="preserve"> </w:t>
      </w:r>
    </w:p>
    <w:p w14:paraId="0FFDFE36"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43399590"/>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1E0E0BB3" w14:textId="77777777" w:rsidR="001D1619" w:rsidRDefault="00CF283F" w:rsidP="00B92EA1">
      <w:pPr>
        <w:pStyle w:val="AuthorInstructions"/>
        <w:rPr>
          <w:ins w:id="11" w:author="Cole, George" w:date="2016-02-16T14:58:00Z"/>
        </w:rPr>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46E18A36" w14:textId="25401014" w:rsidR="007A029D" w:rsidRPr="007A029D" w:rsidRDefault="007A029D" w:rsidP="00B92EA1">
      <w:pPr>
        <w:pStyle w:val="AuthorInstructions"/>
        <w:rPr>
          <w:i w:val="0"/>
          <w:rPrChange w:id="12" w:author="Cole, George" w:date="2016-02-16T14:58:00Z">
            <w:rPr/>
          </w:rPrChange>
        </w:rPr>
      </w:pPr>
      <w:ins w:id="13" w:author="Cole, George" w:date="2016-02-16T14:58:00Z">
        <w:r>
          <w:rPr>
            <w:rFonts w:ascii="Calibri" w:hAnsi="Calibri" w:cs="Calibri"/>
            <w:i w:val="0"/>
          </w:rPr>
          <w:t>The Dynamic Care Planning</w:t>
        </w:r>
      </w:ins>
      <w:ins w:id="14" w:author="Cole, George" w:date="2016-02-16T15:02:00Z">
        <w:r w:rsidR="00AF591F">
          <w:rPr>
            <w:rFonts w:ascii="Calibri" w:hAnsi="Calibri" w:cs="Calibri"/>
            <w:i w:val="0"/>
          </w:rPr>
          <w:t xml:space="preserve"> (DCP)</w:t>
        </w:r>
      </w:ins>
      <w:ins w:id="15" w:author="Cole, George" w:date="2016-02-16T14:58:00Z">
        <w:r>
          <w:rPr>
            <w:rFonts w:ascii="Calibri" w:hAnsi="Calibri" w:cs="Calibri"/>
            <w:i w:val="0"/>
          </w:rPr>
          <w:t xml:space="preserve"> </w:t>
        </w:r>
      </w:ins>
      <w:ins w:id="16" w:author="Cole, George" w:date="2016-02-16T15:02:00Z">
        <w:r w:rsidR="00AF591F">
          <w:rPr>
            <w:rFonts w:ascii="Calibri" w:hAnsi="Calibri" w:cs="Calibri"/>
            <w:i w:val="0"/>
          </w:rPr>
          <w:t>p</w:t>
        </w:r>
      </w:ins>
      <w:ins w:id="17" w:author="Cole, George" w:date="2016-02-16T14:58:00Z">
        <w:r>
          <w:rPr>
            <w:rFonts w:ascii="Calibri" w:hAnsi="Calibri" w:cs="Calibri"/>
            <w:i w:val="0"/>
          </w:rPr>
          <w:t xml:space="preserve">rofile </w:t>
        </w:r>
      </w:ins>
      <w:ins w:id="18" w:author="Cole, George" w:date="2016-02-16T14:59:00Z">
        <w:r>
          <w:rPr>
            <w:rFonts w:ascii="Calibri" w:hAnsi="Calibri" w:cs="Calibri"/>
            <w:i w:val="0"/>
          </w:rPr>
          <w:t>provides the structures and transactions by</w:t>
        </w:r>
      </w:ins>
      <w:ins w:id="19" w:author="Cole, George" w:date="2016-02-16T14:58:00Z">
        <w:r>
          <w:rPr>
            <w:rFonts w:ascii="Calibri" w:hAnsi="Calibri" w:cs="Calibri"/>
            <w:i w:val="0"/>
          </w:rPr>
          <w:t xml:space="preserve"> which </w:t>
        </w:r>
      </w:ins>
      <w:ins w:id="20" w:author="Cole, George" w:date="2016-02-16T15:02:00Z">
        <w:r w:rsidR="005B50DD">
          <w:rPr>
            <w:rFonts w:ascii="Calibri" w:hAnsi="Calibri" w:cs="Calibri"/>
            <w:i w:val="0"/>
          </w:rPr>
          <w:t>healthcare systems</w:t>
        </w:r>
      </w:ins>
      <w:ins w:id="21" w:author="Cole, George" w:date="2016-02-16T14:58:00Z">
        <w:r>
          <w:rPr>
            <w:rFonts w:ascii="Calibri" w:hAnsi="Calibri" w:cs="Calibri"/>
            <w:i w:val="0"/>
          </w:rPr>
          <w:t xml:space="preserve"> </w:t>
        </w:r>
        <w:commentRangeStart w:id="22"/>
        <w:r w:rsidRPr="003E0430">
          <w:rPr>
            <w:rFonts w:ascii="Calibri" w:hAnsi="Calibri" w:cs="Calibri"/>
            <w:b/>
          </w:rPr>
          <w:t xml:space="preserve">create and </w:t>
        </w:r>
      </w:ins>
      <w:ins w:id="23" w:author="Cole, George" w:date="2016-02-16T15:00:00Z">
        <w:r>
          <w:rPr>
            <w:rFonts w:ascii="Calibri" w:hAnsi="Calibri" w:cs="Calibri"/>
            <w:b/>
          </w:rPr>
          <w:t>update</w:t>
        </w:r>
      </w:ins>
      <w:ins w:id="24" w:author="Cole, George" w:date="2016-02-16T14:58:00Z">
        <w:r>
          <w:rPr>
            <w:rFonts w:ascii="Calibri" w:hAnsi="Calibri" w:cs="Calibri"/>
            <w:i w:val="0"/>
          </w:rPr>
          <w:t xml:space="preserve"> </w:t>
        </w:r>
        <w:commentRangeEnd w:id="22"/>
        <w:r>
          <w:rPr>
            <w:rStyle w:val="CommentReference"/>
            <w:i w:val="0"/>
          </w:rPr>
          <w:commentReference w:id="22"/>
        </w:r>
        <w:r w:rsidRPr="003E0430">
          <w:rPr>
            <w:rFonts w:ascii="Calibri" w:hAnsi="Calibri" w:cs="Calibri"/>
            <w:i w:val="0"/>
          </w:rPr>
          <w:t>a central Care Plan that meets the needs of many</w:t>
        </w:r>
      </w:ins>
      <w:ins w:id="25" w:author="Cole, George" w:date="2016-02-16T15:03:00Z">
        <w:r w:rsidR="005B50DD">
          <w:rPr>
            <w:rFonts w:ascii="Calibri" w:hAnsi="Calibri" w:cs="Calibri"/>
            <w:i w:val="0"/>
          </w:rPr>
          <w:t xml:space="preserve">, such as </w:t>
        </w:r>
      </w:ins>
      <w:ins w:id="26" w:author="Cole, George" w:date="2016-02-16T14:58:00Z">
        <w:r w:rsidRPr="003E0430">
          <w:rPr>
            <w:rFonts w:ascii="Calibri" w:hAnsi="Calibri" w:cs="Calibri"/>
            <w:i w:val="0"/>
          </w:rPr>
          <w:t>providers, pati</w:t>
        </w:r>
        <w:r w:rsidR="005B50DD">
          <w:rPr>
            <w:rFonts w:ascii="Calibri" w:hAnsi="Calibri" w:cs="Calibri"/>
            <w:i w:val="0"/>
          </w:rPr>
          <w:t xml:space="preserve">ents and </w:t>
        </w:r>
        <w:r w:rsidRPr="003E0430">
          <w:rPr>
            <w:rFonts w:ascii="Calibri" w:hAnsi="Calibri" w:cs="Calibri"/>
            <w:i w:val="0"/>
          </w:rPr>
          <w:t xml:space="preserve">payers. This central </w:t>
        </w:r>
      </w:ins>
      <w:ins w:id="27" w:author="Cole, George" w:date="2016-02-16T15:00:00Z">
        <w:r>
          <w:rPr>
            <w:rFonts w:ascii="Calibri" w:hAnsi="Calibri" w:cs="Calibri"/>
            <w:i w:val="0"/>
          </w:rPr>
          <w:t>C</w:t>
        </w:r>
      </w:ins>
      <w:ins w:id="28" w:author="Cole, George" w:date="2016-02-16T14:58:00Z">
        <w:r w:rsidRPr="003E0430">
          <w:rPr>
            <w:rFonts w:ascii="Calibri" w:hAnsi="Calibri" w:cs="Calibri"/>
            <w:i w:val="0"/>
          </w:rPr>
          <w:t xml:space="preserve">are </w:t>
        </w:r>
      </w:ins>
      <w:ins w:id="29" w:author="Cole, George" w:date="2016-02-16T15:00:00Z">
        <w:r>
          <w:rPr>
            <w:rFonts w:ascii="Calibri" w:hAnsi="Calibri" w:cs="Calibri"/>
            <w:i w:val="0"/>
          </w:rPr>
          <w:t>P</w:t>
        </w:r>
      </w:ins>
      <w:ins w:id="30" w:author="Cole, George" w:date="2016-02-16T14:58:00Z">
        <w:r w:rsidRPr="003E0430">
          <w:rPr>
            <w:rFonts w:ascii="Calibri" w:hAnsi="Calibri" w:cs="Calibri"/>
            <w:i w:val="0"/>
          </w:rPr>
          <w:t xml:space="preserve">lan </w:t>
        </w:r>
      </w:ins>
      <w:ins w:id="31" w:author="Cole, George" w:date="2016-02-16T15:00:00Z">
        <w:r>
          <w:rPr>
            <w:rFonts w:ascii="Calibri" w:hAnsi="Calibri" w:cs="Calibri"/>
            <w:i w:val="0"/>
          </w:rPr>
          <w:t>can</w:t>
        </w:r>
      </w:ins>
      <w:ins w:id="32" w:author="Cole, George" w:date="2016-02-16T14:58:00Z">
        <w:r w:rsidRPr="003E0430">
          <w:rPr>
            <w:rFonts w:ascii="Calibri" w:hAnsi="Calibri" w:cs="Calibri"/>
            <w:i w:val="0"/>
          </w:rPr>
          <w:t xml:space="preserve"> be dynamically updated as the patient interact</w:t>
        </w:r>
      </w:ins>
      <w:ins w:id="33" w:author="Cole, George" w:date="2016-02-16T15:00:00Z">
        <w:r>
          <w:rPr>
            <w:rFonts w:ascii="Calibri" w:hAnsi="Calibri" w:cs="Calibri"/>
            <w:i w:val="0"/>
          </w:rPr>
          <w:t>s</w:t>
        </w:r>
      </w:ins>
      <w:ins w:id="34" w:author="Cole, George" w:date="2016-02-16T14:58:00Z">
        <w:r w:rsidRPr="003E0430">
          <w:rPr>
            <w:rFonts w:ascii="Calibri" w:hAnsi="Calibri" w:cs="Calibri"/>
            <w:i w:val="0"/>
          </w:rPr>
          <w:t xml:space="preserve"> with the healthcare system. FHIR resources</w:t>
        </w:r>
      </w:ins>
      <w:ins w:id="35" w:author="Cole, George" w:date="2016-02-16T15:01:00Z">
        <w:r>
          <w:rPr>
            <w:rFonts w:ascii="Calibri" w:hAnsi="Calibri" w:cs="Calibri"/>
            <w:i w:val="0"/>
          </w:rPr>
          <w:t xml:space="preserve"> and transactions are used by this profile.</w:t>
        </w:r>
      </w:ins>
    </w:p>
    <w:p w14:paraId="1BE3A0B4" w14:textId="77777777" w:rsidR="00CF283F" w:rsidRPr="003651D9" w:rsidRDefault="00CF283F" w:rsidP="008616CB">
      <w:pPr>
        <w:pStyle w:val="Heading2"/>
        <w:numPr>
          <w:ilvl w:val="0"/>
          <w:numId w:val="0"/>
        </w:numPr>
        <w:rPr>
          <w:noProof w:val="0"/>
        </w:rPr>
      </w:pPr>
      <w:bookmarkStart w:id="36" w:name="_Toc443399591"/>
      <w:r w:rsidRPr="003651D9">
        <w:rPr>
          <w:noProof w:val="0"/>
        </w:rPr>
        <w:t>Open Issues and Questions</w:t>
      </w:r>
      <w:bookmarkEnd w:id="36"/>
    </w:p>
    <w:p w14:paraId="0698E898" w14:textId="77777777" w:rsidR="00D83D6B" w:rsidRDefault="00D83D6B" w:rsidP="00AA3771">
      <w:pPr>
        <w:pStyle w:val="AuthorInstructions"/>
        <w:numPr>
          <w:ilvl w:val="0"/>
          <w:numId w:val="21"/>
        </w:numPr>
        <w:rPr>
          <w:i w:val="0"/>
        </w:rPr>
      </w:pPr>
      <w:del w:id="37" w:author="Cole, George" w:date="2016-02-16T04:39:00Z">
        <w:r w:rsidDel="002833B3">
          <w:rPr>
            <w:i w:val="0"/>
          </w:rPr>
          <w:delText>If using FHIR, n</w:delText>
        </w:r>
      </w:del>
      <w:ins w:id="38" w:author="Cole, George" w:date="2016-02-16T04:39:00Z">
        <w:r w:rsidR="002833B3">
          <w:rPr>
            <w:i w:val="0"/>
          </w:rPr>
          <w:t>N</w:t>
        </w:r>
      </w:ins>
      <w:r>
        <w:rPr>
          <w:i w:val="0"/>
        </w:rPr>
        <w:t>eed to determine the FHIR version</w:t>
      </w:r>
      <w:ins w:id="39" w:author="Cole, George" w:date="2016-02-16T04:39:00Z">
        <w:r w:rsidR="002833B3">
          <w:rPr>
            <w:i w:val="0"/>
          </w:rPr>
          <w:t xml:space="preserve"> and what to do about future updates.</w:t>
        </w:r>
      </w:ins>
    </w:p>
    <w:p w14:paraId="331FC279" w14:textId="77777777" w:rsidR="00F31393" w:rsidRDefault="00391D83" w:rsidP="00AA3771">
      <w:pPr>
        <w:pStyle w:val="AuthorInstructions"/>
        <w:numPr>
          <w:ilvl w:val="0"/>
          <w:numId w:val="21"/>
        </w:numPr>
        <w:rPr>
          <w:ins w:id="40" w:author="Cole, George" w:date="2016-02-16T04:57:00Z"/>
          <w:i w:val="0"/>
        </w:rPr>
      </w:pPr>
      <w:ins w:id="41" w:author="Cole, George" w:date="2016-02-15T15:04:00Z">
        <w:r>
          <w:rPr>
            <w:i w:val="0"/>
          </w:rPr>
          <w:t xml:space="preserve">(closed on 2/15/16) </w:t>
        </w:r>
      </w:ins>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768D5822" w14:textId="1CFA703A" w:rsidR="006C1E22" w:rsidRPr="00D83D6B" w:rsidRDefault="006C1E22" w:rsidP="00AA3771">
      <w:pPr>
        <w:pStyle w:val="AuthorInstructions"/>
        <w:numPr>
          <w:ilvl w:val="0"/>
          <w:numId w:val="21"/>
        </w:numPr>
        <w:rPr>
          <w:i w:val="0"/>
        </w:rPr>
      </w:pPr>
      <w:ins w:id="42" w:author="Cole, George" w:date="2016-02-16T04:57:00Z">
        <w:r>
          <w:rPr>
            <w:i w:val="0"/>
          </w:rPr>
          <w:t>Care Plan Contributor vs Care Plan Creator</w:t>
        </w:r>
      </w:ins>
    </w:p>
    <w:p w14:paraId="647458B9" w14:textId="77777777" w:rsidR="00CF283F" w:rsidRDefault="00CF283F" w:rsidP="008616CB">
      <w:pPr>
        <w:pStyle w:val="Heading2"/>
        <w:numPr>
          <w:ilvl w:val="0"/>
          <w:numId w:val="0"/>
        </w:numPr>
        <w:rPr>
          <w:ins w:id="43" w:author="Cole, George" w:date="2016-02-15T15:04:00Z"/>
          <w:noProof w:val="0"/>
        </w:rPr>
      </w:pPr>
      <w:bookmarkStart w:id="44" w:name="_Toc473170357"/>
      <w:bookmarkStart w:id="45" w:name="_Toc504625754"/>
      <w:bookmarkStart w:id="46" w:name="_Toc443399592"/>
      <w:r w:rsidRPr="003651D9">
        <w:rPr>
          <w:noProof w:val="0"/>
        </w:rPr>
        <w:t>Closed Issues</w:t>
      </w:r>
      <w:bookmarkEnd w:id="46"/>
    </w:p>
    <w:p w14:paraId="5E7C96F5"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6FF559E9" w14:textId="13A17851"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3" w:anchor="transactional-integrity" w:history="1">
        <w:r w:rsidR="008C2FE8" w:rsidRPr="00C33078">
          <w:t>http://hl7.org/fhir/http.html#transactional-integrity</w:t>
        </w:r>
      </w:hyperlink>
    </w:p>
    <w:p w14:paraId="32872313"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4" w:anchor="read" w:history="1">
        <w:r w:rsidRPr="00C33078">
          <w:t>read</w:t>
        </w:r>
      </w:hyperlink>
      <w:r w:rsidRPr="00C33078">
        <w:t xml:space="preserve"> interaction for any resource it accepts </w:t>
      </w:r>
      <w:hyperlink r:id="rId25" w:anchor="update" w:history="1">
        <w:r w:rsidRPr="00C33078">
          <w:t>update</w:t>
        </w:r>
      </w:hyperlink>
      <w:r w:rsidRPr="00C33078">
        <w:t xml:space="preserve"> interactions on</w:t>
      </w:r>
    </w:p>
    <w:p w14:paraId="05596B3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6" w:anchor="read" w:history="1">
        <w:r w:rsidRPr="00C33078">
          <w:t>reads</w:t>
        </w:r>
      </w:hyperlink>
      <w:r w:rsidRPr="00C33078">
        <w:t xml:space="preserve"> the latest version of the resource</w:t>
      </w:r>
    </w:p>
    <w:p w14:paraId="5273ED1C"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7" w:anchor="exchange" w:history="1">
        <w:r w:rsidRPr="00C33078">
          <w:t>extension related rules</w:t>
        </w:r>
      </w:hyperlink>
      <w:r w:rsidRPr="00C33078">
        <w:t xml:space="preserve"> around this)</w:t>
      </w:r>
    </w:p>
    <w:p w14:paraId="445C1E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8" w:anchor="update" w:history="1">
        <w:r w:rsidRPr="00C33078">
          <w:t>update</w:t>
        </w:r>
      </w:hyperlink>
      <w:r w:rsidRPr="00C33078">
        <w:t xml:space="preserve"> interaction, and is able to handle a 409 or 412 response (usually by trying again)</w:t>
      </w:r>
    </w:p>
    <w:p w14:paraId="1D19005E"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632FE831" w14:textId="77777777" w:rsidR="008C2FE8" w:rsidRPr="00C3307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3FEB9C08" w14:textId="47A21A64" w:rsidR="008C2FE8" w:rsidRPr="00C33078" w:rsidDel="00C33078" w:rsidRDefault="008C2FE8" w:rsidP="00C33078">
      <w:pPr>
        <w:pStyle w:val="AuthorInstructions"/>
        <w:ind w:left="720"/>
        <w:rPr>
          <w:del w:id="47" w:author="Cole, George" w:date="2016-02-16T15:04:00Z"/>
        </w:rPr>
        <w:pPrChange w:id="48" w:author="Cole, George" w:date="2016-02-16T15:04:00Z">
          <w:pPr>
            <w:pStyle w:val="Heading2"/>
            <w:numPr>
              <w:ilvl w:val="0"/>
              <w:numId w:val="0"/>
            </w:numPr>
            <w:tabs>
              <w:tab w:val="clear" w:pos="576"/>
            </w:tabs>
            <w:ind w:left="0" w:firstLine="0"/>
          </w:pPr>
        </w:pPrChange>
      </w:pPr>
    </w:p>
    <w:p w14:paraId="4CCDBEE4" w14:textId="77777777" w:rsidR="009F5CF4" w:rsidRPr="003651D9" w:rsidRDefault="00747676" w:rsidP="00BB76BC">
      <w:pPr>
        <w:pStyle w:val="Heading1"/>
        <w:numPr>
          <w:ilvl w:val="0"/>
          <w:numId w:val="0"/>
        </w:numPr>
        <w:rPr>
          <w:noProof w:val="0"/>
        </w:rPr>
      </w:pPr>
      <w:bookmarkStart w:id="49" w:name="_Toc443399593"/>
      <w:r w:rsidRPr="003651D9">
        <w:rPr>
          <w:noProof w:val="0"/>
        </w:rPr>
        <w:lastRenderedPageBreak/>
        <w:t>General Introduction</w:t>
      </w:r>
      <w:bookmarkEnd w:id="49"/>
    </w:p>
    <w:p w14:paraId="0C20FE75"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68CE88DF" w14:textId="77777777" w:rsidR="00747676" w:rsidRPr="003651D9" w:rsidRDefault="00747676" w:rsidP="00747676">
      <w:pPr>
        <w:pStyle w:val="AppendixHeading1"/>
        <w:rPr>
          <w:noProof w:val="0"/>
        </w:rPr>
      </w:pPr>
      <w:bookmarkStart w:id="50" w:name="_Toc443399594"/>
      <w:r w:rsidRPr="003651D9">
        <w:rPr>
          <w:noProof w:val="0"/>
        </w:rPr>
        <w:t>Appendix A - Actor Summary Definitions</w:t>
      </w:r>
      <w:bookmarkEnd w:id="50"/>
    </w:p>
    <w:p w14:paraId="5665BFF5"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1881F7E4"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4D0FB028"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7875B81D" w14:textId="77777777" w:rsidTr="00BB76BC">
        <w:tc>
          <w:tcPr>
            <w:tcW w:w="3078" w:type="dxa"/>
            <w:shd w:val="clear" w:color="auto" w:fill="D9D9D9"/>
          </w:tcPr>
          <w:p w14:paraId="6DE5CF90" w14:textId="77777777" w:rsidR="00747676" w:rsidRPr="003651D9" w:rsidRDefault="00747676" w:rsidP="00EB71A2">
            <w:pPr>
              <w:pStyle w:val="TableEntryHeader"/>
            </w:pPr>
            <w:r w:rsidRPr="003651D9">
              <w:t>Actor</w:t>
            </w:r>
          </w:p>
        </w:tc>
        <w:tc>
          <w:tcPr>
            <w:tcW w:w="6498" w:type="dxa"/>
            <w:shd w:val="clear" w:color="auto" w:fill="D9D9D9"/>
          </w:tcPr>
          <w:p w14:paraId="2458A9C5" w14:textId="77777777" w:rsidR="00747676" w:rsidRPr="003651D9" w:rsidRDefault="00747676" w:rsidP="00EB71A2">
            <w:pPr>
              <w:pStyle w:val="TableEntryHeader"/>
            </w:pPr>
            <w:r w:rsidRPr="003651D9">
              <w:t>Definition</w:t>
            </w:r>
          </w:p>
        </w:tc>
      </w:tr>
      <w:tr w:rsidR="00747676" w:rsidRPr="003651D9" w14:paraId="56C5B01E" w14:textId="77777777" w:rsidTr="00BB76BC">
        <w:tc>
          <w:tcPr>
            <w:tcW w:w="3078" w:type="dxa"/>
            <w:shd w:val="clear" w:color="auto" w:fill="auto"/>
          </w:tcPr>
          <w:p w14:paraId="572530A9" w14:textId="77777777" w:rsidR="00747676" w:rsidRPr="003651D9" w:rsidRDefault="00604F10" w:rsidP="00EB71A2">
            <w:pPr>
              <w:pStyle w:val="TableEntry"/>
            </w:pPr>
            <w:ins w:id="51" w:author="Cole, George" w:date="2016-02-15T14:35:00Z">
              <w:r>
                <w:t>Care Plan Contributor</w:t>
              </w:r>
            </w:ins>
          </w:p>
        </w:tc>
        <w:tc>
          <w:tcPr>
            <w:tcW w:w="6498" w:type="dxa"/>
            <w:shd w:val="clear" w:color="auto" w:fill="auto"/>
          </w:tcPr>
          <w:p w14:paraId="48C8B49C" w14:textId="11313A44" w:rsidR="00747676" w:rsidRPr="003651D9" w:rsidRDefault="00191F2A" w:rsidP="00EB71A2">
            <w:pPr>
              <w:pStyle w:val="TableEntry"/>
            </w:pPr>
            <w:ins w:id="52" w:author="Cole, George" w:date="2016-02-16T06:26:00Z">
              <w:r>
                <w:t>This actor creates and updates Care Plans by submitting a new or updated Care Plan to a Care Plan Manager.</w:t>
              </w:r>
            </w:ins>
          </w:p>
        </w:tc>
      </w:tr>
      <w:tr w:rsidR="00747676" w:rsidRPr="003651D9" w14:paraId="3CE64BCF" w14:textId="77777777" w:rsidTr="00BB76BC">
        <w:tc>
          <w:tcPr>
            <w:tcW w:w="3078" w:type="dxa"/>
            <w:shd w:val="clear" w:color="auto" w:fill="auto"/>
          </w:tcPr>
          <w:p w14:paraId="79025ADE" w14:textId="77777777" w:rsidR="00747676" w:rsidRPr="003651D9" w:rsidRDefault="00604F10" w:rsidP="00EB71A2">
            <w:pPr>
              <w:pStyle w:val="TableEntry"/>
            </w:pPr>
            <w:ins w:id="53" w:author="Cole, George" w:date="2016-02-15T14:36:00Z">
              <w:r>
                <w:t>Care Plan Consumer</w:t>
              </w:r>
            </w:ins>
          </w:p>
        </w:tc>
        <w:tc>
          <w:tcPr>
            <w:tcW w:w="6498" w:type="dxa"/>
            <w:shd w:val="clear" w:color="auto" w:fill="auto"/>
          </w:tcPr>
          <w:p w14:paraId="6A64ED08" w14:textId="1900A984" w:rsidR="00747676" w:rsidRPr="003651D9" w:rsidRDefault="00A276B2">
            <w:pPr>
              <w:pStyle w:val="TableEntry"/>
            </w:pPr>
            <w:ins w:id="54" w:author="Cole, George" w:date="2016-02-16T06:27:00Z">
              <w:r w:rsidRPr="00A276B2">
                <w:t>This actor reads a Care Plan from a Care Plan Manager. This actor may subscribe to receive updated Care Plans.</w:t>
              </w:r>
            </w:ins>
          </w:p>
        </w:tc>
      </w:tr>
      <w:tr w:rsidR="00604F10" w:rsidRPr="003651D9" w14:paraId="70055755" w14:textId="77777777" w:rsidTr="00BB76BC">
        <w:trPr>
          <w:ins w:id="55" w:author="Cole, George" w:date="2016-02-15T14:36:00Z"/>
        </w:trPr>
        <w:tc>
          <w:tcPr>
            <w:tcW w:w="3078" w:type="dxa"/>
            <w:shd w:val="clear" w:color="auto" w:fill="auto"/>
          </w:tcPr>
          <w:p w14:paraId="69F7205C" w14:textId="77777777" w:rsidR="00604F10" w:rsidRDefault="00604F10" w:rsidP="00EB71A2">
            <w:pPr>
              <w:pStyle w:val="TableEntry"/>
              <w:rPr>
                <w:ins w:id="56" w:author="Cole, George" w:date="2016-02-15T14:36:00Z"/>
              </w:rPr>
            </w:pPr>
            <w:ins w:id="57" w:author="Cole, George" w:date="2016-02-15T14:36:00Z">
              <w:r>
                <w:t>Care Plan Manager</w:t>
              </w:r>
            </w:ins>
          </w:p>
        </w:tc>
        <w:tc>
          <w:tcPr>
            <w:tcW w:w="6498" w:type="dxa"/>
            <w:shd w:val="clear" w:color="auto" w:fill="auto"/>
          </w:tcPr>
          <w:p w14:paraId="48A1534C" w14:textId="7683AAE0" w:rsidR="00604F10" w:rsidRPr="003651D9" w:rsidRDefault="00A93362">
            <w:pPr>
              <w:pStyle w:val="TableEntry"/>
              <w:rPr>
                <w:ins w:id="58" w:author="Cole, George" w:date="2016-02-15T14:36:00Z"/>
              </w:rPr>
            </w:pPr>
            <w:ins w:id="59" w:author="Cole, George" w:date="2016-02-16T06:28:00Z">
              <w:r w:rsidRPr="00A93362">
                <w:t>This actor manages Care Plans received from Care Plan Contributors, and provides updated Care Plans to subscribed Care Plan Consumers.</w:t>
              </w:r>
            </w:ins>
          </w:p>
        </w:tc>
      </w:tr>
    </w:tbl>
    <w:p w14:paraId="17F45816" w14:textId="77777777" w:rsidR="00747676" w:rsidRPr="003651D9" w:rsidRDefault="00747676" w:rsidP="00747676">
      <w:pPr>
        <w:pStyle w:val="AppendixHeading1"/>
        <w:rPr>
          <w:noProof w:val="0"/>
        </w:rPr>
      </w:pPr>
      <w:bookmarkStart w:id="60" w:name="_Toc443399595"/>
      <w:r w:rsidRPr="003651D9">
        <w:rPr>
          <w:noProof w:val="0"/>
        </w:rPr>
        <w:t>Appendix B - Transaction Summary Definitions</w:t>
      </w:r>
      <w:bookmarkEnd w:id="60"/>
    </w:p>
    <w:p w14:paraId="13E3EF61"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A63163C"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3658C5E7"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518FF534" w14:textId="77777777" w:rsidTr="00BB76BC">
        <w:tc>
          <w:tcPr>
            <w:tcW w:w="3078" w:type="dxa"/>
            <w:shd w:val="clear" w:color="auto" w:fill="D9D9D9"/>
          </w:tcPr>
          <w:p w14:paraId="06ACFB0D" w14:textId="77777777" w:rsidR="00747676" w:rsidRPr="003651D9" w:rsidRDefault="00747676" w:rsidP="00EB71A2">
            <w:pPr>
              <w:pStyle w:val="TableEntryHeader"/>
            </w:pPr>
            <w:r w:rsidRPr="003651D9">
              <w:t>Transaction</w:t>
            </w:r>
          </w:p>
        </w:tc>
        <w:tc>
          <w:tcPr>
            <w:tcW w:w="6498" w:type="dxa"/>
            <w:shd w:val="clear" w:color="auto" w:fill="D9D9D9"/>
          </w:tcPr>
          <w:p w14:paraId="3527C3D1" w14:textId="77777777" w:rsidR="00747676" w:rsidRPr="003651D9" w:rsidRDefault="00747676" w:rsidP="00EB71A2">
            <w:pPr>
              <w:pStyle w:val="TableEntryHeader"/>
            </w:pPr>
            <w:r w:rsidRPr="003651D9">
              <w:t>Definition</w:t>
            </w:r>
          </w:p>
        </w:tc>
      </w:tr>
      <w:tr w:rsidR="00747676" w:rsidRPr="003651D9" w14:paraId="12BDB4BB" w14:textId="77777777" w:rsidTr="00BB76BC">
        <w:tc>
          <w:tcPr>
            <w:tcW w:w="3078" w:type="dxa"/>
            <w:shd w:val="clear" w:color="auto" w:fill="auto"/>
          </w:tcPr>
          <w:p w14:paraId="1ABEA249" w14:textId="29B0DEFB" w:rsidR="00747676" w:rsidRPr="003651D9" w:rsidRDefault="001854E3" w:rsidP="00EB71A2">
            <w:pPr>
              <w:pStyle w:val="TableEntry"/>
            </w:pPr>
            <w:ins w:id="61" w:author="Cole, George" w:date="2016-02-16T14:53:00Z">
              <w:r>
                <w:t>Update Care Plan</w:t>
              </w:r>
            </w:ins>
          </w:p>
        </w:tc>
        <w:tc>
          <w:tcPr>
            <w:tcW w:w="6498" w:type="dxa"/>
            <w:shd w:val="clear" w:color="auto" w:fill="auto"/>
          </w:tcPr>
          <w:p w14:paraId="1E648E8F" w14:textId="6DD77DAB" w:rsidR="00747676" w:rsidRPr="003651D9" w:rsidRDefault="001854E3" w:rsidP="00EB71A2">
            <w:pPr>
              <w:pStyle w:val="TableEntry"/>
            </w:pPr>
            <w:ins w:id="62" w:author="Cole, George" w:date="2016-02-16T14:54:00Z">
              <w:r>
                <w:t>Update an existing or create a new Care Plan.</w:t>
              </w:r>
            </w:ins>
          </w:p>
        </w:tc>
      </w:tr>
      <w:tr w:rsidR="00747676" w:rsidRPr="003651D9" w14:paraId="3F4AB16E" w14:textId="77777777" w:rsidTr="00BB76BC">
        <w:tc>
          <w:tcPr>
            <w:tcW w:w="3078" w:type="dxa"/>
            <w:shd w:val="clear" w:color="auto" w:fill="auto"/>
          </w:tcPr>
          <w:p w14:paraId="12CB26EE" w14:textId="26F11906" w:rsidR="00747676" w:rsidRPr="003651D9" w:rsidRDefault="001854E3" w:rsidP="00EB71A2">
            <w:pPr>
              <w:pStyle w:val="TableEntry"/>
            </w:pPr>
            <w:ins w:id="63" w:author="Cole, George" w:date="2016-02-16T14:53:00Z">
              <w:r>
                <w:t>Retrieve Care Plan</w:t>
              </w:r>
            </w:ins>
          </w:p>
        </w:tc>
        <w:tc>
          <w:tcPr>
            <w:tcW w:w="6498" w:type="dxa"/>
            <w:shd w:val="clear" w:color="auto" w:fill="auto"/>
          </w:tcPr>
          <w:p w14:paraId="16A12665" w14:textId="3069D478" w:rsidR="00747676" w:rsidRPr="003651D9" w:rsidRDefault="001854E3" w:rsidP="00EB71A2">
            <w:pPr>
              <w:pStyle w:val="TableEntry"/>
            </w:pPr>
            <w:ins w:id="64" w:author="Cole, George" w:date="2016-02-16T14:54:00Z">
              <w:r>
                <w:t>Retrieve a Care Plan</w:t>
              </w:r>
            </w:ins>
            <w:ins w:id="65" w:author="Cole, George" w:date="2016-02-16T14:56:00Z">
              <w:r w:rsidR="00FD11C0">
                <w:t>.</w:t>
              </w:r>
            </w:ins>
          </w:p>
        </w:tc>
      </w:tr>
      <w:tr w:rsidR="001854E3" w:rsidRPr="003651D9" w14:paraId="3257B442" w14:textId="77777777" w:rsidTr="00BB76BC">
        <w:trPr>
          <w:ins w:id="66" w:author="Cole, George" w:date="2016-02-16T14:53:00Z"/>
        </w:trPr>
        <w:tc>
          <w:tcPr>
            <w:tcW w:w="3078" w:type="dxa"/>
            <w:shd w:val="clear" w:color="auto" w:fill="auto"/>
          </w:tcPr>
          <w:p w14:paraId="30A3F046" w14:textId="547BF623" w:rsidR="001854E3" w:rsidRDefault="001854E3" w:rsidP="00EB71A2">
            <w:pPr>
              <w:pStyle w:val="TableEntry"/>
              <w:rPr>
                <w:ins w:id="67" w:author="Cole, George" w:date="2016-02-16T14:53:00Z"/>
              </w:rPr>
            </w:pPr>
            <w:ins w:id="68" w:author="Cole, George" w:date="2016-02-16T14:53:00Z">
              <w:r>
                <w:t>Subscribe to Care Plan Updates</w:t>
              </w:r>
            </w:ins>
          </w:p>
        </w:tc>
        <w:tc>
          <w:tcPr>
            <w:tcW w:w="6498" w:type="dxa"/>
            <w:shd w:val="clear" w:color="auto" w:fill="auto"/>
          </w:tcPr>
          <w:p w14:paraId="1C4586F9" w14:textId="6258D3A5" w:rsidR="001854E3" w:rsidRPr="003651D9" w:rsidRDefault="001854E3" w:rsidP="00EB71A2">
            <w:pPr>
              <w:pStyle w:val="TableEntry"/>
              <w:rPr>
                <w:ins w:id="69" w:author="Cole, George" w:date="2016-02-16T14:53:00Z"/>
              </w:rPr>
            </w:pPr>
            <w:ins w:id="70" w:author="Cole, George" w:date="2016-02-16T14:55:00Z">
              <w:r>
                <w:t>Subscribe to be provided Care Plans as they are updated.</w:t>
              </w:r>
            </w:ins>
          </w:p>
        </w:tc>
      </w:tr>
      <w:tr w:rsidR="001854E3" w:rsidRPr="003651D9" w14:paraId="65704319" w14:textId="77777777" w:rsidTr="00BB76BC">
        <w:trPr>
          <w:ins w:id="71" w:author="Cole, George" w:date="2016-02-16T14:53:00Z"/>
        </w:trPr>
        <w:tc>
          <w:tcPr>
            <w:tcW w:w="3078" w:type="dxa"/>
            <w:shd w:val="clear" w:color="auto" w:fill="auto"/>
          </w:tcPr>
          <w:p w14:paraId="33ECDEBF" w14:textId="18BD0CB1" w:rsidR="001854E3" w:rsidRDefault="001854E3" w:rsidP="00EB71A2">
            <w:pPr>
              <w:pStyle w:val="TableEntry"/>
              <w:rPr>
                <w:ins w:id="72" w:author="Cole, George" w:date="2016-02-16T14:53:00Z"/>
              </w:rPr>
            </w:pPr>
            <w:ins w:id="73" w:author="Cole, George" w:date="2016-02-16T14:54:00Z">
              <w:r>
                <w:t>Provide Care Plan</w:t>
              </w:r>
            </w:ins>
          </w:p>
        </w:tc>
        <w:tc>
          <w:tcPr>
            <w:tcW w:w="6498" w:type="dxa"/>
            <w:shd w:val="clear" w:color="auto" w:fill="auto"/>
          </w:tcPr>
          <w:p w14:paraId="212A0E38" w14:textId="383B11B2" w:rsidR="001854E3" w:rsidRPr="003651D9" w:rsidRDefault="001854E3" w:rsidP="00EB71A2">
            <w:pPr>
              <w:pStyle w:val="TableEntry"/>
              <w:rPr>
                <w:ins w:id="74" w:author="Cole, George" w:date="2016-02-16T14:53:00Z"/>
              </w:rPr>
            </w:pPr>
            <w:ins w:id="75" w:author="Cole, George" w:date="2016-02-16T14:55:00Z">
              <w:r>
                <w:t>Provide updated Care Plans to subscribers.</w:t>
              </w:r>
            </w:ins>
          </w:p>
        </w:tc>
      </w:tr>
    </w:tbl>
    <w:p w14:paraId="2F85A067" w14:textId="77777777" w:rsidR="00747676" w:rsidRPr="003651D9" w:rsidRDefault="00747676" w:rsidP="00747676">
      <w:pPr>
        <w:pStyle w:val="Glossary"/>
        <w:pageBreakBefore w:val="0"/>
        <w:rPr>
          <w:noProof w:val="0"/>
        </w:rPr>
      </w:pPr>
      <w:bookmarkStart w:id="76" w:name="_Toc443399596"/>
      <w:r w:rsidRPr="003651D9">
        <w:rPr>
          <w:noProof w:val="0"/>
        </w:rPr>
        <w:t>Glossary</w:t>
      </w:r>
      <w:bookmarkEnd w:id="76"/>
    </w:p>
    <w:p w14:paraId="34676849" w14:textId="77777777" w:rsidR="00747676" w:rsidRPr="003651D9" w:rsidRDefault="00747676" w:rsidP="00747676">
      <w:pPr>
        <w:pStyle w:val="EditorInstructions"/>
      </w:pPr>
      <w:r w:rsidRPr="003651D9">
        <w:t>Add the following glossary terms to the IHE Technical Frameworks General Introduction Glossary:</w:t>
      </w:r>
    </w:p>
    <w:p w14:paraId="7E187C54"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0C668B1E"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720F7952" w14:textId="77777777" w:rsidTr="00BB76BC">
        <w:tc>
          <w:tcPr>
            <w:tcW w:w="3078" w:type="dxa"/>
            <w:shd w:val="clear" w:color="auto" w:fill="D9D9D9"/>
          </w:tcPr>
          <w:p w14:paraId="54F3C741" w14:textId="77777777" w:rsidR="00747676" w:rsidRPr="003651D9" w:rsidRDefault="00747676" w:rsidP="00843B52">
            <w:pPr>
              <w:pStyle w:val="TableEntryHeader"/>
            </w:pPr>
            <w:r w:rsidRPr="003651D9">
              <w:t>Glossary Term</w:t>
            </w:r>
          </w:p>
        </w:tc>
        <w:tc>
          <w:tcPr>
            <w:tcW w:w="6498" w:type="dxa"/>
            <w:shd w:val="clear" w:color="auto" w:fill="D9D9D9"/>
          </w:tcPr>
          <w:p w14:paraId="272FDBC9" w14:textId="77777777" w:rsidR="00747676" w:rsidRPr="003651D9" w:rsidRDefault="00747676" w:rsidP="00843B52">
            <w:pPr>
              <w:pStyle w:val="TableEntryHeader"/>
            </w:pPr>
            <w:r w:rsidRPr="003651D9">
              <w:t>Definition</w:t>
            </w:r>
          </w:p>
        </w:tc>
      </w:tr>
      <w:tr w:rsidR="00747676" w:rsidRPr="003651D9" w14:paraId="7D1DFB8F" w14:textId="77777777" w:rsidTr="00BB76BC">
        <w:tc>
          <w:tcPr>
            <w:tcW w:w="3078" w:type="dxa"/>
            <w:shd w:val="clear" w:color="auto" w:fill="auto"/>
          </w:tcPr>
          <w:p w14:paraId="56AE2DAF" w14:textId="77777777" w:rsidR="00747676" w:rsidRPr="003651D9" w:rsidRDefault="00D83D6B" w:rsidP="00843B52">
            <w:pPr>
              <w:pStyle w:val="TableEntry"/>
            </w:pPr>
            <w:r>
              <w:t>Care Plan Domain Analysis Model</w:t>
            </w:r>
          </w:p>
        </w:tc>
        <w:tc>
          <w:tcPr>
            <w:tcW w:w="6498" w:type="dxa"/>
            <w:shd w:val="clear" w:color="auto" w:fill="auto"/>
          </w:tcPr>
          <w:p w14:paraId="731B65D1" w14:textId="77777777" w:rsidR="00747676" w:rsidRPr="003651D9" w:rsidRDefault="00747676" w:rsidP="00843B52">
            <w:pPr>
              <w:pStyle w:val="TableEntry"/>
            </w:pPr>
          </w:p>
        </w:tc>
      </w:tr>
      <w:tr w:rsidR="00747676" w:rsidRPr="003651D9" w14:paraId="69DC226B" w14:textId="77777777" w:rsidTr="00BB76BC">
        <w:tc>
          <w:tcPr>
            <w:tcW w:w="3078" w:type="dxa"/>
            <w:shd w:val="clear" w:color="auto" w:fill="auto"/>
          </w:tcPr>
          <w:p w14:paraId="024887E0" w14:textId="77777777" w:rsidR="00747676" w:rsidRPr="003651D9" w:rsidRDefault="00D83D6B" w:rsidP="00843B52">
            <w:pPr>
              <w:pStyle w:val="TableEntry"/>
            </w:pPr>
            <w:r>
              <w:t>Coordination of Care Services Functional Model</w:t>
            </w:r>
          </w:p>
        </w:tc>
        <w:tc>
          <w:tcPr>
            <w:tcW w:w="6498" w:type="dxa"/>
            <w:shd w:val="clear" w:color="auto" w:fill="auto"/>
          </w:tcPr>
          <w:p w14:paraId="339157A5" w14:textId="77777777" w:rsidR="00747676" w:rsidRPr="003651D9" w:rsidRDefault="00747676" w:rsidP="00843B52">
            <w:pPr>
              <w:pStyle w:val="TableEntry"/>
            </w:pPr>
          </w:p>
        </w:tc>
      </w:tr>
      <w:tr w:rsidR="00D83D6B" w:rsidRPr="003651D9" w14:paraId="791FB07B" w14:textId="77777777" w:rsidTr="00BB76BC">
        <w:tc>
          <w:tcPr>
            <w:tcW w:w="3078" w:type="dxa"/>
            <w:shd w:val="clear" w:color="auto" w:fill="auto"/>
          </w:tcPr>
          <w:p w14:paraId="3D214CAC" w14:textId="77777777" w:rsidR="00D83D6B" w:rsidRDefault="00D83D6B" w:rsidP="00843B52">
            <w:pPr>
              <w:pStyle w:val="TableEntry"/>
            </w:pPr>
            <w:r>
              <w:lastRenderedPageBreak/>
              <w:t>Care Plan (as used in this profile)</w:t>
            </w:r>
          </w:p>
        </w:tc>
        <w:tc>
          <w:tcPr>
            <w:tcW w:w="6498" w:type="dxa"/>
            <w:shd w:val="clear" w:color="auto" w:fill="auto"/>
          </w:tcPr>
          <w:p w14:paraId="4187283E" w14:textId="77777777" w:rsidR="00D83D6B" w:rsidRPr="003651D9" w:rsidRDefault="00D83D6B" w:rsidP="00843B52">
            <w:pPr>
              <w:pStyle w:val="TableEntry"/>
            </w:pPr>
          </w:p>
        </w:tc>
      </w:tr>
    </w:tbl>
    <w:p w14:paraId="4FC25658" w14:textId="77777777" w:rsidR="00CF283F" w:rsidRPr="003651D9" w:rsidRDefault="00CF283F" w:rsidP="008616CB">
      <w:pPr>
        <w:pStyle w:val="PartTitle"/>
      </w:pPr>
      <w:bookmarkStart w:id="77" w:name="_Toc44339959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77"/>
    </w:p>
    <w:p w14:paraId="6D774AF4" w14:textId="77777777" w:rsidR="00B55350" w:rsidRPr="003651D9" w:rsidRDefault="00F455EA" w:rsidP="00C62E65">
      <w:pPr>
        <w:pStyle w:val="Heading2"/>
        <w:numPr>
          <w:ilvl w:val="0"/>
          <w:numId w:val="0"/>
        </w:numPr>
        <w:rPr>
          <w:noProof w:val="0"/>
        </w:rPr>
      </w:pPr>
      <w:bookmarkStart w:id="78" w:name="_Toc530206507"/>
      <w:bookmarkStart w:id="79" w:name="_Toc1388427"/>
      <w:bookmarkStart w:id="80" w:name="_Toc1388581"/>
      <w:bookmarkStart w:id="81" w:name="_Toc1456608"/>
      <w:bookmarkStart w:id="82" w:name="_Toc37034633"/>
      <w:bookmarkStart w:id="83" w:name="_Toc38846111"/>
      <w:bookmarkStart w:id="84" w:name="_Toc443399598"/>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84"/>
    </w:p>
    <w:p w14:paraId="14835C71"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0E7E20D0"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BD8329" w14:textId="77777777" w:rsidR="00F455EA" w:rsidRPr="003651D9" w:rsidRDefault="00F455EA" w:rsidP="007922ED">
      <w:pPr>
        <w:rPr>
          <w:i/>
        </w:rPr>
      </w:pPr>
    </w:p>
    <w:p w14:paraId="5C5D8D31" w14:textId="77777777" w:rsidR="00F455EA" w:rsidRPr="003651D9" w:rsidRDefault="00F455EA" w:rsidP="00F455EA">
      <w:pPr>
        <w:pStyle w:val="Heading2"/>
        <w:numPr>
          <w:ilvl w:val="0"/>
          <w:numId w:val="0"/>
        </w:numPr>
        <w:rPr>
          <w:noProof w:val="0"/>
        </w:rPr>
      </w:pPr>
      <w:bookmarkStart w:id="85" w:name="_Toc443399599"/>
      <w:r w:rsidRPr="003651D9">
        <w:rPr>
          <w:noProof w:val="0"/>
        </w:rPr>
        <w:t>&lt;</w:t>
      </w:r>
      <w:r w:rsidRPr="003651D9">
        <w:rPr>
          <w:i/>
          <w:noProof w:val="0"/>
        </w:rPr>
        <w:t>Domain-specific additions</w:t>
      </w:r>
      <w:r w:rsidR="005672A9" w:rsidRPr="003651D9">
        <w:rPr>
          <w:i/>
          <w:noProof w:val="0"/>
        </w:rPr>
        <w:t>&gt;</w:t>
      </w:r>
      <w:bookmarkEnd w:id="85"/>
    </w:p>
    <w:p w14:paraId="0BFE6DB7"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3AC3C1F3" w14:textId="77777777" w:rsidR="00303E20" w:rsidRPr="003651D9" w:rsidRDefault="00303E20">
      <w:pPr>
        <w:pStyle w:val="BodyText"/>
        <w:rPr>
          <w:i/>
          <w:iCs/>
        </w:rPr>
      </w:pPr>
      <w:bookmarkStart w:id="86" w:name="_Toc473170358"/>
      <w:bookmarkStart w:id="87" w:name="_Toc504625755"/>
      <w:bookmarkStart w:id="88" w:name="_Toc530206508"/>
      <w:bookmarkStart w:id="89" w:name="_Toc1388428"/>
      <w:bookmarkStart w:id="90" w:name="_Toc1388582"/>
      <w:bookmarkStart w:id="91" w:name="_Toc1456609"/>
      <w:bookmarkStart w:id="92" w:name="_Toc37034634"/>
      <w:bookmarkStart w:id="93" w:name="_Toc38846112"/>
      <w:bookmarkEnd w:id="44"/>
      <w:bookmarkEnd w:id="45"/>
      <w:bookmarkEnd w:id="78"/>
      <w:bookmarkEnd w:id="79"/>
      <w:bookmarkEnd w:id="80"/>
      <w:bookmarkEnd w:id="81"/>
      <w:bookmarkEnd w:id="82"/>
      <w:bookmarkEnd w:id="83"/>
    </w:p>
    <w:p w14:paraId="02F45129"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71DA491D"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5E33D8B8" w14:textId="77777777" w:rsidR="00303E20" w:rsidRPr="003651D9" w:rsidRDefault="003E0430" w:rsidP="00303E20">
      <w:pPr>
        <w:pStyle w:val="Heading1"/>
        <w:pageBreakBefore w:val="0"/>
        <w:numPr>
          <w:ilvl w:val="0"/>
          <w:numId w:val="0"/>
        </w:numPr>
        <w:rPr>
          <w:noProof w:val="0"/>
        </w:rPr>
      </w:pPr>
      <w:bookmarkStart w:id="94" w:name="_Toc443399600"/>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94"/>
    </w:p>
    <w:p w14:paraId="060DED14" w14:textId="77777777" w:rsidR="00A85861" w:rsidRPr="003E0430" w:rsidRDefault="00410D6B" w:rsidP="00B92EA1">
      <w:pPr>
        <w:pStyle w:val="AuthorInstructions"/>
        <w:rPr>
          <w:sz w:val="18"/>
          <w:szCs w:val="18"/>
          <w:highlight w:val="lightGray"/>
        </w:rPr>
      </w:pPr>
      <w:r w:rsidRPr="003E0430">
        <w:rPr>
          <w:sz w:val="18"/>
          <w:szCs w:val="18"/>
          <w:highlight w:val="lightGray"/>
        </w:rPr>
        <w:t>&lt;Provide an end-user friendly overview of what the Profile does for them</w:t>
      </w:r>
      <w:r w:rsidR="00F0665F" w:rsidRPr="003E0430">
        <w:rPr>
          <w:sz w:val="18"/>
          <w:szCs w:val="18"/>
          <w:highlight w:val="lightGray"/>
        </w:rPr>
        <w:t xml:space="preserve">. </w:t>
      </w:r>
      <w:r w:rsidRPr="003E0430">
        <w:rPr>
          <w:sz w:val="18"/>
          <w:szCs w:val="18"/>
          <w:highlight w:val="lightGray"/>
        </w:rPr>
        <w:br/>
        <w:t>Keep it brief (a paragraph or two, up to a page). If extensive detail is needed, it should be included in section X.4</w:t>
      </w:r>
      <w:r w:rsidR="00F82F74" w:rsidRPr="003E0430">
        <w:rPr>
          <w:sz w:val="18"/>
          <w:szCs w:val="18"/>
          <w:highlight w:val="lightGray"/>
        </w:rPr>
        <w:t>- Use Cases</w:t>
      </w:r>
      <w:r w:rsidRPr="003E0430">
        <w:rPr>
          <w:sz w:val="18"/>
          <w:szCs w:val="18"/>
          <w:highlight w:val="lightGray"/>
        </w:rPr>
        <w:t>.&gt;</w:t>
      </w:r>
    </w:p>
    <w:p w14:paraId="5F4CD0C3" w14:textId="77777777" w:rsidR="003921A0" w:rsidRDefault="003921A0" w:rsidP="00B92EA1">
      <w:pPr>
        <w:pStyle w:val="AuthorInstructions"/>
        <w:rPr>
          <w:sz w:val="18"/>
          <w:szCs w:val="18"/>
        </w:rPr>
      </w:pPr>
      <w:r w:rsidRPr="003E0430">
        <w:rPr>
          <w:sz w:val="18"/>
          <w:szCs w:val="18"/>
          <w:highlight w:val="lightGray"/>
        </w:rPr>
        <w:t>&lt;</w:t>
      </w:r>
      <w:r w:rsidR="006D4881" w:rsidRPr="003E0430">
        <w:rPr>
          <w:sz w:val="18"/>
          <w:szCs w:val="18"/>
          <w:highlight w:val="lightGray"/>
        </w:rPr>
        <w:t>E</w:t>
      </w:r>
      <w:r w:rsidRPr="003E0430">
        <w:rPr>
          <w:sz w:val="18"/>
          <w:szCs w:val="18"/>
          <w:highlight w:val="lightGray"/>
        </w:rPr>
        <w:t>xplicitly state whether this is a Workflow, Transport, or Content Module (or combination) profile.</w:t>
      </w:r>
      <w:r w:rsidR="00887E40" w:rsidRPr="003E0430">
        <w:rPr>
          <w:sz w:val="18"/>
          <w:szCs w:val="18"/>
          <w:highlight w:val="lightGray"/>
        </w:rPr>
        <w:t xml:space="preserve"> </w:t>
      </w:r>
      <w:r w:rsidRPr="003E0430">
        <w:rPr>
          <w:sz w:val="18"/>
          <w:szCs w:val="18"/>
          <w:highlight w:val="lightGray"/>
        </w:rPr>
        <w:t>See the IHE Technical Frameworks General Introduction for definitions of these profile types</w:t>
      </w:r>
      <w:r w:rsidR="00887E40" w:rsidRPr="003E0430">
        <w:rPr>
          <w:sz w:val="18"/>
          <w:szCs w:val="18"/>
          <w:highlight w:val="lightGray"/>
        </w:rPr>
        <w:t xml:space="preserve">. </w:t>
      </w:r>
      <w:r w:rsidR="00656A6B" w:rsidRPr="003E0430">
        <w:rPr>
          <w:sz w:val="18"/>
          <w:szCs w:val="18"/>
          <w:highlight w:val="lightGray"/>
        </w:rPr>
        <w:t xml:space="preserve">The IHE Technical Frameworks General Introduction </w:t>
      </w:r>
      <w:r w:rsidR="006D4881" w:rsidRPr="003E0430">
        <w:rPr>
          <w:sz w:val="18"/>
          <w:szCs w:val="18"/>
          <w:highlight w:val="lightGray"/>
        </w:rPr>
        <w:t xml:space="preserve">is </w:t>
      </w:r>
      <w:r w:rsidR="00656A6B" w:rsidRPr="003E0430">
        <w:rPr>
          <w:sz w:val="18"/>
          <w:szCs w:val="18"/>
          <w:highlight w:val="lightGray"/>
        </w:rPr>
        <w:t>published a</w:t>
      </w:r>
      <w:r w:rsidR="006514EA" w:rsidRPr="003E0430">
        <w:rPr>
          <w:sz w:val="18"/>
          <w:szCs w:val="18"/>
          <w:highlight w:val="lightGray"/>
        </w:rPr>
        <w:t xml:space="preserve">t </w:t>
      </w:r>
      <w:hyperlink r:id="rId29" w:history="1">
        <w:r w:rsidR="006514EA" w:rsidRPr="003E0430">
          <w:rPr>
            <w:rStyle w:val="Hyperlink"/>
            <w:iCs/>
            <w:sz w:val="18"/>
            <w:szCs w:val="18"/>
            <w:highlight w:val="lightGray"/>
          </w:rPr>
          <w:t>http://www.ihe.net/Technical_Framework/index.cfm</w:t>
        </w:r>
      </w:hyperlink>
      <w:r w:rsidR="006514EA" w:rsidRPr="003E0430">
        <w:rPr>
          <w:sz w:val="18"/>
          <w:szCs w:val="18"/>
          <w:highlight w:val="lightGray"/>
        </w:rPr>
        <w:t>.</w:t>
      </w:r>
    </w:p>
    <w:p w14:paraId="20F1A108" w14:textId="77777777" w:rsidR="003E0430" w:rsidRDefault="003E0430" w:rsidP="00B92EA1">
      <w:pPr>
        <w:pStyle w:val="AuthorInstructions"/>
        <w:rPr>
          <w:sz w:val="18"/>
          <w:szCs w:val="18"/>
        </w:rPr>
      </w:pPr>
    </w:p>
    <w:p w14:paraId="70BB81BA" w14:textId="2C4CED27" w:rsidR="003E0430" w:rsidRDefault="003E0430" w:rsidP="00B92EA1">
      <w:pPr>
        <w:pStyle w:val="AuthorInstructions"/>
        <w:rPr>
          <w:rFonts w:ascii="Calibri" w:hAnsi="Calibri" w:cs="Calibri"/>
          <w:i w:val="0"/>
        </w:rPr>
      </w:pPr>
      <w:r>
        <w:rPr>
          <w:rFonts w:ascii="Calibri" w:hAnsi="Calibri" w:cs="Calibri"/>
          <w:i w:val="0"/>
        </w:rPr>
        <w:t xml:space="preserve">The Dynamic Care Planning Profile supplies a mechanism by which EHR and other care provision systems can </w:t>
      </w:r>
      <w:commentRangeStart w:id="95"/>
      <w:r w:rsidRPr="003E0430">
        <w:rPr>
          <w:rFonts w:ascii="Calibri" w:hAnsi="Calibri" w:cs="Calibri"/>
          <w:b/>
        </w:rPr>
        <w:t>create and contribute</w:t>
      </w:r>
      <w:r>
        <w:rPr>
          <w:rFonts w:ascii="Calibri" w:hAnsi="Calibri" w:cs="Calibri"/>
          <w:i w:val="0"/>
        </w:rPr>
        <w:t xml:space="preserve"> </w:t>
      </w:r>
      <w:commentRangeEnd w:id="95"/>
      <w:r>
        <w:rPr>
          <w:rStyle w:val="CommentReference"/>
          <w:i w:val="0"/>
        </w:rPr>
        <w:commentReference w:id="95"/>
      </w:r>
      <w:r>
        <w:rPr>
          <w:rFonts w:ascii="Calibri" w:hAnsi="Calibri" w:cs="Calibri"/>
          <w:i w:val="0"/>
        </w:rPr>
        <w:t xml:space="preserve">to </w:t>
      </w:r>
      <w:r w:rsidRPr="003E0430">
        <w:rPr>
          <w:rFonts w:ascii="Calibri" w:hAnsi="Calibri" w:cs="Calibri"/>
          <w:i w:val="0"/>
        </w:rPr>
        <w:t>a central Care Plan that meets the needs of many people (providers, patients, payers, etc). This central care plan will be dynamically updated as the patient interact</w:t>
      </w:r>
      <w:ins w:id="96" w:author="Cole, George" w:date="2016-02-16T14:58:00Z">
        <w:r w:rsidR="00C87071">
          <w:rPr>
            <w:rFonts w:ascii="Calibri" w:hAnsi="Calibri" w:cs="Calibri"/>
            <w:i w:val="0"/>
          </w:rPr>
          <w:t>s</w:t>
        </w:r>
      </w:ins>
      <w:r w:rsidRPr="003E0430">
        <w:rPr>
          <w:rFonts w:ascii="Calibri" w:hAnsi="Calibri" w:cs="Calibri"/>
          <w:i w:val="0"/>
        </w:rPr>
        <w:t xml:space="preserve"> with the healthcare system. FHIR resources infrastructure and other specifications to support clinical, workflow, scheduling, etc, will be used as the back bone to provide the operational pieces needed for dynamic care planning</w:t>
      </w:r>
      <w:r>
        <w:rPr>
          <w:rFonts w:ascii="Calibri" w:hAnsi="Calibri" w:cs="Calibri"/>
          <w:i w:val="0"/>
        </w:rPr>
        <w:t xml:space="preserve">. </w:t>
      </w:r>
    </w:p>
    <w:p w14:paraId="646CA3E5" w14:textId="77777777" w:rsidR="00991226" w:rsidRDefault="00044F4F" w:rsidP="00B92EA1">
      <w:pPr>
        <w:pStyle w:val="AuthorInstructions"/>
        <w:rPr>
          <w:rFonts w:ascii="Calibri" w:hAnsi="Calibri" w:cs="Calibri"/>
          <w:i w:val="0"/>
        </w:rPr>
      </w:pPr>
      <w:r>
        <w:rPr>
          <w:rFonts w:ascii="Calibri" w:hAnsi="Calibri" w:cs="Calibri"/>
          <w:i w:val="0"/>
          <w:highlight w:val="yellow"/>
        </w:rPr>
        <w:t>[put the circles</w:t>
      </w:r>
      <w:r w:rsidR="003E0430" w:rsidRPr="00991226">
        <w:rPr>
          <w:rFonts w:ascii="Calibri" w:hAnsi="Calibri" w:cs="Calibri"/>
          <w:i w:val="0"/>
          <w:highlight w:val="yellow"/>
        </w:rPr>
        <w:t xml:space="preserve"> picture here]</w:t>
      </w:r>
    </w:p>
    <w:p w14:paraId="36D8749D" w14:textId="77777777"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1"/>
      </w:r>
    </w:p>
    <w:p w14:paraId="28FE7E82"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4648020A" w14:textId="77777777" w:rsidR="00991226" w:rsidRPr="004B575B" w:rsidRDefault="00991226" w:rsidP="00991226">
      <w:pPr>
        <w:spacing w:before="0"/>
        <w:rPr>
          <w:rFonts w:ascii="Calibri" w:hAnsi="Calibri"/>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383180B" w14:textId="77777777" w:rsidR="00991226" w:rsidRPr="003E0430" w:rsidRDefault="00991226" w:rsidP="00B92EA1">
      <w:pPr>
        <w:pStyle w:val="AuthorInstructions"/>
        <w:rPr>
          <w:i w:val="0"/>
          <w:sz w:val="18"/>
          <w:szCs w:val="18"/>
        </w:rPr>
      </w:pPr>
    </w:p>
    <w:p w14:paraId="673E32BD" w14:textId="77777777" w:rsidR="00A85861" w:rsidRPr="003651D9" w:rsidRDefault="00CF283F" w:rsidP="00D91815">
      <w:pPr>
        <w:pStyle w:val="Heading2"/>
        <w:numPr>
          <w:ilvl w:val="0"/>
          <w:numId w:val="0"/>
        </w:numPr>
        <w:rPr>
          <w:noProof w:val="0"/>
        </w:rPr>
      </w:pPr>
      <w:bookmarkStart w:id="97" w:name="_Toc443399601"/>
      <w:r w:rsidRPr="003651D9">
        <w:rPr>
          <w:noProof w:val="0"/>
        </w:rPr>
        <w:lastRenderedPageBreak/>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86"/>
      <w:bookmarkEnd w:id="87"/>
      <w:bookmarkEnd w:id="88"/>
      <w:bookmarkEnd w:id="89"/>
      <w:bookmarkEnd w:id="90"/>
      <w:bookmarkEnd w:id="91"/>
      <w:bookmarkEnd w:id="92"/>
      <w:bookmarkEnd w:id="93"/>
      <w:r w:rsidR="008608EF" w:rsidRPr="003651D9">
        <w:rPr>
          <w:noProof w:val="0"/>
        </w:rPr>
        <w:t>, and Content Modules</w:t>
      </w:r>
      <w:bookmarkStart w:id="98" w:name="_Toc473170359"/>
      <w:bookmarkStart w:id="99" w:name="_Toc504625756"/>
      <w:bookmarkStart w:id="100" w:name="_Toc530206509"/>
      <w:bookmarkStart w:id="101" w:name="_Toc1388429"/>
      <w:bookmarkStart w:id="102" w:name="_Toc1388583"/>
      <w:bookmarkStart w:id="103" w:name="_Toc1456610"/>
      <w:bookmarkStart w:id="104" w:name="_Toc37034635"/>
      <w:bookmarkStart w:id="105" w:name="_Toc38846113"/>
      <w:bookmarkEnd w:id="97"/>
    </w:p>
    <w:p w14:paraId="582D673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30" w:history="1">
        <w:r w:rsidR="00594882" w:rsidRPr="003651D9">
          <w:rPr>
            <w:rStyle w:val="Hyperlink"/>
          </w:rPr>
          <w:t>http://www.ihe.net/Technical_Framework/index.cfm</w:t>
        </w:r>
      </w:hyperlink>
      <w:r w:rsidR="005672A9" w:rsidRPr="003651D9">
        <w:t>.</w:t>
      </w:r>
    </w:p>
    <w:p w14:paraId="60DD4155" w14:textId="77777777" w:rsidR="00323461" w:rsidRPr="003651D9" w:rsidRDefault="003B70A2" w:rsidP="00323461">
      <w:pPr>
        <w:pStyle w:val="BodyText"/>
        <w:rPr>
          <w:i/>
        </w:rPr>
      </w:pPr>
      <w:r w:rsidRPr="003651D9">
        <w:rPr>
          <w:i/>
        </w:rPr>
        <w:t>&lt;Workflow/Transport Instructions&gt;</w:t>
      </w:r>
      <w:r w:rsidR="00BA1A91" w:rsidRPr="003651D9">
        <w:rPr>
          <w:i/>
        </w:rPr>
        <w:t xml:space="preserve"> </w:t>
      </w:r>
    </w:p>
    <w:p w14:paraId="232034FE" w14:textId="77777777" w:rsidR="003921A0" w:rsidRPr="003651D9" w:rsidRDefault="003921A0" w:rsidP="00597DB2">
      <w:pPr>
        <w:pStyle w:val="AuthorInstructions"/>
      </w:pPr>
      <w:r w:rsidRPr="003651D9">
        <w:t xml:space="preserve">&lt;If this </w:t>
      </w:r>
      <w:r w:rsidR="00FA427F" w:rsidRPr="003651D9">
        <w:t>profile does not define workflow or transport transactions</w:t>
      </w:r>
      <w:r w:rsidR="008F78D2" w:rsidRPr="003651D9">
        <w:t>, delete th</w:t>
      </w:r>
      <w:r w:rsidR="003B70A2" w:rsidRPr="003651D9">
        <w:t>e following text and diagram until the “Content Module Instructions” below</w:t>
      </w:r>
      <w:r w:rsidR="008F78D2" w:rsidRPr="003651D9">
        <w:t>.</w:t>
      </w:r>
      <w:r w:rsidRPr="003651D9">
        <w:t>&gt;</w:t>
      </w:r>
    </w:p>
    <w:p w14:paraId="259DC952" w14:textId="77777777" w:rsidR="003921A0" w:rsidRPr="003651D9" w:rsidRDefault="001134EB" w:rsidP="00597DB2">
      <w:pPr>
        <w:pStyle w:val="AuthorInstructions"/>
      </w:pPr>
      <w:r w:rsidRPr="003651D9">
        <w:t>&lt;</w:t>
      </w:r>
      <w:r w:rsidR="003921A0" w:rsidRPr="003651D9">
        <w:t>Continue here for workflow and/or tran</w:t>
      </w:r>
      <w:r w:rsidR="00323461" w:rsidRPr="003651D9">
        <w:t xml:space="preserve">sport </w:t>
      </w:r>
      <w:r w:rsidR="004B4EF3" w:rsidRPr="003651D9">
        <w:t>profiles:</w:t>
      </w:r>
      <w:r w:rsidR="003921A0" w:rsidRPr="003651D9">
        <w:t>&gt;</w:t>
      </w:r>
    </w:p>
    <w:p w14:paraId="3141087C" w14:textId="4F79F0E1" w:rsidR="003921A0" w:rsidRPr="003651D9" w:rsidRDefault="00CF283F">
      <w:pPr>
        <w:pStyle w:val="BodyText"/>
        <w:rPr>
          <w:i/>
        </w:rPr>
      </w:pPr>
      <w:r w:rsidRPr="003651D9">
        <w:t xml:space="preserve">Figure X.1-1 shows the actors directly involved in the </w:t>
      </w:r>
      <w:del w:id="106" w:author="Cole, George" w:date="2016-02-16T15:06:00Z">
        <w:r w:rsidRPr="003651D9" w:rsidDel="00E60F58">
          <w:delText>&lt;</w:delText>
        </w:r>
        <w:r w:rsidR="00B43198" w:rsidRPr="003651D9" w:rsidDel="00E60F58">
          <w:delText xml:space="preserve">Profile </w:delText>
        </w:r>
        <w:r w:rsidR="00FF4C4E" w:rsidRPr="003651D9" w:rsidDel="00E60F58">
          <w:delText>Acronym&gt;</w:delText>
        </w:r>
      </w:del>
      <w:ins w:id="107" w:author="Cole, George" w:date="2016-02-16T15:06:00Z">
        <w:r w:rsidR="00E60F58">
          <w:t>DCP</w:t>
        </w:r>
      </w:ins>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26EF51A5" w14:textId="6306091B" w:rsidR="00ED0083" w:rsidRPr="003651D9" w:rsidRDefault="004C7B88">
      <w:pPr>
        <w:pStyle w:val="BodyText"/>
      </w:pPr>
      <w:r w:rsidRPr="003651D9">
        <w:rPr>
          <w:noProof/>
        </w:rPr>
        <mc:AlternateContent>
          <mc:Choice Requires="wpc">
            <w:drawing>
              <wp:inline distT="0" distB="0" distL="0" distR="0" wp14:anchorId="1441E6D3" wp14:editId="06330B30">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26691" w14:textId="77777777" w:rsidR="005D11E8" w:rsidRPr="00077324" w:rsidRDefault="005D11E8"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4805A117" w14:textId="77777777" w:rsidR="005D11E8" w:rsidRDefault="005D11E8" w:rsidP="005D11E8"/>
                            <w:p w14:paraId="1B01D616" w14:textId="77777777" w:rsidR="005D11E8" w:rsidRPr="00077324" w:rsidRDefault="005D11E8"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650DD" w14:textId="60A16567" w:rsidR="000F5BBB" w:rsidRDefault="000F5BBB" w:rsidP="000F5BBB">
                              <w:pPr>
                                <w:rPr>
                                  <w:ins w:id="108" w:author="Cole, George" w:date="2016-02-16T05:42:00Z"/>
                                  <w:sz w:val="22"/>
                                  <w:szCs w:val="22"/>
                                </w:rPr>
                              </w:pPr>
                              <w:ins w:id="109" w:author="Cole, George" w:date="2016-02-16T05:42:00Z">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ins>
                            </w:p>
                            <w:p w14:paraId="09629454" w14:textId="77777777" w:rsidR="005D11E8" w:rsidRDefault="005D11E8"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25E11C74" w14:textId="77777777" w:rsidR="005D11E8" w:rsidRPr="00077324" w:rsidRDefault="005D11E8"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480D61FC" w14:textId="77777777" w:rsidR="005D11E8" w:rsidRDefault="005D11E8" w:rsidP="005D11E8"/>
                            <w:p w14:paraId="4474E434" w14:textId="750E3B18" w:rsidR="005D11E8" w:rsidRPr="00077324" w:rsidRDefault="005D11E8"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w:t>
                              </w:r>
                              <w:del w:id="110" w:author="Cole, George" w:date="2016-02-16T05:41:00Z">
                                <w:r w:rsidDel="000F5BBB">
                                  <w:rPr>
                                    <w:sz w:val="22"/>
                                    <w:szCs w:val="22"/>
                                  </w:rPr>
                                  <w:delText xml:space="preserve">Updates </w:delText>
                                </w:r>
                              </w:del>
                              <w:r>
                                <w:rPr>
                                  <w:sz w:val="22"/>
                                  <w:szCs w:val="22"/>
                                </w:rPr>
                                <w:t>[PCC-Y4]</w:t>
                              </w:r>
                            </w:p>
                            <w:p w14:paraId="536368B2" w14:textId="77777777" w:rsidR="005D11E8" w:rsidRPr="00077324" w:rsidRDefault="005D11E8"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4AB8E219" w14:textId="77777777" w:rsidR="005D11E8" w:rsidRDefault="005D11E8" w:rsidP="005D11E8">
                              <w:pPr>
                                <w:spacing w:after="120"/>
                                <w:jc w:val="center"/>
                              </w:pPr>
                              <w:r>
                                <w:t>Care Plan Manager</w:t>
                              </w:r>
                            </w:p>
                            <w:p w14:paraId="31C6A3DD" w14:textId="77777777" w:rsidR="005D11E8" w:rsidRDefault="005D11E8" w:rsidP="005D11E8"/>
                            <w:p w14:paraId="2C891367" w14:textId="77777777" w:rsidR="005D11E8" w:rsidRDefault="005D11E8"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3153410" y="474345"/>
                            <a:ext cx="1463040" cy="548640"/>
                          </a:xfrm>
                          <a:prstGeom prst="rect">
                            <a:avLst/>
                          </a:prstGeom>
                          <a:solidFill>
                            <a:srgbClr val="FFFFFF"/>
                          </a:solidFill>
                          <a:ln w="25400">
                            <a:solidFill>
                              <a:srgbClr val="000000"/>
                            </a:solidFill>
                            <a:miter lim="800000"/>
                            <a:headEnd/>
                            <a:tailEnd/>
                          </a:ln>
                        </wps:spPr>
                        <wps:txbx>
                          <w:txbxContent>
                            <w:p w14:paraId="7C702173" w14:textId="77777777" w:rsidR="005D11E8" w:rsidRDefault="005D11E8" w:rsidP="005D11E8">
                              <w:pPr>
                                <w:spacing w:before="180" w:after="120"/>
                                <w:jc w:val="center"/>
                              </w:pPr>
                              <w:r>
                                <w:t>Care Plan Consumer</w:t>
                              </w:r>
                            </w:p>
                            <w:p w14:paraId="74C03C33" w14:textId="77777777" w:rsidR="005D11E8" w:rsidRDefault="005D11E8" w:rsidP="005D11E8"/>
                            <w:p w14:paraId="0DD26173" w14:textId="77777777" w:rsidR="005D11E8" w:rsidRDefault="005D11E8"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463040" cy="548640"/>
                          </a:xfrm>
                          <a:prstGeom prst="rect">
                            <a:avLst/>
                          </a:prstGeom>
                          <a:solidFill>
                            <a:srgbClr val="FFFFFF"/>
                          </a:solidFill>
                          <a:ln w="25400">
                            <a:solidFill>
                              <a:srgbClr val="000000"/>
                            </a:solidFill>
                            <a:miter lim="800000"/>
                            <a:headEnd/>
                            <a:tailEnd/>
                          </a:ln>
                        </wps:spPr>
                        <wps:txbx>
                          <w:txbxContent>
                            <w:p w14:paraId="6FB49CDF" w14:textId="77777777" w:rsidR="005D11E8" w:rsidRDefault="005D11E8" w:rsidP="005D11E8">
                              <w:pPr>
                                <w:spacing w:after="120"/>
                                <w:jc w:val="center"/>
                              </w:pPr>
                              <w:r>
                                <w:t>Care Plan Contributor</w:t>
                              </w:r>
                            </w:p>
                            <w:p w14:paraId="7EF307C6" w14:textId="77777777" w:rsidR="005D11E8" w:rsidRDefault="005D11E8" w:rsidP="005D11E8"/>
                            <w:p w14:paraId="4C7E455E" w14:textId="77777777" w:rsidR="005D11E8" w:rsidRDefault="005D11E8"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1441E6D3"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khPA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46626691" w14:textId="77777777" w:rsidR="005D11E8" w:rsidRPr="00077324" w:rsidRDefault="005D11E8"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4805A117" w14:textId="77777777" w:rsidR="005D11E8" w:rsidRDefault="005D11E8" w:rsidP="005D11E8"/>
                      <w:p w14:paraId="1B01D616" w14:textId="77777777" w:rsidR="005D11E8" w:rsidRPr="00077324" w:rsidRDefault="005D11E8"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45C650DD" w14:textId="60A16567" w:rsidR="000F5BBB" w:rsidRDefault="000F5BBB" w:rsidP="000F5BBB">
                        <w:pPr>
                          <w:rPr>
                            <w:ins w:id="111" w:author="Cole, George" w:date="2016-02-16T05:42:00Z"/>
                            <w:sz w:val="22"/>
                            <w:szCs w:val="22"/>
                          </w:rPr>
                        </w:pPr>
                        <w:ins w:id="112" w:author="Cole, George" w:date="2016-02-16T05:42:00Z">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ins>
                      </w:p>
                      <w:p w14:paraId="09629454" w14:textId="77777777" w:rsidR="005D11E8" w:rsidRDefault="005D11E8"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25E11C74" w14:textId="77777777" w:rsidR="005D11E8" w:rsidRPr="00077324" w:rsidRDefault="005D11E8"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480D61FC" w14:textId="77777777" w:rsidR="005D11E8" w:rsidRDefault="005D11E8" w:rsidP="005D11E8"/>
                      <w:p w14:paraId="4474E434" w14:textId="750E3B18" w:rsidR="005D11E8" w:rsidRPr="00077324" w:rsidRDefault="005D11E8"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w:t>
                        </w:r>
                        <w:del w:id="113" w:author="Cole, George" w:date="2016-02-16T05:41:00Z">
                          <w:r w:rsidDel="000F5BBB">
                            <w:rPr>
                              <w:sz w:val="22"/>
                              <w:szCs w:val="22"/>
                            </w:rPr>
                            <w:delText xml:space="preserve">Updates </w:delText>
                          </w:r>
                        </w:del>
                        <w:r>
                          <w:rPr>
                            <w:sz w:val="22"/>
                            <w:szCs w:val="22"/>
                          </w:rPr>
                          <w:t>[PCC-Y4]</w:t>
                        </w:r>
                      </w:p>
                      <w:p w14:paraId="536368B2" w14:textId="77777777" w:rsidR="005D11E8" w:rsidRPr="00077324" w:rsidRDefault="005D11E8"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4AB8E219" w14:textId="77777777" w:rsidR="005D11E8" w:rsidRDefault="005D11E8" w:rsidP="005D11E8">
                        <w:pPr>
                          <w:spacing w:after="120"/>
                          <w:jc w:val="center"/>
                        </w:pPr>
                        <w:r>
                          <w:t>Care Plan Manager</w:t>
                        </w:r>
                      </w:p>
                      <w:p w14:paraId="31C6A3DD" w14:textId="77777777" w:rsidR="005D11E8" w:rsidRDefault="005D11E8" w:rsidP="005D11E8"/>
                      <w:p w14:paraId="2C891367" w14:textId="77777777" w:rsidR="005D11E8" w:rsidRDefault="005D11E8" w:rsidP="005D11E8">
                        <w:pPr>
                          <w:spacing w:after="120"/>
                          <w:jc w:val="center"/>
                        </w:pPr>
                        <w:r>
                          <w:t>Actor F</w:t>
                        </w:r>
                      </w:p>
                    </w:txbxContent>
                  </v:textbox>
                </v:shape>
                <v:shape id="Text Box 321" o:spid="_x0000_s1033" type="#_x0000_t202" style="position:absolute;left:3153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7C702173" w14:textId="77777777" w:rsidR="005D11E8" w:rsidRDefault="005D11E8" w:rsidP="005D11E8">
                        <w:pPr>
                          <w:spacing w:before="180" w:after="120"/>
                          <w:jc w:val="center"/>
                        </w:pPr>
                        <w:r>
                          <w:t>Care Plan Consumer</w:t>
                        </w:r>
                      </w:p>
                      <w:p w14:paraId="74C03C33" w14:textId="77777777" w:rsidR="005D11E8" w:rsidRDefault="005D11E8" w:rsidP="005D11E8"/>
                      <w:p w14:paraId="0DD26173" w14:textId="77777777" w:rsidR="005D11E8" w:rsidRDefault="005D11E8" w:rsidP="005D11E8">
                        <w:pPr>
                          <w:spacing w:before="180" w:after="120"/>
                          <w:jc w:val="center"/>
                        </w:pPr>
                        <w:r>
                          <w:t>Actor B</w:t>
                        </w:r>
                      </w:p>
                    </w:txbxContent>
                  </v:textbox>
                </v:shape>
                <v:shape id="Text Box 322" o:spid="_x0000_s1034" type="#_x0000_t202" style="position:absolute;left:780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6FB49CDF" w14:textId="77777777" w:rsidR="005D11E8" w:rsidRDefault="005D11E8" w:rsidP="005D11E8">
                        <w:pPr>
                          <w:spacing w:after="120"/>
                          <w:jc w:val="center"/>
                        </w:pPr>
                        <w:r>
                          <w:t>Care Plan Contributor</w:t>
                        </w:r>
                      </w:p>
                      <w:p w14:paraId="7EF307C6" w14:textId="77777777" w:rsidR="005D11E8" w:rsidRDefault="005D11E8" w:rsidP="005D11E8"/>
                      <w:p w14:paraId="4C7E455E" w14:textId="77777777" w:rsidR="005D11E8" w:rsidRDefault="005D11E8" w:rsidP="005D11E8">
                        <w:pPr>
                          <w:spacing w:after="120"/>
                          <w:jc w:val="center"/>
                        </w:pPr>
                        <w:r>
                          <w:t>Actor A</w:t>
                        </w:r>
                      </w:p>
                    </w:txbxContent>
                  </v:textbox>
                </v:shape>
                <w10:anchorlock/>
              </v:group>
            </w:pict>
          </mc:Fallback>
        </mc:AlternateContent>
      </w:r>
    </w:p>
    <w:p w14:paraId="461BDD30" w14:textId="77777777" w:rsidR="00077324" w:rsidRPr="003651D9" w:rsidRDefault="00077324">
      <w:pPr>
        <w:pStyle w:val="FigureTitle"/>
      </w:pPr>
    </w:p>
    <w:p w14:paraId="360167C2"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6EF657D6" w14:textId="77777777" w:rsidR="007C2FDD" w:rsidRPr="003651D9" w:rsidRDefault="007C2FDD">
      <w:pPr>
        <w:pStyle w:val="BodyText"/>
      </w:pPr>
    </w:p>
    <w:p w14:paraId="7B94AF30" w14:textId="5C360560" w:rsidR="007C2FDD" w:rsidRPr="003651D9" w:rsidRDefault="007C2FDD" w:rsidP="007C2FDD">
      <w:pPr>
        <w:pStyle w:val="FigureTitle"/>
      </w:pPr>
      <w:r w:rsidRPr="003651D9">
        <w:t xml:space="preserve">Figure X.1-1: </w:t>
      </w:r>
      <w:del w:id="114" w:author="Cole, George" w:date="2016-02-16T15:06:00Z">
        <w:r w:rsidRPr="003651D9" w:rsidDel="00E60F58">
          <w:delText>&lt;Profile Acronym&gt;</w:delText>
        </w:r>
      </w:del>
      <w:ins w:id="115" w:author="Cole, George" w:date="2016-02-16T15:06:00Z">
        <w:r w:rsidR="00E60F58">
          <w:t>DCPDCP</w:t>
        </w:r>
      </w:ins>
      <w:r w:rsidRPr="003651D9">
        <w:t xml:space="preserve"> Actor Diagram</w:t>
      </w:r>
    </w:p>
    <w:p w14:paraId="1211CDC9" w14:textId="51C7EC65" w:rsidR="007C2FDD" w:rsidRPr="003651D9" w:rsidRDefault="007C2FDD" w:rsidP="007C2FDD">
      <w:pPr>
        <w:pStyle w:val="TableTitle"/>
      </w:pPr>
      <w:r w:rsidRPr="003651D9">
        <w:t xml:space="preserve">Table X.1-1: </w:t>
      </w:r>
      <w:del w:id="116" w:author="Cole, George" w:date="2016-02-16T15:06:00Z">
        <w:r w:rsidRPr="003651D9" w:rsidDel="00E60F58">
          <w:delText>&lt;Profile Acronym&gt;</w:delText>
        </w:r>
      </w:del>
      <w:ins w:id="117" w:author="Cole, George" w:date="2016-02-16T15:06:00Z">
        <w:r w:rsidR="00E60F58">
          <w:t>DCP</w:t>
        </w:r>
      </w:ins>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770C2AC9" w14:textId="77777777" w:rsidTr="00B54952">
        <w:trPr>
          <w:cantSplit/>
          <w:tblHeader/>
          <w:jc w:val="center"/>
        </w:trPr>
        <w:tc>
          <w:tcPr>
            <w:tcW w:w="1449" w:type="dxa"/>
            <w:shd w:val="pct15" w:color="auto" w:fill="FFFFFF"/>
          </w:tcPr>
          <w:p w14:paraId="5010498C" w14:textId="77777777" w:rsidR="005D11E8" w:rsidRPr="003651D9" w:rsidRDefault="005D11E8" w:rsidP="00B54952">
            <w:pPr>
              <w:pStyle w:val="TableEntryHeader"/>
            </w:pPr>
            <w:r w:rsidRPr="003651D9">
              <w:t>Actors</w:t>
            </w:r>
          </w:p>
        </w:tc>
        <w:tc>
          <w:tcPr>
            <w:tcW w:w="2520" w:type="dxa"/>
            <w:shd w:val="pct15" w:color="auto" w:fill="FFFFFF"/>
          </w:tcPr>
          <w:p w14:paraId="1BE25C2C" w14:textId="77777777" w:rsidR="005D11E8" w:rsidRPr="003651D9" w:rsidRDefault="005D11E8" w:rsidP="00B54952">
            <w:pPr>
              <w:pStyle w:val="TableEntryHeader"/>
            </w:pPr>
            <w:r w:rsidRPr="003651D9">
              <w:t xml:space="preserve">Transactions </w:t>
            </w:r>
          </w:p>
        </w:tc>
        <w:tc>
          <w:tcPr>
            <w:tcW w:w="1710" w:type="dxa"/>
            <w:shd w:val="pct15" w:color="auto" w:fill="FFFFFF"/>
          </w:tcPr>
          <w:p w14:paraId="55F6D56E" w14:textId="77777777" w:rsidR="005D11E8" w:rsidRPr="003651D9" w:rsidRDefault="005D11E8" w:rsidP="00B54952">
            <w:pPr>
              <w:pStyle w:val="TableEntryHeader"/>
            </w:pPr>
            <w:r w:rsidRPr="003651D9">
              <w:t>Optionality</w:t>
            </w:r>
          </w:p>
        </w:tc>
        <w:tc>
          <w:tcPr>
            <w:tcW w:w="2799" w:type="dxa"/>
            <w:shd w:val="pct15" w:color="auto" w:fill="FFFFFF"/>
          </w:tcPr>
          <w:p w14:paraId="7966C7CE"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7D35FCE5" w14:textId="77777777" w:rsidTr="00B54952">
        <w:trPr>
          <w:cantSplit/>
          <w:jc w:val="center"/>
        </w:trPr>
        <w:tc>
          <w:tcPr>
            <w:tcW w:w="1449" w:type="dxa"/>
          </w:tcPr>
          <w:p w14:paraId="28D25217" w14:textId="77777777" w:rsidR="005D11E8" w:rsidRPr="003651D9" w:rsidRDefault="005D11E8" w:rsidP="00B54952">
            <w:pPr>
              <w:pStyle w:val="TableEntry"/>
            </w:pPr>
            <w:r>
              <w:t>Care Plan Contributor</w:t>
            </w:r>
          </w:p>
        </w:tc>
        <w:tc>
          <w:tcPr>
            <w:tcW w:w="2520" w:type="dxa"/>
          </w:tcPr>
          <w:p w14:paraId="27A3F394" w14:textId="77777777" w:rsidR="005D11E8" w:rsidRPr="003651D9" w:rsidRDefault="005D11E8" w:rsidP="00B54952">
            <w:pPr>
              <w:pStyle w:val="TableEntry"/>
            </w:pPr>
            <w:r>
              <w:t>Update Care Plan</w:t>
            </w:r>
          </w:p>
        </w:tc>
        <w:tc>
          <w:tcPr>
            <w:tcW w:w="1710" w:type="dxa"/>
          </w:tcPr>
          <w:p w14:paraId="57C44995" w14:textId="77777777" w:rsidR="005D11E8" w:rsidRPr="003651D9" w:rsidRDefault="005D11E8" w:rsidP="00B54952">
            <w:pPr>
              <w:pStyle w:val="TableEntry"/>
            </w:pPr>
            <w:r w:rsidRPr="003651D9">
              <w:t>R</w:t>
            </w:r>
          </w:p>
        </w:tc>
        <w:tc>
          <w:tcPr>
            <w:tcW w:w="2799" w:type="dxa"/>
          </w:tcPr>
          <w:p w14:paraId="2047CAA6" w14:textId="5DF9C26D" w:rsidR="005D11E8" w:rsidRPr="003651D9" w:rsidRDefault="005D11E8" w:rsidP="00B54952">
            <w:pPr>
              <w:pStyle w:val="TableEntry"/>
            </w:pPr>
            <w:del w:id="118" w:author="Cole, George" w:date="2016-02-16T15:07:00Z">
              <w:r w:rsidRPr="003651D9" w:rsidDel="00662BE5">
                <w:delText>&lt;Domain Acronym&gt;</w:delText>
              </w:r>
            </w:del>
            <w:ins w:id="119" w:author="Cole, George" w:date="2016-02-16T15:07:00Z">
              <w:r w:rsidR="00662BE5">
                <w:t>PCCPCC</w:t>
              </w:r>
            </w:ins>
            <w:r w:rsidRPr="003651D9">
              <w:t xml:space="preserve"> TF-2: 3.Y1</w:t>
            </w:r>
          </w:p>
        </w:tc>
      </w:tr>
      <w:tr w:rsidR="00F846DB" w:rsidRPr="003651D9" w14:paraId="3FC56BB7" w14:textId="77777777" w:rsidTr="00B54952">
        <w:trPr>
          <w:cantSplit/>
          <w:jc w:val="center"/>
          <w:ins w:id="120" w:author="Cole, George" w:date="2016-02-16T06:29:00Z"/>
        </w:trPr>
        <w:tc>
          <w:tcPr>
            <w:tcW w:w="1449" w:type="dxa"/>
            <w:vMerge w:val="restart"/>
          </w:tcPr>
          <w:p w14:paraId="6FF99CF6" w14:textId="3BDC5689" w:rsidR="00F846DB" w:rsidRDefault="00F846DB" w:rsidP="00B54952">
            <w:pPr>
              <w:pStyle w:val="TableEntry"/>
              <w:rPr>
                <w:ins w:id="121" w:author="Cole, George" w:date="2016-02-16T06:29:00Z"/>
              </w:rPr>
            </w:pPr>
            <w:r>
              <w:t>Care Plan Consumer</w:t>
            </w:r>
          </w:p>
        </w:tc>
        <w:tc>
          <w:tcPr>
            <w:tcW w:w="2520" w:type="dxa"/>
          </w:tcPr>
          <w:p w14:paraId="5607824D" w14:textId="3EA62C58" w:rsidR="00F846DB" w:rsidRDefault="00F846DB" w:rsidP="00B54952">
            <w:pPr>
              <w:pStyle w:val="TableEntry"/>
              <w:rPr>
                <w:ins w:id="122" w:author="Cole, George" w:date="2016-02-16T06:29:00Z"/>
              </w:rPr>
            </w:pPr>
            <w:ins w:id="123" w:author="Cole, George" w:date="2016-02-16T06:29:00Z">
              <w:r>
                <w:t>Search for Care Plan</w:t>
              </w:r>
            </w:ins>
          </w:p>
        </w:tc>
        <w:tc>
          <w:tcPr>
            <w:tcW w:w="1710" w:type="dxa"/>
          </w:tcPr>
          <w:p w14:paraId="791EA467" w14:textId="080012A0" w:rsidR="00F846DB" w:rsidRPr="003651D9" w:rsidRDefault="00F846DB" w:rsidP="00B54952">
            <w:pPr>
              <w:pStyle w:val="TableEntry"/>
              <w:rPr>
                <w:ins w:id="124" w:author="Cole, George" w:date="2016-02-16T06:29:00Z"/>
              </w:rPr>
            </w:pPr>
            <w:ins w:id="125" w:author="Cole, George" w:date="2016-02-16T06:29:00Z">
              <w:r>
                <w:t>R</w:t>
              </w:r>
            </w:ins>
          </w:p>
        </w:tc>
        <w:tc>
          <w:tcPr>
            <w:tcW w:w="2799" w:type="dxa"/>
          </w:tcPr>
          <w:p w14:paraId="2795FADB" w14:textId="1D9532B9" w:rsidR="00F846DB" w:rsidRDefault="00662BE5" w:rsidP="00B54952">
            <w:pPr>
              <w:pStyle w:val="TableEntry"/>
              <w:rPr>
                <w:ins w:id="126" w:author="Cole, George" w:date="2016-02-16T06:29:00Z"/>
              </w:rPr>
            </w:pPr>
            <w:ins w:id="127" w:author="Cole, George" w:date="2016-02-16T15:07:00Z">
              <w:r>
                <w:t>PCC</w:t>
              </w:r>
            </w:ins>
            <w:ins w:id="128" w:author="Cole, George" w:date="2016-02-16T06:30:00Z">
              <w:r w:rsidR="002317DB">
                <w:t xml:space="preserve"> TF-2: 3.Y5</w:t>
              </w:r>
            </w:ins>
          </w:p>
        </w:tc>
      </w:tr>
      <w:tr w:rsidR="00F846DB" w:rsidRPr="003651D9" w14:paraId="1FFE837A" w14:textId="77777777" w:rsidTr="00B54952">
        <w:trPr>
          <w:cantSplit/>
          <w:jc w:val="center"/>
        </w:trPr>
        <w:tc>
          <w:tcPr>
            <w:tcW w:w="1449" w:type="dxa"/>
            <w:vMerge/>
          </w:tcPr>
          <w:p w14:paraId="1B33DF0B" w14:textId="298A5B46" w:rsidR="00F846DB" w:rsidRPr="003651D9" w:rsidRDefault="00F846DB" w:rsidP="00B54952">
            <w:pPr>
              <w:pStyle w:val="TableEntry"/>
            </w:pPr>
          </w:p>
        </w:tc>
        <w:tc>
          <w:tcPr>
            <w:tcW w:w="2520" w:type="dxa"/>
          </w:tcPr>
          <w:p w14:paraId="30007A98" w14:textId="77777777" w:rsidR="00F846DB" w:rsidRPr="003651D9" w:rsidRDefault="00F846DB" w:rsidP="00B54952">
            <w:pPr>
              <w:pStyle w:val="TableEntry"/>
            </w:pPr>
            <w:r>
              <w:t>Retrieve Care Plan</w:t>
            </w:r>
          </w:p>
        </w:tc>
        <w:tc>
          <w:tcPr>
            <w:tcW w:w="1710" w:type="dxa"/>
          </w:tcPr>
          <w:p w14:paraId="1D6BEBA4" w14:textId="77777777" w:rsidR="00F846DB" w:rsidRPr="003651D9" w:rsidRDefault="00F846DB" w:rsidP="00B54952">
            <w:pPr>
              <w:pStyle w:val="TableEntry"/>
            </w:pPr>
            <w:r w:rsidRPr="003651D9">
              <w:t>R</w:t>
            </w:r>
          </w:p>
        </w:tc>
        <w:tc>
          <w:tcPr>
            <w:tcW w:w="2799" w:type="dxa"/>
          </w:tcPr>
          <w:p w14:paraId="503BC4EC" w14:textId="274B64FB" w:rsidR="00F846DB" w:rsidRPr="003651D9" w:rsidRDefault="00F846DB" w:rsidP="00B54952">
            <w:pPr>
              <w:pStyle w:val="TableEntry"/>
            </w:pPr>
            <w:del w:id="129" w:author="Cole, George" w:date="2016-02-16T15:07:00Z">
              <w:r w:rsidDel="00662BE5">
                <w:delText>&lt;Domain Acronym&gt;</w:delText>
              </w:r>
            </w:del>
            <w:ins w:id="130" w:author="Cole, George" w:date="2016-02-16T15:07:00Z">
              <w:r w:rsidR="00662BE5">
                <w:t>PCC</w:t>
              </w:r>
            </w:ins>
            <w:r>
              <w:t xml:space="preserve"> TF-2: 3.Y2</w:t>
            </w:r>
          </w:p>
        </w:tc>
      </w:tr>
      <w:tr w:rsidR="00F846DB" w:rsidRPr="003651D9" w14:paraId="7EAF578B" w14:textId="77777777" w:rsidTr="00B54952">
        <w:trPr>
          <w:cantSplit/>
          <w:jc w:val="center"/>
        </w:trPr>
        <w:tc>
          <w:tcPr>
            <w:tcW w:w="1449" w:type="dxa"/>
            <w:vMerge/>
          </w:tcPr>
          <w:p w14:paraId="0206AED3" w14:textId="77777777" w:rsidR="00F846DB" w:rsidRPr="003651D9" w:rsidRDefault="00F846DB" w:rsidP="00B54952">
            <w:pPr>
              <w:pStyle w:val="TableEntry"/>
            </w:pPr>
          </w:p>
        </w:tc>
        <w:tc>
          <w:tcPr>
            <w:tcW w:w="2520" w:type="dxa"/>
          </w:tcPr>
          <w:p w14:paraId="556D7D6A" w14:textId="77777777" w:rsidR="00F846DB" w:rsidRPr="003651D9" w:rsidRDefault="00F846DB" w:rsidP="00B54952">
            <w:pPr>
              <w:pStyle w:val="TableEntry"/>
            </w:pPr>
            <w:r>
              <w:t>Subscribe to Care Plan Updates</w:t>
            </w:r>
          </w:p>
        </w:tc>
        <w:tc>
          <w:tcPr>
            <w:tcW w:w="1710" w:type="dxa"/>
          </w:tcPr>
          <w:p w14:paraId="64711E27" w14:textId="77777777" w:rsidR="00F846DB" w:rsidRPr="003651D9" w:rsidRDefault="00F846DB" w:rsidP="00B54952">
            <w:pPr>
              <w:pStyle w:val="TableEntry"/>
            </w:pPr>
            <w:r>
              <w:t>O</w:t>
            </w:r>
          </w:p>
        </w:tc>
        <w:tc>
          <w:tcPr>
            <w:tcW w:w="2799" w:type="dxa"/>
          </w:tcPr>
          <w:p w14:paraId="629EBC6C" w14:textId="6E37E921" w:rsidR="00F846DB" w:rsidRPr="003651D9" w:rsidRDefault="00F846DB" w:rsidP="00B54952">
            <w:pPr>
              <w:pStyle w:val="TableEntry"/>
            </w:pPr>
            <w:del w:id="131" w:author="Cole, George" w:date="2016-02-16T15:07:00Z">
              <w:r w:rsidDel="00662BE5">
                <w:delText>&lt;Domain Acronym&gt;</w:delText>
              </w:r>
            </w:del>
            <w:ins w:id="132" w:author="Cole, George" w:date="2016-02-16T15:07:00Z">
              <w:r w:rsidR="00662BE5">
                <w:t>PCC</w:t>
              </w:r>
            </w:ins>
            <w:r>
              <w:t xml:space="preserve"> TF-2: 3.Y3</w:t>
            </w:r>
          </w:p>
        </w:tc>
      </w:tr>
      <w:tr w:rsidR="00F846DB" w:rsidRPr="003651D9" w14:paraId="668C9BB5" w14:textId="77777777" w:rsidTr="00B54952">
        <w:trPr>
          <w:cantSplit/>
          <w:jc w:val="center"/>
        </w:trPr>
        <w:tc>
          <w:tcPr>
            <w:tcW w:w="1449" w:type="dxa"/>
            <w:vMerge/>
          </w:tcPr>
          <w:p w14:paraId="27BE674F" w14:textId="77777777" w:rsidR="00F846DB" w:rsidRPr="003651D9" w:rsidRDefault="00F846DB" w:rsidP="00B54952">
            <w:pPr>
              <w:pStyle w:val="TableEntry"/>
            </w:pPr>
          </w:p>
        </w:tc>
        <w:tc>
          <w:tcPr>
            <w:tcW w:w="2520" w:type="dxa"/>
          </w:tcPr>
          <w:p w14:paraId="4E8E0642" w14:textId="77777777" w:rsidR="00F846DB" w:rsidRDefault="00F846DB" w:rsidP="00B54952">
            <w:pPr>
              <w:pStyle w:val="TableEntry"/>
            </w:pPr>
            <w:r>
              <w:t>Provide Care Plan</w:t>
            </w:r>
            <w:del w:id="133" w:author="Cole, George" w:date="2016-02-16T06:30:00Z">
              <w:r w:rsidDel="007B6C78">
                <w:delText xml:space="preserve"> Updates</w:delText>
              </w:r>
            </w:del>
          </w:p>
        </w:tc>
        <w:tc>
          <w:tcPr>
            <w:tcW w:w="1710" w:type="dxa"/>
          </w:tcPr>
          <w:p w14:paraId="3992F389" w14:textId="77777777" w:rsidR="00F846DB" w:rsidRDefault="00F846DB" w:rsidP="00B54952">
            <w:pPr>
              <w:pStyle w:val="TableEntry"/>
            </w:pPr>
            <w:r>
              <w:t>O (as receiver) (Note 1)</w:t>
            </w:r>
          </w:p>
        </w:tc>
        <w:tc>
          <w:tcPr>
            <w:tcW w:w="2799" w:type="dxa"/>
          </w:tcPr>
          <w:p w14:paraId="55959547" w14:textId="44921904" w:rsidR="00F846DB" w:rsidRPr="003651D9" w:rsidRDefault="00F846DB" w:rsidP="00B54952">
            <w:pPr>
              <w:pStyle w:val="TableEntry"/>
            </w:pPr>
            <w:del w:id="134" w:author="Cole, George" w:date="2016-02-16T15:07:00Z">
              <w:r w:rsidDel="00662BE5">
                <w:delText>&lt;Domain Acronym&gt;</w:delText>
              </w:r>
            </w:del>
            <w:ins w:id="135" w:author="Cole, George" w:date="2016-02-16T15:07:00Z">
              <w:r w:rsidR="00662BE5">
                <w:t>PCC</w:t>
              </w:r>
            </w:ins>
            <w:r>
              <w:t xml:space="preserve"> TF-2: 3.Y4</w:t>
            </w:r>
          </w:p>
        </w:tc>
      </w:tr>
      <w:tr w:rsidR="007B6C78" w:rsidRPr="003651D9" w14:paraId="39ADB84A" w14:textId="77777777" w:rsidTr="00B54952">
        <w:trPr>
          <w:cantSplit/>
          <w:jc w:val="center"/>
          <w:ins w:id="136" w:author="Cole, George" w:date="2016-02-16T06:30:00Z"/>
        </w:trPr>
        <w:tc>
          <w:tcPr>
            <w:tcW w:w="1449" w:type="dxa"/>
            <w:vMerge w:val="restart"/>
          </w:tcPr>
          <w:p w14:paraId="12B5FFEE" w14:textId="3030B8D3" w:rsidR="007B6C78" w:rsidRDefault="007B6C78" w:rsidP="00B54952">
            <w:pPr>
              <w:pStyle w:val="TableEntry"/>
              <w:rPr>
                <w:ins w:id="137" w:author="Cole, George" w:date="2016-02-16T06:30:00Z"/>
              </w:rPr>
            </w:pPr>
            <w:r>
              <w:t>Care Plan Manager</w:t>
            </w:r>
          </w:p>
        </w:tc>
        <w:tc>
          <w:tcPr>
            <w:tcW w:w="2520" w:type="dxa"/>
          </w:tcPr>
          <w:p w14:paraId="6B2809C7" w14:textId="0BBA0388" w:rsidR="007B6C78" w:rsidRDefault="007B6C78" w:rsidP="00B54952">
            <w:pPr>
              <w:pStyle w:val="TableEntry"/>
              <w:rPr>
                <w:ins w:id="138" w:author="Cole, George" w:date="2016-02-16T06:30:00Z"/>
              </w:rPr>
            </w:pPr>
            <w:ins w:id="139" w:author="Cole, George" w:date="2016-02-16T06:30:00Z">
              <w:r>
                <w:t>Search for Care Plan</w:t>
              </w:r>
            </w:ins>
          </w:p>
        </w:tc>
        <w:tc>
          <w:tcPr>
            <w:tcW w:w="1710" w:type="dxa"/>
          </w:tcPr>
          <w:p w14:paraId="7A0BF998" w14:textId="01178D57" w:rsidR="007B6C78" w:rsidRPr="003651D9" w:rsidRDefault="007B6C78" w:rsidP="00B54952">
            <w:pPr>
              <w:pStyle w:val="TableEntry"/>
              <w:rPr>
                <w:ins w:id="140" w:author="Cole, George" w:date="2016-02-16T06:30:00Z"/>
              </w:rPr>
            </w:pPr>
            <w:ins w:id="141" w:author="Cole, George" w:date="2016-02-16T06:30:00Z">
              <w:r>
                <w:t>R</w:t>
              </w:r>
            </w:ins>
          </w:p>
        </w:tc>
        <w:tc>
          <w:tcPr>
            <w:tcW w:w="2799" w:type="dxa"/>
          </w:tcPr>
          <w:p w14:paraId="38734869" w14:textId="30573F6E" w:rsidR="007B6C78" w:rsidRPr="003651D9" w:rsidRDefault="00662BE5" w:rsidP="00B54952">
            <w:pPr>
              <w:pStyle w:val="TableEntry"/>
              <w:rPr>
                <w:ins w:id="142" w:author="Cole, George" w:date="2016-02-16T06:30:00Z"/>
              </w:rPr>
            </w:pPr>
            <w:ins w:id="143" w:author="Cole, George" w:date="2016-02-16T15:07:00Z">
              <w:r>
                <w:t>PCC</w:t>
              </w:r>
            </w:ins>
            <w:ins w:id="144" w:author="Cole, George" w:date="2016-02-16T06:30:00Z">
              <w:r w:rsidR="002317DB">
                <w:t xml:space="preserve"> TF-2: 3.Y5</w:t>
              </w:r>
            </w:ins>
          </w:p>
        </w:tc>
      </w:tr>
      <w:tr w:rsidR="007B6C78" w:rsidRPr="003651D9" w14:paraId="7E9197A0" w14:textId="77777777" w:rsidTr="00B54952">
        <w:trPr>
          <w:cantSplit/>
          <w:jc w:val="center"/>
        </w:trPr>
        <w:tc>
          <w:tcPr>
            <w:tcW w:w="1449" w:type="dxa"/>
            <w:vMerge/>
          </w:tcPr>
          <w:p w14:paraId="3B3E6391" w14:textId="0C9E4E5B" w:rsidR="007B6C78" w:rsidRPr="003651D9" w:rsidRDefault="007B6C78" w:rsidP="00B54952">
            <w:pPr>
              <w:pStyle w:val="TableEntry"/>
            </w:pPr>
          </w:p>
        </w:tc>
        <w:tc>
          <w:tcPr>
            <w:tcW w:w="2520" w:type="dxa"/>
          </w:tcPr>
          <w:p w14:paraId="637E9255" w14:textId="77777777" w:rsidR="007B6C78" w:rsidRPr="003651D9" w:rsidRDefault="007B6C78" w:rsidP="00B54952">
            <w:pPr>
              <w:pStyle w:val="TableEntry"/>
            </w:pPr>
            <w:r>
              <w:t>Update Care Plan</w:t>
            </w:r>
          </w:p>
        </w:tc>
        <w:tc>
          <w:tcPr>
            <w:tcW w:w="1710" w:type="dxa"/>
          </w:tcPr>
          <w:p w14:paraId="09C0ACDC" w14:textId="77777777" w:rsidR="007B6C78" w:rsidRPr="003651D9" w:rsidRDefault="007B6C78" w:rsidP="00B54952">
            <w:pPr>
              <w:pStyle w:val="TableEntry"/>
            </w:pPr>
            <w:r w:rsidRPr="003651D9">
              <w:t>R</w:t>
            </w:r>
          </w:p>
        </w:tc>
        <w:tc>
          <w:tcPr>
            <w:tcW w:w="2799" w:type="dxa"/>
          </w:tcPr>
          <w:p w14:paraId="3FB42F91" w14:textId="195F8632" w:rsidR="007B6C78" w:rsidRPr="003651D9" w:rsidRDefault="007B6C78" w:rsidP="00B54952">
            <w:pPr>
              <w:pStyle w:val="TableEntry"/>
            </w:pPr>
            <w:del w:id="145" w:author="Cole, George" w:date="2016-02-16T15:07:00Z">
              <w:r w:rsidRPr="003651D9" w:rsidDel="00662BE5">
                <w:delText>&lt;Domain Acronym&gt;</w:delText>
              </w:r>
            </w:del>
            <w:ins w:id="146" w:author="Cole, George" w:date="2016-02-16T15:07:00Z">
              <w:r w:rsidR="00662BE5">
                <w:t>PCC</w:t>
              </w:r>
            </w:ins>
            <w:r w:rsidRPr="003651D9">
              <w:t xml:space="preserve"> TF-2: 3.Y1</w:t>
            </w:r>
          </w:p>
        </w:tc>
      </w:tr>
      <w:tr w:rsidR="007B6C78" w:rsidRPr="003651D9" w14:paraId="72DFF230" w14:textId="77777777" w:rsidTr="00B54952">
        <w:trPr>
          <w:cantSplit/>
          <w:jc w:val="center"/>
        </w:trPr>
        <w:tc>
          <w:tcPr>
            <w:tcW w:w="1449" w:type="dxa"/>
            <w:vMerge/>
          </w:tcPr>
          <w:p w14:paraId="3272E00B" w14:textId="77777777" w:rsidR="007B6C78" w:rsidRPr="003651D9" w:rsidRDefault="007B6C78" w:rsidP="00B54952">
            <w:pPr>
              <w:pStyle w:val="TableEntry"/>
            </w:pPr>
          </w:p>
        </w:tc>
        <w:tc>
          <w:tcPr>
            <w:tcW w:w="2520" w:type="dxa"/>
          </w:tcPr>
          <w:p w14:paraId="7C09D6D7" w14:textId="77777777" w:rsidR="007B6C78" w:rsidRPr="003651D9" w:rsidRDefault="007B6C78" w:rsidP="00B54952">
            <w:pPr>
              <w:pStyle w:val="TableEntry"/>
            </w:pPr>
            <w:r>
              <w:t>Retrieve Care Plan</w:t>
            </w:r>
          </w:p>
        </w:tc>
        <w:tc>
          <w:tcPr>
            <w:tcW w:w="1710" w:type="dxa"/>
          </w:tcPr>
          <w:p w14:paraId="2083F5EF" w14:textId="77777777" w:rsidR="007B6C78" w:rsidRPr="003651D9" w:rsidRDefault="007B6C78" w:rsidP="00B54952">
            <w:pPr>
              <w:pStyle w:val="TableEntry"/>
            </w:pPr>
            <w:r>
              <w:t>R</w:t>
            </w:r>
          </w:p>
        </w:tc>
        <w:tc>
          <w:tcPr>
            <w:tcW w:w="2799" w:type="dxa"/>
          </w:tcPr>
          <w:p w14:paraId="017EA72C" w14:textId="7A0F3017" w:rsidR="007B6C78" w:rsidRPr="003651D9" w:rsidRDefault="007B6C78" w:rsidP="00B54952">
            <w:pPr>
              <w:pStyle w:val="TableEntry"/>
            </w:pPr>
            <w:del w:id="147" w:author="Cole, George" w:date="2016-02-16T15:07:00Z">
              <w:r w:rsidRPr="003651D9" w:rsidDel="00662BE5">
                <w:delText>&lt;Domain Acronym&gt;</w:delText>
              </w:r>
            </w:del>
            <w:ins w:id="148" w:author="Cole, George" w:date="2016-02-16T15:07:00Z">
              <w:r w:rsidR="00662BE5">
                <w:t>PCC</w:t>
              </w:r>
            </w:ins>
            <w:r w:rsidRPr="003651D9">
              <w:t xml:space="preserve"> TF-2: 3.Y2</w:t>
            </w:r>
          </w:p>
        </w:tc>
      </w:tr>
      <w:tr w:rsidR="007B6C78" w:rsidRPr="003651D9" w14:paraId="0A558904" w14:textId="77777777" w:rsidTr="00B54952">
        <w:trPr>
          <w:cantSplit/>
          <w:jc w:val="center"/>
        </w:trPr>
        <w:tc>
          <w:tcPr>
            <w:tcW w:w="1449" w:type="dxa"/>
            <w:vMerge/>
          </w:tcPr>
          <w:p w14:paraId="145B05EA" w14:textId="77777777" w:rsidR="007B6C78" w:rsidRPr="003651D9" w:rsidRDefault="007B6C78" w:rsidP="00B54952">
            <w:pPr>
              <w:pStyle w:val="TableEntry"/>
            </w:pPr>
          </w:p>
        </w:tc>
        <w:tc>
          <w:tcPr>
            <w:tcW w:w="2520" w:type="dxa"/>
          </w:tcPr>
          <w:p w14:paraId="02FEA55F" w14:textId="77777777" w:rsidR="007B6C78" w:rsidRPr="003651D9" w:rsidRDefault="007B6C78" w:rsidP="00B54952">
            <w:pPr>
              <w:pStyle w:val="TableEntry"/>
            </w:pPr>
            <w:r>
              <w:t>Subscribe to Care Plan Updates</w:t>
            </w:r>
          </w:p>
        </w:tc>
        <w:tc>
          <w:tcPr>
            <w:tcW w:w="1710" w:type="dxa"/>
          </w:tcPr>
          <w:p w14:paraId="7E1AEC4C" w14:textId="77777777" w:rsidR="007B6C78" w:rsidRPr="003651D9" w:rsidRDefault="007B6C78" w:rsidP="00B54952">
            <w:pPr>
              <w:pStyle w:val="TableEntry"/>
            </w:pPr>
            <w:r>
              <w:t>R</w:t>
            </w:r>
          </w:p>
        </w:tc>
        <w:tc>
          <w:tcPr>
            <w:tcW w:w="2799" w:type="dxa"/>
          </w:tcPr>
          <w:p w14:paraId="69E8280E" w14:textId="0EA152C9" w:rsidR="007B6C78" w:rsidRPr="003651D9" w:rsidRDefault="007B6C78" w:rsidP="00B54952">
            <w:pPr>
              <w:pStyle w:val="TableEntry"/>
            </w:pPr>
            <w:del w:id="149" w:author="Cole, George" w:date="2016-02-16T15:07:00Z">
              <w:r w:rsidRPr="003651D9" w:rsidDel="00662BE5">
                <w:delText>&lt;Domain Acronym&gt;</w:delText>
              </w:r>
            </w:del>
            <w:ins w:id="150" w:author="Cole, George" w:date="2016-02-16T15:07:00Z">
              <w:r w:rsidR="00662BE5">
                <w:t>PCC</w:t>
              </w:r>
            </w:ins>
            <w:r w:rsidRPr="003651D9">
              <w:t xml:space="preserve"> TF-2: 3.Y3</w:t>
            </w:r>
          </w:p>
        </w:tc>
      </w:tr>
      <w:tr w:rsidR="007B6C78" w:rsidRPr="003651D9" w14:paraId="19F3F0D4" w14:textId="77777777" w:rsidTr="00B54952">
        <w:trPr>
          <w:cantSplit/>
          <w:jc w:val="center"/>
        </w:trPr>
        <w:tc>
          <w:tcPr>
            <w:tcW w:w="1449" w:type="dxa"/>
            <w:vMerge/>
          </w:tcPr>
          <w:p w14:paraId="0E760F76" w14:textId="77777777" w:rsidR="007B6C78" w:rsidRPr="003651D9" w:rsidRDefault="007B6C78" w:rsidP="00B54952">
            <w:pPr>
              <w:pStyle w:val="TableEntry"/>
            </w:pPr>
          </w:p>
        </w:tc>
        <w:tc>
          <w:tcPr>
            <w:tcW w:w="2520" w:type="dxa"/>
          </w:tcPr>
          <w:p w14:paraId="623BCD66" w14:textId="7F95E598" w:rsidR="007B6C78" w:rsidRDefault="007B6C78" w:rsidP="00B54952">
            <w:pPr>
              <w:pStyle w:val="TableEntry"/>
            </w:pPr>
            <w:r>
              <w:t>Provide Care Pla</w:t>
            </w:r>
            <w:ins w:id="151" w:author="Cole, George" w:date="2016-02-16T06:30:00Z">
              <w:r>
                <w:t>n</w:t>
              </w:r>
            </w:ins>
            <w:del w:id="152" w:author="Cole, George" w:date="2016-02-16T06:30:00Z">
              <w:r w:rsidDel="007B6C78">
                <w:delText>n Updates</w:delText>
              </w:r>
            </w:del>
          </w:p>
        </w:tc>
        <w:tc>
          <w:tcPr>
            <w:tcW w:w="1710" w:type="dxa"/>
          </w:tcPr>
          <w:p w14:paraId="2B43B05A" w14:textId="77777777" w:rsidR="007B6C78" w:rsidRDefault="007B6C78" w:rsidP="00B54952">
            <w:pPr>
              <w:pStyle w:val="TableEntry"/>
            </w:pPr>
            <w:r>
              <w:t>R (as initiator)</w:t>
            </w:r>
          </w:p>
        </w:tc>
        <w:tc>
          <w:tcPr>
            <w:tcW w:w="2799" w:type="dxa"/>
          </w:tcPr>
          <w:p w14:paraId="5ED12E8E" w14:textId="4AD10115" w:rsidR="007B6C78" w:rsidRPr="003651D9" w:rsidRDefault="007B6C78" w:rsidP="00B54952">
            <w:pPr>
              <w:pStyle w:val="TableEntry"/>
            </w:pPr>
            <w:del w:id="153" w:author="Cole, George" w:date="2016-02-16T15:07:00Z">
              <w:r w:rsidDel="00662BE5">
                <w:delText>&lt;Domain Acronym&gt;</w:delText>
              </w:r>
            </w:del>
            <w:ins w:id="154" w:author="Cole, George" w:date="2016-02-16T15:07:00Z">
              <w:r w:rsidR="00662BE5">
                <w:t>PCC</w:t>
              </w:r>
            </w:ins>
            <w:r>
              <w:t xml:space="preserve"> TF-2: 3.Y4</w:t>
            </w:r>
          </w:p>
        </w:tc>
      </w:tr>
    </w:tbl>
    <w:p w14:paraId="3E6AB66E"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1EE56365" w14:textId="4EC5959A" w:rsidR="00CF283F" w:rsidRPr="003651D9" w:rsidRDefault="00040A2D">
      <w:pPr>
        <w:pStyle w:val="BodyText"/>
      </w:pPr>
      <w:del w:id="155" w:author="Cole, George" w:date="2016-02-16T06:31:00Z">
        <w:r w:rsidDel="00F5188B">
          <w:delText xml:space="preserve">Subscribe to Care Plan Updates is </w:delText>
        </w:r>
      </w:del>
      <w:r w:rsidR="00CF283F" w:rsidRPr="003651D9">
        <w:t xml:space="preserve">Table X.1-1 lists the transactions for each actor directly involved in the </w:t>
      </w:r>
      <w:del w:id="156" w:author="Cole, George" w:date="2016-02-16T15:06:00Z">
        <w:r w:rsidR="00CF283F" w:rsidRPr="003651D9" w:rsidDel="00E60F58">
          <w:delText>&lt;</w:delText>
        </w:r>
        <w:r w:rsidR="00B43198" w:rsidRPr="003651D9" w:rsidDel="00E60F58">
          <w:delText xml:space="preserve">Profile </w:delText>
        </w:r>
        <w:r w:rsidR="00FF4C4E" w:rsidRPr="003651D9" w:rsidDel="00E60F58">
          <w:delText>Acronym</w:delText>
        </w:r>
        <w:r w:rsidR="00CF283F" w:rsidRPr="003651D9" w:rsidDel="00E60F58">
          <w:delText>&gt;</w:delText>
        </w:r>
      </w:del>
      <w:ins w:id="157" w:author="Cole, George" w:date="2016-02-16T15:06:00Z">
        <w:r w:rsidR="00E60F58">
          <w:t>DCP</w:t>
        </w:r>
      </w:ins>
      <w:r w:rsidR="00CF283F" w:rsidRPr="003651D9">
        <w:t xml:space="preserve"> Profile. </w:t>
      </w:r>
      <w:r w:rsidR="00F66C25" w:rsidRPr="003651D9">
        <w:t xml:space="preserve">To </w:t>
      </w:r>
      <w:r w:rsidR="00CF283F" w:rsidRPr="003651D9">
        <w:t xml:space="preserve">claim </w:t>
      </w:r>
      <w:r w:rsidR="00F66C25" w:rsidRPr="003651D9">
        <w:t>compliance with this Profile, an actor shall support all re</w:t>
      </w:r>
      <w:r w:rsidR="00CF283F" w:rsidRPr="003651D9">
        <w:t>qu</w:t>
      </w:r>
      <w:r w:rsidR="006A4160" w:rsidRPr="003651D9">
        <w:t>ired transactions (labeled “R”) and may support the optional t</w:t>
      </w:r>
      <w:r w:rsidR="00CF283F" w:rsidRPr="003651D9">
        <w:t xml:space="preserve">ransactions </w:t>
      </w:r>
      <w:r w:rsidR="006A4160" w:rsidRPr="003651D9">
        <w:t>(</w:t>
      </w:r>
      <w:r w:rsidR="00CF283F" w:rsidRPr="003651D9">
        <w:t>labeled “O”</w:t>
      </w:r>
      <w:r w:rsidR="006A4160" w:rsidRPr="003651D9">
        <w:t>)</w:t>
      </w:r>
      <w:r w:rsidR="00887E40" w:rsidRPr="003651D9">
        <w:t xml:space="preserve">. </w:t>
      </w:r>
    </w:p>
    <w:p w14:paraId="6122CD77" w14:textId="77777777" w:rsidR="00CF283F" w:rsidRPr="003651D9" w:rsidRDefault="00CF283F" w:rsidP="00597DB2">
      <w:pPr>
        <w:pStyle w:val="Note"/>
        <w:rPr>
          <w:i/>
        </w:rPr>
      </w:pPr>
      <w:r w:rsidRPr="003651D9">
        <w:t>Note</w:t>
      </w:r>
      <w:r w:rsidR="004818E8" w:rsidRPr="003651D9">
        <w:t xml:space="preserve"> 1</w:t>
      </w:r>
      <w:r w:rsidRPr="003651D9">
        <w:t>:</w:t>
      </w:r>
      <w:r w:rsidR="00940FC7">
        <w:t xml:space="preserve"> </w:t>
      </w:r>
      <w:r w:rsidR="006A4160" w:rsidRPr="003651D9">
        <w:rPr>
          <w:i/>
        </w:rPr>
        <w:t>&lt;For example, a note could describe that one of two possible transactions could be supported by</w:t>
      </w:r>
      <w:r w:rsidR="001F7A35" w:rsidRPr="003651D9">
        <w:rPr>
          <w:i/>
        </w:rPr>
        <w:t xml:space="preserve"> an Actor or other variations</w:t>
      </w:r>
      <w:r w:rsidR="00F0665F" w:rsidRPr="003651D9">
        <w:rPr>
          <w:i/>
        </w:rPr>
        <w:t xml:space="preserve">. </w:t>
      </w:r>
      <w:r w:rsidR="001F7A35" w:rsidRPr="003651D9">
        <w:rPr>
          <w:i/>
        </w:rPr>
        <w:t>For example</w:t>
      </w:r>
      <w:r w:rsidR="00F0665F" w:rsidRPr="003651D9">
        <w:rPr>
          <w:i/>
        </w:rPr>
        <w:t xml:space="preserve">: </w:t>
      </w:r>
      <w:r w:rsidR="001F7A35" w:rsidRPr="003651D9">
        <w:rPr>
          <w:i/>
        </w:rPr>
        <w:t xml:space="preserve">Note: Either Transaction </w:t>
      </w:r>
      <w:r w:rsidR="004B4EF3" w:rsidRPr="003651D9">
        <w:rPr>
          <w:i/>
        </w:rPr>
        <w:t>Y</w:t>
      </w:r>
      <w:r w:rsidR="001F7A35" w:rsidRPr="003651D9">
        <w:rPr>
          <w:i/>
        </w:rPr>
        <w:t xml:space="preserve">2 or Transaction </w:t>
      </w:r>
      <w:r w:rsidR="004B4EF3" w:rsidRPr="003651D9">
        <w:rPr>
          <w:i/>
        </w:rPr>
        <w:t>Y</w:t>
      </w:r>
      <w:r w:rsidR="001F7A35" w:rsidRPr="003651D9">
        <w:rPr>
          <w:i/>
        </w:rPr>
        <w:t>3 shall be implemented for Actor D/Actor E.</w:t>
      </w:r>
      <w:r w:rsidR="007A51E3" w:rsidRPr="003651D9">
        <w:rPr>
          <w:i/>
        </w:rPr>
        <w:t xml:space="preserve"> –or- Note</w:t>
      </w:r>
      <w:r w:rsidR="00F0665F" w:rsidRPr="003651D9">
        <w:rPr>
          <w:i/>
        </w:rPr>
        <w:t xml:space="preserve">: </w:t>
      </w:r>
      <w:r w:rsidR="007A51E3" w:rsidRPr="003651D9">
        <w:rPr>
          <w:i/>
        </w:rPr>
        <w:t xml:space="preserve">At least one of Transaction </w:t>
      </w:r>
      <w:r w:rsidR="004B4EF3" w:rsidRPr="003651D9">
        <w:rPr>
          <w:i/>
        </w:rPr>
        <w:t>Y</w:t>
      </w:r>
      <w:r w:rsidR="007A51E3" w:rsidRPr="003651D9">
        <w:rPr>
          <w:i/>
        </w:rPr>
        <w:t xml:space="preserve">2, Transaction </w:t>
      </w:r>
      <w:r w:rsidR="004B4EF3" w:rsidRPr="003651D9">
        <w:rPr>
          <w:i/>
        </w:rPr>
        <w:t>Y</w:t>
      </w:r>
      <w:r w:rsidR="007A51E3" w:rsidRPr="003651D9">
        <w:rPr>
          <w:i/>
        </w:rPr>
        <w:t xml:space="preserve">3, or Transaction </w:t>
      </w:r>
      <w:r w:rsidR="004B4EF3" w:rsidRPr="003651D9">
        <w:rPr>
          <w:i/>
        </w:rPr>
        <w:t>Y</w:t>
      </w:r>
      <w:r w:rsidR="007A51E3" w:rsidRPr="003651D9">
        <w:rPr>
          <w:i/>
        </w:rPr>
        <w:t>4 shall be implemented for Actor D/Actor E.&gt;</w:t>
      </w:r>
    </w:p>
    <w:bookmarkEnd w:id="98"/>
    <w:bookmarkEnd w:id="99"/>
    <w:bookmarkEnd w:id="100"/>
    <w:bookmarkEnd w:id="101"/>
    <w:bookmarkEnd w:id="102"/>
    <w:bookmarkEnd w:id="103"/>
    <w:bookmarkEnd w:id="104"/>
    <w:bookmarkEnd w:id="105"/>
    <w:p w14:paraId="0F313BC7" w14:textId="77777777" w:rsidR="000D2487" w:rsidRPr="003651D9" w:rsidRDefault="000D2487" w:rsidP="005360E4">
      <w:pPr>
        <w:pStyle w:val="BodyText"/>
        <w:rPr>
          <w:highlight w:val="yellow"/>
        </w:rPr>
      </w:pPr>
    </w:p>
    <w:p w14:paraId="6ECF0A32" w14:textId="77777777" w:rsidR="003921A0" w:rsidRPr="003651D9" w:rsidRDefault="003921A0" w:rsidP="00597DB2">
      <w:pPr>
        <w:pStyle w:val="AuthorInstructions"/>
      </w:pPr>
      <w:r w:rsidRPr="003651D9">
        <w:t xml:space="preserve">&lt;Content Module </w:t>
      </w:r>
      <w:r w:rsidR="00F66C25" w:rsidRPr="003651D9">
        <w:t>Instructions</w:t>
      </w:r>
      <w:r w:rsidRPr="003651D9">
        <w:t>:&gt;</w:t>
      </w:r>
    </w:p>
    <w:p w14:paraId="17C71641" w14:textId="77777777" w:rsidR="00FA427F" w:rsidRPr="003651D9" w:rsidRDefault="000D2487" w:rsidP="00597DB2">
      <w:pPr>
        <w:pStyle w:val="AuthorInstructions"/>
      </w:pPr>
      <w:r w:rsidRPr="003651D9">
        <w:t>&lt;</w:t>
      </w:r>
      <w:r w:rsidR="00F66C25" w:rsidRPr="003651D9">
        <w:t>If this profile does not define Content Modules, delete the following diagram, text, and table.</w:t>
      </w:r>
    </w:p>
    <w:p w14:paraId="4BAD7947" w14:textId="77777777" w:rsidR="000D2487" w:rsidRPr="003651D9" w:rsidRDefault="00207816" w:rsidP="00597DB2">
      <w:pPr>
        <w:pStyle w:val="AuthorInstructions"/>
      </w:pPr>
      <w:r w:rsidRPr="003651D9">
        <w:t>The recommended</w:t>
      </w:r>
      <w:r w:rsidR="00FA427F" w:rsidRPr="003651D9">
        <w:t xml:space="preserve"> Content Creator/Content Consumer diagram is given below</w:t>
      </w:r>
      <w:r w:rsidR="00887E40" w:rsidRPr="003651D9">
        <w:t xml:space="preserve">. </w:t>
      </w:r>
      <w:r w:rsidR="00FA427F" w:rsidRPr="003651D9">
        <w:t xml:space="preserve">If this is not applicable to this profile, it is up to the </w:t>
      </w:r>
      <w:r w:rsidR="009D125C" w:rsidRPr="003651D9">
        <w:t>author</w:t>
      </w:r>
      <w:r w:rsidR="00FA427F" w:rsidRPr="003651D9">
        <w:t>’s discretion to modify/replace</w:t>
      </w:r>
      <w:r w:rsidR="00887E40" w:rsidRPr="003651D9">
        <w:t>.</w:t>
      </w:r>
      <w:r w:rsidR="00907134" w:rsidRPr="003651D9">
        <w:t xml:space="preserve"> Authors are encouraged to maintain the neutrality of the content modules and incorporate transport by specifying grouping of the actors in the content module with actors from transport transactions</w:t>
      </w:r>
      <w:r w:rsidRPr="003651D9">
        <w:t>.</w:t>
      </w:r>
      <w:r w:rsidR="000D2487" w:rsidRPr="003651D9">
        <w:t>&gt;</w:t>
      </w:r>
    </w:p>
    <w:p w14:paraId="59128570" w14:textId="1D0E0E73" w:rsidR="0068355D" w:rsidRPr="003651D9" w:rsidRDefault="00DE7269" w:rsidP="00DE7269">
      <w:pPr>
        <w:pStyle w:val="BodyText"/>
      </w:pPr>
      <w:r w:rsidRPr="003651D9">
        <w:t xml:space="preserve">Figure X.1-1 shows the actors directly involved in the </w:t>
      </w:r>
      <w:del w:id="158" w:author="Cole, George" w:date="2016-02-16T15:06:00Z">
        <w:r w:rsidRPr="003651D9" w:rsidDel="00E60F58">
          <w:delText>&lt;Profile Acronym&gt;</w:delText>
        </w:r>
      </w:del>
      <w:ins w:id="159" w:author="Cole, George" w:date="2016-02-16T15:06:00Z">
        <w:r w:rsidR="00E60F58">
          <w:t>DCP</w:t>
        </w:r>
      </w:ins>
      <w:r w:rsidRPr="003651D9">
        <w:t xml:space="preserve"> Profile</w:t>
      </w:r>
      <w:r w:rsidR="00907134" w:rsidRPr="003651D9">
        <w:t xml:space="preserve"> and the </w:t>
      </w:r>
      <w:r w:rsidR="002D5B69" w:rsidRPr="003651D9">
        <w:t>direction that the content is exchanged</w:t>
      </w:r>
      <w:r w:rsidR="00887E40" w:rsidRPr="003651D9">
        <w:t xml:space="preserve">. </w:t>
      </w:r>
    </w:p>
    <w:p w14:paraId="36960210" w14:textId="77777777" w:rsidR="00DE7269" w:rsidRPr="003651D9" w:rsidRDefault="00DE7269" w:rsidP="00DE7269">
      <w:pPr>
        <w:pStyle w:val="BodyText"/>
      </w:pPr>
      <w:r w:rsidRPr="003651D9">
        <w:t>A product implementation using this profile must group actors from this profile with actors from a workflow or transport profile to be functional</w:t>
      </w:r>
      <w:r w:rsidR="00887E40" w:rsidRPr="003651D9">
        <w:t xml:space="preserve">. </w:t>
      </w:r>
      <w:r w:rsidRPr="003651D9">
        <w:t>The</w:t>
      </w:r>
      <w:r w:rsidR="00AF472E" w:rsidRPr="003651D9">
        <w:t xml:space="preserve"> grouping</w:t>
      </w:r>
      <w:r w:rsidRPr="003651D9">
        <w:t xml:space="preserve"> of the content module described in this profile to specific actors is described in more detail in the “</w:t>
      </w:r>
      <w:r w:rsidR="00F8495F" w:rsidRPr="003651D9">
        <w:t>Required A</w:t>
      </w:r>
      <w:r w:rsidRPr="003651D9">
        <w:t>ctor Groupings” section below.</w:t>
      </w:r>
    </w:p>
    <w:p w14:paraId="33D9FAA0" w14:textId="77777777" w:rsidR="00DE7269" w:rsidRPr="003651D9" w:rsidRDefault="00DE7269" w:rsidP="000D2487">
      <w:pPr>
        <w:pStyle w:val="BodyText"/>
        <w:rPr>
          <w:iCs/>
        </w:rPr>
      </w:pPr>
    </w:p>
    <w:p w14:paraId="4C70ABA8" w14:textId="77777777" w:rsidR="00DE7269" w:rsidRPr="003651D9" w:rsidRDefault="00DE7269" w:rsidP="000D2487">
      <w:pPr>
        <w:pStyle w:val="BodyText"/>
        <w:rPr>
          <w:i/>
          <w:iCs/>
        </w:rPr>
      </w:pPr>
    </w:p>
    <w:p w14:paraId="19763C94" w14:textId="77777777" w:rsidR="00DE7269" w:rsidRPr="003651D9" w:rsidRDefault="00DE7269" w:rsidP="003921A0">
      <w:pPr>
        <w:pStyle w:val="BodyText"/>
      </w:pPr>
    </w:p>
    <w:p w14:paraId="67FEA67F" w14:textId="77777777" w:rsidR="00DE7269" w:rsidRPr="003651D9" w:rsidRDefault="00DE7269" w:rsidP="003921A0">
      <w:pPr>
        <w:pStyle w:val="BodyText"/>
      </w:pPr>
    </w:p>
    <w:p w14:paraId="2F4640D6" w14:textId="77777777" w:rsidR="00DE7269" w:rsidRPr="003651D9" w:rsidRDefault="00DE7269" w:rsidP="003921A0">
      <w:pPr>
        <w:pStyle w:val="BodyText"/>
      </w:pPr>
    </w:p>
    <w:p w14:paraId="35321E65" w14:textId="77777777" w:rsidR="00DE7269" w:rsidRPr="003651D9" w:rsidRDefault="00DE7269" w:rsidP="00DE7269">
      <w:pPr>
        <w:pStyle w:val="FigureTitle"/>
      </w:pPr>
      <w:r w:rsidRPr="003651D9">
        <w:t>Figure X.1-1</w:t>
      </w:r>
      <w:r w:rsidR="00701B3A" w:rsidRPr="003651D9">
        <w:t>:</w:t>
      </w:r>
      <w:r w:rsidRPr="003651D9">
        <w:t xml:space="preserve"> </w:t>
      </w:r>
      <w:r w:rsidR="004B575B">
        <w:t>DCP</w:t>
      </w:r>
      <w:r w:rsidRPr="003651D9">
        <w:t xml:space="preserve"> Actor Diagram</w:t>
      </w:r>
    </w:p>
    <w:p w14:paraId="5EC4DB8F" w14:textId="77777777" w:rsidR="00DE7269" w:rsidRPr="003651D9" w:rsidRDefault="00DE7269" w:rsidP="003921A0">
      <w:pPr>
        <w:pStyle w:val="BodyText"/>
      </w:pPr>
    </w:p>
    <w:p w14:paraId="4127F91B" w14:textId="5799DED5" w:rsidR="000D2487" w:rsidRPr="003651D9" w:rsidRDefault="000D2487" w:rsidP="000D2487">
      <w:pPr>
        <w:pStyle w:val="BodyText"/>
      </w:pPr>
      <w:r w:rsidRPr="003651D9">
        <w:t>Table X.1-1 lists the content module</w:t>
      </w:r>
      <w:r w:rsidR="00AF472E" w:rsidRPr="003651D9">
        <w:t>(s) defined</w:t>
      </w:r>
      <w:r w:rsidRPr="003651D9">
        <w:t xml:space="preserve"> in the </w:t>
      </w:r>
      <w:del w:id="160" w:author="Cole, George" w:date="2016-02-16T15:06:00Z">
        <w:r w:rsidRPr="003651D9" w:rsidDel="00E60F58">
          <w:delText>&lt;Profile Acronym&gt;</w:delText>
        </w:r>
      </w:del>
      <w:ins w:id="161" w:author="Cole, George" w:date="2016-02-16T15:06:00Z">
        <w:r w:rsidR="00E60F58">
          <w:t>DCP</w:t>
        </w:r>
      </w:ins>
      <w:r w:rsidRPr="003651D9">
        <w:t xml:space="preserve"> Profile. </w:t>
      </w:r>
      <w:r w:rsidR="00F8495F" w:rsidRPr="003651D9">
        <w:t>To claim support</w:t>
      </w:r>
      <w:r w:rsidR="00AF472E" w:rsidRPr="003651D9">
        <w:t xml:space="preserve"> </w:t>
      </w:r>
      <w:r w:rsidR="00F8495F" w:rsidRPr="003651D9">
        <w:t>with th</w:t>
      </w:r>
      <w:r w:rsidR="00AF472E" w:rsidRPr="003651D9">
        <w:t xml:space="preserve">is profile, </w:t>
      </w:r>
      <w:r w:rsidRPr="003651D9">
        <w:t xml:space="preserve">an actor </w:t>
      </w:r>
      <w:r w:rsidR="00F8495F" w:rsidRPr="003651D9">
        <w:t xml:space="preserve">shall support </w:t>
      </w:r>
      <w:r w:rsidR="00AF472E" w:rsidRPr="003651D9">
        <w:t xml:space="preserve">all required content modules (labeled “R”) and may </w:t>
      </w:r>
      <w:r w:rsidR="00F8495F" w:rsidRPr="003651D9">
        <w:t xml:space="preserve">support </w:t>
      </w:r>
      <w:r w:rsidR="00AF472E" w:rsidRPr="003651D9">
        <w:t>optional content module</w:t>
      </w:r>
      <w:r w:rsidR="00F8495F" w:rsidRPr="003651D9">
        <w:t>s</w:t>
      </w:r>
      <w:r w:rsidRPr="003651D9">
        <w:t xml:space="preserve"> (labeled “O”)</w:t>
      </w:r>
      <w:r w:rsidR="00887E40" w:rsidRPr="003651D9">
        <w:t xml:space="preserve">. </w:t>
      </w:r>
    </w:p>
    <w:p w14:paraId="358C59D3" w14:textId="77777777" w:rsidR="009C10D5" w:rsidRPr="003651D9" w:rsidRDefault="009C10D5" w:rsidP="00597DB2">
      <w:pPr>
        <w:pStyle w:val="AuthorInstructions"/>
      </w:pPr>
      <w:r w:rsidRPr="003651D9">
        <w:t>&lt;Note that this table number has to change if this profile describes both transactions and content modules (or there will be two tables entitled X.1</w:t>
      </w:r>
      <w:r w:rsidR="001F6755" w:rsidRPr="003651D9">
        <w:t>-1</w:t>
      </w:r>
      <w:r w:rsidRPr="003651D9">
        <w:t>).&gt;</w:t>
      </w:r>
    </w:p>
    <w:p w14:paraId="645EC566" w14:textId="77777777" w:rsidR="009C10D5" w:rsidRPr="003651D9" w:rsidRDefault="00AF472E" w:rsidP="00597DB2">
      <w:pPr>
        <w:pStyle w:val="AuthorInstructions"/>
      </w:pPr>
      <w:r w:rsidRPr="003651D9">
        <w:t>&lt;Note that the abbreviation in the column “</w:t>
      </w:r>
      <w:r w:rsidR="00472402" w:rsidRPr="003651D9">
        <w:t>Reference</w:t>
      </w:r>
      <w:r w:rsidR="006514EA" w:rsidRPr="003651D9">
        <w:t>” the</w:t>
      </w:r>
      <w:r w:rsidRPr="003651D9">
        <w:t xml:space="preserve"> letter “D” will be incremented for every content module document defined in this profile</w:t>
      </w:r>
      <w:r w:rsidR="00E7532D" w:rsidRPr="003651D9">
        <w:t xml:space="preserve"> (e.g.,</w:t>
      </w:r>
      <w:r w:rsidR="001F6755" w:rsidRPr="003651D9">
        <w:t xml:space="preserve"> For example D1, D2</w:t>
      </w:r>
      <w:r w:rsidR="00E7532D" w:rsidRPr="003651D9">
        <w:t>).</w:t>
      </w:r>
      <w:r w:rsidRPr="003651D9">
        <w:t>&gt;</w:t>
      </w:r>
    </w:p>
    <w:p w14:paraId="22C7BA6A" w14:textId="77777777" w:rsidR="00656A6B" w:rsidRPr="003651D9" w:rsidRDefault="00656A6B" w:rsidP="00597DB2">
      <w:pPr>
        <w:pStyle w:val="AuthorInstructions"/>
      </w:pPr>
      <w:r w:rsidRPr="003651D9">
        <w:t>&lt;In general, one supplement template will only contain one required content module document, but the example here shows multiple with one optional, just for illustration purposes.&gt;</w:t>
      </w:r>
    </w:p>
    <w:p w14:paraId="63473E9C" w14:textId="77777777" w:rsidR="009C10D5" w:rsidRPr="003651D9" w:rsidRDefault="009C10D5" w:rsidP="000D2487">
      <w:pPr>
        <w:pStyle w:val="BodyText"/>
      </w:pPr>
    </w:p>
    <w:p w14:paraId="3F39D92A" w14:textId="77777777" w:rsidR="000D2487" w:rsidRPr="003651D9" w:rsidRDefault="000D2487" w:rsidP="000D2487">
      <w:pPr>
        <w:pStyle w:val="TableTitle"/>
      </w:pPr>
      <w:r w:rsidRPr="003651D9">
        <w:t>Table X.1-1</w:t>
      </w:r>
      <w:r w:rsidR="00701B3A" w:rsidRPr="003651D9">
        <w:t xml:space="preserve">: </w:t>
      </w:r>
      <w:r w:rsidR="004B575B">
        <w:t>DCP</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A9B37DB" w14:textId="77777777" w:rsidTr="00BB76BC">
        <w:trPr>
          <w:cantSplit/>
          <w:tblHeader/>
          <w:jc w:val="center"/>
        </w:trPr>
        <w:tc>
          <w:tcPr>
            <w:tcW w:w="1899" w:type="dxa"/>
            <w:shd w:val="pct15" w:color="auto" w:fill="FFFFFF"/>
          </w:tcPr>
          <w:p w14:paraId="294CE8B7" w14:textId="77777777" w:rsidR="000D2487" w:rsidRPr="003651D9" w:rsidRDefault="000D2487" w:rsidP="00ED4892">
            <w:pPr>
              <w:pStyle w:val="TableEntryHeader"/>
            </w:pPr>
            <w:r w:rsidRPr="003651D9">
              <w:t>Actors</w:t>
            </w:r>
          </w:p>
        </w:tc>
        <w:tc>
          <w:tcPr>
            <w:tcW w:w="2970" w:type="dxa"/>
            <w:shd w:val="pct15" w:color="auto" w:fill="FFFFFF"/>
          </w:tcPr>
          <w:p w14:paraId="068880C3"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DC068DF" w14:textId="77777777" w:rsidR="000D2487" w:rsidRPr="003651D9" w:rsidRDefault="000D2487" w:rsidP="00ED4892">
            <w:pPr>
              <w:pStyle w:val="TableEntryHeader"/>
            </w:pPr>
            <w:r w:rsidRPr="003651D9">
              <w:t>Optionality</w:t>
            </w:r>
          </w:p>
        </w:tc>
        <w:tc>
          <w:tcPr>
            <w:tcW w:w="2169" w:type="dxa"/>
            <w:shd w:val="pct15" w:color="auto" w:fill="FFFFFF"/>
          </w:tcPr>
          <w:p w14:paraId="1983F70D" w14:textId="77777777" w:rsidR="00907134" w:rsidRPr="003651D9" w:rsidRDefault="00907134" w:rsidP="00ED4892">
            <w:pPr>
              <w:pStyle w:val="TableEntryHeader"/>
            </w:pPr>
            <w:r w:rsidRPr="003651D9">
              <w:t>Reference</w:t>
            </w:r>
          </w:p>
          <w:p w14:paraId="76A95E7F"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0D2487" w:rsidRPr="003651D9" w14:paraId="432C9F67" w14:textId="77777777" w:rsidTr="00BB76BC">
        <w:trPr>
          <w:jc w:val="center"/>
        </w:trPr>
        <w:tc>
          <w:tcPr>
            <w:tcW w:w="1899" w:type="dxa"/>
            <w:vMerge w:val="restart"/>
          </w:tcPr>
          <w:p w14:paraId="0FBAA102" w14:textId="77777777" w:rsidR="000D2487" w:rsidRPr="003651D9" w:rsidRDefault="000D2487" w:rsidP="00ED4892">
            <w:pPr>
              <w:pStyle w:val="TableEntry"/>
            </w:pPr>
            <w:r w:rsidRPr="003651D9">
              <w:t>Content Creator</w:t>
            </w:r>
          </w:p>
        </w:tc>
        <w:tc>
          <w:tcPr>
            <w:tcW w:w="2970" w:type="dxa"/>
          </w:tcPr>
          <w:p w14:paraId="05BF720B" w14:textId="77777777" w:rsidR="000D2487" w:rsidRPr="003651D9" w:rsidRDefault="000D2487" w:rsidP="00AF472E">
            <w:pPr>
              <w:pStyle w:val="TableEntry"/>
            </w:pPr>
            <w:r w:rsidRPr="003651D9">
              <w:t>Content Module</w:t>
            </w:r>
            <w:r w:rsidR="00DC5891" w:rsidRPr="003651D9">
              <w:t xml:space="preserve"> 1</w:t>
            </w:r>
            <w:r w:rsidRPr="003651D9">
              <w:t xml:space="preserve"> Name and</w:t>
            </w:r>
            <w:r w:rsidR="00940FC7">
              <w:t xml:space="preserve"> </w:t>
            </w:r>
            <w:r w:rsidRPr="003651D9">
              <w:t>Template ID</w:t>
            </w:r>
          </w:p>
        </w:tc>
        <w:tc>
          <w:tcPr>
            <w:tcW w:w="1440" w:type="dxa"/>
          </w:tcPr>
          <w:p w14:paraId="1C86B8D6" w14:textId="77777777" w:rsidR="000D2487" w:rsidRPr="003651D9" w:rsidRDefault="000D2487" w:rsidP="00ED4892">
            <w:pPr>
              <w:pStyle w:val="TableEntry"/>
            </w:pPr>
            <w:r w:rsidRPr="003651D9">
              <w:t>R</w:t>
            </w:r>
          </w:p>
        </w:tc>
        <w:tc>
          <w:tcPr>
            <w:tcW w:w="2169" w:type="dxa"/>
          </w:tcPr>
          <w:p w14:paraId="776D9CFD" w14:textId="0EBD1C0D" w:rsidR="000D2487" w:rsidRPr="003651D9" w:rsidRDefault="00907134" w:rsidP="00AD069D">
            <w:pPr>
              <w:pStyle w:val="TableEntry"/>
            </w:pPr>
            <w:del w:id="162" w:author="Cole, George" w:date="2016-02-16T15:07:00Z">
              <w:r w:rsidRPr="003651D9" w:rsidDel="00662BE5">
                <w:delText>&lt;Domain Acronym&gt;</w:delText>
              </w:r>
            </w:del>
            <w:ins w:id="163" w:author="Cole, George" w:date="2016-02-16T15:07:00Z">
              <w:r w:rsidR="00662BE5">
                <w:t>PCC</w:t>
              </w:r>
            </w:ins>
            <w:r w:rsidRPr="003651D9">
              <w:t xml:space="preserve"> TF-3: </w:t>
            </w:r>
            <w:r w:rsidR="000D2487" w:rsidRPr="003651D9">
              <w:t>6.</w:t>
            </w:r>
            <w:r w:rsidR="009C10D5" w:rsidRPr="003651D9">
              <w:t>3.1.D</w:t>
            </w:r>
          </w:p>
        </w:tc>
      </w:tr>
      <w:tr w:rsidR="000D2487" w:rsidRPr="003651D9" w14:paraId="48C2597E" w14:textId="77777777" w:rsidTr="00BB76BC">
        <w:trPr>
          <w:jc w:val="center"/>
        </w:trPr>
        <w:tc>
          <w:tcPr>
            <w:tcW w:w="1899" w:type="dxa"/>
            <w:vMerge/>
          </w:tcPr>
          <w:p w14:paraId="21EC183F" w14:textId="77777777" w:rsidR="000D2487" w:rsidRPr="003651D9" w:rsidRDefault="000D2487" w:rsidP="00ED4892">
            <w:pPr>
              <w:pStyle w:val="TableEntry"/>
            </w:pPr>
          </w:p>
        </w:tc>
        <w:tc>
          <w:tcPr>
            <w:tcW w:w="2970" w:type="dxa"/>
          </w:tcPr>
          <w:p w14:paraId="796AFCF4" w14:textId="77777777" w:rsidR="000D2487" w:rsidRPr="003651D9" w:rsidRDefault="000D2487" w:rsidP="00ED4892">
            <w:pPr>
              <w:pStyle w:val="TableEntry"/>
            </w:pPr>
            <w:r w:rsidRPr="003651D9">
              <w:t>Content Module</w:t>
            </w:r>
            <w:r w:rsidR="00DC5891" w:rsidRPr="003651D9">
              <w:t xml:space="preserve"> 2</w:t>
            </w:r>
            <w:r w:rsidRPr="003651D9">
              <w:t xml:space="preserve"> Name an</w:t>
            </w:r>
            <w:r w:rsidR="00AF472E" w:rsidRPr="003651D9">
              <w:t>d Template ID</w:t>
            </w:r>
          </w:p>
        </w:tc>
        <w:tc>
          <w:tcPr>
            <w:tcW w:w="1440" w:type="dxa"/>
          </w:tcPr>
          <w:p w14:paraId="18771534" w14:textId="77777777" w:rsidR="000D2487" w:rsidRPr="003651D9" w:rsidRDefault="000D2487" w:rsidP="001F6755">
            <w:pPr>
              <w:pStyle w:val="TableEntry"/>
            </w:pPr>
            <w:r w:rsidRPr="003651D9">
              <w:t>O</w:t>
            </w:r>
            <w:r w:rsidR="00940FC7">
              <w:t xml:space="preserve"> </w:t>
            </w:r>
            <w:r w:rsidRPr="003651D9">
              <w:rPr>
                <w:vertAlign w:val="superscript"/>
              </w:rPr>
              <w:t xml:space="preserve">See </w:t>
            </w:r>
            <w:r w:rsidR="001F6755" w:rsidRPr="003651D9">
              <w:rPr>
                <w:vertAlign w:val="superscript"/>
              </w:rPr>
              <w:t>N</w:t>
            </w:r>
            <w:r w:rsidRPr="003651D9">
              <w:rPr>
                <w:vertAlign w:val="superscript"/>
              </w:rPr>
              <w:t>ote 1</w:t>
            </w:r>
          </w:p>
        </w:tc>
        <w:tc>
          <w:tcPr>
            <w:tcW w:w="2169" w:type="dxa"/>
          </w:tcPr>
          <w:p w14:paraId="2B752969" w14:textId="5402BBEF" w:rsidR="000D2487" w:rsidRPr="003651D9" w:rsidRDefault="00907134" w:rsidP="00ED4892">
            <w:pPr>
              <w:pStyle w:val="TableEntry"/>
            </w:pPr>
            <w:del w:id="164" w:author="Cole, George" w:date="2016-02-16T15:07:00Z">
              <w:r w:rsidRPr="003651D9" w:rsidDel="00662BE5">
                <w:delText>&lt;Domain Acronym&gt;</w:delText>
              </w:r>
            </w:del>
            <w:ins w:id="165" w:author="Cole, George" w:date="2016-02-16T15:07:00Z">
              <w:r w:rsidR="00662BE5">
                <w:t>PCC</w:t>
              </w:r>
            </w:ins>
            <w:r w:rsidRPr="003651D9">
              <w:t xml:space="preserve"> TF-3: 6.3.1.D</w:t>
            </w:r>
          </w:p>
        </w:tc>
      </w:tr>
      <w:tr w:rsidR="000D2487" w:rsidRPr="003651D9" w14:paraId="34720D20" w14:textId="77777777" w:rsidTr="00BB76BC">
        <w:trPr>
          <w:jc w:val="center"/>
        </w:trPr>
        <w:tc>
          <w:tcPr>
            <w:tcW w:w="1899" w:type="dxa"/>
            <w:vMerge w:val="restart"/>
          </w:tcPr>
          <w:p w14:paraId="62F00107" w14:textId="77777777" w:rsidR="000D2487" w:rsidRPr="003651D9" w:rsidRDefault="000D2487" w:rsidP="00ED4892">
            <w:pPr>
              <w:pStyle w:val="TableEntry"/>
            </w:pPr>
            <w:r w:rsidRPr="003651D9">
              <w:t>Content Consumer</w:t>
            </w:r>
          </w:p>
        </w:tc>
        <w:tc>
          <w:tcPr>
            <w:tcW w:w="2970" w:type="dxa"/>
          </w:tcPr>
          <w:p w14:paraId="2C64439C" w14:textId="77777777" w:rsidR="000D2487" w:rsidRPr="003651D9" w:rsidRDefault="000D2487" w:rsidP="00ED4892">
            <w:pPr>
              <w:pStyle w:val="TableEntry"/>
            </w:pPr>
            <w:r w:rsidRPr="003651D9">
              <w:t xml:space="preserve">Content Module </w:t>
            </w:r>
            <w:r w:rsidR="00DC5891" w:rsidRPr="003651D9">
              <w:t xml:space="preserve">1 </w:t>
            </w:r>
            <w:r w:rsidRPr="003651D9">
              <w:t>Name and</w:t>
            </w:r>
            <w:r w:rsidR="00940FC7">
              <w:t xml:space="preserve"> </w:t>
            </w:r>
            <w:r w:rsidRPr="003651D9">
              <w:t>Template ID</w:t>
            </w:r>
          </w:p>
        </w:tc>
        <w:tc>
          <w:tcPr>
            <w:tcW w:w="1440" w:type="dxa"/>
          </w:tcPr>
          <w:p w14:paraId="1D8277E3" w14:textId="77777777" w:rsidR="000D2487" w:rsidRPr="003651D9" w:rsidRDefault="000D2487" w:rsidP="001F6755">
            <w:pPr>
              <w:pStyle w:val="TableEntry"/>
            </w:pPr>
            <w:r w:rsidRPr="003651D9">
              <w:t xml:space="preserve">O </w:t>
            </w:r>
            <w:r w:rsidRPr="003651D9">
              <w:rPr>
                <w:vertAlign w:val="superscript"/>
              </w:rPr>
              <w:t xml:space="preserve">See </w:t>
            </w:r>
            <w:r w:rsidR="001F6755" w:rsidRPr="003651D9">
              <w:rPr>
                <w:vertAlign w:val="superscript"/>
              </w:rPr>
              <w:t>N</w:t>
            </w:r>
            <w:r w:rsidRPr="003651D9">
              <w:rPr>
                <w:vertAlign w:val="superscript"/>
              </w:rPr>
              <w:t>ote 1</w:t>
            </w:r>
          </w:p>
        </w:tc>
        <w:tc>
          <w:tcPr>
            <w:tcW w:w="2169" w:type="dxa"/>
          </w:tcPr>
          <w:p w14:paraId="313E0C7E" w14:textId="473447D1" w:rsidR="000D2487" w:rsidRPr="003651D9" w:rsidRDefault="00907134" w:rsidP="00ED4892">
            <w:pPr>
              <w:pStyle w:val="TableEntry"/>
            </w:pPr>
            <w:del w:id="166" w:author="Cole, George" w:date="2016-02-16T15:07:00Z">
              <w:r w:rsidRPr="003651D9" w:rsidDel="00662BE5">
                <w:delText>&lt;Domain Acronym&gt;</w:delText>
              </w:r>
            </w:del>
            <w:ins w:id="167" w:author="Cole, George" w:date="2016-02-16T15:07:00Z">
              <w:r w:rsidR="00662BE5">
                <w:t>PCC</w:t>
              </w:r>
            </w:ins>
            <w:r w:rsidRPr="003651D9">
              <w:t xml:space="preserve"> TF-3: 6.3.1.D</w:t>
            </w:r>
          </w:p>
        </w:tc>
      </w:tr>
      <w:tr w:rsidR="000D2487" w:rsidRPr="003651D9" w14:paraId="061C8674" w14:textId="77777777" w:rsidTr="00BB76BC">
        <w:trPr>
          <w:jc w:val="center"/>
        </w:trPr>
        <w:tc>
          <w:tcPr>
            <w:tcW w:w="1899" w:type="dxa"/>
            <w:vMerge/>
          </w:tcPr>
          <w:p w14:paraId="166E45D1" w14:textId="77777777" w:rsidR="000D2487" w:rsidRPr="003651D9" w:rsidRDefault="000D2487" w:rsidP="00ED4892">
            <w:pPr>
              <w:pStyle w:val="TableEntry"/>
            </w:pPr>
          </w:p>
        </w:tc>
        <w:tc>
          <w:tcPr>
            <w:tcW w:w="2970" w:type="dxa"/>
          </w:tcPr>
          <w:p w14:paraId="1F791774" w14:textId="77777777" w:rsidR="000D2487" w:rsidRPr="003651D9" w:rsidRDefault="000D2487" w:rsidP="00ED4892">
            <w:pPr>
              <w:pStyle w:val="TableEntry"/>
            </w:pPr>
            <w:r w:rsidRPr="003651D9">
              <w:t xml:space="preserve">Content Module </w:t>
            </w:r>
            <w:r w:rsidR="00DC5891" w:rsidRPr="003651D9">
              <w:t xml:space="preserve">2 </w:t>
            </w:r>
            <w:r w:rsidRPr="003651D9">
              <w:t>Name and</w:t>
            </w:r>
            <w:r w:rsidR="00940FC7">
              <w:t xml:space="preserve"> </w:t>
            </w:r>
            <w:r w:rsidRPr="003651D9">
              <w:t>Template ID</w:t>
            </w:r>
          </w:p>
        </w:tc>
        <w:tc>
          <w:tcPr>
            <w:tcW w:w="1440" w:type="dxa"/>
          </w:tcPr>
          <w:p w14:paraId="03857D49" w14:textId="77777777" w:rsidR="000D2487" w:rsidRPr="003651D9" w:rsidRDefault="000D2487" w:rsidP="00ED4892">
            <w:pPr>
              <w:pStyle w:val="TableEntry"/>
            </w:pPr>
            <w:r w:rsidRPr="003651D9">
              <w:t>R</w:t>
            </w:r>
          </w:p>
        </w:tc>
        <w:tc>
          <w:tcPr>
            <w:tcW w:w="2169" w:type="dxa"/>
          </w:tcPr>
          <w:p w14:paraId="3323F937" w14:textId="4446741F" w:rsidR="000D2487" w:rsidRPr="003651D9" w:rsidRDefault="00907134" w:rsidP="00ED4892">
            <w:pPr>
              <w:pStyle w:val="TableEntry"/>
            </w:pPr>
            <w:del w:id="168" w:author="Cole, George" w:date="2016-02-16T15:07:00Z">
              <w:r w:rsidRPr="003651D9" w:rsidDel="00662BE5">
                <w:delText>&lt;Domain Acronym&gt;</w:delText>
              </w:r>
            </w:del>
            <w:ins w:id="169" w:author="Cole, George" w:date="2016-02-16T15:07:00Z">
              <w:r w:rsidR="00662BE5">
                <w:t>PCC</w:t>
              </w:r>
            </w:ins>
            <w:r w:rsidRPr="003651D9">
              <w:t xml:space="preserve"> TF-3: 6.3.1.D</w:t>
            </w:r>
          </w:p>
        </w:tc>
      </w:tr>
    </w:tbl>
    <w:p w14:paraId="0F5ED0F5" w14:textId="77777777"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&lt;For example, a note could describe that one of two possible transactions could be supported by an Actor or other variations. For example: </w:t>
      </w:r>
      <w:r w:rsidR="00DE7269" w:rsidRPr="003651D9">
        <w:rPr>
          <w:i/>
          <w:iCs/>
        </w:rPr>
        <w:t>Note: Either Content Module</w:t>
      </w:r>
      <w:r w:rsidRPr="003651D9">
        <w:rPr>
          <w:i/>
          <w:iCs/>
        </w:rPr>
        <w:t xml:space="preserve"> 2 or </w:t>
      </w:r>
      <w:r w:rsidR="00DE7269" w:rsidRPr="003651D9">
        <w:rPr>
          <w:i/>
          <w:iCs/>
        </w:rPr>
        <w:t>Content Module</w:t>
      </w:r>
      <w:r w:rsidRPr="003651D9">
        <w:rPr>
          <w:i/>
          <w:iCs/>
        </w:rPr>
        <w:t xml:space="preserve"> 3 shall be i</w:t>
      </w:r>
      <w:r w:rsidR="00DE7269" w:rsidRPr="003651D9">
        <w:rPr>
          <w:i/>
          <w:iCs/>
        </w:rPr>
        <w:t>mplemented for the Content Creator or Content Consumer</w:t>
      </w:r>
      <w:r w:rsidRPr="003651D9">
        <w:rPr>
          <w:i/>
          <w:iCs/>
        </w:rPr>
        <w:t>. –or</w:t>
      </w:r>
      <w:r w:rsidR="00DE7269" w:rsidRPr="003651D9">
        <w:rPr>
          <w:i/>
          <w:iCs/>
        </w:rPr>
        <w:t>, as a different example</w:t>
      </w:r>
      <w:r w:rsidRPr="003651D9">
        <w:rPr>
          <w:i/>
          <w:iCs/>
        </w:rPr>
        <w:t xml:space="preserve">- Note: At least one of </w:t>
      </w:r>
      <w:r w:rsidR="00DE7269" w:rsidRPr="003651D9">
        <w:rPr>
          <w:i/>
          <w:iCs/>
        </w:rPr>
        <w:t xml:space="preserve">Content Module </w:t>
      </w:r>
      <w:r w:rsidRPr="003651D9">
        <w:rPr>
          <w:i/>
          <w:iCs/>
        </w:rPr>
        <w:t xml:space="preserve">2, </w:t>
      </w:r>
      <w:r w:rsidR="00DE7269" w:rsidRPr="003651D9">
        <w:rPr>
          <w:i/>
          <w:iCs/>
        </w:rPr>
        <w:t>Content Module</w:t>
      </w:r>
      <w:r w:rsidRPr="003651D9">
        <w:rPr>
          <w:i/>
          <w:iCs/>
        </w:rPr>
        <w:t xml:space="preserve"> 3, or </w:t>
      </w:r>
      <w:r w:rsidR="00DE7269" w:rsidRPr="003651D9">
        <w:rPr>
          <w:i/>
          <w:iCs/>
        </w:rPr>
        <w:t>Content Module</w:t>
      </w:r>
      <w:r w:rsidRPr="003651D9">
        <w:rPr>
          <w:i/>
          <w:iCs/>
        </w:rPr>
        <w:t xml:space="preserve"> 4 shall be implemented for </w:t>
      </w:r>
      <w:r w:rsidR="00DE7269" w:rsidRPr="003651D9">
        <w:rPr>
          <w:i/>
          <w:iCs/>
        </w:rPr>
        <w:t>Content Consumer</w:t>
      </w:r>
      <w:r w:rsidRPr="003651D9">
        <w:rPr>
          <w:i/>
          <w:iCs/>
        </w:rPr>
        <w:t>. &gt;</w:t>
      </w:r>
    </w:p>
    <w:p w14:paraId="4382FF0D" w14:textId="77777777" w:rsidR="000D2487" w:rsidRPr="003651D9" w:rsidRDefault="000D2487" w:rsidP="00597DB2">
      <w:pPr>
        <w:pStyle w:val="BodyText"/>
      </w:pPr>
    </w:p>
    <w:p w14:paraId="137F6A78" w14:textId="77777777" w:rsidR="00FF4C4E" w:rsidRPr="003651D9" w:rsidRDefault="00FF4C4E" w:rsidP="00503AE1">
      <w:pPr>
        <w:pStyle w:val="Heading3"/>
        <w:numPr>
          <w:ilvl w:val="0"/>
          <w:numId w:val="0"/>
        </w:numPr>
        <w:rPr>
          <w:bCs/>
          <w:noProof w:val="0"/>
        </w:rPr>
      </w:pPr>
      <w:bookmarkStart w:id="170" w:name="_Toc44339960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70"/>
    </w:p>
    <w:p w14:paraId="1A2441C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7BFC545E" w14:textId="77777777" w:rsidR="0038429E" w:rsidRPr="003651D9" w:rsidRDefault="0038429E" w:rsidP="00597DB2">
      <w:pPr>
        <w:pStyle w:val="AuthorInstructions"/>
      </w:pPr>
    </w:p>
    <w:p w14:paraId="1A3D9BA1" w14:textId="77777777" w:rsidR="0038429E" w:rsidRPr="003651D9" w:rsidRDefault="0038429E" w:rsidP="00597DB2">
      <w:pPr>
        <w:pStyle w:val="AuthorInstructions"/>
      </w:pPr>
      <w:r w:rsidRPr="003651D9">
        <w:t>&lt;Do not repeat the definitions of the Actors that are maintained in the TF General Introduction Appendix A (Actor Definitions). Include text in this section to describe the Actor in the context of this Profile.&gt;</w:t>
      </w:r>
    </w:p>
    <w:p w14:paraId="48881E2B" w14:textId="77777777" w:rsidR="003A09FE" w:rsidRPr="003651D9" w:rsidRDefault="003A09FE" w:rsidP="00597DB2">
      <w:pPr>
        <w:pStyle w:val="AuthorInstructions"/>
      </w:pPr>
      <w:r w:rsidRPr="003651D9">
        <w:t>&lt;This section is empty unless there is a need for specific descriptions or requirements</w:t>
      </w:r>
      <w:r w:rsidR="00F0665F" w:rsidRPr="003651D9">
        <w:t xml:space="preserve">. </w:t>
      </w:r>
      <w:r w:rsidRPr="003651D9">
        <w:t>Actors without additional requirements or elaborate descriptions need not be listed here.&gt;</w:t>
      </w:r>
    </w:p>
    <w:p w14:paraId="28FA37AE" w14:textId="77777777" w:rsidR="00ED0083" w:rsidRPr="003651D9" w:rsidRDefault="006A4160" w:rsidP="00597DB2">
      <w:pPr>
        <w:pStyle w:val="AuthorInstructions"/>
      </w:pPr>
      <w:r w:rsidRPr="003651D9">
        <w:t>&lt;</w:t>
      </w:r>
      <w:r w:rsidR="00ED0083" w:rsidRPr="003651D9">
        <w:t xml:space="preserve">If this is a Workflow Profile the sequence of transactions often require data from an inbound transaction to be carried forward to subsequent transactions </w:t>
      </w:r>
      <w:r w:rsidR="00F0665F" w:rsidRPr="003651D9">
        <w:t xml:space="preserve">. </w:t>
      </w:r>
      <w:r w:rsidR="00ED0083" w:rsidRPr="003651D9">
        <w:t>Individual transactions, which are designed to be reusable, do not define this data mapping and it must be documented here</w:t>
      </w:r>
      <w:r w:rsidR="00F0665F" w:rsidRPr="003651D9">
        <w:t xml:space="preserve">. </w:t>
      </w:r>
      <w:r w:rsidR="00ED0083" w:rsidRPr="003651D9">
        <w:t>If this is a long technical mapping, consider including this mat</w:t>
      </w:r>
      <w:r w:rsidRPr="003651D9">
        <w:t>erial in an appendix to Volume 2</w:t>
      </w:r>
      <w:r w:rsidR="00F0665F" w:rsidRPr="003651D9">
        <w:t xml:space="preserve">. </w:t>
      </w:r>
      <w:r w:rsidRPr="003651D9">
        <w:t>For an example, see Radiology Scheduled Workflow RAD TF-2: Appendix A.&gt;</w:t>
      </w:r>
    </w:p>
    <w:p w14:paraId="2236E2CF" w14:textId="77777777" w:rsidR="009D0CDF" w:rsidRPr="003651D9" w:rsidRDefault="009D0CDF" w:rsidP="009D0CDF">
      <w:pPr>
        <w:pStyle w:val="AuthorInstructions"/>
      </w:pPr>
      <w:r w:rsidRPr="003651D9">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14:paraId="2EA7D573" w14:textId="77777777" w:rsidR="009D0CDF" w:rsidRPr="003651D9" w:rsidRDefault="009D0CDF" w:rsidP="009D0CDF">
      <w:pPr>
        <w:pStyle w:val="AuthorInstructions"/>
      </w:pPr>
      <w:r w:rsidRPr="003651D9">
        <w:t>&lt;Note that for content modules, bindings to other transport or workflow modules are referenced in the Required Actor Groupings section below. &gt;</w:t>
      </w:r>
    </w:p>
    <w:p w14:paraId="77B463BB" w14:textId="77777777" w:rsidR="009D0CDF" w:rsidRDefault="009D0CDF" w:rsidP="009D0CDF">
      <w:pPr>
        <w:pStyle w:val="Heading4"/>
        <w:numPr>
          <w:ilvl w:val="0"/>
          <w:numId w:val="0"/>
        </w:numPr>
        <w:rPr>
          <w:ins w:id="171" w:author="Cole, George" w:date="2016-02-15T14:42:00Z"/>
          <w:noProof w:val="0"/>
        </w:rPr>
      </w:pPr>
      <w:bookmarkStart w:id="172" w:name="_Toc443399603"/>
      <w:r w:rsidRPr="003651D9">
        <w:rPr>
          <w:noProof w:val="0"/>
        </w:rPr>
        <w:t xml:space="preserve">X.1.1.1 </w:t>
      </w:r>
      <w:r w:rsidR="00C636C8">
        <w:rPr>
          <w:noProof w:val="0"/>
        </w:rPr>
        <w:t>Care Plan Contributor</w:t>
      </w:r>
      <w:bookmarkEnd w:id="172"/>
    </w:p>
    <w:p w14:paraId="5E62FDA9" w14:textId="7091B5F6" w:rsidR="00604F10" w:rsidRDefault="00604F10">
      <w:pPr>
        <w:pStyle w:val="BodyText"/>
        <w:rPr>
          <w:ins w:id="173" w:author="Cole, George" w:date="2016-02-16T05:13:00Z"/>
        </w:rPr>
        <w:pPrChange w:id="174" w:author="Cole, George" w:date="2016-02-15T14:42:00Z">
          <w:pPr>
            <w:pStyle w:val="Heading4"/>
            <w:numPr>
              <w:ilvl w:val="0"/>
              <w:numId w:val="0"/>
            </w:numPr>
            <w:tabs>
              <w:tab w:val="clear" w:pos="864"/>
            </w:tabs>
            <w:ind w:left="0" w:firstLine="0"/>
          </w:pPr>
        </w:pPrChange>
      </w:pPr>
      <w:ins w:id="175" w:author="Cole, George" w:date="2016-02-15T14:42:00Z">
        <w:r>
          <w:t>This actor creates and updates Care Plan</w:t>
        </w:r>
      </w:ins>
      <w:ins w:id="176" w:author="Cole, George" w:date="2016-02-16T05:11:00Z">
        <w:r w:rsidR="00E962B3">
          <w:t>s</w:t>
        </w:r>
      </w:ins>
      <w:ins w:id="177" w:author="Cole, George" w:date="2016-02-15T14:42:00Z">
        <w:r>
          <w:t xml:space="preserve"> by </w:t>
        </w:r>
      </w:ins>
      <w:ins w:id="178" w:author="Cole, George" w:date="2016-02-15T14:43:00Z">
        <w:r>
          <w:t xml:space="preserve">submitting </w:t>
        </w:r>
      </w:ins>
      <w:ins w:id="179" w:author="Cole, George" w:date="2016-02-16T05:11:00Z">
        <w:r w:rsidR="00E962B3">
          <w:t xml:space="preserve">a </w:t>
        </w:r>
      </w:ins>
      <w:ins w:id="180" w:author="Cole, George" w:date="2016-02-16T05:14:00Z">
        <w:r w:rsidR="00E962B3">
          <w:t xml:space="preserve">new or updated </w:t>
        </w:r>
      </w:ins>
      <w:ins w:id="181" w:author="Cole, George" w:date="2016-02-16T05:11:00Z">
        <w:r w:rsidR="00E962B3">
          <w:t>Care Plan</w:t>
        </w:r>
      </w:ins>
      <w:ins w:id="182" w:author="Cole, George" w:date="2016-02-15T14:43:00Z">
        <w:r>
          <w:t xml:space="preserve"> to </w:t>
        </w:r>
      </w:ins>
      <w:ins w:id="183" w:author="Cole, George" w:date="2016-02-16T05:07:00Z">
        <w:r w:rsidR="00CB2334">
          <w:t xml:space="preserve">a </w:t>
        </w:r>
      </w:ins>
      <w:ins w:id="184" w:author="Cole, George" w:date="2016-02-15T14:42:00Z">
        <w:r>
          <w:t>Care Plan Manager.</w:t>
        </w:r>
      </w:ins>
    </w:p>
    <w:p w14:paraId="207031A7" w14:textId="39CCA546" w:rsidR="00870FB2" w:rsidRDefault="00870FB2" w:rsidP="00870FB2">
      <w:pPr>
        <w:pStyle w:val="BodyText"/>
        <w:rPr>
          <w:ins w:id="185" w:author="Cole, George" w:date="2016-02-16T05:17:00Z"/>
        </w:rPr>
      </w:pPr>
      <w:ins w:id="186" w:author="Cole, George" w:date="2016-02-16T05:17:00Z">
        <w:r>
          <w:t xml:space="preserve">In order to ensure data integrity, the Care Plan Contributor should use the following pattern, </w:t>
        </w:r>
      </w:ins>
      <w:ins w:id="187" w:author="Cole, George" w:date="2016-02-16T05:18:00Z">
        <w:r>
          <w:t>(</w:t>
        </w:r>
      </w:ins>
      <w:ins w:id="188" w:author="Cole, George" w:date="2016-02-16T05:17:00Z">
        <w:r w:rsidR="00B809FB">
          <w:t xml:space="preserve">from </w:t>
        </w:r>
        <w:r>
          <w:t>http://hl7.org/fhir/http.html#transactional-integrity</w:t>
        </w:r>
      </w:ins>
      <w:ins w:id="189" w:author="Cole, George" w:date="2016-02-16T05:18:00Z">
        <w:r>
          <w:t>)</w:t>
        </w:r>
      </w:ins>
    </w:p>
    <w:p w14:paraId="6DE859A0" w14:textId="370E93E9" w:rsidR="00870FB2" w:rsidRDefault="00870FB2" w:rsidP="00870FB2">
      <w:pPr>
        <w:pStyle w:val="BodyText"/>
        <w:rPr>
          <w:ins w:id="190" w:author="Cole, George" w:date="2016-02-16T05:17:00Z"/>
        </w:rPr>
      </w:pPr>
      <w:ins w:id="191" w:author="Cole, George" w:date="2016-02-16T05:17:00Z">
        <w:r>
          <w:t>•</w:t>
        </w:r>
        <w:r>
          <w:tab/>
          <w:t xml:space="preserve">Before updating, the </w:t>
        </w:r>
      </w:ins>
      <w:ins w:id="192" w:author="Cole, George" w:date="2016-02-16T05:25:00Z">
        <w:r w:rsidR="00C13FFC">
          <w:t>Care Plan Contributor</w:t>
        </w:r>
      </w:ins>
      <w:ins w:id="193" w:author="Cole, George" w:date="2016-02-16T05:17:00Z">
        <w:r>
          <w:t xml:space="preserve"> reads the latest version of the </w:t>
        </w:r>
      </w:ins>
      <w:ins w:id="194" w:author="Cole, George" w:date="2016-02-16T05:25:00Z">
        <w:r w:rsidR="00C13FFC">
          <w:t>Care Plan</w:t>
        </w:r>
      </w:ins>
      <w:ins w:id="195" w:author="Cole, George" w:date="2016-02-16T06:33:00Z">
        <w:r w:rsidR="00B809FB">
          <w:t>;</w:t>
        </w:r>
      </w:ins>
    </w:p>
    <w:p w14:paraId="05C34DAF" w14:textId="7AED4FE8" w:rsidR="00870FB2" w:rsidRDefault="00870FB2" w:rsidP="00870FB2">
      <w:pPr>
        <w:pStyle w:val="BodyText"/>
        <w:rPr>
          <w:ins w:id="196" w:author="Cole, George" w:date="2016-02-16T05:17:00Z"/>
        </w:rPr>
      </w:pPr>
      <w:ins w:id="197" w:author="Cole, George" w:date="2016-02-16T05:17:00Z">
        <w:r>
          <w:t>•</w:t>
        </w:r>
        <w:r>
          <w:tab/>
          <w:t xml:space="preserve">The </w:t>
        </w:r>
      </w:ins>
      <w:ins w:id="198" w:author="Cole, George" w:date="2016-02-16T05:25:00Z">
        <w:r w:rsidR="00C13FFC">
          <w:t>Care Plan Contributor</w:t>
        </w:r>
      </w:ins>
      <w:ins w:id="199" w:author="Cole, George" w:date="2016-02-16T05:17:00Z">
        <w:r>
          <w:t xml:space="preserve"> applies the changes it wants to the </w:t>
        </w:r>
      </w:ins>
      <w:ins w:id="200" w:author="Cole, George" w:date="2016-02-16T05:25:00Z">
        <w:r w:rsidR="00C13FFC">
          <w:t>Care Plan</w:t>
        </w:r>
      </w:ins>
      <w:ins w:id="201" w:author="Cole, George" w:date="2016-02-16T05:17:00Z">
        <w:r>
          <w:t>, leaving other information intact</w:t>
        </w:r>
      </w:ins>
      <w:ins w:id="202" w:author="Cole, George" w:date="2016-02-16T06:33:00Z">
        <w:r w:rsidR="00B809FB">
          <w:t>;</w:t>
        </w:r>
      </w:ins>
    </w:p>
    <w:p w14:paraId="3087DE1C" w14:textId="7D1F838B" w:rsidR="00870FB2" w:rsidRDefault="00870FB2" w:rsidP="00870FB2">
      <w:pPr>
        <w:pStyle w:val="BodyText"/>
        <w:rPr>
          <w:ins w:id="203" w:author="Cole, George" w:date="2016-02-16T05:17:00Z"/>
        </w:rPr>
      </w:pPr>
      <w:ins w:id="204" w:author="Cole, George" w:date="2016-02-16T05:17:00Z">
        <w:r>
          <w:t>•</w:t>
        </w:r>
        <w:r>
          <w:tab/>
          <w:t xml:space="preserve">The </w:t>
        </w:r>
      </w:ins>
      <w:ins w:id="205" w:author="Cole, George" w:date="2016-02-16T05:26:00Z">
        <w:r w:rsidR="00C13FFC">
          <w:t>Care Plan Contributor</w:t>
        </w:r>
      </w:ins>
      <w:ins w:id="206" w:author="Cole, George" w:date="2016-02-16T05:17:00Z">
        <w:r>
          <w:t xml:space="preserve"> writes the </w:t>
        </w:r>
      </w:ins>
      <w:ins w:id="207" w:author="Cole, George" w:date="2016-02-16T05:26:00Z">
        <w:r w:rsidR="00C13FFC">
          <w:t>Care Plan</w:t>
        </w:r>
      </w:ins>
      <w:ins w:id="208" w:author="Cole, George" w:date="2016-02-16T05:17:00Z">
        <w:r>
          <w:t xml:space="preserve"> back as an update interaction, and is able to handle a </w:t>
        </w:r>
      </w:ins>
      <w:ins w:id="209" w:author="Cole, George" w:date="2016-02-16T05:27:00Z">
        <w:r w:rsidR="00C13FFC">
          <w:t>failure</w:t>
        </w:r>
      </w:ins>
      <w:ins w:id="210" w:author="Cole, George" w:date="2016-02-16T05:17:00Z">
        <w:r>
          <w:t xml:space="preserve"> response (usually by trying again)</w:t>
        </w:r>
      </w:ins>
      <w:ins w:id="211" w:author="Cole, George" w:date="2016-02-16T06:33:00Z">
        <w:r w:rsidR="00B809FB">
          <w:t>.</w:t>
        </w:r>
      </w:ins>
    </w:p>
    <w:p w14:paraId="6760A01A" w14:textId="7A0328BB" w:rsidR="00870FB2" w:rsidRDefault="00870FB2" w:rsidP="00870FB2">
      <w:pPr>
        <w:pStyle w:val="BodyText"/>
        <w:rPr>
          <w:ins w:id="212" w:author="Cole, George" w:date="2016-02-16T05:17:00Z"/>
        </w:rPr>
      </w:pPr>
      <w:ins w:id="213" w:author="Cole, George" w:date="2016-02-16T05:17:00Z">
        <w:r>
          <w:t xml:space="preserve">If </w:t>
        </w:r>
      </w:ins>
      <w:ins w:id="214" w:author="Cole, George" w:date="2016-02-16T06:33:00Z">
        <w:r w:rsidR="003A7E10">
          <w:t xml:space="preserve">a </w:t>
        </w:r>
      </w:ins>
      <w:ins w:id="215" w:author="Cole, George" w:date="2016-02-16T05:26:00Z">
        <w:r w:rsidR="00C13FFC">
          <w:t>Care Plan Contributor</w:t>
        </w:r>
      </w:ins>
      <w:ins w:id="216" w:author="Cole, George" w:date="2016-02-16T05:17:00Z">
        <w:r>
          <w:t xml:space="preserve"> follow</w:t>
        </w:r>
      </w:ins>
      <w:ins w:id="217" w:author="Cole, George" w:date="2016-02-16T05:27:00Z">
        <w:r w:rsidR="00C13FFC">
          <w:t>s</w:t>
        </w:r>
      </w:ins>
      <w:ins w:id="218" w:author="Cole, George" w:date="2016-02-16T05:17:00Z">
        <w:r>
          <w:t xml:space="preserve"> this pattern, then information from other systems that they do not </w:t>
        </w:r>
      </w:ins>
      <w:ins w:id="219" w:author="Cole, George" w:date="2016-02-16T06:33:00Z">
        <w:r w:rsidR="000E0B51">
          <w:t xml:space="preserve">manage </w:t>
        </w:r>
      </w:ins>
      <w:ins w:id="220" w:author="Cole, George" w:date="2016-02-16T05:17:00Z">
        <w:r>
          <w:t xml:space="preserve">will be maintained through the update. </w:t>
        </w:r>
      </w:ins>
    </w:p>
    <w:p w14:paraId="29ABC704" w14:textId="4928DD06" w:rsidR="00E962B3" w:rsidRPr="00604F10" w:rsidDel="00C13FFC" w:rsidRDefault="00E962B3">
      <w:pPr>
        <w:pStyle w:val="BodyText"/>
        <w:rPr>
          <w:del w:id="221" w:author="Cole, George" w:date="2016-02-16T05:31:00Z"/>
        </w:rPr>
        <w:pPrChange w:id="222" w:author="Cole, George" w:date="2016-02-15T14:42:00Z">
          <w:pPr>
            <w:pStyle w:val="Heading4"/>
            <w:numPr>
              <w:ilvl w:val="0"/>
              <w:numId w:val="0"/>
            </w:numPr>
            <w:tabs>
              <w:tab w:val="clear" w:pos="864"/>
            </w:tabs>
            <w:ind w:left="0" w:firstLine="0"/>
          </w:pPr>
        </w:pPrChange>
      </w:pPr>
    </w:p>
    <w:p w14:paraId="16AA18A2" w14:textId="77777777" w:rsidR="009D0CDF" w:rsidRPr="003651D9" w:rsidDel="00604F10" w:rsidRDefault="009D0CDF" w:rsidP="009D0CDF">
      <w:pPr>
        <w:pStyle w:val="AuthorInstructions"/>
        <w:rPr>
          <w:del w:id="223" w:author="Cole, George" w:date="2016-02-15T14:44:00Z"/>
        </w:rPr>
      </w:pPr>
      <w:del w:id="224" w:author="Cole, George" w:date="2016-02-15T14:44:00Z">
        <w:r w:rsidRPr="003651D9" w:rsidDel="00604F10">
          <w:delText>&lt;If the summary description of the actor in Appendix A is insufficient to understand its role in this Profile, elaborate here.&gt;</w:delText>
        </w:r>
      </w:del>
    </w:p>
    <w:p w14:paraId="167FC955" w14:textId="77777777" w:rsidR="00604F10" w:rsidRPr="003651D9" w:rsidDel="00604F10" w:rsidRDefault="009D0CDF" w:rsidP="00665A0A">
      <w:pPr>
        <w:pStyle w:val="AuthorInstructions"/>
        <w:rPr>
          <w:del w:id="225" w:author="Cole, George" w:date="2016-02-15T14:44:00Z"/>
        </w:rPr>
      </w:pPr>
      <w:del w:id="226" w:author="Cole, George" w:date="2016-02-15T14:44:00Z">
        <w:r w:rsidRPr="003651D9" w:rsidDel="00604F10">
          <w:delTex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delText>
        </w:r>
      </w:del>
    </w:p>
    <w:p w14:paraId="3F5B8A7C" w14:textId="77777777" w:rsidR="00503AE1" w:rsidRDefault="00503AE1" w:rsidP="0038429E">
      <w:pPr>
        <w:pStyle w:val="Heading4"/>
        <w:numPr>
          <w:ilvl w:val="0"/>
          <w:numId w:val="0"/>
        </w:numPr>
        <w:rPr>
          <w:ins w:id="227" w:author="Cole, George" w:date="2016-02-15T14:44:00Z"/>
          <w:noProof w:val="0"/>
        </w:rPr>
      </w:pPr>
      <w:bookmarkStart w:id="228" w:name="_Toc443399604"/>
      <w:r w:rsidRPr="003651D9">
        <w:rPr>
          <w:noProof w:val="0"/>
        </w:rPr>
        <w:t xml:space="preserve">X.1.1.2 </w:t>
      </w:r>
      <w:r w:rsidR="00C636C8">
        <w:rPr>
          <w:noProof w:val="0"/>
        </w:rPr>
        <w:t>Care Plan Consumer</w:t>
      </w:r>
      <w:bookmarkEnd w:id="228"/>
    </w:p>
    <w:p w14:paraId="09F9EECD" w14:textId="6B3D6432" w:rsidR="00E962B3" w:rsidRPr="00E61FFC" w:rsidRDefault="00E61FFC">
      <w:pPr>
        <w:pStyle w:val="BodyText"/>
        <w:pPrChange w:id="229" w:author="Cole, George" w:date="2016-02-15T14:44:00Z">
          <w:pPr>
            <w:pStyle w:val="Heading4"/>
            <w:numPr>
              <w:ilvl w:val="0"/>
              <w:numId w:val="0"/>
            </w:numPr>
            <w:tabs>
              <w:tab w:val="clear" w:pos="864"/>
            </w:tabs>
            <w:ind w:left="0" w:firstLine="0"/>
          </w:pPr>
        </w:pPrChange>
      </w:pPr>
      <w:ins w:id="230" w:author="Cole, George" w:date="2016-02-15T14:44:00Z">
        <w:r>
          <w:t xml:space="preserve">This actor reads </w:t>
        </w:r>
      </w:ins>
      <w:ins w:id="231" w:author="Cole, George" w:date="2016-02-16T05:12:00Z">
        <w:r w:rsidR="00E962B3">
          <w:t xml:space="preserve">a </w:t>
        </w:r>
      </w:ins>
      <w:ins w:id="232" w:author="Cole, George" w:date="2016-02-15T14:44:00Z">
        <w:r>
          <w:t xml:space="preserve">Care Plan </w:t>
        </w:r>
      </w:ins>
      <w:ins w:id="233" w:author="Cole, George" w:date="2016-02-15T14:45:00Z">
        <w:r>
          <w:t>from a Care Plan Manager. Th</w:t>
        </w:r>
      </w:ins>
      <w:ins w:id="234" w:author="Cole, George" w:date="2016-02-16T05:09:00Z">
        <w:r w:rsidR="00CE61F2">
          <w:t>is</w:t>
        </w:r>
      </w:ins>
      <w:ins w:id="235" w:author="Cole, George" w:date="2016-02-15T14:45:00Z">
        <w:r>
          <w:t xml:space="preserve"> actor </w:t>
        </w:r>
      </w:ins>
      <w:ins w:id="236" w:author="Cole, George" w:date="2016-02-15T14:44:00Z">
        <w:r>
          <w:t xml:space="preserve">may subscribe to </w:t>
        </w:r>
      </w:ins>
      <w:ins w:id="237" w:author="Cole, George" w:date="2016-02-16T05:08:00Z">
        <w:r w:rsidR="00CB2334">
          <w:t>r</w:t>
        </w:r>
      </w:ins>
      <w:ins w:id="238" w:author="Cole, George" w:date="2016-02-15T14:44:00Z">
        <w:r>
          <w:t>eceiv</w:t>
        </w:r>
      </w:ins>
      <w:ins w:id="239" w:author="Cole, George" w:date="2016-02-15T14:45:00Z">
        <w:r>
          <w:t>e</w:t>
        </w:r>
      </w:ins>
      <w:ins w:id="240" w:author="Cole, George" w:date="2016-02-15T14:44:00Z">
        <w:r>
          <w:t xml:space="preserve"> </w:t>
        </w:r>
      </w:ins>
      <w:ins w:id="241" w:author="Cole, George" w:date="2016-02-16T05:12:00Z">
        <w:r w:rsidR="00E962B3">
          <w:t xml:space="preserve">updated </w:t>
        </w:r>
      </w:ins>
      <w:ins w:id="242" w:author="Cole, George" w:date="2016-02-15T14:44:00Z">
        <w:r>
          <w:t xml:space="preserve">Care </w:t>
        </w:r>
      </w:ins>
      <w:ins w:id="243" w:author="Cole, George" w:date="2016-02-15T14:46:00Z">
        <w:r>
          <w:t>P</w:t>
        </w:r>
      </w:ins>
      <w:ins w:id="244" w:author="Cole, George" w:date="2016-02-15T14:44:00Z">
        <w:r>
          <w:t>lan</w:t>
        </w:r>
      </w:ins>
      <w:ins w:id="245" w:author="Cole, George" w:date="2016-02-16T06:27:00Z">
        <w:r w:rsidR="00191F2A">
          <w:t>s</w:t>
        </w:r>
      </w:ins>
      <w:ins w:id="246" w:author="Cole, George" w:date="2016-02-15T14:46:00Z">
        <w:r>
          <w:t>.</w:t>
        </w:r>
      </w:ins>
    </w:p>
    <w:p w14:paraId="69BD857D" w14:textId="77777777" w:rsidR="00C636C8" w:rsidRDefault="00C636C8" w:rsidP="00C636C8">
      <w:pPr>
        <w:pStyle w:val="Heading4"/>
        <w:numPr>
          <w:ilvl w:val="0"/>
          <w:numId w:val="0"/>
        </w:numPr>
        <w:rPr>
          <w:ins w:id="247" w:author="Cole, George" w:date="2016-02-15T14:46:00Z"/>
          <w:noProof w:val="0"/>
        </w:rPr>
      </w:pPr>
      <w:bookmarkStart w:id="248" w:name="_Toc443399605"/>
      <w:r w:rsidRPr="003651D9">
        <w:rPr>
          <w:noProof w:val="0"/>
        </w:rPr>
        <w:t>X.1.1.</w:t>
      </w:r>
      <w:r>
        <w:rPr>
          <w:noProof w:val="0"/>
        </w:rPr>
        <w:t>3</w:t>
      </w:r>
      <w:r w:rsidRPr="003651D9">
        <w:rPr>
          <w:noProof w:val="0"/>
        </w:rPr>
        <w:t xml:space="preserve"> </w:t>
      </w:r>
      <w:r>
        <w:rPr>
          <w:noProof w:val="0"/>
        </w:rPr>
        <w:t>Care Plan Manager</w:t>
      </w:r>
      <w:bookmarkEnd w:id="248"/>
    </w:p>
    <w:p w14:paraId="26B6F78F" w14:textId="4883F6E6" w:rsidR="00E61FFC" w:rsidRDefault="00E61FFC">
      <w:pPr>
        <w:pStyle w:val="BodyText"/>
        <w:rPr>
          <w:ins w:id="249" w:author="Cole, George" w:date="2016-02-16T05:31:00Z"/>
        </w:rPr>
        <w:pPrChange w:id="250" w:author="Cole, George" w:date="2016-02-15T14:46:00Z">
          <w:pPr>
            <w:pStyle w:val="Heading4"/>
            <w:numPr>
              <w:ilvl w:val="0"/>
              <w:numId w:val="0"/>
            </w:numPr>
            <w:tabs>
              <w:tab w:val="clear" w:pos="864"/>
            </w:tabs>
            <w:ind w:left="0" w:firstLine="0"/>
          </w:pPr>
        </w:pPrChange>
      </w:pPr>
      <w:ins w:id="251" w:author="Cole, George" w:date="2016-02-15T14:46:00Z">
        <w:r>
          <w:t xml:space="preserve">This actor </w:t>
        </w:r>
      </w:ins>
      <w:ins w:id="252" w:author="Cole, George" w:date="2016-02-16T05:08:00Z">
        <w:r w:rsidR="00CB2334">
          <w:t>manages</w:t>
        </w:r>
      </w:ins>
      <w:ins w:id="253" w:author="Cole, George" w:date="2016-02-15T14:46:00Z">
        <w:r>
          <w:t xml:space="preserve"> Care Plan</w:t>
        </w:r>
      </w:ins>
      <w:ins w:id="254" w:author="Cole, George" w:date="2016-02-16T05:14:00Z">
        <w:r w:rsidR="00E962B3">
          <w:t>s</w:t>
        </w:r>
      </w:ins>
      <w:ins w:id="255" w:author="Cole, George" w:date="2016-02-15T14:46:00Z">
        <w:r>
          <w:t xml:space="preserve"> received from Care Plan Contributors</w:t>
        </w:r>
      </w:ins>
      <w:ins w:id="256" w:author="Cole, George" w:date="2016-02-15T14:47:00Z">
        <w:r>
          <w:t>,</w:t>
        </w:r>
      </w:ins>
      <w:ins w:id="257" w:author="Cole, George" w:date="2016-02-15T14:46:00Z">
        <w:r>
          <w:t xml:space="preserve"> and provides </w:t>
        </w:r>
      </w:ins>
      <w:ins w:id="258" w:author="Cole, George" w:date="2016-02-16T05:14:00Z">
        <w:r w:rsidR="00E962B3">
          <w:t xml:space="preserve">updated </w:t>
        </w:r>
      </w:ins>
      <w:ins w:id="259" w:author="Cole, George" w:date="2016-02-15T14:46:00Z">
        <w:r>
          <w:t>Care Plan</w:t>
        </w:r>
      </w:ins>
      <w:ins w:id="260" w:author="Cole, George" w:date="2016-02-16T05:14:00Z">
        <w:r w:rsidR="00E962B3">
          <w:t>s</w:t>
        </w:r>
      </w:ins>
      <w:ins w:id="261" w:author="Cole, George" w:date="2016-02-15T14:46:00Z">
        <w:r>
          <w:t xml:space="preserve"> </w:t>
        </w:r>
      </w:ins>
      <w:ins w:id="262" w:author="Cole, George" w:date="2016-02-16T05:09:00Z">
        <w:r w:rsidR="00CB2334">
          <w:t>to subscribed Care Plan Consumers.</w:t>
        </w:r>
      </w:ins>
    </w:p>
    <w:p w14:paraId="684E288D" w14:textId="4C111002" w:rsidR="00C13FFC" w:rsidRPr="00E61FFC" w:rsidRDefault="00C13FFC">
      <w:pPr>
        <w:pStyle w:val="BodyText"/>
        <w:pPrChange w:id="263" w:author="Cole, George" w:date="2016-02-15T14:46:00Z">
          <w:pPr>
            <w:pStyle w:val="Heading4"/>
            <w:numPr>
              <w:ilvl w:val="0"/>
              <w:numId w:val="0"/>
            </w:numPr>
            <w:tabs>
              <w:tab w:val="clear" w:pos="864"/>
            </w:tabs>
            <w:ind w:left="0" w:firstLine="0"/>
          </w:pPr>
        </w:pPrChange>
      </w:pPr>
      <w:ins w:id="264" w:author="Cole, George" w:date="2016-02-16T05:31:00Z">
        <w:r>
          <w:lastRenderedPageBreak/>
          <w:t>As described above under the Care Plan Contributor, the Care Plan Manager receives a Care Plan and manages versions of the Care Plan</w:t>
        </w:r>
      </w:ins>
      <w:ins w:id="265" w:author="Cole, George" w:date="2016-02-16T06:34:00Z">
        <w:r w:rsidR="003045B6">
          <w:t xml:space="preserve"> as a whole.</w:t>
        </w:r>
      </w:ins>
    </w:p>
    <w:p w14:paraId="5443F90C" w14:textId="77777777" w:rsidR="00CF283F" w:rsidRPr="003651D9" w:rsidRDefault="004B575B" w:rsidP="00303E20">
      <w:pPr>
        <w:pStyle w:val="Heading2"/>
        <w:numPr>
          <w:ilvl w:val="0"/>
          <w:numId w:val="0"/>
        </w:numPr>
        <w:rPr>
          <w:noProof w:val="0"/>
        </w:rPr>
      </w:pPr>
      <w:bookmarkStart w:id="266" w:name="_Toc443399606"/>
      <w:r>
        <w:rPr>
          <w:noProof w:val="0"/>
        </w:rPr>
        <w:t>X.2 DCP</w:t>
      </w:r>
      <w:r w:rsidR="00104BE6" w:rsidRPr="003651D9">
        <w:rPr>
          <w:noProof w:val="0"/>
        </w:rPr>
        <w:t xml:space="preserve"> Actor</w:t>
      </w:r>
      <w:r w:rsidR="00CF283F" w:rsidRPr="003651D9">
        <w:rPr>
          <w:noProof w:val="0"/>
        </w:rPr>
        <w:t xml:space="preserve"> Options</w:t>
      </w:r>
      <w:bookmarkEnd w:id="266"/>
    </w:p>
    <w:p w14:paraId="4EB621DE" w14:textId="77777777" w:rsidR="00255821" w:rsidRPr="003651D9" w:rsidRDefault="003A09FE" w:rsidP="00597DB2">
      <w:pPr>
        <w:pStyle w:val="AuthorInstructions"/>
      </w:pPr>
      <w:r w:rsidRPr="003651D9">
        <w:t>&lt;Modify the following Table listing the actors in this profile, the options available for each, and references to sections that state requirements for compliance to each Option</w:t>
      </w:r>
      <w:r w:rsidR="00F0665F" w:rsidRPr="003651D9">
        <w:t xml:space="preserve">. </w:t>
      </w:r>
      <w:r w:rsidRPr="003651D9">
        <w:t>For actors with no options, state “No options defined” in the Options column.</w:t>
      </w:r>
      <w:r w:rsidR="00255821" w:rsidRPr="003651D9">
        <w:t>&gt;</w:t>
      </w:r>
    </w:p>
    <w:p w14:paraId="3C3E19B1" w14:textId="77777777" w:rsidR="001E206E" w:rsidRPr="003651D9" w:rsidRDefault="001E206E" w:rsidP="00597DB2">
      <w:pPr>
        <w:pStyle w:val="AuthorInstructions"/>
      </w:pPr>
      <w:r w:rsidRPr="003651D9">
        <w:t xml:space="preserve">&lt;Note: </w:t>
      </w:r>
      <w:r w:rsidR="00665A0A" w:rsidRPr="003651D9">
        <w:t>Options are directly carried over to the Integration</w:t>
      </w:r>
      <w:r w:rsidRPr="003651D9">
        <w:t xml:space="preserve"> Statements which are published</w:t>
      </w:r>
      <w:r w:rsidR="00665A0A" w:rsidRPr="003651D9">
        <w:t xml:space="preserve"> by vendors for review by buyers. Too many options can be confusing for readers.</w:t>
      </w:r>
      <w:r w:rsidRPr="003651D9">
        <w:t>&gt;</w:t>
      </w:r>
    </w:p>
    <w:p w14:paraId="356C5F30" w14:textId="77777777" w:rsidR="003A09FE" w:rsidRPr="003651D9" w:rsidRDefault="00255821" w:rsidP="00597DB2">
      <w:pPr>
        <w:pStyle w:val="AuthorInstructions"/>
      </w:pPr>
      <w:r w:rsidRPr="003651D9">
        <w:t>&lt;</w:t>
      </w:r>
      <w:r w:rsidR="00F82F74" w:rsidRPr="003651D9">
        <w:t xml:space="preserve"> Try to </w:t>
      </w:r>
      <w:r w:rsidR="00F82F74" w:rsidRPr="003651D9">
        <w:rPr>
          <w:b/>
          <w:u w:val="single"/>
        </w:rPr>
        <w:t>minimize</w:t>
      </w:r>
      <w:r w:rsidR="00F82F74" w:rsidRPr="003651D9">
        <w:t xml:space="preserve"> options for Actors and only use if necessary.</w:t>
      </w:r>
      <w:r w:rsidR="003A09FE" w:rsidRPr="003651D9">
        <w:t>&gt;</w:t>
      </w:r>
    </w:p>
    <w:p w14:paraId="198C7DA5" w14:textId="1A0228ED" w:rsidR="009C10D5" w:rsidRPr="003651D9" w:rsidRDefault="009C10D5" w:rsidP="00597DB2">
      <w:pPr>
        <w:pStyle w:val="AuthorInstructions"/>
      </w:pPr>
      <w:r w:rsidRPr="003651D9">
        <w:t>&lt;</w:t>
      </w:r>
      <w:r w:rsidR="00665A0A" w:rsidRPr="003651D9">
        <w:t>Several options for Content</w:t>
      </w:r>
      <w:r w:rsidRPr="003651D9">
        <w:t xml:space="preserve"> </w:t>
      </w:r>
      <w:r w:rsidR="00665A0A" w:rsidRPr="003651D9">
        <w:t>Consumers are</w:t>
      </w:r>
      <w:r w:rsidRPr="003651D9">
        <w:t xml:space="preserve"> defined in PCC TF-2 section </w:t>
      </w:r>
      <w:r w:rsidR="00A174B6" w:rsidRPr="003651D9">
        <w:t>3.1.1-3.1</w:t>
      </w:r>
      <w:r w:rsidR="00E8520F" w:rsidRPr="003651D9">
        <w:t>.4</w:t>
      </w:r>
      <w:r w:rsidR="00887E40" w:rsidRPr="003651D9">
        <w:t xml:space="preserve">. </w:t>
      </w:r>
      <w:r w:rsidR="001E206E" w:rsidRPr="003651D9">
        <w:t xml:space="preserve">It is recommended that these </w:t>
      </w:r>
      <w:r w:rsidRPr="003651D9">
        <w:t xml:space="preserve">options </w:t>
      </w:r>
      <w:r w:rsidR="001E206E" w:rsidRPr="003651D9">
        <w:t>are</w:t>
      </w:r>
      <w:r w:rsidRPr="003651D9">
        <w:t xml:space="preserve"> reused for content module definition</w:t>
      </w:r>
      <w:r w:rsidR="001E206E" w:rsidRPr="003651D9">
        <w:t>s</w:t>
      </w:r>
      <w:r w:rsidRPr="003651D9">
        <w:t>, but read the option definitions thoroughly to be certain that they apply</w:t>
      </w:r>
      <w:r w:rsidR="00887E40" w:rsidRPr="003651D9">
        <w:t xml:space="preserve">. </w:t>
      </w:r>
      <w:r w:rsidRPr="003651D9">
        <w:t xml:space="preserve">If they do apply in their entirety, you will need to define a </w:t>
      </w:r>
      <w:r w:rsidR="00665A0A" w:rsidRPr="003651D9">
        <w:t>corresponding o</w:t>
      </w:r>
      <w:r w:rsidRPr="003651D9">
        <w:t>ption in this profile</w:t>
      </w:r>
      <w:r w:rsidR="00887E40" w:rsidRPr="003651D9">
        <w:t xml:space="preserve">. </w:t>
      </w:r>
      <w:r w:rsidR="00863C8B" w:rsidRPr="003651D9">
        <w:t xml:space="preserve">The recommended naming convention for a similar, but different, option is, for example, “View Option - </w:t>
      </w:r>
      <w:del w:id="267" w:author="Cole, George" w:date="2016-02-16T15:06:00Z">
        <w:r w:rsidR="00863C8B" w:rsidRPr="003651D9" w:rsidDel="00E60F58">
          <w:delText>&lt;profile acronym&gt;</w:delText>
        </w:r>
      </w:del>
      <w:ins w:id="268" w:author="Cole, George" w:date="2016-02-16T15:06:00Z">
        <w:r w:rsidR="00E60F58">
          <w:t>DCP</w:t>
        </w:r>
      </w:ins>
      <w:r w:rsidR="00863C8B" w:rsidRPr="003651D9">
        <w:t>, etc</w:t>
      </w:r>
      <w:r w:rsidR="00665A0A" w:rsidRPr="003651D9">
        <w:t>.</w:t>
      </w:r>
      <w:r w:rsidR="00863C8B" w:rsidRPr="003651D9">
        <w:t>, “View Option – CIRC”.</w:t>
      </w:r>
      <w:r w:rsidRPr="003651D9">
        <w:t>&gt;</w:t>
      </w:r>
    </w:p>
    <w:p w14:paraId="3DBCE82D"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323D9E5" w14:textId="77777777" w:rsidR="006514EA" w:rsidRPr="003651D9" w:rsidRDefault="006514EA" w:rsidP="008E0275">
      <w:pPr>
        <w:pStyle w:val="BodyText"/>
      </w:pPr>
    </w:p>
    <w:p w14:paraId="616AEDF9"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069BDFF6" w14:textId="77777777" w:rsidTr="00BB76BC">
        <w:trPr>
          <w:cantSplit/>
          <w:tblHeader/>
          <w:jc w:val="center"/>
        </w:trPr>
        <w:tc>
          <w:tcPr>
            <w:tcW w:w="2891" w:type="dxa"/>
            <w:shd w:val="pct15" w:color="auto" w:fill="FFFFFF"/>
          </w:tcPr>
          <w:p w14:paraId="5E3843BE" w14:textId="77777777" w:rsidR="00991D63" w:rsidRPr="003651D9" w:rsidRDefault="00991D63" w:rsidP="00663624">
            <w:pPr>
              <w:pStyle w:val="TableEntryHeader"/>
            </w:pPr>
            <w:r w:rsidRPr="003651D9">
              <w:t>Actor</w:t>
            </w:r>
          </w:p>
        </w:tc>
        <w:tc>
          <w:tcPr>
            <w:tcW w:w="3130" w:type="dxa"/>
            <w:shd w:val="pct15" w:color="auto" w:fill="FFFFFF"/>
          </w:tcPr>
          <w:p w14:paraId="2F8BCB82" w14:textId="77777777" w:rsidR="00991D63" w:rsidRPr="003651D9" w:rsidRDefault="00991D63" w:rsidP="00E007E6">
            <w:pPr>
              <w:pStyle w:val="TableEntryHeader"/>
            </w:pPr>
            <w:r w:rsidRPr="003651D9">
              <w:t>Option Name</w:t>
            </w:r>
          </w:p>
        </w:tc>
        <w:tc>
          <w:tcPr>
            <w:tcW w:w="3438" w:type="dxa"/>
            <w:shd w:val="pct15" w:color="auto" w:fill="FFFFFF"/>
          </w:tcPr>
          <w:p w14:paraId="210AFAE4" w14:textId="77777777" w:rsidR="00991D63" w:rsidRPr="003651D9" w:rsidRDefault="00907134" w:rsidP="00663624">
            <w:pPr>
              <w:pStyle w:val="TableEntryHeader"/>
            </w:pPr>
            <w:r w:rsidRPr="003651D9">
              <w:t>Reference</w:t>
            </w:r>
          </w:p>
          <w:p w14:paraId="3D47CD4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53CE9A28" w14:textId="77777777" w:rsidTr="00BB76BC">
        <w:trPr>
          <w:cantSplit/>
          <w:trHeight w:val="332"/>
          <w:jc w:val="center"/>
        </w:trPr>
        <w:tc>
          <w:tcPr>
            <w:tcW w:w="2891" w:type="dxa"/>
          </w:tcPr>
          <w:p w14:paraId="24EBA3CE" w14:textId="77777777" w:rsidR="00991D63" w:rsidRPr="003651D9" w:rsidRDefault="00991D63" w:rsidP="00663624">
            <w:pPr>
              <w:pStyle w:val="TableEntry"/>
            </w:pPr>
            <w:del w:id="269" w:author="Cole, George" w:date="2016-02-15T14:48:00Z">
              <w:r w:rsidRPr="003651D9" w:rsidDel="0053128C">
                <w:delText>Actor A</w:delText>
              </w:r>
            </w:del>
            <w:ins w:id="270" w:author="Cole, George" w:date="2016-02-15T14:48:00Z">
              <w:r w:rsidR="0053128C">
                <w:t>Care Plan Contributor</w:t>
              </w:r>
            </w:ins>
          </w:p>
        </w:tc>
        <w:tc>
          <w:tcPr>
            <w:tcW w:w="3130" w:type="dxa"/>
          </w:tcPr>
          <w:p w14:paraId="7EF7DB97" w14:textId="77777777" w:rsidR="00991D63" w:rsidRPr="003651D9" w:rsidRDefault="00991D63" w:rsidP="008358E5">
            <w:pPr>
              <w:pStyle w:val="TableEntry"/>
            </w:pPr>
            <w:r w:rsidRPr="003651D9">
              <w:t xml:space="preserve">No options defined </w:t>
            </w:r>
          </w:p>
        </w:tc>
        <w:tc>
          <w:tcPr>
            <w:tcW w:w="3438" w:type="dxa"/>
          </w:tcPr>
          <w:p w14:paraId="05B0342F" w14:textId="77777777" w:rsidR="00991D63" w:rsidRPr="003651D9" w:rsidRDefault="00787B2D" w:rsidP="00B92EA1">
            <w:pPr>
              <w:pStyle w:val="TableEntry"/>
            </w:pPr>
            <w:r w:rsidRPr="003651D9">
              <w:t>--</w:t>
            </w:r>
          </w:p>
        </w:tc>
      </w:tr>
      <w:tr w:rsidR="00991D63" w:rsidRPr="003651D9" w14:paraId="192F857C" w14:textId="77777777" w:rsidTr="00BB76BC">
        <w:trPr>
          <w:cantSplit/>
          <w:trHeight w:val="233"/>
          <w:jc w:val="center"/>
        </w:trPr>
        <w:tc>
          <w:tcPr>
            <w:tcW w:w="2891" w:type="dxa"/>
          </w:tcPr>
          <w:p w14:paraId="37FCDB61" w14:textId="77777777" w:rsidR="00991D63" w:rsidRPr="003651D9" w:rsidRDefault="00991D63" w:rsidP="00663624">
            <w:pPr>
              <w:pStyle w:val="TableEntry"/>
            </w:pPr>
            <w:del w:id="271" w:author="Cole, George" w:date="2016-02-15T14:48:00Z">
              <w:r w:rsidRPr="003651D9" w:rsidDel="0053128C">
                <w:delText>Actor B</w:delText>
              </w:r>
            </w:del>
            <w:ins w:id="272" w:author="Cole, George" w:date="2016-02-15T14:48:00Z">
              <w:r w:rsidR="0053128C">
                <w:t>Care Plan Consumer</w:t>
              </w:r>
            </w:ins>
          </w:p>
        </w:tc>
        <w:tc>
          <w:tcPr>
            <w:tcW w:w="3130" w:type="dxa"/>
          </w:tcPr>
          <w:p w14:paraId="7A78F2D3" w14:textId="77777777" w:rsidR="00991D63" w:rsidRPr="003651D9" w:rsidRDefault="00991D63" w:rsidP="008358E5">
            <w:pPr>
              <w:pStyle w:val="TableEntry"/>
            </w:pPr>
            <w:r w:rsidRPr="003651D9">
              <w:t xml:space="preserve">No options defined </w:t>
            </w:r>
          </w:p>
        </w:tc>
        <w:tc>
          <w:tcPr>
            <w:tcW w:w="3438" w:type="dxa"/>
          </w:tcPr>
          <w:p w14:paraId="0D0879A6" w14:textId="77777777" w:rsidR="00991D63" w:rsidRPr="003651D9" w:rsidRDefault="00787B2D" w:rsidP="00B92EA1">
            <w:pPr>
              <w:pStyle w:val="TableEntry"/>
            </w:pPr>
            <w:r w:rsidRPr="003651D9">
              <w:t>--</w:t>
            </w:r>
          </w:p>
        </w:tc>
      </w:tr>
      <w:tr w:rsidR="00991D63" w:rsidRPr="003651D9" w14:paraId="69866DBE" w14:textId="77777777" w:rsidTr="00BB76BC">
        <w:trPr>
          <w:cantSplit/>
          <w:trHeight w:val="521"/>
          <w:jc w:val="center"/>
        </w:trPr>
        <w:tc>
          <w:tcPr>
            <w:tcW w:w="2891" w:type="dxa"/>
          </w:tcPr>
          <w:p w14:paraId="4F20B805" w14:textId="77777777" w:rsidR="00991D63" w:rsidRPr="003651D9" w:rsidRDefault="00991D63" w:rsidP="00663624">
            <w:pPr>
              <w:pStyle w:val="TableEntry"/>
            </w:pPr>
            <w:del w:id="273" w:author="Cole, George" w:date="2016-02-15T14:49:00Z">
              <w:r w:rsidRPr="003651D9" w:rsidDel="0053128C">
                <w:delText>Actor C/Actor D</w:delText>
              </w:r>
            </w:del>
            <w:ins w:id="274" w:author="Cole, George" w:date="2016-02-15T14:49:00Z">
              <w:r w:rsidR="0053128C">
                <w:t>Care Plan Manager</w:t>
              </w:r>
            </w:ins>
          </w:p>
        </w:tc>
        <w:tc>
          <w:tcPr>
            <w:tcW w:w="3130" w:type="dxa"/>
          </w:tcPr>
          <w:p w14:paraId="354066B8" w14:textId="77777777" w:rsidR="00991D63" w:rsidRPr="003651D9" w:rsidRDefault="00991D63" w:rsidP="008358E5">
            <w:pPr>
              <w:pStyle w:val="TableEntry"/>
            </w:pPr>
            <w:r w:rsidRPr="003651D9">
              <w:t xml:space="preserve">No options defined </w:t>
            </w:r>
          </w:p>
        </w:tc>
        <w:tc>
          <w:tcPr>
            <w:tcW w:w="3438" w:type="dxa"/>
          </w:tcPr>
          <w:p w14:paraId="02B15E97" w14:textId="77777777" w:rsidR="00991D63" w:rsidRPr="003651D9" w:rsidRDefault="00787B2D" w:rsidP="00B92EA1">
            <w:pPr>
              <w:pStyle w:val="TableEntry"/>
            </w:pPr>
            <w:r w:rsidRPr="003651D9">
              <w:t>--</w:t>
            </w:r>
          </w:p>
        </w:tc>
      </w:tr>
    </w:tbl>
    <w:p w14:paraId="652CF647"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08F0F3FD" w14:textId="77777777" w:rsidR="006116E2" w:rsidRPr="003651D9" w:rsidRDefault="006116E2" w:rsidP="00597DB2">
      <w:pPr>
        <w:pStyle w:val="BodyText"/>
      </w:pPr>
    </w:p>
    <w:p w14:paraId="1ECCDD7F" w14:textId="77777777" w:rsidR="00CF283F" w:rsidRPr="003651D9" w:rsidRDefault="00323461" w:rsidP="0097454A">
      <w:pPr>
        <w:pStyle w:val="Heading3"/>
        <w:numPr>
          <w:ilvl w:val="0"/>
          <w:numId w:val="0"/>
        </w:numPr>
        <w:ind w:left="720" w:hanging="720"/>
        <w:rPr>
          <w:noProof w:val="0"/>
        </w:rPr>
      </w:pPr>
      <w:bookmarkStart w:id="275" w:name="_Toc443399607"/>
      <w:r w:rsidRPr="003651D9">
        <w:rPr>
          <w:noProof w:val="0"/>
        </w:rPr>
        <w:t>X.2.1 &lt;</w:t>
      </w:r>
      <w:r w:rsidR="0095196C" w:rsidRPr="003651D9">
        <w:rPr>
          <w:noProof w:val="0"/>
        </w:rPr>
        <w:t>Option Name</w:t>
      </w:r>
      <w:r w:rsidRPr="003651D9">
        <w:rPr>
          <w:noProof w:val="0"/>
        </w:rPr>
        <w:t>&gt;</w:t>
      </w:r>
      <w:bookmarkEnd w:id="275"/>
    </w:p>
    <w:p w14:paraId="345A0789"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7CDFE7A9"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34C736E1" w14:textId="77777777" w:rsidR="00787B2D" w:rsidRPr="003651D9" w:rsidRDefault="00787B2D" w:rsidP="00597DB2">
      <w:pPr>
        <w:pStyle w:val="AuthorInstructions"/>
      </w:pPr>
      <w:r w:rsidRPr="003651D9">
        <w:t>&lt;Repeat this section (and increment numbering) as needed for additional options.&gt;</w:t>
      </w:r>
    </w:p>
    <w:p w14:paraId="59913293" w14:textId="77777777" w:rsidR="005F21E7" w:rsidRPr="003651D9" w:rsidRDefault="005F21E7" w:rsidP="00303E20">
      <w:pPr>
        <w:pStyle w:val="Heading2"/>
        <w:numPr>
          <w:ilvl w:val="0"/>
          <w:numId w:val="0"/>
        </w:numPr>
        <w:rPr>
          <w:noProof w:val="0"/>
        </w:rPr>
      </w:pPr>
      <w:bookmarkStart w:id="276" w:name="_Toc37034636"/>
      <w:bookmarkStart w:id="277" w:name="_Toc38846114"/>
      <w:bookmarkStart w:id="278" w:name="_Toc504625757"/>
      <w:bookmarkStart w:id="279" w:name="_Toc530206510"/>
      <w:bookmarkStart w:id="280" w:name="_Toc1388430"/>
      <w:bookmarkStart w:id="281" w:name="_Toc1388584"/>
      <w:bookmarkStart w:id="282" w:name="_Toc1456611"/>
      <w:bookmarkStart w:id="283" w:name="_Toc443399608"/>
      <w:r w:rsidRPr="003651D9">
        <w:rPr>
          <w:noProof w:val="0"/>
        </w:rPr>
        <w:lastRenderedPageBreak/>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283"/>
      <w:r w:rsidRPr="003651D9">
        <w:rPr>
          <w:noProof w:val="0"/>
        </w:rPr>
        <w:t xml:space="preserve"> </w:t>
      </w:r>
    </w:p>
    <w:p w14:paraId="324E0D44"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775FB7B3"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2E17519A"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4FA25949"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22482548"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4CAF3E1"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38FAC579"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0776786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66F662F5"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153F32CA"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48C246F"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7F5E80E0" w14:textId="77777777" w:rsidR="00761469" w:rsidRPr="003651D9" w:rsidRDefault="00761469" w:rsidP="00761469">
      <w:pPr>
        <w:pStyle w:val="BodyText"/>
      </w:pPr>
    </w:p>
    <w:p w14:paraId="6783074F"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14:paraId="47BBCB93" w14:textId="77777777" w:rsidTr="00BB76BC">
        <w:trPr>
          <w:gridAfter w:val="3"/>
          <w:wAfter w:w="29" w:type="dxa"/>
          <w:cantSplit/>
          <w:tblHeader/>
          <w:jc w:val="center"/>
        </w:trPr>
        <w:tc>
          <w:tcPr>
            <w:tcW w:w="2326" w:type="dxa"/>
            <w:shd w:val="pct15" w:color="auto" w:fill="FFFFFF"/>
          </w:tcPr>
          <w:p w14:paraId="28BC5E4F" w14:textId="77777777" w:rsidR="00761469" w:rsidRPr="003651D9" w:rsidRDefault="00761469" w:rsidP="00DB186B">
            <w:pPr>
              <w:pStyle w:val="TableEntryHeader"/>
            </w:pPr>
            <w:r w:rsidRPr="003651D9">
              <w:t>&lt;this Profile Acronym&gt; Actor</w:t>
            </w:r>
          </w:p>
        </w:tc>
        <w:tc>
          <w:tcPr>
            <w:tcW w:w="1980" w:type="dxa"/>
            <w:gridSpan w:val="2"/>
            <w:shd w:val="pct15" w:color="auto" w:fill="FFFFFF"/>
          </w:tcPr>
          <w:p w14:paraId="5D7AB2CC" w14:textId="77777777" w:rsidR="00761469" w:rsidRPr="003651D9" w:rsidRDefault="00761469" w:rsidP="00DB186B">
            <w:pPr>
              <w:pStyle w:val="TableEntryHeader"/>
            </w:pPr>
            <w:r w:rsidRPr="003651D9">
              <w:t>Actor to be grouped with</w:t>
            </w:r>
          </w:p>
        </w:tc>
        <w:tc>
          <w:tcPr>
            <w:tcW w:w="2160" w:type="dxa"/>
            <w:gridSpan w:val="2"/>
            <w:shd w:val="pct15" w:color="auto" w:fill="FFFFFF"/>
          </w:tcPr>
          <w:p w14:paraId="472A1B7E" w14:textId="77777777" w:rsidR="00761469" w:rsidRPr="003651D9" w:rsidRDefault="00CD44D7" w:rsidP="00DB186B">
            <w:pPr>
              <w:pStyle w:val="TableEntryHeader"/>
            </w:pPr>
            <w:r w:rsidRPr="003651D9">
              <w:t>Reference</w:t>
            </w:r>
          </w:p>
        </w:tc>
        <w:tc>
          <w:tcPr>
            <w:tcW w:w="2685" w:type="dxa"/>
            <w:gridSpan w:val="2"/>
            <w:shd w:val="pct15" w:color="auto" w:fill="FFFFFF"/>
          </w:tcPr>
          <w:p w14:paraId="356D9361" w14:textId="77777777" w:rsidR="00761469" w:rsidRPr="003651D9" w:rsidRDefault="00761469" w:rsidP="00DB186B">
            <w:pPr>
              <w:pStyle w:val="TableEntryHeader"/>
            </w:pPr>
            <w:r w:rsidRPr="003651D9">
              <w:t>Content Bindings Reference</w:t>
            </w:r>
          </w:p>
        </w:tc>
      </w:tr>
      <w:tr w:rsidR="00761469" w:rsidRPr="003651D9" w14:paraId="4B5D0770" w14:textId="77777777" w:rsidTr="00BB76BC">
        <w:trPr>
          <w:gridAfter w:val="3"/>
          <w:wAfter w:w="29" w:type="dxa"/>
          <w:cantSplit/>
          <w:trHeight w:val="332"/>
          <w:jc w:val="center"/>
        </w:trPr>
        <w:tc>
          <w:tcPr>
            <w:tcW w:w="2326" w:type="dxa"/>
          </w:tcPr>
          <w:p w14:paraId="0A7DB05B" w14:textId="77777777" w:rsidR="00761469" w:rsidRPr="003651D9" w:rsidRDefault="00761469" w:rsidP="00DB186B">
            <w:pPr>
              <w:pStyle w:val="TableEntry"/>
            </w:pPr>
            <w:r w:rsidRPr="003651D9">
              <w:t>Actor B</w:t>
            </w:r>
          </w:p>
        </w:tc>
        <w:tc>
          <w:tcPr>
            <w:tcW w:w="1980" w:type="dxa"/>
            <w:gridSpan w:val="2"/>
          </w:tcPr>
          <w:p w14:paraId="12E34065" w14:textId="77777777" w:rsidR="00761469" w:rsidRPr="003651D9" w:rsidRDefault="00761469" w:rsidP="00DB186B">
            <w:pPr>
              <w:pStyle w:val="TableEntry"/>
            </w:pPr>
            <w:r w:rsidRPr="003651D9">
              <w:t>Actor A</w:t>
            </w:r>
          </w:p>
        </w:tc>
        <w:tc>
          <w:tcPr>
            <w:tcW w:w="2160" w:type="dxa"/>
            <w:gridSpan w:val="2"/>
          </w:tcPr>
          <w:p w14:paraId="332A120C" w14:textId="77777777" w:rsidR="00761469" w:rsidRPr="003651D9" w:rsidRDefault="00761469" w:rsidP="00AD069D">
            <w:pPr>
              <w:pStyle w:val="TableEntry"/>
            </w:pPr>
            <w:r w:rsidRPr="003651D9">
              <w:t xml:space="preserve">&lt;reference the section where the actors </w:t>
            </w:r>
            <w:r w:rsidR="00234BE4" w:rsidRPr="003651D9">
              <w:t xml:space="preserve">are </w:t>
            </w:r>
            <w:r w:rsidRPr="003651D9">
              <w:t>defined in that profile</w:t>
            </w:r>
            <w:r w:rsidR="00C60F4D" w:rsidRPr="003651D9">
              <w:t>, e.g., &lt;Domain Acronym TF-1: x.x.x</w:t>
            </w:r>
            <w:r w:rsidRPr="003651D9">
              <w:t>&gt;</w:t>
            </w:r>
          </w:p>
        </w:tc>
        <w:tc>
          <w:tcPr>
            <w:tcW w:w="2685" w:type="dxa"/>
            <w:gridSpan w:val="2"/>
          </w:tcPr>
          <w:p w14:paraId="70032867" w14:textId="77777777" w:rsidR="00761469" w:rsidRPr="003651D9" w:rsidRDefault="00761469" w:rsidP="00DB186B">
            <w:pPr>
              <w:pStyle w:val="TableEntry"/>
            </w:pPr>
            <w:r w:rsidRPr="003651D9">
              <w:t xml:space="preserve">&lt;Reference to CM bindings section </w:t>
            </w:r>
          </w:p>
          <w:p w14:paraId="4431F3A6" w14:textId="77777777" w:rsidR="00761469" w:rsidRPr="003651D9" w:rsidRDefault="00761469" w:rsidP="00B541EC">
            <w:pPr>
              <w:pStyle w:val="TableEntry"/>
            </w:pPr>
            <w:r w:rsidRPr="003651D9">
              <w:t xml:space="preserve"> </w:t>
            </w:r>
            <w:r w:rsidR="00B541EC" w:rsidRPr="003651D9">
              <w:t>e.g.,</w:t>
            </w:r>
            <w:r w:rsidRPr="003651D9">
              <w:t xml:space="preserve"> &lt;</w:t>
            </w:r>
            <w:r w:rsidR="001558DD" w:rsidRPr="003651D9">
              <w:t>Domain Acronym</w:t>
            </w:r>
            <w:r w:rsidRPr="003651D9">
              <w:t xml:space="preserve"> TF-3:Z.xxx &gt; (e.g., PCC TF-2 :4.1)</w:t>
            </w:r>
          </w:p>
        </w:tc>
      </w:tr>
      <w:tr w:rsidR="00761469" w:rsidRPr="003651D9" w14:paraId="0FDE41FD" w14:textId="77777777" w:rsidTr="00BB76BC">
        <w:trPr>
          <w:gridAfter w:val="3"/>
          <w:wAfter w:w="29" w:type="dxa"/>
          <w:cantSplit/>
          <w:trHeight w:val="332"/>
          <w:jc w:val="center"/>
        </w:trPr>
        <w:tc>
          <w:tcPr>
            <w:tcW w:w="2326" w:type="dxa"/>
          </w:tcPr>
          <w:p w14:paraId="4AF32F40" w14:textId="77777777" w:rsidR="00761469" w:rsidRPr="003651D9" w:rsidRDefault="00761469" w:rsidP="00DB186B">
            <w:pPr>
              <w:pStyle w:val="TableEntry"/>
            </w:pPr>
            <w:r w:rsidRPr="003651D9">
              <w:t>Actor C</w:t>
            </w:r>
          </w:p>
        </w:tc>
        <w:tc>
          <w:tcPr>
            <w:tcW w:w="1980" w:type="dxa"/>
            <w:gridSpan w:val="2"/>
          </w:tcPr>
          <w:p w14:paraId="6E6882BD" w14:textId="2BF9499D" w:rsidR="00761469" w:rsidRPr="003651D9" w:rsidRDefault="00B541EC" w:rsidP="00DB186B">
            <w:pPr>
              <w:pStyle w:val="TableEntry"/>
            </w:pPr>
            <w:del w:id="284" w:author="Cole, George" w:date="2016-02-16T15:07:00Z">
              <w:r w:rsidRPr="003651D9" w:rsidDel="00662BE5">
                <w:delText>&lt;</w:delText>
              </w:r>
              <w:r w:rsidR="00CD44D7" w:rsidRPr="003651D9" w:rsidDel="00662BE5">
                <w:delText>D</w:delText>
              </w:r>
              <w:r w:rsidR="00234BE4" w:rsidRPr="003651D9" w:rsidDel="00662BE5">
                <w:delText>omain Acronym</w:delText>
              </w:r>
              <w:r w:rsidRPr="003651D9" w:rsidDel="00662BE5">
                <w:delText>&gt;</w:delText>
              </w:r>
            </w:del>
            <w:ins w:id="285" w:author="Cole, George" w:date="2016-02-16T15:07:00Z">
              <w:r w:rsidR="00662BE5">
                <w:t>PCC</w:t>
              </w:r>
            </w:ins>
            <w:r w:rsidRPr="003651D9">
              <w:t xml:space="preserve"> </w:t>
            </w:r>
            <w:r w:rsidR="00761469" w:rsidRPr="003651D9">
              <w:t>&lt;external profile acronym&gt;</w:t>
            </w:r>
            <w:r w:rsidRPr="003651D9">
              <w:t xml:space="preserve"> &lt;</w:t>
            </w:r>
            <w:r w:rsidR="00613C53" w:rsidRPr="003651D9">
              <w:t>A</w:t>
            </w:r>
            <w:r w:rsidR="00761469" w:rsidRPr="003651D9">
              <w:t>ctor</w:t>
            </w:r>
            <w:r w:rsidRPr="003651D9">
              <w:t>&gt;</w:t>
            </w:r>
            <w:r w:rsidR="00761469" w:rsidRPr="003651D9">
              <w:t xml:space="preserve"> </w:t>
            </w:r>
          </w:p>
          <w:p w14:paraId="3A6C7A5B" w14:textId="77777777" w:rsidR="00761469" w:rsidRPr="003651D9" w:rsidRDefault="00761469" w:rsidP="00DB186B">
            <w:pPr>
              <w:pStyle w:val="TableEntry"/>
            </w:pPr>
            <w:r w:rsidRPr="003651D9">
              <w:t>&lt;e.g., RAD Scheduled Workflow Modality&gt;</w:t>
            </w:r>
          </w:p>
        </w:tc>
        <w:tc>
          <w:tcPr>
            <w:tcW w:w="2160" w:type="dxa"/>
            <w:gridSpan w:val="2"/>
          </w:tcPr>
          <w:p w14:paraId="6E9ECBE6" w14:textId="77777777" w:rsidR="00761469" w:rsidRPr="003651D9" w:rsidRDefault="00761469" w:rsidP="00F623E5">
            <w:pPr>
              <w:pStyle w:val="TableEntry"/>
            </w:pPr>
            <w:r w:rsidRPr="003651D9">
              <w:t xml:space="preserve">- -- &lt;for example:-RAD TF-1: 14.1&gt; </w:t>
            </w:r>
          </w:p>
        </w:tc>
        <w:tc>
          <w:tcPr>
            <w:tcW w:w="2685" w:type="dxa"/>
            <w:gridSpan w:val="2"/>
          </w:tcPr>
          <w:p w14:paraId="5D012466" w14:textId="77777777" w:rsidR="00761469" w:rsidRPr="003651D9" w:rsidRDefault="0020453A" w:rsidP="00B541EC">
            <w:pPr>
              <w:pStyle w:val="TableEntry"/>
              <w:ind w:left="0"/>
              <w:jc w:val="center"/>
            </w:pPr>
            <w:r w:rsidRPr="003651D9">
              <w:t>--</w:t>
            </w:r>
          </w:p>
        </w:tc>
      </w:tr>
      <w:tr w:rsidR="00761469" w:rsidRPr="003651D9" w14:paraId="6E188B77" w14:textId="77777777" w:rsidTr="00BB76BC">
        <w:trPr>
          <w:gridAfter w:val="3"/>
          <w:wAfter w:w="29" w:type="dxa"/>
          <w:cantSplit/>
          <w:trHeight w:val="332"/>
          <w:jc w:val="center"/>
        </w:trPr>
        <w:tc>
          <w:tcPr>
            <w:tcW w:w="2326" w:type="dxa"/>
          </w:tcPr>
          <w:p w14:paraId="5C962DB9" w14:textId="77777777" w:rsidR="00761469" w:rsidRPr="003651D9" w:rsidRDefault="00761469" w:rsidP="00DB186B">
            <w:pPr>
              <w:pStyle w:val="TableEntry"/>
            </w:pPr>
            <w:r w:rsidRPr="003651D9">
              <w:t>Actor C</w:t>
            </w:r>
          </w:p>
        </w:tc>
        <w:tc>
          <w:tcPr>
            <w:tcW w:w="1980" w:type="dxa"/>
            <w:gridSpan w:val="2"/>
          </w:tcPr>
          <w:p w14:paraId="0864EF7F" w14:textId="4A11D542" w:rsidR="00761469" w:rsidRPr="003651D9" w:rsidRDefault="00234BE4" w:rsidP="00DB186B">
            <w:pPr>
              <w:pStyle w:val="TableEntry"/>
            </w:pPr>
            <w:del w:id="286" w:author="Cole, George" w:date="2016-02-16T15:07:00Z">
              <w:r w:rsidRPr="003651D9" w:rsidDel="00662BE5">
                <w:delText>&lt;Domain Acronym&gt;</w:delText>
              </w:r>
            </w:del>
            <w:ins w:id="287" w:author="Cole, George" w:date="2016-02-16T15:07:00Z">
              <w:r w:rsidR="00662BE5">
                <w:t>PCC</w:t>
              </w:r>
            </w:ins>
            <w:r w:rsidRPr="003651D9">
              <w:t xml:space="preserve"> </w:t>
            </w:r>
            <w:r w:rsidR="00761469" w:rsidRPr="003651D9">
              <w:t>&lt;external profile acronym&gt;</w:t>
            </w:r>
            <w:r w:rsidR="00613C53" w:rsidRPr="003651D9">
              <w:t xml:space="preserve"> &lt;</w:t>
            </w:r>
            <w:r w:rsidR="00761469" w:rsidRPr="003651D9">
              <w:t>Actor</w:t>
            </w:r>
            <w:r w:rsidR="00613C53" w:rsidRPr="003651D9">
              <w:t>&gt;</w:t>
            </w:r>
          </w:p>
          <w:p w14:paraId="23449416" w14:textId="77777777" w:rsidR="00761469" w:rsidRPr="003651D9" w:rsidRDefault="00761469" w:rsidP="00DB186B">
            <w:pPr>
              <w:pStyle w:val="TableEntry"/>
            </w:pPr>
            <w:r w:rsidRPr="003651D9">
              <w:t>&lt;e.g., ITI Consistent Time Client&gt;</w:t>
            </w:r>
          </w:p>
        </w:tc>
        <w:tc>
          <w:tcPr>
            <w:tcW w:w="2160" w:type="dxa"/>
            <w:gridSpan w:val="2"/>
          </w:tcPr>
          <w:p w14:paraId="18F1C545" w14:textId="77777777" w:rsidR="00761469" w:rsidRPr="003651D9" w:rsidRDefault="00761469" w:rsidP="00DB186B">
            <w:pPr>
              <w:pStyle w:val="TableEntry"/>
            </w:pPr>
            <w:r w:rsidRPr="003651D9">
              <w:t>- -- &lt;for example:-RAD TF-1: 7.1&gt;</w:t>
            </w:r>
          </w:p>
        </w:tc>
        <w:tc>
          <w:tcPr>
            <w:tcW w:w="2685" w:type="dxa"/>
            <w:gridSpan w:val="2"/>
          </w:tcPr>
          <w:p w14:paraId="0E29A12A" w14:textId="77777777" w:rsidR="00761469" w:rsidRPr="003651D9" w:rsidRDefault="0020453A" w:rsidP="00B541EC">
            <w:pPr>
              <w:pStyle w:val="TableEntry"/>
              <w:ind w:left="0"/>
              <w:jc w:val="center"/>
            </w:pPr>
            <w:r w:rsidRPr="003651D9">
              <w:t>--</w:t>
            </w:r>
          </w:p>
        </w:tc>
      </w:tr>
      <w:tr w:rsidR="00761469" w:rsidRPr="003651D9" w14:paraId="7E8F7467" w14:textId="77777777" w:rsidTr="00BB76BC">
        <w:trPr>
          <w:gridAfter w:val="3"/>
          <w:wAfter w:w="29" w:type="dxa"/>
          <w:cantSplit/>
          <w:trHeight w:val="332"/>
          <w:jc w:val="center"/>
        </w:trPr>
        <w:tc>
          <w:tcPr>
            <w:tcW w:w="2326" w:type="dxa"/>
          </w:tcPr>
          <w:p w14:paraId="3EAB51D0" w14:textId="77777777" w:rsidR="00761469" w:rsidRPr="003651D9" w:rsidRDefault="00761469" w:rsidP="00DB186B">
            <w:pPr>
              <w:pStyle w:val="TableEntry"/>
            </w:pPr>
            <w:r w:rsidRPr="003651D9">
              <w:t>Actor D</w:t>
            </w:r>
          </w:p>
        </w:tc>
        <w:tc>
          <w:tcPr>
            <w:tcW w:w="1980" w:type="dxa"/>
            <w:gridSpan w:val="2"/>
          </w:tcPr>
          <w:p w14:paraId="4D6E5C86" w14:textId="77777777" w:rsidR="00761469" w:rsidRPr="003651D9" w:rsidRDefault="00761469" w:rsidP="00DB186B">
            <w:pPr>
              <w:pStyle w:val="TableEntry"/>
            </w:pPr>
            <w:r w:rsidRPr="003651D9">
              <w:t>None</w:t>
            </w:r>
          </w:p>
        </w:tc>
        <w:tc>
          <w:tcPr>
            <w:tcW w:w="2160" w:type="dxa"/>
            <w:gridSpan w:val="2"/>
          </w:tcPr>
          <w:p w14:paraId="1DE050DB" w14:textId="77777777" w:rsidR="00761469" w:rsidRPr="003651D9" w:rsidRDefault="00C60F4D" w:rsidP="0020453A">
            <w:pPr>
              <w:pStyle w:val="TableEntry"/>
              <w:jc w:val="center"/>
            </w:pPr>
            <w:r w:rsidRPr="003651D9">
              <w:t>--</w:t>
            </w:r>
          </w:p>
        </w:tc>
        <w:tc>
          <w:tcPr>
            <w:tcW w:w="2685" w:type="dxa"/>
            <w:gridSpan w:val="2"/>
          </w:tcPr>
          <w:p w14:paraId="418AA2AC" w14:textId="77777777" w:rsidR="00761469" w:rsidRPr="003651D9" w:rsidRDefault="0020453A" w:rsidP="00B541EC">
            <w:pPr>
              <w:pStyle w:val="TableEntry"/>
              <w:jc w:val="center"/>
            </w:pPr>
            <w:r w:rsidRPr="003651D9">
              <w:t>--</w:t>
            </w:r>
          </w:p>
        </w:tc>
      </w:tr>
      <w:tr w:rsidR="00761469" w:rsidRPr="003651D9" w14:paraId="341EC94D" w14:textId="77777777" w:rsidTr="00BB76BC">
        <w:trPr>
          <w:gridAfter w:val="2"/>
          <w:wAfter w:w="14" w:type="dxa"/>
          <w:cantSplit/>
          <w:trHeight w:val="332"/>
          <w:jc w:val="center"/>
        </w:trPr>
        <w:tc>
          <w:tcPr>
            <w:tcW w:w="2340" w:type="dxa"/>
            <w:gridSpan w:val="2"/>
            <w:vMerge w:val="restart"/>
          </w:tcPr>
          <w:p w14:paraId="60717E0A" w14:textId="77777777" w:rsidR="00761469" w:rsidRPr="003651D9" w:rsidRDefault="00761469" w:rsidP="00DB186B">
            <w:pPr>
              <w:pStyle w:val="TableEntry"/>
            </w:pPr>
            <w:r w:rsidRPr="003651D9">
              <w:t>Actor E</w:t>
            </w:r>
          </w:p>
        </w:tc>
        <w:tc>
          <w:tcPr>
            <w:tcW w:w="1980" w:type="dxa"/>
            <w:gridSpan w:val="2"/>
          </w:tcPr>
          <w:p w14:paraId="7CFD31C0" w14:textId="74D54731" w:rsidR="00761469" w:rsidRPr="003651D9" w:rsidRDefault="00234BE4" w:rsidP="00DB186B">
            <w:pPr>
              <w:pStyle w:val="TableEntry"/>
            </w:pPr>
            <w:del w:id="288" w:author="Cole, George" w:date="2016-02-16T15:07:00Z">
              <w:r w:rsidRPr="003651D9" w:rsidDel="00662BE5">
                <w:delText>&lt;Domain Acronym&gt;</w:delText>
              </w:r>
            </w:del>
            <w:ins w:id="289" w:author="Cole, George" w:date="2016-02-16T15:07:00Z">
              <w:r w:rsidR="00662BE5">
                <w:t>PCC</w:t>
              </w:r>
            </w:ins>
            <w:r w:rsidRPr="003651D9">
              <w:t xml:space="preserve"> </w:t>
            </w:r>
            <w:r w:rsidR="00761469" w:rsidRPr="003651D9">
              <w:t>&lt;external profile acronym&gt;</w:t>
            </w:r>
            <w:r w:rsidR="00613C53" w:rsidRPr="003651D9">
              <w:t>&lt;</w:t>
            </w:r>
            <w:r w:rsidR="00761469" w:rsidRPr="003651D9">
              <w:t>Actor</w:t>
            </w:r>
            <w:r w:rsidR="00613C53" w:rsidRPr="003651D9">
              <w:t>&gt;</w:t>
            </w:r>
            <w:r w:rsidR="00761469" w:rsidRPr="003651D9">
              <w:t xml:space="preserve"> </w:t>
            </w:r>
          </w:p>
          <w:p w14:paraId="186A9713" w14:textId="77777777" w:rsidR="00761469" w:rsidRPr="003651D9" w:rsidRDefault="00761469" w:rsidP="00DB186B">
            <w:pPr>
              <w:pStyle w:val="TableEntry"/>
            </w:pPr>
            <w:r w:rsidRPr="003651D9">
              <w:t>&lt;shows a requirement to select at least one of these groupings with Actor E&gt;</w:t>
            </w:r>
          </w:p>
        </w:tc>
        <w:tc>
          <w:tcPr>
            <w:tcW w:w="2160" w:type="dxa"/>
            <w:gridSpan w:val="2"/>
          </w:tcPr>
          <w:p w14:paraId="4C328559" w14:textId="77777777" w:rsidR="00761469" w:rsidRPr="003651D9" w:rsidRDefault="00F623E5" w:rsidP="00F623E5">
            <w:pPr>
              <w:pStyle w:val="TableEntry"/>
              <w:jc w:val="center"/>
            </w:pPr>
            <w:r w:rsidRPr="003651D9">
              <w:t>--</w:t>
            </w:r>
          </w:p>
        </w:tc>
        <w:tc>
          <w:tcPr>
            <w:tcW w:w="2686" w:type="dxa"/>
            <w:gridSpan w:val="2"/>
          </w:tcPr>
          <w:p w14:paraId="4932922E" w14:textId="77777777" w:rsidR="00761469" w:rsidRPr="003651D9" w:rsidRDefault="00F623E5" w:rsidP="00B541EC">
            <w:pPr>
              <w:pStyle w:val="TableEntry"/>
              <w:jc w:val="center"/>
              <w:rPr>
                <w:vertAlign w:val="superscript"/>
              </w:rPr>
            </w:pPr>
            <w:r w:rsidRPr="003651D9">
              <w:rPr>
                <w:vertAlign w:val="superscript"/>
              </w:rPr>
              <w:t>See Note 1</w:t>
            </w:r>
          </w:p>
        </w:tc>
      </w:tr>
      <w:tr w:rsidR="00761469" w:rsidRPr="003651D9" w14:paraId="21DA8F6F" w14:textId="77777777" w:rsidTr="00BB76BC">
        <w:trPr>
          <w:gridAfter w:val="1"/>
          <w:wAfter w:w="7" w:type="dxa"/>
          <w:cantSplit/>
          <w:trHeight w:val="332"/>
          <w:jc w:val="center"/>
        </w:trPr>
        <w:tc>
          <w:tcPr>
            <w:tcW w:w="2340" w:type="dxa"/>
            <w:gridSpan w:val="2"/>
            <w:vMerge/>
          </w:tcPr>
          <w:p w14:paraId="1C1D599B" w14:textId="77777777" w:rsidR="00761469" w:rsidRPr="003651D9" w:rsidRDefault="00761469" w:rsidP="00DB186B">
            <w:pPr>
              <w:pStyle w:val="TableEntry"/>
            </w:pPr>
          </w:p>
        </w:tc>
        <w:tc>
          <w:tcPr>
            <w:tcW w:w="1980" w:type="dxa"/>
            <w:gridSpan w:val="2"/>
          </w:tcPr>
          <w:p w14:paraId="2D033F7D" w14:textId="1DF12395" w:rsidR="00761469" w:rsidRPr="003651D9" w:rsidRDefault="00234BE4" w:rsidP="00DB186B">
            <w:pPr>
              <w:pStyle w:val="TableEntry"/>
            </w:pPr>
            <w:del w:id="290" w:author="Cole, George" w:date="2016-02-16T15:07:00Z">
              <w:r w:rsidRPr="003651D9" w:rsidDel="00662BE5">
                <w:delText>&lt;Domain Acronym&gt;</w:delText>
              </w:r>
            </w:del>
            <w:ins w:id="291" w:author="Cole, George" w:date="2016-02-16T15:07:00Z">
              <w:r w:rsidR="00662BE5">
                <w:t>PCC</w:t>
              </w:r>
            </w:ins>
            <w:r w:rsidRPr="003651D9">
              <w:t xml:space="preserve"> </w:t>
            </w:r>
            <w:r w:rsidR="00761469" w:rsidRPr="003651D9">
              <w:t>&lt;external profile acronym&gt;</w:t>
            </w:r>
            <w:r w:rsidR="00613C53" w:rsidRPr="003651D9">
              <w:t>&lt;</w:t>
            </w:r>
            <w:r w:rsidR="00761469" w:rsidRPr="003651D9">
              <w:t>Actor</w:t>
            </w:r>
            <w:r w:rsidR="00613C53" w:rsidRPr="003651D9">
              <w:t>&gt;</w:t>
            </w:r>
            <w:r w:rsidR="00761469" w:rsidRPr="003651D9">
              <w:t xml:space="preserve"> </w:t>
            </w:r>
          </w:p>
          <w:p w14:paraId="70A77061" w14:textId="77777777" w:rsidR="00761469" w:rsidRPr="003651D9" w:rsidRDefault="00761469" w:rsidP="00DB186B">
            <w:pPr>
              <w:pStyle w:val="TableEntry"/>
            </w:pPr>
            <w:r w:rsidRPr="003651D9">
              <w:t>&lt;another from the list&gt;</w:t>
            </w:r>
          </w:p>
        </w:tc>
        <w:tc>
          <w:tcPr>
            <w:tcW w:w="2160" w:type="dxa"/>
            <w:gridSpan w:val="2"/>
          </w:tcPr>
          <w:p w14:paraId="628F2E80" w14:textId="77777777" w:rsidR="00761469" w:rsidRPr="003651D9" w:rsidRDefault="00F623E5" w:rsidP="00F623E5">
            <w:pPr>
              <w:pStyle w:val="TableEntry"/>
              <w:jc w:val="center"/>
            </w:pPr>
            <w:r w:rsidRPr="003651D9">
              <w:t>--</w:t>
            </w:r>
          </w:p>
        </w:tc>
        <w:tc>
          <w:tcPr>
            <w:tcW w:w="2693" w:type="dxa"/>
            <w:gridSpan w:val="3"/>
          </w:tcPr>
          <w:p w14:paraId="29F7C8AE" w14:textId="77777777" w:rsidR="00761469" w:rsidRPr="003651D9" w:rsidRDefault="00F623E5" w:rsidP="00B541EC">
            <w:pPr>
              <w:pStyle w:val="TableEntry"/>
              <w:jc w:val="center"/>
              <w:rPr>
                <w:vertAlign w:val="superscript"/>
              </w:rPr>
            </w:pPr>
            <w:r w:rsidRPr="003651D9">
              <w:rPr>
                <w:vertAlign w:val="superscript"/>
              </w:rPr>
              <w:t>See Note 1</w:t>
            </w:r>
          </w:p>
        </w:tc>
      </w:tr>
      <w:tr w:rsidR="00761469" w:rsidRPr="003651D9" w14:paraId="3E3944D2" w14:textId="77777777" w:rsidTr="00BB76BC">
        <w:trPr>
          <w:cantSplit/>
          <w:trHeight w:val="332"/>
          <w:jc w:val="center"/>
        </w:trPr>
        <w:tc>
          <w:tcPr>
            <w:tcW w:w="2340" w:type="dxa"/>
            <w:gridSpan w:val="2"/>
            <w:vMerge/>
          </w:tcPr>
          <w:p w14:paraId="58BD4F18" w14:textId="77777777" w:rsidR="00761469" w:rsidRPr="003651D9" w:rsidRDefault="00761469" w:rsidP="00DB186B">
            <w:pPr>
              <w:pStyle w:val="TableEntry"/>
            </w:pPr>
          </w:p>
        </w:tc>
        <w:tc>
          <w:tcPr>
            <w:tcW w:w="1980" w:type="dxa"/>
            <w:gridSpan w:val="2"/>
          </w:tcPr>
          <w:p w14:paraId="71902747" w14:textId="23CC9F5B" w:rsidR="00761469" w:rsidRPr="003651D9" w:rsidRDefault="00234BE4" w:rsidP="00DB186B">
            <w:pPr>
              <w:pStyle w:val="TableEntry"/>
            </w:pPr>
            <w:del w:id="292" w:author="Cole, George" w:date="2016-02-16T15:07:00Z">
              <w:r w:rsidRPr="003651D9" w:rsidDel="00662BE5">
                <w:delText>&lt;Domain Acronym&gt;</w:delText>
              </w:r>
            </w:del>
            <w:ins w:id="293" w:author="Cole, George" w:date="2016-02-16T15:07:00Z">
              <w:r w:rsidR="00662BE5">
                <w:t>PCC</w:t>
              </w:r>
            </w:ins>
            <w:r w:rsidRPr="003651D9">
              <w:t xml:space="preserve"> </w:t>
            </w:r>
            <w:r w:rsidR="00761469" w:rsidRPr="003651D9">
              <w:t>&lt;external profile acronym&gt;</w:t>
            </w:r>
            <w:r w:rsidR="00613C53" w:rsidRPr="003651D9">
              <w:t>&lt;</w:t>
            </w:r>
            <w:r w:rsidR="00761469" w:rsidRPr="003651D9">
              <w:t xml:space="preserve">Actor </w:t>
            </w:r>
            <w:r w:rsidR="00613C53" w:rsidRPr="003651D9">
              <w:t>&gt;</w:t>
            </w:r>
          </w:p>
          <w:p w14:paraId="423FCDA6" w14:textId="77777777" w:rsidR="00761469" w:rsidRPr="003651D9" w:rsidRDefault="00761469" w:rsidP="00DB186B">
            <w:pPr>
              <w:pStyle w:val="TableEntry"/>
            </w:pPr>
            <w:r w:rsidRPr="003651D9">
              <w:t>&lt;another from the list&gt;</w:t>
            </w:r>
          </w:p>
        </w:tc>
        <w:tc>
          <w:tcPr>
            <w:tcW w:w="2160" w:type="dxa"/>
            <w:gridSpan w:val="2"/>
          </w:tcPr>
          <w:p w14:paraId="24C120B7" w14:textId="77777777" w:rsidR="00761469" w:rsidRPr="003651D9" w:rsidRDefault="00F623E5" w:rsidP="00F623E5">
            <w:pPr>
              <w:pStyle w:val="TableEntry"/>
              <w:jc w:val="center"/>
            </w:pPr>
            <w:r w:rsidRPr="003651D9">
              <w:t>--</w:t>
            </w:r>
          </w:p>
        </w:tc>
        <w:tc>
          <w:tcPr>
            <w:tcW w:w="2700" w:type="dxa"/>
            <w:gridSpan w:val="4"/>
          </w:tcPr>
          <w:p w14:paraId="2010C3EE" w14:textId="77777777" w:rsidR="00761469" w:rsidRPr="003651D9" w:rsidRDefault="00F623E5" w:rsidP="00B541EC">
            <w:pPr>
              <w:pStyle w:val="TableEntry"/>
              <w:jc w:val="center"/>
              <w:rPr>
                <w:vertAlign w:val="superscript"/>
              </w:rPr>
            </w:pPr>
            <w:r w:rsidRPr="003651D9">
              <w:rPr>
                <w:vertAlign w:val="superscript"/>
              </w:rPr>
              <w:t>See Note 1</w:t>
            </w:r>
          </w:p>
        </w:tc>
      </w:tr>
      <w:tr w:rsidR="00761469" w:rsidRPr="003651D9" w14:paraId="5B019F5B" w14:textId="77777777" w:rsidTr="00BB76BC">
        <w:trPr>
          <w:gridAfter w:val="2"/>
          <w:wAfter w:w="14" w:type="dxa"/>
          <w:cantSplit/>
          <w:trHeight w:val="332"/>
          <w:jc w:val="center"/>
        </w:trPr>
        <w:tc>
          <w:tcPr>
            <w:tcW w:w="2340" w:type="dxa"/>
            <w:gridSpan w:val="2"/>
            <w:vMerge w:val="restart"/>
          </w:tcPr>
          <w:p w14:paraId="36121171" w14:textId="77777777" w:rsidR="00761469" w:rsidRPr="003651D9" w:rsidRDefault="00340176" w:rsidP="00EF1E77">
            <w:pPr>
              <w:pStyle w:val="TableEntry"/>
            </w:pPr>
            <w:r w:rsidRPr="003651D9">
              <w:t xml:space="preserve">&lt;e.g., </w:t>
            </w:r>
            <w:r w:rsidR="00761469" w:rsidRPr="003651D9">
              <w:t>Content Consumer</w:t>
            </w:r>
          </w:p>
        </w:tc>
        <w:tc>
          <w:tcPr>
            <w:tcW w:w="1980" w:type="dxa"/>
            <w:gridSpan w:val="2"/>
          </w:tcPr>
          <w:p w14:paraId="6E33FE21" w14:textId="77777777" w:rsidR="00761469" w:rsidRPr="003651D9" w:rsidRDefault="00761469" w:rsidP="005D6176">
            <w:pPr>
              <w:pStyle w:val="TableEntry"/>
            </w:pPr>
            <w:r w:rsidRPr="003651D9">
              <w:t>ITI XDS.b Document Consumer</w:t>
            </w:r>
          </w:p>
        </w:tc>
        <w:tc>
          <w:tcPr>
            <w:tcW w:w="2160" w:type="dxa"/>
            <w:gridSpan w:val="2"/>
          </w:tcPr>
          <w:p w14:paraId="5BA92F46" w14:textId="77777777" w:rsidR="00761469" w:rsidRPr="003651D9" w:rsidRDefault="00761469" w:rsidP="0032600B">
            <w:pPr>
              <w:pStyle w:val="TableEntry"/>
            </w:pPr>
            <w:r w:rsidRPr="003651D9">
              <w:t>ITI TF-1: 10.1</w:t>
            </w:r>
          </w:p>
        </w:tc>
        <w:tc>
          <w:tcPr>
            <w:tcW w:w="2686" w:type="dxa"/>
            <w:gridSpan w:val="2"/>
          </w:tcPr>
          <w:p w14:paraId="048770DE" w14:textId="77777777" w:rsidR="00761469" w:rsidRPr="003651D9" w:rsidRDefault="00761469" w:rsidP="00BB76BC">
            <w:pPr>
              <w:pStyle w:val="TableEntry"/>
            </w:pPr>
            <w:r w:rsidRPr="003651D9">
              <w:t>PCC TF-2 :4.1</w:t>
            </w:r>
            <w:r w:rsidR="00F623E5" w:rsidRPr="003651D9">
              <w:t xml:space="preserve"> </w:t>
            </w:r>
            <w:r w:rsidR="00340176" w:rsidRPr="003651D9">
              <w:t>(</w:t>
            </w:r>
            <w:r w:rsidR="00F623E5" w:rsidRPr="003651D9">
              <w:t>See Note 2</w:t>
            </w:r>
            <w:r w:rsidR="00340176" w:rsidRPr="003651D9">
              <w:t>)</w:t>
            </w:r>
            <w:r w:rsidR="00940FC7">
              <w:t xml:space="preserve"> </w:t>
            </w:r>
          </w:p>
        </w:tc>
      </w:tr>
      <w:tr w:rsidR="00761469" w:rsidRPr="003651D9" w14:paraId="245F86BA" w14:textId="77777777" w:rsidTr="00BB76BC">
        <w:trPr>
          <w:cantSplit/>
          <w:trHeight w:val="332"/>
          <w:jc w:val="center"/>
        </w:trPr>
        <w:tc>
          <w:tcPr>
            <w:tcW w:w="2340" w:type="dxa"/>
            <w:gridSpan w:val="2"/>
            <w:vMerge/>
          </w:tcPr>
          <w:p w14:paraId="684B546D" w14:textId="77777777" w:rsidR="00761469" w:rsidRPr="003651D9" w:rsidRDefault="00761469" w:rsidP="00BB76BC">
            <w:pPr>
              <w:pStyle w:val="TableEntry"/>
            </w:pPr>
          </w:p>
        </w:tc>
        <w:tc>
          <w:tcPr>
            <w:tcW w:w="1980" w:type="dxa"/>
            <w:gridSpan w:val="2"/>
          </w:tcPr>
          <w:p w14:paraId="2CF2C8CB" w14:textId="77777777" w:rsidR="00761469" w:rsidRPr="003651D9" w:rsidRDefault="00761469" w:rsidP="00BB76BC">
            <w:pPr>
              <w:pStyle w:val="TableEntry"/>
            </w:pPr>
            <w:r w:rsidRPr="003651D9">
              <w:t>ITI XDR Document Recipient</w:t>
            </w:r>
          </w:p>
        </w:tc>
        <w:tc>
          <w:tcPr>
            <w:tcW w:w="2160" w:type="dxa"/>
            <w:gridSpan w:val="2"/>
          </w:tcPr>
          <w:p w14:paraId="790DDC80" w14:textId="77777777" w:rsidR="00761469" w:rsidRPr="003651D9" w:rsidRDefault="00761469" w:rsidP="00BB76BC">
            <w:pPr>
              <w:pStyle w:val="TableEntry"/>
            </w:pPr>
            <w:r w:rsidRPr="003651D9">
              <w:t>ITI TF-1:</w:t>
            </w:r>
            <w:r w:rsidR="00940FC7">
              <w:t xml:space="preserve"> </w:t>
            </w:r>
            <w:r w:rsidRPr="003651D9">
              <w:t>15.1</w:t>
            </w:r>
          </w:p>
        </w:tc>
        <w:tc>
          <w:tcPr>
            <w:tcW w:w="2700" w:type="dxa"/>
            <w:gridSpan w:val="4"/>
          </w:tcPr>
          <w:p w14:paraId="23D102A7" w14:textId="77777777" w:rsidR="00761469" w:rsidRPr="003651D9" w:rsidRDefault="00761469" w:rsidP="00BB76BC">
            <w:pPr>
              <w:pStyle w:val="TableEntry"/>
            </w:pPr>
            <w:r w:rsidRPr="003651D9">
              <w:t>PCC TF-2 :4.1</w:t>
            </w:r>
            <w:r w:rsidR="00F623E5" w:rsidRPr="003651D9">
              <w:t xml:space="preserve"> </w:t>
            </w:r>
            <w:r w:rsidR="00340176" w:rsidRPr="003651D9">
              <w:t>(</w:t>
            </w:r>
            <w:r w:rsidR="00F623E5" w:rsidRPr="003651D9">
              <w:t>See Note 2</w:t>
            </w:r>
            <w:r w:rsidR="00340176" w:rsidRPr="003651D9">
              <w:t>)</w:t>
            </w:r>
            <w:r w:rsidR="00F623E5" w:rsidRPr="003651D9">
              <w:t xml:space="preserve"> </w:t>
            </w:r>
          </w:p>
        </w:tc>
      </w:tr>
      <w:tr w:rsidR="00761469" w:rsidRPr="003651D9" w14:paraId="0A82E1F3" w14:textId="77777777" w:rsidTr="00BB76BC">
        <w:trPr>
          <w:cantSplit/>
          <w:trHeight w:val="233"/>
          <w:jc w:val="center"/>
        </w:trPr>
        <w:tc>
          <w:tcPr>
            <w:tcW w:w="2340" w:type="dxa"/>
            <w:gridSpan w:val="2"/>
            <w:vMerge/>
          </w:tcPr>
          <w:p w14:paraId="7FC06109" w14:textId="77777777" w:rsidR="00761469" w:rsidRPr="003651D9" w:rsidRDefault="00761469" w:rsidP="00BB76BC">
            <w:pPr>
              <w:pStyle w:val="TableEntry"/>
            </w:pPr>
          </w:p>
        </w:tc>
        <w:tc>
          <w:tcPr>
            <w:tcW w:w="1980" w:type="dxa"/>
            <w:gridSpan w:val="2"/>
          </w:tcPr>
          <w:p w14:paraId="1257A3D0" w14:textId="77777777" w:rsidR="00761469" w:rsidRPr="003651D9" w:rsidRDefault="00761469" w:rsidP="00BB76BC">
            <w:pPr>
              <w:pStyle w:val="TableEntry"/>
            </w:pPr>
            <w:r w:rsidRPr="003651D9">
              <w:t>ITI XDM Portable Media Importer</w:t>
            </w:r>
          </w:p>
        </w:tc>
        <w:tc>
          <w:tcPr>
            <w:tcW w:w="2160" w:type="dxa"/>
            <w:gridSpan w:val="2"/>
          </w:tcPr>
          <w:p w14:paraId="47341AAF" w14:textId="77777777" w:rsidR="00761469" w:rsidRPr="003651D9" w:rsidRDefault="00761469" w:rsidP="00BB76BC">
            <w:pPr>
              <w:pStyle w:val="TableEntry"/>
            </w:pPr>
            <w:r w:rsidRPr="003651D9">
              <w:t>ITI TF-1: 16.1</w:t>
            </w:r>
          </w:p>
        </w:tc>
        <w:tc>
          <w:tcPr>
            <w:tcW w:w="2700" w:type="dxa"/>
            <w:gridSpan w:val="4"/>
          </w:tcPr>
          <w:p w14:paraId="34F0874A" w14:textId="77777777" w:rsidR="00761469" w:rsidRPr="003651D9" w:rsidRDefault="00761469" w:rsidP="00BB76BC">
            <w:pPr>
              <w:pStyle w:val="TableEntry"/>
            </w:pPr>
            <w:r w:rsidRPr="003651D9">
              <w:t>PCC TF-2 :4.1</w:t>
            </w:r>
            <w:r w:rsidR="00F623E5" w:rsidRPr="003651D9">
              <w:t xml:space="preserve"> </w:t>
            </w:r>
            <w:r w:rsidR="00340176" w:rsidRPr="003651D9">
              <w:t>(</w:t>
            </w:r>
            <w:r w:rsidR="00F623E5" w:rsidRPr="003651D9">
              <w:t>See Note 2</w:t>
            </w:r>
            <w:r w:rsidR="00340176" w:rsidRPr="003651D9">
              <w:t>)</w:t>
            </w:r>
            <w:r w:rsidR="00940FC7">
              <w:t xml:space="preserve"> </w:t>
            </w:r>
            <w:r w:rsidR="00340176" w:rsidRPr="003651D9">
              <w:t>&gt;</w:t>
            </w:r>
          </w:p>
        </w:tc>
      </w:tr>
      <w:tr w:rsidR="00761469" w:rsidRPr="003651D9" w14:paraId="10CEF376" w14:textId="77777777" w:rsidTr="00BB76BC">
        <w:trPr>
          <w:gridAfter w:val="3"/>
          <w:wAfter w:w="29" w:type="dxa"/>
          <w:cantSplit/>
          <w:trHeight w:val="233"/>
          <w:jc w:val="center"/>
        </w:trPr>
        <w:tc>
          <w:tcPr>
            <w:tcW w:w="2326" w:type="dxa"/>
          </w:tcPr>
          <w:p w14:paraId="5A22E65E" w14:textId="77777777" w:rsidR="00761469" w:rsidRPr="003651D9" w:rsidRDefault="00340176" w:rsidP="00EF1E77">
            <w:pPr>
              <w:pStyle w:val="TableEntry"/>
            </w:pPr>
            <w:r w:rsidRPr="003651D9">
              <w:t>&lt;</w:t>
            </w:r>
            <w:r w:rsidR="00940FC7">
              <w:t>e.g.,</w:t>
            </w:r>
            <w:r w:rsidRPr="003651D9">
              <w:t xml:space="preserve"> </w:t>
            </w:r>
            <w:r w:rsidR="00761469" w:rsidRPr="003651D9">
              <w:t>Content Consumer</w:t>
            </w:r>
          </w:p>
        </w:tc>
        <w:tc>
          <w:tcPr>
            <w:tcW w:w="1980" w:type="dxa"/>
            <w:gridSpan w:val="2"/>
          </w:tcPr>
          <w:p w14:paraId="07EC7BBE" w14:textId="77777777" w:rsidR="00761469" w:rsidRPr="003651D9" w:rsidRDefault="00761469" w:rsidP="005D6176">
            <w:pPr>
              <w:pStyle w:val="TableEntry"/>
            </w:pPr>
            <w:r w:rsidRPr="003651D9">
              <w:t>ITI Consistent Time Client</w:t>
            </w:r>
          </w:p>
        </w:tc>
        <w:tc>
          <w:tcPr>
            <w:tcW w:w="2160" w:type="dxa"/>
            <w:gridSpan w:val="2"/>
          </w:tcPr>
          <w:p w14:paraId="1653E877" w14:textId="77777777" w:rsidR="00761469" w:rsidRPr="003651D9" w:rsidRDefault="00761469" w:rsidP="005D6176">
            <w:pPr>
              <w:pStyle w:val="TableEntry"/>
            </w:pPr>
            <w:r w:rsidRPr="003651D9">
              <w:t>ITI TF-1:7.</w:t>
            </w:r>
            <w:r w:rsidR="00F623E5" w:rsidRPr="003651D9">
              <w:t>1</w:t>
            </w:r>
          </w:p>
        </w:tc>
        <w:tc>
          <w:tcPr>
            <w:tcW w:w="2685" w:type="dxa"/>
            <w:gridSpan w:val="2"/>
          </w:tcPr>
          <w:p w14:paraId="2C09D8CD" w14:textId="77777777" w:rsidR="00761469" w:rsidRPr="003651D9" w:rsidRDefault="00B541EC" w:rsidP="00BB76BC">
            <w:pPr>
              <w:pStyle w:val="TableEntry"/>
            </w:pPr>
            <w:r w:rsidRPr="003651D9">
              <w:t>--</w:t>
            </w:r>
            <w:r w:rsidR="00340176" w:rsidRPr="003651D9">
              <w:t xml:space="preserve">                                &gt;</w:t>
            </w:r>
          </w:p>
        </w:tc>
      </w:tr>
    </w:tbl>
    <w:p w14:paraId="6E5EB82D" w14:textId="77777777" w:rsidR="00761469" w:rsidRPr="003651D9" w:rsidRDefault="00761469" w:rsidP="00597DB2">
      <w:pPr>
        <w:pStyle w:val="Note"/>
      </w:pPr>
      <w:r w:rsidRPr="003651D9">
        <w:t>Note 1:</w:t>
      </w:r>
      <w:r w:rsidR="00291725">
        <w:t xml:space="preserve"> </w:t>
      </w:r>
      <w:r w:rsidRPr="003651D9">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14:paraId="42CC8D09" w14:textId="77777777" w:rsidR="00F623E5" w:rsidRPr="003651D9" w:rsidRDefault="00F623E5" w:rsidP="00597DB2">
      <w:pPr>
        <w:pStyle w:val="Note"/>
      </w:pPr>
      <w:r w:rsidRPr="003651D9">
        <w:t>Note 2</w:t>
      </w:r>
      <w:r w:rsidR="00234BE4" w:rsidRPr="003651D9">
        <w:t>: Example</w:t>
      </w:r>
      <w:r w:rsidRPr="003651D9">
        <w:t xml:space="preserve"> note.</w:t>
      </w:r>
    </w:p>
    <w:p w14:paraId="3C4B6152" w14:textId="77777777" w:rsidR="00CF283F" w:rsidRPr="003651D9" w:rsidRDefault="00CF283F" w:rsidP="00303E20">
      <w:pPr>
        <w:pStyle w:val="Heading2"/>
        <w:numPr>
          <w:ilvl w:val="0"/>
          <w:numId w:val="0"/>
        </w:numPr>
        <w:rPr>
          <w:noProof w:val="0"/>
        </w:rPr>
      </w:pPr>
      <w:bookmarkStart w:id="294" w:name="_Toc443399609"/>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276"/>
      <w:bookmarkEnd w:id="277"/>
      <w:r w:rsidR="00167DB7" w:rsidRPr="003651D9">
        <w:rPr>
          <w:noProof w:val="0"/>
        </w:rPr>
        <w:t>Overview</w:t>
      </w:r>
      <w:bookmarkEnd w:id="294"/>
    </w:p>
    <w:p w14:paraId="32E15278" w14:textId="77777777" w:rsidR="003A09FE" w:rsidRPr="00FF33D1" w:rsidRDefault="003A09FE" w:rsidP="003A09FE">
      <w:pPr>
        <w:pStyle w:val="BodyText"/>
        <w:rPr>
          <w:i/>
          <w:iCs/>
          <w:sz w:val="18"/>
          <w:szCs w:val="18"/>
          <w:highlight w:val="lightGray"/>
        </w:rPr>
      </w:pPr>
      <w:r w:rsidRPr="00FF33D1">
        <w:rPr>
          <w:i/>
          <w:iCs/>
          <w:sz w:val="18"/>
          <w:szCs w:val="18"/>
          <w:highlight w:val="lightGray"/>
        </w:rPr>
        <w:t>&lt;Volume 2 documents each transaction/content module in isolation</w:t>
      </w:r>
      <w:r w:rsidR="00F0665F" w:rsidRPr="00FF33D1">
        <w:rPr>
          <w:i/>
          <w:iCs/>
          <w:sz w:val="18"/>
          <w:szCs w:val="18"/>
          <w:highlight w:val="lightGray"/>
        </w:rPr>
        <w:t>.</w:t>
      </w:r>
      <w:r w:rsidR="00C60F4D" w:rsidRPr="00FF33D1">
        <w:rPr>
          <w:i/>
          <w:iCs/>
          <w:sz w:val="18"/>
          <w:szCs w:val="18"/>
          <w:highlight w:val="lightGray"/>
        </w:rPr>
        <w:t xml:space="preserve"> T</w:t>
      </w:r>
      <w:r w:rsidRPr="00FF33D1">
        <w:rPr>
          <w:i/>
          <w:iCs/>
          <w:sz w:val="18"/>
          <w:szCs w:val="18"/>
          <w:highlight w:val="lightGray"/>
        </w:rPr>
        <w:t>his section shows how the transactions/content modules of the profile are combined to address the use cases.&gt;</w:t>
      </w:r>
    </w:p>
    <w:p w14:paraId="09258A9B" w14:textId="77777777" w:rsidR="002869E8" w:rsidRPr="00FF33D1" w:rsidRDefault="002869E8" w:rsidP="003A09FE">
      <w:pPr>
        <w:pStyle w:val="BodyText"/>
        <w:rPr>
          <w:i/>
          <w:iCs/>
          <w:sz w:val="18"/>
          <w:szCs w:val="18"/>
        </w:rPr>
      </w:pPr>
      <w:r w:rsidRPr="00FF33D1">
        <w:rPr>
          <w:i/>
          <w:iCs/>
          <w:sz w:val="18"/>
          <w:szCs w:val="18"/>
          <w:highlight w:val="lightGray"/>
        </w:rPr>
        <w:t>&lt;Use Cases are informative, not normative, and “</w:t>
      </w:r>
      <w:r w:rsidR="000125FF" w:rsidRPr="00FF33D1">
        <w:rPr>
          <w:i/>
          <w:iCs/>
          <w:sz w:val="18"/>
          <w:szCs w:val="18"/>
          <w:highlight w:val="lightGray"/>
        </w:rPr>
        <w:t>SHALL</w:t>
      </w:r>
      <w:r w:rsidRPr="00FF33D1">
        <w:rPr>
          <w:i/>
          <w:iCs/>
          <w:sz w:val="18"/>
          <w:szCs w:val="18"/>
          <w:highlight w:val="lightGray"/>
        </w:rPr>
        <w:t>” language is not allowed in use cases.&gt;</w:t>
      </w:r>
    </w:p>
    <w:p w14:paraId="00431AF4" w14:textId="77777777" w:rsidR="005F3FB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HL7 Care Plan Domain Analysis Model depicts the care plan as a tool used by clinicians to plan and coordinate care</w:t>
      </w:r>
      <w:r w:rsidR="00F70316">
        <w:rPr>
          <w:rStyle w:val="FootnoteReference"/>
          <w:iCs/>
        </w:rPr>
        <w:footnoteReference w:id="2"/>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 </w:t>
      </w:r>
      <w:commentRangeStart w:id="295"/>
      <w:r>
        <w:rPr>
          <w:iCs/>
        </w:rPr>
        <w:t>In</w:t>
      </w:r>
      <w:commentRangeEnd w:id="295"/>
      <w:r w:rsidR="00CA056A">
        <w:rPr>
          <w:rStyle w:val="CommentReference"/>
        </w:rPr>
        <w:commentReference w:id="295"/>
      </w:r>
      <w:r>
        <w:rPr>
          <w:iCs/>
        </w:rPr>
        <w:t xml:space="preserve"> the United States, the Medicare and Medicaid EHR incentive programs provide </w:t>
      </w:r>
      <w:r w:rsidR="00FF33D1">
        <w:rPr>
          <w:iCs/>
        </w:rPr>
        <w:t xml:space="preserve">financial </w:t>
      </w:r>
      <w:r>
        <w:rPr>
          <w:iCs/>
        </w:rPr>
        <w:t xml:space="preserve">incentives </w:t>
      </w:r>
      <w:r w:rsidR="00FF33D1">
        <w:rPr>
          <w:iCs/>
        </w:rPr>
        <w:t xml:space="preserve">to care providers </w:t>
      </w:r>
      <w:r>
        <w:rPr>
          <w:iCs/>
        </w:rPr>
        <w:t xml:space="preserve">for the meaningful use of certified EHR technology </w:t>
      </w:r>
      <w:r w:rsidR="00FF33D1">
        <w:rPr>
          <w:iCs/>
        </w:rPr>
        <w:t>that</w:t>
      </w:r>
      <w:r>
        <w:rPr>
          <w:iCs/>
        </w:rPr>
        <w:t xml:space="preserve"> support</w:t>
      </w:r>
      <w:r w:rsidR="00E36293">
        <w:rPr>
          <w:iCs/>
        </w:rPr>
        <w:t>s</w:t>
      </w:r>
      <w:r w:rsidR="00FF33D1">
        <w:rPr>
          <w:iCs/>
        </w:rPr>
        <w:t xml:space="preserve"> care coordination</w:t>
      </w:r>
      <w:r w:rsidR="00FF33D1">
        <w:rPr>
          <w:rStyle w:val="FootnoteReference"/>
          <w:iCs/>
        </w:rPr>
        <w:footnoteReference w:id="3"/>
      </w:r>
      <w:r w:rsidR="00FF33D1">
        <w:rPr>
          <w:iCs/>
        </w:rPr>
        <w:t xml:space="preserve">. </w:t>
      </w:r>
      <w:r w:rsidR="00265874">
        <w:rPr>
          <w:iCs/>
        </w:rPr>
        <w:t xml:space="preserve">According to the United States Office of the National Coordinator for Health Information Technology’s Connecting Health and Care for the Nation Shared Nationwide Interoperability Roadmap, </w:t>
      </w:r>
    </w:p>
    <w:p w14:paraId="296DB06C" w14:textId="77777777" w:rsidR="00265874" w:rsidRPr="00265874" w:rsidRDefault="00265874" w:rsidP="00265874">
      <w:pPr>
        <w:pStyle w:val="BodyText"/>
        <w:spacing w:before="0"/>
        <w:rPr>
          <w:iCs/>
        </w:rPr>
      </w:pPr>
      <w:r>
        <w:rPr>
          <w:iCs/>
        </w:rPr>
        <w:t>“</w:t>
      </w:r>
      <w:r w:rsidRPr="00265874">
        <w:rPr>
          <w:iCs/>
        </w:rPr>
        <w:t>Providers also play a critical role in coordinating care with other providers in support of patients. However, coordinating</w:t>
      </w:r>
      <w:r>
        <w:rPr>
          <w:iCs/>
        </w:rPr>
        <w:t xml:space="preserve"> </w:t>
      </w:r>
      <w:r w:rsidRPr="00265874">
        <w:rPr>
          <w:iCs/>
        </w:rPr>
        <w:t>care and engaging with multi-disciplinary, cross-organization care, support and service teams has been incredibly</w:t>
      </w:r>
      <w:r>
        <w:rPr>
          <w:iCs/>
        </w:rPr>
        <w:t xml:space="preserve"> </w:t>
      </w:r>
      <w:r w:rsidRPr="00265874">
        <w:rPr>
          <w:iCs/>
        </w:rPr>
        <w:t>difficult with the tools available today. Technology that does not facilitate the sharing and use of electronic health</w:t>
      </w:r>
      <w:r>
        <w:rPr>
          <w:iCs/>
        </w:rPr>
        <w:t xml:space="preserve"> </w:t>
      </w:r>
      <w:r w:rsidRPr="00265874">
        <w:rPr>
          <w:iCs/>
        </w:rPr>
        <w:t>information that providers need, when they need it, which often creates additional challenges to care coordination.</w:t>
      </w:r>
    </w:p>
    <w:p w14:paraId="7015F866" w14:textId="77777777" w:rsidR="00265874" w:rsidRPr="003C3AD6" w:rsidRDefault="00265874" w:rsidP="00265874">
      <w:pPr>
        <w:pStyle w:val="BodyText"/>
        <w:spacing w:before="0"/>
        <w:rPr>
          <w:iCs/>
        </w:rPr>
      </w:pPr>
      <w:r w:rsidRPr="00265874">
        <w:rPr>
          <w:iCs/>
        </w:rPr>
        <w:t>Additionally, care coordination via electronic means requires workflow changes for providers and their staff, particularly</w:t>
      </w:r>
      <w:r>
        <w:rPr>
          <w:iCs/>
        </w:rPr>
        <w:t xml:space="preserve"> </w:t>
      </w:r>
      <w:r w:rsidRPr="00265874">
        <w:rPr>
          <w:iCs/>
        </w:rPr>
        <w:t>to close referral loops and ensure all of an individual’s health information is available to the entire care, support and</w:t>
      </w:r>
      <w:r>
        <w:rPr>
          <w:iCs/>
        </w:rPr>
        <w:t xml:space="preserve"> </w:t>
      </w:r>
      <w:r w:rsidRPr="00265874">
        <w:rPr>
          <w:iCs/>
        </w:rPr>
        <w:t>services team. These workflow changes are not insignificant and must be overcome in order to enable interoperability.</w:t>
      </w:r>
      <w:r>
        <w:rPr>
          <w:iCs/>
        </w:rPr>
        <w:t>”</w:t>
      </w:r>
      <w:r>
        <w:rPr>
          <w:rStyle w:val="FootnoteReference"/>
          <w:iCs/>
        </w:rPr>
        <w:footnoteReference w:id="4"/>
      </w:r>
      <w:r>
        <w:rPr>
          <w:iCs/>
        </w:rPr>
        <w:t xml:space="preserve">This profile </w:t>
      </w:r>
      <w:r w:rsidR="00CA056A">
        <w:rPr>
          <w:iCs/>
        </w:rPr>
        <w:t xml:space="preserve">will attempt to address care coordination challenges and support providers workflows and practices that include consistent sharing and use of patient information from available and relevant sources. </w:t>
      </w:r>
    </w:p>
    <w:p w14:paraId="15E74F21" w14:textId="77777777" w:rsidR="00167DB7" w:rsidRPr="003651D9" w:rsidRDefault="00104BE6" w:rsidP="003D19E0">
      <w:pPr>
        <w:pStyle w:val="Heading3"/>
        <w:keepNext w:val="0"/>
        <w:numPr>
          <w:ilvl w:val="0"/>
          <w:numId w:val="0"/>
        </w:numPr>
        <w:rPr>
          <w:bCs/>
          <w:noProof w:val="0"/>
        </w:rPr>
      </w:pPr>
      <w:bookmarkStart w:id="296" w:name="_Toc443399610"/>
      <w:r w:rsidRPr="003651D9">
        <w:rPr>
          <w:bCs/>
          <w:noProof w:val="0"/>
        </w:rPr>
        <w:t>X.</w:t>
      </w:r>
      <w:r w:rsidR="00AF472E" w:rsidRPr="003651D9">
        <w:rPr>
          <w:bCs/>
          <w:noProof w:val="0"/>
        </w:rPr>
        <w:t>4</w:t>
      </w:r>
      <w:r w:rsidR="00167DB7" w:rsidRPr="003651D9">
        <w:rPr>
          <w:bCs/>
          <w:noProof w:val="0"/>
        </w:rPr>
        <w:t>.1 Concepts</w:t>
      </w:r>
      <w:bookmarkEnd w:id="296"/>
    </w:p>
    <w:p w14:paraId="65D35205" w14:textId="77777777" w:rsidR="00167DB7" w:rsidRPr="004B575B" w:rsidRDefault="00167DB7" w:rsidP="00597DB2">
      <w:pPr>
        <w:pStyle w:val="AuthorInstructions"/>
        <w:rPr>
          <w:sz w:val="16"/>
          <w:szCs w:val="16"/>
          <w:highlight w:val="lightGray"/>
        </w:rPr>
      </w:pPr>
      <w:r w:rsidRPr="004B575B">
        <w:rPr>
          <w:sz w:val="16"/>
          <w:szCs w:val="16"/>
          <w:highlight w:val="lightGray"/>
        </w:rPr>
        <w:t xml:space="preserve">&lt;If needed, this section provides an overview of the concepts that provide necessary background </w:t>
      </w:r>
      <w:r w:rsidR="003D19E0" w:rsidRPr="004B575B">
        <w:rPr>
          <w:sz w:val="16"/>
          <w:szCs w:val="16"/>
          <w:highlight w:val="lightGray"/>
        </w:rPr>
        <w:t>for understanding the profile</w:t>
      </w:r>
      <w:r w:rsidR="00F0665F" w:rsidRPr="004B575B">
        <w:rPr>
          <w:sz w:val="16"/>
          <w:szCs w:val="16"/>
          <w:highlight w:val="lightGray"/>
        </w:rPr>
        <w:t xml:space="preserve">. </w:t>
      </w:r>
      <w:r w:rsidR="00104BE6" w:rsidRPr="004B575B">
        <w:rPr>
          <w:sz w:val="16"/>
          <w:szCs w:val="16"/>
          <w:highlight w:val="lightGray"/>
        </w:rPr>
        <w:t>If not needed, state “Not applicable.”</w:t>
      </w:r>
      <w:r w:rsidR="005F3FB5" w:rsidRPr="004B575B">
        <w:rPr>
          <w:sz w:val="16"/>
          <w:szCs w:val="16"/>
          <w:highlight w:val="lightGray"/>
        </w:rPr>
        <w:t xml:space="preserve"> </w:t>
      </w:r>
      <w:r w:rsidR="009D2A49" w:rsidRPr="004B575B">
        <w:rPr>
          <w:sz w:val="16"/>
          <w:szCs w:val="16"/>
          <w:highlight w:val="lightGray"/>
        </w:rPr>
        <w:t>For an example of why/how this section may be needed, please see ITI Cross Enterprise Workflow (XDW</w:t>
      </w:r>
      <w:r w:rsidR="007773C8" w:rsidRPr="004B575B">
        <w:rPr>
          <w:sz w:val="16"/>
          <w:szCs w:val="16"/>
          <w:highlight w:val="lightGray"/>
        </w:rPr>
        <w:t>).&gt;</w:t>
      </w:r>
    </w:p>
    <w:p w14:paraId="76FE6A05" w14:textId="77777777" w:rsidR="002869E8" w:rsidRDefault="002869E8" w:rsidP="00597DB2">
      <w:pPr>
        <w:pStyle w:val="AuthorInstructions"/>
        <w:rPr>
          <w:sz w:val="16"/>
          <w:szCs w:val="16"/>
        </w:rPr>
      </w:pPr>
      <w:r w:rsidRPr="004B575B">
        <w:rPr>
          <w:sz w:val="16"/>
          <w:szCs w:val="16"/>
          <w:highlight w:val="lightGray"/>
        </w:rPr>
        <w:t>&lt;It may be useful</w:t>
      </w:r>
      <w:r w:rsidR="009D2A49" w:rsidRPr="004B575B">
        <w:rPr>
          <w:sz w:val="16"/>
          <w:szCs w:val="16"/>
          <w:highlight w:val="lightGray"/>
        </w:rPr>
        <w:t xml:space="preserve"> in this section</w:t>
      </w:r>
      <w:r w:rsidRPr="004B575B">
        <w:rPr>
          <w:sz w:val="16"/>
          <w:szCs w:val="16"/>
          <w:highlight w:val="lightGray"/>
        </w:rPr>
        <w:t>, but is not necessary, to provide a short list of the use cases described below and explain why they are different.&gt;</w:t>
      </w:r>
    </w:p>
    <w:p w14:paraId="19364AB7" w14:textId="77777777" w:rsidR="00991226" w:rsidRDefault="004B575B" w:rsidP="004B575B">
      <w:pPr>
        <w:rPr>
          <w:rFonts w:ascii="Calibri" w:hAnsi="Calibri"/>
        </w:rPr>
      </w:pPr>
      <w:r w:rsidRPr="004B575B">
        <w:rPr>
          <w:rFonts w:ascii="Calibri" w:hAnsi="Calibri"/>
        </w:rPr>
        <w:lastRenderedPageBreak/>
        <w:t>Care plans have many different meanings to many different people. Each discipline has its own definition of what a care plan is and what it</w:t>
      </w:r>
      <w:r w:rsidR="00991226">
        <w:rPr>
          <w:rFonts w:ascii="Calibri" w:hAnsi="Calibri"/>
        </w:rPr>
        <w:t xml:space="preserve"> contains. This profile uses</w:t>
      </w:r>
      <w:r w:rsidRPr="004B575B">
        <w:rPr>
          <w:rFonts w:ascii="Calibri" w:hAnsi="Calibri"/>
        </w:rPr>
        <w:t xml:space="preserve"> the term </w:t>
      </w:r>
      <w:r w:rsidR="00991226">
        <w:rPr>
          <w:rFonts w:ascii="Calibri" w:hAnsi="Calibri"/>
        </w:rPr>
        <w:t>‘</w:t>
      </w:r>
      <w:r w:rsidRPr="004B575B">
        <w:rPr>
          <w:rFonts w:ascii="Calibri" w:hAnsi="Calibri"/>
        </w:rPr>
        <w:t>care plan</w:t>
      </w:r>
      <w:r w:rsidR="00991226">
        <w:rPr>
          <w:rFonts w:ascii="Calibri" w:hAnsi="Calibri"/>
        </w:rPr>
        <w:t>’</w:t>
      </w:r>
      <w:r w:rsidRPr="004B575B">
        <w:rPr>
          <w:rFonts w:ascii="Calibri" w:hAnsi="Calibri"/>
        </w:rPr>
        <w:t xml:space="preserve"> for the framework </w:t>
      </w:r>
      <w:r w:rsidR="00991226" w:rsidRPr="004B575B">
        <w:rPr>
          <w:rFonts w:ascii="Calibri" w:hAnsi="Calibri"/>
        </w:rPr>
        <w:t>that will support one dynamic central care plan for the patient. This expand</w:t>
      </w:r>
      <w:r w:rsidR="00991226">
        <w:rPr>
          <w:rFonts w:ascii="Calibri" w:hAnsi="Calibri"/>
        </w:rPr>
        <w:t>s</w:t>
      </w:r>
      <w:r w:rsidR="00991226" w:rsidRPr="004B575B">
        <w:rPr>
          <w:rFonts w:ascii="Calibri" w:hAnsi="Calibri"/>
        </w:rPr>
        <w:t xml:space="preserve"> the </w:t>
      </w:r>
      <w:r w:rsidR="00991226">
        <w:rPr>
          <w:rFonts w:ascii="Calibri" w:hAnsi="Calibri"/>
        </w:rPr>
        <w:t xml:space="preserve">concept of </w:t>
      </w:r>
      <w:r w:rsidR="00991226" w:rsidRPr="004B575B">
        <w:rPr>
          <w:rFonts w:ascii="Calibri" w:hAnsi="Calibri"/>
        </w:rPr>
        <w:t xml:space="preserve">care plan from being </w:t>
      </w:r>
      <w:r w:rsidR="00991226">
        <w:rPr>
          <w:rFonts w:ascii="Calibri" w:hAnsi="Calibri"/>
        </w:rPr>
        <w:t xml:space="preserve">only </w:t>
      </w:r>
      <w:r w:rsidR="00991226" w:rsidRPr="004B575B">
        <w:rPr>
          <w:rFonts w:ascii="Calibri" w:hAnsi="Calibri"/>
        </w:rPr>
        <w:t xml:space="preserve">discipline specific to an interdisciplinary care plan where all disciplines that care for the patient are able to communicate their plan of care, treatment plan, health issues, interventions and goals/outcomes, for the patient. </w:t>
      </w:r>
    </w:p>
    <w:p w14:paraId="52DCFC90" w14:textId="77777777" w:rsidR="004B575B" w:rsidRPr="004B575B" w:rsidRDefault="004B575B" w:rsidP="004B575B">
      <w:pPr>
        <w:rPr>
          <w:rFonts w:ascii="Calibri" w:hAnsi="Calibri"/>
        </w:rPr>
      </w:pPr>
      <w:r w:rsidRPr="004B575B">
        <w:rPr>
          <w:rFonts w:ascii="Calibri" w:hAnsi="Calibri"/>
        </w:rPr>
        <w:t xml:space="preserve">As identified in the </w:t>
      </w:r>
      <w:r w:rsidR="00991226">
        <w:rPr>
          <w:rFonts w:ascii="Calibri" w:hAnsi="Calibri"/>
        </w:rPr>
        <w:t xml:space="preserve">IHE PCC </w:t>
      </w:r>
      <w:r w:rsidRPr="004B575B">
        <w:rPr>
          <w:rFonts w:ascii="Calibri" w:hAnsi="Calibri"/>
        </w:rPr>
        <w:t xml:space="preserve">Nursing White Paper to Advocate the Uptake of Patient Plan of Care and eNursing Summary Profiles July </w:t>
      </w:r>
      <w:commentRangeStart w:id="297"/>
      <w:r w:rsidRPr="004B575B">
        <w:rPr>
          <w:rFonts w:ascii="Calibri" w:hAnsi="Calibri"/>
        </w:rPr>
        <w:t>2012</w:t>
      </w:r>
      <w:commentRangeEnd w:id="297"/>
      <w:r w:rsidR="00991226">
        <w:rPr>
          <w:rStyle w:val="CommentReference"/>
        </w:rPr>
        <w:commentReference w:id="297"/>
      </w:r>
      <w:r w:rsidRPr="004B575B">
        <w:rPr>
          <w:rFonts w:ascii="Calibri" w:hAnsi="Calibri"/>
        </w:rPr>
        <w:t>, each clinical discipline’s plan of care or treatment plan should be incorporated into one overarching central Care Plan for the patient. Th</w:t>
      </w:r>
      <w:r w:rsidR="00991226">
        <w:rPr>
          <w:rFonts w:ascii="Calibri" w:hAnsi="Calibri"/>
        </w:rPr>
        <w:t>is</w:t>
      </w:r>
      <w:r w:rsidRPr="004B575B">
        <w:rPr>
          <w:rFonts w:ascii="Calibri" w:hAnsi="Calibri"/>
        </w:rPr>
        <w:t xml:space="preserve"> profile will address many of the needs not met in many document based static use case specific care plans:</w:t>
      </w:r>
    </w:p>
    <w:p w14:paraId="02D1EEFE" w14:textId="77777777" w:rsidR="004B575B" w:rsidRPr="004B575B" w:rsidRDefault="004B575B" w:rsidP="00AA3771">
      <w:pPr>
        <w:pStyle w:val="ListParagraph"/>
        <w:numPr>
          <w:ilvl w:val="0"/>
          <w:numId w:val="22"/>
        </w:numPr>
        <w:spacing w:after="120"/>
        <w:contextualSpacing/>
        <w:rPr>
          <w:rFonts w:ascii="Calibri" w:hAnsi="Calibri"/>
        </w:rPr>
      </w:pPr>
      <w:r w:rsidRPr="004B575B">
        <w:rPr>
          <w:rFonts w:ascii="Calibri" w:hAnsi="Calibri"/>
        </w:rPr>
        <w:t>A centralize dynamic care plan that meets the needs of many stakeholders (providers, patients, payers, etc);</w:t>
      </w:r>
    </w:p>
    <w:p w14:paraId="4ACA2F1C" w14:textId="77777777" w:rsidR="004B575B" w:rsidRPr="004B575B" w:rsidRDefault="004B575B" w:rsidP="00AA3771">
      <w:pPr>
        <w:pStyle w:val="ListParagraph"/>
        <w:numPr>
          <w:ilvl w:val="0"/>
          <w:numId w:val="22"/>
        </w:numPr>
        <w:spacing w:after="120"/>
        <w:contextualSpacing/>
        <w:rPr>
          <w:rFonts w:ascii="Calibri" w:hAnsi="Calibri"/>
        </w:rPr>
      </w:pPr>
      <w:r w:rsidRPr="004B575B">
        <w:rPr>
          <w:rFonts w:ascii="Calibri" w:hAnsi="Calibri"/>
        </w:rPr>
        <w:t>A method to consolidate the many care plans that can be attached to a patient;</w:t>
      </w:r>
    </w:p>
    <w:p w14:paraId="497E1ECA" w14:textId="77777777" w:rsidR="004B575B" w:rsidRPr="004B575B" w:rsidRDefault="004B575B" w:rsidP="00AA3771">
      <w:pPr>
        <w:pStyle w:val="ListParagraph"/>
        <w:numPr>
          <w:ilvl w:val="0"/>
          <w:numId w:val="22"/>
        </w:numPr>
        <w:spacing w:after="120"/>
        <w:contextualSpacing/>
        <w:rPr>
          <w:rFonts w:ascii="Calibri" w:hAnsi="Calibri"/>
        </w:rPr>
      </w:pPr>
      <w:r w:rsidRPr="004B575B">
        <w:rPr>
          <w:rFonts w:ascii="Calibri" w:hAnsi="Calibri"/>
        </w:rPr>
        <w:t>Provide a framework for centralized dynamic care planning.</w:t>
      </w:r>
    </w:p>
    <w:p w14:paraId="066FFF28" w14:textId="77777777" w:rsidR="004B575B" w:rsidRPr="004B575B" w:rsidRDefault="004B575B" w:rsidP="00597DB2">
      <w:pPr>
        <w:pStyle w:val="AuthorInstructions"/>
        <w:rPr>
          <w:sz w:val="16"/>
          <w:szCs w:val="16"/>
        </w:rPr>
      </w:pPr>
    </w:p>
    <w:p w14:paraId="119C57DC" w14:textId="77777777" w:rsidR="00126A38" w:rsidRDefault="00126A38" w:rsidP="00126A38">
      <w:pPr>
        <w:pStyle w:val="Heading3"/>
        <w:keepNext w:val="0"/>
        <w:numPr>
          <w:ilvl w:val="0"/>
          <w:numId w:val="0"/>
        </w:numPr>
        <w:rPr>
          <w:bCs/>
          <w:noProof w:val="0"/>
        </w:rPr>
      </w:pPr>
      <w:bookmarkStart w:id="298" w:name="_Toc443399611"/>
      <w:r w:rsidRPr="003651D9">
        <w:rPr>
          <w:bCs/>
          <w:noProof w:val="0"/>
        </w:rPr>
        <w:t>X.4.2 Use Case</w:t>
      </w:r>
      <w:bookmarkEnd w:id="298"/>
    </w:p>
    <w:p w14:paraId="35E33A7C"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5"/>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69477D4A" w14:textId="77777777" w:rsidR="00355623" w:rsidRPr="00BB4DB0" w:rsidRDefault="00355623" w:rsidP="00BB4DB0">
      <w:pPr>
        <w:pStyle w:val="BodyText"/>
      </w:pPr>
      <w:r>
        <w:t xml:space="preserve">For the purpose of IHE profiling, the storyboard is being referred to as a use case. </w:t>
      </w:r>
    </w:p>
    <w:p w14:paraId="769E5C57" w14:textId="77777777" w:rsidR="00FD6B22" w:rsidRDefault="007773C8" w:rsidP="00126A38">
      <w:pPr>
        <w:pStyle w:val="Heading4"/>
        <w:numPr>
          <w:ilvl w:val="0"/>
          <w:numId w:val="0"/>
        </w:numPr>
        <w:ind w:left="864" w:hanging="864"/>
        <w:rPr>
          <w:noProof w:val="0"/>
        </w:rPr>
      </w:pPr>
      <w:bookmarkStart w:id="299" w:name="_Toc443399612"/>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299"/>
    </w:p>
    <w:p w14:paraId="34497B5A"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020E0E61" w14:textId="77777777" w:rsidR="00CF283F" w:rsidRDefault="007773C8" w:rsidP="00126A38">
      <w:pPr>
        <w:pStyle w:val="Heading5"/>
        <w:numPr>
          <w:ilvl w:val="0"/>
          <w:numId w:val="0"/>
        </w:numPr>
        <w:rPr>
          <w:noProof w:val="0"/>
        </w:rPr>
      </w:pPr>
      <w:bookmarkStart w:id="300" w:name="_Toc443399613"/>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300"/>
    </w:p>
    <w:p w14:paraId="704A5B2E"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6F98D98A" w14:textId="77777777" w:rsidR="00355623" w:rsidRDefault="00596000" w:rsidP="00355623">
      <w:pPr>
        <w:pStyle w:val="BodyText"/>
        <w:ind w:firstLine="720"/>
      </w:pPr>
      <w:r>
        <w:t>Encounter A:</w:t>
      </w:r>
      <w:r w:rsidR="00355623">
        <w:t xml:space="preserve"> Primary Care Physician Initial Visit</w:t>
      </w:r>
    </w:p>
    <w:p w14:paraId="55DE6E34" w14:textId="77777777" w:rsidR="00355623" w:rsidRDefault="00596000" w:rsidP="00355623">
      <w:pPr>
        <w:pStyle w:val="BodyText"/>
        <w:ind w:firstLine="720"/>
      </w:pPr>
      <w:r>
        <w:lastRenderedPageBreak/>
        <w:t>Encounter</w:t>
      </w:r>
      <w:r w:rsidR="00EF5BD1">
        <w:t>(s)</w:t>
      </w:r>
      <w:r>
        <w:t xml:space="preserve"> </w:t>
      </w:r>
      <w:r w:rsidR="00355623">
        <w:t>B</w:t>
      </w:r>
      <w:r>
        <w:t>:</w:t>
      </w:r>
      <w:r w:rsidR="00355623">
        <w:t xml:space="preserve"> Allied Health Care Provider Visits</w:t>
      </w:r>
      <w:r>
        <w:t>/Specialist Visits</w:t>
      </w:r>
      <w:r w:rsidR="00355623">
        <w:t xml:space="preserve"> </w:t>
      </w:r>
    </w:p>
    <w:p w14:paraId="5136B075" w14:textId="77777777" w:rsidR="00355623" w:rsidRDefault="00596000" w:rsidP="00355623">
      <w:pPr>
        <w:pStyle w:val="BodyText"/>
        <w:ind w:firstLine="720"/>
      </w:pPr>
      <w:r>
        <w:t>Encounter</w:t>
      </w:r>
      <w:r w:rsidR="007337B8">
        <w:t>(s) C: ED Visit with hospital admission</w:t>
      </w:r>
    </w:p>
    <w:p w14:paraId="3A1C641A" w14:textId="77777777" w:rsidR="00355623" w:rsidRDefault="00596000" w:rsidP="00355623">
      <w:pPr>
        <w:pStyle w:val="BodyText"/>
        <w:ind w:firstLine="720"/>
      </w:pPr>
      <w:r>
        <w:t xml:space="preserve">Encounter </w:t>
      </w:r>
      <w:r w:rsidR="00355623">
        <w:t>D</w:t>
      </w:r>
      <w:r>
        <w:t>: Inpatient Stay</w:t>
      </w:r>
    </w:p>
    <w:p w14:paraId="6E390CFD" w14:textId="77777777" w:rsidR="00355623" w:rsidRDefault="00596000" w:rsidP="00355623">
      <w:pPr>
        <w:pStyle w:val="BodyText"/>
        <w:ind w:firstLine="720"/>
      </w:pPr>
      <w:r>
        <w:t xml:space="preserve">Encounter </w:t>
      </w:r>
      <w:r w:rsidR="00355623">
        <w:t>E</w:t>
      </w:r>
      <w:r>
        <w:t>:</w:t>
      </w:r>
      <w:r w:rsidR="00355623">
        <w:t xml:space="preserve"> Primary Care Follow-up </w:t>
      </w:r>
      <w:r>
        <w:t>post hospital discharge Visit</w:t>
      </w:r>
    </w:p>
    <w:p w14:paraId="1DB4340F" w14:textId="77777777" w:rsidR="00111C67" w:rsidRDefault="00111C67" w:rsidP="00111C67">
      <w:pPr>
        <w:pStyle w:val="BodyText"/>
      </w:pPr>
      <w:r>
        <w:t xml:space="preserve">The use case contains the following actors and roles. </w:t>
      </w:r>
      <w:r w:rsidR="009471A5">
        <w:t xml:space="preserve"> </w:t>
      </w:r>
    </w:p>
    <w:p w14:paraId="253DD787" w14:textId="77777777" w:rsidR="00111C67" w:rsidRPr="001C3E70" w:rsidRDefault="00111C67" w:rsidP="00A37899">
      <w:pPr>
        <w:pStyle w:val="BodyText"/>
        <w:numPr>
          <w:ilvl w:val="0"/>
          <w:numId w:val="23"/>
        </w:numPr>
      </w:pPr>
      <w:r w:rsidRPr="001C3E70">
        <w:t>Primary Care Physician: Dr. Patricia Primary</w:t>
      </w:r>
    </w:p>
    <w:p w14:paraId="508212BC" w14:textId="77777777" w:rsidR="00111C67" w:rsidRPr="001C3E70" w:rsidRDefault="00111C67" w:rsidP="00A37899">
      <w:pPr>
        <w:pStyle w:val="BodyText"/>
        <w:numPr>
          <w:ilvl w:val="0"/>
          <w:numId w:val="23"/>
        </w:numPr>
      </w:pPr>
      <w:r w:rsidRPr="001C3E70">
        <w:t>Patient: Mr. Bob Anyman</w:t>
      </w:r>
    </w:p>
    <w:p w14:paraId="29159515" w14:textId="77777777" w:rsidR="00111C67" w:rsidRPr="001C3E70" w:rsidRDefault="00111C67" w:rsidP="00A37899">
      <w:pPr>
        <w:pStyle w:val="BodyText"/>
        <w:numPr>
          <w:ilvl w:val="0"/>
          <w:numId w:val="23"/>
        </w:numPr>
      </w:pPr>
      <w:r w:rsidRPr="001C3E70">
        <w:t>Diabetic Educator: Ms. Edith Teaching</w:t>
      </w:r>
    </w:p>
    <w:p w14:paraId="3C0517DA"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2A70DC24" w14:textId="77777777" w:rsidR="00111C67" w:rsidRPr="001C3E70" w:rsidRDefault="00111C67" w:rsidP="00A37899">
      <w:pPr>
        <w:pStyle w:val="BodyText"/>
        <w:numPr>
          <w:ilvl w:val="0"/>
          <w:numId w:val="23"/>
        </w:numPr>
      </w:pPr>
      <w:r w:rsidRPr="001C3E70">
        <w:t>Exercise Physiologist: Mr. Ed Active</w:t>
      </w:r>
    </w:p>
    <w:p w14:paraId="46BA11AB" w14:textId="77777777" w:rsidR="00CB6758" w:rsidRPr="001C3E70" w:rsidRDefault="00CB6758" w:rsidP="00A37899">
      <w:pPr>
        <w:pStyle w:val="BodyText"/>
        <w:numPr>
          <w:ilvl w:val="0"/>
          <w:numId w:val="23"/>
        </w:numPr>
      </w:pPr>
      <w:r w:rsidRPr="001C3E70">
        <w:t>Pharmacist: Ms. Susan Script</w:t>
      </w:r>
    </w:p>
    <w:p w14:paraId="6B4496A0" w14:textId="77777777" w:rsidR="00111C67" w:rsidRPr="001C3E70" w:rsidRDefault="00CB6758" w:rsidP="00A37899">
      <w:pPr>
        <w:pStyle w:val="BodyText"/>
        <w:numPr>
          <w:ilvl w:val="0"/>
          <w:numId w:val="23"/>
        </w:numPr>
      </w:pPr>
      <w:r w:rsidRPr="001C3E70">
        <w:t>Optometrist: D</w:t>
      </w:r>
      <w:r w:rsidR="00111C67" w:rsidRPr="001C3E70">
        <w:t>r. Victor Vision</w:t>
      </w:r>
    </w:p>
    <w:p w14:paraId="4153593B" w14:textId="77777777" w:rsidR="00111C67" w:rsidRPr="001C3E70" w:rsidRDefault="00CB6758" w:rsidP="00A37899">
      <w:pPr>
        <w:pStyle w:val="BodyText"/>
        <w:numPr>
          <w:ilvl w:val="0"/>
          <w:numId w:val="23"/>
        </w:numPr>
      </w:pPr>
      <w:r w:rsidRPr="001C3E70">
        <w:t>Podiatrist: D</w:t>
      </w:r>
      <w:r w:rsidR="00111C67" w:rsidRPr="001C3E70">
        <w:t>r. Barry Bunion</w:t>
      </w:r>
    </w:p>
    <w:p w14:paraId="359315DC" w14:textId="77777777" w:rsidR="00111C67" w:rsidRPr="001C3E70" w:rsidRDefault="00CB6758" w:rsidP="00A37899">
      <w:pPr>
        <w:pStyle w:val="BodyText"/>
        <w:numPr>
          <w:ilvl w:val="0"/>
          <w:numId w:val="23"/>
        </w:numPr>
      </w:pPr>
      <w:r w:rsidRPr="001C3E70">
        <w:t xml:space="preserve">Psychologist: Dr. Larry Listener </w:t>
      </w:r>
    </w:p>
    <w:p w14:paraId="66BA6233" w14:textId="77777777" w:rsidR="00CB6758" w:rsidRPr="001C3E70" w:rsidRDefault="00CB6758" w:rsidP="00A37899">
      <w:pPr>
        <w:pStyle w:val="BodyText"/>
        <w:numPr>
          <w:ilvl w:val="0"/>
          <w:numId w:val="23"/>
        </w:numPr>
      </w:pPr>
      <w:r w:rsidRPr="001C3E70">
        <w:t>Emergency Department Physician: Dr. Eddie Emergent</w:t>
      </w:r>
    </w:p>
    <w:p w14:paraId="17563118" w14:textId="77777777" w:rsidR="00111C67" w:rsidRDefault="00111C67" w:rsidP="00A37899">
      <w:pPr>
        <w:pStyle w:val="BodyText"/>
        <w:numPr>
          <w:ilvl w:val="0"/>
          <w:numId w:val="23"/>
        </w:numPr>
      </w:pPr>
      <w:r w:rsidRPr="001C3E70">
        <w:t>Hospital Attending Physician: Dr. Allen Attend</w:t>
      </w:r>
    </w:p>
    <w:p w14:paraId="60A63524" w14:textId="77777777" w:rsidR="00596000" w:rsidRDefault="00596000" w:rsidP="00596000">
      <w:pPr>
        <w:pStyle w:val="BodyText"/>
      </w:pPr>
    </w:p>
    <w:p w14:paraId="63519498" w14:textId="77777777" w:rsidR="00596000" w:rsidRPr="003E2AA2" w:rsidRDefault="0084683E" w:rsidP="0084683E">
      <w:pPr>
        <w:pStyle w:val="Heading6"/>
        <w:numPr>
          <w:ilvl w:val="0"/>
          <w:numId w:val="0"/>
        </w:numPr>
        <w:ind w:left="1152" w:hanging="1152"/>
      </w:pPr>
      <w:bookmarkStart w:id="301" w:name="_Toc443399614"/>
      <w:r>
        <w:t xml:space="preserve">X.4.2.1.1.1 </w:t>
      </w:r>
      <w:r w:rsidR="00596000" w:rsidRPr="003E2AA2">
        <w:t>Encounter A: Primary Care Physician Initial Visit</w:t>
      </w:r>
      <w:bookmarkEnd w:id="301"/>
    </w:p>
    <w:p w14:paraId="4BBE8859"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6781A535"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73ABCB27"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209D7C66"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w:t>
      </w:r>
      <w:r>
        <w:lastRenderedPageBreak/>
        <w:t>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54BA17D1"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023080B3" w14:textId="77777777" w:rsidR="00EF5BD1" w:rsidRDefault="00EF5BD1" w:rsidP="003E2AA2">
      <w:pPr>
        <w:pStyle w:val="BodyText"/>
      </w:pPr>
    </w:p>
    <w:p w14:paraId="19C6095A"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5D618F9F" w14:textId="77777777" w:rsidR="00EF5BD1" w:rsidRDefault="00EF5BD1" w:rsidP="003E2AA2">
      <w:pPr>
        <w:pStyle w:val="Default"/>
        <w:rPr>
          <w:rFonts w:ascii="Times New Roman" w:hAnsi="Times New Roman" w:cs="Times New Roman"/>
        </w:rPr>
      </w:pPr>
    </w:p>
    <w:p w14:paraId="02CFB403"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753984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3A8E7979" w14:textId="77777777" w:rsidR="001073CE" w:rsidRDefault="001073CE" w:rsidP="001073CE">
      <w:pPr>
        <w:pStyle w:val="Default"/>
        <w:rPr>
          <w:ins w:id="302" w:author="Cole, George" w:date="2016-02-16T03:23:00Z"/>
          <w:rFonts w:ascii="Times New Roman" w:hAnsi="Times New Roman" w:cs="Times New Roman"/>
          <w:highlight w:val="yellow"/>
        </w:rPr>
      </w:pPr>
    </w:p>
    <w:p w14:paraId="06D6EA35" w14:textId="37D627BD" w:rsidR="001073CE" w:rsidRDefault="004C7B88" w:rsidP="001073CE">
      <w:pPr>
        <w:pStyle w:val="FigureTitle"/>
        <w:rPr>
          <w:ins w:id="303" w:author="Cole, George" w:date="2016-02-16T03:23:00Z"/>
        </w:rPr>
      </w:pPr>
      <w:ins w:id="304" w:author="Cole, George" w:date="2016-02-16T03:23:00Z">
        <w:r w:rsidRPr="003651D9">
          <w:rPr>
            <w:noProof/>
          </w:rPr>
          <w:lastRenderedPageBreak/>
          <mc:AlternateContent>
            <mc:Choice Requires="wpc">
              <w:drawing>
                <wp:inline distT="0" distB="0" distL="0" distR="0" wp14:anchorId="3AF0D4F9" wp14:editId="04CA0A7D">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567AB" w14:textId="77777777" w:rsidR="001073CE" w:rsidRPr="00077324" w:rsidRDefault="001073CE" w:rsidP="001073CE">
                                <w:pPr>
                                  <w:pStyle w:val="BodyText"/>
                                  <w:jc w:val="center"/>
                                  <w:rPr>
                                    <w:sz w:val="22"/>
                                    <w:szCs w:val="22"/>
                                  </w:rPr>
                                </w:pPr>
                                <w:r>
                                  <w:rPr>
                                    <w:sz w:val="22"/>
                                    <w:szCs w:val="22"/>
                                  </w:rPr>
                                  <w:t>Encounter A</w:t>
                                </w:r>
                              </w:p>
                              <w:p w14:paraId="59A6CFAE" w14:textId="77777777" w:rsidR="001073CE" w:rsidRDefault="001073CE" w:rsidP="001073CE"/>
                              <w:p w14:paraId="6F7A27C4" w14:textId="77777777" w:rsidR="001073CE" w:rsidRPr="00077324" w:rsidRDefault="001073CE"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609600" y="227965"/>
                              <a:ext cx="138493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8EAE6" w14:textId="77777777" w:rsidR="001073CE" w:rsidRPr="00F214E1" w:rsidRDefault="001073CE" w:rsidP="001073CE">
                                <w:pPr>
                                  <w:pStyle w:val="BodyText"/>
                                  <w:jc w:val="center"/>
                                  <w:rPr>
                                    <w:sz w:val="20"/>
                                  </w:rPr>
                                </w:pPr>
                                <w:r w:rsidRPr="00F214E1">
                                  <w:rPr>
                                    <w:sz w:val="20"/>
                                  </w:rPr>
                                  <w:t>P</w:t>
                                </w:r>
                                <w:r>
                                  <w:rPr>
                                    <w:sz w:val="20"/>
                                  </w:rPr>
                                  <w:t>CP</w:t>
                                </w:r>
                                <w:r w:rsidRPr="00F214E1">
                                  <w:rPr>
                                    <w:sz w:val="20"/>
                                  </w:rPr>
                                  <w:t xml:space="preserve"> EHR</w:t>
                                </w:r>
                              </w:p>
                              <w:p w14:paraId="4708289C" w14:textId="77777777" w:rsidR="001073CE" w:rsidRDefault="001073CE" w:rsidP="001073CE">
                                <w:pPr>
                                  <w:pStyle w:val="BodyText"/>
                                  <w:spacing w:before="0"/>
                                  <w:rPr>
                                    <w:sz w:val="22"/>
                                    <w:szCs w:val="22"/>
                                  </w:rPr>
                                </w:pPr>
                              </w:p>
                              <w:p w14:paraId="1F0AC536" w14:textId="77777777" w:rsidR="001073CE" w:rsidRPr="00077324" w:rsidRDefault="001073CE" w:rsidP="001073CE">
                                <w:pPr>
                                  <w:pStyle w:val="BodyText"/>
                                  <w:spacing w:before="0"/>
                                  <w:rPr>
                                    <w:sz w:val="22"/>
                                    <w:szCs w:val="22"/>
                                  </w:rPr>
                                </w:pPr>
                              </w:p>
                              <w:p w14:paraId="7B3C689A" w14:textId="77777777" w:rsidR="001073CE" w:rsidRPr="00077324" w:rsidRDefault="001073CE" w:rsidP="001073CE">
                                <w:pPr>
                                  <w:pStyle w:val="BodyText"/>
                                  <w:rPr>
                                    <w:sz w:val="22"/>
                                    <w:szCs w:val="22"/>
                                  </w:rPr>
                                </w:pPr>
                              </w:p>
                              <w:p w14:paraId="5785E0CB" w14:textId="77777777" w:rsidR="001073CE" w:rsidRDefault="001073CE" w:rsidP="001073CE"/>
                              <w:p w14:paraId="460DA789" w14:textId="77777777" w:rsidR="001073CE" w:rsidRPr="00077324" w:rsidRDefault="001073CE" w:rsidP="001073CE">
                                <w:pPr>
                                  <w:pStyle w:val="BodyText"/>
                                  <w:rPr>
                                    <w:sz w:val="22"/>
                                    <w:szCs w:val="22"/>
                                  </w:rPr>
                                </w:pPr>
                                <w:r w:rsidRPr="00077324">
                                  <w:rPr>
                                    <w:sz w:val="22"/>
                                    <w:szCs w:val="22"/>
                                  </w:rPr>
                                  <w:t>Actor D/</w:t>
                                </w:r>
                              </w:p>
                              <w:p w14:paraId="14E0F9CE" w14:textId="77777777" w:rsidR="001073CE" w:rsidRPr="00077324" w:rsidRDefault="001073CE"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30CCCD" w14:textId="77777777" w:rsidR="001073CE" w:rsidRPr="00F0650A" w:rsidRDefault="001073CE" w:rsidP="001073CE">
                                <w:pPr>
                                  <w:pStyle w:val="BodyText"/>
                                  <w:jc w:val="center"/>
                                  <w:rPr>
                                    <w:sz w:val="20"/>
                                  </w:rPr>
                                </w:pPr>
                                <w:r w:rsidRPr="00F0650A">
                                  <w:rPr>
                                    <w:sz w:val="20"/>
                                  </w:rPr>
                                  <w:t>Care Plan Manager</w:t>
                                </w:r>
                              </w:p>
                              <w:p w14:paraId="092DB7C2" w14:textId="77777777" w:rsidR="001073CE" w:rsidRPr="00077324" w:rsidRDefault="001073CE" w:rsidP="001073CE">
                                <w:pPr>
                                  <w:pStyle w:val="BodyText"/>
                                  <w:rPr>
                                    <w:sz w:val="22"/>
                                    <w:szCs w:val="22"/>
                                  </w:rPr>
                                </w:pPr>
                                <w:r w:rsidRPr="00077324">
                                  <w:rPr>
                                    <w:sz w:val="22"/>
                                    <w:szCs w:val="22"/>
                                  </w:rPr>
                                  <w:t>Actor B</w:t>
                                </w:r>
                              </w:p>
                              <w:p w14:paraId="39EF3471" w14:textId="77777777" w:rsidR="001073CE" w:rsidRDefault="001073CE" w:rsidP="001073CE"/>
                              <w:p w14:paraId="28BB97E9" w14:textId="77777777" w:rsidR="001073CE" w:rsidRPr="00077324" w:rsidRDefault="001073CE" w:rsidP="001073CE">
                                <w:pPr>
                                  <w:pStyle w:val="BodyText"/>
                                  <w:rPr>
                                    <w:sz w:val="22"/>
                                    <w:szCs w:val="22"/>
                                  </w:rPr>
                                </w:pPr>
                                <w:r w:rsidRPr="00077324">
                                  <w:rPr>
                                    <w:sz w:val="22"/>
                                    <w:szCs w:val="22"/>
                                  </w:rPr>
                                  <w:t>Actor A /</w:t>
                                </w:r>
                              </w:p>
                              <w:p w14:paraId="3FBF9CB6" w14:textId="77777777" w:rsidR="001073CE" w:rsidRPr="00077324" w:rsidRDefault="001073CE"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693285" y="33464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5E0347" w14:textId="77777777" w:rsidR="001073CE" w:rsidRPr="00F214E1" w:rsidRDefault="001073CE" w:rsidP="001073CE">
                                <w:pPr>
                                  <w:pStyle w:val="BodyText"/>
                                  <w:jc w:val="center"/>
                                  <w:rPr>
                                    <w:sz w:val="20"/>
                                  </w:rPr>
                                </w:pPr>
                                <w:r w:rsidRPr="00F214E1">
                                  <w:rPr>
                                    <w:sz w:val="20"/>
                                  </w:rPr>
                                  <w:t>Patient PHR</w:t>
                                </w:r>
                              </w:p>
                              <w:p w14:paraId="12B0A186" w14:textId="77777777" w:rsidR="001073CE" w:rsidRPr="00077324" w:rsidRDefault="001073CE"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21196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49705" y="119189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1FF44" w14:textId="77777777" w:rsidR="001073CE" w:rsidRPr="00720288" w:rsidRDefault="001073CE" w:rsidP="001073CE">
                                <w:pPr>
                                  <w:pStyle w:val="BodyText"/>
                                  <w:jc w:val="center"/>
                                  <w:rPr>
                                    <w:sz w:val="18"/>
                                    <w:szCs w:val="18"/>
                                    <w:rPrChange w:id="305" w:author="Cole, George" w:date="2016-02-16T15:23:00Z">
                                      <w:rPr>
                                        <w:sz w:val="20"/>
                                      </w:rPr>
                                    </w:rPrChange>
                                  </w:rPr>
                                </w:pPr>
                                <w:r w:rsidRPr="00720288">
                                  <w:rPr>
                                    <w:sz w:val="18"/>
                                    <w:szCs w:val="18"/>
                                    <w:rPrChange w:id="306" w:author="Cole, George" w:date="2016-02-16T15:23:00Z">
                                      <w:rPr>
                                        <w:sz w:val="20"/>
                                      </w:rPr>
                                    </w:rPrChange>
                                  </w:rPr>
                                  <w:t>Update Care Plan</w:t>
                                </w:r>
                              </w:p>
                              <w:p w14:paraId="788A95A3" w14:textId="77777777" w:rsidR="001073CE" w:rsidRDefault="001073CE" w:rsidP="001073CE"/>
                              <w:p w14:paraId="779B886B" w14:textId="77777777" w:rsidR="001073CE" w:rsidRPr="00077324" w:rsidRDefault="001073CE"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4" name="Rectangle 334"/>
                          <wps:cNvSpPr>
                            <a:spLocks noChangeArrowheads="1"/>
                          </wps:cNvSpPr>
                          <wps:spPr bwMode="auto">
                            <a:xfrm>
                              <a:off x="3381375" y="758190"/>
                              <a:ext cx="227330" cy="2162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6" name="Line 335"/>
                          <wps:cNvCnPr>
                            <a:cxnSpLocks noChangeShapeType="1"/>
                          </wps:cNvCnPr>
                          <wps:spPr bwMode="auto">
                            <a:xfrm flipV="1">
                              <a:off x="1390015" y="147129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51755" y="1685925"/>
                              <a:ext cx="247650" cy="113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48226" y="2451157"/>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32693" w14:textId="77777777" w:rsidR="001073CE" w:rsidRPr="00F92D1B" w:rsidRDefault="001073CE" w:rsidP="001073CE">
                                <w:pPr>
                                  <w:pStyle w:val="BodyText"/>
                                  <w:jc w:val="center"/>
                                  <w:rPr>
                                    <w:sz w:val="18"/>
                                    <w:szCs w:val="18"/>
                                  </w:rPr>
                                </w:pPr>
                                <w:r w:rsidRPr="00F92D1B">
                                  <w:rPr>
                                    <w:sz w:val="18"/>
                                    <w:szCs w:val="18"/>
                                  </w:rPr>
                                  <w:t>Provide Care Plan</w:t>
                                </w:r>
                                <w:del w:id="307" w:author="Cole, George" w:date="2016-02-16T15:17:00Z">
                                  <w:r w:rsidDel="00426B61">
                                    <w:rPr>
                                      <w:sz w:val="18"/>
                                      <w:szCs w:val="18"/>
                                    </w:rPr>
                                    <w:delText xml:space="preserve"> U</w:delText>
                                  </w:r>
                                  <w:r w:rsidRPr="00F92D1B" w:rsidDel="00426B61">
                                    <w:rPr>
                                      <w:sz w:val="18"/>
                                      <w:szCs w:val="18"/>
                                    </w:rPr>
                                    <w:delText>pdates</w:delText>
                                  </w:r>
                                </w:del>
                              </w:p>
                              <w:p w14:paraId="001BD53C" w14:textId="77777777" w:rsidR="001073CE" w:rsidRDefault="001073CE" w:rsidP="001073CE"/>
                              <w:p w14:paraId="46D00DC7" w14:textId="77777777" w:rsidR="001073CE" w:rsidRPr="00077324" w:rsidRDefault="001073CE"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08705" y="269791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37128" y="2286000"/>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908890" y="1471295"/>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9D0C8" w14:textId="77777777" w:rsidR="001073CE" w:rsidRPr="00386D80" w:rsidRDefault="001073CE"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5A7B61F8" w14:textId="77777777" w:rsidR="001073CE" w:rsidRDefault="001073CE" w:rsidP="001073CE"/>
                              <w:p w14:paraId="4A6A54B7" w14:textId="77777777" w:rsidR="001073CE" w:rsidRPr="00077324" w:rsidRDefault="001073CE"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23481" y="1723068"/>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78100" y="1883817"/>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02EAA" w14:textId="50F1171E" w:rsidR="001073CE" w:rsidRPr="00720288" w:rsidRDefault="001073CE" w:rsidP="001073CE">
                                <w:pPr>
                                  <w:pStyle w:val="BodyText"/>
                                  <w:jc w:val="center"/>
                                  <w:rPr>
                                    <w:sz w:val="18"/>
                                    <w:szCs w:val="18"/>
                                    <w:rPrChange w:id="308" w:author="Cole, George" w:date="2016-02-16T15:23:00Z">
                                      <w:rPr>
                                        <w:sz w:val="20"/>
                                      </w:rPr>
                                    </w:rPrChange>
                                  </w:rPr>
                                </w:pPr>
                                <w:r w:rsidRPr="00720288">
                                  <w:rPr>
                                    <w:sz w:val="18"/>
                                    <w:szCs w:val="18"/>
                                    <w:rPrChange w:id="309" w:author="Cole, George" w:date="2016-02-16T15:23:00Z">
                                      <w:rPr>
                                        <w:sz w:val="20"/>
                                      </w:rPr>
                                    </w:rPrChange>
                                  </w:rPr>
                                  <w:t>Subscribe to Care Plan</w:t>
                                </w:r>
                                <w:ins w:id="310" w:author="Cole, George" w:date="2016-02-16T15:17:00Z">
                                  <w:r w:rsidR="00426B61" w:rsidRPr="00720288">
                                    <w:rPr>
                                      <w:sz w:val="18"/>
                                      <w:szCs w:val="18"/>
                                      <w:rPrChange w:id="311" w:author="Cole, George" w:date="2016-02-16T15:23:00Z">
                                        <w:rPr>
                                          <w:sz w:val="20"/>
                                        </w:rPr>
                                      </w:rPrChange>
                                    </w:rPr>
                                    <w:t xml:space="preserve"> Updates</w:t>
                                  </w:r>
                                </w:ins>
                              </w:p>
                              <w:p w14:paraId="6CAAEDDF" w14:textId="77777777" w:rsidR="001073CE" w:rsidRDefault="001073CE" w:rsidP="001073CE"/>
                              <w:p w14:paraId="7474741A" w14:textId="77777777" w:rsidR="001073CE" w:rsidRPr="00077324" w:rsidRDefault="001073CE"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1360" cy="17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D308A3" w14:textId="77777777" w:rsidR="001073CE" w:rsidRPr="00386D80" w:rsidRDefault="001073CE"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6BFF4CF3" w14:textId="77777777" w:rsidR="001073CE" w:rsidRDefault="001073CE" w:rsidP="001073CE"/>
                              <w:p w14:paraId="3C37EA28" w14:textId="77777777" w:rsidR="001073CE" w:rsidRPr="00077324" w:rsidRDefault="001073CE"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C81BF" w14:textId="60149ABE" w:rsidR="007377E7" w:rsidRDefault="007377E7" w:rsidP="007377E7">
                                <w:pPr>
                                  <w:pStyle w:val="NormalWeb"/>
                                  <w:jc w:val="center"/>
                                </w:pPr>
                                <w:del w:id="312" w:author="Cole, George" w:date="2016-02-16T15:22:00Z">
                                  <w:r w:rsidDel="007377E7">
                                    <w:rPr>
                                      <w:sz w:val="18"/>
                                      <w:szCs w:val="18"/>
                                    </w:rPr>
                                    <w:delText xml:space="preserve">Retrieve </w:delText>
                                  </w:r>
                                </w:del>
                                <w:ins w:id="313" w:author="Cole, George" w:date="2016-02-16T15:22:00Z">
                                  <w:r>
                                    <w:rPr>
                                      <w:sz w:val="18"/>
                                      <w:szCs w:val="18"/>
                                    </w:rPr>
                                    <w:t>Search for</w:t>
                                  </w:r>
                                  <w:r>
                                    <w:rPr>
                                      <w:sz w:val="18"/>
                                      <w:szCs w:val="18"/>
                                    </w:rPr>
                                    <w:t xml:space="preserve"> </w:t>
                                  </w:r>
                                </w:ins>
                                <w:r>
                                  <w:rPr>
                                    <w:sz w:val="18"/>
                                    <w:szCs w:val="18"/>
                                  </w:rPr>
                                  <w:t>Care</w:t>
                                </w:r>
                                <w:r>
                                  <w:rPr>
                                    <w:sz w:val="20"/>
                                    <w:szCs w:val="20"/>
                                  </w:rPr>
                                  <w:t xml:space="preserve"> Plan</w:t>
                                </w:r>
                              </w:p>
                              <w:p w14:paraId="28DA32B6" w14:textId="77777777" w:rsidR="007377E7" w:rsidRDefault="007377E7" w:rsidP="007377E7">
                                <w:pPr>
                                  <w:pStyle w:val="NormalWeb"/>
                                </w:pPr>
                                <w:r>
                                  <w:t> </w:t>
                                </w:r>
                              </w:p>
                              <w:p w14:paraId="55D83E0B" w14:textId="77777777" w:rsidR="007377E7" w:rsidRDefault="007377E7" w:rsidP="007377E7">
                                <w:pPr>
                                  <w:pStyle w:val="NormalWeb"/>
                                </w:pPr>
                                <w:r>
                                  <w:rPr>
                                    <w:sz w:val="22"/>
                                    <w:szCs w:val="22"/>
                                  </w:rPr>
                                  <w:t>Transaction-B [B]</w:t>
                                </w:r>
                              </w:p>
                            </w:txbxContent>
                          </wps:txbx>
                          <wps:bodyPr rot="0" vert="horz" wrap="square" lIns="0" tIns="0" rIns="0" bIns="0" anchor="t" anchorCtr="0" upright="1">
                            <a:noAutofit/>
                          </wps:bodyPr>
                        </wps:wsp>
                      </wpc:wpc>
                    </a:graphicData>
                  </a:graphic>
                </wp:inline>
              </w:drawing>
            </mc:Choice>
            <mc:Fallback>
              <w:pict>
                <v:group w14:anchorId="3AF0D4F9"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384567AB" w14:textId="77777777" w:rsidR="001073CE" w:rsidRPr="00077324" w:rsidRDefault="001073CE" w:rsidP="001073CE">
                          <w:pPr>
                            <w:pStyle w:val="BodyText"/>
                            <w:jc w:val="center"/>
                            <w:rPr>
                              <w:sz w:val="22"/>
                              <w:szCs w:val="22"/>
                            </w:rPr>
                          </w:pPr>
                          <w:r>
                            <w:rPr>
                              <w:sz w:val="22"/>
                              <w:szCs w:val="22"/>
                            </w:rPr>
                            <w:t>Encounter A</w:t>
                          </w:r>
                        </w:p>
                        <w:p w14:paraId="59A6CFAE" w14:textId="77777777" w:rsidR="001073CE" w:rsidRDefault="001073CE" w:rsidP="001073CE"/>
                        <w:p w14:paraId="6F7A27C4" w14:textId="77777777" w:rsidR="001073CE" w:rsidRPr="00077324" w:rsidRDefault="001073CE"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6096;top:2279;width:1384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0F68EAE6" w14:textId="77777777" w:rsidR="001073CE" w:rsidRPr="00F214E1" w:rsidRDefault="001073CE" w:rsidP="001073CE">
                          <w:pPr>
                            <w:pStyle w:val="BodyText"/>
                            <w:jc w:val="center"/>
                            <w:rPr>
                              <w:sz w:val="20"/>
                            </w:rPr>
                          </w:pPr>
                          <w:r w:rsidRPr="00F214E1">
                            <w:rPr>
                              <w:sz w:val="20"/>
                            </w:rPr>
                            <w:t>P</w:t>
                          </w:r>
                          <w:r>
                            <w:rPr>
                              <w:sz w:val="20"/>
                            </w:rPr>
                            <w:t>CP</w:t>
                          </w:r>
                          <w:r w:rsidRPr="00F214E1">
                            <w:rPr>
                              <w:sz w:val="20"/>
                            </w:rPr>
                            <w:t xml:space="preserve"> EHR</w:t>
                          </w:r>
                        </w:p>
                        <w:p w14:paraId="4708289C" w14:textId="77777777" w:rsidR="001073CE" w:rsidRDefault="001073CE" w:rsidP="001073CE">
                          <w:pPr>
                            <w:pStyle w:val="BodyText"/>
                            <w:spacing w:before="0"/>
                            <w:rPr>
                              <w:sz w:val="22"/>
                              <w:szCs w:val="22"/>
                            </w:rPr>
                          </w:pPr>
                        </w:p>
                        <w:p w14:paraId="1F0AC536" w14:textId="77777777" w:rsidR="001073CE" w:rsidRPr="00077324" w:rsidRDefault="001073CE" w:rsidP="001073CE">
                          <w:pPr>
                            <w:pStyle w:val="BodyText"/>
                            <w:spacing w:before="0"/>
                            <w:rPr>
                              <w:sz w:val="22"/>
                              <w:szCs w:val="22"/>
                            </w:rPr>
                          </w:pPr>
                        </w:p>
                        <w:p w14:paraId="7B3C689A" w14:textId="77777777" w:rsidR="001073CE" w:rsidRPr="00077324" w:rsidRDefault="001073CE" w:rsidP="001073CE">
                          <w:pPr>
                            <w:pStyle w:val="BodyText"/>
                            <w:rPr>
                              <w:sz w:val="22"/>
                              <w:szCs w:val="22"/>
                            </w:rPr>
                          </w:pPr>
                        </w:p>
                        <w:p w14:paraId="5785E0CB" w14:textId="77777777" w:rsidR="001073CE" w:rsidRDefault="001073CE" w:rsidP="001073CE"/>
                        <w:p w14:paraId="460DA789" w14:textId="77777777" w:rsidR="001073CE" w:rsidRPr="00077324" w:rsidRDefault="001073CE" w:rsidP="001073CE">
                          <w:pPr>
                            <w:pStyle w:val="BodyText"/>
                            <w:rPr>
                              <w:sz w:val="22"/>
                              <w:szCs w:val="22"/>
                            </w:rPr>
                          </w:pPr>
                          <w:r w:rsidRPr="00077324">
                            <w:rPr>
                              <w:sz w:val="22"/>
                              <w:szCs w:val="22"/>
                            </w:rPr>
                            <w:t>Actor D/</w:t>
                          </w:r>
                        </w:p>
                        <w:p w14:paraId="14E0F9CE" w14:textId="77777777" w:rsidR="001073CE" w:rsidRPr="00077324" w:rsidRDefault="001073CE"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3630CCCD" w14:textId="77777777" w:rsidR="001073CE" w:rsidRPr="00F0650A" w:rsidRDefault="001073CE" w:rsidP="001073CE">
                          <w:pPr>
                            <w:pStyle w:val="BodyText"/>
                            <w:jc w:val="center"/>
                            <w:rPr>
                              <w:sz w:val="20"/>
                            </w:rPr>
                          </w:pPr>
                          <w:r w:rsidRPr="00F0650A">
                            <w:rPr>
                              <w:sz w:val="20"/>
                            </w:rPr>
                            <w:t>Care Plan Manager</w:t>
                          </w:r>
                        </w:p>
                        <w:p w14:paraId="092DB7C2" w14:textId="77777777" w:rsidR="001073CE" w:rsidRPr="00077324" w:rsidRDefault="001073CE" w:rsidP="001073CE">
                          <w:pPr>
                            <w:pStyle w:val="BodyText"/>
                            <w:rPr>
                              <w:sz w:val="22"/>
                              <w:szCs w:val="22"/>
                            </w:rPr>
                          </w:pPr>
                          <w:r w:rsidRPr="00077324">
                            <w:rPr>
                              <w:sz w:val="22"/>
                              <w:szCs w:val="22"/>
                            </w:rPr>
                            <w:t>Actor B</w:t>
                          </w:r>
                        </w:p>
                        <w:p w14:paraId="39EF3471" w14:textId="77777777" w:rsidR="001073CE" w:rsidRDefault="001073CE" w:rsidP="001073CE"/>
                        <w:p w14:paraId="28BB97E9" w14:textId="77777777" w:rsidR="001073CE" w:rsidRPr="00077324" w:rsidRDefault="001073CE" w:rsidP="001073CE">
                          <w:pPr>
                            <w:pStyle w:val="BodyText"/>
                            <w:rPr>
                              <w:sz w:val="22"/>
                              <w:szCs w:val="22"/>
                            </w:rPr>
                          </w:pPr>
                          <w:r w:rsidRPr="00077324">
                            <w:rPr>
                              <w:sz w:val="22"/>
                              <w:szCs w:val="22"/>
                            </w:rPr>
                            <w:t>Actor A /</w:t>
                          </w:r>
                        </w:p>
                        <w:p w14:paraId="3FBF9CB6" w14:textId="77777777" w:rsidR="001073CE" w:rsidRPr="00077324" w:rsidRDefault="001073CE"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6932;top:3346;width:1097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55E0347" w14:textId="77777777" w:rsidR="001073CE" w:rsidRPr="00F214E1" w:rsidRDefault="001073CE" w:rsidP="001073CE">
                          <w:pPr>
                            <w:pStyle w:val="BodyText"/>
                            <w:jc w:val="center"/>
                            <w:rPr>
                              <w:sz w:val="20"/>
                            </w:rPr>
                          </w:pPr>
                          <w:r w:rsidRPr="00F214E1">
                            <w:rPr>
                              <w:sz w:val="20"/>
                            </w:rPr>
                            <w:t>Patient PHR</w:t>
                          </w:r>
                        </w:p>
                        <w:p w14:paraId="12B0A186" w14:textId="77777777" w:rsidR="001073CE" w:rsidRPr="00077324" w:rsidRDefault="001073CE" w:rsidP="001073CE">
                          <w:pPr>
                            <w:pStyle w:val="BodyText"/>
                            <w:spacing w:before="0"/>
                            <w:rPr>
                              <w:sz w:val="22"/>
                              <w:szCs w:val="22"/>
                            </w:rPr>
                          </w:pPr>
                        </w:p>
                      </w:txbxContent>
                    </v:textbox>
                  </v:shape>
                  <v:rect id="Rectangle 332" o:spid="_x0000_s1044" style="position:absolute;left:11772;top:8280;width:2325;height:2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497;top:11918;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0661FF44" w14:textId="77777777" w:rsidR="001073CE" w:rsidRPr="00720288" w:rsidRDefault="001073CE" w:rsidP="001073CE">
                          <w:pPr>
                            <w:pStyle w:val="BodyText"/>
                            <w:jc w:val="center"/>
                            <w:rPr>
                              <w:sz w:val="18"/>
                              <w:szCs w:val="18"/>
                              <w:rPrChange w:id="314" w:author="Cole, George" w:date="2016-02-16T15:23:00Z">
                                <w:rPr>
                                  <w:sz w:val="20"/>
                                </w:rPr>
                              </w:rPrChange>
                            </w:rPr>
                          </w:pPr>
                          <w:r w:rsidRPr="00720288">
                            <w:rPr>
                              <w:sz w:val="18"/>
                              <w:szCs w:val="18"/>
                              <w:rPrChange w:id="315" w:author="Cole, George" w:date="2016-02-16T15:23:00Z">
                                <w:rPr>
                                  <w:sz w:val="20"/>
                                </w:rPr>
                              </w:rPrChange>
                            </w:rPr>
                            <w:t>Update Care Plan</w:t>
                          </w:r>
                        </w:p>
                        <w:p w14:paraId="788A95A3" w14:textId="77777777" w:rsidR="001073CE" w:rsidRDefault="001073CE" w:rsidP="001073CE"/>
                        <w:p w14:paraId="779B886B" w14:textId="77777777" w:rsidR="001073CE" w:rsidRPr="00077324" w:rsidRDefault="001073CE" w:rsidP="001073CE">
                          <w:pPr>
                            <w:pStyle w:val="BodyText"/>
                            <w:rPr>
                              <w:sz w:val="22"/>
                              <w:szCs w:val="22"/>
                            </w:rPr>
                          </w:pPr>
                          <w:r w:rsidRPr="00077324">
                            <w:rPr>
                              <w:sz w:val="22"/>
                              <w:szCs w:val="22"/>
                            </w:rPr>
                            <w:t>Transaction-B [B]</w:t>
                          </w:r>
                        </w:p>
                      </w:txbxContent>
                    </v:textbox>
                  </v:shape>
                  <v:rect id="Rectangle 334" o:spid="_x0000_s1046" style="position:absolute;left:33813;top:7581;width:2274;height:21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line id="Line 335" o:spid="_x0000_s1047" style="position:absolute;flip:y;visibility:visible;mso-wrap-style:square" from="13900,14712" to="33813,1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517;top:16859;width:2477;height:1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482;top:24511;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9F32693" w14:textId="77777777" w:rsidR="001073CE" w:rsidRPr="00F92D1B" w:rsidRDefault="001073CE" w:rsidP="001073CE">
                          <w:pPr>
                            <w:pStyle w:val="BodyText"/>
                            <w:jc w:val="center"/>
                            <w:rPr>
                              <w:sz w:val="18"/>
                              <w:szCs w:val="18"/>
                            </w:rPr>
                          </w:pPr>
                          <w:r w:rsidRPr="00F92D1B">
                            <w:rPr>
                              <w:sz w:val="18"/>
                              <w:szCs w:val="18"/>
                            </w:rPr>
                            <w:t>Provide Care Plan</w:t>
                          </w:r>
                          <w:del w:id="316" w:author="Cole, George" w:date="2016-02-16T15:17:00Z">
                            <w:r w:rsidDel="00426B61">
                              <w:rPr>
                                <w:sz w:val="18"/>
                                <w:szCs w:val="18"/>
                              </w:rPr>
                              <w:delText xml:space="preserve"> U</w:delText>
                            </w:r>
                            <w:r w:rsidRPr="00F92D1B" w:rsidDel="00426B61">
                              <w:rPr>
                                <w:sz w:val="18"/>
                                <w:szCs w:val="18"/>
                              </w:rPr>
                              <w:delText>pdates</w:delText>
                            </w:r>
                          </w:del>
                        </w:p>
                        <w:p w14:paraId="001BD53C" w14:textId="77777777" w:rsidR="001073CE" w:rsidRDefault="001073CE" w:rsidP="001073CE"/>
                        <w:p w14:paraId="46D00DC7" w14:textId="77777777" w:rsidR="001073CE" w:rsidRPr="00077324" w:rsidRDefault="001073CE"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087,26979" to="51517,2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371,22860" to="51320,2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9088;top:14712;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3469D0C8" w14:textId="77777777" w:rsidR="001073CE" w:rsidRPr="00386D80" w:rsidRDefault="001073CE"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5A7B61F8" w14:textId="77777777" w:rsidR="001073CE" w:rsidRDefault="001073CE" w:rsidP="001073CE"/>
                        <w:p w14:paraId="4A6A54B7" w14:textId="77777777" w:rsidR="001073CE" w:rsidRPr="00077324" w:rsidRDefault="001073CE"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234,17230" to="51611,1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781;top:188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0B202EAA" w14:textId="50F1171E" w:rsidR="001073CE" w:rsidRPr="00720288" w:rsidRDefault="001073CE" w:rsidP="001073CE">
                          <w:pPr>
                            <w:pStyle w:val="BodyText"/>
                            <w:jc w:val="center"/>
                            <w:rPr>
                              <w:sz w:val="18"/>
                              <w:szCs w:val="18"/>
                              <w:rPrChange w:id="317" w:author="Cole, George" w:date="2016-02-16T15:23:00Z">
                                <w:rPr>
                                  <w:sz w:val="20"/>
                                </w:rPr>
                              </w:rPrChange>
                            </w:rPr>
                          </w:pPr>
                          <w:r w:rsidRPr="00720288">
                            <w:rPr>
                              <w:sz w:val="18"/>
                              <w:szCs w:val="18"/>
                              <w:rPrChange w:id="318" w:author="Cole, George" w:date="2016-02-16T15:23:00Z">
                                <w:rPr>
                                  <w:sz w:val="20"/>
                                </w:rPr>
                              </w:rPrChange>
                            </w:rPr>
                            <w:t>Subscribe to Care Plan</w:t>
                          </w:r>
                          <w:ins w:id="319" w:author="Cole, George" w:date="2016-02-16T15:17:00Z">
                            <w:r w:rsidR="00426B61" w:rsidRPr="00720288">
                              <w:rPr>
                                <w:sz w:val="18"/>
                                <w:szCs w:val="18"/>
                                <w:rPrChange w:id="320" w:author="Cole, George" w:date="2016-02-16T15:23:00Z">
                                  <w:rPr>
                                    <w:sz w:val="20"/>
                                  </w:rPr>
                                </w:rPrChange>
                              </w:rPr>
                              <w:t xml:space="preserve"> Updates</w:t>
                            </w:r>
                          </w:ins>
                        </w:p>
                        <w:p w14:paraId="6CAAEDDF" w14:textId="77777777" w:rsidR="001073CE" w:rsidRDefault="001073CE" w:rsidP="001073CE"/>
                        <w:p w14:paraId="7474741A" w14:textId="77777777" w:rsidR="001073CE" w:rsidRPr="00077324" w:rsidRDefault="001073CE"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13,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UTcIAAADcAAAADwAAAGRycy9kb3ducmV2LnhtbERPTYvCMBC9C/6HMII3TZVF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aUTcIAAADcAAAADwAAAAAAAAAAAAAA&#10;AAChAgAAZHJzL2Rvd25yZXYueG1sUEsFBgAAAAAEAAQA+QAAAJADAAAAAA==&#10;">
                    <v:stroke end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65D308A3" w14:textId="77777777" w:rsidR="001073CE" w:rsidRPr="00386D80" w:rsidRDefault="001073CE"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6BFF4CF3" w14:textId="77777777" w:rsidR="001073CE" w:rsidRDefault="001073CE" w:rsidP="001073CE"/>
                        <w:p w14:paraId="3C37EA28" w14:textId="77777777" w:rsidR="001073CE" w:rsidRPr="00077324" w:rsidRDefault="001073CE"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yt8MAAADcAAAADwAAAGRycy9kb3ducmV2LnhtbERPS2vCQBC+F/wPywi91Y0i1qauIoLg&#10;wYsP7HWSnWaj2dkku8b033cLQm/z8T1nseptJTpqfelYwXiUgCDOnS65UHA+bd/mIHxA1lg5JgU/&#10;5GG1HLwsMNXuwQfqjqEQMYR9igpMCHUqpc8NWfQjVxNH7tu1FkOEbSF1i48Ybis5SZKZtFhybDBY&#10;08ZQfjverYIuu4+vl/3h5rOv5iObm2azb2ZKvQ779SeIQH34Fz/dOx3nv0/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KcrfDAAAA3AAAAA8AAAAAAAAAAAAA&#10;AAAAoQIAAGRycy9kb3ducmV2LnhtbFBLBQYAAAAABAAEAPkAAACRAwAAAAA=&#10;">
                    <v:stroke end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060C81BF" w14:textId="60149ABE" w:rsidR="007377E7" w:rsidRDefault="007377E7" w:rsidP="007377E7">
                          <w:pPr>
                            <w:pStyle w:val="NormalWeb"/>
                            <w:jc w:val="center"/>
                          </w:pPr>
                          <w:del w:id="321" w:author="Cole, George" w:date="2016-02-16T15:22:00Z">
                            <w:r w:rsidDel="007377E7">
                              <w:rPr>
                                <w:sz w:val="18"/>
                                <w:szCs w:val="18"/>
                              </w:rPr>
                              <w:delText xml:space="preserve">Retrieve </w:delText>
                            </w:r>
                          </w:del>
                          <w:ins w:id="322" w:author="Cole, George" w:date="2016-02-16T15:22:00Z">
                            <w:r>
                              <w:rPr>
                                <w:sz w:val="18"/>
                                <w:szCs w:val="18"/>
                              </w:rPr>
                              <w:t>Search for</w:t>
                            </w:r>
                            <w:r>
                              <w:rPr>
                                <w:sz w:val="18"/>
                                <w:szCs w:val="18"/>
                              </w:rPr>
                              <w:t xml:space="preserve"> </w:t>
                            </w:r>
                          </w:ins>
                          <w:r>
                            <w:rPr>
                              <w:sz w:val="18"/>
                              <w:szCs w:val="18"/>
                            </w:rPr>
                            <w:t>Care</w:t>
                          </w:r>
                          <w:r>
                            <w:rPr>
                              <w:sz w:val="20"/>
                              <w:szCs w:val="20"/>
                            </w:rPr>
                            <w:t xml:space="preserve"> Plan</w:t>
                          </w:r>
                        </w:p>
                        <w:p w14:paraId="28DA32B6" w14:textId="77777777" w:rsidR="007377E7" w:rsidRDefault="007377E7" w:rsidP="007377E7">
                          <w:pPr>
                            <w:pStyle w:val="NormalWeb"/>
                          </w:pPr>
                          <w:r>
                            <w:t> </w:t>
                          </w:r>
                        </w:p>
                        <w:p w14:paraId="55D83E0B" w14:textId="77777777" w:rsidR="007377E7" w:rsidRDefault="007377E7" w:rsidP="007377E7">
                          <w:pPr>
                            <w:pStyle w:val="NormalWeb"/>
                          </w:pPr>
                          <w:r>
                            <w:rPr>
                              <w:sz w:val="22"/>
                              <w:szCs w:val="22"/>
                            </w:rPr>
                            <w:t>Transaction-B [B]</w:t>
                          </w:r>
                        </w:p>
                      </w:txbxContent>
                    </v:textbox>
                  </v:shape>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ins>
    </w:p>
    <w:p w14:paraId="7DE39F29" w14:textId="77777777" w:rsidR="001073CE" w:rsidRDefault="001073CE" w:rsidP="001073CE">
      <w:pPr>
        <w:pStyle w:val="FigureTitle"/>
        <w:rPr>
          <w:ins w:id="323" w:author="Cole, George" w:date="2016-02-16T03:23:00Z"/>
        </w:rPr>
      </w:pPr>
    </w:p>
    <w:p w14:paraId="205DD2AB" w14:textId="77777777" w:rsidR="001073CE" w:rsidRDefault="001073CE" w:rsidP="001073CE">
      <w:pPr>
        <w:pStyle w:val="FigureTitle"/>
        <w:rPr>
          <w:ins w:id="324" w:author="Cole, George" w:date="2016-02-16T03:23:00Z"/>
        </w:rPr>
      </w:pPr>
    </w:p>
    <w:p w14:paraId="4A67BDD1" w14:textId="77777777" w:rsidR="001073CE" w:rsidRDefault="001073CE" w:rsidP="001073CE">
      <w:pPr>
        <w:pStyle w:val="FigureTitle"/>
        <w:rPr>
          <w:ins w:id="325" w:author="Cole, George" w:date="2016-02-16T03:23:00Z"/>
        </w:rPr>
      </w:pPr>
    </w:p>
    <w:p w14:paraId="08E9D0A6" w14:textId="77777777" w:rsidR="001073CE" w:rsidRDefault="001073CE" w:rsidP="001073CE">
      <w:pPr>
        <w:pStyle w:val="FigureTitle"/>
        <w:rPr>
          <w:ins w:id="326" w:author="Cole, George" w:date="2016-02-16T03:23:00Z"/>
        </w:rPr>
      </w:pPr>
    </w:p>
    <w:p w14:paraId="0CF61BFE" w14:textId="77777777" w:rsidR="001073CE" w:rsidRDefault="001073CE" w:rsidP="001073CE">
      <w:pPr>
        <w:pStyle w:val="FigureTitle"/>
        <w:rPr>
          <w:ins w:id="327" w:author="Cole, George" w:date="2016-02-16T03:23:00Z"/>
        </w:rPr>
      </w:pPr>
    </w:p>
    <w:p w14:paraId="589C8EC7" w14:textId="77777777" w:rsidR="001073CE" w:rsidRDefault="001073CE" w:rsidP="001073CE">
      <w:pPr>
        <w:pStyle w:val="FigureTitle"/>
        <w:rPr>
          <w:ins w:id="328" w:author="Cole, George" w:date="2016-02-16T03:23:00Z"/>
        </w:rPr>
      </w:pPr>
    </w:p>
    <w:p w14:paraId="091E4848" w14:textId="77777777" w:rsidR="0084683E" w:rsidDel="001073CE" w:rsidRDefault="0084683E" w:rsidP="0084683E">
      <w:pPr>
        <w:pStyle w:val="Default"/>
        <w:rPr>
          <w:del w:id="329" w:author="Cole, George" w:date="2016-02-16T03:23:00Z"/>
          <w:rFonts w:ascii="Times New Roman" w:hAnsi="Times New Roman" w:cs="Times New Roman"/>
          <w:highlight w:val="yellow"/>
        </w:rPr>
      </w:pPr>
    </w:p>
    <w:p w14:paraId="69C7996B" w14:textId="704C7CE3" w:rsidR="00314713" w:rsidDel="001073CE" w:rsidRDefault="004C7B88" w:rsidP="00314713">
      <w:pPr>
        <w:pStyle w:val="FigureTitle"/>
        <w:rPr>
          <w:del w:id="330" w:author="Cole, George" w:date="2016-02-16T03:23:00Z"/>
        </w:rPr>
      </w:pPr>
      <w:del w:id="331" w:author="Cole, George" w:date="2016-02-16T03:23:00Z">
        <w:r w:rsidRPr="003651D9" w:rsidDel="001073CE">
          <w:rPr>
            <w:b w:val="0"/>
            <w:noProof/>
          </w:rPr>
          <mc:AlternateContent>
            <mc:Choice Requires="wpc">
              <w:drawing>
                <wp:inline distT="0" distB="0" distL="0" distR="0" wp14:anchorId="2F5B7D72" wp14:editId="66C00A00">
                  <wp:extent cx="6524625" cy="3818890"/>
                  <wp:effectExtent l="0" t="0" r="0" b="635"/>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Text Box 203"/>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9F7A5" w14:textId="77777777" w:rsidR="00E16D14" w:rsidRPr="00077324" w:rsidRDefault="00E16D14" w:rsidP="00220A52">
                                <w:pPr>
                                  <w:pStyle w:val="BodyText"/>
                                  <w:jc w:val="center"/>
                                  <w:rPr>
                                    <w:sz w:val="22"/>
                                    <w:szCs w:val="22"/>
                                  </w:rPr>
                                </w:pPr>
                                <w:r>
                                  <w:rPr>
                                    <w:sz w:val="22"/>
                                    <w:szCs w:val="22"/>
                                  </w:rPr>
                                  <w:t>Encounter A</w:t>
                                </w:r>
                              </w:p>
                              <w:p w14:paraId="734E713F" w14:textId="77777777" w:rsidR="00E16D14" w:rsidRDefault="00E16D14" w:rsidP="00220A52"/>
                              <w:p w14:paraId="235B64D7" w14:textId="77777777" w:rsidR="00E16D14" w:rsidRPr="00077324" w:rsidRDefault="00E16D14" w:rsidP="00220A5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49" name="Text Box 204"/>
                          <wps:cNvSpPr txBox="1">
                            <a:spLocks noChangeArrowheads="1"/>
                          </wps:cNvSpPr>
                          <wps:spPr bwMode="auto">
                            <a:xfrm>
                              <a:off x="609600" y="227965"/>
                              <a:ext cx="138493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EE286" w14:textId="77777777" w:rsidR="00E16D14" w:rsidRPr="00F214E1" w:rsidRDefault="00E16D14" w:rsidP="00220A52">
                                <w:pPr>
                                  <w:pStyle w:val="BodyText"/>
                                  <w:jc w:val="center"/>
                                  <w:rPr>
                                    <w:sz w:val="20"/>
                                  </w:rPr>
                                </w:pPr>
                                <w:r w:rsidRPr="00F214E1">
                                  <w:rPr>
                                    <w:sz w:val="20"/>
                                  </w:rPr>
                                  <w:t>P</w:t>
                                </w:r>
                                <w:r w:rsidR="00314713">
                                  <w:rPr>
                                    <w:sz w:val="20"/>
                                  </w:rPr>
                                  <w:t>CP</w:t>
                                </w:r>
                                <w:r w:rsidRPr="00F214E1">
                                  <w:rPr>
                                    <w:sz w:val="20"/>
                                  </w:rPr>
                                  <w:t xml:space="preserve"> EHR</w:t>
                                </w:r>
                              </w:p>
                              <w:p w14:paraId="0784E981" w14:textId="77777777" w:rsidR="00E16D14" w:rsidRDefault="00E16D14" w:rsidP="00220A52">
                                <w:pPr>
                                  <w:pStyle w:val="BodyText"/>
                                  <w:spacing w:before="0"/>
                                  <w:rPr>
                                    <w:sz w:val="22"/>
                                    <w:szCs w:val="22"/>
                                  </w:rPr>
                                </w:pPr>
                              </w:p>
                              <w:p w14:paraId="10FE9D89" w14:textId="77777777" w:rsidR="00E16D14" w:rsidRPr="00077324" w:rsidRDefault="00E16D14" w:rsidP="00220A52">
                                <w:pPr>
                                  <w:pStyle w:val="BodyText"/>
                                  <w:spacing w:before="0"/>
                                  <w:rPr>
                                    <w:sz w:val="22"/>
                                    <w:szCs w:val="22"/>
                                  </w:rPr>
                                </w:pPr>
                              </w:p>
                              <w:p w14:paraId="12EE3DF2" w14:textId="77777777" w:rsidR="00E16D14" w:rsidRPr="00077324" w:rsidRDefault="00E16D14" w:rsidP="00220A52">
                                <w:pPr>
                                  <w:pStyle w:val="BodyText"/>
                                  <w:rPr>
                                    <w:sz w:val="22"/>
                                    <w:szCs w:val="22"/>
                                  </w:rPr>
                                </w:pPr>
                              </w:p>
                              <w:p w14:paraId="58CB2572" w14:textId="77777777" w:rsidR="00E16D14" w:rsidRDefault="00E16D14" w:rsidP="00220A52"/>
                              <w:p w14:paraId="04687546" w14:textId="77777777" w:rsidR="00E16D14" w:rsidRPr="00077324" w:rsidRDefault="00E16D14" w:rsidP="00220A52">
                                <w:pPr>
                                  <w:pStyle w:val="BodyText"/>
                                  <w:rPr>
                                    <w:sz w:val="22"/>
                                    <w:szCs w:val="22"/>
                                  </w:rPr>
                                </w:pPr>
                                <w:r w:rsidRPr="00077324">
                                  <w:rPr>
                                    <w:sz w:val="22"/>
                                    <w:szCs w:val="22"/>
                                  </w:rPr>
                                  <w:t>Actor D/</w:t>
                                </w:r>
                              </w:p>
                              <w:p w14:paraId="3667BAF9" w14:textId="77777777" w:rsidR="00E16D14" w:rsidRPr="00077324" w:rsidRDefault="00E16D14" w:rsidP="00220A5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50" name="Line 205"/>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1" name="Text Box 206"/>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790CC" w14:textId="77777777" w:rsidR="00E16D14" w:rsidRPr="00F0650A" w:rsidRDefault="00E16D14" w:rsidP="00220A52">
                                <w:pPr>
                                  <w:pStyle w:val="BodyText"/>
                                  <w:jc w:val="center"/>
                                  <w:rPr>
                                    <w:sz w:val="20"/>
                                  </w:rPr>
                                </w:pPr>
                                <w:r w:rsidRPr="00F0650A">
                                  <w:rPr>
                                    <w:sz w:val="20"/>
                                  </w:rPr>
                                  <w:t>Care Plan Manager</w:t>
                                </w:r>
                              </w:p>
                              <w:p w14:paraId="7A7ADDAA" w14:textId="77777777" w:rsidR="00E16D14" w:rsidRPr="00077324" w:rsidRDefault="00E16D14" w:rsidP="00220A52">
                                <w:pPr>
                                  <w:pStyle w:val="BodyText"/>
                                  <w:rPr>
                                    <w:sz w:val="22"/>
                                    <w:szCs w:val="22"/>
                                  </w:rPr>
                                </w:pPr>
                                <w:r w:rsidRPr="00077324">
                                  <w:rPr>
                                    <w:sz w:val="22"/>
                                    <w:szCs w:val="22"/>
                                  </w:rPr>
                                  <w:t>Actor B</w:t>
                                </w:r>
                              </w:p>
                              <w:p w14:paraId="5696B0D4" w14:textId="77777777" w:rsidR="00E16D14" w:rsidRDefault="00E16D14" w:rsidP="00220A52"/>
                              <w:p w14:paraId="6E0A8869" w14:textId="77777777" w:rsidR="00E16D14" w:rsidRPr="00077324" w:rsidRDefault="00E16D14" w:rsidP="00220A52">
                                <w:pPr>
                                  <w:pStyle w:val="BodyText"/>
                                  <w:rPr>
                                    <w:sz w:val="22"/>
                                    <w:szCs w:val="22"/>
                                  </w:rPr>
                                </w:pPr>
                                <w:r w:rsidRPr="00077324">
                                  <w:rPr>
                                    <w:sz w:val="22"/>
                                    <w:szCs w:val="22"/>
                                  </w:rPr>
                                  <w:t>Actor A /</w:t>
                                </w:r>
                              </w:p>
                              <w:p w14:paraId="2520045B" w14:textId="77777777" w:rsidR="00E16D14" w:rsidRPr="00077324" w:rsidRDefault="00E16D14" w:rsidP="00220A52">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52" name="Line 207"/>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3" name="Line 208"/>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4" name="Text Box 211"/>
                          <wps:cNvSpPr txBox="1">
                            <a:spLocks noChangeArrowheads="1"/>
                          </wps:cNvSpPr>
                          <wps:spPr bwMode="auto">
                            <a:xfrm>
                              <a:off x="4693285" y="33464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B2C71" w14:textId="77777777" w:rsidR="00E16D14" w:rsidRPr="00F214E1" w:rsidRDefault="00E16D14" w:rsidP="00220A52">
                                <w:pPr>
                                  <w:pStyle w:val="BodyText"/>
                                  <w:jc w:val="center"/>
                                  <w:rPr>
                                    <w:sz w:val="20"/>
                                  </w:rPr>
                                </w:pPr>
                                <w:r w:rsidRPr="00F214E1">
                                  <w:rPr>
                                    <w:sz w:val="20"/>
                                  </w:rPr>
                                  <w:t>Patient PHR</w:t>
                                </w:r>
                              </w:p>
                              <w:p w14:paraId="4D44B2C2" w14:textId="77777777" w:rsidR="00E16D14" w:rsidRPr="00077324" w:rsidRDefault="00E16D14" w:rsidP="00220A52">
                                <w:pPr>
                                  <w:pStyle w:val="BodyText"/>
                                  <w:spacing w:before="0"/>
                                  <w:rPr>
                                    <w:sz w:val="22"/>
                                    <w:szCs w:val="22"/>
                                  </w:rPr>
                                </w:pPr>
                              </w:p>
                            </w:txbxContent>
                          </wps:txbx>
                          <wps:bodyPr rot="0" vert="horz" wrap="square" lIns="0" tIns="0" rIns="0" bIns="0" anchor="t" anchorCtr="0" upright="1">
                            <a:noAutofit/>
                          </wps:bodyPr>
                        </wps:wsp>
                        <wps:wsp>
                          <wps:cNvPr id="255" name="Rectangle 212"/>
                          <wps:cNvSpPr>
                            <a:spLocks noChangeArrowheads="1"/>
                          </wps:cNvSpPr>
                          <wps:spPr bwMode="auto">
                            <a:xfrm>
                              <a:off x="1177290" y="828040"/>
                              <a:ext cx="232410" cy="21196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0" name="Text Box 213"/>
                          <wps:cNvSpPr txBox="1">
                            <a:spLocks noChangeArrowheads="1"/>
                          </wps:cNvSpPr>
                          <wps:spPr bwMode="auto">
                            <a:xfrm>
                              <a:off x="1449705" y="85026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B5E59" w14:textId="77777777" w:rsidR="00E16D14" w:rsidRPr="00386D80" w:rsidRDefault="00E16D14" w:rsidP="00220A52">
                                <w:pPr>
                                  <w:pStyle w:val="BodyText"/>
                                  <w:jc w:val="center"/>
                                  <w:rPr>
                                    <w:sz w:val="20"/>
                                  </w:rPr>
                                </w:pPr>
                                <w:r w:rsidRPr="00386D80">
                                  <w:rPr>
                                    <w:sz w:val="20"/>
                                  </w:rPr>
                                  <w:t>U</w:t>
                                </w:r>
                                <w:r>
                                  <w:rPr>
                                    <w:sz w:val="20"/>
                                  </w:rPr>
                                  <w:t>pdate</w:t>
                                </w:r>
                                <w:r w:rsidR="00B628BD">
                                  <w:rPr>
                                    <w:sz w:val="20"/>
                                  </w:rPr>
                                  <w:t xml:space="preserve"> Care Plan</w:t>
                                </w:r>
                              </w:p>
                              <w:p w14:paraId="6C1F62FB" w14:textId="77777777" w:rsidR="00E16D14" w:rsidRDefault="00E16D14" w:rsidP="00220A52"/>
                              <w:p w14:paraId="0B25318C" w14:textId="77777777" w:rsidR="00E16D14" w:rsidRPr="00077324" w:rsidRDefault="00E16D14" w:rsidP="00220A5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21" name="Rectangle 215"/>
                          <wps:cNvSpPr>
                            <a:spLocks noChangeArrowheads="1"/>
                          </wps:cNvSpPr>
                          <wps:spPr bwMode="auto">
                            <a:xfrm>
                              <a:off x="3381375" y="758190"/>
                              <a:ext cx="227330" cy="2162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2" name="Line 216"/>
                          <wps:cNvCnPr>
                            <a:cxnSpLocks noChangeShapeType="1"/>
                          </wps:cNvCnPr>
                          <wps:spPr bwMode="auto">
                            <a:xfrm>
                              <a:off x="1390015" y="1077595"/>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Rectangle 217"/>
                          <wps:cNvSpPr>
                            <a:spLocks noChangeArrowheads="1"/>
                          </wps:cNvSpPr>
                          <wps:spPr bwMode="auto">
                            <a:xfrm>
                              <a:off x="5151755" y="1685925"/>
                              <a:ext cx="247650" cy="113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4" name="Text Box 219"/>
                          <wps:cNvSpPr txBox="1">
                            <a:spLocks noChangeArrowheads="1"/>
                          </wps:cNvSpPr>
                          <wps:spPr bwMode="auto">
                            <a:xfrm>
                              <a:off x="3722370" y="1878965"/>
                              <a:ext cx="12617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CBD01" w14:textId="77777777" w:rsidR="00E16D14" w:rsidRPr="00386D80" w:rsidRDefault="00F1527E" w:rsidP="00220A52">
                                <w:pPr>
                                  <w:pStyle w:val="BodyText"/>
                                  <w:jc w:val="center"/>
                                  <w:rPr>
                                    <w:sz w:val="20"/>
                                  </w:rPr>
                                </w:pPr>
                                <w:r>
                                  <w:rPr>
                                    <w:sz w:val="20"/>
                                  </w:rPr>
                                  <w:t>Provide Care Plan</w:t>
                                </w:r>
                              </w:p>
                              <w:p w14:paraId="58CBA29C" w14:textId="77777777" w:rsidR="00E16D14" w:rsidRDefault="00E16D14" w:rsidP="00220A52"/>
                              <w:p w14:paraId="172A0CF2" w14:textId="77777777" w:rsidR="00E16D14" w:rsidRPr="00077324" w:rsidRDefault="00E16D14" w:rsidP="00220A5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25" name="Line 220"/>
                          <wps:cNvCnPr>
                            <a:cxnSpLocks noChangeShapeType="1"/>
                          </wps:cNvCnPr>
                          <wps:spPr bwMode="auto">
                            <a:xfrm>
                              <a:off x="3608705" y="2124710"/>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Line 242"/>
                          <wps:cNvCnPr>
                            <a:cxnSpLocks noChangeShapeType="1"/>
                          </wps:cNvCnPr>
                          <wps:spPr bwMode="auto">
                            <a:xfrm flipH="1" flipV="1">
                              <a:off x="3608705" y="1878965"/>
                              <a:ext cx="1504315" cy="24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Text Box 243"/>
                          <wps:cNvSpPr txBox="1">
                            <a:spLocks noChangeArrowheads="1"/>
                          </wps:cNvSpPr>
                          <wps:spPr bwMode="auto">
                            <a:xfrm>
                              <a:off x="3874770" y="1639570"/>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897C5" w14:textId="77777777" w:rsidR="00F1527E" w:rsidRPr="00386D80" w:rsidRDefault="00F1527E" w:rsidP="00220A52">
                                <w:pPr>
                                  <w:pStyle w:val="BodyText"/>
                                  <w:jc w:val="center"/>
                                  <w:rPr>
                                    <w:sz w:val="20"/>
                                  </w:rPr>
                                </w:pPr>
                                <w:r>
                                  <w:rPr>
                                    <w:sz w:val="18"/>
                                    <w:szCs w:val="18"/>
                                  </w:rPr>
                                  <w:t>Retrieve</w:t>
                                </w:r>
                                <w:r w:rsidRPr="00F1527E">
                                  <w:rPr>
                                    <w:sz w:val="18"/>
                                    <w:szCs w:val="18"/>
                                  </w:rPr>
                                  <w:t xml:space="preserve"> Care</w:t>
                                </w:r>
                                <w:r>
                                  <w:rPr>
                                    <w:sz w:val="20"/>
                                  </w:rPr>
                                  <w:t xml:space="preserve"> Plan</w:t>
                                </w:r>
                              </w:p>
                              <w:p w14:paraId="68E355AD" w14:textId="77777777" w:rsidR="00F1527E" w:rsidRDefault="00F1527E" w:rsidP="00220A52"/>
                              <w:p w14:paraId="745ACA73" w14:textId="77777777" w:rsidR="00F1527E" w:rsidRPr="00077324" w:rsidRDefault="00F1527E" w:rsidP="00220A5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28" name="Line 244"/>
                          <wps:cNvCnPr>
                            <a:cxnSpLocks noChangeShapeType="1"/>
                          </wps:cNvCnPr>
                          <wps:spPr bwMode="auto">
                            <a:xfrm flipH="1" flipV="1">
                              <a:off x="3627755" y="1662430"/>
                              <a:ext cx="1524000" cy="23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245"/>
                          <wps:cNvSpPr txBox="1">
                            <a:spLocks noChangeArrowheads="1"/>
                          </wps:cNvSpPr>
                          <wps:spPr bwMode="auto">
                            <a:xfrm>
                              <a:off x="3739515" y="1410970"/>
                              <a:ext cx="13735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F137C" w14:textId="77777777" w:rsidR="00F1527E" w:rsidRPr="00386D80" w:rsidRDefault="00F1527E" w:rsidP="00220A52">
                                <w:pPr>
                                  <w:pStyle w:val="BodyText"/>
                                  <w:jc w:val="center"/>
                                  <w:rPr>
                                    <w:sz w:val="20"/>
                                  </w:rPr>
                                </w:pPr>
                                <w:r>
                                  <w:rPr>
                                    <w:sz w:val="20"/>
                                  </w:rPr>
                                  <w:t>Subscribe to Care Plan</w:t>
                                </w:r>
                              </w:p>
                              <w:p w14:paraId="5F5B1FDC" w14:textId="77777777" w:rsidR="00F1527E" w:rsidRDefault="00F1527E" w:rsidP="00220A52"/>
                              <w:p w14:paraId="45E23461" w14:textId="77777777" w:rsidR="00F1527E" w:rsidRPr="00077324" w:rsidRDefault="00F1527E" w:rsidP="00220A5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g:wgp>
                          <wpg:cNvPr id="330" name="Group 298"/>
                          <wpg:cNvGrpSpPr>
                            <a:grpSpLocks/>
                          </wpg:cNvGrpSpPr>
                          <wpg:grpSpPr bwMode="auto">
                            <a:xfrm>
                              <a:off x="3608705" y="1153795"/>
                              <a:ext cx="304165" cy="257175"/>
                              <a:chOff x="5175" y="7275"/>
                              <a:chExt cx="480" cy="405"/>
                            </a:xfrm>
                          </wpg:grpSpPr>
                          <wps:wsp>
                            <wps:cNvPr id="331" name="Line 299"/>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2" name="Line 300"/>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301"/>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4" name="Text Box 302"/>
                          <wps:cNvSpPr txBox="1">
                            <a:spLocks noChangeArrowheads="1"/>
                          </wps:cNvSpPr>
                          <wps:spPr bwMode="auto">
                            <a:xfrm>
                              <a:off x="3912870" y="1128395"/>
                              <a:ext cx="83121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A5ED7" w14:textId="77777777" w:rsidR="00220A52" w:rsidRPr="00B628BD" w:rsidRDefault="00220A52" w:rsidP="00220A52">
                                <w:pPr>
                                  <w:pStyle w:val="BodyText"/>
                                  <w:rPr>
                                    <w:i/>
                                    <w:sz w:val="18"/>
                                    <w:szCs w:val="18"/>
                                  </w:rPr>
                                </w:pPr>
                                <w:r w:rsidRPr="00B628BD">
                                  <w:rPr>
                                    <w:i/>
                                    <w:sz w:val="18"/>
                                    <w:szCs w:val="18"/>
                                  </w:rPr>
                                  <w:t xml:space="preserve">[Reconciliation1 </w:t>
                                </w:r>
                              </w:p>
                              <w:p w14:paraId="045530FB" w14:textId="77777777" w:rsidR="00220A52" w:rsidRDefault="00220A52" w:rsidP="00220A52"/>
                              <w:p w14:paraId="5344BC9D" w14:textId="77777777" w:rsidR="00220A52" w:rsidRPr="00077324" w:rsidRDefault="00220A52" w:rsidP="00220A52">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c:wpc>
                    </a:graphicData>
                  </a:graphic>
                </wp:inline>
              </w:drawing>
            </mc:Choice>
            <mc:Fallback>
              <w:pict>
                <v:group w14:anchorId="2F5B7D72" id="Canvas 201" o:spid="_x0000_s1059"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">
                  <v:shape id="_x0000_s1060" type="#_x0000_t75" style="position:absolute;width:65246;height:38188;visibility:visible;mso-wrap-style:square">
                    <v:fill o:detectmouseclick="t"/>
                    <v:path o:connecttype="none"/>
                  </v:shape>
                  <v:shape id="Text Box 203" o:spid="_x0000_s1061"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iscEA&#10;AADcAAAADwAAAGRycy9kb3ducmV2LnhtbERPTYvCMBC9C/sfwix4kTXdIiLVKK664EEPdcXz0Ixt&#10;sZmUJNr67zcHwePjfS9WvWnEg5yvLSv4HicgiAuray4VnP9+v2YgfEDW2FgmBU/ysFp+DBaYadtx&#10;To9TKEUMYZ+hgiqENpPSFxUZ9GPbEkfuap3BEKErpXbYxXDTyDRJptJgzbGhwpY2FRW3090omG7d&#10;vct5M9qedwc8tmV6+XlelBp+9us5iEB9eItf7r1WkE7i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eYrHBAAAA3AAAAA8AAAAAAAAAAAAAAAAAmAIAAGRycy9kb3du&#10;cmV2LnhtbFBLBQYAAAAABAAEAPUAAACGAwAAAAA=&#10;" stroked="f">
                    <v:textbox inset="0,0,0,0">
                      <w:txbxContent>
                        <w:p w14:paraId="6369F7A5" w14:textId="77777777" w:rsidR="00E16D14" w:rsidRPr="00077324" w:rsidRDefault="00E16D14" w:rsidP="00220A52">
                          <w:pPr>
                            <w:pStyle w:val="BodyText"/>
                            <w:jc w:val="center"/>
                            <w:rPr>
                              <w:sz w:val="22"/>
                              <w:szCs w:val="22"/>
                            </w:rPr>
                          </w:pPr>
                          <w:r>
                            <w:rPr>
                              <w:sz w:val="22"/>
                              <w:szCs w:val="22"/>
                            </w:rPr>
                            <w:t>Encounter A</w:t>
                          </w:r>
                        </w:p>
                        <w:p w14:paraId="734E713F" w14:textId="77777777" w:rsidR="00E16D14" w:rsidRDefault="00E16D14" w:rsidP="00220A52"/>
                        <w:p w14:paraId="235B64D7" w14:textId="77777777" w:rsidR="00E16D14" w:rsidRPr="00077324" w:rsidRDefault="00E16D14" w:rsidP="00220A52">
                          <w:pPr>
                            <w:pStyle w:val="BodyText"/>
                            <w:rPr>
                              <w:sz w:val="22"/>
                              <w:szCs w:val="22"/>
                            </w:rPr>
                          </w:pPr>
                          <w:r>
                            <w:rPr>
                              <w:sz w:val="22"/>
                              <w:szCs w:val="22"/>
                            </w:rPr>
                            <w:t>Transaction_</w:t>
                          </w:r>
                          <w:r w:rsidRPr="00077324">
                            <w:rPr>
                              <w:sz w:val="22"/>
                              <w:szCs w:val="22"/>
                            </w:rPr>
                            <w:t>1 [1]</w:t>
                          </w:r>
                        </w:p>
                      </w:txbxContent>
                    </v:textbox>
                  </v:shape>
                  <v:shape id="Text Box 204" o:spid="_x0000_s1062" type="#_x0000_t202" style="position:absolute;left:6096;top:2279;width:1384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HKsUA&#10;AADcAAAADwAAAGRycy9kb3ducmV2LnhtbESPT4vCMBTE7wt+h/CEvSyabhH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scqxQAAANwAAAAPAAAAAAAAAAAAAAAAAJgCAABkcnMv&#10;ZG93bnJldi54bWxQSwUGAAAAAAQABAD1AAAAigMAAAAA&#10;" stroked="f">
                    <v:textbox inset="0,0,0,0">
                      <w:txbxContent>
                        <w:p w14:paraId="003EE286" w14:textId="77777777" w:rsidR="00E16D14" w:rsidRPr="00F214E1" w:rsidRDefault="00E16D14" w:rsidP="00220A52">
                          <w:pPr>
                            <w:pStyle w:val="BodyText"/>
                            <w:jc w:val="center"/>
                            <w:rPr>
                              <w:sz w:val="20"/>
                            </w:rPr>
                          </w:pPr>
                          <w:r w:rsidRPr="00F214E1">
                            <w:rPr>
                              <w:sz w:val="20"/>
                            </w:rPr>
                            <w:t>P</w:t>
                          </w:r>
                          <w:r w:rsidR="00314713">
                            <w:rPr>
                              <w:sz w:val="20"/>
                            </w:rPr>
                            <w:t>CP</w:t>
                          </w:r>
                          <w:r w:rsidRPr="00F214E1">
                            <w:rPr>
                              <w:sz w:val="20"/>
                            </w:rPr>
                            <w:t xml:space="preserve"> EHR</w:t>
                          </w:r>
                        </w:p>
                        <w:p w14:paraId="0784E981" w14:textId="77777777" w:rsidR="00E16D14" w:rsidRDefault="00E16D14" w:rsidP="00220A52">
                          <w:pPr>
                            <w:pStyle w:val="BodyText"/>
                            <w:spacing w:before="0"/>
                            <w:rPr>
                              <w:sz w:val="22"/>
                              <w:szCs w:val="22"/>
                            </w:rPr>
                          </w:pPr>
                        </w:p>
                        <w:p w14:paraId="10FE9D89" w14:textId="77777777" w:rsidR="00E16D14" w:rsidRPr="00077324" w:rsidRDefault="00E16D14" w:rsidP="00220A52">
                          <w:pPr>
                            <w:pStyle w:val="BodyText"/>
                            <w:spacing w:before="0"/>
                            <w:rPr>
                              <w:sz w:val="22"/>
                              <w:szCs w:val="22"/>
                            </w:rPr>
                          </w:pPr>
                        </w:p>
                        <w:p w14:paraId="12EE3DF2" w14:textId="77777777" w:rsidR="00E16D14" w:rsidRPr="00077324" w:rsidRDefault="00E16D14" w:rsidP="00220A52">
                          <w:pPr>
                            <w:pStyle w:val="BodyText"/>
                            <w:rPr>
                              <w:sz w:val="22"/>
                              <w:szCs w:val="22"/>
                            </w:rPr>
                          </w:pPr>
                        </w:p>
                        <w:p w14:paraId="58CB2572" w14:textId="77777777" w:rsidR="00E16D14" w:rsidRDefault="00E16D14" w:rsidP="00220A52"/>
                        <w:p w14:paraId="04687546" w14:textId="77777777" w:rsidR="00E16D14" w:rsidRPr="00077324" w:rsidRDefault="00E16D14" w:rsidP="00220A52">
                          <w:pPr>
                            <w:pStyle w:val="BodyText"/>
                            <w:rPr>
                              <w:sz w:val="22"/>
                              <w:szCs w:val="22"/>
                            </w:rPr>
                          </w:pPr>
                          <w:r w:rsidRPr="00077324">
                            <w:rPr>
                              <w:sz w:val="22"/>
                              <w:szCs w:val="22"/>
                            </w:rPr>
                            <w:t>Actor D/</w:t>
                          </w:r>
                        </w:p>
                        <w:p w14:paraId="3667BAF9" w14:textId="77777777" w:rsidR="00E16D14" w:rsidRPr="00077324" w:rsidRDefault="00E16D14" w:rsidP="00220A52">
                          <w:pPr>
                            <w:pStyle w:val="BodyText"/>
                            <w:rPr>
                              <w:sz w:val="22"/>
                              <w:szCs w:val="22"/>
                            </w:rPr>
                          </w:pPr>
                          <w:r w:rsidRPr="00077324">
                            <w:rPr>
                              <w:sz w:val="22"/>
                              <w:szCs w:val="22"/>
                            </w:rPr>
                            <w:t>Actor E</w:t>
                          </w:r>
                        </w:p>
                      </w:txbxContent>
                    </v:textbox>
                  </v:shape>
                  <v:line id="Line 205" o:spid="_x0000_s1063"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zyZ8MAAADcAAAADwAAAGRycy9kb3ducmV2LnhtbERP3WrCMBS+F/YO4Qy8kZmoOLrOKKII&#10;/mwXdXuAQ3PWdjYnpYla395cCF5+fP+zRWdrcaHWV441jIYKBHHuTMWFht+fzVsCwgdkg7Vj0nAj&#10;D4v5S2+GqXFXzuhyDIWIIexT1FCG0KRS+rwki37oGuLI/bnWYoiwLaRp8RrDbS3HSr1LixXHhhIb&#10;WpWUn45nq0Flh+lX8rFb7/7rbaYGh72bfO+17r92y08QgbrwFD/cW6NhPI3z45l4BO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c8mfDAAAA3AAAAA8AAAAAAAAAAAAA&#10;AAAAoQIAAGRycy9kb3ducmV2LnhtbFBLBQYAAAAABAAEAPkAAACRAwAAAAA=&#10;">
                    <v:stroke dashstyle="dash"/>
                  </v:line>
                  <v:shape id="Text Box 206" o:spid="_x0000_s1064"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d8cQA&#10;AADcAAAADwAAAGRycy9kb3ducmV2LnhtbESPzYvCMBTE7wv+D+EJe1k0tbAi1Sh+LXhwD37g+dE8&#10;22LzUpJo639vFoQ9DjPzG2a26EwtHuR8ZVnBaJiAIM6trrhQcD79DCYgfEDWWFsmBU/ysJj3PmaY&#10;advygR7HUIgIYZ+hgjKEJpPS5yUZ9EPbEEfvap3BEKUrpHbYRripZZokY2mw4rhQYkPrkvLb8W4U&#10;jDfu3h54/bU5b/f42xTpZfW8KPXZ75ZTEIG68B9+t3daQfo9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XfHEAAAA3AAAAA8AAAAAAAAAAAAAAAAAmAIAAGRycy9k&#10;b3ducmV2LnhtbFBLBQYAAAAABAAEAPUAAACJAwAAAAA=&#10;" stroked="f">
                    <v:textbox inset="0,0,0,0">
                      <w:txbxContent>
                        <w:p w14:paraId="7EF790CC" w14:textId="77777777" w:rsidR="00E16D14" w:rsidRPr="00F0650A" w:rsidRDefault="00E16D14" w:rsidP="00220A52">
                          <w:pPr>
                            <w:pStyle w:val="BodyText"/>
                            <w:jc w:val="center"/>
                            <w:rPr>
                              <w:sz w:val="20"/>
                            </w:rPr>
                          </w:pPr>
                          <w:r w:rsidRPr="00F0650A">
                            <w:rPr>
                              <w:sz w:val="20"/>
                            </w:rPr>
                            <w:t>Care Plan Manager</w:t>
                          </w:r>
                        </w:p>
                        <w:p w14:paraId="7A7ADDAA" w14:textId="77777777" w:rsidR="00E16D14" w:rsidRPr="00077324" w:rsidRDefault="00E16D14" w:rsidP="00220A52">
                          <w:pPr>
                            <w:pStyle w:val="BodyText"/>
                            <w:rPr>
                              <w:sz w:val="22"/>
                              <w:szCs w:val="22"/>
                            </w:rPr>
                          </w:pPr>
                          <w:r w:rsidRPr="00077324">
                            <w:rPr>
                              <w:sz w:val="22"/>
                              <w:szCs w:val="22"/>
                            </w:rPr>
                            <w:t>Actor B</w:t>
                          </w:r>
                        </w:p>
                        <w:p w14:paraId="5696B0D4" w14:textId="77777777" w:rsidR="00E16D14" w:rsidRDefault="00E16D14" w:rsidP="00220A52"/>
                        <w:p w14:paraId="6E0A8869" w14:textId="77777777" w:rsidR="00E16D14" w:rsidRPr="00077324" w:rsidRDefault="00E16D14" w:rsidP="00220A52">
                          <w:pPr>
                            <w:pStyle w:val="BodyText"/>
                            <w:rPr>
                              <w:sz w:val="22"/>
                              <w:szCs w:val="22"/>
                            </w:rPr>
                          </w:pPr>
                          <w:r w:rsidRPr="00077324">
                            <w:rPr>
                              <w:sz w:val="22"/>
                              <w:szCs w:val="22"/>
                            </w:rPr>
                            <w:t>Actor A /</w:t>
                          </w:r>
                        </w:p>
                        <w:p w14:paraId="2520045B" w14:textId="77777777" w:rsidR="00E16D14" w:rsidRPr="00077324" w:rsidRDefault="00E16D14" w:rsidP="00220A52">
                          <w:pPr>
                            <w:pStyle w:val="BodyText"/>
                            <w:rPr>
                              <w:sz w:val="22"/>
                              <w:szCs w:val="22"/>
                            </w:rPr>
                          </w:pPr>
                          <w:r w:rsidRPr="00077324">
                            <w:rPr>
                              <w:sz w:val="22"/>
                              <w:szCs w:val="22"/>
                            </w:rPr>
                            <w:t>Actor B</w:t>
                          </w:r>
                        </w:p>
                      </w:txbxContent>
                    </v:textbox>
                  </v:shape>
                  <v:line id="Line 207" o:spid="_x0000_s1065"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LJi8cAAADcAAAADwAAAGRycy9kb3ducmV2LnhtbESP3WrCQBSE74W+w3IKvRHdNUXR6CrS&#10;UvCnXkR9gEP2mKTNng3ZraZv7xYKXg4z8w2zWHW2FldqfeVYw2ioQBDnzlRcaDifPgZTED4gG6wd&#10;k4Zf8rBaPvUWmBp344yux1CICGGfooYyhCaV0uclWfRD1xBH7+JaiyHKtpCmxVuE21omSk2kxYrj&#10;QokNvZWUfx9/rAaV7cef09n2fftVbzLV3+/c62Gn9ctzt56DCNSFR/i/vTEaknEC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QsmLxwAAANwAAAAPAAAAAAAA&#10;AAAAAAAAAKECAABkcnMvZG93bnJldi54bWxQSwUGAAAAAAQABAD5AAAAlQMAAAAA&#10;">
                    <v:stroke dashstyle="dash"/>
                  </v:line>
                  <v:line id="Line 208" o:spid="_x0000_s1066"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dpcQAAADcAAAADwAAAGRycy9kb3ducmV2LnhtbESPQWvCQBSE70L/w/IK3nTTiFJSN0GK&#10;FSm9GJv7S/Z1E5p9G7Krxn/fLRR6HGbmG2ZbTLYXVxp951jB0zIBQdw43bFR8Hl+WzyD8AFZY++Y&#10;FNzJQ5E/zLaYaXfjE13LYESEsM9QQRvCkEnpm5Ys+qUbiKP35UaLIcrRSD3iLcJtL9Mk2UiLHceF&#10;Fgd6ban5Li9WQb3fVea9rvY25Q99MOuyZlkqNX+cdi8gAk3hP/zXPmoF6XoF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V2lxAAAANwAAAAPAAAAAAAAAAAA&#10;AAAAAKECAABkcnMvZG93bnJldi54bWxQSwUGAAAAAAQABAD5AAAAkgMAAAAA&#10;">
                    <v:stroke dashstyle="dash"/>
                  </v:line>
                  <v:shape id="Text Box 211" o:spid="_x0000_s1067" type="#_x0000_t202" style="position:absolute;left:46932;top:3346;width:1097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acUA&#10;AADcAAAADwAAAGRycy9kb3ducmV2LnhtbESPT4vCMBTE7wt+h/CEvSyabnFFqlFcXWEP68E/eH40&#10;z7bYvJQk2vrtN4LgcZiZ3zCzRWdqcSPnK8sKPocJCOLc6ooLBcfDZjAB4QOyxtoyKbiTh8W89zbD&#10;TNuWd3Tbh0JECPsMFZQhNJmUPi/JoB/ahjh6Z+sMhihdIbXDNsJNLdMkGUuDFceFEhtalZRf9lej&#10;YLx213bHq4/18ecPt02Rnr7vJ6Xe+91yCiJQF17hZ/tXK0i/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v5pxQAAANwAAAAPAAAAAAAAAAAAAAAAAJgCAABkcnMv&#10;ZG93bnJldi54bWxQSwUGAAAAAAQABAD1AAAAigMAAAAA&#10;" stroked="f">
                    <v:textbox inset="0,0,0,0">
                      <w:txbxContent>
                        <w:p w14:paraId="22DB2C71" w14:textId="77777777" w:rsidR="00E16D14" w:rsidRPr="00F214E1" w:rsidRDefault="00E16D14" w:rsidP="00220A52">
                          <w:pPr>
                            <w:pStyle w:val="BodyText"/>
                            <w:jc w:val="center"/>
                            <w:rPr>
                              <w:sz w:val="20"/>
                            </w:rPr>
                          </w:pPr>
                          <w:r w:rsidRPr="00F214E1">
                            <w:rPr>
                              <w:sz w:val="20"/>
                            </w:rPr>
                            <w:t>Patient PHR</w:t>
                          </w:r>
                        </w:p>
                        <w:p w14:paraId="4D44B2C2" w14:textId="77777777" w:rsidR="00E16D14" w:rsidRPr="00077324" w:rsidRDefault="00E16D14" w:rsidP="00220A52">
                          <w:pPr>
                            <w:pStyle w:val="BodyText"/>
                            <w:spacing w:before="0"/>
                            <w:rPr>
                              <w:sz w:val="22"/>
                              <w:szCs w:val="22"/>
                            </w:rPr>
                          </w:pPr>
                        </w:p>
                      </w:txbxContent>
                    </v:textbox>
                  </v:shape>
                  <v:rect id="Rectangle 212" o:spid="_x0000_s1068" style="position:absolute;left:11772;top:8280;width:2325;height:2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shape id="Text Box 213" o:spid="_x0000_s1069" type="#_x0000_t202" style="position:absolute;left:14497;top:8502;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EisEA&#10;AADcAAAADwAAAGRycy9kb3ducmV2LnhtbERPTYvCMBC9C/sfwix4kTXdCiLVKK664EEPdcXz0Ixt&#10;sZmUJNr67zcHwePjfS9WvWnEg5yvLSv4HicgiAuray4VnP9+v2YgfEDW2FgmBU/ysFp+DBaYadtx&#10;To9TKEUMYZ+hgiqENpPSFxUZ9GPbEkfuap3BEKErpXbYxXDTyDRJptJgzbGhwpY2FRW3090omG7d&#10;vct5M9qedwc8tmV6+XlelBp+9us5iEB9eItf7r1WMEnj/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WhIrBAAAA3AAAAA8AAAAAAAAAAAAAAAAAmAIAAGRycy9kb3du&#10;cmV2LnhtbFBLBQYAAAAABAAEAPUAAACGAwAAAAA=&#10;" stroked="f">
                    <v:textbox inset="0,0,0,0">
                      <w:txbxContent>
                        <w:p w14:paraId="61BB5E59" w14:textId="77777777" w:rsidR="00E16D14" w:rsidRPr="00386D80" w:rsidRDefault="00E16D14" w:rsidP="00220A52">
                          <w:pPr>
                            <w:pStyle w:val="BodyText"/>
                            <w:jc w:val="center"/>
                            <w:rPr>
                              <w:sz w:val="20"/>
                            </w:rPr>
                          </w:pPr>
                          <w:r w:rsidRPr="00386D80">
                            <w:rPr>
                              <w:sz w:val="20"/>
                            </w:rPr>
                            <w:t>U</w:t>
                          </w:r>
                          <w:r>
                            <w:rPr>
                              <w:sz w:val="20"/>
                            </w:rPr>
                            <w:t>pdate</w:t>
                          </w:r>
                          <w:r w:rsidR="00B628BD">
                            <w:rPr>
                              <w:sz w:val="20"/>
                            </w:rPr>
                            <w:t xml:space="preserve"> Care Plan</w:t>
                          </w:r>
                        </w:p>
                        <w:p w14:paraId="6C1F62FB" w14:textId="77777777" w:rsidR="00E16D14" w:rsidRDefault="00E16D14" w:rsidP="00220A52"/>
                        <w:p w14:paraId="0B25318C" w14:textId="77777777" w:rsidR="00E16D14" w:rsidRPr="00077324" w:rsidRDefault="00E16D14" w:rsidP="00220A52">
                          <w:pPr>
                            <w:pStyle w:val="BodyText"/>
                            <w:rPr>
                              <w:sz w:val="22"/>
                              <w:szCs w:val="22"/>
                            </w:rPr>
                          </w:pPr>
                          <w:r w:rsidRPr="00077324">
                            <w:rPr>
                              <w:sz w:val="22"/>
                              <w:szCs w:val="22"/>
                            </w:rPr>
                            <w:t>Transaction-B [B]</w:t>
                          </w:r>
                        </w:p>
                      </w:txbxContent>
                    </v:textbox>
                  </v:shape>
                  <v:rect id="Rectangle 215" o:spid="_x0000_s1070" style="position:absolute;left:33813;top:7581;width:2274;height:21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oiMUA&#10;AADcAAAADwAAAGRycy9kb3ducmV2LnhtbESPQWvCQBSE74L/YXmF3nSTCKWmrlKUSHvU5NLba/Y1&#10;SZt9G7KbGP313ULB4zAz3zCb3WRaMVLvGssK4mUEgri0uuFKQZFni2cQziNrbC2Tgis52G3nsw2m&#10;2l74ROPZVyJA2KWooPa+S6V0ZU0G3dJ2xMH7sr1BH2RfSd3jJcBNK5MoepIGGw4LNXa0r6n8OQ9G&#10;wWeTFHg75cfIrLOVf5/y7+HjoNTjw/T6AsLT5O/h//abVrBK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uiIxQAAANwAAAAPAAAAAAAAAAAAAAAAAJgCAABkcnMv&#10;ZG93bnJldi54bWxQSwUGAAAAAAQABAD1AAAAigMAAAAA&#10;"/>
                  <v:line id="Line 216" o:spid="_x0000_s1071" style="position:absolute;visibility:visible;mso-wrap-style:square" from="13900,10775" to="33813,11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rect id="Rectangle 217" o:spid="_x0000_s1072" style="position:absolute;left:51517;top:16859;width:2477;height:1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TZMUA&#10;AADcAAAADwAAAGRycy9kb3ducmV2LnhtbESPQWvCQBSE70L/w/IK3symCZQ2dZVSUewxJpfeXrPP&#10;JDb7NmRXE/313ULB4zAz3zDL9WQ6caHBtZYVPEUxCOLK6pZrBWWxXbyAcB5ZY2eZFFzJwXr1MFti&#10;pu3IOV0OvhYBwi5DBY33fSalqxoy6CLbEwfvaAeDPsihlnrAMcBNJ5M4fpYGWw4LDfb00VD1czgb&#10;Bd9tUuItL3axed2m/nMqTuevjVLzx+n9DYSnyd/D/+29VpAm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NNkxQAAANwAAAAPAAAAAAAAAAAAAAAAAJgCAABkcnMv&#10;ZG93bnJldi54bWxQSwUGAAAAAAQABAD1AAAAigMAAAAA&#10;"/>
                  <v:shape id="Text Box 219" o:spid="_x0000_s1073" type="#_x0000_t202" style="position:absolute;left:37223;top:18789;width:126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2CicUA&#10;AADcAAAADwAAAGRycy9kb3ducmV2LnhtbESPT4vCMBTE7wt+h/CEvSyabl1EqlFcXWEP68E/eH40&#10;z7bYvJQk2vrtN4LgcZiZ3zCzRWdqcSPnK8sKPocJCOLc6ooLBcfDZjAB4QOyxtoyKbiTh8W89zbD&#10;TNuWd3Tbh0JECPsMFZQhNJmUPi/JoB/ahjh6Z+sMhihdIbXDNsJNLdMkGUuDFceFEhtalZRf9lej&#10;YLx213bHq4/18ecPt02Rnr7vJ6Xe+91yCiJQF17hZ/tXKxil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YKJxQAAANwAAAAPAAAAAAAAAAAAAAAAAJgCAABkcnMv&#10;ZG93bnJldi54bWxQSwUGAAAAAAQABAD1AAAAigMAAAAA&#10;" stroked="f">
                    <v:textbox inset="0,0,0,0">
                      <w:txbxContent>
                        <w:p w14:paraId="385CBD01" w14:textId="77777777" w:rsidR="00E16D14" w:rsidRPr="00386D80" w:rsidRDefault="00F1527E" w:rsidP="00220A52">
                          <w:pPr>
                            <w:pStyle w:val="BodyText"/>
                            <w:jc w:val="center"/>
                            <w:rPr>
                              <w:sz w:val="20"/>
                            </w:rPr>
                          </w:pPr>
                          <w:r>
                            <w:rPr>
                              <w:sz w:val="20"/>
                            </w:rPr>
                            <w:t>Provide Care Plan</w:t>
                          </w:r>
                        </w:p>
                        <w:p w14:paraId="58CBA29C" w14:textId="77777777" w:rsidR="00E16D14" w:rsidRDefault="00E16D14" w:rsidP="00220A52"/>
                        <w:p w14:paraId="172A0CF2" w14:textId="77777777" w:rsidR="00E16D14" w:rsidRPr="00077324" w:rsidRDefault="00E16D14" w:rsidP="00220A52">
                          <w:pPr>
                            <w:pStyle w:val="BodyText"/>
                            <w:rPr>
                              <w:sz w:val="22"/>
                              <w:szCs w:val="22"/>
                            </w:rPr>
                          </w:pPr>
                          <w:r w:rsidRPr="00077324">
                            <w:rPr>
                              <w:sz w:val="22"/>
                              <w:szCs w:val="22"/>
                            </w:rPr>
                            <w:t>Transaction-B [B]</w:t>
                          </w:r>
                        </w:p>
                      </w:txbxContent>
                    </v:textbox>
                  </v:shape>
                  <v:line id="Line 220" o:spid="_x0000_s1074" style="position:absolute;visibility:visible;mso-wrap-style:square" from="36087,21247" to="51517,2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dBU8UAAADcAAAADwAAAGRycy9kb3ducmV2LnhtbESPT2sCMRTE7wW/Q3iF3mpWS6uuRpEu&#10;ggdb8A+en5vnZunmZdmka/rtTaHQ4zAzv2EWq2gb0VPna8cKRsMMBHHpdM2VgtNx8zwF4QOyxsYx&#10;KfghD6vl4GGBuXY33lN/CJVIEPY5KjAhtLmUvjRk0Q9dS5y8q+sshiS7SuoObwluGznOsjdpsea0&#10;YLCld0Pl1+HbKpiYYi8nstgdP4u+Hs3iRzxfZko9Pcb1HESgGP7Df+2tVvAyfo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dBU8UAAADcAAAADwAAAAAAAAAA&#10;AAAAAAChAgAAZHJzL2Rvd25yZXYueG1sUEsFBgAAAAAEAAQA+QAAAJMDAAAAAA==&#10;">
                    <v:stroke endarrow="block"/>
                  </v:line>
                  <v:line id="Line 242" o:spid="_x0000_s1075" style="position:absolute;flip:x y;visibility:visible;mso-wrap-style:square" from="36087,18789" to="51130,1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MIp8UAAADcAAAADwAAAGRycy9kb3ducmV2LnhtbESPQWvCQBSE7wX/w/IK3upGhWBTVymC&#10;4MGLtrTXl+wzG82+TbJrjP/eFQo9DjPzDbNcD7YWPXW+cqxgOklAEBdOV1wq+P7avi1A+ICssXZM&#10;Cu7kYb0avSwx0+7GB+qPoRQRwj5DBSaEJpPSF4Ys+olriKN3cp3FEGVXSt3hLcJtLWdJkkqLFccF&#10;gw1tDBWX49Uq6PPr9PyzP1x8/tu+5wvTbvZtqtT4dfj8ABFoCP/hv/ZOK5jPUn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MIp8UAAADcAAAADwAAAAAAAAAA&#10;AAAAAAChAgAAZHJzL2Rvd25yZXYueG1sUEsFBgAAAAAEAAQA+QAAAJMDAAAAAA==&#10;">
                    <v:stroke endarrow="block"/>
                  </v:line>
                  <v:shape id="Text Box 243" o:spid="_x0000_s1076" type="#_x0000_t202" style="position:absolute;left:38747;top:16395;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c/sUA&#10;AADcAAAADwAAAGRycy9kb3ducmV2LnhtbESPT4vCMBTE7wt+h/CEvSyabgWVahRXV9jDevAPnh/N&#10;sy02LyWJtn77jSDscZiZ3zDzZWdqcSfnK8sKPocJCOLc6ooLBafjdjAF4QOyxtoyKXiQh+Wi9zbH&#10;TNuW93Q/hEJECPsMFZQhNJmUPi/JoB/ahjh6F+sMhihdIbXDNsJNLdMkGUuDFceFEhtal5RfDzej&#10;YLxxt3bP64/N6fsXd02Rnr8eZ6Xe+91qBiJQF/7Dr/aPVjBKJ/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z+xQAAANwAAAAPAAAAAAAAAAAAAAAAAJgCAABkcnMv&#10;ZG93bnJldi54bWxQSwUGAAAAAAQABAD1AAAAigMAAAAA&#10;" stroked="f">
                    <v:textbox inset="0,0,0,0">
                      <w:txbxContent>
                        <w:p w14:paraId="71F897C5" w14:textId="77777777" w:rsidR="00F1527E" w:rsidRPr="00386D80" w:rsidRDefault="00F1527E" w:rsidP="00220A52">
                          <w:pPr>
                            <w:pStyle w:val="BodyText"/>
                            <w:jc w:val="center"/>
                            <w:rPr>
                              <w:sz w:val="20"/>
                            </w:rPr>
                          </w:pPr>
                          <w:r>
                            <w:rPr>
                              <w:sz w:val="18"/>
                              <w:szCs w:val="18"/>
                            </w:rPr>
                            <w:t>Retrieve</w:t>
                          </w:r>
                          <w:r w:rsidRPr="00F1527E">
                            <w:rPr>
                              <w:sz w:val="18"/>
                              <w:szCs w:val="18"/>
                            </w:rPr>
                            <w:t xml:space="preserve"> Care</w:t>
                          </w:r>
                          <w:r>
                            <w:rPr>
                              <w:sz w:val="20"/>
                            </w:rPr>
                            <w:t xml:space="preserve"> Plan</w:t>
                          </w:r>
                        </w:p>
                        <w:p w14:paraId="68E355AD" w14:textId="77777777" w:rsidR="00F1527E" w:rsidRDefault="00F1527E" w:rsidP="00220A52"/>
                        <w:p w14:paraId="745ACA73" w14:textId="77777777" w:rsidR="00F1527E" w:rsidRPr="00077324" w:rsidRDefault="00F1527E" w:rsidP="00220A52">
                          <w:pPr>
                            <w:pStyle w:val="BodyText"/>
                            <w:rPr>
                              <w:sz w:val="22"/>
                              <w:szCs w:val="22"/>
                            </w:rPr>
                          </w:pPr>
                          <w:r w:rsidRPr="00077324">
                            <w:rPr>
                              <w:sz w:val="22"/>
                              <w:szCs w:val="22"/>
                            </w:rPr>
                            <w:t>Transaction-B [B]</w:t>
                          </w:r>
                        </w:p>
                      </w:txbxContent>
                    </v:textbox>
                  </v:shape>
                  <v:line id="Line 244" o:spid="_x0000_s1077" style="position:absolute;flip:x y;visibility:visible;mso-wrap-style:square" from="36277,16624" to="51517,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A5TsEAAADcAAAADwAAAGRycy9kb3ducmV2LnhtbERPTYvCMBC9C/sfwizsTVNdEO0aRQTB&#10;gxd10eu0mW2qzaRtYq3/3hyEPT7e92LV20p01PrSsYLxKAFBnDtdcqHg97QdzkD4gKyxckwKnuRh&#10;tfwYLDDV7sEH6o6hEDGEfYoKTAh1KqXPDVn0I1cTR+7PtRZDhG0hdYuPGG4rOUmSqbRYcmwwWNPG&#10;UH473q2CLruPr+f94eazSzPPZqbZ7JupUl+f/foHRKA+/Ivf7p1W8D2J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MDlOwQAAANwAAAAPAAAAAAAAAAAAAAAA&#10;AKECAABkcnMvZG93bnJldi54bWxQSwUGAAAAAAQABAD5AAAAjwMAAAAA&#10;">
                    <v:stroke endarrow="block"/>
                  </v:line>
                  <v:shape id="Text Box 245" o:spid="_x0000_s1078" type="#_x0000_t202" style="position:absolute;left:37395;top:14109;width:137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tF8UA&#10;AADcAAAADwAAAGRycy9kb3ducmV2LnhtbESPT4vCMBTE7wt+h/CEvSyabgXRahRXV9jDevAPnh/N&#10;sy02LyWJtn77jSDscZiZ3zDzZWdqcSfnK8sKPocJCOLc6ooLBafjdjAB4QOyxtoyKXiQh+Wi9zbH&#10;TNuW93Q/hEJECPsMFZQhNJmUPi/JoB/ahjh6F+sMhihdIbXDNsJNLdMkGUuDFceFEhtal5RfDzej&#10;YLxxt3bP64/N6fsXd02Rnr8eZ6Xe+91qBiJQF/7Dr/aPVjBKp/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C0XxQAAANwAAAAPAAAAAAAAAAAAAAAAAJgCAABkcnMv&#10;ZG93bnJldi54bWxQSwUGAAAAAAQABAD1AAAAigMAAAAA&#10;" stroked="f">
                    <v:textbox inset="0,0,0,0">
                      <w:txbxContent>
                        <w:p w14:paraId="0ABF137C" w14:textId="77777777" w:rsidR="00F1527E" w:rsidRPr="00386D80" w:rsidRDefault="00F1527E" w:rsidP="00220A52">
                          <w:pPr>
                            <w:pStyle w:val="BodyText"/>
                            <w:jc w:val="center"/>
                            <w:rPr>
                              <w:sz w:val="20"/>
                            </w:rPr>
                          </w:pPr>
                          <w:r>
                            <w:rPr>
                              <w:sz w:val="20"/>
                            </w:rPr>
                            <w:t>Subscribe to Care Plan</w:t>
                          </w:r>
                        </w:p>
                        <w:p w14:paraId="5F5B1FDC" w14:textId="77777777" w:rsidR="00F1527E" w:rsidRDefault="00F1527E" w:rsidP="00220A52"/>
                        <w:p w14:paraId="45E23461" w14:textId="77777777" w:rsidR="00F1527E" w:rsidRPr="00077324" w:rsidRDefault="00F1527E" w:rsidP="00220A52">
                          <w:pPr>
                            <w:pStyle w:val="BodyText"/>
                            <w:rPr>
                              <w:sz w:val="22"/>
                              <w:szCs w:val="22"/>
                            </w:rPr>
                          </w:pPr>
                          <w:r w:rsidRPr="00077324">
                            <w:rPr>
                              <w:sz w:val="22"/>
                              <w:szCs w:val="22"/>
                            </w:rPr>
                            <w:t>Transaction-B [B]</w:t>
                          </w:r>
                        </w:p>
                      </w:txbxContent>
                    </v:textbox>
                  </v:shape>
                  <v:group id="Group 298" o:spid="_x0000_s1079" style="position:absolute;left:36087;top:11537;width:3041;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line id="Line 299" o:spid="_x0000_s1080"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JYUsUAAADcAAAADwAAAGRycy9kb3ducmV2LnhtbESPQWvCQBSE7wX/w/IEb81GLRKjq4hQ&#10;kBYErYLHZ/aZBLNvQ3arW3+9Wyj0OMzMN8x8GUwjbtS52rKCYZKCIC6srrlUcPh6f81AOI+ssbFM&#10;Cn7IwXLRe5ljru2dd3Tb+1JECLscFVTet7mUrqjIoEtsSxy9i+0M+ii7UuoO7xFuGjlK04k0WHNc&#10;qLCldUXFdf9tFKBcP3y2C59v06ORp+1qcjw/PpQa9MNqBsJT8P/hv/ZGKxiPh/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JYUsUAAADcAAAADwAAAAAAAAAA&#10;AAAAAAChAgAAZHJzL2Rvd25yZXYueG1sUEsFBgAAAAAEAAQA+QAAAJMDAAAAAA==&#10;">
                      <v:stroke startarrow="block"/>
                    </v:line>
                    <v:line id="Line 300" o:spid="_x0000_s1081"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eEcYAAADcAAAADwAAAGRycy9kb3ducmV2LnhtbESPQWsCMRSE74X+h/AKXkrNVkvRrVFE&#10;EDx4UctKb8/N62bZzcs2ibr+e1Mo9DjMzDfMbNHbVlzIh9qxgtdhBoK4dLrmSsHnYf0yAREissbW&#10;MSm4UYDF/PFhhrl2V97RZR8rkSAcclRgYuxyKUNpyGIYuo44ed/OW4xJ+kpqj9cEt60cZdm7tFhz&#10;WjDY0cpQ2ezPVoGcbJ9//PL01hTN8Tg1RVl0X1ulBk/98gNEpD7+h//aG61gPB7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rHhHGAAAA3AAAAA8AAAAAAAAA&#10;AAAAAAAAoQIAAGRycy9kb3ducmV2LnhtbFBLBQYAAAAABAAEAPkAAACUAwAAAAA=&#10;"/>
                    <v:line id="Line 301" o:spid="_x0000_s1082"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69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DOvXGAAAA3AAAAA8AAAAAAAAA&#10;AAAAAAAAoQIAAGRycy9kb3ducmV2LnhtbFBLBQYAAAAABAAEAPkAAACUAwAAAAA=&#10;"/>
                  </v:group>
                  <v:shape id="Text Box 302" o:spid="_x0000_s1083" type="#_x0000_t202" style="position:absolute;left:39128;top:11283;width:8312;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UVMQA&#10;AADcAAAADwAAAGRycy9kb3ducmV2LnhtbESPzYvCMBTE74L/Q3jCXmRNVxe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0FFTEAAAA3AAAAA8AAAAAAAAAAAAAAAAAmAIAAGRycy9k&#10;b3ducmV2LnhtbFBLBQYAAAAABAAEAPUAAACJAwAAAAA=&#10;" stroked="f">
                    <v:textbox inset="0,0,0,0">
                      <w:txbxContent>
                        <w:p w14:paraId="323A5ED7" w14:textId="77777777" w:rsidR="00220A52" w:rsidRPr="00B628BD" w:rsidRDefault="00220A52" w:rsidP="00220A52">
                          <w:pPr>
                            <w:pStyle w:val="BodyText"/>
                            <w:rPr>
                              <w:i/>
                              <w:sz w:val="18"/>
                              <w:szCs w:val="18"/>
                            </w:rPr>
                          </w:pPr>
                          <w:r w:rsidRPr="00B628BD">
                            <w:rPr>
                              <w:i/>
                              <w:sz w:val="18"/>
                              <w:szCs w:val="18"/>
                            </w:rPr>
                            <w:t xml:space="preserve">[Reconciliation1 </w:t>
                          </w:r>
                        </w:p>
                        <w:p w14:paraId="045530FB" w14:textId="77777777" w:rsidR="00220A52" w:rsidRDefault="00220A52" w:rsidP="00220A52"/>
                        <w:p w14:paraId="5344BC9D" w14:textId="77777777" w:rsidR="00220A52" w:rsidRPr="00077324" w:rsidRDefault="00220A52" w:rsidP="00220A52">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w10:anchorlock/>
                </v:group>
              </w:pict>
            </mc:Fallback>
          </mc:AlternateContent>
        </w:r>
        <w:r w:rsidR="00B628BD" w:rsidRPr="00B628BD" w:rsidDel="001073CE">
          <w:delText xml:space="preserve"> </w:delText>
        </w:r>
        <w:r w:rsidR="00314713" w:rsidRPr="003651D9" w:rsidDel="001073CE">
          <w:delText>Figure X.4.2.</w:delText>
        </w:r>
        <w:r w:rsidR="00314713" w:rsidDel="001073CE">
          <w:delText>1.1.1</w:delText>
        </w:r>
        <w:r w:rsidR="00314713" w:rsidRPr="003651D9" w:rsidDel="001073CE">
          <w:delText xml:space="preserve">-1: </w:delText>
        </w:r>
        <w:r w:rsidR="00314713" w:rsidDel="001073CE">
          <w:delText xml:space="preserve">Encounter A: </w:delText>
        </w:r>
        <w:r w:rsidR="00314713" w:rsidRPr="003651D9" w:rsidDel="001073CE">
          <w:delText xml:space="preserve">Basic Process Flow in </w:delText>
        </w:r>
        <w:r w:rsidR="00314713" w:rsidDel="001073CE">
          <w:delText>DCP</w:delText>
        </w:r>
        <w:r w:rsidR="00314713" w:rsidRPr="003651D9" w:rsidDel="001073CE">
          <w:delText xml:space="preserve"> Profile</w:delText>
        </w:r>
      </w:del>
    </w:p>
    <w:p w14:paraId="29557E9B" w14:textId="77777777" w:rsidR="00314713" w:rsidDel="001073CE" w:rsidRDefault="00314713" w:rsidP="00B628BD">
      <w:pPr>
        <w:pStyle w:val="FigureTitle"/>
        <w:rPr>
          <w:del w:id="332" w:author="Cole, George" w:date="2016-02-16T03:23:00Z"/>
        </w:rPr>
      </w:pPr>
    </w:p>
    <w:p w14:paraId="4FE6C6E4" w14:textId="77777777" w:rsidR="00314713" w:rsidRDefault="00314713" w:rsidP="00B628BD">
      <w:pPr>
        <w:pStyle w:val="FigureTitle"/>
      </w:pPr>
    </w:p>
    <w:p w14:paraId="6368F6B6" w14:textId="77777777" w:rsidR="00314713" w:rsidRDefault="00314713" w:rsidP="00B628BD">
      <w:pPr>
        <w:pStyle w:val="FigureTitle"/>
      </w:pPr>
    </w:p>
    <w:p w14:paraId="4CCD94CF" w14:textId="77777777" w:rsidR="00314713" w:rsidRDefault="00314713" w:rsidP="00B628BD">
      <w:pPr>
        <w:pStyle w:val="FigureTitle"/>
      </w:pPr>
    </w:p>
    <w:p w14:paraId="05D2AA3C" w14:textId="77777777" w:rsidR="00314713" w:rsidRDefault="00314713" w:rsidP="00B628BD">
      <w:pPr>
        <w:pStyle w:val="FigureTitle"/>
      </w:pPr>
    </w:p>
    <w:p w14:paraId="7DD97BE3" w14:textId="77777777" w:rsidR="00314713" w:rsidRDefault="00314713" w:rsidP="00B628BD">
      <w:pPr>
        <w:pStyle w:val="FigureTitle"/>
      </w:pPr>
    </w:p>
    <w:p w14:paraId="1B72A73B" w14:textId="77777777" w:rsidR="00314713" w:rsidRDefault="00314713" w:rsidP="00B628BD">
      <w:pPr>
        <w:pStyle w:val="FigureTitle"/>
      </w:pPr>
    </w:p>
    <w:p w14:paraId="18864E57" w14:textId="77777777" w:rsidR="00314713" w:rsidRDefault="00314713" w:rsidP="00B628BD">
      <w:pPr>
        <w:pStyle w:val="FigureTitle"/>
      </w:pPr>
    </w:p>
    <w:p w14:paraId="73781327" w14:textId="77777777" w:rsidR="00314713" w:rsidRPr="003651D9" w:rsidRDefault="00314713" w:rsidP="00B628BD">
      <w:pPr>
        <w:pStyle w:val="FigureTitle"/>
      </w:pPr>
    </w:p>
    <w:p w14:paraId="6083BE2B" w14:textId="77777777" w:rsidR="003E2AA2" w:rsidRDefault="007270F3" w:rsidP="007270F3">
      <w:pPr>
        <w:pStyle w:val="Heading6"/>
        <w:numPr>
          <w:ilvl w:val="0"/>
          <w:numId w:val="0"/>
        </w:numPr>
        <w:ind w:left="1152" w:hanging="1152"/>
      </w:pPr>
      <w:bookmarkStart w:id="333" w:name="_Toc443399615"/>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333"/>
    </w:p>
    <w:p w14:paraId="39237354"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200C3316" w14:textId="77777777" w:rsidR="00EF5BD1" w:rsidRDefault="00EF5BD1" w:rsidP="00EF5BD1">
      <w:r>
        <w:lastRenderedPageBreak/>
        <w:t>The allied health care provider</w:t>
      </w:r>
      <w:r w:rsidR="0084683E">
        <w:t>s</w:t>
      </w:r>
      <w:r>
        <w:t xml:space="preserve"> </w:t>
      </w:r>
      <w:r w:rsidR="0084683E">
        <w:t>and specialists have</w:t>
      </w:r>
      <w:r>
        <w:t xml:space="preserve"> accepted the referral and scheduled a first visit with the patient – Mr. Bob Anyman.</w:t>
      </w:r>
    </w:p>
    <w:p w14:paraId="0F10971B"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0A819E8F" w14:textId="77777777" w:rsidR="0084683E" w:rsidRDefault="0084683E" w:rsidP="00EF5BD1"/>
    <w:p w14:paraId="29AC8CD2"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5BA328F5"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p>
    <w:p w14:paraId="1D672296" w14:textId="77777777" w:rsidR="00EF5BD1" w:rsidRDefault="00EF5BD1" w:rsidP="00EF5BD1">
      <w:pPr>
        <w:pStyle w:val="TOC3"/>
        <w:numPr>
          <w:ilvl w:val="0"/>
          <w:numId w:val="29"/>
        </w:numPr>
        <w:tabs>
          <w:tab w:val="clear" w:pos="9350"/>
        </w:tabs>
        <w:spacing w:after="120" w:line="276" w:lineRule="auto"/>
        <w:ind w:left="426"/>
      </w:pPr>
      <w:r>
        <w:t xml:space="preserve">Mr. Ed Active (Exercise Physiologist) for development and implementation of an exercise regime </w:t>
      </w:r>
    </w:p>
    <w:p w14:paraId="18A69755"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A084C41" w14:textId="77777777"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3B62322E"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p>
    <w:p w14:paraId="412BDD0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ACA8ECF"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57D5896B" w14:textId="77777777" w:rsidR="00EF5BD1" w:rsidRDefault="00EF5BD1" w:rsidP="00EF5BD1">
      <w:r>
        <w:t>During the first consultation, the allied health care provider</w:t>
      </w:r>
      <w:r w:rsidR="007270F3">
        <w:t>/specialist</w:t>
      </w:r>
      <w:r>
        <w:t xml:space="preserve"> reviews the referral and care plan sent by Dr. Primary. </w:t>
      </w:r>
    </w:p>
    <w:p w14:paraId="3605AF21" w14:textId="77777777" w:rsidR="00EF5BD1" w:rsidRDefault="00EF5BD1" w:rsidP="00EF5BD1">
      <w:r>
        <w:lastRenderedPageBreak/>
        <w:t xml:space="preserve">During subsequent consultation, the allied health care </w:t>
      </w:r>
      <w:r w:rsidR="007270F3">
        <w:t xml:space="preserve">provider/specialist </w:t>
      </w:r>
      <w:r>
        <w:t xml:space="preserve">reviews the patient’s health care record and most recent care plan of the patient kept in the allied health care </w:t>
      </w:r>
      <w:r w:rsidR="007270F3">
        <w:t xml:space="preserve">provider/specialist </w:t>
      </w:r>
      <w:r>
        <w:t>care record system.</w:t>
      </w:r>
    </w:p>
    <w:p w14:paraId="131C55FD" w14:textId="77777777" w:rsidR="00EF5BD1" w:rsidRDefault="00EF5BD1" w:rsidP="00EF5BD1"/>
    <w:p w14:paraId="411B8BF3" w14:textId="7777777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58D4B63A" w14:textId="77777777" w:rsidR="00EF5BD1" w:rsidRDefault="00EF5BD1" w:rsidP="00EF5BD1"/>
    <w:p w14:paraId="735FBDD0"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3B01C03C" w14:textId="77777777" w:rsidR="00EF5BD1" w:rsidRDefault="00EF5BD1" w:rsidP="00EF5BD1">
      <w:pPr>
        <w:ind w:firstLine="720"/>
      </w:pPr>
    </w:p>
    <w:p w14:paraId="4D389862"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31E4A7F9" w14:textId="77777777" w:rsidTr="00B00121">
        <w:tc>
          <w:tcPr>
            <w:tcW w:w="1818" w:type="dxa"/>
            <w:shd w:val="clear" w:color="auto" w:fill="auto"/>
          </w:tcPr>
          <w:p w14:paraId="0F3AD899"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F9415C2"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13ABD0"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40B31976"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494FCC1C" w14:textId="77777777" w:rsidTr="00B00121">
        <w:tc>
          <w:tcPr>
            <w:tcW w:w="1818" w:type="dxa"/>
            <w:shd w:val="clear" w:color="auto" w:fill="auto"/>
          </w:tcPr>
          <w:p w14:paraId="2C0CC8B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017CAC0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26DFA3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6CA0240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5692BB4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626905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07C50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C325B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12EDD6A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Summary </w:t>
            </w:r>
            <w:r>
              <w:t xml:space="preserve">care plan </w:t>
            </w:r>
            <w:r w:rsidRPr="00015C1F">
              <w:rPr>
                <w:rFonts w:cs="Arial"/>
                <w:sz w:val="18"/>
                <w:szCs w:val="18"/>
              </w:rPr>
              <w:t xml:space="preserve">and progress note to primary care provider and to others, e.g. dietitian, pharmacist, </w:t>
            </w:r>
            <w:r>
              <w:rPr>
                <w:rFonts w:cs="Arial"/>
                <w:sz w:val="18"/>
                <w:szCs w:val="18"/>
              </w:rPr>
              <w:t>etc..</w:t>
            </w:r>
          </w:p>
        </w:tc>
      </w:tr>
      <w:tr w:rsidR="00EF5BD1" w14:paraId="0C4F06CF" w14:textId="77777777" w:rsidTr="00B00121">
        <w:tc>
          <w:tcPr>
            <w:tcW w:w="1818" w:type="dxa"/>
            <w:shd w:val="clear" w:color="auto" w:fill="auto"/>
          </w:tcPr>
          <w:p w14:paraId="15561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23CB7DF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0AC2AC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77F1B0B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E144A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3B6A71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7D8C4BB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0A425F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2F5CB3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1265F98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6D223EF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D5F61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Summary diet plan and progress note to primary care provider and to others, e.g. diabetic educator, exercise physiologist, </w:t>
            </w:r>
            <w:r>
              <w:rPr>
                <w:rFonts w:cs="Arial"/>
                <w:sz w:val="18"/>
                <w:szCs w:val="18"/>
              </w:rPr>
              <w:t>etc.</w:t>
            </w:r>
          </w:p>
        </w:tc>
      </w:tr>
      <w:tr w:rsidR="00EF5BD1" w14:paraId="59FE7617" w14:textId="77777777" w:rsidTr="00B00121">
        <w:tc>
          <w:tcPr>
            <w:tcW w:w="1818" w:type="dxa"/>
            <w:shd w:val="clear" w:color="auto" w:fill="auto"/>
          </w:tcPr>
          <w:p w14:paraId="4EC4F1F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748458F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1456D93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Assess exercise/activity needs and strategies</w:t>
            </w:r>
          </w:p>
          <w:p w14:paraId="62D7339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74E345A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Develop/update exercise plan:</w:t>
            </w:r>
          </w:p>
          <w:p w14:paraId="4DF4060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Weight assessment; exercise plan</w:t>
            </w:r>
          </w:p>
          <w:p w14:paraId="259876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5085BD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0CB8C49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exercise plan to patient</w:t>
            </w:r>
          </w:p>
          <w:p w14:paraId="275A9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Summary </w:t>
            </w:r>
            <w:r>
              <w:t xml:space="preserve">care plan </w:t>
            </w:r>
            <w:r w:rsidRPr="00015C1F">
              <w:rPr>
                <w:rFonts w:cs="Arial"/>
                <w:sz w:val="18"/>
                <w:szCs w:val="18"/>
              </w:rPr>
              <w:t xml:space="preserve"> and progress note to primary care provider and to others, e.g. diabetic educator, dietitian, </w:t>
            </w:r>
            <w:r>
              <w:rPr>
                <w:rFonts w:cs="Arial"/>
                <w:sz w:val="18"/>
                <w:szCs w:val="18"/>
              </w:rPr>
              <w:t>etc.</w:t>
            </w:r>
          </w:p>
        </w:tc>
      </w:tr>
      <w:tr w:rsidR="00EF5BD1" w14:paraId="0212450A" w14:textId="77777777" w:rsidTr="00B00121">
        <w:tc>
          <w:tcPr>
            <w:tcW w:w="1818" w:type="dxa"/>
            <w:shd w:val="clear" w:color="auto" w:fill="auto"/>
          </w:tcPr>
          <w:p w14:paraId="12052B2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Community Pharmacist</w:t>
            </w:r>
          </w:p>
        </w:tc>
        <w:tc>
          <w:tcPr>
            <w:tcW w:w="2070" w:type="dxa"/>
            <w:shd w:val="clear" w:color="auto" w:fill="auto"/>
          </w:tcPr>
          <w:p w14:paraId="6B55F02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5AEAF8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0354315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4FF68F0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40DAF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2B3D408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67E200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643BAB7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02EAFD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7A1C348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2718EB9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to primary care provider and to others, e.g. diabetic educator, dietitian, </w:t>
            </w:r>
            <w:r>
              <w:rPr>
                <w:rFonts w:cs="Arial"/>
                <w:sz w:val="18"/>
                <w:szCs w:val="18"/>
              </w:rPr>
              <w:t>etc.</w:t>
            </w:r>
          </w:p>
        </w:tc>
      </w:tr>
      <w:tr w:rsidR="00EF5BD1" w14:paraId="7A219BB2" w14:textId="77777777" w:rsidTr="00B00121">
        <w:tc>
          <w:tcPr>
            <w:tcW w:w="1818" w:type="dxa"/>
            <w:shd w:val="clear" w:color="auto" w:fill="auto"/>
          </w:tcPr>
          <w:p w14:paraId="11EF53E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25733C8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0E710C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4B7C033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6F94ACD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5B7E67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6B1015D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63232AC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72C10F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092DDC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2D53925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Summary </w:t>
            </w:r>
            <w:r>
              <w:t xml:space="preserve">care plan </w:t>
            </w:r>
            <w:r w:rsidRPr="00015C1F">
              <w:rPr>
                <w:rFonts w:cs="Arial"/>
                <w:sz w:val="18"/>
                <w:szCs w:val="18"/>
              </w:rPr>
              <w:t xml:space="preserve">and progress note to primary care provider and to others, e.g. diabetic educator, pharmacist, </w:t>
            </w:r>
            <w:r>
              <w:rPr>
                <w:rFonts w:cs="Arial"/>
                <w:sz w:val="18"/>
                <w:szCs w:val="18"/>
              </w:rPr>
              <w:t>etc.</w:t>
            </w:r>
          </w:p>
        </w:tc>
      </w:tr>
      <w:tr w:rsidR="00EF5BD1" w14:paraId="1F0DA523" w14:textId="77777777" w:rsidTr="00B00121">
        <w:tc>
          <w:tcPr>
            <w:tcW w:w="1818" w:type="dxa"/>
            <w:shd w:val="clear" w:color="auto" w:fill="auto"/>
          </w:tcPr>
          <w:p w14:paraId="765EED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32BDDE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91701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42A378F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146416B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5EC8177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3D37FCE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27EEF6C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 xml:space="preserve">accelerating eye damage) </w:t>
            </w:r>
            <w:r w:rsidRPr="00015C1F">
              <w:rPr>
                <w:rFonts w:cs="Arial"/>
                <w:sz w:val="18"/>
                <w:szCs w:val="18"/>
              </w:rPr>
              <w:lastRenderedPageBreak/>
              <w:t>– dispense prescription sun glasses if necessary;</w:t>
            </w:r>
          </w:p>
          <w:p w14:paraId="157CF7BF"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7639259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964DFF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7DF0B7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16C8591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to primary care provider and to others, e.g. diabetic educator, pharmacist, </w:t>
            </w:r>
            <w:r>
              <w:rPr>
                <w:rFonts w:cs="Arial"/>
                <w:sz w:val="18"/>
                <w:szCs w:val="18"/>
              </w:rPr>
              <w:t>etc.</w:t>
            </w:r>
          </w:p>
        </w:tc>
      </w:tr>
      <w:tr w:rsidR="00EF5BD1" w14:paraId="3BE7A4F2" w14:textId="77777777" w:rsidTr="00B00121">
        <w:tc>
          <w:tcPr>
            <w:tcW w:w="1818" w:type="dxa"/>
            <w:shd w:val="clear" w:color="auto" w:fill="auto"/>
          </w:tcPr>
          <w:p w14:paraId="6984FF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Podiatrist</w:t>
            </w:r>
          </w:p>
        </w:tc>
        <w:tc>
          <w:tcPr>
            <w:tcW w:w="2070" w:type="dxa"/>
            <w:shd w:val="clear" w:color="auto" w:fill="auto"/>
          </w:tcPr>
          <w:p w14:paraId="2E598EF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CCD87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33D2F13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3E7CB70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51865E8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2AE5833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41E6A4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853CAC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19845A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59B626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Summary </w:t>
            </w:r>
            <w:r>
              <w:t xml:space="preserve">care plan </w:t>
            </w:r>
            <w:r w:rsidRPr="00015C1F">
              <w:rPr>
                <w:rFonts w:cs="Arial"/>
                <w:sz w:val="18"/>
                <w:szCs w:val="18"/>
              </w:rPr>
              <w:t xml:space="preserve">and progress note to primary care provider and to others, e.g. diabetic educator, dietitian, pharmacist, </w:t>
            </w:r>
            <w:r>
              <w:rPr>
                <w:rFonts w:cs="Arial"/>
                <w:sz w:val="18"/>
                <w:szCs w:val="18"/>
              </w:rPr>
              <w:t>etc.</w:t>
            </w:r>
          </w:p>
        </w:tc>
      </w:tr>
    </w:tbl>
    <w:p w14:paraId="40AFBD5E"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310096BE" w14:textId="77777777" w:rsidR="00EF5BD1" w:rsidRDefault="00EF5BD1" w:rsidP="00EF5BD1"/>
    <w:p w14:paraId="7EA3B775" w14:textId="77777777"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69C20BCC" w14:textId="77777777" w:rsidR="00EF5BD1" w:rsidRDefault="00EF5BD1" w:rsidP="00EF5BD1">
      <w:pPr>
        <w:pStyle w:val="Footer"/>
      </w:pPr>
    </w:p>
    <w:p w14:paraId="544B7A88" w14:textId="77777777"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6EA8A30C" w14:textId="77777777" w:rsidR="00EF5BD1" w:rsidRDefault="00EF5BD1" w:rsidP="00EF5BD1">
      <w:pPr>
        <w:pStyle w:val="Footer"/>
      </w:pPr>
    </w:p>
    <w:p w14:paraId="5683F5EC" w14:textId="77777777" w:rsidR="00274982" w:rsidRDefault="00EF5BD1" w:rsidP="00274982">
      <w:pPr>
        <w:pStyle w:val="Footer"/>
        <w:rPr>
          <w:ins w:id="334" w:author="Cole, George" w:date="2016-02-16T03:24:00Z"/>
        </w:rP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sent to the patient’s primary care provider, Dr. Primary. Any care coordination responsibilities required of Dr. Primary is also communicated. The progress note is also sent to 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ins w:id="335" w:author="Cole, George" w:date="2016-02-16T03:24:00Z">
        <w:r w:rsidR="00274982" w:rsidRPr="00274982">
          <w:t xml:space="preserve"> </w:t>
        </w:r>
      </w:ins>
    </w:p>
    <w:p w14:paraId="1F7E5499" w14:textId="67AE00CB" w:rsidR="00274982" w:rsidRDefault="004C7B88" w:rsidP="00274982">
      <w:pPr>
        <w:pStyle w:val="Footer"/>
        <w:rPr>
          <w:ins w:id="336" w:author="Cole, George" w:date="2016-02-16T03:24:00Z"/>
        </w:rPr>
      </w:pPr>
      <w:ins w:id="337" w:author="Cole, George" w:date="2016-02-16T03:24:00Z">
        <w:r w:rsidRPr="003651D9">
          <w:rPr>
            <w:noProof/>
          </w:rPr>
          <w:lastRenderedPageBreak/>
          <mc:AlternateContent>
            <mc:Choice Requires="wpc">
              <w:drawing>
                <wp:inline distT="0" distB="0" distL="0" distR="0" wp14:anchorId="60A608C7" wp14:editId="1B3248FC">
                  <wp:extent cx="6524625" cy="643318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94078" w14:textId="77777777" w:rsidR="00274982" w:rsidRPr="00077324" w:rsidRDefault="00274982" w:rsidP="00274982">
                                <w:pPr>
                                  <w:pStyle w:val="BodyText"/>
                                  <w:jc w:val="center"/>
                                  <w:rPr>
                                    <w:sz w:val="22"/>
                                    <w:szCs w:val="22"/>
                                  </w:rPr>
                                </w:pPr>
                                <w:r>
                                  <w:rPr>
                                    <w:sz w:val="22"/>
                                    <w:szCs w:val="22"/>
                                  </w:rPr>
                                  <w:t>Encounter(s) B</w:t>
                                </w:r>
                              </w:p>
                              <w:p w14:paraId="323B1BF4" w14:textId="77777777" w:rsidR="00274982" w:rsidRDefault="00274982" w:rsidP="00274982"/>
                              <w:p w14:paraId="20AC29BF" w14:textId="77777777" w:rsidR="00274982" w:rsidRPr="00077324" w:rsidRDefault="00274982"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FA068" w14:textId="77777777" w:rsidR="00274982" w:rsidRPr="00D555AC" w:rsidRDefault="00274982" w:rsidP="00274982">
                                <w:pPr>
                                  <w:pStyle w:val="BodyText"/>
                                  <w:jc w:val="center"/>
                                  <w:rPr>
                                    <w:sz w:val="18"/>
                                    <w:szCs w:val="18"/>
                                  </w:rPr>
                                </w:pPr>
                                <w:r w:rsidRPr="00D555AC">
                                  <w:rPr>
                                    <w:sz w:val="18"/>
                                    <w:szCs w:val="18"/>
                                  </w:rPr>
                                  <w:t>Providers EHRs (e.g. specialists and Allied Care Providers)</w:t>
                                </w:r>
                              </w:p>
                              <w:p w14:paraId="7639A86B" w14:textId="77777777" w:rsidR="00274982" w:rsidRPr="00F214E1" w:rsidRDefault="00274982" w:rsidP="00274982">
                                <w:pPr>
                                  <w:pStyle w:val="BodyText"/>
                                  <w:rPr>
                                    <w:sz w:val="20"/>
                                  </w:rPr>
                                </w:pPr>
                              </w:p>
                              <w:p w14:paraId="1CFF0DC7" w14:textId="77777777" w:rsidR="00274982" w:rsidRDefault="00274982" w:rsidP="00274982">
                                <w:pPr>
                                  <w:pStyle w:val="BodyText"/>
                                  <w:spacing w:before="0"/>
                                  <w:rPr>
                                    <w:sz w:val="22"/>
                                    <w:szCs w:val="22"/>
                                  </w:rPr>
                                </w:pPr>
                              </w:p>
                              <w:p w14:paraId="7FC05D56" w14:textId="77777777" w:rsidR="00274982" w:rsidRPr="00077324" w:rsidRDefault="00274982" w:rsidP="00274982">
                                <w:pPr>
                                  <w:pStyle w:val="BodyText"/>
                                  <w:spacing w:before="0"/>
                                  <w:rPr>
                                    <w:sz w:val="22"/>
                                    <w:szCs w:val="22"/>
                                  </w:rPr>
                                </w:pPr>
                              </w:p>
                              <w:p w14:paraId="11C9A87A" w14:textId="77777777" w:rsidR="00274982" w:rsidRPr="00077324" w:rsidRDefault="00274982" w:rsidP="00274982">
                                <w:pPr>
                                  <w:pStyle w:val="BodyText"/>
                                  <w:rPr>
                                    <w:sz w:val="22"/>
                                    <w:szCs w:val="22"/>
                                  </w:rPr>
                                </w:pPr>
                              </w:p>
                              <w:p w14:paraId="00510A18" w14:textId="77777777" w:rsidR="00274982" w:rsidRDefault="00274982" w:rsidP="00274982"/>
                              <w:p w14:paraId="3FFCEFEB" w14:textId="77777777" w:rsidR="00274982" w:rsidRPr="00077324" w:rsidRDefault="00274982" w:rsidP="00274982">
                                <w:pPr>
                                  <w:pStyle w:val="BodyText"/>
                                  <w:rPr>
                                    <w:sz w:val="22"/>
                                    <w:szCs w:val="22"/>
                                  </w:rPr>
                                </w:pPr>
                                <w:r w:rsidRPr="00077324">
                                  <w:rPr>
                                    <w:sz w:val="22"/>
                                    <w:szCs w:val="22"/>
                                  </w:rPr>
                                  <w:t>Actor D/</w:t>
                                </w:r>
                              </w:p>
                              <w:p w14:paraId="658CE2DC" w14:textId="77777777" w:rsidR="00274982" w:rsidRPr="00077324" w:rsidRDefault="00274982"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0" y="494030"/>
                              <a:ext cx="14605" cy="23755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E0E69" w14:textId="77777777" w:rsidR="00274982" w:rsidRPr="00F0650A" w:rsidRDefault="00274982" w:rsidP="00274982">
                                <w:pPr>
                                  <w:pStyle w:val="BodyText"/>
                                  <w:jc w:val="center"/>
                                  <w:rPr>
                                    <w:sz w:val="20"/>
                                  </w:rPr>
                                </w:pPr>
                                <w:r w:rsidRPr="00F0650A">
                                  <w:rPr>
                                    <w:sz w:val="20"/>
                                  </w:rPr>
                                  <w:t>Care Plan Manager</w:t>
                                </w:r>
                              </w:p>
                              <w:p w14:paraId="7E2BA802" w14:textId="77777777" w:rsidR="00274982" w:rsidRPr="00077324" w:rsidRDefault="00274982" w:rsidP="00274982">
                                <w:pPr>
                                  <w:pStyle w:val="BodyText"/>
                                  <w:rPr>
                                    <w:sz w:val="22"/>
                                    <w:szCs w:val="22"/>
                                  </w:rPr>
                                </w:pPr>
                                <w:r w:rsidRPr="00077324">
                                  <w:rPr>
                                    <w:sz w:val="22"/>
                                    <w:szCs w:val="22"/>
                                  </w:rPr>
                                  <w:t>Actor B</w:t>
                                </w:r>
                              </w:p>
                              <w:p w14:paraId="6BD95B12" w14:textId="77777777" w:rsidR="00274982" w:rsidRDefault="00274982" w:rsidP="00274982"/>
                              <w:p w14:paraId="0C87B59B" w14:textId="77777777" w:rsidR="00274982" w:rsidRPr="00077324" w:rsidRDefault="00274982" w:rsidP="00274982">
                                <w:pPr>
                                  <w:pStyle w:val="BodyText"/>
                                  <w:rPr>
                                    <w:sz w:val="22"/>
                                    <w:szCs w:val="22"/>
                                  </w:rPr>
                                </w:pPr>
                                <w:r w:rsidRPr="00077324">
                                  <w:rPr>
                                    <w:sz w:val="22"/>
                                    <w:szCs w:val="22"/>
                                  </w:rPr>
                                  <w:t>Actor A /</w:t>
                                </w:r>
                              </w:p>
                              <w:p w14:paraId="4D4EBCB8" w14:textId="77777777" w:rsidR="00274982" w:rsidRPr="00077324" w:rsidRDefault="00274982" w:rsidP="00274982">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330"/>
                              <a:ext cx="19050" cy="22542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330"/>
                              <a:ext cx="40640" cy="2106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33464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61D5B" w14:textId="77777777" w:rsidR="00274982" w:rsidRPr="00F214E1" w:rsidRDefault="00274982" w:rsidP="00274982">
                                <w:pPr>
                                  <w:pStyle w:val="BodyText"/>
                                  <w:jc w:val="center"/>
                                  <w:rPr>
                                    <w:sz w:val="20"/>
                                  </w:rPr>
                                </w:pPr>
                                <w:r w:rsidRPr="00F214E1">
                                  <w:rPr>
                                    <w:sz w:val="20"/>
                                  </w:rPr>
                                  <w:t>P</w:t>
                                </w:r>
                                <w:r>
                                  <w:rPr>
                                    <w:sz w:val="20"/>
                                  </w:rPr>
                                  <w:t>atient Portal</w:t>
                                </w:r>
                              </w:p>
                              <w:p w14:paraId="3260F33E" w14:textId="77777777" w:rsidR="00274982" w:rsidRPr="00077324" w:rsidRDefault="00274982"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9FDB0" w14:textId="77777777" w:rsidR="00274982" w:rsidRPr="00386D80" w:rsidRDefault="00274982" w:rsidP="00274982">
                                <w:pPr>
                                  <w:pStyle w:val="BodyText"/>
                                  <w:jc w:val="center"/>
                                  <w:rPr>
                                    <w:sz w:val="20"/>
                                  </w:rPr>
                                </w:pPr>
                                <w:r w:rsidRPr="00386D80">
                                  <w:rPr>
                                    <w:sz w:val="20"/>
                                  </w:rPr>
                                  <w:t>U</w:t>
                                </w:r>
                                <w:r>
                                  <w:rPr>
                                    <w:sz w:val="20"/>
                                  </w:rPr>
                                  <w:t>pdate Care Plan</w:t>
                                </w:r>
                              </w:p>
                              <w:p w14:paraId="0E06069B" w14:textId="77777777" w:rsidR="00274982" w:rsidRDefault="00274982" w:rsidP="00274982"/>
                              <w:p w14:paraId="18382E98"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1375" y="758190"/>
                              <a:ext cx="227330" cy="1870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51755" y="934085"/>
                              <a:ext cx="247650" cy="1154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40939" y="1733304"/>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69540" w14:textId="77777777" w:rsidR="00274982" w:rsidRPr="00364CC5" w:rsidRDefault="00274982" w:rsidP="00274982">
                                <w:pPr>
                                  <w:pStyle w:val="BodyText"/>
                                  <w:jc w:val="center"/>
                                  <w:rPr>
                                    <w:sz w:val="18"/>
                                    <w:szCs w:val="18"/>
                                  </w:rPr>
                                </w:pPr>
                                <w:r w:rsidRPr="00364CC5">
                                  <w:rPr>
                                    <w:sz w:val="18"/>
                                    <w:szCs w:val="18"/>
                                  </w:rPr>
                                  <w:t>Provide Care Plan</w:t>
                                </w:r>
                                <w:del w:id="338" w:author="Cole, George" w:date="2016-02-16T15:19:00Z">
                                  <w:r w:rsidRPr="00364CC5" w:rsidDel="009625E5">
                                    <w:rPr>
                                      <w:sz w:val="18"/>
                                      <w:szCs w:val="18"/>
                                    </w:rPr>
                                    <w:delText xml:space="preserve"> Updates</w:delText>
                                  </w:r>
                                </w:del>
                              </w:p>
                              <w:p w14:paraId="3378716C" w14:textId="77777777" w:rsidR="00274982" w:rsidRDefault="00274982" w:rsidP="00274982"/>
                              <w:p w14:paraId="2EA4066A"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08705" y="198926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360"/>
                          <wps:cNvCnPr>
                            <a:cxnSpLocks noChangeShapeType="1"/>
                          </wps:cNvCnPr>
                          <wps:spPr bwMode="auto">
                            <a:xfrm flipH="1" flipV="1">
                              <a:off x="3608705" y="970915"/>
                              <a:ext cx="1487171" cy="6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675A4" w14:textId="77777777" w:rsidR="00274982" w:rsidRPr="00386D80" w:rsidRDefault="002749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54FC0798" w14:textId="77777777" w:rsidR="00274982" w:rsidRDefault="00274982" w:rsidP="00274982"/>
                              <w:p w14:paraId="63BC2516"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6BFD2" w14:textId="77777777" w:rsidR="00274982" w:rsidRPr="00364CC5" w:rsidRDefault="00274982" w:rsidP="00274982">
                                <w:pPr>
                                  <w:pStyle w:val="BodyText"/>
                                  <w:jc w:val="center"/>
                                  <w:rPr>
                                    <w:sz w:val="18"/>
                                    <w:szCs w:val="18"/>
                                  </w:rPr>
                                </w:pPr>
                                <w:r w:rsidRPr="00364CC5">
                                  <w:rPr>
                                    <w:sz w:val="18"/>
                                    <w:szCs w:val="18"/>
                                  </w:rPr>
                                  <w:t>Subscribe to Care Plan</w:t>
                                </w:r>
                                <w:r>
                                  <w:rPr>
                                    <w:sz w:val="18"/>
                                    <w:szCs w:val="18"/>
                                  </w:rPr>
                                  <w:t xml:space="preserve"> Updates</w:t>
                                </w:r>
                              </w:p>
                              <w:p w14:paraId="1CE9AD0A" w14:textId="77777777" w:rsidR="00274982" w:rsidRDefault="00274982" w:rsidP="00274982"/>
                              <w:p w14:paraId="4BA012A0"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125"/>
                              <a:ext cx="227330" cy="1749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366"/>
                          <wps:cNvCnPr>
                            <a:cxnSpLocks noChangeShapeType="1"/>
                          </wps:cNvCnPr>
                          <wps:spPr bwMode="auto">
                            <a:xfrm>
                              <a:off x="1398895" y="2001331"/>
                              <a:ext cx="1982480" cy="1542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508077"/>
                              <a:ext cx="1969136" cy="127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43811" y="1263622"/>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40B758" w14:textId="77777777" w:rsidR="00274982" w:rsidRPr="00364CC5" w:rsidRDefault="00274982" w:rsidP="00274982">
                                <w:pPr>
                                  <w:pStyle w:val="BodyText"/>
                                  <w:jc w:val="center"/>
                                  <w:rPr>
                                    <w:sz w:val="18"/>
                                    <w:szCs w:val="18"/>
                                  </w:rPr>
                                </w:pPr>
                                <w:r w:rsidRPr="00364CC5">
                                  <w:rPr>
                                    <w:sz w:val="18"/>
                                    <w:szCs w:val="18"/>
                                  </w:rPr>
                                  <w:t>Subscribe to Care Plan Updates</w:t>
                                </w:r>
                              </w:p>
                              <w:p w14:paraId="43C699CA" w14:textId="77777777" w:rsidR="00274982" w:rsidRDefault="00274982" w:rsidP="00274982"/>
                              <w:p w14:paraId="3506A6BC"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AE4E" w14:textId="77777777" w:rsidR="00274982" w:rsidRPr="00386D80" w:rsidRDefault="002749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16DE438" w14:textId="77777777" w:rsidR="00274982" w:rsidRDefault="00274982" w:rsidP="00274982"/>
                              <w:p w14:paraId="6FD8F1D0"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7" name="Text Box 370"/>
                          <wps:cNvSpPr txBox="1">
                            <a:spLocks noChangeArrowheads="1"/>
                          </wps:cNvSpPr>
                          <wps:spPr bwMode="auto">
                            <a:xfrm>
                              <a:off x="1613545" y="1738640"/>
                              <a:ext cx="14338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EE18C" w14:textId="77777777" w:rsidR="00274982" w:rsidRPr="00386D80" w:rsidRDefault="00274982" w:rsidP="00274982">
                                <w:pPr>
                                  <w:pStyle w:val="BodyText"/>
                                  <w:jc w:val="center"/>
                                  <w:rPr>
                                    <w:sz w:val="20"/>
                                  </w:rPr>
                                </w:pPr>
                                <w:r>
                                  <w:rPr>
                                    <w:sz w:val="20"/>
                                  </w:rPr>
                                  <w:t>Provide Care Plan</w:t>
                                </w:r>
                                <w:del w:id="339" w:author="Cole, George" w:date="2016-02-16T15:21:00Z">
                                  <w:r w:rsidDel="00A045EC">
                                    <w:rPr>
                                      <w:sz w:val="20"/>
                                    </w:rPr>
                                    <w:delText xml:space="preserve"> up</w:delText>
                                  </w:r>
                                </w:del>
                                <w:del w:id="340" w:author="Cole, George" w:date="2016-02-16T15:20:00Z">
                                  <w:r w:rsidDel="00A045EC">
                                    <w:rPr>
                                      <w:sz w:val="20"/>
                                    </w:rPr>
                                    <w:delText>dates</w:delText>
                                  </w:r>
                                </w:del>
                              </w:p>
                              <w:p w14:paraId="3D4FA315" w14:textId="77777777" w:rsidR="00274982" w:rsidRDefault="00274982" w:rsidP="00274982"/>
                              <w:p w14:paraId="333033B2" w14:textId="77777777" w:rsidR="00274982" w:rsidRPr="00077324" w:rsidRDefault="002749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c:wpc>
                    </a:graphicData>
                  </a:graphic>
                </wp:inline>
              </w:drawing>
            </mc:Choice>
            <mc:Fallback>
              <w:pict>
                <v:group w14:anchorId="60A608C7" id="Canvas 345" o:spid="_x0000_s1084" editas="canvas" style="width:513.75pt;height:506.55pt;mso-position-horizontal-relative:char;mso-position-vertical-relative:line" coordsize="65246,6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">
                  <v:shape id="_x0000_s1085" type="#_x0000_t75" style="position:absolute;width:65246;height:64331;visibility:visible;mso-wrap-style:square">
                    <v:fill o:detectmouseclick="t"/>
                    <v:path o:connecttype="none"/>
                  </v:shape>
                  <v:shape id="Text Box 347" o:spid="_x0000_s108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41494078" w14:textId="77777777" w:rsidR="00274982" w:rsidRPr="00077324" w:rsidRDefault="00274982" w:rsidP="00274982">
                          <w:pPr>
                            <w:pStyle w:val="BodyText"/>
                            <w:jc w:val="center"/>
                            <w:rPr>
                              <w:sz w:val="22"/>
                              <w:szCs w:val="22"/>
                            </w:rPr>
                          </w:pPr>
                          <w:r>
                            <w:rPr>
                              <w:sz w:val="22"/>
                              <w:szCs w:val="22"/>
                            </w:rPr>
                            <w:t>Encounter(s) B</w:t>
                          </w:r>
                        </w:p>
                        <w:p w14:paraId="323B1BF4" w14:textId="77777777" w:rsidR="00274982" w:rsidRDefault="00274982" w:rsidP="00274982"/>
                        <w:p w14:paraId="20AC29BF" w14:textId="77777777" w:rsidR="00274982" w:rsidRPr="00077324" w:rsidRDefault="00274982" w:rsidP="00274982">
                          <w:pPr>
                            <w:pStyle w:val="BodyText"/>
                            <w:rPr>
                              <w:sz w:val="22"/>
                              <w:szCs w:val="22"/>
                            </w:rPr>
                          </w:pPr>
                          <w:r>
                            <w:rPr>
                              <w:sz w:val="22"/>
                              <w:szCs w:val="22"/>
                            </w:rPr>
                            <w:t>Transaction_</w:t>
                          </w:r>
                          <w:r w:rsidRPr="00077324">
                            <w:rPr>
                              <w:sz w:val="22"/>
                              <w:szCs w:val="22"/>
                            </w:rPr>
                            <w:t>1 [1]</w:t>
                          </w:r>
                        </w:p>
                      </w:txbxContent>
                    </v:textbox>
                  </v:shape>
                  <v:shape id="Text Box 348" o:spid="_x0000_s1087" type="#_x0000_t202" style="position:absolute;left:6096;width:13849;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777FA068" w14:textId="77777777" w:rsidR="00274982" w:rsidRPr="00D555AC" w:rsidRDefault="00274982" w:rsidP="00274982">
                          <w:pPr>
                            <w:pStyle w:val="BodyText"/>
                            <w:jc w:val="center"/>
                            <w:rPr>
                              <w:sz w:val="18"/>
                              <w:szCs w:val="18"/>
                            </w:rPr>
                          </w:pPr>
                          <w:r w:rsidRPr="00D555AC">
                            <w:rPr>
                              <w:sz w:val="18"/>
                              <w:szCs w:val="18"/>
                            </w:rPr>
                            <w:t>Providers EHRs (e.g. specialists and Allied Care Providers)</w:t>
                          </w:r>
                        </w:p>
                        <w:p w14:paraId="7639A86B" w14:textId="77777777" w:rsidR="00274982" w:rsidRPr="00F214E1" w:rsidRDefault="00274982" w:rsidP="00274982">
                          <w:pPr>
                            <w:pStyle w:val="BodyText"/>
                            <w:rPr>
                              <w:sz w:val="20"/>
                            </w:rPr>
                          </w:pPr>
                        </w:p>
                        <w:p w14:paraId="1CFF0DC7" w14:textId="77777777" w:rsidR="00274982" w:rsidRDefault="00274982" w:rsidP="00274982">
                          <w:pPr>
                            <w:pStyle w:val="BodyText"/>
                            <w:spacing w:before="0"/>
                            <w:rPr>
                              <w:sz w:val="22"/>
                              <w:szCs w:val="22"/>
                            </w:rPr>
                          </w:pPr>
                        </w:p>
                        <w:p w14:paraId="7FC05D56" w14:textId="77777777" w:rsidR="00274982" w:rsidRPr="00077324" w:rsidRDefault="00274982" w:rsidP="00274982">
                          <w:pPr>
                            <w:pStyle w:val="BodyText"/>
                            <w:spacing w:before="0"/>
                            <w:rPr>
                              <w:sz w:val="22"/>
                              <w:szCs w:val="22"/>
                            </w:rPr>
                          </w:pPr>
                        </w:p>
                        <w:p w14:paraId="11C9A87A" w14:textId="77777777" w:rsidR="00274982" w:rsidRPr="00077324" w:rsidRDefault="00274982" w:rsidP="00274982">
                          <w:pPr>
                            <w:pStyle w:val="BodyText"/>
                            <w:rPr>
                              <w:sz w:val="22"/>
                              <w:szCs w:val="22"/>
                            </w:rPr>
                          </w:pPr>
                        </w:p>
                        <w:p w14:paraId="00510A18" w14:textId="77777777" w:rsidR="00274982" w:rsidRDefault="00274982" w:rsidP="00274982"/>
                        <w:p w14:paraId="3FFCEFEB" w14:textId="77777777" w:rsidR="00274982" w:rsidRPr="00077324" w:rsidRDefault="00274982" w:rsidP="00274982">
                          <w:pPr>
                            <w:pStyle w:val="BodyText"/>
                            <w:rPr>
                              <w:sz w:val="22"/>
                              <w:szCs w:val="22"/>
                            </w:rPr>
                          </w:pPr>
                          <w:r w:rsidRPr="00077324">
                            <w:rPr>
                              <w:sz w:val="22"/>
                              <w:szCs w:val="22"/>
                            </w:rPr>
                            <w:t>Actor D/</w:t>
                          </w:r>
                        </w:p>
                        <w:p w14:paraId="658CE2DC" w14:textId="77777777" w:rsidR="00274982" w:rsidRPr="00077324" w:rsidRDefault="00274982" w:rsidP="00274982">
                          <w:pPr>
                            <w:pStyle w:val="BodyText"/>
                            <w:rPr>
                              <w:sz w:val="22"/>
                              <w:szCs w:val="22"/>
                            </w:rPr>
                          </w:pPr>
                          <w:r w:rsidRPr="00077324">
                            <w:rPr>
                              <w:sz w:val="22"/>
                              <w:szCs w:val="22"/>
                            </w:rPr>
                            <w:t>Actor E</w:t>
                          </w:r>
                        </w:p>
                      </w:txbxContent>
                    </v:textbox>
                  </v:shape>
                  <v:line id="Line 349" o:spid="_x0000_s1088" style="position:absolute;flip:x y;visibility:visible;mso-wrap-style:square" from="12649,4940" to="12795,28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89"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296E0E69" w14:textId="77777777" w:rsidR="00274982" w:rsidRPr="00F0650A" w:rsidRDefault="00274982" w:rsidP="00274982">
                          <w:pPr>
                            <w:pStyle w:val="BodyText"/>
                            <w:jc w:val="center"/>
                            <w:rPr>
                              <w:sz w:val="20"/>
                            </w:rPr>
                          </w:pPr>
                          <w:r w:rsidRPr="00F0650A">
                            <w:rPr>
                              <w:sz w:val="20"/>
                            </w:rPr>
                            <w:t>Care Plan Manager</w:t>
                          </w:r>
                        </w:p>
                        <w:p w14:paraId="7E2BA802" w14:textId="77777777" w:rsidR="00274982" w:rsidRPr="00077324" w:rsidRDefault="00274982" w:rsidP="00274982">
                          <w:pPr>
                            <w:pStyle w:val="BodyText"/>
                            <w:rPr>
                              <w:sz w:val="22"/>
                              <w:szCs w:val="22"/>
                            </w:rPr>
                          </w:pPr>
                          <w:r w:rsidRPr="00077324">
                            <w:rPr>
                              <w:sz w:val="22"/>
                              <w:szCs w:val="22"/>
                            </w:rPr>
                            <w:t>Actor B</w:t>
                          </w:r>
                        </w:p>
                        <w:p w14:paraId="6BD95B12" w14:textId="77777777" w:rsidR="00274982" w:rsidRDefault="00274982" w:rsidP="00274982"/>
                        <w:p w14:paraId="0C87B59B" w14:textId="77777777" w:rsidR="00274982" w:rsidRPr="00077324" w:rsidRDefault="00274982" w:rsidP="00274982">
                          <w:pPr>
                            <w:pStyle w:val="BodyText"/>
                            <w:rPr>
                              <w:sz w:val="22"/>
                              <w:szCs w:val="22"/>
                            </w:rPr>
                          </w:pPr>
                          <w:r w:rsidRPr="00077324">
                            <w:rPr>
                              <w:sz w:val="22"/>
                              <w:szCs w:val="22"/>
                            </w:rPr>
                            <w:t>Actor A /</w:t>
                          </w:r>
                        </w:p>
                        <w:p w14:paraId="4D4EBCB8" w14:textId="77777777" w:rsidR="00274982" w:rsidRPr="00077324" w:rsidRDefault="00274982" w:rsidP="00274982">
                          <w:pPr>
                            <w:pStyle w:val="BodyText"/>
                            <w:rPr>
                              <w:sz w:val="22"/>
                              <w:szCs w:val="22"/>
                            </w:rPr>
                          </w:pPr>
                          <w:r w:rsidRPr="00077324">
                            <w:rPr>
                              <w:sz w:val="22"/>
                              <w:szCs w:val="22"/>
                            </w:rPr>
                            <w:t>Actor B</w:t>
                          </w:r>
                        </w:p>
                      </w:txbxContent>
                    </v:textbox>
                  </v:shape>
                  <v:line id="Line 351" o:spid="_x0000_s1090" style="position:absolute;flip:x y;visibility:visible;mso-wrap-style:square" from="34988,6083" to="35179,2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91" style="position:absolute;flip:x y;visibility:visible;mso-wrap-style:square" from="52730,6083" to="53136,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92" type="#_x0000_t202" style="position:absolute;left:46932;top:3346;width:1097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13C61D5B" w14:textId="77777777" w:rsidR="00274982" w:rsidRPr="00F214E1" w:rsidRDefault="00274982" w:rsidP="00274982">
                          <w:pPr>
                            <w:pStyle w:val="BodyText"/>
                            <w:jc w:val="center"/>
                            <w:rPr>
                              <w:sz w:val="20"/>
                            </w:rPr>
                          </w:pPr>
                          <w:r w:rsidRPr="00F214E1">
                            <w:rPr>
                              <w:sz w:val="20"/>
                            </w:rPr>
                            <w:t>P</w:t>
                          </w:r>
                          <w:r>
                            <w:rPr>
                              <w:sz w:val="20"/>
                            </w:rPr>
                            <w:t>atient Portal</w:t>
                          </w:r>
                        </w:p>
                        <w:p w14:paraId="3260F33E" w14:textId="77777777" w:rsidR="00274982" w:rsidRPr="00077324" w:rsidRDefault="00274982" w:rsidP="00274982">
                          <w:pPr>
                            <w:pStyle w:val="BodyText"/>
                            <w:spacing w:before="0"/>
                            <w:rPr>
                              <w:sz w:val="22"/>
                              <w:szCs w:val="22"/>
                            </w:rPr>
                          </w:pPr>
                        </w:p>
                      </w:txbxContent>
                    </v:textbox>
                  </v:shape>
                  <v:shape id="Text Box 354" o:spid="_x0000_s109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2779FDB0" w14:textId="77777777" w:rsidR="00274982" w:rsidRPr="00386D80" w:rsidRDefault="00274982" w:rsidP="00274982">
                          <w:pPr>
                            <w:pStyle w:val="BodyText"/>
                            <w:jc w:val="center"/>
                            <w:rPr>
                              <w:sz w:val="20"/>
                            </w:rPr>
                          </w:pPr>
                          <w:r w:rsidRPr="00386D80">
                            <w:rPr>
                              <w:sz w:val="20"/>
                            </w:rPr>
                            <w:t>U</w:t>
                          </w:r>
                          <w:r>
                            <w:rPr>
                              <w:sz w:val="20"/>
                            </w:rPr>
                            <w:t>pdate Care Plan</w:t>
                          </w:r>
                        </w:p>
                        <w:p w14:paraId="0E06069B" w14:textId="77777777" w:rsidR="00274982" w:rsidRDefault="00274982" w:rsidP="00274982"/>
                        <w:p w14:paraId="18382E98" w14:textId="77777777" w:rsidR="00274982" w:rsidRPr="00077324" w:rsidRDefault="00274982" w:rsidP="00274982">
                          <w:pPr>
                            <w:pStyle w:val="BodyText"/>
                            <w:rPr>
                              <w:sz w:val="22"/>
                              <w:szCs w:val="22"/>
                            </w:rPr>
                          </w:pPr>
                          <w:r w:rsidRPr="00077324">
                            <w:rPr>
                              <w:sz w:val="22"/>
                              <w:szCs w:val="22"/>
                            </w:rPr>
                            <w:t>Transaction-B [B]</w:t>
                          </w:r>
                        </w:p>
                      </w:txbxContent>
                    </v:textbox>
                  </v:shape>
                  <v:rect id="Rectangle 355" o:spid="_x0000_s1094" style="position:absolute;left:33813;top:7581;width:2274;height:18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9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96" style="position:absolute;left:51517;top:9340;width:2477;height:11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97" type="#_x0000_t202" style="position:absolute;left:36409;top:17333;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0D669540" w14:textId="77777777" w:rsidR="00274982" w:rsidRPr="00364CC5" w:rsidRDefault="00274982" w:rsidP="00274982">
                          <w:pPr>
                            <w:pStyle w:val="BodyText"/>
                            <w:jc w:val="center"/>
                            <w:rPr>
                              <w:sz w:val="18"/>
                              <w:szCs w:val="18"/>
                            </w:rPr>
                          </w:pPr>
                          <w:r w:rsidRPr="00364CC5">
                            <w:rPr>
                              <w:sz w:val="18"/>
                              <w:szCs w:val="18"/>
                            </w:rPr>
                            <w:t>Provide Care Plan</w:t>
                          </w:r>
                          <w:del w:id="341" w:author="Cole, George" w:date="2016-02-16T15:19:00Z">
                            <w:r w:rsidRPr="00364CC5" w:rsidDel="009625E5">
                              <w:rPr>
                                <w:sz w:val="18"/>
                                <w:szCs w:val="18"/>
                              </w:rPr>
                              <w:delText xml:space="preserve"> Updates</w:delText>
                            </w:r>
                          </w:del>
                        </w:p>
                        <w:p w14:paraId="3378716C" w14:textId="77777777" w:rsidR="00274982" w:rsidRDefault="00274982" w:rsidP="00274982"/>
                        <w:p w14:paraId="2EA4066A" w14:textId="77777777" w:rsidR="00274982" w:rsidRPr="00077324" w:rsidRDefault="00274982" w:rsidP="00274982">
                          <w:pPr>
                            <w:pStyle w:val="BodyText"/>
                            <w:rPr>
                              <w:sz w:val="22"/>
                              <w:szCs w:val="22"/>
                            </w:rPr>
                          </w:pPr>
                          <w:r w:rsidRPr="00077324">
                            <w:rPr>
                              <w:sz w:val="22"/>
                              <w:szCs w:val="22"/>
                            </w:rPr>
                            <w:t>Transaction-B [B]</w:t>
                          </w:r>
                        </w:p>
                      </w:txbxContent>
                    </v:textbox>
                  </v:shape>
                  <v:line id="Line 359" o:spid="_x0000_s1098" style="position:absolute;visibility:visible;mso-wrap-style:square" from="36087,19892" to="51517,2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line id="Line 360" o:spid="_x0000_s1099" style="position:absolute;flip:x y;visibility:visible;mso-wrap-style:square" from="36087,9709" to="50958,9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uR58UAAADcAAAADwAAAGRycy9kb3ducmV2LnhtbESPQWvCQBSE7wX/w/IK3upGhWBTVymC&#10;4MGLtrTXl+wzG82+TbJrjP/eFQo9DjPzDbNcD7YWPXW+cqxgOklAEBdOV1wq+P7avi1A+ICssXZM&#10;Cu7kYb0avSwx0+7GB+qPoRQRwj5DBSaEJpPSF4Ys+olriKN3cp3FEGVXSt3hLcJtLWdJkkqLFccF&#10;gw1tDBWX49Uq6PPr9PyzP1x8/tu+5wvTbvZtqtT4dfj8ABFoCP/hv/ZOK5jN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uR58UAAADcAAAADwAAAAAAAAAA&#10;AAAAAAChAgAAZHJzL2Rvd25yZXYueG1sUEsFBgAAAAAEAAQA+QAAAJMDAAAAAA==&#10;">
                    <v:stroke endarrow="block"/>
                  </v:line>
                  <v:shape id="Text Box 361" o:spid="_x0000_s1100"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68A675A4" w14:textId="77777777" w:rsidR="00274982" w:rsidRPr="00386D80" w:rsidRDefault="002749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54FC0798" w14:textId="77777777" w:rsidR="00274982" w:rsidRDefault="00274982" w:rsidP="00274982"/>
                        <w:p w14:paraId="63BC2516" w14:textId="77777777" w:rsidR="00274982" w:rsidRPr="00077324" w:rsidRDefault="00274982" w:rsidP="00274982">
                          <w:pPr>
                            <w:pStyle w:val="BodyText"/>
                            <w:rPr>
                              <w:sz w:val="22"/>
                              <w:szCs w:val="22"/>
                            </w:rPr>
                          </w:pPr>
                          <w:r w:rsidRPr="00077324">
                            <w:rPr>
                              <w:sz w:val="22"/>
                              <w:szCs w:val="22"/>
                            </w:rPr>
                            <w:t>Transaction-B [B]</w:t>
                          </w:r>
                        </w:p>
                      </w:txbxContent>
                    </v:textbox>
                  </v:shape>
                  <v:line id="Line 362" o:spid="_x0000_s1101"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102"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BB6BFD2" w14:textId="77777777" w:rsidR="00274982" w:rsidRPr="00364CC5" w:rsidRDefault="00274982" w:rsidP="00274982">
                          <w:pPr>
                            <w:pStyle w:val="BodyText"/>
                            <w:jc w:val="center"/>
                            <w:rPr>
                              <w:sz w:val="18"/>
                              <w:szCs w:val="18"/>
                            </w:rPr>
                          </w:pPr>
                          <w:r w:rsidRPr="00364CC5">
                            <w:rPr>
                              <w:sz w:val="18"/>
                              <w:szCs w:val="18"/>
                            </w:rPr>
                            <w:t>Subscribe to Care Plan</w:t>
                          </w:r>
                          <w:r>
                            <w:rPr>
                              <w:sz w:val="18"/>
                              <w:szCs w:val="18"/>
                            </w:rPr>
                            <w:t xml:space="preserve"> Updates</w:t>
                          </w:r>
                        </w:p>
                        <w:p w14:paraId="1CE9AD0A" w14:textId="77777777" w:rsidR="00274982" w:rsidRDefault="00274982" w:rsidP="00274982"/>
                        <w:p w14:paraId="4BA012A0" w14:textId="77777777" w:rsidR="00274982" w:rsidRPr="00077324" w:rsidRDefault="00274982" w:rsidP="00274982">
                          <w:pPr>
                            <w:pStyle w:val="BodyText"/>
                            <w:rPr>
                              <w:sz w:val="22"/>
                              <w:szCs w:val="22"/>
                            </w:rPr>
                          </w:pPr>
                          <w:r w:rsidRPr="00077324">
                            <w:rPr>
                              <w:sz w:val="22"/>
                              <w:szCs w:val="22"/>
                            </w:rPr>
                            <w:t>Transaction-B [B]</w:t>
                          </w:r>
                        </w:p>
                      </w:txbxContent>
                    </v:textbox>
                  </v:shape>
                  <v:rect id="Rectangle 364" o:spid="_x0000_s1103" style="position:absolute;left:11417;top:8731;width:2273;height:17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104"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6" o:spid="_x0000_s1105" style="position:absolute;visibility:visible;mso-wrap-style:square" from="13988,20013" to="33813,2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6xcYAAADcAAAADwAAAGRycy9kb3ducmV2LnhtbESPQWvCQBSE7wX/w/KE3urGIMFG1xCE&#10;QmlBUCv0+Jp9JsHs25DdJjG/vlso9DjMzDfMNhtNI3rqXG1ZwXIRgSAurK65VPBxfnlag3AeWWNj&#10;mRTcyUG2mz1sMdV24CP1J1+KAGGXooLK+zaV0hUVGXQL2xIH72o7gz7IrpS6wyHATSPjKEqkwZrD&#10;QoUt7SsqbqdvowDlfvLr4/i+er4Y+XnIk8vX9KbU43zMNyA8jf4//Nd+1QriVQy/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nusXGAAAA3AAAAA8AAAAAAAAA&#10;AAAAAAAAoQIAAGRycy9kb3ducmV2LnhtbFBLBQYAAAAABAAEAPkAAACUAwAAAAA=&#10;">
                    <v:stroke startarrow="block"/>
                  </v:line>
                  <v:line id="Line 367" o:spid="_x0000_s1106" style="position:absolute;flip:x y;visibility:visible;mso-wrap-style:square" from="13823,15080" to="33515,1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pBAsYAAADcAAAADwAAAGRycy9kb3ducmV2LnhtbESPT2vCQBTE70K/w/IKvelGK6LRVYpQ&#10;6MGLf2ivL9lnNpp9m2TXmH57t1DwOMzMb5jVpreV6Kj1pWMF41ECgjh3uuRCwen4OZyD8AFZY+WY&#10;FPySh836ZbDCVLs776k7hEJECPsUFZgQ6lRKnxuy6EeuJo7e2bUWQ5RtIXWL9wi3lZwkyUxaLDku&#10;GKxpayi/Hm5WQZfdxpfv3f7qs59mkc1Ns901M6XeXvuPJYhAfXiG/9tfWsFk+g5/Z+IRkO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qQQLGAAAA3AAAAA8AAAAAAAAA&#10;AAAAAAAAoQIAAGRycy9kb3ducmV2LnhtbFBLBQYAAAAABAAEAPkAAACUAwAAAAA=&#10;">
                    <v:stroke endarrow="block"/>
                  </v:line>
                  <v:shape id="Text Box 368" o:spid="_x0000_s1107" type="#_x0000_t202" style="position:absolute;left:14438;top:12636;width:173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6E40B758" w14:textId="77777777" w:rsidR="00274982" w:rsidRPr="00364CC5" w:rsidRDefault="00274982" w:rsidP="00274982">
                          <w:pPr>
                            <w:pStyle w:val="BodyText"/>
                            <w:jc w:val="center"/>
                            <w:rPr>
                              <w:sz w:val="18"/>
                              <w:szCs w:val="18"/>
                            </w:rPr>
                          </w:pPr>
                          <w:r w:rsidRPr="00364CC5">
                            <w:rPr>
                              <w:sz w:val="18"/>
                              <w:szCs w:val="18"/>
                            </w:rPr>
                            <w:t>Subscribe to Care Plan Updates</w:t>
                          </w:r>
                        </w:p>
                        <w:p w14:paraId="43C699CA" w14:textId="77777777" w:rsidR="00274982" w:rsidRDefault="00274982" w:rsidP="00274982"/>
                        <w:p w14:paraId="3506A6BC" w14:textId="77777777" w:rsidR="00274982" w:rsidRPr="00077324" w:rsidRDefault="00274982" w:rsidP="00274982">
                          <w:pPr>
                            <w:pStyle w:val="BodyText"/>
                            <w:rPr>
                              <w:sz w:val="22"/>
                              <w:szCs w:val="22"/>
                            </w:rPr>
                          </w:pPr>
                          <w:r w:rsidRPr="00077324">
                            <w:rPr>
                              <w:sz w:val="22"/>
                              <w:szCs w:val="22"/>
                            </w:rPr>
                            <w:t>Transaction-B [B]</w:t>
                          </w:r>
                        </w:p>
                      </w:txbxContent>
                    </v:textbox>
                  </v:shape>
                  <v:shape id="Text Box 369" o:spid="_x0000_s1108"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752AAE4E" w14:textId="77777777" w:rsidR="00274982" w:rsidRPr="00386D80" w:rsidRDefault="002749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16DE438" w14:textId="77777777" w:rsidR="00274982" w:rsidRDefault="00274982" w:rsidP="00274982"/>
                        <w:p w14:paraId="6FD8F1D0" w14:textId="77777777" w:rsidR="00274982" w:rsidRPr="00077324" w:rsidRDefault="00274982" w:rsidP="00274982">
                          <w:pPr>
                            <w:pStyle w:val="BodyText"/>
                            <w:rPr>
                              <w:sz w:val="22"/>
                              <w:szCs w:val="22"/>
                            </w:rPr>
                          </w:pPr>
                          <w:r w:rsidRPr="00077324">
                            <w:rPr>
                              <w:sz w:val="22"/>
                              <w:szCs w:val="22"/>
                            </w:rPr>
                            <w:t>Transaction-B [B]</w:t>
                          </w:r>
                        </w:p>
                      </w:txbxContent>
                    </v:textbox>
                  </v:shape>
                  <v:shape id="Text Box 370" o:spid="_x0000_s1109" type="#_x0000_t202" style="position:absolute;left:16135;top:17386;width:143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14:paraId="4EEEE18C" w14:textId="77777777" w:rsidR="00274982" w:rsidRPr="00386D80" w:rsidRDefault="00274982" w:rsidP="00274982">
                          <w:pPr>
                            <w:pStyle w:val="BodyText"/>
                            <w:jc w:val="center"/>
                            <w:rPr>
                              <w:sz w:val="20"/>
                            </w:rPr>
                          </w:pPr>
                          <w:r>
                            <w:rPr>
                              <w:sz w:val="20"/>
                            </w:rPr>
                            <w:t>Provide Care Plan</w:t>
                          </w:r>
                          <w:del w:id="342" w:author="Cole, George" w:date="2016-02-16T15:21:00Z">
                            <w:r w:rsidDel="00A045EC">
                              <w:rPr>
                                <w:sz w:val="20"/>
                              </w:rPr>
                              <w:delText xml:space="preserve"> up</w:delText>
                            </w:r>
                          </w:del>
                          <w:del w:id="343" w:author="Cole, George" w:date="2016-02-16T15:20:00Z">
                            <w:r w:rsidDel="00A045EC">
                              <w:rPr>
                                <w:sz w:val="20"/>
                              </w:rPr>
                              <w:delText>dates</w:delText>
                            </w:r>
                          </w:del>
                        </w:p>
                        <w:p w14:paraId="3D4FA315" w14:textId="77777777" w:rsidR="00274982" w:rsidRDefault="00274982" w:rsidP="00274982"/>
                        <w:p w14:paraId="333033B2" w14:textId="77777777" w:rsidR="00274982" w:rsidRPr="00077324" w:rsidRDefault="00274982" w:rsidP="00274982">
                          <w:pPr>
                            <w:pStyle w:val="BodyText"/>
                            <w:rPr>
                              <w:sz w:val="22"/>
                              <w:szCs w:val="22"/>
                            </w:rPr>
                          </w:pPr>
                          <w:r w:rsidRPr="00077324">
                            <w:rPr>
                              <w:sz w:val="22"/>
                              <w:szCs w:val="22"/>
                            </w:rPr>
                            <w:t>Transaction-B [B]</w:t>
                          </w:r>
                        </w:p>
                      </w:txbxContent>
                    </v:textbox>
                  </v:shape>
                  <w10:anchorlock/>
                </v:group>
              </w:pict>
            </mc:Fallback>
          </mc:AlternateContent>
        </w:r>
      </w:ins>
    </w:p>
    <w:p w14:paraId="4C8040B5" w14:textId="77777777" w:rsidR="00274982" w:rsidRDefault="00274982" w:rsidP="00274982">
      <w:pPr>
        <w:pStyle w:val="BodyText"/>
        <w:rPr>
          <w:ins w:id="344" w:author="Cole, George" w:date="2016-02-16T03:24:00Z"/>
          <w:b/>
          <w:szCs w:val="24"/>
        </w:rPr>
      </w:pPr>
    </w:p>
    <w:p w14:paraId="6F3F3266" w14:textId="77777777" w:rsidR="00EF5BD1" w:rsidDel="00274982" w:rsidRDefault="00EF5BD1" w:rsidP="00274982">
      <w:pPr>
        <w:pStyle w:val="Footer"/>
        <w:rPr>
          <w:del w:id="345" w:author="Cole, George" w:date="2016-02-16T03:24:00Z"/>
        </w:rPr>
      </w:pPr>
    </w:p>
    <w:p w14:paraId="667D5A4E" w14:textId="1DF0FF54" w:rsidR="00F1527E" w:rsidDel="00274982" w:rsidRDefault="004C7B88" w:rsidP="00274982">
      <w:pPr>
        <w:pStyle w:val="Footer"/>
        <w:rPr>
          <w:del w:id="346" w:author="Cole, George" w:date="2016-02-16T03:24:00Z"/>
        </w:rPr>
      </w:pPr>
      <w:del w:id="347" w:author="Cole, George" w:date="2016-02-16T03:24:00Z">
        <w:r w:rsidRPr="003651D9" w:rsidDel="00274982">
          <w:rPr>
            <w:noProof/>
          </w:rPr>
          <mc:AlternateContent>
            <mc:Choice Requires="wpc">
              <w:drawing>
                <wp:inline distT="0" distB="0" distL="0" distR="0" wp14:anchorId="4207985A" wp14:editId="3165801F">
                  <wp:extent cx="6524625" cy="6433185"/>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 name="Text Box 248"/>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09B24" w14:textId="77777777" w:rsidR="00F1527E" w:rsidRPr="00077324" w:rsidRDefault="00F1527E" w:rsidP="00314713">
                                <w:pPr>
                                  <w:pStyle w:val="BodyText"/>
                                  <w:jc w:val="center"/>
                                  <w:rPr>
                                    <w:sz w:val="22"/>
                                    <w:szCs w:val="22"/>
                                  </w:rPr>
                                </w:pPr>
                                <w:r>
                                  <w:rPr>
                                    <w:sz w:val="22"/>
                                    <w:szCs w:val="22"/>
                                  </w:rPr>
                                  <w:t>E</w:t>
                                </w:r>
                                <w:r w:rsidR="00D04B4D">
                                  <w:rPr>
                                    <w:sz w:val="22"/>
                                    <w:szCs w:val="22"/>
                                  </w:rPr>
                                  <w:t>ncounter(s) B</w:t>
                                </w:r>
                              </w:p>
                              <w:p w14:paraId="0B8C7472" w14:textId="77777777" w:rsidR="00F1527E" w:rsidRDefault="00F1527E" w:rsidP="00314713"/>
                              <w:p w14:paraId="265BEE04" w14:textId="77777777" w:rsidR="00F1527E" w:rsidRPr="00077324" w:rsidRDefault="00F1527E" w:rsidP="00314713">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149" name="Text Box 249"/>
                          <wps:cNvSpPr txBox="1">
                            <a:spLocks noChangeArrowheads="1"/>
                          </wps:cNvSpPr>
                          <wps:spPr bwMode="auto">
                            <a:xfrm>
                              <a:off x="609600" y="227965"/>
                              <a:ext cx="138493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22143F" w14:textId="77777777" w:rsidR="00F1527E" w:rsidRPr="00F214E1" w:rsidRDefault="00F1527E" w:rsidP="00314713">
                                <w:pPr>
                                  <w:pStyle w:val="BodyText"/>
                                  <w:jc w:val="center"/>
                                  <w:rPr>
                                    <w:sz w:val="20"/>
                                  </w:rPr>
                                </w:pPr>
                                <w:r w:rsidRPr="00F214E1">
                                  <w:rPr>
                                    <w:sz w:val="20"/>
                                  </w:rPr>
                                  <w:t>Providers EHRs</w:t>
                                </w:r>
                              </w:p>
                              <w:p w14:paraId="086FAF19" w14:textId="77777777" w:rsidR="00F1527E" w:rsidRDefault="00F1527E" w:rsidP="00314713">
                                <w:pPr>
                                  <w:pStyle w:val="BodyText"/>
                                  <w:spacing w:before="0"/>
                                  <w:rPr>
                                    <w:sz w:val="22"/>
                                    <w:szCs w:val="22"/>
                                  </w:rPr>
                                </w:pPr>
                              </w:p>
                              <w:p w14:paraId="3F9D0F73" w14:textId="77777777" w:rsidR="00F1527E" w:rsidRPr="00077324" w:rsidRDefault="00F1527E" w:rsidP="00314713">
                                <w:pPr>
                                  <w:pStyle w:val="BodyText"/>
                                  <w:spacing w:before="0"/>
                                  <w:rPr>
                                    <w:sz w:val="22"/>
                                    <w:szCs w:val="22"/>
                                  </w:rPr>
                                </w:pPr>
                              </w:p>
                              <w:p w14:paraId="07667F8E" w14:textId="77777777" w:rsidR="00F1527E" w:rsidRPr="00077324" w:rsidRDefault="00F1527E" w:rsidP="00314713">
                                <w:pPr>
                                  <w:pStyle w:val="BodyText"/>
                                  <w:rPr>
                                    <w:sz w:val="22"/>
                                    <w:szCs w:val="22"/>
                                  </w:rPr>
                                </w:pPr>
                              </w:p>
                              <w:p w14:paraId="023816B9" w14:textId="77777777" w:rsidR="00F1527E" w:rsidRDefault="00F1527E" w:rsidP="00314713"/>
                              <w:p w14:paraId="3CCC6A29" w14:textId="77777777" w:rsidR="00F1527E" w:rsidRPr="00077324" w:rsidRDefault="00F1527E" w:rsidP="00314713">
                                <w:pPr>
                                  <w:pStyle w:val="BodyText"/>
                                  <w:rPr>
                                    <w:sz w:val="22"/>
                                    <w:szCs w:val="22"/>
                                  </w:rPr>
                                </w:pPr>
                                <w:r w:rsidRPr="00077324">
                                  <w:rPr>
                                    <w:sz w:val="22"/>
                                    <w:szCs w:val="22"/>
                                  </w:rPr>
                                  <w:t>Actor D/</w:t>
                                </w:r>
                              </w:p>
                              <w:p w14:paraId="09116E28" w14:textId="77777777" w:rsidR="00F1527E" w:rsidRPr="00077324" w:rsidRDefault="00F1527E" w:rsidP="00314713">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150" name="Line 250"/>
                          <wps:cNvCnPr>
                            <a:cxnSpLocks noChangeShapeType="1"/>
                          </wps:cNvCnPr>
                          <wps:spPr bwMode="auto">
                            <a:xfrm flipH="1" flipV="1">
                              <a:off x="1264920" y="494030"/>
                              <a:ext cx="57785" cy="5537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1" name="Text Box 251"/>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D4FE5" w14:textId="77777777" w:rsidR="00F1527E" w:rsidRPr="00F0650A" w:rsidRDefault="00F1527E" w:rsidP="00314713">
                                <w:pPr>
                                  <w:pStyle w:val="BodyText"/>
                                  <w:jc w:val="center"/>
                                  <w:rPr>
                                    <w:sz w:val="20"/>
                                  </w:rPr>
                                </w:pPr>
                                <w:r w:rsidRPr="00F0650A">
                                  <w:rPr>
                                    <w:sz w:val="20"/>
                                  </w:rPr>
                                  <w:t>Care Plan Manager</w:t>
                                </w:r>
                              </w:p>
                              <w:p w14:paraId="278EE96C" w14:textId="77777777" w:rsidR="00F1527E" w:rsidRPr="00077324" w:rsidRDefault="00F1527E" w:rsidP="00314713">
                                <w:pPr>
                                  <w:pStyle w:val="BodyText"/>
                                  <w:rPr>
                                    <w:sz w:val="22"/>
                                    <w:szCs w:val="22"/>
                                  </w:rPr>
                                </w:pPr>
                                <w:r w:rsidRPr="00077324">
                                  <w:rPr>
                                    <w:sz w:val="22"/>
                                    <w:szCs w:val="22"/>
                                  </w:rPr>
                                  <w:t>Actor B</w:t>
                                </w:r>
                              </w:p>
                              <w:p w14:paraId="309D96EC" w14:textId="77777777" w:rsidR="00F1527E" w:rsidRDefault="00F1527E" w:rsidP="00314713"/>
                              <w:p w14:paraId="28B3A88A" w14:textId="77777777" w:rsidR="00F1527E" w:rsidRPr="00077324" w:rsidRDefault="00F1527E" w:rsidP="00314713">
                                <w:pPr>
                                  <w:pStyle w:val="BodyText"/>
                                  <w:rPr>
                                    <w:sz w:val="22"/>
                                    <w:szCs w:val="22"/>
                                  </w:rPr>
                                </w:pPr>
                                <w:r w:rsidRPr="00077324">
                                  <w:rPr>
                                    <w:sz w:val="22"/>
                                    <w:szCs w:val="22"/>
                                  </w:rPr>
                                  <w:t>Actor A /</w:t>
                                </w:r>
                              </w:p>
                              <w:p w14:paraId="0F557095" w14:textId="77777777" w:rsidR="00F1527E" w:rsidRPr="00077324" w:rsidRDefault="00F1527E" w:rsidP="0031471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53" name="Line 252"/>
                          <wps:cNvCnPr>
                            <a:cxnSpLocks noChangeShapeType="1"/>
                          </wps:cNvCnPr>
                          <wps:spPr bwMode="auto">
                            <a:xfrm flipH="1" flipV="1">
                              <a:off x="3498850" y="608330"/>
                              <a:ext cx="33655" cy="5377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4" name="Line 253"/>
                          <wps:cNvCnPr>
                            <a:cxnSpLocks noChangeShapeType="1"/>
                          </wps:cNvCnPr>
                          <wps:spPr bwMode="auto">
                            <a:xfrm flipH="1" flipV="1">
                              <a:off x="5273040" y="608330"/>
                              <a:ext cx="58420" cy="54317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5" name="Text Box 254"/>
                          <wps:cNvSpPr txBox="1">
                            <a:spLocks noChangeArrowheads="1"/>
                          </wps:cNvSpPr>
                          <wps:spPr bwMode="auto">
                            <a:xfrm>
                              <a:off x="1735455" y="4093210"/>
                              <a:ext cx="9029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51C30" w14:textId="77777777" w:rsidR="00F1527E" w:rsidRPr="00B628BD" w:rsidRDefault="00F1527E" w:rsidP="00314713">
                                <w:pPr>
                                  <w:pStyle w:val="BodyText"/>
                                  <w:rPr>
                                    <w:i/>
                                    <w:sz w:val="18"/>
                                    <w:szCs w:val="18"/>
                                  </w:rPr>
                                </w:pPr>
                                <w:r w:rsidRPr="00B628BD">
                                  <w:rPr>
                                    <w:i/>
                                    <w:sz w:val="18"/>
                                    <w:szCs w:val="18"/>
                                  </w:rPr>
                                  <w:t xml:space="preserve">[Reconciliation1 </w:t>
                                </w:r>
                              </w:p>
                              <w:p w14:paraId="6BA74E80" w14:textId="77777777" w:rsidR="00F1527E" w:rsidRDefault="00F1527E" w:rsidP="00314713"/>
                              <w:p w14:paraId="0C7B8861" w14:textId="77777777" w:rsidR="00F1527E" w:rsidRPr="00077324" w:rsidRDefault="00F1527E" w:rsidP="00314713">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156" name="Text Box 255"/>
                          <wps:cNvSpPr txBox="1">
                            <a:spLocks noChangeArrowheads="1"/>
                          </wps:cNvSpPr>
                          <wps:spPr bwMode="auto">
                            <a:xfrm>
                              <a:off x="4693285" y="33464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8EE6D7" w14:textId="77777777" w:rsidR="00F1527E" w:rsidRPr="00F214E1" w:rsidRDefault="00F1527E" w:rsidP="00314713">
                                <w:pPr>
                                  <w:pStyle w:val="BodyText"/>
                                  <w:jc w:val="center"/>
                                  <w:rPr>
                                    <w:sz w:val="20"/>
                                  </w:rPr>
                                </w:pPr>
                                <w:r w:rsidRPr="00F214E1">
                                  <w:rPr>
                                    <w:sz w:val="20"/>
                                  </w:rPr>
                                  <w:t>Patient PHR</w:t>
                                </w:r>
                              </w:p>
                              <w:p w14:paraId="063ACD34" w14:textId="77777777" w:rsidR="00F1527E" w:rsidRPr="00077324" w:rsidRDefault="00F1527E" w:rsidP="00314713">
                                <w:pPr>
                                  <w:pStyle w:val="BodyText"/>
                                  <w:spacing w:before="0"/>
                                  <w:rPr>
                                    <w:sz w:val="22"/>
                                    <w:szCs w:val="22"/>
                                  </w:rPr>
                                </w:pPr>
                              </w:p>
                            </w:txbxContent>
                          </wps:txbx>
                          <wps:bodyPr rot="0" vert="horz" wrap="square" lIns="0" tIns="0" rIns="0" bIns="0" anchor="t" anchorCtr="0" upright="1">
                            <a:noAutofit/>
                          </wps:bodyPr>
                        </wps:wsp>
                        <wps:wsp>
                          <wps:cNvPr id="157" name="Text Box 257"/>
                          <wps:cNvSpPr txBox="1">
                            <a:spLocks noChangeArrowheads="1"/>
                          </wps:cNvSpPr>
                          <wps:spPr bwMode="auto">
                            <a:xfrm>
                              <a:off x="1465580" y="443611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481B7" w14:textId="77777777" w:rsidR="00F1527E" w:rsidRPr="00386D80" w:rsidRDefault="00F1527E" w:rsidP="00314713">
                                <w:pPr>
                                  <w:pStyle w:val="BodyText"/>
                                  <w:jc w:val="center"/>
                                  <w:rPr>
                                    <w:sz w:val="20"/>
                                  </w:rPr>
                                </w:pPr>
                                <w:r w:rsidRPr="00386D80">
                                  <w:rPr>
                                    <w:sz w:val="20"/>
                                  </w:rPr>
                                  <w:t>U</w:t>
                                </w:r>
                                <w:r>
                                  <w:rPr>
                                    <w:sz w:val="20"/>
                                  </w:rPr>
                                  <w:t>pdate Care Plan</w:t>
                                </w:r>
                              </w:p>
                              <w:p w14:paraId="25110FB1" w14:textId="77777777" w:rsidR="00F1527E" w:rsidRDefault="00F1527E" w:rsidP="00314713"/>
                              <w:p w14:paraId="1A93B459" w14:textId="77777777" w:rsidR="00F1527E" w:rsidRPr="00077324" w:rsidRDefault="00F1527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58" name="Rectangle 258"/>
                          <wps:cNvSpPr>
                            <a:spLocks noChangeArrowheads="1"/>
                          </wps:cNvSpPr>
                          <wps:spPr bwMode="auto">
                            <a:xfrm>
                              <a:off x="3381375" y="758190"/>
                              <a:ext cx="227330" cy="51066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Line 259"/>
                          <wps:cNvCnPr>
                            <a:cxnSpLocks noChangeShapeType="1"/>
                          </wps:cNvCnPr>
                          <wps:spPr bwMode="auto">
                            <a:xfrm>
                              <a:off x="1390015" y="4679315"/>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260"/>
                          <wps:cNvSpPr>
                            <a:spLocks noChangeArrowheads="1"/>
                          </wps:cNvSpPr>
                          <wps:spPr bwMode="auto">
                            <a:xfrm>
                              <a:off x="5151755" y="4710430"/>
                              <a:ext cx="247650" cy="1154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61"/>
                          <wps:cNvSpPr txBox="1">
                            <a:spLocks noChangeArrowheads="1"/>
                          </wps:cNvSpPr>
                          <wps:spPr bwMode="auto">
                            <a:xfrm>
                              <a:off x="3667125" y="5186680"/>
                              <a:ext cx="12617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6E715" w14:textId="77777777" w:rsidR="00F1527E" w:rsidRPr="00386D80" w:rsidRDefault="00F1527E" w:rsidP="00314713">
                                <w:pPr>
                                  <w:pStyle w:val="BodyText"/>
                                  <w:jc w:val="center"/>
                                  <w:rPr>
                                    <w:sz w:val="20"/>
                                  </w:rPr>
                                </w:pPr>
                                <w:r>
                                  <w:rPr>
                                    <w:sz w:val="20"/>
                                  </w:rPr>
                                  <w:t>Provide Care Plan</w:t>
                                </w:r>
                              </w:p>
                              <w:p w14:paraId="432BB7F7" w14:textId="77777777" w:rsidR="00F1527E" w:rsidRDefault="00F1527E" w:rsidP="00314713"/>
                              <w:p w14:paraId="7F3D666D" w14:textId="77777777" w:rsidR="00F1527E" w:rsidRPr="00077324" w:rsidRDefault="00F1527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5" name="Line 262"/>
                          <wps:cNvCnPr>
                            <a:cxnSpLocks noChangeShapeType="1"/>
                          </wps:cNvCnPr>
                          <wps:spPr bwMode="auto">
                            <a:xfrm>
                              <a:off x="3608705" y="5460365"/>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 name="Group 263"/>
                          <wpg:cNvGrpSpPr>
                            <a:grpSpLocks/>
                          </wpg:cNvGrpSpPr>
                          <wpg:grpSpPr bwMode="auto">
                            <a:xfrm>
                              <a:off x="5384800" y="5568950"/>
                              <a:ext cx="304800" cy="222885"/>
                              <a:chOff x="5175" y="7275"/>
                              <a:chExt cx="480" cy="405"/>
                            </a:xfrm>
                          </wpg:grpSpPr>
                          <wps:wsp>
                            <wps:cNvPr id="37" name="Line 264"/>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 name="Line 265"/>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6"/>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0" name="Text Box 271"/>
                          <wps:cNvSpPr txBox="1">
                            <a:spLocks noChangeArrowheads="1"/>
                          </wps:cNvSpPr>
                          <wps:spPr bwMode="auto">
                            <a:xfrm>
                              <a:off x="5718810" y="5525135"/>
                              <a:ext cx="80581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3675B" w14:textId="77777777" w:rsidR="00F1527E" w:rsidRPr="00B628BD" w:rsidRDefault="00D748B5" w:rsidP="00314713">
                                <w:pPr>
                                  <w:pStyle w:val="BodyText"/>
                                  <w:rPr>
                                    <w:i/>
                                    <w:sz w:val="18"/>
                                    <w:szCs w:val="18"/>
                                  </w:rPr>
                                </w:pPr>
                                <w:r>
                                  <w:rPr>
                                    <w:i/>
                                    <w:sz w:val="18"/>
                                    <w:szCs w:val="18"/>
                                  </w:rPr>
                                  <w:t xml:space="preserve"> </w:t>
                                </w:r>
                                <w:r w:rsidR="00F1527E" w:rsidRPr="00B628BD">
                                  <w:rPr>
                                    <w:i/>
                                    <w:sz w:val="18"/>
                                    <w:szCs w:val="18"/>
                                  </w:rPr>
                                  <w:t xml:space="preserve">[Reconciliation1 </w:t>
                                </w:r>
                              </w:p>
                              <w:p w14:paraId="7A10DBE8" w14:textId="77777777" w:rsidR="00F1527E" w:rsidRDefault="00F1527E" w:rsidP="00314713"/>
                              <w:p w14:paraId="73D148EA" w14:textId="77777777" w:rsidR="00F1527E" w:rsidRPr="00077324" w:rsidRDefault="00F1527E" w:rsidP="00314713">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41" name="Line 272"/>
                          <wps:cNvCnPr>
                            <a:cxnSpLocks noChangeShapeType="1"/>
                          </wps:cNvCnPr>
                          <wps:spPr bwMode="auto">
                            <a:xfrm flipH="1" flipV="1">
                              <a:off x="3608705" y="5204460"/>
                              <a:ext cx="1504315" cy="24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273"/>
                          <wps:cNvSpPr txBox="1">
                            <a:spLocks noChangeArrowheads="1"/>
                          </wps:cNvSpPr>
                          <wps:spPr bwMode="auto">
                            <a:xfrm>
                              <a:off x="3755390" y="4958080"/>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31277" w14:textId="77777777" w:rsidR="00F1527E" w:rsidRPr="00386D80" w:rsidRDefault="00F1527E" w:rsidP="00314713">
                                <w:pPr>
                                  <w:pStyle w:val="BodyText"/>
                                  <w:jc w:val="center"/>
                                  <w:rPr>
                                    <w:sz w:val="20"/>
                                  </w:rPr>
                                </w:pPr>
                                <w:r>
                                  <w:rPr>
                                    <w:sz w:val="18"/>
                                    <w:szCs w:val="18"/>
                                  </w:rPr>
                                  <w:t>Retrieve</w:t>
                                </w:r>
                                <w:r w:rsidRPr="00F1527E">
                                  <w:rPr>
                                    <w:sz w:val="18"/>
                                    <w:szCs w:val="18"/>
                                  </w:rPr>
                                  <w:t xml:space="preserve"> Care</w:t>
                                </w:r>
                                <w:r>
                                  <w:rPr>
                                    <w:sz w:val="20"/>
                                  </w:rPr>
                                  <w:t xml:space="preserve"> Plan</w:t>
                                </w:r>
                              </w:p>
                              <w:p w14:paraId="4D384415" w14:textId="77777777" w:rsidR="00F1527E" w:rsidRDefault="00F1527E" w:rsidP="00314713"/>
                              <w:p w14:paraId="0298C634" w14:textId="77777777" w:rsidR="00F1527E" w:rsidRPr="00077324" w:rsidRDefault="00F1527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43" name="Line 274"/>
                          <wps:cNvCnPr>
                            <a:cxnSpLocks noChangeShapeType="1"/>
                          </wps:cNvCnPr>
                          <wps:spPr bwMode="auto">
                            <a:xfrm flipH="1" flipV="1">
                              <a:off x="3627755" y="5053965"/>
                              <a:ext cx="1524000" cy="23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75"/>
                          <wps:cNvSpPr txBox="1">
                            <a:spLocks noChangeArrowheads="1"/>
                          </wps:cNvSpPr>
                          <wps:spPr bwMode="auto">
                            <a:xfrm>
                              <a:off x="3699510" y="4790440"/>
                              <a:ext cx="13735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8476C4" w14:textId="77777777" w:rsidR="00F1527E" w:rsidRPr="00386D80" w:rsidRDefault="00F1527E" w:rsidP="00314713">
                                <w:pPr>
                                  <w:pStyle w:val="BodyText"/>
                                  <w:jc w:val="center"/>
                                  <w:rPr>
                                    <w:sz w:val="20"/>
                                  </w:rPr>
                                </w:pPr>
                                <w:r>
                                  <w:rPr>
                                    <w:sz w:val="20"/>
                                  </w:rPr>
                                  <w:t>Subscribe to Care Plan</w:t>
                                </w:r>
                              </w:p>
                              <w:p w14:paraId="73CCE6A3" w14:textId="77777777" w:rsidR="00F1527E" w:rsidRDefault="00F1527E" w:rsidP="00314713"/>
                              <w:p w14:paraId="16B8E637" w14:textId="77777777" w:rsidR="00F1527E" w:rsidRPr="00077324" w:rsidRDefault="00F1527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45" name="Rectangle 276"/>
                          <wps:cNvSpPr>
                            <a:spLocks noChangeArrowheads="1"/>
                          </wps:cNvSpPr>
                          <wps:spPr bwMode="auto">
                            <a:xfrm>
                              <a:off x="1177290" y="970915"/>
                              <a:ext cx="227330" cy="2718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Line 277"/>
                          <wps:cNvCnPr>
                            <a:cxnSpLocks noChangeShapeType="1"/>
                          </wps:cNvCnPr>
                          <wps:spPr bwMode="auto">
                            <a:xfrm>
                              <a:off x="1409700" y="970915"/>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78"/>
                          <wps:cNvCnPr>
                            <a:cxnSpLocks noChangeShapeType="1"/>
                          </wps:cNvCnPr>
                          <wps:spPr bwMode="auto">
                            <a:xfrm>
                              <a:off x="1390015" y="1379855"/>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279"/>
                          <wps:cNvCnPr>
                            <a:cxnSpLocks noChangeShapeType="1"/>
                          </wps:cNvCnPr>
                          <wps:spPr bwMode="auto">
                            <a:xfrm flipH="1" flipV="1">
                              <a:off x="1390015" y="1849120"/>
                              <a:ext cx="1961515" cy="400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280"/>
                          <wps:cNvSpPr txBox="1">
                            <a:spLocks noChangeArrowheads="1"/>
                          </wps:cNvSpPr>
                          <wps:spPr bwMode="auto">
                            <a:xfrm>
                              <a:off x="1817370" y="2016125"/>
                              <a:ext cx="9029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DE3D5" w14:textId="77777777" w:rsidR="0078454E" w:rsidRPr="00B628BD" w:rsidRDefault="0078454E" w:rsidP="00314713">
                                <w:pPr>
                                  <w:pStyle w:val="BodyText"/>
                                  <w:rPr>
                                    <w:i/>
                                    <w:sz w:val="18"/>
                                    <w:szCs w:val="18"/>
                                  </w:rPr>
                                </w:pPr>
                                <w:r w:rsidRPr="00B628BD">
                                  <w:rPr>
                                    <w:i/>
                                    <w:sz w:val="18"/>
                                    <w:szCs w:val="18"/>
                                  </w:rPr>
                                  <w:t xml:space="preserve">[Reconciliation1 </w:t>
                                </w:r>
                              </w:p>
                              <w:p w14:paraId="640A134E" w14:textId="77777777" w:rsidR="0078454E" w:rsidRDefault="0078454E" w:rsidP="00314713"/>
                              <w:p w14:paraId="719388A1" w14:textId="77777777" w:rsidR="0078454E" w:rsidRPr="00077324" w:rsidRDefault="0078454E" w:rsidP="00314713">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50" name="Text Box 281"/>
                          <wps:cNvSpPr txBox="1">
                            <a:spLocks noChangeArrowheads="1"/>
                          </wps:cNvSpPr>
                          <wps:spPr bwMode="auto">
                            <a:xfrm>
                              <a:off x="1744345" y="724535"/>
                              <a:ext cx="13735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3926F" w14:textId="77777777" w:rsidR="0078454E" w:rsidRPr="00386D80" w:rsidRDefault="0078454E" w:rsidP="00314713">
                                <w:pPr>
                                  <w:pStyle w:val="BodyText"/>
                                  <w:jc w:val="center"/>
                                  <w:rPr>
                                    <w:sz w:val="20"/>
                                  </w:rPr>
                                </w:pPr>
                                <w:r>
                                  <w:rPr>
                                    <w:sz w:val="20"/>
                                  </w:rPr>
                                  <w:t>Subscribe to Care Plan</w:t>
                                </w:r>
                              </w:p>
                              <w:p w14:paraId="6955651E" w14:textId="77777777" w:rsidR="0078454E" w:rsidRDefault="0078454E" w:rsidP="00314713"/>
                              <w:p w14:paraId="0C1523F7" w14:textId="77777777" w:rsidR="0078454E" w:rsidRPr="00077324" w:rsidRDefault="0078454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Text Box 282"/>
                          <wps:cNvSpPr txBox="1">
                            <a:spLocks noChangeArrowheads="1"/>
                          </wps:cNvSpPr>
                          <wps:spPr bwMode="auto">
                            <a:xfrm>
                              <a:off x="1832610" y="1085850"/>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D18101" w14:textId="77777777" w:rsidR="0078454E" w:rsidRPr="00386D80" w:rsidRDefault="0078454E" w:rsidP="00314713">
                                <w:pPr>
                                  <w:pStyle w:val="BodyText"/>
                                  <w:jc w:val="center"/>
                                  <w:rPr>
                                    <w:sz w:val="20"/>
                                  </w:rPr>
                                </w:pPr>
                                <w:r>
                                  <w:rPr>
                                    <w:sz w:val="18"/>
                                    <w:szCs w:val="18"/>
                                  </w:rPr>
                                  <w:t>Retrieve</w:t>
                                </w:r>
                                <w:r w:rsidRPr="00F1527E">
                                  <w:rPr>
                                    <w:sz w:val="18"/>
                                    <w:szCs w:val="18"/>
                                  </w:rPr>
                                  <w:t xml:space="preserve"> Care</w:t>
                                </w:r>
                                <w:r>
                                  <w:rPr>
                                    <w:sz w:val="20"/>
                                  </w:rPr>
                                  <w:t xml:space="preserve"> Plan</w:t>
                                </w:r>
                              </w:p>
                              <w:p w14:paraId="674EBB42" w14:textId="77777777" w:rsidR="0078454E" w:rsidRDefault="0078454E" w:rsidP="00314713"/>
                              <w:p w14:paraId="5272C025" w14:textId="77777777" w:rsidR="0078454E" w:rsidRPr="00077324" w:rsidRDefault="0078454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2" name="Text Box 283"/>
                          <wps:cNvSpPr txBox="1">
                            <a:spLocks noChangeArrowheads="1"/>
                          </wps:cNvSpPr>
                          <wps:spPr bwMode="auto">
                            <a:xfrm>
                              <a:off x="1753870" y="1514475"/>
                              <a:ext cx="12617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A41C3" w14:textId="77777777" w:rsidR="0078454E" w:rsidRPr="00386D80" w:rsidRDefault="0078454E" w:rsidP="00314713">
                                <w:pPr>
                                  <w:pStyle w:val="BodyText"/>
                                  <w:jc w:val="center"/>
                                  <w:rPr>
                                    <w:sz w:val="20"/>
                                  </w:rPr>
                                </w:pPr>
                                <w:r>
                                  <w:rPr>
                                    <w:sz w:val="20"/>
                                  </w:rPr>
                                  <w:t>Provide Care Plan</w:t>
                                </w:r>
                              </w:p>
                              <w:p w14:paraId="1899B800" w14:textId="77777777" w:rsidR="0078454E" w:rsidRDefault="0078454E" w:rsidP="00314713"/>
                              <w:p w14:paraId="5C348987" w14:textId="77777777" w:rsidR="0078454E" w:rsidRPr="00077324" w:rsidRDefault="0078454E" w:rsidP="00314713">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g:wgp>
                          <wpg:cNvPr id="53" name="Group 285"/>
                          <wpg:cNvGrpSpPr>
                            <a:grpSpLocks/>
                          </wpg:cNvGrpSpPr>
                          <wpg:grpSpPr bwMode="auto">
                            <a:xfrm>
                              <a:off x="1421130" y="2016125"/>
                              <a:ext cx="304165" cy="257175"/>
                              <a:chOff x="5175" y="7275"/>
                              <a:chExt cx="480" cy="405"/>
                            </a:xfrm>
                          </wpg:grpSpPr>
                          <wps:wsp>
                            <wps:cNvPr id="54" name="Line 286"/>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 name="Line 287"/>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88"/>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7" name="Rectangle 289"/>
                          <wps:cNvSpPr>
                            <a:spLocks noChangeArrowheads="1"/>
                          </wps:cNvSpPr>
                          <wps:spPr bwMode="auto">
                            <a:xfrm>
                              <a:off x="1177290" y="3960495"/>
                              <a:ext cx="232410" cy="1149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58" name="Group 290"/>
                          <wpg:cNvGrpSpPr>
                            <a:grpSpLocks/>
                          </wpg:cNvGrpSpPr>
                          <wpg:grpSpPr bwMode="auto">
                            <a:xfrm>
                              <a:off x="1404620" y="4083685"/>
                              <a:ext cx="304165" cy="257175"/>
                              <a:chOff x="5175" y="7275"/>
                              <a:chExt cx="480" cy="405"/>
                            </a:xfrm>
                          </wpg:grpSpPr>
                          <wps:wsp>
                            <wps:cNvPr id="59" name="Line 291"/>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 name="Line 292"/>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93"/>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207985A" id="Canvas 246" o:spid="_x0000_s1110" editas="canvas" style="width:513.75pt;height:506.55pt;mso-position-horizontal-relative:char;mso-position-vertical-relative:line" coordsize="65246,6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">
                  <v:shape id="_x0000_s1111" type="#_x0000_t75" style="position:absolute;width:65246;height:64331;visibility:visible;mso-wrap-style:square">
                    <v:fill o:detectmouseclick="t"/>
                    <v:path o:connecttype="none"/>
                  </v:shape>
                  <v:shape id="Text Box 248" o:spid="_x0000_s1112"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DzcUA&#10;AADcAAAADwAAAGRycy9kb3ducmV2LnhtbESPQWvCQBCF7wX/wzJCL6VuKkU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wPNxQAAANwAAAAPAAAAAAAAAAAAAAAAAJgCAABkcnMv&#10;ZG93bnJldi54bWxQSwUGAAAAAAQABAD1AAAAigMAAAAA&#10;" stroked="f">
                    <v:textbox inset="0,0,0,0">
                      <w:txbxContent>
                        <w:p w14:paraId="2A409B24" w14:textId="77777777" w:rsidR="00F1527E" w:rsidRPr="00077324" w:rsidRDefault="00F1527E" w:rsidP="00314713">
                          <w:pPr>
                            <w:pStyle w:val="BodyText"/>
                            <w:jc w:val="center"/>
                            <w:rPr>
                              <w:sz w:val="22"/>
                              <w:szCs w:val="22"/>
                            </w:rPr>
                          </w:pPr>
                          <w:r>
                            <w:rPr>
                              <w:sz w:val="22"/>
                              <w:szCs w:val="22"/>
                            </w:rPr>
                            <w:t>E</w:t>
                          </w:r>
                          <w:r w:rsidR="00D04B4D">
                            <w:rPr>
                              <w:sz w:val="22"/>
                              <w:szCs w:val="22"/>
                            </w:rPr>
                            <w:t>ncounter(s) B</w:t>
                          </w:r>
                        </w:p>
                        <w:p w14:paraId="0B8C7472" w14:textId="77777777" w:rsidR="00F1527E" w:rsidRDefault="00F1527E" w:rsidP="00314713"/>
                        <w:p w14:paraId="265BEE04" w14:textId="77777777" w:rsidR="00F1527E" w:rsidRPr="00077324" w:rsidRDefault="00F1527E" w:rsidP="00314713">
                          <w:pPr>
                            <w:pStyle w:val="BodyText"/>
                            <w:rPr>
                              <w:sz w:val="22"/>
                              <w:szCs w:val="22"/>
                            </w:rPr>
                          </w:pPr>
                          <w:r>
                            <w:rPr>
                              <w:sz w:val="22"/>
                              <w:szCs w:val="22"/>
                            </w:rPr>
                            <w:t>Transaction_</w:t>
                          </w:r>
                          <w:r w:rsidRPr="00077324">
                            <w:rPr>
                              <w:sz w:val="22"/>
                              <w:szCs w:val="22"/>
                            </w:rPr>
                            <w:t>1 [1]</w:t>
                          </w:r>
                        </w:p>
                      </w:txbxContent>
                    </v:textbox>
                  </v:shape>
                  <v:shape id="Text Box 249" o:spid="_x0000_s1113" type="#_x0000_t202" style="position:absolute;left:6096;top:2279;width:1384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mVsMA&#10;AADcAAAADwAAAGRycy9kb3ducmV2LnhtbERPS2vCQBC+F/wPywi9FN00FK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emVsMAAADcAAAADwAAAAAAAAAAAAAAAACYAgAAZHJzL2Rv&#10;d25yZXYueG1sUEsFBgAAAAAEAAQA9QAAAIgDAAAAAA==&#10;" stroked="f">
                    <v:textbox inset="0,0,0,0">
                      <w:txbxContent>
                        <w:p w14:paraId="7A22143F" w14:textId="77777777" w:rsidR="00F1527E" w:rsidRPr="00F214E1" w:rsidRDefault="00F1527E" w:rsidP="00314713">
                          <w:pPr>
                            <w:pStyle w:val="BodyText"/>
                            <w:jc w:val="center"/>
                            <w:rPr>
                              <w:sz w:val="20"/>
                            </w:rPr>
                          </w:pPr>
                          <w:r w:rsidRPr="00F214E1">
                            <w:rPr>
                              <w:sz w:val="20"/>
                            </w:rPr>
                            <w:t>Providers EHRs</w:t>
                          </w:r>
                        </w:p>
                        <w:p w14:paraId="086FAF19" w14:textId="77777777" w:rsidR="00F1527E" w:rsidRDefault="00F1527E" w:rsidP="00314713">
                          <w:pPr>
                            <w:pStyle w:val="BodyText"/>
                            <w:spacing w:before="0"/>
                            <w:rPr>
                              <w:sz w:val="22"/>
                              <w:szCs w:val="22"/>
                            </w:rPr>
                          </w:pPr>
                        </w:p>
                        <w:p w14:paraId="3F9D0F73" w14:textId="77777777" w:rsidR="00F1527E" w:rsidRPr="00077324" w:rsidRDefault="00F1527E" w:rsidP="00314713">
                          <w:pPr>
                            <w:pStyle w:val="BodyText"/>
                            <w:spacing w:before="0"/>
                            <w:rPr>
                              <w:sz w:val="22"/>
                              <w:szCs w:val="22"/>
                            </w:rPr>
                          </w:pPr>
                        </w:p>
                        <w:p w14:paraId="07667F8E" w14:textId="77777777" w:rsidR="00F1527E" w:rsidRPr="00077324" w:rsidRDefault="00F1527E" w:rsidP="00314713">
                          <w:pPr>
                            <w:pStyle w:val="BodyText"/>
                            <w:rPr>
                              <w:sz w:val="22"/>
                              <w:szCs w:val="22"/>
                            </w:rPr>
                          </w:pPr>
                        </w:p>
                        <w:p w14:paraId="023816B9" w14:textId="77777777" w:rsidR="00F1527E" w:rsidRDefault="00F1527E" w:rsidP="00314713"/>
                        <w:p w14:paraId="3CCC6A29" w14:textId="77777777" w:rsidR="00F1527E" w:rsidRPr="00077324" w:rsidRDefault="00F1527E" w:rsidP="00314713">
                          <w:pPr>
                            <w:pStyle w:val="BodyText"/>
                            <w:rPr>
                              <w:sz w:val="22"/>
                              <w:szCs w:val="22"/>
                            </w:rPr>
                          </w:pPr>
                          <w:r w:rsidRPr="00077324">
                            <w:rPr>
                              <w:sz w:val="22"/>
                              <w:szCs w:val="22"/>
                            </w:rPr>
                            <w:t>Actor D/</w:t>
                          </w:r>
                        </w:p>
                        <w:p w14:paraId="09116E28" w14:textId="77777777" w:rsidR="00F1527E" w:rsidRPr="00077324" w:rsidRDefault="00F1527E" w:rsidP="00314713">
                          <w:pPr>
                            <w:pStyle w:val="BodyText"/>
                            <w:rPr>
                              <w:sz w:val="22"/>
                              <w:szCs w:val="22"/>
                            </w:rPr>
                          </w:pPr>
                          <w:r w:rsidRPr="00077324">
                            <w:rPr>
                              <w:sz w:val="22"/>
                              <w:szCs w:val="22"/>
                            </w:rPr>
                            <w:t>Actor E</w:t>
                          </w:r>
                        </w:p>
                      </w:txbxContent>
                    </v:textbox>
                  </v:shape>
                  <v:line id="Line 250" o:spid="_x0000_s1114" style="position:absolute;flip:x y;visibility:visible;mso-wrap-style:square" from="12649,4940" to="13227,6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TG8gAAADcAAAADwAAAGRycy9kb3ducmV2LnhtbESPzW7CQAyE70i8w8pIvaCy21ZUEFhQ&#10;1aoSP+0hlAewsiYJZL1Rdgvp29eHSr3ZmvHM5+W69426UhfrwBYeJgYUcRFczaWF49f7/QxUTMgO&#10;m8Bk4YcirFfDwRIzF26c0/WQSiUhHDO0UKXUZlrHoiKPcRJaYtFOofOYZO1K7Tq8Sbhv9KMxz9pj&#10;zdJQYUuvFRWXw7e3YPL99GM2375tz80mN+P9Ljx97qy9G/UvC1CJ+vRv/rveOMGfCr48IxPo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PmTG8gAAADcAAAADwAAAAAA&#10;AAAAAAAAAAChAgAAZHJzL2Rvd25yZXYueG1sUEsFBgAAAAAEAAQA+QAAAJYDAAAAAA==&#10;">
                    <v:stroke dashstyle="dash"/>
                  </v:line>
                  <v:shape id="Text Box 251" o:spid="_x0000_s1115"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8jcIA&#10;AADcAAAADwAAAGRycy9kb3ducmV2LnhtbERPS4vCMBC+L/gfwgh7WTRVWJ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DyNwgAAANwAAAAPAAAAAAAAAAAAAAAAAJgCAABkcnMvZG93&#10;bnJldi54bWxQSwUGAAAAAAQABAD1AAAAhwMAAAAA&#10;" stroked="f">
                    <v:textbox inset="0,0,0,0">
                      <w:txbxContent>
                        <w:p w14:paraId="481D4FE5" w14:textId="77777777" w:rsidR="00F1527E" w:rsidRPr="00F0650A" w:rsidRDefault="00F1527E" w:rsidP="00314713">
                          <w:pPr>
                            <w:pStyle w:val="BodyText"/>
                            <w:jc w:val="center"/>
                            <w:rPr>
                              <w:sz w:val="20"/>
                            </w:rPr>
                          </w:pPr>
                          <w:r w:rsidRPr="00F0650A">
                            <w:rPr>
                              <w:sz w:val="20"/>
                            </w:rPr>
                            <w:t>Care Plan Manager</w:t>
                          </w:r>
                        </w:p>
                        <w:p w14:paraId="278EE96C" w14:textId="77777777" w:rsidR="00F1527E" w:rsidRPr="00077324" w:rsidRDefault="00F1527E" w:rsidP="00314713">
                          <w:pPr>
                            <w:pStyle w:val="BodyText"/>
                            <w:rPr>
                              <w:sz w:val="22"/>
                              <w:szCs w:val="22"/>
                            </w:rPr>
                          </w:pPr>
                          <w:r w:rsidRPr="00077324">
                            <w:rPr>
                              <w:sz w:val="22"/>
                              <w:szCs w:val="22"/>
                            </w:rPr>
                            <w:t>Actor B</w:t>
                          </w:r>
                        </w:p>
                        <w:p w14:paraId="309D96EC" w14:textId="77777777" w:rsidR="00F1527E" w:rsidRDefault="00F1527E" w:rsidP="00314713"/>
                        <w:p w14:paraId="28B3A88A" w14:textId="77777777" w:rsidR="00F1527E" w:rsidRPr="00077324" w:rsidRDefault="00F1527E" w:rsidP="00314713">
                          <w:pPr>
                            <w:pStyle w:val="BodyText"/>
                            <w:rPr>
                              <w:sz w:val="22"/>
                              <w:szCs w:val="22"/>
                            </w:rPr>
                          </w:pPr>
                          <w:r w:rsidRPr="00077324">
                            <w:rPr>
                              <w:sz w:val="22"/>
                              <w:szCs w:val="22"/>
                            </w:rPr>
                            <w:t>Actor A /</w:t>
                          </w:r>
                        </w:p>
                        <w:p w14:paraId="0F557095" w14:textId="77777777" w:rsidR="00F1527E" w:rsidRPr="00077324" w:rsidRDefault="00F1527E" w:rsidP="00314713">
                          <w:pPr>
                            <w:pStyle w:val="BodyText"/>
                            <w:rPr>
                              <w:sz w:val="22"/>
                              <w:szCs w:val="22"/>
                            </w:rPr>
                          </w:pPr>
                          <w:r w:rsidRPr="00077324">
                            <w:rPr>
                              <w:sz w:val="22"/>
                              <w:szCs w:val="22"/>
                            </w:rPr>
                            <w:t>Actor B</w:t>
                          </w:r>
                        </w:p>
                      </w:txbxContent>
                    </v:textbox>
                  </v:shape>
                  <v:line id="Line 252" o:spid="_x0000_s1116" style="position:absolute;flip:x y;visibility:visible;mso-wrap-style:square" from="34988,6083" to="35325,5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NbMUAAADcAAAADwAAAGRycy9kb3ducmV2LnhtbERP22rCQBB9F/oPywh9KWbXBoumriJK&#10;wUv7EPUDhuw0ic3OhuxW07/vFgq+zeFcZ77sbSOu1PnasYZxokAQF87UXGo4n95GUxA+IBtsHJOG&#10;H/KwXDwM5pgZd+OcrsdQihjCPkMNVQhtJqUvKrLoE9cSR+7TdRZDhF0pTYe3GG4b+azUi7RYc2yo&#10;sKV1RcXX8dtqUPlh8j6d7Ta7S7PN1dNh79KPvdaPw371CiJQH+7if/fWxPmTFP6eiR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sNbMUAAADcAAAADwAAAAAAAAAA&#10;AAAAAAChAgAAZHJzL2Rvd25yZXYueG1sUEsFBgAAAAAEAAQA+QAAAJMDAAAAAA==&#10;">
                    <v:stroke dashstyle="dash"/>
                  </v:line>
                  <v:line id="Line 253" o:spid="_x0000_s1117" style="position:absolute;flip:x y;visibility:visible;mso-wrap-style:square" from="52730,6083" to="53314,60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KVGMQAAADcAAAADwAAAGRycy9kb3ducmV2LnhtbERP22rCQBB9F/yHZQRfpO7W1qKpqxSl&#10;4K0PSf2AITtN0mZnQ3ar6d93BcG3OZzrLFadrcWZWl851vA4ViCIc2cqLjScPt8fZiB8QDZYOyYN&#10;f+Rhtez3FpgYd+GUzlkoRAxhn6CGMoQmkdLnJVn0Y9cQR+7LtRZDhG0hTYuXGG5rOVHqRVqsODaU&#10;2NC6pPwn+7UaVHqYHmfz3Wb3XW9TNTrs3dPHXuvhoHt7BRGoC3fxzb01cf70Ga7PxAv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wpUYxAAAANwAAAAPAAAAAAAAAAAA&#10;AAAAAKECAABkcnMvZG93bnJldi54bWxQSwUGAAAAAAQABAD5AAAAkgMAAAAA&#10;">
                    <v:stroke dashstyle="dash"/>
                  </v:line>
                  <v:shape id="Text Box 254" o:spid="_x0000_s1118" type="#_x0000_t202" style="position:absolute;left:17354;top:40932;width:903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6jsIA&#10;AADcAAAADwAAAGRycy9kb3ducmV2LnhtbERPS4vCMBC+C/sfwix4kTVdQ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zqOwgAAANwAAAAPAAAAAAAAAAAAAAAAAJgCAABkcnMvZG93&#10;bnJldi54bWxQSwUGAAAAAAQABAD1AAAAhwMAAAAA&#10;" stroked="f">
                    <v:textbox inset="0,0,0,0">
                      <w:txbxContent>
                        <w:p w14:paraId="55D51C30" w14:textId="77777777" w:rsidR="00F1527E" w:rsidRPr="00B628BD" w:rsidRDefault="00F1527E" w:rsidP="00314713">
                          <w:pPr>
                            <w:pStyle w:val="BodyText"/>
                            <w:rPr>
                              <w:i/>
                              <w:sz w:val="18"/>
                              <w:szCs w:val="18"/>
                            </w:rPr>
                          </w:pPr>
                          <w:r w:rsidRPr="00B628BD">
                            <w:rPr>
                              <w:i/>
                              <w:sz w:val="18"/>
                              <w:szCs w:val="18"/>
                            </w:rPr>
                            <w:t xml:space="preserve">[Reconciliation1 </w:t>
                          </w:r>
                        </w:p>
                        <w:p w14:paraId="6BA74E80" w14:textId="77777777" w:rsidR="00F1527E" w:rsidRDefault="00F1527E" w:rsidP="00314713"/>
                        <w:p w14:paraId="0C7B8861" w14:textId="77777777" w:rsidR="00F1527E" w:rsidRPr="00077324" w:rsidRDefault="00F1527E" w:rsidP="00314713">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shape id="Text Box 255" o:spid="_x0000_s1119" type="#_x0000_t202" style="position:absolute;left:46932;top:3346;width:1097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k+cMA&#10;AADcAAAADwAAAGRycy9kb3ducmV2LnhtbERPTWvCQBC9F/wPywheSt1UaC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k+cMAAADcAAAADwAAAAAAAAAAAAAAAACYAgAAZHJzL2Rv&#10;d25yZXYueG1sUEsFBgAAAAAEAAQA9QAAAIgDAAAAAA==&#10;" stroked="f">
                    <v:textbox inset="0,0,0,0">
                      <w:txbxContent>
                        <w:p w14:paraId="758EE6D7" w14:textId="77777777" w:rsidR="00F1527E" w:rsidRPr="00F214E1" w:rsidRDefault="00F1527E" w:rsidP="00314713">
                          <w:pPr>
                            <w:pStyle w:val="BodyText"/>
                            <w:jc w:val="center"/>
                            <w:rPr>
                              <w:sz w:val="20"/>
                            </w:rPr>
                          </w:pPr>
                          <w:r w:rsidRPr="00F214E1">
                            <w:rPr>
                              <w:sz w:val="20"/>
                            </w:rPr>
                            <w:t>Patient PHR</w:t>
                          </w:r>
                        </w:p>
                        <w:p w14:paraId="063ACD34" w14:textId="77777777" w:rsidR="00F1527E" w:rsidRPr="00077324" w:rsidRDefault="00F1527E" w:rsidP="00314713">
                          <w:pPr>
                            <w:pStyle w:val="BodyText"/>
                            <w:spacing w:before="0"/>
                            <w:rPr>
                              <w:sz w:val="22"/>
                              <w:szCs w:val="22"/>
                            </w:rPr>
                          </w:pPr>
                        </w:p>
                      </w:txbxContent>
                    </v:textbox>
                  </v:shape>
                  <v:shape id="Text Box 257" o:spid="_x0000_s1120" type="#_x0000_t202" style="position:absolute;left:14655;top:44361;width:16675;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0BYsMA&#10;AADcAAAADwAAAGRycy9kb3ducmV2LnhtbERPS2vCQBC+F/wPywi9FN00UC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0BYsMAAADcAAAADwAAAAAAAAAAAAAAAACYAgAAZHJzL2Rv&#10;d25yZXYueG1sUEsFBgAAAAAEAAQA9QAAAIgDAAAAAA==&#10;" stroked="f">
                    <v:textbox inset="0,0,0,0">
                      <w:txbxContent>
                        <w:p w14:paraId="3FA481B7" w14:textId="77777777" w:rsidR="00F1527E" w:rsidRPr="00386D80" w:rsidRDefault="00F1527E" w:rsidP="00314713">
                          <w:pPr>
                            <w:pStyle w:val="BodyText"/>
                            <w:jc w:val="center"/>
                            <w:rPr>
                              <w:sz w:val="20"/>
                            </w:rPr>
                          </w:pPr>
                          <w:r w:rsidRPr="00386D80">
                            <w:rPr>
                              <w:sz w:val="20"/>
                            </w:rPr>
                            <w:t>U</w:t>
                          </w:r>
                          <w:r>
                            <w:rPr>
                              <w:sz w:val="20"/>
                            </w:rPr>
                            <w:t>pdate Care Plan</w:t>
                          </w:r>
                        </w:p>
                        <w:p w14:paraId="25110FB1" w14:textId="77777777" w:rsidR="00F1527E" w:rsidRDefault="00F1527E" w:rsidP="00314713"/>
                        <w:p w14:paraId="1A93B459" w14:textId="77777777" w:rsidR="00F1527E" w:rsidRPr="00077324" w:rsidRDefault="00F1527E" w:rsidP="00314713">
                          <w:pPr>
                            <w:pStyle w:val="BodyText"/>
                            <w:rPr>
                              <w:sz w:val="22"/>
                              <w:szCs w:val="22"/>
                            </w:rPr>
                          </w:pPr>
                          <w:r w:rsidRPr="00077324">
                            <w:rPr>
                              <w:sz w:val="22"/>
                              <w:szCs w:val="22"/>
                            </w:rPr>
                            <w:t>Transaction-B [B]</w:t>
                          </w:r>
                        </w:p>
                      </w:txbxContent>
                    </v:textbox>
                  </v:shape>
                  <v:rect id="Rectangle 258" o:spid="_x0000_s1121" style="position:absolute;left:33813;top:7581;width:2274;height:5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line id="Line 259" o:spid="_x0000_s1122" style="position:absolute;visibility:visible;mso-wrap-style:square" from="13900,46793" to="33813,47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rect id="Rectangle 260" o:spid="_x0000_s1123" style="position:absolute;left:51517;top:47104;width:2477;height:1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shape id="Text Box 261" o:spid="_x0000_s1124" type="#_x0000_t202" style="position:absolute;left:36671;top:51866;width:1261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14:paraId="0796E715" w14:textId="77777777" w:rsidR="00F1527E" w:rsidRPr="00386D80" w:rsidRDefault="00F1527E" w:rsidP="00314713">
                          <w:pPr>
                            <w:pStyle w:val="BodyText"/>
                            <w:jc w:val="center"/>
                            <w:rPr>
                              <w:sz w:val="20"/>
                            </w:rPr>
                          </w:pPr>
                          <w:r>
                            <w:rPr>
                              <w:sz w:val="20"/>
                            </w:rPr>
                            <w:t>Provide Care Plan</w:t>
                          </w:r>
                        </w:p>
                        <w:p w14:paraId="432BB7F7" w14:textId="77777777" w:rsidR="00F1527E" w:rsidRDefault="00F1527E" w:rsidP="00314713"/>
                        <w:p w14:paraId="7F3D666D" w14:textId="77777777" w:rsidR="00F1527E" w:rsidRPr="00077324" w:rsidRDefault="00F1527E" w:rsidP="00314713">
                          <w:pPr>
                            <w:pStyle w:val="BodyText"/>
                            <w:rPr>
                              <w:sz w:val="22"/>
                              <w:szCs w:val="22"/>
                            </w:rPr>
                          </w:pPr>
                          <w:r w:rsidRPr="00077324">
                            <w:rPr>
                              <w:sz w:val="22"/>
                              <w:szCs w:val="22"/>
                            </w:rPr>
                            <w:t>Transaction-B [B]</w:t>
                          </w:r>
                        </w:p>
                      </w:txbxContent>
                    </v:textbox>
                  </v:shape>
                  <v:line id="Line 262" o:spid="_x0000_s1125" style="position:absolute;visibility:visible;mso-wrap-style:square" from="36087,54603" to="51517,5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group id="Group 263" o:spid="_x0000_s1126" style="position:absolute;left:53848;top:55689;width:3048;height:222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264" o:spid="_x0000_s112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UwcMAAADbAAAADwAAAGRycy9kb3ducmV2LnhtbESPW4vCMBSE3wX/QziCb5rqipdqFBEW&#10;xAXBG/h4bM62ZZuT0kSt/nqzIPg4zMw3zGxRm0LcqHK5ZQW9bgSCOLE651TB8fDdGYNwHlljYZkU&#10;PMjBYt5szDDW9s47uu19KgKEXYwKMu/LWEqXZGTQdW1JHLxfWxn0QVap1BXeA9wUsh9FQ2kw57CQ&#10;YUmrjJK//dUoQLl6+vGu/hlMTkaet8vh6fLcKNVu1cspCE+1/4Tf7bVW8DWC/y/h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7lMHDAAAA2wAAAA8AAAAAAAAAAAAA&#10;AAAAoQIAAGRycy9kb3ducmV2LnhtbFBLBQYAAAAABAAEAPkAAACRAwAAAAA=&#10;">
                      <v:stroke startarrow="block"/>
                    </v:line>
                    <v:line id="Line 265" o:spid="_x0000_s112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266" o:spid="_x0000_s112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shape id="Text Box 271" o:spid="_x0000_s1130" type="#_x0000_t202" style="position:absolute;left:57188;top:55251;width:8058;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14:paraId="2733675B" w14:textId="77777777" w:rsidR="00F1527E" w:rsidRPr="00B628BD" w:rsidRDefault="00D748B5" w:rsidP="00314713">
                          <w:pPr>
                            <w:pStyle w:val="BodyText"/>
                            <w:rPr>
                              <w:i/>
                              <w:sz w:val="18"/>
                              <w:szCs w:val="18"/>
                            </w:rPr>
                          </w:pPr>
                          <w:r>
                            <w:rPr>
                              <w:i/>
                              <w:sz w:val="18"/>
                              <w:szCs w:val="18"/>
                            </w:rPr>
                            <w:t xml:space="preserve"> </w:t>
                          </w:r>
                          <w:r w:rsidR="00F1527E" w:rsidRPr="00B628BD">
                            <w:rPr>
                              <w:i/>
                              <w:sz w:val="18"/>
                              <w:szCs w:val="18"/>
                            </w:rPr>
                            <w:t xml:space="preserve">[Reconciliation1 </w:t>
                          </w:r>
                        </w:p>
                        <w:p w14:paraId="7A10DBE8" w14:textId="77777777" w:rsidR="00F1527E" w:rsidRDefault="00F1527E" w:rsidP="00314713"/>
                        <w:p w14:paraId="73D148EA" w14:textId="77777777" w:rsidR="00F1527E" w:rsidRPr="00077324" w:rsidRDefault="00F1527E" w:rsidP="00314713">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272" o:spid="_x0000_s1131" style="position:absolute;flip:x y;visibility:visible;mso-wrap-style:square" from="36087,52044" to="51130,5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3xvsQAAADbAAAADwAAAGRycy9kb3ducmV2LnhtbESPQWvCQBSE7wX/w/IEb3WTU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jfG+xAAAANsAAAAPAAAAAAAAAAAA&#10;AAAAAKECAABkcnMvZG93bnJldi54bWxQSwUGAAAAAAQABAD5AAAAkgMAAAAA&#10;">
                    <v:stroke endarrow="block"/>
                  </v:line>
                  <v:shape id="Text Box 273" o:spid="_x0000_s1132" type="#_x0000_t202" style="position:absolute;left:37553;top:49580;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r8UA&#10;AADbAAAADwAAAGRycy9kb3ducmV2LnhtbESPzWrDMBCE74W8g9hALqWRa0o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8CvxQAAANsAAAAPAAAAAAAAAAAAAAAAAJgCAABkcnMv&#10;ZG93bnJldi54bWxQSwUGAAAAAAQABAD1AAAAigMAAAAA&#10;" stroked="f">
                    <v:textbox inset="0,0,0,0">
                      <w:txbxContent>
                        <w:p w14:paraId="48931277" w14:textId="77777777" w:rsidR="00F1527E" w:rsidRPr="00386D80" w:rsidRDefault="00F1527E" w:rsidP="00314713">
                          <w:pPr>
                            <w:pStyle w:val="BodyText"/>
                            <w:jc w:val="center"/>
                            <w:rPr>
                              <w:sz w:val="20"/>
                            </w:rPr>
                          </w:pPr>
                          <w:r>
                            <w:rPr>
                              <w:sz w:val="18"/>
                              <w:szCs w:val="18"/>
                            </w:rPr>
                            <w:t>Retrieve</w:t>
                          </w:r>
                          <w:r w:rsidRPr="00F1527E">
                            <w:rPr>
                              <w:sz w:val="18"/>
                              <w:szCs w:val="18"/>
                            </w:rPr>
                            <w:t xml:space="preserve"> Care</w:t>
                          </w:r>
                          <w:r>
                            <w:rPr>
                              <w:sz w:val="20"/>
                            </w:rPr>
                            <w:t xml:space="preserve"> Plan</w:t>
                          </w:r>
                        </w:p>
                        <w:p w14:paraId="4D384415" w14:textId="77777777" w:rsidR="00F1527E" w:rsidRDefault="00F1527E" w:rsidP="00314713"/>
                        <w:p w14:paraId="0298C634" w14:textId="77777777" w:rsidR="00F1527E" w:rsidRPr="00077324" w:rsidRDefault="00F1527E" w:rsidP="00314713">
                          <w:pPr>
                            <w:pStyle w:val="BodyText"/>
                            <w:rPr>
                              <w:sz w:val="22"/>
                              <w:szCs w:val="22"/>
                            </w:rPr>
                          </w:pPr>
                          <w:r w:rsidRPr="00077324">
                            <w:rPr>
                              <w:sz w:val="22"/>
                              <w:szCs w:val="22"/>
                            </w:rPr>
                            <w:t>Transaction-B [B]</w:t>
                          </w:r>
                        </w:p>
                      </w:txbxContent>
                    </v:textbox>
                  </v:shape>
                  <v:line id="Line 274" o:spid="_x0000_s1133" style="position:absolute;flip:x y;visibility:visible;mso-wrap-style:square" from="36277,50539" to="51517,5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UsQAAADbAAAADwAAAGRycy9kb3ducmV2LnhtbESPQWvCQBSE7wX/w/IEb3VjFbGpq4hQ&#10;8OBFK/b6kn3NRrNvk+wa4793C4Ueh5n5hlmue1uJjlpfOlYwGScgiHOnSy4UnL4+XxcgfEDWWDkm&#10;BQ/ysF4NXpaYanfnA3XHUIgIYZ+iAhNCnUrpc0MW/djVxNH7ca3FEGVbSN3iPcJtJd+SZC4tlhwX&#10;DNa0NZRfjzeroMtuk8t5f7j67Lt5zxam2e6buVKjYb/5ABGoD//hv/ZOK5hN4fdL/AF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SxAAAANsAAAAPAAAAAAAAAAAA&#10;AAAAAKECAABkcnMvZG93bnJldi54bWxQSwUGAAAAAAQABAD5AAAAkgMAAAAA&#10;">
                    <v:stroke endarrow="block"/>
                  </v:line>
                  <v:shape id="Text Box 275" o:spid="_x0000_s1134" type="#_x0000_t202" style="position:absolute;left:36995;top:47904;width:137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14:paraId="0B8476C4" w14:textId="77777777" w:rsidR="00F1527E" w:rsidRPr="00386D80" w:rsidRDefault="00F1527E" w:rsidP="00314713">
                          <w:pPr>
                            <w:pStyle w:val="BodyText"/>
                            <w:jc w:val="center"/>
                            <w:rPr>
                              <w:sz w:val="20"/>
                            </w:rPr>
                          </w:pPr>
                          <w:r>
                            <w:rPr>
                              <w:sz w:val="20"/>
                            </w:rPr>
                            <w:t>Subscribe to Care Plan</w:t>
                          </w:r>
                        </w:p>
                        <w:p w14:paraId="73CCE6A3" w14:textId="77777777" w:rsidR="00F1527E" w:rsidRDefault="00F1527E" w:rsidP="00314713"/>
                        <w:p w14:paraId="16B8E637" w14:textId="77777777" w:rsidR="00F1527E" w:rsidRPr="00077324" w:rsidRDefault="00F1527E" w:rsidP="00314713">
                          <w:pPr>
                            <w:pStyle w:val="BodyText"/>
                            <w:rPr>
                              <w:sz w:val="22"/>
                              <w:szCs w:val="22"/>
                            </w:rPr>
                          </w:pPr>
                          <w:r w:rsidRPr="00077324">
                            <w:rPr>
                              <w:sz w:val="22"/>
                              <w:szCs w:val="22"/>
                            </w:rPr>
                            <w:t>Transaction-B [B]</w:t>
                          </w:r>
                        </w:p>
                      </w:txbxContent>
                    </v:textbox>
                  </v:shape>
                  <v:rect id="Rectangle 276" o:spid="_x0000_s1135" style="position:absolute;left:11772;top:9709;width:2274;height:27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line id="Line 277" o:spid="_x0000_s1136" style="position:absolute;visibility:visible;mso-wrap-style:square" from="14097,9709" to="34010,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278" o:spid="_x0000_s1137" style="position:absolute;visibility:visible;mso-wrap-style:square" from="13900,13798" to="33813,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279" o:spid="_x0000_s1138" style="position:absolute;flip:x y;visibility:visible;mso-wrap-style:square" from="13900,18491" to="33515,18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YI8AAAADbAAAADwAAAGRycy9kb3ducmV2LnhtbERPTYvCMBC9L/gfwgje1tRFRKtRRBD2&#10;4EVXdq/TZmyqzaRtYq3/3hwWPD7e92rT20p01PrSsYLJOAFBnDtdcqHg/LP/nIPwAVlj5ZgUPMnD&#10;Zj34WGGq3YOP1J1CIWII+xQVmBDqVEqfG7Lox64mjtzFtRZDhG0hdYuPGG4r+ZUkM2mx5NhgsKad&#10;ofx2ulsFXXafXH8Px5vP/ppFNjfN7tDMlBoN++0SRKA+vMX/7m+tYBrHxi/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3WCPAAAAA2wAAAA8AAAAAAAAAAAAAAAAA&#10;oQIAAGRycy9kb3ducmV2LnhtbFBLBQYAAAAABAAEAPkAAACOAwAAAAA=&#10;">
                    <v:stroke endarrow="block"/>
                  </v:line>
                  <v:shape id="Text Box 280" o:spid="_x0000_s1139" type="#_x0000_t202" style="position:absolute;left:18173;top:20161;width:903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14:paraId="02ADE3D5" w14:textId="77777777" w:rsidR="0078454E" w:rsidRPr="00B628BD" w:rsidRDefault="0078454E" w:rsidP="00314713">
                          <w:pPr>
                            <w:pStyle w:val="BodyText"/>
                            <w:rPr>
                              <w:i/>
                              <w:sz w:val="18"/>
                              <w:szCs w:val="18"/>
                            </w:rPr>
                          </w:pPr>
                          <w:r w:rsidRPr="00B628BD">
                            <w:rPr>
                              <w:i/>
                              <w:sz w:val="18"/>
                              <w:szCs w:val="18"/>
                            </w:rPr>
                            <w:t xml:space="preserve">[Reconciliation1 </w:t>
                          </w:r>
                        </w:p>
                        <w:p w14:paraId="640A134E" w14:textId="77777777" w:rsidR="0078454E" w:rsidRDefault="0078454E" w:rsidP="00314713"/>
                        <w:p w14:paraId="719388A1" w14:textId="77777777" w:rsidR="0078454E" w:rsidRPr="00077324" w:rsidRDefault="0078454E" w:rsidP="00314713">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shape id="Text Box 281" o:spid="_x0000_s1140" type="#_x0000_t202" style="position:absolute;left:17443;top:7245;width:137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14:paraId="0643926F" w14:textId="77777777" w:rsidR="0078454E" w:rsidRPr="00386D80" w:rsidRDefault="0078454E" w:rsidP="00314713">
                          <w:pPr>
                            <w:pStyle w:val="BodyText"/>
                            <w:jc w:val="center"/>
                            <w:rPr>
                              <w:sz w:val="20"/>
                            </w:rPr>
                          </w:pPr>
                          <w:r>
                            <w:rPr>
                              <w:sz w:val="20"/>
                            </w:rPr>
                            <w:t>Subscribe to Care Plan</w:t>
                          </w:r>
                        </w:p>
                        <w:p w14:paraId="6955651E" w14:textId="77777777" w:rsidR="0078454E" w:rsidRDefault="0078454E" w:rsidP="00314713"/>
                        <w:p w14:paraId="0C1523F7" w14:textId="77777777" w:rsidR="0078454E" w:rsidRPr="00077324" w:rsidRDefault="0078454E" w:rsidP="00314713">
                          <w:pPr>
                            <w:pStyle w:val="BodyText"/>
                            <w:rPr>
                              <w:sz w:val="22"/>
                              <w:szCs w:val="22"/>
                            </w:rPr>
                          </w:pPr>
                          <w:r w:rsidRPr="00077324">
                            <w:rPr>
                              <w:sz w:val="22"/>
                              <w:szCs w:val="22"/>
                            </w:rPr>
                            <w:t>Transaction-B [B]</w:t>
                          </w:r>
                        </w:p>
                      </w:txbxContent>
                    </v:textbox>
                  </v:shape>
                  <v:shape id="Text Box 282" o:spid="_x0000_s1141" type="#_x0000_t202" style="position:absolute;left:18326;top:10858;width:904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IBcQA&#10;AADbAAAADwAAAGRycy9kb3ducmV2LnhtbESPT2sCMRTE70K/Q3gFL1KzLii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AXEAAAA2wAAAA8AAAAAAAAAAAAAAAAAmAIAAGRycy9k&#10;b3ducmV2LnhtbFBLBQYAAAAABAAEAPUAAACJAwAAAAA=&#10;" stroked="f">
                    <v:textbox inset="0,0,0,0">
                      <w:txbxContent>
                        <w:p w14:paraId="13D18101" w14:textId="77777777" w:rsidR="0078454E" w:rsidRPr="00386D80" w:rsidRDefault="0078454E" w:rsidP="00314713">
                          <w:pPr>
                            <w:pStyle w:val="BodyText"/>
                            <w:jc w:val="center"/>
                            <w:rPr>
                              <w:sz w:val="20"/>
                            </w:rPr>
                          </w:pPr>
                          <w:r>
                            <w:rPr>
                              <w:sz w:val="18"/>
                              <w:szCs w:val="18"/>
                            </w:rPr>
                            <w:t>Retrieve</w:t>
                          </w:r>
                          <w:r w:rsidRPr="00F1527E">
                            <w:rPr>
                              <w:sz w:val="18"/>
                              <w:szCs w:val="18"/>
                            </w:rPr>
                            <w:t xml:space="preserve"> Care</w:t>
                          </w:r>
                          <w:r>
                            <w:rPr>
                              <w:sz w:val="20"/>
                            </w:rPr>
                            <w:t xml:space="preserve"> Plan</w:t>
                          </w:r>
                        </w:p>
                        <w:p w14:paraId="674EBB42" w14:textId="77777777" w:rsidR="0078454E" w:rsidRDefault="0078454E" w:rsidP="00314713"/>
                        <w:p w14:paraId="5272C025" w14:textId="77777777" w:rsidR="0078454E" w:rsidRPr="00077324" w:rsidRDefault="0078454E" w:rsidP="00314713">
                          <w:pPr>
                            <w:pStyle w:val="BodyText"/>
                            <w:rPr>
                              <w:sz w:val="22"/>
                              <w:szCs w:val="22"/>
                            </w:rPr>
                          </w:pPr>
                          <w:r w:rsidRPr="00077324">
                            <w:rPr>
                              <w:sz w:val="22"/>
                              <w:szCs w:val="22"/>
                            </w:rPr>
                            <w:t>Transaction-B [B]</w:t>
                          </w:r>
                        </w:p>
                      </w:txbxContent>
                    </v:textbox>
                  </v:shape>
                  <v:shape id="Text Box 283" o:spid="_x0000_s1142" type="#_x0000_t202" style="position:absolute;left:17538;top:15144;width:126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WcsUA&#10;AADbAAAADwAAAGRycy9kb3ducmV2LnhtbESPzWrDMBCE74W8g9hALqWRa2g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lZyxQAAANsAAAAPAAAAAAAAAAAAAAAAAJgCAABkcnMv&#10;ZG93bnJldi54bWxQSwUGAAAAAAQABAD1AAAAigMAAAAA&#10;" stroked="f">
                    <v:textbox inset="0,0,0,0">
                      <w:txbxContent>
                        <w:p w14:paraId="635A41C3" w14:textId="77777777" w:rsidR="0078454E" w:rsidRPr="00386D80" w:rsidRDefault="0078454E" w:rsidP="00314713">
                          <w:pPr>
                            <w:pStyle w:val="BodyText"/>
                            <w:jc w:val="center"/>
                            <w:rPr>
                              <w:sz w:val="20"/>
                            </w:rPr>
                          </w:pPr>
                          <w:r>
                            <w:rPr>
                              <w:sz w:val="20"/>
                            </w:rPr>
                            <w:t>Provide Care Plan</w:t>
                          </w:r>
                        </w:p>
                        <w:p w14:paraId="1899B800" w14:textId="77777777" w:rsidR="0078454E" w:rsidRDefault="0078454E" w:rsidP="00314713"/>
                        <w:p w14:paraId="5C348987" w14:textId="77777777" w:rsidR="0078454E" w:rsidRPr="00077324" w:rsidRDefault="0078454E" w:rsidP="00314713">
                          <w:pPr>
                            <w:pStyle w:val="BodyText"/>
                            <w:rPr>
                              <w:sz w:val="22"/>
                              <w:szCs w:val="22"/>
                            </w:rPr>
                          </w:pPr>
                          <w:r w:rsidRPr="00077324">
                            <w:rPr>
                              <w:sz w:val="22"/>
                              <w:szCs w:val="22"/>
                            </w:rPr>
                            <w:t>Transaction-B [B]</w:t>
                          </w:r>
                        </w:p>
                      </w:txbxContent>
                    </v:textbox>
                  </v:shape>
                  <v:group id="Group 285" o:spid="_x0000_s1143" style="position:absolute;left:14211;top:20161;width:3041;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286" o:spid="_x0000_s114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bvFsIAAADbAAAADwAAAGRycy9kb3ducmV2LnhtbESP3YrCMBSE7wXfIRzBO00VV7QaRYQF&#10;cUHwD7w8Nse22JyUJqvVpzeC4OUwM98w03ltCnGjyuWWFfS6EQjixOqcUwWH/W9nBMJ5ZI2FZVLw&#10;IAfzWbMxxVjbO2/ptvOpCBB2MSrIvC9jKV2SkUHXtSVx8C62MuiDrFKpK7wHuClkP4qG0mDOYSHD&#10;kpYZJdfdv1GAcvn0o239NxgfjTxtFsPj+blWqt2qFxMQnmr/DX/aK63gZwDvL+EH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bvFsIAAADbAAAADwAAAAAAAAAAAAAA&#10;AAChAgAAZHJzL2Rvd25yZXYueG1sUEsFBgAAAAAEAAQA+QAAAJADAAAAAA==&#10;">
                      <v:stroke startarrow="block"/>
                    </v:line>
                    <v:line id="Line 287" o:spid="_x0000_s114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288" o:spid="_x0000_s114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rect id="Rectangle 289" o:spid="_x0000_s1147" style="position:absolute;left:11772;top:39604;width:2325;height:1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group id="Group 290" o:spid="_x0000_s1148" style="position:absolute;left:14046;top:40836;width:3041;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Line 291" o:spid="_x0000_s1149"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AiMUAAADbAAAADwAAAGRycy9kb3ducmV2LnhtbESPQWvCQBSE74L/YXlCb7qpVEliNiKC&#10;UCoUtBV6fM0+k9Ds25DdJqm/vlsoeBxm5hsm246mET11rras4HERgSAurK65VPD+dpjHIJxH1thY&#10;JgU/5GCbTycZptoOfKL+7EsRIOxSVFB536ZSuqIig25hW+LgXW1n0AfZlVJ3OAS4aeQyitbSYM1h&#10;ocKW9hUVX+dvowDl/ubj03h8Si5Gfrzu1pfP24tSD7NxtwHhafT38H/7WStYJf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dAiMUAAADbAAAADwAAAAAAAAAA&#10;AAAAAAChAgAAZHJzL2Rvd25yZXYueG1sUEsFBgAAAAAEAAQA+QAAAJMDAAAAAA==&#10;">
                      <v:stroke startarrow="block"/>
                    </v:line>
                    <v:line id="Line 292" o:spid="_x0000_s1150"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293" o:spid="_x0000_s1151"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group>
                  <w10:anchorlock/>
                </v:group>
              </w:pict>
            </mc:Fallback>
          </mc:AlternateContent>
        </w:r>
      </w:del>
    </w:p>
    <w:p w14:paraId="71FE47DC" w14:textId="77777777" w:rsidR="00EF5BD1" w:rsidDel="00274982" w:rsidRDefault="00EF5BD1" w:rsidP="00274982">
      <w:pPr>
        <w:pStyle w:val="Footer"/>
        <w:rPr>
          <w:del w:id="348" w:author="Cole, George" w:date="2016-02-16T03:24:00Z"/>
          <w:b/>
          <w:szCs w:val="24"/>
        </w:rPr>
      </w:pPr>
    </w:p>
    <w:p w14:paraId="4317C7D8" w14:textId="77777777" w:rsidR="00314713" w:rsidRDefault="00314713" w:rsidP="00314713">
      <w:pPr>
        <w:pStyle w:val="BodyText"/>
        <w:jc w:val="center"/>
      </w:pPr>
    </w:p>
    <w:p w14:paraId="025A8C4E" w14:textId="77777777" w:rsidR="00314713" w:rsidRDefault="00314713" w:rsidP="00314713">
      <w:pPr>
        <w:pStyle w:val="BodyText"/>
        <w:jc w:val="center"/>
      </w:pPr>
    </w:p>
    <w:p w14:paraId="66C52FDA" w14:textId="77777777" w:rsidR="00314713" w:rsidRDefault="00314713" w:rsidP="00314713">
      <w:pPr>
        <w:pStyle w:val="BodyText"/>
        <w:jc w:val="center"/>
      </w:pPr>
    </w:p>
    <w:p w14:paraId="35C99BC9" w14:textId="77777777" w:rsidR="00314713" w:rsidRDefault="00314713" w:rsidP="00314713">
      <w:pPr>
        <w:pStyle w:val="BodyText"/>
        <w:jc w:val="center"/>
      </w:pPr>
    </w:p>
    <w:p w14:paraId="126A337B" w14:textId="77777777" w:rsidR="00314713" w:rsidRDefault="00314713" w:rsidP="00314713">
      <w:pPr>
        <w:pStyle w:val="BodyText"/>
        <w:jc w:val="center"/>
      </w:pPr>
    </w:p>
    <w:p w14:paraId="0F45B7C6" w14:textId="77777777" w:rsidR="00314713" w:rsidRDefault="00314713" w:rsidP="00314713">
      <w:pPr>
        <w:pStyle w:val="BodyText"/>
        <w:jc w:val="center"/>
      </w:pPr>
    </w:p>
    <w:p w14:paraId="00A7E25A" w14:textId="77777777" w:rsidR="00314713" w:rsidRDefault="00314713" w:rsidP="00314713">
      <w:pPr>
        <w:pStyle w:val="BodyText"/>
        <w:jc w:val="center"/>
      </w:pPr>
    </w:p>
    <w:p w14:paraId="43A34BBF" w14:textId="77777777" w:rsidR="00314713" w:rsidRDefault="00314713" w:rsidP="00314713">
      <w:pPr>
        <w:pStyle w:val="BodyText"/>
        <w:jc w:val="center"/>
      </w:pPr>
    </w:p>
    <w:p w14:paraId="6A9DA8F0" w14:textId="77777777" w:rsidR="00314713" w:rsidRDefault="00314713" w:rsidP="00314713">
      <w:pPr>
        <w:pStyle w:val="BodyText"/>
        <w:jc w:val="center"/>
      </w:pPr>
    </w:p>
    <w:p w14:paraId="3D670097" w14:textId="77777777" w:rsidR="00F1527E" w:rsidRDefault="00314713" w:rsidP="00314713">
      <w:pPr>
        <w:pStyle w:val="BodyText"/>
        <w:jc w:val="center"/>
        <w:rPr>
          <w:b/>
          <w:szCs w:val="24"/>
        </w:rPr>
      </w:pPr>
      <w:r w:rsidRPr="003651D9">
        <w:t>Figure X.4.2.</w:t>
      </w:r>
      <w:r>
        <w:t>1.1.2</w:t>
      </w:r>
      <w:r w:rsidRPr="003651D9">
        <w:t xml:space="preserve">-1: </w:t>
      </w:r>
      <w:r>
        <w:t xml:space="preserve">Encounter(s) B: </w:t>
      </w:r>
      <w:r w:rsidRPr="003651D9">
        <w:t xml:space="preserve">Basic Process Flow in </w:t>
      </w:r>
      <w:r>
        <w:t>DCP</w:t>
      </w:r>
      <w:r w:rsidRPr="003651D9">
        <w:t xml:space="preserve"> Profile</w:t>
      </w:r>
    </w:p>
    <w:p w14:paraId="338E6EEF" w14:textId="77777777" w:rsidR="00F1527E" w:rsidRDefault="00F1527E" w:rsidP="003E2AA2">
      <w:pPr>
        <w:pStyle w:val="BodyText"/>
        <w:rPr>
          <w:b/>
          <w:szCs w:val="24"/>
        </w:rPr>
      </w:pPr>
    </w:p>
    <w:p w14:paraId="7A4284A3" w14:textId="77777777" w:rsidR="00E61D49" w:rsidRDefault="00E61D49" w:rsidP="00E61D49">
      <w:pPr>
        <w:pStyle w:val="Heading6"/>
        <w:numPr>
          <w:ilvl w:val="0"/>
          <w:numId w:val="0"/>
        </w:numPr>
        <w:ind w:left="1152" w:hanging="1152"/>
      </w:pPr>
      <w:bookmarkStart w:id="349" w:name="_Toc443399616"/>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349"/>
    </w:p>
    <w:p w14:paraId="64E75BCC"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1AB9813F"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59A00316"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6AA33B7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32DCB62"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EE01F14"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715301C" w14:textId="77777777" w:rsidR="00E61D49" w:rsidRDefault="00E61D49" w:rsidP="00E61D49">
      <w:pPr>
        <w:pStyle w:val="Footer"/>
      </w:pPr>
      <w:r>
        <w:t xml:space="preserve">The patient is given a copy of the discharge summary that includes the discharge care plan. </w:t>
      </w:r>
    </w:p>
    <w:p w14:paraId="62E386F3" w14:textId="77777777" w:rsidR="00E61D49" w:rsidRDefault="00E61D49" w:rsidP="00E61D49">
      <w:pPr>
        <w:pStyle w:val="Footer"/>
      </w:pPr>
      <w:r>
        <w:t xml:space="preserve">A discharge summary with summary of the discharge plan is sent to the patient’s primary care provider, Dr. Primary with recommendation for pre-influenza season immunization. </w:t>
      </w:r>
    </w:p>
    <w:p w14:paraId="4DBCFDE1" w14:textId="77777777" w:rsidR="00B258C5" w:rsidRDefault="00B258C5" w:rsidP="00B258C5">
      <w:pPr>
        <w:pStyle w:val="BodyText"/>
        <w:rPr>
          <w:ins w:id="350" w:author="Cole, George" w:date="2016-02-16T03:25:00Z"/>
          <w:b/>
          <w:szCs w:val="24"/>
        </w:rPr>
      </w:pPr>
      <w:ins w:id="351" w:author="Cole, George" w:date="2016-02-16T03:25:00Z">
        <w:r>
          <w:rPr>
            <w:b/>
            <w:szCs w:val="24"/>
          </w:rPr>
          <w:t>Note: The process flow pattern is the same as encounter(s) B.</w:t>
        </w:r>
      </w:ins>
    </w:p>
    <w:p w14:paraId="66648644" w14:textId="77777777" w:rsidR="00F1527E" w:rsidDel="00B258C5" w:rsidRDefault="00F1527E" w:rsidP="003E2AA2">
      <w:pPr>
        <w:pStyle w:val="BodyText"/>
        <w:rPr>
          <w:del w:id="352" w:author="Cole, George" w:date="2016-02-16T03:25:00Z"/>
          <w:b/>
          <w:szCs w:val="24"/>
        </w:rPr>
      </w:pPr>
    </w:p>
    <w:p w14:paraId="748C9604" w14:textId="77777777" w:rsidR="008B1661" w:rsidRDefault="008B1661" w:rsidP="008B1661">
      <w:pPr>
        <w:pStyle w:val="Heading6"/>
        <w:numPr>
          <w:ilvl w:val="0"/>
          <w:numId w:val="0"/>
        </w:numPr>
        <w:ind w:left="1152" w:hanging="1152"/>
      </w:pPr>
      <w:bookmarkStart w:id="353" w:name="_Toc443399617"/>
      <w:r>
        <w:t xml:space="preserve">X.4.2.1.1.4 </w:t>
      </w:r>
      <w:r w:rsidRPr="003E2AA2">
        <w:t>Encounter</w:t>
      </w:r>
      <w:r>
        <w:t xml:space="preserve"> D</w:t>
      </w:r>
      <w:r w:rsidRPr="003E2AA2">
        <w:t>:</w:t>
      </w:r>
      <w:r>
        <w:t xml:space="preserve"> Primary Care Follow-up Visits</w:t>
      </w:r>
      <w:bookmarkEnd w:id="353"/>
    </w:p>
    <w:p w14:paraId="5064201F"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C312B17" w14:textId="77777777" w:rsidR="008B1661" w:rsidRDefault="008B1661" w:rsidP="008B1661">
      <w:pPr>
        <w:pStyle w:val="Footer"/>
      </w:pPr>
      <w:r>
        <w:t xml:space="preserve">Mr. Anyman is seen by Dr. Primary at her clinic on the day of appointment. </w:t>
      </w:r>
    </w:p>
    <w:p w14:paraId="754EE56C"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6EC458CB"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7D8F479F"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7CBBA3E8"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58BF2F1" w14:textId="77777777" w:rsidR="008B1661" w:rsidRDefault="008B1661" w:rsidP="008B1661">
      <w:pPr>
        <w:rPr>
          <w:lang w:val="en-CA"/>
        </w:rPr>
      </w:pPr>
      <w:r>
        <w:rPr>
          <w:lang w:val="en-CA"/>
        </w:rPr>
        <w:t xml:space="preserve">Dr. Primary generates progress notes with nutrition management and exercise change recommendations are generated by Dr. Primary and sent to the patient’s dietitian. The </w:t>
      </w:r>
      <w:r>
        <w:t xml:space="preserve">care plan </w:t>
      </w:r>
      <w:r>
        <w:rPr>
          <w:lang w:val="en-CA"/>
        </w:rPr>
        <w:t>is updated and sent to relevant allied health providers.</w:t>
      </w:r>
    </w:p>
    <w:p w14:paraId="24F3E4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B934592" w14:textId="77777777" w:rsidR="008B1661" w:rsidRDefault="008B1661" w:rsidP="008B1661">
      <w:r w:rsidRPr="006F1780">
        <w:rPr>
          <w:b/>
        </w:rPr>
        <w:t>Post Condition:</w:t>
      </w:r>
      <w:r>
        <w:rPr>
          <w:b/>
        </w:rPr>
        <w:t xml:space="preserve"> </w:t>
      </w:r>
      <w:r>
        <w:t>A new prescription is sent to the patient’s community pharmacy. Ms. Script will discuss the new medication management plan with the patient when he goes to pick up his medications.</w:t>
      </w:r>
    </w:p>
    <w:p w14:paraId="1BE0B7CD" w14:textId="77777777" w:rsidR="008B1661" w:rsidRDefault="008B1661" w:rsidP="008B1661">
      <w:r>
        <w:t>The patient also makes an early appointment to see the dietitian and exercise physiologist. A copy of progress notes from Dr. Primary will be received by the dietitian and exercise physiologist before the scheduled appointment.</w:t>
      </w:r>
    </w:p>
    <w:p w14:paraId="16F7EB13" w14:textId="0E881167" w:rsidR="008B1661" w:rsidRDefault="008B1661" w:rsidP="008B1661">
      <w:r>
        <w:t>Patient gets a copy of the updated care plan, and a copy of the plan is</w:t>
      </w:r>
      <w:del w:id="354" w:author="Cole, George" w:date="2016-02-16T05:47:00Z">
        <w:r w:rsidDel="001E127E">
          <w:delText xml:space="preserve"> </w:delText>
        </w:r>
      </w:del>
      <w:r>
        <w:t xml:space="preserve"> also sent to relevant allied health providers.</w:t>
      </w:r>
    </w:p>
    <w:p w14:paraId="4001E2D6" w14:textId="77777777" w:rsidR="00B258C5" w:rsidRDefault="00B258C5" w:rsidP="00B258C5">
      <w:pPr>
        <w:pStyle w:val="BodyText"/>
        <w:rPr>
          <w:ins w:id="355" w:author="Cole, George" w:date="2016-02-16T03:25:00Z"/>
          <w:b/>
          <w:szCs w:val="24"/>
        </w:rPr>
      </w:pPr>
      <w:ins w:id="356" w:author="Cole, George" w:date="2016-02-16T03:25:00Z">
        <w:r>
          <w:rPr>
            <w:b/>
            <w:szCs w:val="24"/>
          </w:rPr>
          <w:t>Note: The process flow pattern is the same as encounter A.</w:t>
        </w:r>
      </w:ins>
    </w:p>
    <w:p w14:paraId="4169431C" w14:textId="13D4557B" w:rsidR="005F21E7" w:rsidRPr="003651D9" w:rsidRDefault="005F21E7" w:rsidP="00126A38">
      <w:pPr>
        <w:pStyle w:val="Heading5"/>
        <w:numPr>
          <w:ilvl w:val="0"/>
          <w:numId w:val="0"/>
        </w:numPr>
        <w:rPr>
          <w:noProof w:val="0"/>
        </w:rPr>
      </w:pPr>
      <w:bookmarkStart w:id="357" w:name="_Toc443399618"/>
      <w:commentRangeStart w:id="358"/>
      <w:r w:rsidRPr="003651D9">
        <w:rPr>
          <w:noProof w:val="0"/>
        </w:rPr>
        <w:t>X</w:t>
      </w:r>
      <w:r w:rsidR="00104BE6" w:rsidRPr="003651D9">
        <w:rPr>
          <w:noProof w:val="0"/>
        </w:rPr>
        <w:t>.</w:t>
      </w:r>
      <w:r w:rsidR="00AF472E" w:rsidRPr="003651D9">
        <w:rPr>
          <w:noProof w:val="0"/>
        </w:rPr>
        <w:t>4</w:t>
      </w:r>
      <w:r w:rsidRPr="003651D9">
        <w:rPr>
          <w:noProof w:val="0"/>
        </w:rPr>
        <w:t>.</w:t>
      </w:r>
      <w:r w:rsidR="00412649" w:rsidRPr="003651D9">
        <w:rPr>
          <w:noProof w:val="0"/>
        </w:rPr>
        <w:t>2</w:t>
      </w:r>
      <w:r w:rsidR="00FD6B22" w:rsidRPr="003651D9">
        <w:rPr>
          <w:noProof w:val="0"/>
        </w:rPr>
        <w:t>.</w:t>
      </w:r>
      <w:r w:rsidR="00126A38" w:rsidRPr="003651D9">
        <w:rPr>
          <w:noProof w:val="0"/>
        </w:rPr>
        <w:t>1.</w:t>
      </w:r>
      <w:r w:rsidRPr="003651D9">
        <w:rPr>
          <w:noProof w:val="0"/>
        </w:rPr>
        <w:t xml:space="preserve">2 </w:t>
      </w:r>
      <w:r w:rsidR="009013A1">
        <w:rPr>
          <w:noProof w:val="0"/>
        </w:rPr>
        <w:t xml:space="preserve">Chronic Conditions </w:t>
      </w:r>
      <w:r w:rsidRPr="003651D9">
        <w:rPr>
          <w:noProof w:val="0"/>
        </w:rPr>
        <w:t>Process Flow</w:t>
      </w:r>
      <w:commentRangeEnd w:id="358"/>
      <w:r w:rsidR="008B1661">
        <w:rPr>
          <w:rStyle w:val="CommentReference"/>
          <w:rFonts w:ascii="Times New Roman" w:hAnsi="Times New Roman"/>
          <w:b w:val="0"/>
          <w:noProof w:val="0"/>
          <w:kern w:val="0"/>
        </w:rPr>
        <w:commentReference w:id="358"/>
      </w:r>
      <w:bookmarkEnd w:id="357"/>
    </w:p>
    <w:p w14:paraId="7E406A20" w14:textId="77777777" w:rsidR="003A09FE" w:rsidRPr="003651D9" w:rsidRDefault="003A09FE" w:rsidP="00597DB2">
      <w:pPr>
        <w:pStyle w:val="AuthorInstructions"/>
      </w:pPr>
      <w:r w:rsidRPr="003651D9">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t xml:space="preserve"> </w:t>
      </w:r>
      <w:r w:rsidRPr="003651D9">
        <w:br/>
        <w:t>The set of process flows will typically be exemplary, not exhaustive (i.e., it will address all the use cases, but will not show all possible combinations of actors, or all possible sequencing of transactions).</w:t>
      </w:r>
      <w:r w:rsidRPr="003651D9">
        <w:br/>
      </w:r>
      <w:r w:rsidRPr="003651D9">
        <w:lastRenderedPageBreak/>
        <w:t>If there are detailed behavioral rules that apply to a specific process flow or multiple process flows, an appendix may be added as needed.&gt;</w:t>
      </w:r>
    </w:p>
    <w:p w14:paraId="08344F7B" w14:textId="77777777" w:rsidR="00B03C08" w:rsidRPr="003651D9" w:rsidRDefault="00B03C08" w:rsidP="00597DB2">
      <w:pPr>
        <w:pStyle w:val="AuthorInstructions"/>
      </w:pPr>
      <w:r w:rsidRPr="003651D9">
        <w:t>&lt;The roles at the top of the swimlane diagram should correspond to actor names, include the profile acronym:actor name if referencing an actor from a different profile.&gt;</w:t>
      </w:r>
    </w:p>
    <w:p w14:paraId="59D9CCEA" w14:textId="77777777" w:rsidR="00386D80" w:rsidRDefault="003A09FE" w:rsidP="00386D80">
      <w:pPr>
        <w:pStyle w:val="AuthorInstructions"/>
        <w:sectPr w:rsidR="00386D80"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pPr>
      <w:r w:rsidRPr="003651D9">
        <w:t>&lt;Modify the following “Swimlane Diagram”.&gt;</w:t>
      </w:r>
    </w:p>
    <w:p w14:paraId="139725CC" w14:textId="65A2B899" w:rsidR="00077324" w:rsidRPr="003651D9" w:rsidRDefault="004C7B88" w:rsidP="008E2B5E">
      <w:pPr>
        <w:pStyle w:val="FigureTitle"/>
      </w:pPr>
      <w:r w:rsidRPr="003651D9">
        <w:rPr>
          <w:noProof/>
        </w:rPr>
        <w:lastRenderedPageBreak/>
        <mc:AlternateContent>
          <mc:Choice Requires="wpc">
            <w:drawing>
              <wp:inline distT="0" distB="0" distL="0" distR="0" wp14:anchorId="39FDB46A" wp14:editId="0FE1D485">
                <wp:extent cx="6524625" cy="5217795"/>
                <wp:effectExtent l="0" t="0" r="0" b="381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08"/>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E6081" w14:textId="77777777" w:rsidR="005F3FB5" w:rsidRPr="00077324" w:rsidRDefault="00F214E1" w:rsidP="008D4E48">
                              <w:pPr>
                                <w:pStyle w:val="BodyText"/>
                                <w:jc w:val="center"/>
                                <w:rPr>
                                  <w:sz w:val="22"/>
                                  <w:szCs w:val="22"/>
                                </w:rPr>
                              </w:pPr>
                              <w:r>
                                <w:rPr>
                                  <w:sz w:val="22"/>
                                  <w:szCs w:val="22"/>
                                </w:rPr>
                                <w:t>Encounter A</w:t>
                              </w:r>
                            </w:p>
                            <w:p w14:paraId="07F91FB7" w14:textId="77777777" w:rsidR="005F3FB5" w:rsidRDefault="005F3FB5" w:rsidP="008D4E48"/>
                            <w:p w14:paraId="7B4263B4" w14:textId="77777777" w:rsidR="005F3FB5" w:rsidRPr="00077324" w:rsidRDefault="005F3FB5" w:rsidP="008D4E48">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19" name="Text Box 109"/>
                        <wps:cNvSpPr txBox="1">
                          <a:spLocks noChangeArrowheads="1"/>
                        </wps:cNvSpPr>
                        <wps:spPr bwMode="auto">
                          <a:xfrm>
                            <a:off x="609600" y="227965"/>
                            <a:ext cx="138493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E4326" w14:textId="77777777" w:rsidR="005F3FB5" w:rsidRPr="00F214E1" w:rsidRDefault="00386D80" w:rsidP="008D4E48">
                              <w:pPr>
                                <w:pStyle w:val="BodyText"/>
                                <w:jc w:val="center"/>
                                <w:rPr>
                                  <w:sz w:val="20"/>
                                </w:rPr>
                              </w:pPr>
                              <w:r w:rsidRPr="00F214E1">
                                <w:rPr>
                                  <w:sz w:val="20"/>
                                </w:rPr>
                                <w:t>Providers EHRs</w:t>
                              </w:r>
                            </w:p>
                            <w:p w14:paraId="48B2B46A" w14:textId="77777777" w:rsidR="00386D80" w:rsidRDefault="00386D80" w:rsidP="008D4E48">
                              <w:pPr>
                                <w:pStyle w:val="BodyText"/>
                                <w:spacing w:before="0"/>
                                <w:rPr>
                                  <w:sz w:val="22"/>
                                  <w:szCs w:val="22"/>
                                </w:rPr>
                              </w:pPr>
                            </w:p>
                            <w:p w14:paraId="0AC01569" w14:textId="77777777" w:rsidR="00386D80" w:rsidRPr="00077324" w:rsidRDefault="00386D80" w:rsidP="008D4E48">
                              <w:pPr>
                                <w:pStyle w:val="BodyText"/>
                                <w:spacing w:before="0"/>
                                <w:rPr>
                                  <w:sz w:val="22"/>
                                  <w:szCs w:val="22"/>
                                </w:rPr>
                              </w:pPr>
                            </w:p>
                            <w:p w14:paraId="06021AE4" w14:textId="77777777" w:rsidR="005F3FB5" w:rsidRPr="00077324" w:rsidRDefault="005F3FB5" w:rsidP="008D4E48">
                              <w:pPr>
                                <w:pStyle w:val="BodyText"/>
                                <w:rPr>
                                  <w:sz w:val="22"/>
                                  <w:szCs w:val="22"/>
                                </w:rPr>
                              </w:pPr>
                            </w:p>
                            <w:p w14:paraId="19CE43B8" w14:textId="77777777" w:rsidR="005F3FB5" w:rsidRDefault="005F3FB5" w:rsidP="008D4E48"/>
                            <w:p w14:paraId="1908A7BD" w14:textId="77777777" w:rsidR="005F3FB5" w:rsidRPr="00077324" w:rsidRDefault="005F3FB5" w:rsidP="008D4E48">
                              <w:pPr>
                                <w:pStyle w:val="BodyText"/>
                                <w:rPr>
                                  <w:sz w:val="22"/>
                                  <w:szCs w:val="22"/>
                                </w:rPr>
                              </w:pPr>
                              <w:r w:rsidRPr="00077324">
                                <w:rPr>
                                  <w:sz w:val="22"/>
                                  <w:szCs w:val="22"/>
                                </w:rPr>
                                <w:t>Actor D/</w:t>
                              </w:r>
                            </w:p>
                            <w:p w14:paraId="7C17B27B" w14:textId="77777777" w:rsidR="005F3FB5" w:rsidRPr="00077324" w:rsidRDefault="005F3FB5" w:rsidP="008D4E48">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0" name="Line 110"/>
                        <wps:cNvCnPr>
                          <a:cxnSpLocks noChangeShapeType="1"/>
                        </wps:cNvCnPr>
                        <wps:spPr bwMode="auto">
                          <a:xfrm flipH="1" flipV="1">
                            <a:off x="1264920" y="494030"/>
                            <a:ext cx="12700" cy="4546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Text Box 111"/>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45EA63" w14:textId="77777777" w:rsidR="005F3FB5" w:rsidRPr="00F0650A" w:rsidRDefault="00386D80" w:rsidP="008D4E48">
                              <w:pPr>
                                <w:pStyle w:val="BodyText"/>
                                <w:jc w:val="center"/>
                                <w:rPr>
                                  <w:sz w:val="20"/>
                                </w:rPr>
                              </w:pPr>
                              <w:r w:rsidRPr="00F0650A">
                                <w:rPr>
                                  <w:sz w:val="20"/>
                                </w:rPr>
                                <w:t>C</w:t>
                              </w:r>
                              <w:r w:rsidR="00F0650A" w:rsidRPr="00F0650A">
                                <w:rPr>
                                  <w:sz w:val="20"/>
                                </w:rPr>
                                <w:t xml:space="preserve">are </w:t>
                              </w:r>
                              <w:r w:rsidRPr="00F0650A">
                                <w:rPr>
                                  <w:sz w:val="20"/>
                                </w:rPr>
                                <w:t>P</w:t>
                              </w:r>
                              <w:r w:rsidR="00F0650A" w:rsidRPr="00F0650A">
                                <w:rPr>
                                  <w:sz w:val="20"/>
                                </w:rPr>
                                <w:t>lan Manager</w:t>
                              </w:r>
                            </w:p>
                            <w:p w14:paraId="243DACF0" w14:textId="77777777" w:rsidR="005F3FB5" w:rsidRPr="00077324" w:rsidRDefault="005F3FB5" w:rsidP="008D4E48">
                              <w:pPr>
                                <w:pStyle w:val="BodyText"/>
                                <w:rPr>
                                  <w:sz w:val="22"/>
                                  <w:szCs w:val="22"/>
                                </w:rPr>
                              </w:pPr>
                              <w:r w:rsidRPr="00077324">
                                <w:rPr>
                                  <w:sz w:val="22"/>
                                  <w:szCs w:val="22"/>
                                </w:rPr>
                                <w:t>Actor B</w:t>
                              </w:r>
                            </w:p>
                            <w:p w14:paraId="6D2025E9" w14:textId="77777777" w:rsidR="005F3FB5" w:rsidRDefault="005F3FB5" w:rsidP="008D4E48"/>
                            <w:p w14:paraId="055B5ABA" w14:textId="77777777" w:rsidR="005F3FB5" w:rsidRPr="00077324" w:rsidRDefault="005F3FB5" w:rsidP="008D4E48">
                              <w:pPr>
                                <w:pStyle w:val="BodyText"/>
                                <w:rPr>
                                  <w:sz w:val="22"/>
                                  <w:szCs w:val="22"/>
                                </w:rPr>
                              </w:pPr>
                              <w:r w:rsidRPr="00077324">
                                <w:rPr>
                                  <w:sz w:val="22"/>
                                  <w:szCs w:val="22"/>
                                </w:rPr>
                                <w:t>Actor A /</w:t>
                              </w:r>
                            </w:p>
                            <w:p w14:paraId="1CB44772" w14:textId="77777777" w:rsidR="005F3FB5" w:rsidRPr="00077324" w:rsidRDefault="005F3FB5" w:rsidP="008D4E48">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2" name="Line 112"/>
                        <wps:cNvCnPr>
                          <a:cxnSpLocks noChangeShapeType="1"/>
                        </wps:cNvCnPr>
                        <wps:spPr bwMode="auto">
                          <a:xfrm flipV="1">
                            <a:off x="3497580" y="608330"/>
                            <a:ext cx="635" cy="4470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117"/>
                        <wps:cNvCnPr>
                          <a:cxnSpLocks noChangeShapeType="1"/>
                        </wps:cNvCnPr>
                        <wps:spPr bwMode="auto">
                          <a:xfrm flipV="1">
                            <a:off x="6029325" y="551180"/>
                            <a:ext cx="5715" cy="44513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18"/>
                        <wps:cNvSpPr>
                          <a:spLocks noChangeArrowheads="1"/>
                        </wps:cNvSpPr>
                        <wps:spPr bwMode="auto">
                          <a:xfrm>
                            <a:off x="1177290" y="3418205"/>
                            <a:ext cx="212725" cy="1504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124"/>
                        <wps:cNvSpPr txBox="1">
                          <a:spLocks noChangeArrowheads="1"/>
                        </wps:cNvSpPr>
                        <wps:spPr bwMode="auto">
                          <a:xfrm>
                            <a:off x="1767840" y="965835"/>
                            <a:ext cx="9029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9DBCB" w14:textId="77777777" w:rsidR="005F3FB5" w:rsidRPr="002E4412" w:rsidRDefault="00F214E1" w:rsidP="008D4E48">
                              <w:pPr>
                                <w:pStyle w:val="BodyText"/>
                                <w:rPr>
                                  <w:i/>
                                  <w:sz w:val="20"/>
                                </w:rPr>
                              </w:pPr>
                              <w:r w:rsidRPr="002E4412">
                                <w:rPr>
                                  <w:i/>
                                  <w:sz w:val="20"/>
                                </w:rPr>
                                <w:t>[Reconciliation</w:t>
                              </w:r>
                              <w:r w:rsidR="005F3FB5" w:rsidRPr="002E4412">
                                <w:rPr>
                                  <w:i/>
                                  <w:sz w:val="20"/>
                                </w:rPr>
                                <w:t xml:space="preserve">1 </w:t>
                              </w:r>
                            </w:p>
                            <w:p w14:paraId="1E11FB53" w14:textId="77777777" w:rsidR="005F3FB5" w:rsidRDefault="005F3FB5" w:rsidP="008D4E48"/>
                            <w:p w14:paraId="32E36D4E" w14:textId="77777777" w:rsidR="005F3FB5" w:rsidRPr="00077324" w:rsidRDefault="005F3FB5"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6" name="Text Box 131"/>
                        <wps:cNvSpPr txBox="1">
                          <a:spLocks noChangeArrowheads="1"/>
                        </wps:cNvSpPr>
                        <wps:spPr bwMode="auto">
                          <a:xfrm>
                            <a:off x="5353050" y="23939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5B8B5C" w14:textId="77777777" w:rsidR="00386D80" w:rsidRPr="00F214E1" w:rsidRDefault="00386D80" w:rsidP="008D4E48">
                              <w:pPr>
                                <w:pStyle w:val="BodyText"/>
                                <w:jc w:val="center"/>
                                <w:rPr>
                                  <w:sz w:val="20"/>
                                </w:rPr>
                              </w:pPr>
                              <w:r w:rsidRPr="00F214E1">
                                <w:rPr>
                                  <w:sz w:val="20"/>
                                </w:rPr>
                                <w:t>Patient PHR</w:t>
                              </w:r>
                            </w:p>
                            <w:p w14:paraId="29FE28EE" w14:textId="77777777" w:rsidR="005F3FB5" w:rsidRPr="00077324" w:rsidRDefault="005F3FB5" w:rsidP="008D4E48">
                              <w:pPr>
                                <w:pStyle w:val="BodyText"/>
                                <w:spacing w:before="0"/>
                                <w:rPr>
                                  <w:sz w:val="22"/>
                                  <w:szCs w:val="22"/>
                                </w:rPr>
                              </w:pPr>
                            </w:p>
                          </w:txbxContent>
                        </wps:txbx>
                        <wps:bodyPr rot="0" vert="horz" wrap="square" lIns="0" tIns="0" rIns="0" bIns="0" anchor="t" anchorCtr="0" upright="1">
                          <a:noAutofit/>
                        </wps:bodyPr>
                      </wps:wsp>
                      <wps:wsp>
                        <wps:cNvPr id="27" name="Rectangle 145"/>
                        <wps:cNvSpPr>
                          <a:spLocks noChangeArrowheads="1"/>
                        </wps:cNvSpPr>
                        <wps:spPr bwMode="auto">
                          <a:xfrm>
                            <a:off x="1177290" y="828040"/>
                            <a:ext cx="232410" cy="2175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47"/>
                        <wps:cNvSpPr txBox="1">
                          <a:spLocks noChangeArrowheads="1"/>
                        </wps:cNvSpPr>
                        <wps:spPr bwMode="auto">
                          <a:xfrm>
                            <a:off x="1449705" y="1279525"/>
                            <a:ext cx="9042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0BAC0" w14:textId="77777777" w:rsidR="005F3FB5" w:rsidRPr="00386D80" w:rsidRDefault="00386D80" w:rsidP="008D4E48">
                              <w:pPr>
                                <w:pStyle w:val="BodyText"/>
                                <w:jc w:val="center"/>
                                <w:rPr>
                                  <w:sz w:val="20"/>
                                </w:rPr>
                              </w:pPr>
                              <w:r w:rsidRPr="00386D80">
                                <w:rPr>
                                  <w:sz w:val="20"/>
                                </w:rPr>
                                <w:t>U</w:t>
                              </w:r>
                              <w:r w:rsidR="00F214E1">
                                <w:rPr>
                                  <w:sz w:val="20"/>
                                </w:rPr>
                                <w:t>pdate</w:t>
                              </w:r>
                            </w:p>
                            <w:p w14:paraId="39A920F5" w14:textId="77777777" w:rsidR="005F3FB5" w:rsidRDefault="005F3FB5" w:rsidP="008D4E48"/>
                            <w:p w14:paraId="28621C3D" w14:textId="77777777" w:rsidR="005F3FB5" w:rsidRPr="00077324" w:rsidRDefault="005F3FB5"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9" name="Line 149"/>
                        <wps:cNvCnPr>
                          <a:cxnSpLocks noChangeShapeType="1"/>
                        </wps:cNvCnPr>
                        <wps:spPr bwMode="auto">
                          <a:xfrm flipH="1">
                            <a:off x="1390015" y="3427730"/>
                            <a:ext cx="19608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150"/>
                        <wps:cNvSpPr>
                          <a:spLocks noChangeArrowheads="1"/>
                        </wps:cNvSpPr>
                        <wps:spPr bwMode="auto">
                          <a:xfrm>
                            <a:off x="3381375" y="758190"/>
                            <a:ext cx="227330" cy="4174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Line 134"/>
                        <wps:cNvCnPr>
                          <a:cxnSpLocks noChangeShapeType="1"/>
                        </wps:cNvCnPr>
                        <wps:spPr bwMode="auto">
                          <a:xfrm>
                            <a:off x="1390015" y="1515110"/>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181"/>
                        <wps:cNvSpPr>
                          <a:spLocks noChangeArrowheads="1"/>
                        </wps:cNvSpPr>
                        <wps:spPr bwMode="auto">
                          <a:xfrm>
                            <a:off x="5905500" y="1703705"/>
                            <a:ext cx="247650" cy="3082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Text Box 182"/>
                        <wps:cNvSpPr txBox="1">
                          <a:spLocks noChangeArrowheads="1"/>
                        </wps:cNvSpPr>
                        <wps:spPr bwMode="auto">
                          <a:xfrm>
                            <a:off x="1845945" y="3192145"/>
                            <a:ext cx="89852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09E89" w14:textId="77777777" w:rsidR="00A81A19" w:rsidRPr="00386D80" w:rsidRDefault="00A81A19" w:rsidP="008D4E48">
                              <w:pPr>
                                <w:pStyle w:val="BodyText"/>
                                <w:jc w:val="center"/>
                                <w:rPr>
                                  <w:sz w:val="20"/>
                                </w:rPr>
                              </w:pPr>
                              <w:r>
                                <w:rPr>
                                  <w:sz w:val="20"/>
                                </w:rPr>
                                <w:t>Receive Updates</w:t>
                              </w:r>
                            </w:p>
                            <w:p w14:paraId="2D4EC80F" w14:textId="77777777" w:rsidR="00A81A19" w:rsidRDefault="00A81A19" w:rsidP="008D4E48"/>
                            <w:p w14:paraId="425DBC91" w14:textId="77777777" w:rsidR="00A81A19" w:rsidRPr="00077324" w:rsidRDefault="00A81A19"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30" name="Text Box 183"/>
                        <wps:cNvSpPr txBox="1">
                          <a:spLocks noChangeArrowheads="1"/>
                        </wps:cNvSpPr>
                        <wps:spPr bwMode="auto">
                          <a:xfrm>
                            <a:off x="4247515" y="1450340"/>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6E2DD" w14:textId="77777777" w:rsidR="00F0650A" w:rsidRPr="00386D80" w:rsidRDefault="008D4E48" w:rsidP="008D4E48">
                              <w:pPr>
                                <w:pStyle w:val="BodyText"/>
                                <w:jc w:val="center"/>
                                <w:rPr>
                                  <w:sz w:val="20"/>
                                </w:rPr>
                              </w:pPr>
                              <w:r>
                                <w:rPr>
                                  <w:sz w:val="20"/>
                                </w:rPr>
                                <w:t xml:space="preserve">Receive </w:t>
                              </w:r>
                              <w:r w:rsidR="00F0650A" w:rsidRPr="00386D80">
                                <w:rPr>
                                  <w:sz w:val="20"/>
                                </w:rPr>
                                <w:t>U</w:t>
                              </w:r>
                              <w:r w:rsidR="00F0650A">
                                <w:rPr>
                                  <w:sz w:val="20"/>
                                </w:rPr>
                                <w:t>pdate</w:t>
                              </w:r>
                              <w:r>
                                <w:rPr>
                                  <w:sz w:val="20"/>
                                </w:rPr>
                                <w:t>s</w:t>
                              </w:r>
                            </w:p>
                            <w:p w14:paraId="593A1545" w14:textId="77777777" w:rsidR="00F0650A" w:rsidRDefault="00F0650A" w:rsidP="008D4E48"/>
                            <w:p w14:paraId="244EE1DE" w14:textId="77777777" w:rsidR="00F0650A" w:rsidRPr="00077324" w:rsidRDefault="00F0650A"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31" name="Line 184"/>
                        <wps:cNvCnPr>
                          <a:cxnSpLocks noChangeShapeType="1"/>
                        </wps:cNvCnPr>
                        <wps:spPr bwMode="auto">
                          <a:xfrm>
                            <a:off x="3608705" y="1666875"/>
                            <a:ext cx="2296795" cy="21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Text Box 185"/>
                        <wps:cNvSpPr txBox="1">
                          <a:spLocks noChangeArrowheads="1"/>
                        </wps:cNvSpPr>
                        <wps:spPr bwMode="auto">
                          <a:xfrm>
                            <a:off x="28575" y="358076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DBEBD" w14:textId="77777777" w:rsidR="00F0650A" w:rsidRPr="00077324" w:rsidRDefault="00F0650A" w:rsidP="008D4E48">
                              <w:pPr>
                                <w:pStyle w:val="BodyText"/>
                                <w:jc w:val="center"/>
                                <w:rPr>
                                  <w:sz w:val="22"/>
                                  <w:szCs w:val="22"/>
                                </w:rPr>
                              </w:pPr>
                              <w:r>
                                <w:rPr>
                                  <w:sz w:val="22"/>
                                  <w:szCs w:val="22"/>
                                </w:rPr>
                                <w:t>Encounter B</w:t>
                              </w:r>
                            </w:p>
                            <w:p w14:paraId="406B5052" w14:textId="77777777" w:rsidR="00F0650A" w:rsidRDefault="00F0650A" w:rsidP="008D4E48"/>
                            <w:p w14:paraId="6FF54250" w14:textId="77777777" w:rsidR="00F0650A" w:rsidRPr="00077324" w:rsidRDefault="00F0650A" w:rsidP="008D4E48">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133" name="Line 186"/>
                        <wps:cNvCnPr>
                          <a:cxnSpLocks noChangeShapeType="1"/>
                        </wps:cNvCnPr>
                        <wps:spPr bwMode="auto">
                          <a:xfrm flipH="1" flipV="1">
                            <a:off x="1390015" y="828040"/>
                            <a:ext cx="1981835" cy="48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Text Box 187"/>
                        <wps:cNvSpPr txBox="1">
                          <a:spLocks noChangeArrowheads="1"/>
                        </wps:cNvSpPr>
                        <wps:spPr bwMode="auto">
                          <a:xfrm>
                            <a:off x="1478280" y="589280"/>
                            <a:ext cx="9042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00601" w14:textId="77777777" w:rsidR="00F0650A" w:rsidRPr="00386D80" w:rsidRDefault="00F0650A" w:rsidP="008D4E48">
                              <w:pPr>
                                <w:pStyle w:val="BodyText"/>
                                <w:jc w:val="center"/>
                                <w:rPr>
                                  <w:sz w:val="20"/>
                                </w:rPr>
                              </w:pPr>
                              <w:r>
                                <w:rPr>
                                  <w:sz w:val="20"/>
                                </w:rPr>
                                <w:t>Get Care Plan</w:t>
                              </w:r>
                            </w:p>
                            <w:p w14:paraId="36732D3B" w14:textId="77777777" w:rsidR="00F0650A" w:rsidRDefault="00F0650A" w:rsidP="008D4E48"/>
                            <w:p w14:paraId="7B9AF43E" w14:textId="77777777" w:rsidR="00F0650A" w:rsidRPr="00077324" w:rsidRDefault="00F0650A"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g:wgp>
                        <wpg:cNvPr id="135" name="Group 188"/>
                        <wpg:cNvGrpSpPr>
                          <a:grpSpLocks/>
                        </wpg:cNvGrpSpPr>
                        <wpg:grpSpPr bwMode="auto">
                          <a:xfrm>
                            <a:off x="1449705" y="1003300"/>
                            <a:ext cx="304165" cy="257175"/>
                            <a:chOff x="5175" y="7275"/>
                            <a:chExt cx="480" cy="405"/>
                          </a:xfrm>
                        </wpg:grpSpPr>
                        <wps:wsp>
                          <wps:cNvPr id="136" name="Line 189"/>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7" name="Line 190"/>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91"/>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39" name="Group 192"/>
                        <wpg:cNvGrpSpPr>
                          <a:grpSpLocks/>
                        </wpg:cNvGrpSpPr>
                        <wpg:grpSpPr bwMode="auto">
                          <a:xfrm>
                            <a:off x="1390015" y="3580765"/>
                            <a:ext cx="304165" cy="257175"/>
                            <a:chOff x="5175" y="7275"/>
                            <a:chExt cx="480" cy="405"/>
                          </a:xfrm>
                        </wpg:grpSpPr>
                        <wps:wsp>
                          <wps:cNvPr id="140" name="Line 193"/>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1" name="Line 194"/>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95"/>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3" name="Text Box 196"/>
                        <wps:cNvSpPr txBox="1">
                          <a:spLocks noChangeArrowheads="1"/>
                        </wps:cNvSpPr>
                        <wps:spPr bwMode="auto">
                          <a:xfrm>
                            <a:off x="1694180" y="3503930"/>
                            <a:ext cx="9029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1AFFB" w14:textId="77777777" w:rsidR="008D4E48" w:rsidRPr="002E4412" w:rsidRDefault="008D4E48" w:rsidP="008D4E48">
                              <w:pPr>
                                <w:pStyle w:val="BodyText"/>
                                <w:rPr>
                                  <w:i/>
                                  <w:sz w:val="20"/>
                                </w:rPr>
                              </w:pPr>
                              <w:r w:rsidRPr="002E4412">
                                <w:rPr>
                                  <w:i/>
                                  <w:sz w:val="20"/>
                                </w:rPr>
                                <w:t xml:space="preserve">[Reconciliation1 </w:t>
                              </w:r>
                            </w:p>
                            <w:p w14:paraId="5649035B" w14:textId="77777777" w:rsidR="008D4E48" w:rsidRDefault="008D4E48" w:rsidP="008D4E48"/>
                            <w:p w14:paraId="4A129C5D" w14:textId="77777777" w:rsidR="008D4E48" w:rsidRPr="00077324" w:rsidRDefault="008D4E48"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144" name="Line 197"/>
                        <wps:cNvCnPr>
                          <a:cxnSpLocks noChangeShapeType="1"/>
                        </wps:cNvCnPr>
                        <wps:spPr bwMode="auto">
                          <a:xfrm>
                            <a:off x="1409700" y="4153535"/>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Text Box 198"/>
                        <wps:cNvSpPr txBox="1">
                          <a:spLocks noChangeArrowheads="1"/>
                        </wps:cNvSpPr>
                        <wps:spPr bwMode="auto">
                          <a:xfrm>
                            <a:off x="1800860" y="3934460"/>
                            <a:ext cx="9042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A381B" w14:textId="77777777" w:rsidR="008D4E48" w:rsidRPr="00386D80" w:rsidRDefault="008D4E48" w:rsidP="008D4E48">
                              <w:pPr>
                                <w:pStyle w:val="BodyText"/>
                                <w:jc w:val="center"/>
                                <w:rPr>
                                  <w:sz w:val="20"/>
                                </w:rPr>
                              </w:pPr>
                              <w:r w:rsidRPr="00386D80">
                                <w:rPr>
                                  <w:sz w:val="20"/>
                                </w:rPr>
                                <w:t>U</w:t>
                              </w:r>
                              <w:r>
                                <w:rPr>
                                  <w:sz w:val="20"/>
                                </w:rPr>
                                <w:t>pdate</w:t>
                              </w:r>
                            </w:p>
                            <w:p w14:paraId="6F573601" w14:textId="77777777" w:rsidR="008D4E48" w:rsidRDefault="008D4E48" w:rsidP="008D4E48"/>
                            <w:p w14:paraId="7FBFA82A" w14:textId="77777777" w:rsidR="008D4E48" w:rsidRPr="00077324" w:rsidRDefault="008D4E48"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46" name="Line 199"/>
                        <wps:cNvCnPr>
                          <a:cxnSpLocks noChangeShapeType="1"/>
                        </wps:cNvCnPr>
                        <wps:spPr bwMode="auto">
                          <a:xfrm>
                            <a:off x="3599180" y="4358640"/>
                            <a:ext cx="2296795" cy="21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200"/>
                        <wps:cNvSpPr txBox="1">
                          <a:spLocks noChangeArrowheads="1"/>
                        </wps:cNvSpPr>
                        <wps:spPr bwMode="auto">
                          <a:xfrm>
                            <a:off x="4114165" y="4112895"/>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52B3B" w14:textId="77777777" w:rsidR="008D4E48" w:rsidRPr="00386D80" w:rsidRDefault="008D4E48" w:rsidP="008D4E48">
                              <w:pPr>
                                <w:pStyle w:val="BodyText"/>
                                <w:jc w:val="center"/>
                                <w:rPr>
                                  <w:sz w:val="20"/>
                                </w:rPr>
                              </w:pPr>
                              <w:r>
                                <w:rPr>
                                  <w:sz w:val="20"/>
                                </w:rPr>
                                <w:t xml:space="preserve">Receive </w:t>
                              </w:r>
                              <w:r w:rsidRPr="00386D80">
                                <w:rPr>
                                  <w:sz w:val="20"/>
                                </w:rPr>
                                <w:t>U</w:t>
                              </w:r>
                              <w:r>
                                <w:rPr>
                                  <w:sz w:val="20"/>
                                </w:rPr>
                                <w:t>pdates</w:t>
                              </w:r>
                            </w:p>
                            <w:p w14:paraId="14087D88" w14:textId="77777777" w:rsidR="008D4E48" w:rsidRDefault="008D4E48" w:rsidP="008D4E48"/>
                            <w:p w14:paraId="24C49111" w14:textId="77777777" w:rsidR="008D4E48" w:rsidRPr="00077324" w:rsidRDefault="008D4E48"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c:wpc>
                  </a:graphicData>
                </a:graphic>
              </wp:inline>
            </w:drawing>
          </mc:Choice>
          <mc:Fallback>
            <w:pict>
              <v:group w14:anchorId="39FDB46A" id="Canvas 62" o:spid="_x0000_s1152" editas="canvas" style="width:513.75pt;height:410.85pt;mso-position-horizontal-relative:char;mso-position-vertical-relative:line" coordsize="65246,5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">
                <v:shape id="_x0000_s1153" type="#_x0000_t75" style="position:absolute;width:65246;height:52177;visibility:visible;mso-wrap-style:square">
                  <v:fill o:detectmouseclick="t"/>
                  <v:path o:connecttype="none"/>
                </v:shape>
                <v:shape id="Text Box 108" o:spid="_x0000_s1154"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14:paraId="44EE6081" w14:textId="77777777" w:rsidR="005F3FB5" w:rsidRPr="00077324" w:rsidRDefault="00F214E1" w:rsidP="008D4E48">
                        <w:pPr>
                          <w:pStyle w:val="BodyText"/>
                          <w:jc w:val="center"/>
                          <w:rPr>
                            <w:sz w:val="22"/>
                            <w:szCs w:val="22"/>
                          </w:rPr>
                        </w:pPr>
                        <w:r>
                          <w:rPr>
                            <w:sz w:val="22"/>
                            <w:szCs w:val="22"/>
                          </w:rPr>
                          <w:t>Encounter A</w:t>
                        </w:r>
                      </w:p>
                      <w:p w14:paraId="07F91FB7" w14:textId="77777777" w:rsidR="005F3FB5" w:rsidRDefault="005F3FB5" w:rsidP="008D4E48"/>
                      <w:p w14:paraId="7B4263B4" w14:textId="77777777" w:rsidR="005F3FB5" w:rsidRPr="00077324" w:rsidRDefault="005F3FB5" w:rsidP="008D4E48">
                        <w:pPr>
                          <w:pStyle w:val="BodyText"/>
                          <w:rPr>
                            <w:sz w:val="22"/>
                            <w:szCs w:val="22"/>
                          </w:rPr>
                        </w:pPr>
                        <w:r>
                          <w:rPr>
                            <w:sz w:val="22"/>
                            <w:szCs w:val="22"/>
                          </w:rPr>
                          <w:t>Transaction_</w:t>
                        </w:r>
                        <w:r w:rsidRPr="00077324">
                          <w:rPr>
                            <w:sz w:val="22"/>
                            <w:szCs w:val="22"/>
                          </w:rPr>
                          <w:t>1 [1]</w:t>
                        </w:r>
                      </w:p>
                    </w:txbxContent>
                  </v:textbox>
                </v:shape>
                <v:shape id="Text Box 109" o:spid="_x0000_s1155" type="#_x0000_t202" style="position:absolute;left:6096;top:2279;width:1384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0C8E4326" w14:textId="77777777" w:rsidR="005F3FB5" w:rsidRPr="00F214E1" w:rsidRDefault="00386D80" w:rsidP="008D4E48">
                        <w:pPr>
                          <w:pStyle w:val="BodyText"/>
                          <w:jc w:val="center"/>
                          <w:rPr>
                            <w:sz w:val="20"/>
                          </w:rPr>
                        </w:pPr>
                        <w:r w:rsidRPr="00F214E1">
                          <w:rPr>
                            <w:sz w:val="20"/>
                          </w:rPr>
                          <w:t>Providers EHRs</w:t>
                        </w:r>
                      </w:p>
                      <w:p w14:paraId="48B2B46A" w14:textId="77777777" w:rsidR="00386D80" w:rsidRDefault="00386D80" w:rsidP="008D4E48">
                        <w:pPr>
                          <w:pStyle w:val="BodyText"/>
                          <w:spacing w:before="0"/>
                          <w:rPr>
                            <w:sz w:val="22"/>
                            <w:szCs w:val="22"/>
                          </w:rPr>
                        </w:pPr>
                      </w:p>
                      <w:p w14:paraId="0AC01569" w14:textId="77777777" w:rsidR="00386D80" w:rsidRPr="00077324" w:rsidRDefault="00386D80" w:rsidP="008D4E48">
                        <w:pPr>
                          <w:pStyle w:val="BodyText"/>
                          <w:spacing w:before="0"/>
                          <w:rPr>
                            <w:sz w:val="22"/>
                            <w:szCs w:val="22"/>
                          </w:rPr>
                        </w:pPr>
                      </w:p>
                      <w:p w14:paraId="06021AE4" w14:textId="77777777" w:rsidR="005F3FB5" w:rsidRPr="00077324" w:rsidRDefault="005F3FB5" w:rsidP="008D4E48">
                        <w:pPr>
                          <w:pStyle w:val="BodyText"/>
                          <w:rPr>
                            <w:sz w:val="22"/>
                            <w:szCs w:val="22"/>
                          </w:rPr>
                        </w:pPr>
                      </w:p>
                      <w:p w14:paraId="19CE43B8" w14:textId="77777777" w:rsidR="005F3FB5" w:rsidRDefault="005F3FB5" w:rsidP="008D4E48"/>
                      <w:p w14:paraId="1908A7BD" w14:textId="77777777" w:rsidR="005F3FB5" w:rsidRPr="00077324" w:rsidRDefault="005F3FB5" w:rsidP="008D4E48">
                        <w:pPr>
                          <w:pStyle w:val="BodyText"/>
                          <w:rPr>
                            <w:sz w:val="22"/>
                            <w:szCs w:val="22"/>
                          </w:rPr>
                        </w:pPr>
                        <w:r w:rsidRPr="00077324">
                          <w:rPr>
                            <w:sz w:val="22"/>
                            <w:szCs w:val="22"/>
                          </w:rPr>
                          <w:t>Actor D/</w:t>
                        </w:r>
                      </w:p>
                      <w:p w14:paraId="7C17B27B" w14:textId="77777777" w:rsidR="005F3FB5" w:rsidRPr="00077324" w:rsidRDefault="005F3FB5" w:rsidP="008D4E48">
                        <w:pPr>
                          <w:pStyle w:val="BodyText"/>
                          <w:rPr>
                            <w:sz w:val="22"/>
                            <w:szCs w:val="22"/>
                          </w:rPr>
                        </w:pPr>
                        <w:r w:rsidRPr="00077324">
                          <w:rPr>
                            <w:sz w:val="22"/>
                            <w:szCs w:val="22"/>
                          </w:rPr>
                          <w:t>Actor E</w:t>
                        </w:r>
                      </w:p>
                    </w:txbxContent>
                  </v:textbox>
                </v:shape>
                <v:line id="Line 110" o:spid="_x0000_s1156" style="position:absolute;flip:x y;visibility:visible;mso-wrap-style:square" from="12649,4940" to="12776,5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5ZhMMAAADbAAAADwAAAGRycy9kb3ducmV2LnhtbERP3WrCMBS+H+wdwhl4MzSZomjXVMaG&#10;4M+8qPoAh+as7daclCZqfXtzIezy4/tPl71txIU6XzvW8DZSIIgLZ2ouNZyOq+EchA/IBhvHpOFG&#10;HpbZ81OKiXFXzulyCKWIIewT1FCF0CZS+qIii37kWuLI/bjOYoiwK6Xp8BrDbSPHSs2kxZpjQ4Ut&#10;fVZU/B3OVoPKd9Pv+WLztflt1rl63W3dZL/VevDSf7yDCNSHf/HDvTYaxnF9/BJ/gM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OWYTDAAAA2wAAAA8AAAAAAAAAAAAA&#10;AAAAoQIAAGRycy9kb3ducmV2LnhtbFBLBQYAAAAABAAEAPkAAACRAwAAAAA=&#10;">
                  <v:stroke dashstyle="dash"/>
                </v:line>
                <v:shape id="Text Box 111" o:spid="_x0000_s1157"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14:paraId="5B45EA63" w14:textId="77777777" w:rsidR="005F3FB5" w:rsidRPr="00F0650A" w:rsidRDefault="00386D80" w:rsidP="008D4E48">
                        <w:pPr>
                          <w:pStyle w:val="BodyText"/>
                          <w:jc w:val="center"/>
                          <w:rPr>
                            <w:sz w:val="20"/>
                          </w:rPr>
                        </w:pPr>
                        <w:r w:rsidRPr="00F0650A">
                          <w:rPr>
                            <w:sz w:val="20"/>
                          </w:rPr>
                          <w:t>C</w:t>
                        </w:r>
                        <w:r w:rsidR="00F0650A" w:rsidRPr="00F0650A">
                          <w:rPr>
                            <w:sz w:val="20"/>
                          </w:rPr>
                          <w:t xml:space="preserve">are </w:t>
                        </w:r>
                        <w:r w:rsidRPr="00F0650A">
                          <w:rPr>
                            <w:sz w:val="20"/>
                          </w:rPr>
                          <w:t>P</w:t>
                        </w:r>
                        <w:r w:rsidR="00F0650A" w:rsidRPr="00F0650A">
                          <w:rPr>
                            <w:sz w:val="20"/>
                          </w:rPr>
                          <w:t>lan Manager</w:t>
                        </w:r>
                      </w:p>
                      <w:p w14:paraId="243DACF0" w14:textId="77777777" w:rsidR="005F3FB5" w:rsidRPr="00077324" w:rsidRDefault="005F3FB5" w:rsidP="008D4E48">
                        <w:pPr>
                          <w:pStyle w:val="BodyText"/>
                          <w:rPr>
                            <w:sz w:val="22"/>
                            <w:szCs w:val="22"/>
                          </w:rPr>
                        </w:pPr>
                        <w:r w:rsidRPr="00077324">
                          <w:rPr>
                            <w:sz w:val="22"/>
                            <w:szCs w:val="22"/>
                          </w:rPr>
                          <w:t>Actor B</w:t>
                        </w:r>
                      </w:p>
                      <w:p w14:paraId="6D2025E9" w14:textId="77777777" w:rsidR="005F3FB5" w:rsidRDefault="005F3FB5" w:rsidP="008D4E48"/>
                      <w:p w14:paraId="055B5ABA" w14:textId="77777777" w:rsidR="005F3FB5" w:rsidRPr="00077324" w:rsidRDefault="005F3FB5" w:rsidP="008D4E48">
                        <w:pPr>
                          <w:pStyle w:val="BodyText"/>
                          <w:rPr>
                            <w:sz w:val="22"/>
                            <w:szCs w:val="22"/>
                          </w:rPr>
                        </w:pPr>
                        <w:r w:rsidRPr="00077324">
                          <w:rPr>
                            <w:sz w:val="22"/>
                            <w:szCs w:val="22"/>
                          </w:rPr>
                          <w:t>Actor A /</w:t>
                        </w:r>
                      </w:p>
                      <w:p w14:paraId="1CB44772" w14:textId="77777777" w:rsidR="005F3FB5" w:rsidRPr="00077324" w:rsidRDefault="005F3FB5" w:rsidP="008D4E48">
                        <w:pPr>
                          <w:pStyle w:val="BodyText"/>
                          <w:rPr>
                            <w:sz w:val="22"/>
                            <w:szCs w:val="22"/>
                          </w:rPr>
                        </w:pPr>
                        <w:r w:rsidRPr="00077324">
                          <w:rPr>
                            <w:sz w:val="22"/>
                            <w:szCs w:val="22"/>
                          </w:rPr>
                          <w:t>Actor B</w:t>
                        </w:r>
                      </w:p>
                    </w:txbxContent>
                  </v:textbox>
                </v:shape>
                <v:line id="Line 112" o:spid="_x0000_s1158" style="position:absolute;flip:y;visibility:visible;mso-wrap-style:square" from="34975,6083" to="34982,50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YKJwQAAANsAAAAPAAAAAAAAAAAAAAAA&#10;AKECAABkcnMvZG93bnJldi54bWxQSwUGAAAAAAQABAD5AAAAjwMAAAAA&#10;">
                  <v:stroke dashstyle="dash"/>
                </v:line>
                <v:line id="Line 117" o:spid="_x0000_s1159" style="position:absolute;flip:y;visibility:visible;mso-wrap-style:square" from="60293,5511" to="60350,50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knEsIAAADbAAAADwAAAGRycy9kb3ducmV2LnhtbESPQWvCQBSE70L/w/IKvemmK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knEsIAAADbAAAADwAAAAAAAAAAAAAA&#10;AAChAgAAZHJzL2Rvd25yZXYueG1sUEsFBgAAAAAEAAQA+QAAAJADAAAAAA==&#10;">
                  <v:stroke dashstyle="dash"/>
                </v:line>
                <v:rect id="Rectangle 118" o:spid="_x0000_s1160" style="position:absolute;left:11772;top:34182;width:2128;height:1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 id="Text Box 124" o:spid="_x0000_s1161" type="#_x0000_t202" style="position:absolute;left:17678;top:9658;width:903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14:paraId="7F19DBCB" w14:textId="77777777" w:rsidR="005F3FB5" w:rsidRPr="002E4412" w:rsidRDefault="00F214E1" w:rsidP="008D4E48">
                        <w:pPr>
                          <w:pStyle w:val="BodyText"/>
                          <w:rPr>
                            <w:i/>
                            <w:sz w:val="20"/>
                          </w:rPr>
                        </w:pPr>
                        <w:r w:rsidRPr="002E4412">
                          <w:rPr>
                            <w:i/>
                            <w:sz w:val="20"/>
                          </w:rPr>
                          <w:t>[Reconciliation</w:t>
                        </w:r>
                        <w:r w:rsidR="005F3FB5" w:rsidRPr="002E4412">
                          <w:rPr>
                            <w:i/>
                            <w:sz w:val="20"/>
                          </w:rPr>
                          <w:t xml:space="preserve">1 </w:t>
                        </w:r>
                      </w:p>
                      <w:p w14:paraId="1E11FB53" w14:textId="77777777" w:rsidR="005F3FB5" w:rsidRDefault="005F3FB5" w:rsidP="008D4E48"/>
                      <w:p w14:paraId="32E36D4E" w14:textId="77777777" w:rsidR="005F3FB5" w:rsidRPr="00077324" w:rsidRDefault="005F3FB5"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shape id="Text Box 131" o:spid="_x0000_s1162" type="#_x0000_t202" style="position:absolute;left:53530;top:2393;width:10973;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435B8B5C" w14:textId="77777777" w:rsidR="00386D80" w:rsidRPr="00F214E1" w:rsidRDefault="00386D80" w:rsidP="008D4E48">
                        <w:pPr>
                          <w:pStyle w:val="BodyText"/>
                          <w:jc w:val="center"/>
                          <w:rPr>
                            <w:sz w:val="20"/>
                          </w:rPr>
                        </w:pPr>
                        <w:r w:rsidRPr="00F214E1">
                          <w:rPr>
                            <w:sz w:val="20"/>
                          </w:rPr>
                          <w:t>Patient PHR</w:t>
                        </w:r>
                      </w:p>
                      <w:p w14:paraId="29FE28EE" w14:textId="77777777" w:rsidR="005F3FB5" w:rsidRPr="00077324" w:rsidRDefault="005F3FB5" w:rsidP="008D4E48">
                        <w:pPr>
                          <w:pStyle w:val="BodyText"/>
                          <w:spacing w:before="0"/>
                          <w:rPr>
                            <w:sz w:val="22"/>
                            <w:szCs w:val="22"/>
                          </w:rPr>
                        </w:pPr>
                      </w:p>
                    </w:txbxContent>
                  </v:textbox>
                </v:shape>
                <v:rect id="Rectangle 145" o:spid="_x0000_s1163" style="position:absolute;left:11772;top:8280;width:2325;height:2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147" o:spid="_x0000_s1164" type="#_x0000_t202" style="position:absolute;left:14497;top:12795;width:904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2320BAC0" w14:textId="77777777" w:rsidR="005F3FB5" w:rsidRPr="00386D80" w:rsidRDefault="00386D80" w:rsidP="008D4E48">
                        <w:pPr>
                          <w:pStyle w:val="BodyText"/>
                          <w:jc w:val="center"/>
                          <w:rPr>
                            <w:sz w:val="20"/>
                          </w:rPr>
                        </w:pPr>
                        <w:r w:rsidRPr="00386D80">
                          <w:rPr>
                            <w:sz w:val="20"/>
                          </w:rPr>
                          <w:t>U</w:t>
                        </w:r>
                        <w:r w:rsidR="00F214E1">
                          <w:rPr>
                            <w:sz w:val="20"/>
                          </w:rPr>
                          <w:t>pdate</w:t>
                        </w:r>
                      </w:p>
                      <w:p w14:paraId="39A920F5" w14:textId="77777777" w:rsidR="005F3FB5" w:rsidRDefault="005F3FB5" w:rsidP="008D4E48"/>
                      <w:p w14:paraId="28621C3D" w14:textId="77777777" w:rsidR="005F3FB5" w:rsidRPr="00077324" w:rsidRDefault="005F3FB5" w:rsidP="008D4E48">
                        <w:pPr>
                          <w:pStyle w:val="BodyText"/>
                          <w:rPr>
                            <w:sz w:val="22"/>
                            <w:szCs w:val="22"/>
                          </w:rPr>
                        </w:pPr>
                        <w:r w:rsidRPr="00077324">
                          <w:rPr>
                            <w:sz w:val="22"/>
                            <w:szCs w:val="22"/>
                          </w:rPr>
                          <w:t>Transaction-B [B]</w:t>
                        </w:r>
                      </w:p>
                    </w:txbxContent>
                  </v:textbox>
                </v:shape>
                <v:line id="Line 149" o:spid="_x0000_s1165" style="position:absolute;flip:x;visibility:visible;mso-wrap-style:square" from="13900,34277" to="33508,3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rect id="Rectangle 150" o:spid="_x0000_s1166" style="position:absolute;left:33813;top:7581;width:2274;height:4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line id="Line 134" o:spid="_x0000_s1167" style="position:absolute;visibility:visible;mso-wrap-style:square" from="13900,15151" to="33813,1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ect id="Rectangle 181" o:spid="_x0000_s1168" style="position:absolute;left:59055;top:17037;width:2476;height:30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shape id="Text Box 182" o:spid="_x0000_s1169" type="#_x0000_t202" style="position:absolute;left:18459;top:31921;width:8985;height:2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3C809E89" w14:textId="77777777" w:rsidR="00A81A19" w:rsidRPr="00386D80" w:rsidRDefault="00A81A19" w:rsidP="008D4E48">
                        <w:pPr>
                          <w:pStyle w:val="BodyText"/>
                          <w:jc w:val="center"/>
                          <w:rPr>
                            <w:sz w:val="20"/>
                          </w:rPr>
                        </w:pPr>
                        <w:r>
                          <w:rPr>
                            <w:sz w:val="20"/>
                          </w:rPr>
                          <w:t>Receive Updates</w:t>
                        </w:r>
                      </w:p>
                      <w:p w14:paraId="2D4EC80F" w14:textId="77777777" w:rsidR="00A81A19" w:rsidRDefault="00A81A19" w:rsidP="008D4E48"/>
                      <w:p w14:paraId="425DBC91" w14:textId="77777777" w:rsidR="00A81A19" w:rsidRPr="00077324" w:rsidRDefault="00A81A19" w:rsidP="008D4E48">
                        <w:pPr>
                          <w:pStyle w:val="BodyText"/>
                          <w:rPr>
                            <w:sz w:val="22"/>
                            <w:szCs w:val="22"/>
                          </w:rPr>
                        </w:pPr>
                        <w:r w:rsidRPr="00077324">
                          <w:rPr>
                            <w:sz w:val="22"/>
                            <w:szCs w:val="22"/>
                          </w:rPr>
                          <w:t>Transaction-B [B]</w:t>
                        </w:r>
                      </w:p>
                    </w:txbxContent>
                  </v:textbox>
                </v:shape>
                <v:shape id="Text Box 183" o:spid="_x0000_s1170" type="#_x0000_t202" style="position:absolute;left:42475;top:14503;width:904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2E06E2DD" w14:textId="77777777" w:rsidR="00F0650A" w:rsidRPr="00386D80" w:rsidRDefault="008D4E48" w:rsidP="008D4E48">
                        <w:pPr>
                          <w:pStyle w:val="BodyText"/>
                          <w:jc w:val="center"/>
                          <w:rPr>
                            <w:sz w:val="20"/>
                          </w:rPr>
                        </w:pPr>
                        <w:r>
                          <w:rPr>
                            <w:sz w:val="20"/>
                          </w:rPr>
                          <w:t xml:space="preserve">Receive </w:t>
                        </w:r>
                        <w:r w:rsidR="00F0650A" w:rsidRPr="00386D80">
                          <w:rPr>
                            <w:sz w:val="20"/>
                          </w:rPr>
                          <w:t>U</w:t>
                        </w:r>
                        <w:r w:rsidR="00F0650A">
                          <w:rPr>
                            <w:sz w:val="20"/>
                          </w:rPr>
                          <w:t>pdate</w:t>
                        </w:r>
                        <w:r>
                          <w:rPr>
                            <w:sz w:val="20"/>
                          </w:rPr>
                          <w:t>s</w:t>
                        </w:r>
                      </w:p>
                      <w:p w14:paraId="593A1545" w14:textId="77777777" w:rsidR="00F0650A" w:rsidRDefault="00F0650A" w:rsidP="008D4E48"/>
                      <w:p w14:paraId="244EE1DE" w14:textId="77777777" w:rsidR="00F0650A" w:rsidRPr="00077324" w:rsidRDefault="00F0650A" w:rsidP="008D4E48">
                        <w:pPr>
                          <w:pStyle w:val="BodyText"/>
                          <w:rPr>
                            <w:sz w:val="22"/>
                            <w:szCs w:val="22"/>
                          </w:rPr>
                        </w:pPr>
                        <w:r w:rsidRPr="00077324">
                          <w:rPr>
                            <w:sz w:val="22"/>
                            <w:szCs w:val="22"/>
                          </w:rPr>
                          <w:t>Transaction-B [B]</w:t>
                        </w:r>
                      </w:p>
                    </w:txbxContent>
                  </v:textbox>
                </v:shape>
                <v:line id="Line 184" o:spid="_x0000_s1171" style="position:absolute;visibility:visible;mso-wrap-style:square" from="36087,16668" to="59055,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shape id="Text Box 185" o:spid="_x0000_s1172" type="#_x0000_t202" style="position:absolute;left:285;top:35807;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HWsIA&#10;AADcAAAADwAAAGRycy9kb3ducmV2LnhtbERPS4vCMBC+C/sfwizsRTS1gk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UdawgAAANwAAAAPAAAAAAAAAAAAAAAAAJgCAABkcnMvZG93&#10;bnJldi54bWxQSwUGAAAAAAQABAD1AAAAhwMAAAAA&#10;" stroked="f">
                  <v:textbox inset="0,0,0,0">
                    <w:txbxContent>
                      <w:p w14:paraId="6D5DBEBD" w14:textId="77777777" w:rsidR="00F0650A" w:rsidRPr="00077324" w:rsidRDefault="00F0650A" w:rsidP="008D4E48">
                        <w:pPr>
                          <w:pStyle w:val="BodyText"/>
                          <w:jc w:val="center"/>
                          <w:rPr>
                            <w:sz w:val="22"/>
                            <w:szCs w:val="22"/>
                          </w:rPr>
                        </w:pPr>
                        <w:r>
                          <w:rPr>
                            <w:sz w:val="22"/>
                            <w:szCs w:val="22"/>
                          </w:rPr>
                          <w:t>Encounter B</w:t>
                        </w:r>
                      </w:p>
                      <w:p w14:paraId="406B5052" w14:textId="77777777" w:rsidR="00F0650A" w:rsidRDefault="00F0650A" w:rsidP="008D4E48"/>
                      <w:p w14:paraId="6FF54250" w14:textId="77777777" w:rsidR="00F0650A" w:rsidRPr="00077324" w:rsidRDefault="00F0650A" w:rsidP="008D4E48">
                        <w:pPr>
                          <w:pStyle w:val="BodyText"/>
                          <w:rPr>
                            <w:sz w:val="22"/>
                            <w:szCs w:val="22"/>
                          </w:rPr>
                        </w:pPr>
                        <w:r>
                          <w:rPr>
                            <w:sz w:val="22"/>
                            <w:szCs w:val="22"/>
                          </w:rPr>
                          <w:t>Transaction_</w:t>
                        </w:r>
                        <w:r w:rsidRPr="00077324">
                          <w:rPr>
                            <w:sz w:val="22"/>
                            <w:szCs w:val="22"/>
                          </w:rPr>
                          <w:t>1 [1]</w:t>
                        </w:r>
                      </w:p>
                    </w:txbxContent>
                  </v:textbox>
                </v:shape>
                <v:line id="Line 186" o:spid="_x0000_s1173" style="position:absolute;flip:x y;visibility:visible;mso-wrap-style:square" from="13900,8280" to="33718,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TA8IAAADcAAAADwAAAGRycy9kb3ducmV2LnhtbERPTYvCMBC9L/gfwgje1tQVRKtRRBD2&#10;4EVd9DptZpuuzaRtYq3/frMg7G0e73NWm95WoqPWl44VTMYJCOLc6ZILBV/n/fschA/IGivHpOBJ&#10;HjbrwdsKU+0efKTuFAoRQ9inqMCEUKdS+tyQRT92NXHkvl1rMUTYFlK3+IjhtpIfSTKTFkuODQZr&#10;2hnKb6e7VdBl98nP5XC8+ezaLLK5aXaHZqbUaNhvlyAC9eFf/HJ/6jh/OoW/Z+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lTA8IAAADcAAAADwAAAAAAAAAAAAAA&#10;AAChAgAAZHJzL2Rvd25yZXYueG1sUEsFBgAAAAAEAAQA+QAAAJADAAAAAA==&#10;">
                  <v:stroke endarrow="block"/>
                </v:line>
                <v:shape id="Text Box 187" o:spid="_x0000_s1174" type="#_x0000_t202" style="position:absolute;left:14782;top:5892;width:904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6tcMA&#10;AADcAAAADwAAAGRycy9kb3ducmV2LnhtbERPS2vCQBC+F/wPywi9FN00L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6tcMAAADcAAAADwAAAAAAAAAAAAAAAACYAgAAZHJzL2Rv&#10;d25yZXYueG1sUEsFBgAAAAAEAAQA9QAAAIgDAAAAAA==&#10;" stroked="f">
                  <v:textbox inset="0,0,0,0">
                    <w:txbxContent>
                      <w:p w14:paraId="5C800601" w14:textId="77777777" w:rsidR="00F0650A" w:rsidRPr="00386D80" w:rsidRDefault="00F0650A" w:rsidP="008D4E48">
                        <w:pPr>
                          <w:pStyle w:val="BodyText"/>
                          <w:jc w:val="center"/>
                          <w:rPr>
                            <w:sz w:val="20"/>
                          </w:rPr>
                        </w:pPr>
                        <w:r>
                          <w:rPr>
                            <w:sz w:val="20"/>
                          </w:rPr>
                          <w:t>Get Care Plan</w:t>
                        </w:r>
                      </w:p>
                      <w:p w14:paraId="36732D3B" w14:textId="77777777" w:rsidR="00F0650A" w:rsidRDefault="00F0650A" w:rsidP="008D4E48"/>
                      <w:p w14:paraId="7B9AF43E" w14:textId="77777777" w:rsidR="00F0650A" w:rsidRPr="00077324" w:rsidRDefault="00F0650A" w:rsidP="008D4E48">
                        <w:pPr>
                          <w:pStyle w:val="BodyText"/>
                          <w:rPr>
                            <w:sz w:val="22"/>
                            <w:szCs w:val="22"/>
                          </w:rPr>
                        </w:pPr>
                        <w:r w:rsidRPr="00077324">
                          <w:rPr>
                            <w:sz w:val="22"/>
                            <w:szCs w:val="22"/>
                          </w:rPr>
                          <w:t>Transaction-B [B]</w:t>
                        </w:r>
                      </w:p>
                    </w:txbxContent>
                  </v:textbox>
                </v:shape>
                <v:group id="Group 188" o:spid="_x0000_s1175" style="position:absolute;left:14497;top:10033;width:3041;height:2571"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189" o:spid="_x0000_s1176"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x8IAAADcAAAADwAAAGRycy9kb3ducmV2LnhtbERP24rCMBB9X/Afwgi+rakXilajiCCI&#10;gqCr4OPYjG2xmZQmavXrzcLCvs3hXGc6b0wpHlS7wrKCXjcCQZxaXXCm4Piz+h6BcB5ZY2mZFLzI&#10;wXzW+ppiou2T9/Q4+EyEEHYJKsi9rxIpXZqTQde1FXHgrrY26AOsM6lrfIZwU8p+FMXSYMGhIceK&#10;ljmlt8PdKEC5fPvRvtkOxycjz7tFfLq8N0p12s1iAsJT4//Ff+61DvMHMfw+Ey6Qs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ux8IAAADcAAAADwAAAAAAAAAAAAAA&#10;AAChAgAAZHJzL2Rvd25yZXYueG1sUEsFBgAAAAAEAAQA+QAAAJADAAAAAA==&#10;">
                    <v:stroke startarrow="block"/>
                  </v:line>
                  <v:line id="Line 190" o:spid="_x0000_s1177"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191" o:spid="_x0000_s1178"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group>
                <v:group id="Group 192" o:spid="_x0000_s1179" style="position:absolute;left:13900;top:35807;width:3041;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Line 193" o:spid="_x0000_s1180"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gVcQAAADcAAAADwAAAGRycy9kb3ducmV2LnhtbESPT4vCQAzF7wt+hyGCt3WqiGjXUUQQ&#10;FoUF/4HH2Mm2xU6mdGa1+uk3B8Fbwnt575fZonWVulETSs8GBv0EFHHmbcm5geNh/TkBFSKyxcoz&#10;GXhQgMW88zHD1Po77+i2j7mSEA4pGihirFOtQ1aQw9D3NbFov75xGGVtcm0bvEu4q/QwScbaYcnS&#10;UGBNq4Ky6/7PGUC9esbJrt2Opienzz/L8eny3BjT67bLL1CR2vg2v66/reCPBF+ekQn0/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HOBVxAAAANwAAAAPAAAAAAAAAAAA&#10;AAAAAKECAABkcnMvZG93bnJldi54bWxQSwUGAAAAAAQABAD5AAAAkgMAAAAA&#10;">
                    <v:stroke startarrow="block"/>
                  </v:line>
                  <v:line id="Line 194" o:spid="_x0000_s1181"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195" o:spid="_x0000_s1182"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shape id="Text Box 196" o:spid="_x0000_s1183" type="#_x0000_t202" style="position:absolute;left:16941;top:35039;width:903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RvMMA&#10;AADcAAAADwAAAGRycy9kb3ducmV2LnhtbERPS2vCQBC+F/wPywi9FN00L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RvMMAAADcAAAADwAAAAAAAAAAAAAAAACYAgAAZHJzL2Rv&#10;d25yZXYueG1sUEsFBgAAAAAEAAQA9QAAAIgDAAAAAA==&#10;" stroked="f">
                  <v:textbox inset="0,0,0,0">
                    <w:txbxContent>
                      <w:p w14:paraId="3C81AFFB" w14:textId="77777777" w:rsidR="008D4E48" w:rsidRPr="002E4412" w:rsidRDefault="008D4E48" w:rsidP="008D4E48">
                        <w:pPr>
                          <w:pStyle w:val="BodyText"/>
                          <w:rPr>
                            <w:i/>
                            <w:sz w:val="20"/>
                          </w:rPr>
                        </w:pPr>
                        <w:r w:rsidRPr="002E4412">
                          <w:rPr>
                            <w:i/>
                            <w:sz w:val="20"/>
                          </w:rPr>
                          <w:t xml:space="preserve">[Reconciliation1 </w:t>
                        </w:r>
                      </w:p>
                      <w:p w14:paraId="5649035B" w14:textId="77777777" w:rsidR="008D4E48" w:rsidRDefault="008D4E48" w:rsidP="008D4E48"/>
                      <w:p w14:paraId="4A129C5D" w14:textId="77777777" w:rsidR="008D4E48" w:rsidRPr="00077324" w:rsidRDefault="008D4E48"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197" o:spid="_x0000_s1184" style="position:absolute;visibility:visible;mso-wrap-style:square" from="14097,41535" to="34010,4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shape id="Text Box 198" o:spid="_x0000_s1185" type="#_x0000_t202" style="position:absolute;left:18008;top:39344;width:904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394A381B" w14:textId="77777777" w:rsidR="008D4E48" w:rsidRPr="00386D80" w:rsidRDefault="008D4E48" w:rsidP="008D4E48">
                        <w:pPr>
                          <w:pStyle w:val="BodyText"/>
                          <w:jc w:val="center"/>
                          <w:rPr>
                            <w:sz w:val="20"/>
                          </w:rPr>
                        </w:pPr>
                        <w:r w:rsidRPr="00386D80">
                          <w:rPr>
                            <w:sz w:val="20"/>
                          </w:rPr>
                          <w:t>U</w:t>
                        </w:r>
                        <w:r>
                          <w:rPr>
                            <w:sz w:val="20"/>
                          </w:rPr>
                          <w:t>pdate</w:t>
                        </w:r>
                      </w:p>
                      <w:p w14:paraId="6F573601" w14:textId="77777777" w:rsidR="008D4E48" w:rsidRDefault="008D4E48" w:rsidP="008D4E48"/>
                      <w:p w14:paraId="7FBFA82A" w14:textId="77777777" w:rsidR="008D4E48" w:rsidRPr="00077324" w:rsidRDefault="008D4E48" w:rsidP="008D4E48">
                        <w:pPr>
                          <w:pStyle w:val="BodyText"/>
                          <w:rPr>
                            <w:sz w:val="22"/>
                            <w:szCs w:val="22"/>
                          </w:rPr>
                        </w:pPr>
                        <w:r w:rsidRPr="00077324">
                          <w:rPr>
                            <w:sz w:val="22"/>
                            <w:szCs w:val="22"/>
                          </w:rPr>
                          <w:t>Transaction-B [B]</w:t>
                        </w:r>
                      </w:p>
                    </w:txbxContent>
                  </v:textbox>
                </v:shape>
                <v:line id="Line 199" o:spid="_x0000_s1186" style="position:absolute;visibility:visible;mso-wrap-style:square" from="35991,43586" to="58959,4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shape id="Text Box 200" o:spid="_x0000_s1187" type="#_x0000_t202" style="position:absolute;left:41141;top:41128;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Xv8MA&#10;AADcAAAADwAAAGRycy9kb3ducmV2LnhtbERPS2vCQBC+F/wPywi9FN00FC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SXv8MAAADcAAAADwAAAAAAAAAAAAAAAACYAgAAZHJzL2Rv&#10;d25yZXYueG1sUEsFBgAAAAAEAAQA9QAAAIgDAAAAAA==&#10;" stroked="f">
                  <v:textbox inset="0,0,0,0">
                    <w:txbxContent>
                      <w:p w14:paraId="72752B3B" w14:textId="77777777" w:rsidR="008D4E48" w:rsidRPr="00386D80" w:rsidRDefault="008D4E48" w:rsidP="008D4E48">
                        <w:pPr>
                          <w:pStyle w:val="BodyText"/>
                          <w:jc w:val="center"/>
                          <w:rPr>
                            <w:sz w:val="20"/>
                          </w:rPr>
                        </w:pPr>
                        <w:r>
                          <w:rPr>
                            <w:sz w:val="20"/>
                          </w:rPr>
                          <w:t xml:space="preserve">Receive </w:t>
                        </w:r>
                        <w:r w:rsidRPr="00386D80">
                          <w:rPr>
                            <w:sz w:val="20"/>
                          </w:rPr>
                          <w:t>U</w:t>
                        </w:r>
                        <w:r>
                          <w:rPr>
                            <w:sz w:val="20"/>
                          </w:rPr>
                          <w:t>pdates</w:t>
                        </w:r>
                      </w:p>
                      <w:p w14:paraId="14087D88" w14:textId="77777777" w:rsidR="008D4E48" w:rsidRDefault="008D4E48" w:rsidP="008D4E48"/>
                      <w:p w14:paraId="24C49111" w14:textId="77777777" w:rsidR="008D4E48" w:rsidRPr="00077324" w:rsidRDefault="008D4E48" w:rsidP="008D4E48">
                        <w:pPr>
                          <w:pStyle w:val="BodyText"/>
                          <w:rPr>
                            <w:sz w:val="22"/>
                            <w:szCs w:val="22"/>
                          </w:rPr>
                        </w:pPr>
                        <w:r w:rsidRPr="00077324">
                          <w:rPr>
                            <w:sz w:val="22"/>
                            <w:szCs w:val="22"/>
                          </w:rPr>
                          <w:t>Transaction-B [B]</w:t>
                        </w:r>
                      </w:p>
                    </w:txbxContent>
                  </v:textbox>
                </v:shape>
                <w10:anchorlock/>
              </v:group>
            </w:pict>
          </mc:Fallback>
        </mc:AlternateContent>
      </w:r>
    </w:p>
    <w:p w14:paraId="2891AF18" w14:textId="77777777" w:rsidR="008E2B5E" w:rsidRPr="003651D9" w:rsidRDefault="008E2B5E" w:rsidP="008E2B5E">
      <w:pPr>
        <w:pStyle w:val="FigureTitle"/>
      </w:pPr>
      <w:r w:rsidRPr="003651D9">
        <w:t>Figure X.</w:t>
      </w:r>
      <w:r w:rsidR="00C82ED4" w:rsidRPr="003651D9">
        <w:t>4</w:t>
      </w:r>
      <w:r w:rsidR="005F21E7" w:rsidRPr="003651D9">
        <w:t>.</w:t>
      </w:r>
      <w:r w:rsidR="00412649" w:rsidRPr="003651D9">
        <w:t>2</w:t>
      </w:r>
      <w:r w:rsidR="003D19E0" w:rsidRPr="003651D9">
        <w:t>.</w:t>
      </w:r>
      <w:r w:rsidR="005F21E7" w:rsidRPr="003651D9">
        <w:t>2</w:t>
      </w:r>
      <w:r w:rsidR="00B628BD">
        <w:t>-2</w:t>
      </w:r>
      <w:r w:rsidR="00701B3A" w:rsidRPr="003651D9">
        <w:t>:</w:t>
      </w:r>
      <w:r w:rsidRPr="003651D9">
        <w:t xml:space="preserve"> Basic Process Flow in </w:t>
      </w:r>
      <w:r w:rsidR="00752F7E">
        <w:t>DCP</w:t>
      </w:r>
      <w:r w:rsidRPr="003651D9">
        <w:t xml:space="preserve"> Profile</w:t>
      </w:r>
    </w:p>
    <w:p w14:paraId="77F6F718" w14:textId="77777777" w:rsidR="00082F2B" w:rsidRPr="003651D9" w:rsidRDefault="00082F2B" w:rsidP="00597DB2">
      <w:pPr>
        <w:pStyle w:val="AuthorInstructions"/>
        <w:rPr>
          <w:lang w:eastAsia="x-none"/>
        </w:rPr>
      </w:pPr>
      <w:r w:rsidRPr="003651D9">
        <w:t>&lt;If process flow “swimlane” diagrams require additional explanation to clarify conditional flows</w:t>
      </w:r>
      <w:r w:rsidR="00613C53" w:rsidRPr="003651D9">
        <w:t>,</w:t>
      </w:r>
      <w:r w:rsidRPr="003651D9">
        <w:t xml:space="preserve"> or flow variations need to be described where alternate systems may be playing different actor roles, document those conditional flows here.</w:t>
      </w:r>
      <w:r w:rsidRPr="003651D9">
        <w:rPr>
          <w:iCs/>
        </w:rPr>
        <w:t>&gt;</w:t>
      </w:r>
    </w:p>
    <w:p w14:paraId="58724994" w14:textId="77777777" w:rsidR="00CF283F" w:rsidRPr="003651D9" w:rsidRDefault="00C82ED4" w:rsidP="00597DB2">
      <w:pPr>
        <w:pStyle w:val="AuthorInstructions"/>
      </w:pPr>
      <w:r w:rsidRPr="003651D9">
        <w:t xml:space="preserve">&lt;Delete </w:t>
      </w:r>
      <w:r w:rsidR="00C536E4" w:rsidRPr="003651D9">
        <w:t xml:space="preserve">the material </w:t>
      </w:r>
      <w:r w:rsidRPr="003651D9">
        <w:t>below if this is a workflow or transport profile</w:t>
      </w:r>
      <w:r w:rsidR="00887E40" w:rsidRPr="003651D9">
        <w:t xml:space="preserve">. </w:t>
      </w:r>
      <w:r w:rsidRPr="003651D9">
        <w:t xml:space="preserve">Delete the </w:t>
      </w:r>
      <w:r w:rsidR="00C536E4" w:rsidRPr="003651D9">
        <w:t>material</w:t>
      </w:r>
      <w:r w:rsidRPr="003651D9">
        <w:t xml:space="preserve"> above if this profile is a content module only profile.&gt;</w:t>
      </w:r>
    </w:p>
    <w:p w14:paraId="337DA854" w14:textId="77777777" w:rsidR="00BF2986" w:rsidRPr="003651D9" w:rsidRDefault="00BF2986" w:rsidP="003B70A2">
      <w:pPr>
        <w:pStyle w:val="BodyText"/>
      </w:pPr>
    </w:p>
    <w:p w14:paraId="76AF7820" w14:textId="77777777" w:rsidR="00BF2986" w:rsidRPr="003651D9" w:rsidRDefault="00BF2986" w:rsidP="0097454A">
      <w:pPr>
        <w:pStyle w:val="BodyText"/>
        <w:rPr>
          <w:lang w:eastAsia="x-none"/>
        </w:rPr>
      </w:pPr>
      <w:r w:rsidRPr="003651D9">
        <w:rPr>
          <w:lang w:eastAsia="x-none"/>
        </w:rPr>
        <w:t>Pre-conditions:</w:t>
      </w:r>
    </w:p>
    <w:p w14:paraId="44A06D1E" w14:textId="77777777" w:rsidR="00AF472E" w:rsidRPr="003651D9" w:rsidRDefault="00AF472E" w:rsidP="00597DB2">
      <w:pPr>
        <w:pStyle w:val="AuthorInstructions"/>
      </w:pPr>
      <w:r w:rsidRPr="003651D9">
        <w:t>&lt;Very briefly (typically one sentence) describe the conditions or timing when this content module would be used.&gt;</w:t>
      </w:r>
    </w:p>
    <w:p w14:paraId="5986FDBA" w14:textId="77777777" w:rsidR="00BF2986" w:rsidRPr="003651D9" w:rsidRDefault="00BF2986" w:rsidP="0097454A">
      <w:pPr>
        <w:pStyle w:val="BodyText"/>
        <w:rPr>
          <w:lang w:eastAsia="x-none"/>
        </w:rPr>
      </w:pPr>
    </w:p>
    <w:p w14:paraId="2AC09CA4" w14:textId="77777777" w:rsidR="00BF2986" w:rsidRPr="003651D9" w:rsidRDefault="00BF2986" w:rsidP="0097454A">
      <w:pPr>
        <w:pStyle w:val="BodyText"/>
        <w:rPr>
          <w:lang w:eastAsia="x-none"/>
        </w:rPr>
      </w:pPr>
      <w:r w:rsidRPr="003651D9">
        <w:rPr>
          <w:lang w:eastAsia="x-none"/>
        </w:rPr>
        <w:t>Main Flow:</w:t>
      </w:r>
    </w:p>
    <w:p w14:paraId="3A4611C6" w14:textId="77777777" w:rsidR="00AF472E" w:rsidRPr="003651D9" w:rsidRDefault="00AF472E" w:rsidP="00597DB2">
      <w:pPr>
        <w:pStyle w:val="AuthorInstructions"/>
      </w:pPr>
      <w:r w:rsidRPr="003651D9">
        <w:lastRenderedPageBreak/>
        <w:t>&lt;Typically in an enumerated list, describe the clinical workflow when, where, and how this content module would be used.&gt;</w:t>
      </w:r>
    </w:p>
    <w:p w14:paraId="2D24BCBC" w14:textId="77777777" w:rsidR="00AF472E" w:rsidRPr="003651D9" w:rsidRDefault="00AF472E" w:rsidP="0097454A">
      <w:pPr>
        <w:pStyle w:val="BodyText"/>
        <w:rPr>
          <w:lang w:eastAsia="x-none"/>
        </w:rPr>
      </w:pPr>
    </w:p>
    <w:p w14:paraId="75695009" w14:textId="77777777" w:rsidR="00BF2986" w:rsidRPr="003651D9" w:rsidRDefault="00BF2986" w:rsidP="0097454A">
      <w:pPr>
        <w:pStyle w:val="BodyText"/>
        <w:rPr>
          <w:lang w:eastAsia="x-none"/>
        </w:rPr>
      </w:pPr>
      <w:r w:rsidRPr="003651D9">
        <w:rPr>
          <w:lang w:eastAsia="x-none"/>
        </w:rPr>
        <w:t>Post-conditions:</w:t>
      </w:r>
    </w:p>
    <w:p w14:paraId="64305E02" w14:textId="77777777" w:rsidR="006116E2" w:rsidRDefault="006116E2" w:rsidP="00597DB2">
      <w:pPr>
        <w:pStyle w:val="AuthorInstructions"/>
      </w:pPr>
      <w:r w:rsidRPr="003651D9">
        <w:t>&lt;Very briefly (typically one sentence) describe the state of the clinical scenario after this content module has been created including examples of potential next steps.&gt;</w:t>
      </w:r>
    </w:p>
    <w:p w14:paraId="2E934C91" w14:textId="77777777" w:rsidR="009471A5" w:rsidRDefault="009471A5" w:rsidP="009471A5">
      <w:pPr>
        <w:pStyle w:val="Heading5"/>
        <w:numPr>
          <w:ilvl w:val="0"/>
          <w:numId w:val="0"/>
        </w:numPr>
        <w:ind w:left="1152" w:hanging="1152"/>
        <w:rPr>
          <w:noProof w:val="0"/>
        </w:rPr>
      </w:pPr>
      <w:bookmarkStart w:id="360" w:name="_Toc443399619"/>
      <w:r w:rsidRPr="003651D9">
        <w:rPr>
          <w:noProof w:val="0"/>
        </w:rPr>
        <w:t>X.4.2.1.</w:t>
      </w:r>
      <w:r>
        <w:rPr>
          <w:noProof w:val="0"/>
        </w:rPr>
        <w:t>3</w:t>
      </w:r>
      <w:r w:rsidRPr="003651D9">
        <w:rPr>
          <w:noProof w:val="0"/>
        </w:rPr>
        <w:t xml:space="preserve"> </w:t>
      </w:r>
      <w:r>
        <w:rPr>
          <w:noProof w:val="0"/>
        </w:rPr>
        <w:t>Chronic Conditions Care Planning</w:t>
      </w:r>
      <w:bookmarkEnd w:id="360"/>
      <w:r>
        <w:rPr>
          <w:noProof w:val="0"/>
        </w:rPr>
        <w:t xml:space="preserve"> </w:t>
      </w:r>
    </w:p>
    <w:p w14:paraId="63ED2859" w14:textId="77777777" w:rsidR="001C3E70" w:rsidRDefault="001C3E70" w:rsidP="001C3E70">
      <w:pPr>
        <w:spacing w:before="0"/>
        <w:textAlignment w:val="center"/>
        <w:rPr>
          <w:rFonts w:ascii="Calibri" w:hAnsi="Calibri"/>
          <w:color w:val="000000"/>
        </w:rPr>
      </w:pPr>
      <w:r>
        <w:t>The actors listed here uses color coded font to depict updating of the care plan by the various care team members and its availability to other care team members (including the patient)</w:t>
      </w:r>
      <w:r w:rsidR="00841D11">
        <w:t xml:space="preserve">. The updates are associated </w:t>
      </w:r>
      <w:r>
        <w:t>with the applicable encounters</w:t>
      </w:r>
      <w:r w:rsidR="00841D11">
        <w:t xml:space="preserve"> using the same color coded font</w:t>
      </w:r>
      <w:r>
        <w:t xml:space="preserve">. </w:t>
      </w:r>
    </w:p>
    <w:p w14:paraId="1C31B7B9" w14:textId="77777777" w:rsidR="001C3E70" w:rsidRPr="00310FBE" w:rsidRDefault="001C3E70" w:rsidP="00A37899">
      <w:pPr>
        <w:pStyle w:val="BodyText"/>
        <w:numPr>
          <w:ilvl w:val="0"/>
          <w:numId w:val="23"/>
        </w:numPr>
        <w:rPr>
          <w:b/>
          <w:color w:val="0070C0"/>
        </w:rPr>
      </w:pPr>
      <w:r w:rsidRPr="00310FBE">
        <w:rPr>
          <w:b/>
          <w:color w:val="0070C0"/>
        </w:rPr>
        <w:t>Primary Care Physician: Dr. Patricia Primary</w:t>
      </w:r>
    </w:p>
    <w:p w14:paraId="3A62026F" w14:textId="77777777" w:rsidR="001C3E70" w:rsidRPr="00310FBE" w:rsidRDefault="001C3E70" w:rsidP="00A37899">
      <w:pPr>
        <w:pStyle w:val="BodyText"/>
        <w:numPr>
          <w:ilvl w:val="0"/>
          <w:numId w:val="23"/>
        </w:numPr>
        <w:rPr>
          <w:b/>
          <w:color w:val="00B050"/>
        </w:rPr>
      </w:pPr>
      <w:r w:rsidRPr="00310FBE">
        <w:rPr>
          <w:b/>
          <w:color w:val="00B050"/>
        </w:rPr>
        <w:t>Patient: Mr. Bob Anyman</w:t>
      </w:r>
    </w:p>
    <w:p w14:paraId="5D042813" w14:textId="77777777" w:rsidR="001C3E70" w:rsidRPr="00310FBE" w:rsidRDefault="001C3E70" w:rsidP="00A37899">
      <w:pPr>
        <w:pStyle w:val="BodyText"/>
        <w:numPr>
          <w:ilvl w:val="0"/>
          <w:numId w:val="23"/>
        </w:numPr>
        <w:rPr>
          <w:b/>
          <w:color w:val="C00000"/>
        </w:rPr>
      </w:pPr>
      <w:r w:rsidRPr="00310FBE">
        <w:rPr>
          <w:b/>
          <w:color w:val="C00000"/>
        </w:rPr>
        <w:t>Diabetic Educator: Ms. Edith Teaching</w:t>
      </w:r>
    </w:p>
    <w:p w14:paraId="0382533F" w14:textId="77777777" w:rsidR="001C3E70" w:rsidRPr="00310FBE" w:rsidRDefault="001C3E70" w:rsidP="00A37899">
      <w:pPr>
        <w:pStyle w:val="BodyText"/>
        <w:numPr>
          <w:ilvl w:val="0"/>
          <w:numId w:val="23"/>
        </w:numPr>
        <w:rPr>
          <w:b/>
          <w:color w:val="C00000"/>
        </w:rPr>
      </w:pPr>
      <w:r w:rsidRPr="00310FBE">
        <w:rPr>
          <w:b/>
          <w:color w:val="C00000"/>
        </w:rPr>
        <w:t xml:space="preserve">Dietitian/Nutritionist: Ms. Debbie Nutrition </w:t>
      </w:r>
    </w:p>
    <w:p w14:paraId="39C05268" w14:textId="77777777" w:rsidR="001C3E70" w:rsidRPr="00310FBE" w:rsidRDefault="001C3E70" w:rsidP="00A37899">
      <w:pPr>
        <w:pStyle w:val="BodyText"/>
        <w:numPr>
          <w:ilvl w:val="0"/>
          <w:numId w:val="23"/>
        </w:numPr>
        <w:rPr>
          <w:b/>
          <w:color w:val="C00000"/>
        </w:rPr>
      </w:pPr>
      <w:r w:rsidRPr="00310FBE">
        <w:rPr>
          <w:b/>
          <w:color w:val="C00000"/>
        </w:rPr>
        <w:t>Exercise Physiologist: Mr. Ed Active</w:t>
      </w:r>
    </w:p>
    <w:p w14:paraId="2226344D" w14:textId="77777777" w:rsidR="001C3E70" w:rsidRPr="00310FBE" w:rsidRDefault="001C3E70" w:rsidP="00A37899">
      <w:pPr>
        <w:pStyle w:val="BodyText"/>
        <w:numPr>
          <w:ilvl w:val="0"/>
          <w:numId w:val="23"/>
        </w:numPr>
        <w:rPr>
          <w:b/>
          <w:color w:val="C00000"/>
        </w:rPr>
      </w:pPr>
      <w:r w:rsidRPr="00310FBE">
        <w:rPr>
          <w:b/>
          <w:color w:val="C00000"/>
        </w:rPr>
        <w:t>Pharmacist: Ms. Susan Script</w:t>
      </w:r>
    </w:p>
    <w:p w14:paraId="2EB1439E" w14:textId="77777777" w:rsidR="001C3E70" w:rsidRPr="00310FBE" w:rsidRDefault="001C3E70" w:rsidP="00A37899">
      <w:pPr>
        <w:pStyle w:val="BodyText"/>
        <w:numPr>
          <w:ilvl w:val="0"/>
          <w:numId w:val="23"/>
        </w:numPr>
        <w:rPr>
          <w:b/>
          <w:color w:val="7030A0"/>
        </w:rPr>
      </w:pPr>
      <w:r w:rsidRPr="00310FBE">
        <w:rPr>
          <w:b/>
          <w:color w:val="7030A0"/>
        </w:rPr>
        <w:t>Optometrist: Dr. Victor Vision</w:t>
      </w:r>
    </w:p>
    <w:p w14:paraId="617BCF7A" w14:textId="77777777" w:rsidR="001C3E70" w:rsidRPr="00310FBE" w:rsidRDefault="001C3E70" w:rsidP="00A37899">
      <w:pPr>
        <w:pStyle w:val="BodyText"/>
        <w:numPr>
          <w:ilvl w:val="0"/>
          <w:numId w:val="23"/>
        </w:numPr>
        <w:rPr>
          <w:b/>
          <w:color w:val="7030A0"/>
        </w:rPr>
      </w:pPr>
      <w:r w:rsidRPr="00310FBE">
        <w:rPr>
          <w:b/>
          <w:color w:val="7030A0"/>
        </w:rPr>
        <w:t>Podiatrist: Dr. Barry Bunion</w:t>
      </w:r>
    </w:p>
    <w:p w14:paraId="65D3554F" w14:textId="77777777" w:rsidR="001C3E70" w:rsidRPr="00310FBE" w:rsidRDefault="001C3E70" w:rsidP="00A37899">
      <w:pPr>
        <w:pStyle w:val="BodyText"/>
        <w:numPr>
          <w:ilvl w:val="0"/>
          <w:numId w:val="23"/>
        </w:numPr>
        <w:rPr>
          <w:b/>
          <w:color w:val="7030A0"/>
        </w:rPr>
      </w:pPr>
      <w:r w:rsidRPr="00310FBE">
        <w:rPr>
          <w:b/>
          <w:color w:val="7030A0"/>
        </w:rPr>
        <w:t xml:space="preserve">Psychologist: Dr. Larry Listener </w:t>
      </w:r>
    </w:p>
    <w:p w14:paraId="777C974E" w14:textId="77777777" w:rsidR="001C3E70" w:rsidRPr="001C3E70" w:rsidRDefault="001C3E70" w:rsidP="00A37899">
      <w:pPr>
        <w:pStyle w:val="BodyText"/>
        <w:numPr>
          <w:ilvl w:val="0"/>
          <w:numId w:val="23"/>
        </w:numPr>
        <w:rPr>
          <w:b/>
          <w:color w:val="FFC000"/>
        </w:rPr>
      </w:pPr>
      <w:r w:rsidRPr="001C3E70">
        <w:rPr>
          <w:b/>
          <w:color w:val="FFC000"/>
        </w:rPr>
        <w:t>Emergency Department Physician: Dr. Eddie Emergent</w:t>
      </w:r>
    </w:p>
    <w:p w14:paraId="01C582DA" w14:textId="77777777" w:rsidR="001C3E70" w:rsidRDefault="001C3E70" w:rsidP="00A37899">
      <w:pPr>
        <w:pStyle w:val="BodyText"/>
        <w:numPr>
          <w:ilvl w:val="0"/>
          <w:numId w:val="23"/>
        </w:numPr>
        <w:rPr>
          <w:b/>
          <w:color w:val="9A8495"/>
        </w:rPr>
      </w:pPr>
      <w:r w:rsidRPr="00310FBE">
        <w:rPr>
          <w:b/>
          <w:color w:val="9A8495"/>
        </w:rPr>
        <w:t>Hospital Attending Physician: Dr. Allen Attend</w:t>
      </w:r>
    </w:p>
    <w:p w14:paraId="11398DE2" w14:textId="77777777" w:rsidR="001C3E70" w:rsidRDefault="001C3E70" w:rsidP="001C3E70">
      <w:pPr>
        <w:spacing w:before="0"/>
        <w:textAlignment w:val="center"/>
        <w:rPr>
          <w:rFonts w:ascii="Calibri" w:hAnsi="Calibri"/>
          <w:color w:val="000000"/>
        </w:rPr>
      </w:pPr>
    </w:p>
    <w:p w14:paraId="6804E2C8" w14:textId="77777777" w:rsidR="001C3E70" w:rsidRDefault="001C3E70" w:rsidP="001C3E70">
      <w:pPr>
        <w:spacing w:before="0"/>
        <w:textAlignment w:val="center"/>
        <w:rPr>
          <w:rFonts w:ascii="Calibri" w:hAnsi="Calibri"/>
          <w:color w:val="000000"/>
        </w:rPr>
      </w:pPr>
    </w:p>
    <w:p w14:paraId="1E7CEEAC" w14:textId="77777777" w:rsidR="009471A5" w:rsidRDefault="001C3E70" w:rsidP="001C3E70">
      <w:pPr>
        <w:spacing w:before="0"/>
        <w:textAlignment w:val="center"/>
        <w:rPr>
          <w:rFonts w:ascii="Calibri" w:hAnsi="Calibri"/>
          <w:color w:val="000000"/>
        </w:rPr>
      </w:pPr>
      <w:r>
        <w:rPr>
          <w:rFonts w:ascii="Calibri" w:hAnsi="Calibri"/>
          <w:color w:val="000000"/>
        </w:rPr>
        <w:t>The use case contains</w:t>
      </w:r>
      <w:r w:rsidR="001F2FB8">
        <w:rPr>
          <w:rFonts w:ascii="Calibri" w:hAnsi="Calibri"/>
          <w:color w:val="000000"/>
        </w:rPr>
        <w:t xml:space="preserve"> the following</w:t>
      </w:r>
      <w:r>
        <w:rPr>
          <w:rFonts w:ascii="Calibri" w:hAnsi="Calibri"/>
          <w:color w:val="000000"/>
        </w:rPr>
        <w:t xml:space="preserve"> five types of </w:t>
      </w:r>
      <w:r w:rsidR="009471A5" w:rsidRPr="0068298A">
        <w:rPr>
          <w:rFonts w:ascii="Calibri" w:hAnsi="Calibri"/>
          <w:color w:val="000000"/>
        </w:rPr>
        <w:t>encounters</w:t>
      </w:r>
      <w:r w:rsidR="001F2FB8">
        <w:rPr>
          <w:rFonts w:ascii="Calibri" w:hAnsi="Calibri"/>
          <w:color w:val="000000"/>
        </w:rPr>
        <w:t xml:space="preserve">. The encounters are color coded to match the care provider that access and updates the care plan during </w:t>
      </w:r>
      <w:r w:rsidR="00DE4EE0">
        <w:rPr>
          <w:rFonts w:ascii="Calibri" w:hAnsi="Calibri"/>
          <w:color w:val="000000"/>
        </w:rPr>
        <w:t>each</w:t>
      </w:r>
      <w:r w:rsidR="001F2FB8">
        <w:rPr>
          <w:rFonts w:ascii="Calibri" w:hAnsi="Calibri"/>
          <w:color w:val="000000"/>
        </w:rPr>
        <w:t xml:space="preserve"> encounter. </w:t>
      </w:r>
    </w:p>
    <w:p w14:paraId="39DCF20F" w14:textId="77777777" w:rsidR="001F2FB8" w:rsidRPr="001F2FB8" w:rsidRDefault="001F2FB8" w:rsidP="001F2FB8">
      <w:pPr>
        <w:spacing w:before="0"/>
        <w:ind w:left="1080"/>
        <w:textAlignment w:val="center"/>
        <w:rPr>
          <w:rFonts w:ascii="Calibri" w:hAnsi="Calibri"/>
          <w:b/>
          <w:color w:val="0070C0"/>
        </w:rPr>
      </w:pPr>
      <w:r w:rsidRPr="001F2FB8">
        <w:rPr>
          <w:rFonts w:ascii="Calibri" w:hAnsi="Calibri"/>
          <w:b/>
          <w:color w:val="0070C0"/>
        </w:rPr>
        <w:t>Encounter A: PCP initial diabetes visit</w:t>
      </w:r>
    </w:p>
    <w:p w14:paraId="6C3EFE6A" w14:textId="77777777" w:rsidR="001F2FB8" w:rsidRPr="001F2FB8" w:rsidRDefault="001F2FB8" w:rsidP="001F2FB8">
      <w:pPr>
        <w:spacing w:before="0"/>
        <w:ind w:left="1080"/>
        <w:textAlignment w:val="center"/>
        <w:rPr>
          <w:rFonts w:ascii="Calibri" w:hAnsi="Calibri"/>
          <w:b/>
          <w:color w:val="C00000"/>
        </w:rPr>
      </w:pPr>
      <w:r w:rsidRPr="001F2FB8">
        <w:rPr>
          <w:rFonts w:ascii="Calibri" w:hAnsi="Calibri"/>
          <w:b/>
          <w:color w:val="C00000"/>
        </w:rPr>
        <w:t>Encounter B: Allied Health Care Provider visits</w:t>
      </w:r>
      <w:r w:rsidR="00521ABB">
        <w:rPr>
          <w:rFonts w:ascii="Calibri" w:hAnsi="Calibri"/>
          <w:b/>
          <w:color w:val="C00000"/>
        </w:rPr>
        <w:t>/</w:t>
      </w:r>
      <w:r w:rsidR="00521ABB" w:rsidRPr="00521ABB">
        <w:rPr>
          <w:rFonts w:ascii="Calibri" w:hAnsi="Calibri"/>
          <w:b/>
          <w:color w:val="7030A0"/>
        </w:rPr>
        <w:t>specialist visits</w:t>
      </w:r>
    </w:p>
    <w:p w14:paraId="47B327F6" w14:textId="77777777" w:rsidR="001F2FB8" w:rsidRPr="00A37899" w:rsidRDefault="001F2FB8" w:rsidP="001F2FB8">
      <w:pPr>
        <w:spacing w:before="0"/>
        <w:ind w:left="1080"/>
        <w:textAlignment w:val="center"/>
        <w:rPr>
          <w:rFonts w:ascii="Calibri" w:hAnsi="Calibri"/>
          <w:b/>
          <w:color w:val="FFC000"/>
        </w:rPr>
      </w:pPr>
      <w:r w:rsidRPr="00A37899">
        <w:rPr>
          <w:rFonts w:ascii="Calibri" w:hAnsi="Calibri"/>
          <w:b/>
          <w:color w:val="FFC000"/>
        </w:rPr>
        <w:t>Encounter C: ED Visit with Hospital Admission</w:t>
      </w:r>
    </w:p>
    <w:p w14:paraId="3F10E128" w14:textId="77777777" w:rsidR="001F2FB8" w:rsidRPr="00A37899" w:rsidRDefault="001F2FB8" w:rsidP="001F2FB8">
      <w:pPr>
        <w:spacing w:before="0"/>
        <w:ind w:left="1080"/>
        <w:textAlignment w:val="center"/>
        <w:rPr>
          <w:rFonts w:ascii="Calibri" w:hAnsi="Calibri"/>
          <w:b/>
          <w:color w:val="808080"/>
        </w:rPr>
      </w:pPr>
      <w:r w:rsidRPr="00A37899">
        <w:rPr>
          <w:rFonts w:ascii="Calibri" w:hAnsi="Calibri"/>
          <w:b/>
          <w:color w:val="808080"/>
        </w:rPr>
        <w:t>Encounter D: Inpatient Stay</w:t>
      </w:r>
    </w:p>
    <w:p w14:paraId="059A9EBD" w14:textId="77777777" w:rsidR="001F2FB8" w:rsidRPr="001F2FB8" w:rsidRDefault="001F2FB8" w:rsidP="001F2FB8">
      <w:pPr>
        <w:spacing w:before="0"/>
        <w:ind w:left="1080"/>
        <w:textAlignment w:val="center"/>
        <w:rPr>
          <w:rFonts w:ascii="Calibri" w:hAnsi="Calibri"/>
          <w:b/>
          <w:color w:val="0070C0"/>
        </w:rPr>
      </w:pPr>
      <w:r w:rsidRPr="001F2FB8">
        <w:rPr>
          <w:rFonts w:ascii="Calibri" w:hAnsi="Calibri"/>
          <w:b/>
          <w:color w:val="0070C0"/>
        </w:rPr>
        <w:t>Encounter E: PCP follow up post hospital discharge</w:t>
      </w:r>
    </w:p>
    <w:p w14:paraId="17C87F05" w14:textId="77777777" w:rsidR="001F2FB8" w:rsidRPr="0068298A" w:rsidRDefault="001F2FB8" w:rsidP="001F2FB8">
      <w:pPr>
        <w:spacing w:before="0"/>
        <w:ind w:left="1080"/>
        <w:textAlignment w:val="center"/>
        <w:rPr>
          <w:rFonts w:ascii="Calibri" w:hAnsi="Calibri"/>
          <w:color w:val="000000"/>
        </w:rPr>
      </w:pPr>
    </w:p>
    <w:p w14:paraId="01BDABCD" w14:textId="77777777" w:rsidR="001F2FB8" w:rsidRPr="0068298A" w:rsidRDefault="001F2FB8" w:rsidP="001C3E70">
      <w:pPr>
        <w:spacing w:before="0"/>
        <w:textAlignment w:val="center"/>
        <w:rPr>
          <w:rFonts w:ascii="Calibri" w:hAnsi="Calibri"/>
          <w:color w:val="000000"/>
        </w:rPr>
      </w:pPr>
      <w:r>
        <w:rPr>
          <w:rFonts w:ascii="Calibri" w:hAnsi="Calibri"/>
          <w:color w:val="000000"/>
        </w:rPr>
        <w:t xml:space="preserve">The color code is used to reflect </w:t>
      </w:r>
      <w:r w:rsidR="00DE4EE0">
        <w:rPr>
          <w:rFonts w:ascii="Calibri" w:hAnsi="Calibri"/>
          <w:color w:val="000000"/>
        </w:rPr>
        <w:t>access and update</w:t>
      </w:r>
      <w:r>
        <w:rPr>
          <w:rFonts w:ascii="Calibri" w:hAnsi="Calibri"/>
          <w:color w:val="000000"/>
        </w:rPr>
        <w:t xml:space="preserve"> of the care plan as the patient is provided care. The patient also has access to the care plan. </w:t>
      </w:r>
    </w:p>
    <w:p w14:paraId="647487CD" w14:textId="77777777" w:rsidR="00BA773E" w:rsidRDefault="00BA773E" w:rsidP="00BA773E">
      <w:pPr>
        <w:spacing w:before="0"/>
        <w:textAlignment w:val="center"/>
        <w:rPr>
          <w:rFonts w:ascii="Calibri" w:hAnsi="Calibri"/>
          <w:color w:val="000000"/>
        </w:rPr>
      </w:pPr>
    </w:p>
    <w:p w14:paraId="658AA362" w14:textId="77777777" w:rsidR="009471A5" w:rsidRPr="002E59BD" w:rsidRDefault="009471A5" w:rsidP="00BA773E">
      <w:pPr>
        <w:spacing w:before="0"/>
        <w:textAlignment w:val="center"/>
        <w:rPr>
          <w:rFonts w:ascii="Calibri" w:hAnsi="Calibri"/>
          <w:b/>
          <w:color w:val="0070C0"/>
        </w:rPr>
      </w:pPr>
      <w:r w:rsidRPr="002E59BD">
        <w:rPr>
          <w:rFonts w:ascii="Calibri" w:hAnsi="Calibri"/>
          <w:b/>
          <w:color w:val="0070C0"/>
        </w:rPr>
        <w:t>Encounter A: PCP initial diabetes visit</w:t>
      </w:r>
    </w:p>
    <w:p w14:paraId="12AAC444" w14:textId="77777777" w:rsidR="00BA773E" w:rsidRDefault="009471A5" w:rsidP="00A37899">
      <w:pPr>
        <w:numPr>
          <w:ilvl w:val="0"/>
          <w:numId w:val="25"/>
        </w:numPr>
        <w:spacing w:before="0"/>
        <w:textAlignment w:val="center"/>
        <w:rPr>
          <w:rFonts w:ascii="Calibri" w:hAnsi="Calibri"/>
          <w:color w:val="000000"/>
        </w:rPr>
      </w:pPr>
      <w:r w:rsidRPr="00BA773E">
        <w:rPr>
          <w:rFonts w:ascii="Calibri" w:hAnsi="Calibri"/>
          <w:color w:val="000000"/>
        </w:rPr>
        <w:lastRenderedPageBreak/>
        <w:t>Initiate a diabetes care plan based on best practices (Clinical Practice Guidelines)</w:t>
      </w:r>
    </w:p>
    <w:p w14:paraId="3C381A21" w14:textId="77777777" w:rsidR="00BA773E" w:rsidRDefault="009471A5" w:rsidP="00A37899">
      <w:pPr>
        <w:numPr>
          <w:ilvl w:val="1"/>
          <w:numId w:val="25"/>
        </w:numPr>
        <w:spacing w:before="0"/>
        <w:textAlignment w:val="center"/>
        <w:rPr>
          <w:rFonts w:ascii="Calibri" w:hAnsi="Calibri"/>
          <w:color w:val="000000"/>
        </w:rPr>
      </w:pPr>
      <w:r w:rsidRPr="00BA773E">
        <w:rPr>
          <w:rFonts w:ascii="Calibri" w:hAnsi="Calibri"/>
          <w:color w:val="000000"/>
        </w:rPr>
        <w:t xml:space="preserve">Set specific goals and added interventions </w:t>
      </w:r>
    </w:p>
    <w:p w14:paraId="4F4F2B05" w14:textId="77777777" w:rsidR="009471A5" w:rsidRPr="00BA773E" w:rsidRDefault="009471A5" w:rsidP="00A37899">
      <w:pPr>
        <w:numPr>
          <w:ilvl w:val="2"/>
          <w:numId w:val="25"/>
        </w:numPr>
        <w:spacing w:before="0"/>
        <w:textAlignment w:val="center"/>
        <w:rPr>
          <w:rFonts w:ascii="Calibri" w:hAnsi="Calibri"/>
          <w:color w:val="000000"/>
        </w:rPr>
      </w:pPr>
      <w:r w:rsidRPr="00BA773E">
        <w:rPr>
          <w:rFonts w:ascii="Calibri" w:hAnsi="Calibri"/>
          <w:color w:val="000000"/>
        </w:rPr>
        <w:t xml:space="preserve">Interventions include </w:t>
      </w:r>
      <w:r w:rsidR="00BA773E">
        <w:rPr>
          <w:rFonts w:ascii="Calibri" w:hAnsi="Calibri"/>
          <w:color w:val="000000"/>
        </w:rPr>
        <w:t>request for services</w:t>
      </w:r>
      <w:r w:rsidRPr="00BA773E">
        <w:rPr>
          <w:rFonts w:ascii="Calibri" w:hAnsi="Calibri"/>
          <w:color w:val="000000"/>
        </w:rPr>
        <w:t xml:space="preserve"> </w:t>
      </w:r>
      <w:r w:rsidR="00521ABB">
        <w:rPr>
          <w:rFonts w:ascii="Calibri" w:hAnsi="Calibri"/>
          <w:color w:val="000000"/>
        </w:rPr>
        <w:t>to the following providers</w:t>
      </w:r>
    </w:p>
    <w:p w14:paraId="2B324026" w14:textId="77777777" w:rsidR="00BA773E" w:rsidRPr="002E59BD" w:rsidRDefault="00BA773E" w:rsidP="00A37899">
      <w:pPr>
        <w:numPr>
          <w:ilvl w:val="3"/>
          <w:numId w:val="25"/>
        </w:numPr>
        <w:spacing w:before="0"/>
        <w:textAlignment w:val="center"/>
        <w:rPr>
          <w:rFonts w:ascii="Calibri" w:hAnsi="Calibri"/>
          <w:b/>
          <w:color w:val="C00000"/>
        </w:rPr>
      </w:pPr>
      <w:r w:rsidRPr="002E59BD">
        <w:rPr>
          <w:rFonts w:ascii="Calibri" w:hAnsi="Calibri"/>
          <w:b/>
          <w:color w:val="C00000"/>
        </w:rPr>
        <w:t>Diabetic educator</w:t>
      </w:r>
    </w:p>
    <w:p w14:paraId="41D3C9C5" w14:textId="77777777" w:rsidR="00BA773E" w:rsidRPr="002E59BD" w:rsidRDefault="00BA773E" w:rsidP="00A37899">
      <w:pPr>
        <w:numPr>
          <w:ilvl w:val="3"/>
          <w:numId w:val="25"/>
        </w:numPr>
        <w:spacing w:before="0"/>
        <w:textAlignment w:val="center"/>
        <w:rPr>
          <w:rFonts w:ascii="Calibri" w:hAnsi="Calibri"/>
          <w:b/>
          <w:color w:val="C00000"/>
        </w:rPr>
      </w:pPr>
      <w:r w:rsidRPr="002E59BD">
        <w:rPr>
          <w:rFonts w:ascii="Calibri" w:hAnsi="Calibri"/>
          <w:b/>
          <w:color w:val="C00000"/>
        </w:rPr>
        <w:t>Dietitian</w:t>
      </w:r>
    </w:p>
    <w:p w14:paraId="74F06DD8" w14:textId="77777777" w:rsidR="00BA773E" w:rsidRPr="002E59BD" w:rsidRDefault="00BA773E" w:rsidP="00A37899">
      <w:pPr>
        <w:numPr>
          <w:ilvl w:val="3"/>
          <w:numId w:val="25"/>
        </w:numPr>
        <w:spacing w:before="0"/>
        <w:textAlignment w:val="center"/>
        <w:rPr>
          <w:rFonts w:ascii="Calibri" w:hAnsi="Calibri"/>
          <w:b/>
          <w:color w:val="C00000"/>
        </w:rPr>
      </w:pPr>
      <w:r w:rsidRPr="002E59BD">
        <w:rPr>
          <w:rFonts w:ascii="Calibri" w:hAnsi="Calibri"/>
          <w:b/>
          <w:color w:val="C00000"/>
        </w:rPr>
        <w:t>Exercise physiologist</w:t>
      </w:r>
    </w:p>
    <w:p w14:paraId="46B2EB28" w14:textId="77777777" w:rsidR="00BA773E" w:rsidRPr="002E59BD" w:rsidRDefault="00BA773E" w:rsidP="00A37899">
      <w:pPr>
        <w:numPr>
          <w:ilvl w:val="3"/>
          <w:numId w:val="25"/>
        </w:numPr>
        <w:spacing w:before="0"/>
        <w:textAlignment w:val="center"/>
        <w:rPr>
          <w:rFonts w:ascii="Calibri" w:hAnsi="Calibri"/>
          <w:b/>
          <w:color w:val="C00000"/>
        </w:rPr>
      </w:pPr>
      <w:r w:rsidRPr="002E59BD">
        <w:rPr>
          <w:rFonts w:ascii="Calibri" w:hAnsi="Calibri"/>
          <w:b/>
          <w:color w:val="C00000"/>
        </w:rPr>
        <w:t>Community pharmacist</w:t>
      </w:r>
    </w:p>
    <w:p w14:paraId="58F448C1" w14:textId="77777777" w:rsidR="009471A5" w:rsidRDefault="009471A5" w:rsidP="00A37899">
      <w:pPr>
        <w:numPr>
          <w:ilvl w:val="2"/>
          <w:numId w:val="25"/>
        </w:numPr>
        <w:spacing w:before="0"/>
        <w:textAlignment w:val="center"/>
        <w:rPr>
          <w:rFonts w:ascii="Calibri" w:hAnsi="Calibri"/>
          <w:color w:val="000000"/>
        </w:rPr>
      </w:pPr>
      <w:r w:rsidRPr="0068298A">
        <w:rPr>
          <w:rFonts w:ascii="Calibri" w:hAnsi="Calibri"/>
          <w:color w:val="000000"/>
        </w:rPr>
        <w:t xml:space="preserve">Frequency of visits to </w:t>
      </w:r>
      <w:r w:rsidR="002E59BD">
        <w:rPr>
          <w:rFonts w:ascii="Calibri" w:hAnsi="Calibri"/>
          <w:color w:val="000000"/>
        </w:rPr>
        <w:t>allied health care providers</w:t>
      </w:r>
      <w:r w:rsidRPr="0068298A">
        <w:rPr>
          <w:rFonts w:ascii="Calibri" w:hAnsi="Calibri"/>
          <w:color w:val="000000"/>
        </w:rPr>
        <w:t xml:space="preserve"> are determine and scheduled</w:t>
      </w:r>
    </w:p>
    <w:p w14:paraId="2E97EB2E" w14:textId="77777777" w:rsidR="006D27ED" w:rsidRPr="006D27ED" w:rsidRDefault="006D27ED" w:rsidP="00A37899">
      <w:pPr>
        <w:numPr>
          <w:ilvl w:val="2"/>
          <w:numId w:val="25"/>
        </w:numPr>
        <w:spacing w:before="0"/>
        <w:textAlignment w:val="center"/>
        <w:rPr>
          <w:rFonts w:ascii="Calibri" w:hAnsi="Calibri"/>
          <w:color w:val="000000"/>
        </w:rPr>
      </w:pPr>
      <w:r w:rsidRPr="0068298A">
        <w:rPr>
          <w:rFonts w:ascii="Calibri" w:hAnsi="Calibri"/>
          <w:color w:val="000000"/>
        </w:rPr>
        <w:t>Incorporate the diabetes plan into the patient existing care plan</w:t>
      </w:r>
    </w:p>
    <w:p w14:paraId="1526201A" w14:textId="77777777" w:rsidR="002E59BD" w:rsidRPr="00521ABB" w:rsidRDefault="002E59BD" w:rsidP="00A37899">
      <w:pPr>
        <w:numPr>
          <w:ilvl w:val="2"/>
          <w:numId w:val="25"/>
        </w:numPr>
        <w:spacing w:before="0"/>
        <w:textAlignment w:val="center"/>
        <w:rPr>
          <w:rFonts w:ascii="Calibri" w:hAnsi="Calibri"/>
          <w:b/>
          <w:color w:val="C00000"/>
        </w:rPr>
      </w:pPr>
      <w:r w:rsidRPr="00521ABB">
        <w:rPr>
          <w:rFonts w:ascii="Calibri" w:hAnsi="Calibri"/>
          <w:b/>
          <w:color w:val="C00000"/>
        </w:rPr>
        <w:t>PCP Dynamic care planning – update made available to allied health care providers</w:t>
      </w:r>
    </w:p>
    <w:p w14:paraId="72AA377F" w14:textId="77777777" w:rsidR="009471A5" w:rsidRDefault="002E59BD" w:rsidP="00A37899">
      <w:pPr>
        <w:numPr>
          <w:ilvl w:val="2"/>
          <w:numId w:val="25"/>
        </w:numPr>
        <w:spacing w:before="0"/>
        <w:textAlignment w:val="center"/>
        <w:rPr>
          <w:rFonts w:ascii="Calibri" w:hAnsi="Calibri"/>
          <w:color w:val="000000"/>
        </w:rPr>
      </w:pPr>
      <w:r>
        <w:rPr>
          <w:rFonts w:ascii="Calibri" w:hAnsi="Calibri"/>
          <w:color w:val="000000"/>
        </w:rPr>
        <w:t xml:space="preserve">Referrals are made to </w:t>
      </w:r>
      <w:r>
        <w:rPr>
          <w:rFonts w:ascii="Calibri" w:hAnsi="Calibri"/>
        </w:rPr>
        <w:t>s</w:t>
      </w:r>
      <w:r w:rsidR="009471A5" w:rsidRPr="002E59BD">
        <w:rPr>
          <w:rFonts w:ascii="Calibri" w:hAnsi="Calibri"/>
        </w:rPr>
        <w:t>pecialists</w:t>
      </w:r>
    </w:p>
    <w:p w14:paraId="071FE9DE" w14:textId="77777777" w:rsidR="002E59BD" w:rsidRPr="00521ABB" w:rsidRDefault="002E59BD" w:rsidP="00A37899">
      <w:pPr>
        <w:numPr>
          <w:ilvl w:val="3"/>
          <w:numId w:val="25"/>
        </w:numPr>
        <w:spacing w:before="0"/>
        <w:textAlignment w:val="center"/>
        <w:rPr>
          <w:rFonts w:ascii="Calibri" w:hAnsi="Calibri"/>
          <w:b/>
          <w:color w:val="7030A0"/>
        </w:rPr>
      </w:pPr>
      <w:r w:rsidRPr="00521ABB">
        <w:rPr>
          <w:rFonts w:ascii="Calibri" w:hAnsi="Calibri"/>
          <w:b/>
          <w:color w:val="7030A0"/>
        </w:rPr>
        <w:t>Optometrist</w:t>
      </w:r>
    </w:p>
    <w:p w14:paraId="6E5B9E52" w14:textId="77777777" w:rsidR="002E59BD" w:rsidRPr="00521ABB" w:rsidRDefault="002E59BD" w:rsidP="00A37899">
      <w:pPr>
        <w:numPr>
          <w:ilvl w:val="3"/>
          <w:numId w:val="25"/>
        </w:numPr>
        <w:spacing w:before="0"/>
        <w:textAlignment w:val="center"/>
        <w:rPr>
          <w:rFonts w:ascii="Calibri" w:hAnsi="Calibri"/>
          <w:b/>
          <w:color w:val="7030A0"/>
        </w:rPr>
      </w:pPr>
      <w:r w:rsidRPr="00521ABB">
        <w:rPr>
          <w:rFonts w:ascii="Calibri" w:hAnsi="Calibri"/>
          <w:b/>
          <w:color w:val="7030A0"/>
        </w:rPr>
        <w:t>Podiatrist</w:t>
      </w:r>
    </w:p>
    <w:p w14:paraId="4BD5A43A" w14:textId="77777777" w:rsidR="002E59BD" w:rsidRPr="00521ABB" w:rsidRDefault="002E59BD" w:rsidP="00A37899">
      <w:pPr>
        <w:numPr>
          <w:ilvl w:val="3"/>
          <w:numId w:val="25"/>
        </w:numPr>
        <w:spacing w:before="0"/>
        <w:textAlignment w:val="center"/>
        <w:rPr>
          <w:rFonts w:ascii="Calibri" w:hAnsi="Calibri"/>
          <w:b/>
          <w:color w:val="7030A0"/>
        </w:rPr>
      </w:pPr>
      <w:r w:rsidRPr="00521ABB">
        <w:rPr>
          <w:rFonts w:ascii="Calibri" w:hAnsi="Calibri"/>
          <w:b/>
          <w:color w:val="7030A0"/>
        </w:rPr>
        <w:t>Clinical psychologist</w:t>
      </w:r>
    </w:p>
    <w:p w14:paraId="5E0A2966" w14:textId="77777777" w:rsidR="009471A5" w:rsidRPr="0068298A" w:rsidRDefault="009471A5" w:rsidP="00A37899">
      <w:pPr>
        <w:numPr>
          <w:ilvl w:val="3"/>
          <w:numId w:val="25"/>
        </w:numPr>
        <w:spacing w:before="0"/>
        <w:textAlignment w:val="center"/>
        <w:rPr>
          <w:rFonts w:ascii="Calibri" w:hAnsi="Calibri"/>
          <w:color w:val="000000"/>
        </w:rPr>
      </w:pPr>
      <w:r w:rsidRPr="0068298A">
        <w:rPr>
          <w:rFonts w:ascii="Calibri" w:hAnsi="Calibri"/>
          <w:color w:val="000000"/>
        </w:rPr>
        <w:t xml:space="preserve">Referrals include: </w:t>
      </w:r>
    </w:p>
    <w:p w14:paraId="46E31036" w14:textId="77777777" w:rsidR="009471A5" w:rsidRPr="0068298A" w:rsidRDefault="009471A5" w:rsidP="00A37899">
      <w:pPr>
        <w:numPr>
          <w:ilvl w:val="4"/>
          <w:numId w:val="25"/>
        </w:numPr>
        <w:spacing w:before="0"/>
        <w:textAlignment w:val="center"/>
        <w:rPr>
          <w:rFonts w:ascii="Calibri" w:hAnsi="Calibri"/>
          <w:color w:val="000000"/>
        </w:rPr>
      </w:pPr>
      <w:r w:rsidRPr="0068298A">
        <w:rPr>
          <w:rFonts w:ascii="Calibri" w:hAnsi="Calibri"/>
          <w:color w:val="000000"/>
        </w:rPr>
        <w:t xml:space="preserve">recent diagnosis of Type II diabetes, </w:t>
      </w:r>
    </w:p>
    <w:p w14:paraId="0FF1BF83" w14:textId="77777777" w:rsidR="009471A5" w:rsidRPr="0068298A" w:rsidRDefault="009471A5" w:rsidP="00A37899">
      <w:pPr>
        <w:numPr>
          <w:ilvl w:val="4"/>
          <w:numId w:val="25"/>
        </w:numPr>
        <w:spacing w:before="0"/>
        <w:textAlignment w:val="center"/>
        <w:rPr>
          <w:rFonts w:ascii="Calibri" w:hAnsi="Calibri"/>
          <w:color w:val="000000"/>
        </w:rPr>
      </w:pPr>
      <w:r w:rsidRPr="0068298A">
        <w:rPr>
          <w:rFonts w:ascii="Calibri" w:hAnsi="Calibri"/>
          <w:color w:val="000000"/>
        </w:rPr>
        <w:t xml:space="preserve">reasons for referral, </w:t>
      </w:r>
    </w:p>
    <w:p w14:paraId="484CBA8A" w14:textId="77777777" w:rsidR="009471A5" w:rsidRDefault="009471A5" w:rsidP="00A37899">
      <w:pPr>
        <w:numPr>
          <w:ilvl w:val="4"/>
          <w:numId w:val="25"/>
        </w:numPr>
        <w:spacing w:before="0"/>
        <w:textAlignment w:val="center"/>
        <w:rPr>
          <w:rFonts w:ascii="Calibri" w:hAnsi="Calibri"/>
          <w:color w:val="000000"/>
        </w:rPr>
      </w:pPr>
      <w:r w:rsidRPr="0068298A">
        <w:rPr>
          <w:rFonts w:ascii="Calibri" w:hAnsi="Calibri"/>
          <w:color w:val="000000"/>
        </w:rPr>
        <w:t>requested services and supporting clinical information such as any relevant clinical assessment findings including test results.</w:t>
      </w:r>
    </w:p>
    <w:p w14:paraId="429D1194" w14:textId="77777777" w:rsidR="006D27ED" w:rsidRPr="006D27ED" w:rsidRDefault="006D27ED" w:rsidP="00A37899">
      <w:pPr>
        <w:numPr>
          <w:ilvl w:val="2"/>
          <w:numId w:val="25"/>
        </w:numPr>
        <w:spacing w:before="0"/>
        <w:textAlignment w:val="center"/>
        <w:rPr>
          <w:rFonts w:ascii="Calibri" w:hAnsi="Calibri"/>
          <w:color w:val="000000"/>
        </w:rPr>
      </w:pPr>
      <w:r w:rsidRPr="0068298A">
        <w:rPr>
          <w:rFonts w:ascii="Calibri" w:hAnsi="Calibri"/>
          <w:color w:val="000000"/>
        </w:rPr>
        <w:t>Incorporate the diabetes plan into the patient existing care plan</w:t>
      </w:r>
    </w:p>
    <w:p w14:paraId="1EB8459E" w14:textId="77777777" w:rsidR="002E59BD" w:rsidRPr="00521ABB" w:rsidRDefault="002E59BD" w:rsidP="00A37899">
      <w:pPr>
        <w:numPr>
          <w:ilvl w:val="2"/>
          <w:numId w:val="25"/>
        </w:numPr>
        <w:spacing w:before="0"/>
        <w:textAlignment w:val="center"/>
        <w:rPr>
          <w:rFonts w:ascii="Calibri" w:hAnsi="Calibri"/>
          <w:b/>
          <w:color w:val="7030A0"/>
        </w:rPr>
      </w:pPr>
      <w:r w:rsidRPr="00521ABB">
        <w:rPr>
          <w:rFonts w:ascii="Calibri" w:hAnsi="Calibri"/>
          <w:b/>
          <w:color w:val="7030A0"/>
        </w:rPr>
        <w:t xml:space="preserve">PCP Dynamic care planning – update made available to </w:t>
      </w:r>
      <w:r w:rsidR="00521ABB" w:rsidRPr="00521ABB">
        <w:rPr>
          <w:rFonts w:ascii="Calibri" w:hAnsi="Calibri"/>
          <w:b/>
          <w:color w:val="7030A0"/>
        </w:rPr>
        <w:t>specialists</w:t>
      </w:r>
    </w:p>
    <w:p w14:paraId="1E5372A0" w14:textId="77777777" w:rsidR="00521ABB" w:rsidRPr="00521ABB" w:rsidRDefault="00521ABB" w:rsidP="00A37899">
      <w:pPr>
        <w:numPr>
          <w:ilvl w:val="2"/>
          <w:numId w:val="25"/>
        </w:numPr>
        <w:spacing w:before="0"/>
        <w:textAlignment w:val="center"/>
        <w:rPr>
          <w:rFonts w:ascii="Calibri" w:hAnsi="Calibri"/>
          <w:b/>
          <w:color w:val="00B050"/>
        </w:rPr>
      </w:pPr>
      <w:r w:rsidRPr="00521ABB">
        <w:rPr>
          <w:rFonts w:ascii="Calibri" w:hAnsi="Calibri"/>
          <w:b/>
          <w:color w:val="00B050"/>
        </w:rPr>
        <w:t>PCP Dynamic care planning – update made available to the patient</w:t>
      </w:r>
    </w:p>
    <w:p w14:paraId="02612EC2" w14:textId="77777777" w:rsidR="00521ABB" w:rsidRPr="00521ABB" w:rsidRDefault="00521ABB" w:rsidP="006D27ED">
      <w:pPr>
        <w:spacing w:before="0"/>
        <w:ind w:left="3600"/>
        <w:textAlignment w:val="center"/>
        <w:rPr>
          <w:rFonts w:ascii="Calibri" w:hAnsi="Calibri"/>
          <w:b/>
          <w:color w:val="0070C0"/>
        </w:rPr>
      </w:pPr>
    </w:p>
    <w:p w14:paraId="654B78A7" w14:textId="77777777" w:rsidR="009471A5" w:rsidRPr="006D27ED" w:rsidRDefault="009471A5" w:rsidP="006D27ED">
      <w:pPr>
        <w:spacing w:before="0"/>
        <w:textAlignment w:val="center"/>
        <w:rPr>
          <w:rFonts w:ascii="Calibri" w:hAnsi="Calibri"/>
          <w:b/>
          <w:color w:val="C00000"/>
        </w:rPr>
      </w:pPr>
      <w:r w:rsidRPr="006D27ED">
        <w:rPr>
          <w:rFonts w:ascii="Calibri" w:hAnsi="Calibri"/>
          <w:b/>
          <w:color w:val="C00000"/>
        </w:rPr>
        <w:t>Encounter</w:t>
      </w:r>
      <w:r w:rsidR="008B1661">
        <w:rPr>
          <w:rFonts w:ascii="Calibri" w:hAnsi="Calibri"/>
          <w:b/>
          <w:color w:val="C00000"/>
        </w:rPr>
        <w:t>(s)</w:t>
      </w:r>
      <w:r w:rsidRPr="006D27ED">
        <w:rPr>
          <w:rFonts w:ascii="Calibri" w:hAnsi="Calibri"/>
          <w:b/>
          <w:color w:val="C00000"/>
        </w:rPr>
        <w:t xml:space="preserve"> B: Allied Health Care Provider visits</w:t>
      </w:r>
      <w:r w:rsidR="005A2271">
        <w:rPr>
          <w:rFonts w:ascii="Calibri" w:hAnsi="Calibri"/>
          <w:b/>
          <w:color w:val="C00000"/>
        </w:rPr>
        <w:t>/</w:t>
      </w:r>
      <w:r w:rsidR="005A2271" w:rsidRPr="005A2271">
        <w:rPr>
          <w:rFonts w:ascii="Calibri" w:hAnsi="Calibri"/>
          <w:b/>
          <w:color w:val="7030A0"/>
        </w:rPr>
        <w:t>specialist visits</w:t>
      </w:r>
    </w:p>
    <w:p w14:paraId="1B609702" w14:textId="77777777" w:rsidR="006D27ED" w:rsidRDefault="009471A5" w:rsidP="00A37899">
      <w:pPr>
        <w:numPr>
          <w:ilvl w:val="0"/>
          <w:numId w:val="24"/>
        </w:numPr>
        <w:spacing w:before="0"/>
        <w:textAlignment w:val="center"/>
        <w:rPr>
          <w:rFonts w:ascii="Calibri" w:hAnsi="Calibri"/>
          <w:color w:val="000000"/>
        </w:rPr>
      </w:pPr>
      <w:r w:rsidRPr="0068298A">
        <w:rPr>
          <w:rFonts w:ascii="Calibri" w:hAnsi="Calibri"/>
          <w:color w:val="000000"/>
        </w:rPr>
        <w:t>Referrals and consultations are assigned/accepted/scheduled first visits</w:t>
      </w:r>
    </w:p>
    <w:p w14:paraId="638DE744" w14:textId="77777777" w:rsidR="006D27ED" w:rsidRDefault="009471A5" w:rsidP="00A37899">
      <w:pPr>
        <w:numPr>
          <w:ilvl w:val="1"/>
          <w:numId w:val="24"/>
        </w:numPr>
        <w:spacing w:before="0"/>
        <w:textAlignment w:val="center"/>
        <w:rPr>
          <w:rFonts w:ascii="Calibri" w:hAnsi="Calibri"/>
          <w:color w:val="000000"/>
        </w:rPr>
      </w:pPr>
      <w:r w:rsidRPr="006D27ED">
        <w:rPr>
          <w:rFonts w:ascii="Calibri" w:hAnsi="Calibri"/>
          <w:color w:val="000000"/>
        </w:rPr>
        <w:t>Initial</w:t>
      </w:r>
      <w:r w:rsidR="005A2271">
        <w:rPr>
          <w:rFonts w:ascii="Calibri" w:hAnsi="Calibri"/>
          <w:color w:val="000000"/>
        </w:rPr>
        <w:t xml:space="preserve"> and follow-up</w:t>
      </w:r>
      <w:r w:rsidRPr="006D27ED">
        <w:rPr>
          <w:rFonts w:ascii="Calibri" w:hAnsi="Calibri"/>
          <w:color w:val="000000"/>
        </w:rPr>
        <w:t xml:space="preserve"> Visits</w:t>
      </w:r>
    </w:p>
    <w:p w14:paraId="55EDF6BD" w14:textId="77777777" w:rsidR="006D27ED" w:rsidRDefault="006D27ED" w:rsidP="00A37899">
      <w:pPr>
        <w:numPr>
          <w:ilvl w:val="2"/>
          <w:numId w:val="24"/>
        </w:numPr>
        <w:spacing w:before="0"/>
        <w:textAlignment w:val="center"/>
        <w:rPr>
          <w:rFonts w:ascii="Calibri" w:hAnsi="Calibri"/>
          <w:color w:val="000000"/>
        </w:rPr>
      </w:pPr>
      <w:r w:rsidRPr="006D27ED">
        <w:rPr>
          <w:b/>
          <w:color w:val="C00000"/>
        </w:rPr>
        <w:t>Diabetic Educator: Ms. Edith Teaching</w:t>
      </w:r>
    </w:p>
    <w:p w14:paraId="251FA51A" w14:textId="77777777" w:rsidR="006D27ED" w:rsidRDefault="009471A5"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4A0D9443" w14:textId="77777777" w:rsidR="006D27ED" w:rsidRDefault="009471A5" w:rsidP="00A37899">
      <w:pPr>
        <w:numPr>
          <w:ilvl w:val="3"/>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05FDA290" w14:textId="77777777" w:rsidR="009471A5" w:rsidRDefault="009471A5" w:rsidP="00A37899">
      <w:pPr>
        <w:numPr>
          <w:ilvl w:val="3"/>
          <w:numId w:val="24"/>
        </w:numPr>
        <w:spacing w:before="0"/>
        <w:textAlignment w:val="center"/>
        <w:rPr>
          <w:rFonts w:ascii="Calibri" w:hAnsi="Calibri"/>
          <w:color w:val="000000"/>
        </w:rPr>
      </w:pPr>
      <w:r w:rsidRPr="006D27ED">
        <w:rPr>
          <w:rFonts w:ascii="Calibri" w:hAnsi="Calibri"/>
          <w:b/>
          <w:bCs/>
          <w:i/>
          <w:iCs/>
          <w:color w:val="000000"/>
        </w:rPr>
        <w:t>Diabetic educator DYNAMIC</w:t>
      </w:r>
      <w:r w:rsidRPr="006D27ED">
        <w:rPr>
          <w:rFonts w:ascii="Calibri" w:hAnsi="Calibri"/>
          <w:color w:val="000000"/>
        </w:rPr>
        <w:t xml:space="preserve"> Care Planning (update and made available for PCP, </w:t>
      </w:r>
      <w:r w:rsidR="005A2271">
        <w:rPr>
          <w:rFonts w:ascii="Calibri" w:hAnsi="Calibri"/>
          <w:color w:val="000000"/>
        </w:rPr>
        <w:t xml:space="preserve">the patient </w:t>
      </w:r>
      <w:r w:rsidRPr="006D27ED">
        <w:rPr>
          <w:rFonts w:ascii="Calibri" w:hAnsi="Calibri"/>
          <w:color w:val="000000"/>
        </w:rPr>
        <w:t>and other providers)</w:t>
      </w:r>
    </w:p>
    <w:p w14:paraId="6E522814" w14:textId="77777777" w:rsidR="006D27ED" w:rsidRDefault="006D27ED" w:rsidP="00A37899">
      <w:pPr>
        <w:pStyle w:val="BodyText"/>
        <w:numPr>
          <w:ilvl w:val="2"/>
          <w:numId w:val="24"/>
        </w:numPr>
        <w:rPr>
          <w:b/>
          <w:color w:val="C00000"/>
        </w:rPr>
      </w:pPr>
      <w:r w:rsidRPr="00310FBE">
        <w:rPr>
          <w:b/>
          <w:color w:val="C00000"/>
        </w:rPr>
        <w:t xml:space="preserve">Dietitian/Nutritionist: Ms. Debbie Nutrition </w:t>
      </w:r>
    </w:p>
    <w:p w14:paraId="60D88931" w14:textId="77777777" w:rsidR="006D27ED" w:rsidRDefault="006D27ED"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6E13F570" w14:textId="77777777" w:rsidR="006D27ED" w:rsidRDefault="006D27ED" w:rsidP="00A37899">
      <w:pPr>
        <w:numPr>
          <w:ilvl w:val="3"/>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0EBBC553" w14:textId="77777777" w:rsidR="006D27ED" w:rsidRPr="005A2271" w:rsidRDefault="006D27ED" w:rsidP="00A37899">
      <w:pPr>
        <w:numPr>
          <w:ilvl w:val="3"/>
          <w:numId w:val="24"/>
        </w:numPr>
        <w:spacing w:before="0"/>
        <w:textAlignment w:val="center"/>
        <w:rPr>
          <w:rFonts w:ascii="Calibri" w:hAnsi="Calibri"/>
          <w:color w:val="000000"/>
        </w:rPr>
      </w:pPr>
      <w:r>
        <w:rPr>
          <w:rFonts w:ascii="Calibri" w:hAnsi="Calibri"/>
          <w:b/>
          <w:bCs/>
          <w:i/>
          <w:iCs/>
          <w:color w:val="000000"/>
        </w:rPr>
        <w:t>Dietician</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sidR="005A2271">
        <w:rPr>
          <w:rFonts w:ascii="Calibri" w:hAnsi="Calibri"/>
          <w:color w:val="000000"/>
        </w:rPr>
        <w:t xml:space="preserve">the patient </w:t>
      </w:r>
      <w:r w:rsidRPr="006D27ED">
        <w:rPr>
          <w:rFonts w:ascii="Calibri" w:hAnsi="Calibri"/>
          <w:color w:val="000000"/>
        </w:rPr>
        <w:t>and other providers)</w:t>
      </w:r>
    </w:p>
    <w:p w14:paraId="548DA98A" w14:textId="77777777" w:rsidR="006D27ED" w:rsidRDefault="006D27ED" w:rsidP="00A37899">
      <w:pPr>
        <w:pStyle w:val="BodyText"/>
        <w:numPr>
          <w:ilvl w:val="2"/>
          <w:numId w:val="24"/>
        </w:numPr>
        <w:rPr>
          <w:b/>
          <w:color w:val="C00000"/>
        </w:rPr>
      </w:pPr>
      <w:r w:rsidRPr="00310FBE">
        <w:rPr>
          <w:b/>
          <w:color w:val="C00000"/>
        </w:rPr>
        <w:t>Exercise Physiologist: Mr. Ed Active</w:t>
      </w:r>
    </w:p>
    <w:p w14:paraId="59ADE94D"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7FDC0476"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color w:val="000000"/>
        </w:rPr>
        <w:lastRenderedPageBreak/>
        <w:t>New or additional clinical information is recorded</w:t>
      </w:r>
    </w:p>
    <w:p w14:paraId="36A42CBC" w14:textId="77777777" w:rsidR="005A2271" w:rsidRDefault="005A2271" w:rsidP="00A37899">
      <w:pPr>
        <w:numPr>
          <w:ilvl w:val="3"/>
          <w:numId w:val="24"/>
        </w:numPr>
        <w:spacing w:before="0"/>
        <w:textAlignment w:val="center"/>
        <w:rPr>
          <w:rFonts w:ascii="Calibri" w:hAnsi="Calibri"/>
          <w:color w:val="000000"/>
        </w:rPr>
      </w:pPr>
      <w:r>
        <w:rPr>
          <w:rFonts w:ascii="Calibri" w:hAnsi="Calibri"/>
          <w:b/>
          <w:bCs/>
          <w:i/>
          <w:iCs/>
          <w:color w:val="000000"/>
        </w:rPr>
        <w:t>PT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53550A87" w14:textId="77777777" w:rsidR="006D27ED" w:rsidRDefault="006D27ED" w:rsidP="00A37899">
      <w:pPr>
        <w:pStyle w:val="BodyText"/>
        <w:numPr>
          <w:ilvl w:val="2"/>
          <w:numId w:val="24"/>
        </w:numPr>
        <w:rPr>
          <w:b/>
          <w:color w:val="C00000"/>
        </w:rPr>
      </w:pPr>
      <w:r w:rsidRPr="00310FBE">
        <w:rPr>
          <w:b/>
          <w:color w:val="C00000"/>
        </w:rPr>
        <w:t>Pharmacist: Ms. Susan Script</w:t>
      </w:r>
    </w:p>
    <w:p w14:paraId="0081BBE8"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0C12651D"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38BDB4FF" w14:textId="77777777" w:rsidR="005A2271" w:rsidRDefault="005A2271" w:rsidP="00A37899">
      <w:pPr>
        <w:numPr>
          <w:ilvl w:val="3"/>
          <w:numId w:val="24"/>
        </w:numPr>
        <w:spacing w:before="0"/>
        <w:textAlignment w:val="center"/>
        <w:rPr>
          <w:rFonts w:ascii="Calibri" w:hAnsi="Calibri"/>
          <w:color w:val="000000"/>
        </w:rPr>
      </w:pPr>
      <w:r>
        <w:rPr>
          <w:rFonts w:ascii="Calibri" w:hAnsi="Calibri"/>
          <w:b/>
          <w:bCs/>
          <w:i/>
          <w:iCs/>
          <w:color w:val="000000"/>
        </w:rPr>
        <w:t>Pharmacist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60D56719" w14:textId="77777777" w:rsidR="005A2271" w:rsidRDefault="005A2271" w:rsidP="00A37899">
      <w:pPr>
        <w:pStyle w:val="BodyText"/>
        <w:numPr>
          <w:ilvl w:val="2"/>
          <w:numId w:val="24"/>
        </w:numPr>
        <w:rPr>
          <w:b/>
          <w:color w:val="7030A0"/>
        </w:rPr>
      </w:pPr>
      <w:r w:rsidRPr="00310FBE">
        <w:rPr>
          <w:b/>
          <w:color w:val="7030A0"/>
        </w:rPr>
        <w:t>Optometrist: Dr. Victor Vision</w:t>
      </w:r>
    </w:p>
    <w:p w14:paraId="75E1251C"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5959AD1D"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60531ACF" w14:textId="77777777" w:rsidR="005A2271" w:rsidRPr="005A2271" w:rsidRDefault="005A2271" w:rsidP="00A37899">
      <w:pPr>
        <w:numPr>
          <w:ilvl w:val="3"/>
          <w:numId w:val="24"/>
        </w:numPr>
        <w:spacing w:before="0"/>
        <w:textAlignment w:val="center"/>
        <w:rPr>
          <w:rFonts w:ascii="Calibri" w:hAnsi="Calibri"/>
          <w:color w:val="000000"/>
        </w:rPr>
      </w:pPr>
      <w:r>
        <w:rPr>
          <w:rFonts w:ascii="Calibri" w:hAnsi="Calibri"/>
          <w:b/>
          <w:bCs/>
          <w:i/>
          <w:iCs/>
          <w:color w:val="000000"/>
        </w:rPr>
        <w:t>Optometrist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6F3858E7" w14:textId="77777777" w:rsidR="005A2271" w:rsidRDefault="005A2271" w:rsidP="00A37899">
      <w:pPr>
        <w:pStyle w:val="BodyText"/>
        <w:numPr>
          <w:ilvl w:val="2"/>
          <w:numId w:val="24"/>
        </w:numPr>
        <w:rPr>
          <w:b/>
          <w:color w:val="7030A0"/>
        </w:rPr>
      </w:pPr>
      <w:r w:rsidRPr="00310FBE">
        <w:rPr>
          <w:b/>
          <w:color w:val="7030A0"/>
        </w:rPr>
        <w:t>Podiatrist: Dr. Barry Bunion</w:t>
      </w:r>
    </w:p>
    <w:p w14:paraId="5FB790B9"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2037FE52"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1F2465F5" w14:textId="77777777" w:rsidR="005A2271" w:rsidRDefault="005A2271" w:rsidP="00A37899">
      <w:pPr>
        <w:numPr>
          <w:ilvl w:val="3"/>
          <w:numId w:val="24"/>
        </w:numPr>
        <w:spacing w:before="0"/>
        <w:textAlignment w:val="center"/>
        <w:rPr>
          <w:rFonts w:ascii="Calibri" w:hAnsi="Calibri"/>
          <w:color w:val="000000"/>
        </w:rPr>
      </w:pPr>
      <w:r>
        <w:rPr>
          <w:rFonts w:ascii="Calibri" w:hAnsi="Calibri"/>
          <w:b/>
          <w:bCs/>
          <w:i/>
          <w:iCs/>
          <w:color w:val="000000"/>
        </w:rPr>
        <w:t>Podiatrist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52683D7F" w14:textId="77777777" w:rsidR="005A2271" w:rsidRPr="00310FBE" w:rsidRDefault="005A2271" w:rsidP="00A37899">
      <w:pPr>
        <w:pStyle w:val="BodyText"/>
        <w:numPr>
          <w:ilvl w:val="2"/>
          <w:numId w:val="24"/>
        </w:numPr>
        <w:rPr>
          <w:b/>
          <w:color w:val="7030A0"/>
        </w:rPr>
      </w:pPr>
      <w:r w:rsidRPr="00310FBE">
        <w:rPr>
          <w:b/>
          <w:color w:val="7030A0"/>
        </w:rPr>
        <w:t xml:space="preserve">Psychologist: Dr. Larry Listener </w:t>
      </w:r>
    </w:p>
    <w:p w14:paraId="040C14A5"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5E80B9CF" w14:textId="77777777" w:rsidR="005A2271" w:rsidRDefault="005A2271" w:rsidP="00A37899">
      <w:pPr>
        <w:numPr>
          <w:ilvl w:val="3"/>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0B651910" w14:textId="77777777" w:rsidR="004E10CA" w:rsidRPr="004E10CA" w:rsidRDefault="005A2271" w:rsidP="00A37899">
      <w:pPr>
        <w:numPr>
          <w:ilvl w:val="3"/>
          <w:numId w:val="24"/>
        </w:numPr>
        <w:spacing w:before="0"/>
        <w:textAlignment w:val="center"/>
        <w:rPr>
          <w:rFonts w:ascii="Calibri" w:hAnsi="Calibri"/>
          <w:color w:val="000000"/>
        </w:rPr>
      </w:pPr>
      <w:r>
        <w:rPr>
          <w:rFonts w:ascii="Calibri" w:hAnsi="Calibri"/>
          <w:b/>
          <w:bCs/>
          <w:i/>
          <w:iCs/>
          <w:color w:val="000000"/>
        </w:rPr>
        <w:t>Psychologist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407F2CA4" w14:textId="77777777" w:rsidR="005A2271" w:rsidRDefault="005A2271" w:rsidP="00A37899">
      <w:pPr>
        <w:numPr>
          <w:ilvl w:val="1"/>
          <w:numId w:val="24"/>
        </w:numPr>
        <w:spacing w:before="0"/>
        <w:textAlignment w:val="center"/>
        <w:rPr>
          <w:rFonts w:ascii="Calibri" w:hAnsi="Calibri"/>
          <w:color w:val="000000"/>
        </w:rPr>
      </w:pPr>
      <w:r>
        <w:rPr>
          <w:rFonts w:ascii="Calibri" w:hAnsi="Calibri"/>
          <w:color w:val="000000"/>
        </w:rPr>
        <w:t>Follow-up</w:t>
      </w:r>
      <w:r w:rsidRPr="006D27ED">
        <w:rPr>
          <w:rFonts w:ascii="Calibri" w:hAnsi="Calibri"/>
          <w:color w:val="000000"/>
        </w:rPr>
        <w:t xml:space="preserve"> Visits</w:t>
      </w:r>
    </w:p>
    <w:p w14:paraId="69E06166" w14:textId="77777777" w:rsidR="005A2271" w:rsidRDefault="005A2271" w:rsidP="005A2271">
      <w:pPr>
        <w:pStyle w:val="BodyText"/>
        <w:ind w:left="1800"/>
        <w:rPr>
          <w:b/>
          <w:color w:val="0070C0"/>
        </w:rPr>
      </w:pPr>
    </w:p>
    <w:p w14:paraId="60056D61" w14:textId="77777777" w:rsidR="005A2271" w:rsidRPr="00310FBE" w:rsidRDefault="005A2271" w:rsidP="00A37899">
      <w:pPr>
        <w:pStyle w:val="BodyText"/>
        <w:numPr>
          <w:ilvl w:val="2"/>
          <w:numId w:val="24"/>
        </w:numPr>
        <w:rPr>
          <w:b/>
          <w:color w:val="0070C0"/>
        </w:rPr>
      </w:pPr>
      <w:r w:rsidRPr="00310FBE">
        <w:rPr>
          <w:b/>
          <w:color w:val="0070C0"/>
        </w:rPr>
        <w:t>Primary Care Physician: Dr. Patricia Primary</w:t>
      </w:r>
    </w:p>
    <w:p w14:paraId="4B420E96" w14:textId="77777777" w:rsidR="005A2271" w:rsidRDefault="005A2271" w:rsidP="00A37899">
      <w:pPr>
        <w:numPr>
          <w:ilvl w:val="4"/>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40365CFF" w14:textId="77777777" w:rsidR="005A2271" w:rsidRDefault="005A2271" w:rsidP="00A37899">
      <w:pPr>
        <w:numPr>
          <w:ilvl w:val="4"/>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009A6793" w14:textId="77777777" w:rsidR="005A2271" w:rsidRDefault="005A2271" w:rsidP="00A37899">
      <w:pPr>
        <w:numPr>
          <w:ilvl w:val="4"/>
          <w:numId w:val="24"/>
        </w:numPr>
        <w:spacing w:before="0"/>
        <w:textAlignment w:val="center"/>
        <w:rPr>
          <w:rFonts w:ascii="Calibri" w:hAnsi="Calibri"/>
          <w:color w:val="000000"/>
        </w:rPr>
      </w:pPr>
      <w:r>
        <w:rPr>
          <w:rFonts w:ascii="Calibri" w:hAnsi="Calibri"/>
          <w:b/>
          <w:bCs/>
          <w:i/>
          <w:iCs/>
          <w:color w:val="000000"/>
        </w:rPr>
        <w:t>PCP</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w:t>
      </w:r>
      <w:r w:rsidR="004E10CA">
        <w:rPr>
          <w:rFonts w:ascii="Calibri" w:hAnsi="Calibri"/>
          <w:color w:val="000000"/>
        </w:rPr>
        <w:t xml:space="preserve"> for </w:t>
      </w:r>
      <w:r>
        <w:rPr>
          <w:rFonts w:ascii="Calibri" w:hAnsi="Calibri"/>
          <w:color w:val="000000"/>
        </w:rPr>
        <w:t xml:space="preserve">the patient </w:t>
      </w:r>
      <w:r w:rsidRPr="006D27ED">
        <w:rPr>
          <w:rFonts w:ascii="Calibri" w:hAnsi="Calibri"/>
          <w:color w:val="000000"/>
        </w:rPr>
        <w:t>and other providers)</w:t>
      </w:r>
    </w:p>
    <w:p w14:paraId="3E842A13" w14:textId="77777777" w:rsidR="004E10CA" w:rsidRPr="00310FBE" w:rsidRDefault="004E10CA" w:rsidP="00A37899">
      <w:pPr>
        <w:pStyle w:val="BodyText"/>
        <w:numPr>
          <w:ilvl w:val="1"/>
          <w:numId w:val="24"/>
        </w:numPr>
        <w:rPr>
          <w:b/>
          <w:color w:val="00B050"/>
        </w:rPr>
      </w:pPr>
      <w:r w:rsidRPr="00310FBE">
        <w:rPr>
          <w:b/>
          <w:color w:val="00B050"/>
        </w:rPr>
        <w:t>Patient: Mr. Bob Anyman</w:t>
      </w:r>
    </w:p>
    <w:p w14:paraId="6F4EF32B" w14:textId="77777777" w:rsidR="004E10CA" w:rsidRDefault="004E10CA" w:rsidP="00A37899">
      <w:pPr>
        <w:numPr>
          <w:ilvl w:val="2"/>
          <w:numId w:val="24"/>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42D39CE0" w14:textId="77777777" w:rsidR="004E10CA" w:rsidRDefault="004E10CA" w:rsidP="00A37899">
      <w:pPr>
        <w:numPr>
          <w:ilvl w:val="2"/>
          <w:numId w:val="24"/>
        </w:numPr>
        <w:spacing w:before="0"/>
        <w:textAlignment w:val="center"/>
        <w:rPr>
          <w:rFonts w:ascii="Calibri" w:hAnsi="Calibri"/>
          <w:color w:val="000000"/>
        </w:rPr>
      </w:pPr>
      <w:r w:rsidRPr="006D27ED">
        <w:rPr>
          <w:rFonts w:ascii="Calibri" w:hAnsi="Calibri"/>
          <w:color w:val="000000"/>
        </w:rPr>
        <w:t>New or additional clinical information is recorded</w:t>
      </w:r>
    </w:p>
    <w:p w14:paraId="4B3618B6" w14:textId="77777777" w:rsidR="005A2271" w:rsidRPr="004E10CA" w:rsidRDefault="004E10CA" w:rsidP="00A37899">
      <w:pPr>
        <w:numPr>
          <w:ilvl w:val="2"/>
          <w:numId w:val="24"/>
        </w:numPr>
        <w:spacing w:before="0"/>
        <w:textAlignment w:val="center"/>
        <w:rPr>
          <w:b/>
          <w:color w:val="C00000"/>
        </w:rPr>
      </w:pPr>
      <w:r w:rsidRPr="004E10CA">
        <w:rPr>
          <w:rFonts w:ascii="Calibri" w:hAnsi="Calibri"/>
          <w:b/>
          <w:bCs/>
          <w:i/>
          <w:iCs/>
          <w:color w:val="000000"/>
        </w:rPr>
        <w:t>PCP DYNAMIC</w:t>
      </w:r>
      <w:r w:rsidRPr="004E10CA">
        <w:rPr>
          <w:rFonts w:ascii="Calibri" w:hAnsi="Calibri"/>
          <w:color w:val="000000"/>
        </w:rPr>
        <w:t xml:space="preserve"> Care Planning (update and made available for PCP and other providers)</w:t>
      </w:r>
    </w:p>
    <w:p w14:paraId="755EE810" w14:textId="77777777" w:rsidR="004E10CA" w:rsidRPr="004E10CA" w:rsidRDefault="004E10CA" w:rsidP="004E10CA">
      <w:pPr>
        <w:spacing w:before="0"/>
        <w:ind w:left="2520"/>
        <w:textAlignment w:val="center"/>
        <w:rPr>
          <w:b/>
          <w:color w:val="C00000"/>
        </w:rPr>
      </w:pPr>
    </w:p>
    <w:p w14:paraId="54F9A7DF" w14:textId="77777777" w:rsidR="004E10CA" w:rsidRPr="00487FFC" w:rsidRDefault="009471A5" w:rsidP="00487FFC">
      <w:pPr>
        <w:spacing w:before="0"/>
        <w:textAlignment w:val="center"/>
        <w:rPr>
          <w:rFonts w:ascii="Calibri" w:hAnsi="Calibri"/>
          <w:b/>
          <w:color w:val="FFC000"/>
        </w:rPr>
      </w:pPr>
      <w:r w:rsidRPr="00487FFC">
        <w:rPr>
          <w:rFonts w:ascii="Calibri" w:hAnsi="Calibri"/>
          <w:b/>
          <w:color w:val="FFC000"/>
        </w:rPr>
        <w:t>Encounter</w:t>
      </w:r>
      <w:r w:rsidR="008B1661">
        <w:rPr>
          <w:rFonts w:ascii="Calibri" w:hAnsi="Calibri"/>
          <w:b/>
          <w:color w:val="FFC000"/>
        </w:rPr>
        <w:t>(s)</w:t>
      </w:r>
      <w:r w:rsidRPr="00487FFC">
        <w:rPr>
          <w:rFonts w:ascii="Calibri" w:hAnsi="Calibri"/>
          <w:b/>
          <w:color w:val="FFC000"/>
        </w:rPr>
        <w:t xml:space="preserve"> C: ED Visit with Hospital Admission</w:t>
      </w:r>
    </w:p>
    <w:p w14:paraId="08A9EBCF" w14:textId="77777777" w:rsidR="004E10CA" w:rsidRPr="00487FFC" w:rsidRDefault="00487FFC" w:rsidP="00A37899">
      <w:pPr>
        <w:pStyle w:val="BodyText"/>
        <w:numPr>
          <w:ilvl w:val="0"/>
          <w:numId w:val="27"/>
        </w:numPr>
        <w:rPr>
          <w:b/>
          <w:color w:val="FFC000"/>
        </w:rPr>
      </w:pPr>
      <w:r w:rsidRPr="00487FFC">
        <w:rPr>
          <w:b/>
          <w:color w:val="FFC000"/>
        </w:rPr>
        <w:t xml:space="preserve">Emergency Department Physician: Dr. Eddie Emergent </w:t>
      </w:r>
      <w:r w:rsidR="004E10CA" w:rsidRPr="00487FFC">
        <w:rPr>
          <w:b/>
          <w:color w:val="FFC000"/>
        </w:rPr>
        <w:t xml:space="preserve"> </w:t>
      </w:r>
    </w:p>
    <w:p w14:paraId="79C816D9" w14:textId="77777777" w:rsidR="004E10CA" w:rsidRDefault="004E10CA" w:rsidP="00A37899">
      <w:pPr>
        <w:numPr>
          <w:ilvl w:val="1"/>
          <w:numId w:val="27"/>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0C217AF2" w14:textId="77777777" w:rsidR="004E10CA" w:rsidRDefault="004E10CA" w:rsidP="00A37899">
      <w:pPr>
        <w:numPr>
          <w:ilvl w:val="1"/>
          <w:numId w:val="27"/>
        </w:numPr>
        <w:spacing w:before="0"/>
        <w:textAlignment w:val="center"/>
        <w:rPr>
          <w:rFonts w:ascii="Calibri" w:hAnsi="Calibri"/>
          <w:color w:val="000000"/>
        </w:rPr>
      </w:pPr>
      <w:r w:rsidRPr="006D27ED">
        <w:rPr>
          <w:rFonts w:ascii="Calibri" w:hAnsi="Calibri"/>
          <w:color w:val="000000"/>
        </w:rPr>
        <w:lastRenderedPageBreak/>
        <w:t>New or additional clinical information is recorded</w:t>
      </w:r>
    </w:p>
    <w:p w14:paraId="7B764FFB" w14:textId="77777777" w:rsidR="004E10CA" w:rsidRDefault="00487FFC" w:rsidP="00A37899">
      <w:pPr>
        <w:numPr>
          <w:ilvl w:val="1"/>
          <w:numId w:val="27"/>
        </w:numPr>
        <w:spacing w:before="0"/>
        <w:textAlignment w:val="center"/>
        <w:rPr>
          <w:rFonts w:ascii="Calibri" w:hAnsi="Calibri"/>
          <w:color w:val="000000"/>
        </w:rPr>
      </w:pPr>
      <w:r>
        <w:rPr>
          <w:rFonts w:ascii="Calibri" w:hAnsi="Calibri"/>
          <w:b/>
          <w:bCs/>
          <w:i/>
          <w:iCs/>
          <w:color w:val="000000"/>
        </w:rPr>
        <w:t>ED</w:t>
      </w:r>
      <w:r w:rsidR="004E10CA" w:rsidRPr="006D27ED">
        <w:rPr>
          <w:rFonts w:ascii="Calibri" w:hAnsi="Calibri"/>
          <w:b/>
          <w:bCs/>
          <w:i/>
          <w:iCs/>
          <w:color w:val="000000"/>
        </w:rPr>
        <w:t xml:space="preserve"> DYNAMIC</w:t>
      </w:r>
      <w:r w:rsidR="004E10CA" w:rsidRPr="006D27ED">
        <w:rPr>
          <w:rFonts w:ascii="Calibri" w:hAnsi="Calibri"/>
          <w:color w:val="000000"/>
        </w:rPr>
        <w:t xml:space="preserve"> Care Planning (update and made available for PCP, </w:t>
      </w:r>
      <w:r w:rsidR="004E10CA">
        <w:rPr>
          <w:rFonts w:ascii="Calibri" w:hAnsi="Calibri"/>
          <w:color w:val="000000"/>
        </w:rPr>
        <w:t xml:space="preserve">the patient </w:t>
      </w:r>
      <w:r w:rsidR="004E10CA" w:rsidRPr="006D27ED">
        <w:rPr>
          <w:rFonts w:ascii="Calibri" w:hAnsi="Calibri"/>
          <w:color w:val="000000"/>
        </w:rPr>
        <w:t>and other providers)</w:t>
      </w:r>
    </w:p>
    <w:p w14:paraId="04E747A0" w14:textId="77777777" w:rsidR="00DE4EE0" w:rsidRPr="00310FBE" w:rsidRDefault="00DE4EE0" w:rsidP="00A37899">
      <w:pPr>
        <w:pStyle w:val="BodyText"/>
        <w:numPr>
          <w:ilvl w:val="0"/>
          <w:numId w:val="27"/>
        </w:numPr>
        <w:rPr>
          <w:b/>
          <w:color w:val="00B050"/>
        </w:rPr>
      </w:pPr>
      <w:r w:rsidRPr="00310FBE">
        <w:rPr>
          <w:b/>
          <w:color w:val="00B050"/>
        </w:rPr>
        <w:t>Patient: Mr. Bob Anyman</w:t>
      </w:r>
    </w:p>
    <w:p w14:paraId="37B366EB" w14:textId="77777777" w:rsidR="00DE4EE0" w:rsidRDefault="00DE4EE0" w:rsidP="00A37899">
      <w:pPr>
        <w:numPr>
          <w:ilvl w:val="1"/>
          <w:numId w:val="27"/>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78801C23" w14:textId="77777777" w:rsidR="00DE4EE0" w:rsidRDefault="00DE4EE0" w:rsidP="00A37899">
      <w:pPr>
        <w:numPr>
          <w:ilvl w:val="1"/>
          <w:numId w:val="27"/>
        </w:numPr>
        <w:spacing w:before="0"/>
        <w:textAlignment w:val="center"/>
        <w:rPr>
          <w:rFonts w:ascii="Calibri" w:hAnsi="Calibri"/>
          <w:color w:val="000000"/>
        </w:rPr>
      </w:pPr>
      <w:r w:rsidRPr="006D27ED">
        <w:rPr>
          <w:rFonts w:ascii="Calibri" w:hAnsi="Calibri"/>
          <w:color w:val="000000"/>
        </w:rPr>
        <w:t>New or additional clinical information is recorded</w:t>
      </w:r>
    </w:p>
    <w:p w14:paraId="65C45197" w14:textId="77777777" w:rsidR="00DE4EE0" w:rsidRPr="004E10CA" w:rsidRDefault="00DE4EE0" w:rsidP="00A37899">
      <w:pPr>
        <w:numPr>
          <w:ilvl w:val="1"/>
          <w:numId w:val="27"/>
        </w:numPr>
        <w:spacing w:before="0"/>
        <w:textAlignment w:val="center"/>
        <w:rPr>
          <w:b/>
          <w:color w:val="C00000"/>
        </w:rPr>
      </w:pPr>
      <w:r w:rsidRPr="004E10CA">
        <w:rPr>
          <w:rFonts w:ascii="Calibri" w:hAnsi="Calibri"/>
          <w:b/>
          <w:bCs/>
          <w:i/>
          <w:iCs/>
          <w:color w:val="000000"/>
        </w:rPr>
        <w:t>PCP DYNAMIC</w:t>
      </w:r>
      <w:r w:rsidRPr="004E10CA">
        <w:rPr>
          <w:rFonts w:ascii="Calibri" w:hAnsi="Calibri"/>
          <w:color w:val="000000"/>
        </w:rPr>
        <w:t xml:space="preserve"> Care Planning (update and made available for PCP and other providers)</w:t>
      </w:r>
    </w:p>
    <w:p w14:paraId="377AF6D5" w14:textId="77777777" w:rsidR="00DE4EE0" w:rsidRPr="004E10CA" w:rsidRDefault="00DE4EE0" w:rsidP="00DE4EE0">
      <w:pPr>
        <w:spacing w:before="0"/>
        <w:ind w:left="1800"/>
        <w:textAlignment w:val="center"/>
        <w:rPr>
          <w:rFonts w:ascii="Calibri" w:hAnsi="Calibri"/>
          <w:color w:val="000000"/>
        </w:rPr>
      </w:pPr>
    </w:p>
    <w:p w14:paraId="035C0F37" w14:textId="77777777" w:rsidR="00487FFC" w:rsidRPr="00A37899" w:rsidRDefault="00487FFC" w:rsidP="00487FFC">
      <w:pPr>
        <w:pStyle w:val="BodyText"/>
        <w:rPr>
          <w:b/>
          <w:color w:val="808080"/>
        </w:rPr>
      </w:pPr>
      <w:r w:rsidRPr="00A37899">
        <w:rPr>
          <w:b/>
          <w:color w:val="808080"/>
        </w:rPr>
        <w:t>Inpatient Stay</w:t>
      </w:r>
    </w:p>
    <w:p w14:paraId="7DC06F8B" w14:textId="77777777" w:rsidR="00487FFC" w:rsidRDefault="004E10CA" w:rsidP="00A37899">
      <w:pPr>
        <w:pStyle w:val="BodyText"/>
        <w:numPr>
          <w:ilvl w:val="0"/>
          <w:numId w:val="26"/>
        </w:numPr>
        <w:rPr>
          <w:b/>
          <w:color w:val="9A8495"/>
        </w:rPr>
      </w:pPr>
      <w:r w:rsidRPr="00310FBE">
        <w:rPr>
          <w:b/>
          <w:color w:val="9A8495"/>
        </w:rPr>
        <w:t>Hospital Attending Physician: Dr. Allen Attend</w:t>
      </w:r>
    </w:p>
    <w:p w14:paraId="5A841B09" w14:textId="77777777" w:rsidR="00487FFC" w:rsidRPr="00487FFC" w:rsidRDefault="00487FFC" w:rsidP="00A37899">
      <w:pPr>
        <w:pStyle w:val="BodyText"/>
        <w:numPr>
          <w:ilvl w:val="1"/>
          <w:numId w:val="26"/>
        </w:numPr>
        <w:rPr>
          <w:b/>
          <w:color w:val="9A8495"/>
        </w:rPr>
      </w:pPr>
      <w:r w:rsidRPr="00487FFC">
        <w:rPr>
          <w:rFonts w:ascii="Calibri" w:hAnsi="Calibri"/>
          <w:b/>
          <w:bCs/>
          <w:i/>
          <w:iCs/>
          <w:color w:val="000000"/>
        </w:rPr>
        <w:t>DYNAMIC</w:t>
      </w:r>
      <w:r w:rsidRPr="00487FFC">
        <w:rPr>
          <w:rFonts w:ascii="Calibri" w:hAnsi="Calibri"/>
          <w:color w:val="000000"/>
        </w:rPr>
        <w:t xml:space="preserve"> Care Plan is available</w:t>
      </w:r>
    </w:p>
    <w:p w14:paraId="190E05B5" w14:textId="77777777" w:rsidR="00487FFC" w:rsidRDefault="00487FFC" w:rsidP="00A37899">
      <w:pPr>
        <w:numPr>
          <w:ilvl w:val="1"/>
          <w:numId w:val="26"/>
        </w:numPr>
        <w:spacing w:before="0"/>
        <w:textAlignment w:val="center"/>
        <w:rPr>
          <w:rFonts w:ascii="Calibri" w:hAnsi="Calibri"/>
          <w:color w:val="000000"/>
        </w:rPr>
      </w:pPr>
      <w:r w:rsidRPr="006D27ED">
        <w:rPr>
          <w:rFonts w:ascii="Calibri" w:hAnsi="Calibri"/>
          <w:color w:val="000000"/>
        </w:rPr>
        <w:t>New or additional clinical information is recorded</w:t>
      </w:r>
    </w:p>
    <w:p w14:paraId="49FDB7A3" w14:textId="77777777" w:rsidR="00487FFC" w:rsidRDefault="00487FFC" w:rsidP="00A37899">
      <w:pPr>
        <w:numPr>
          <w:ilvl w:val="1"/>
          <w:numId w:val="26"/>
        </w:numPr>
        <w:spacing w:before="0"/>
        <w:textAlignment w:val="center"/>
        <w:rPr>
          <w:rFonts w:ascii="Calibri" w:hAnsi="Calibri"/>
          <w:color w:val="000000"/>
        </w:rPr>
      </w:pPr>
      <w:r>
        <w:rPr>
          <w:rFonts w:ascii="Calibri" w:hAnsi="Calibri"/>
          <w:b/>
          <w:bCs/>
          <w:i/>
          <w:iCs/>
          <w:color w:val="000000"/>
        </w:rPr>
        <w:t>Inpatient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257ABB9D" w14:textId="77777777" w:rsidR="00DE4EE0" w:rsidRPr="00310FBE" w:rsidRDefault="00DE4EE0" w:rsidP="00A37899">
      <w:pPr>
        <w:pStyle w:val="BodyText"/>
        <w:numPr>
          <w:ilvl w:val="0"/>
          <w:numId w:val="26"/>
        </w:numPr>
        <w:rPr>
          <w:b/>
          <w:color w:val="00B050"/>
        </w:rPr>
      </w:pPr>
      <w:r w:rsidRPr="00310FBE">
        <w:rPr>
          <w:b/>
          <w:color w:val="00B050"/>
        </w:rPr>
        <w:t>Patient: Mr. Bob Anyman</w:t>
      </w:r>
    </w:p>
    <w:p w14:paraId="707C2FE1" w14:textId="77777777" w:rsidR="00DE4EE0" w:rsidRDefault="00DE4EE0" w:rsidP="00A37899">
      <w:pPr>
        <w:numPr>
          <w:ilvl w:val="1"/>
          <w:numId w:val="26"/>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6745AD44" w14:textId="77777777" w:rsidR="00DE4EE0" w:rsidRDefault="00DE4EE0" w:rsidP="00A37899">
      <w:pPr>
        <w:numPr>
          <w:ilvl w:val="1"/>
          <w:numId w:val="26"/>
        </w:numPr>
        <w:spacing w:before="0"/>
        <w:textAlignment w:val="center"/>
        <w:rPr>
          <w:rFonts w:ascii="Calibri" w:hAnsi="Calibri"/>
          <w:color w:val="000000"/>
        </w:rPr>
      </w:pPr>
      <w:r w:rsidRPr="006D27ED">
        <w:rPr>
          <w:rFonts w:ascii="Calibri" w:hAnsi="Calibri"/>
          <w:color w:val="000000"/>
        </w:rPr>
        <w:t>New or additional clinical information is recorded</w:t>
      </w:r>
    </w:p>
    <w:p w14:paraId="77150482" w14:textId="77777777" w:rsidR="00DE4EE0" w:rsidRPr="004E10CA" w:rsidRDefault="00DE4EE0" w:rsidP="00A37899">
      <w:pPr>
        <w:numPr>
          <w:ilvl w:val="1"/>
          <w:numId w:val="26"/>
        </w:numPr>
        <w:spacing w:before="0"/>
        <w:textAlignment w:val="center"/>
        <w:rPr>
          <w:b/>
          <w:color w:val="C00000"/>
        </w:rPr>
      </w:pPr>
      <w:r w:rsidRPr="004E10CA">
        <w:rPr>
          <w:rFonts w:ascii="Calibri" w:hAnsi="Calibri"/>
          <w:b/>
          <w:bCs/>
          <w:i/>
          <w:iCs/>
          <w:color w:val="000000"/>
        </w:rPr>
        <w:t>PCP DYNAMIC</w:t>
      </w:r>
      <w:r w:rsidRPr="004E10CA">
        <w:rPr>
          <w:rFonts w:ascii="Calibri" w:hAnsi="Calibri"/>
          <w:color w:val="000000"/>
        </w:rPr>
        <w:t xml:space="preserve"> Care Planning (update and made available for PCP and other providers)</w:t>
      </w:r>
    </w:p>
    <w:p w14:paraId="7C5AE443" w14:textId="77777777" w:rsidR="00DE4EE0" w:rsidRPr="004E10CA" w:rsidRDefault="00DE4EE0" w:rsidP="00DE4EE0">
      <w:pPr>
        <w:spacing w:before="0"/>
        <w:ind w:left="1800"/>
        <w:textAlignment w:val="center"/>
        <w:rPr>
          <w:rFonts w:ascii="Calibri" w:hAnsi="Calibri"/>
          <w:color w:val="000000"/>
        </w:rPr>
      </w:pPr>
    </w:p>
    <w:p w14:paraId="45F3D40D" w14:textId="77777777" w:rsidR="00487FFC" w:rsidRDefault="00487FFC" w:rsidP="00487FFC">
      <w:pPr>
        <w:spacing w:before="0"/>
        <w:textAlignment w:val="center"/>
      </w:pPr>
    </w:p>
    <w:p w14:paraId="361ADE59" w14:textId="77777777" w:rsidR="00487FFC" w:rsidRPr="00487FFC" w:rsidRDefault="008B1661" w:rsidP="00487FFC">
      <w:pPr>
        <w:spacing w:before="0"/>
        <w:textAlignment w:val="center"/>
        <w:rPr>
          <w:b/>
          <w:color w:val="0070C0"/>
        </w:rPr>
      </w:pPr>
      <w:r>
        <w:rPr>
          <w:b/>
          <w:color w:val="0070C0"/>
        </w:rPr>
        <w:t>Encounter D</w:t>
      </w:r>
      <w:r w:rsidR="00487FFC" w:rsidRPr="00487FFC">
        <w:rPr>
          <w:b/>
          <w:color w:val="0070C0"/>
        </w:rPr>
        <w:t xml:space="preserve">: </w:t>
      </w:r>
      <w:r w:rsidR="00487FFC" w:rsidRPr="00487FFC">
        <w:rPr>
          <w:rFonts w:ascii="Calibri" w:hAnsi="Calibri"/>
          <w:b/>
          <w:color w:val="0070C0"/>
        </w:rPr>
        <w:t>PCP follow up post hospital discharge</w:t>
      </w:r>
    </w:p>
    <w:p w14:paraId="3FD0DE30" w14:textId="77777777" w:rsidR="00487FFC" w:rsidRPr="00487FFC" w:rsidRDefault="00487FFC" w:rsidP="00A37899">
      <w:pPr>
        <w:pStyle w:val="BodyText"/>
        <w:numPr>
          <w:ilvl w:val="0"/>
          <w:numId w:val="28"/>
        </w:numPr>
        <w:rPr>
          <w:b/>
          <w:color w:val="9A8495"/>
        </w:rPr>
      </w:pPr>
      <w:r w:rsidRPr="00310FBE">
        <w:rPr>
          <w:b/>
          <w:color w:val="0070C0"/>
        </w:rPr>
        <w:t>Care Physician: Dr. Patricia Primary</w:t>
      </w:r>
      <w:r w:rsidRPr="00487FFC">
        <w:rPr>
          <w:rFonts w:ascii="Calibri" w:hAnsi="Calibri"/>
          <w:b/>
          <w:bCs/>
          <w:i/>
          <w:iCs/>
          <w:color w:val="000000"/>
        </w:rPr>
        <w:t xml:space="preserve"> </w:t>
      </w:r>
    </w:p>
    <w:p w14:paraId="4AE8B9D1" w14:textId="77777777" w:rsidR="00487FFC" w:rsidRPr="00487FFC" w:rsidRDefault="00487FFC" w:rsidP="00A37899">
      <w:pPr>
        <w:pStyle w:val="BodyText"/>
        <w:numPr>
          <w:ilvl w:val="1"/>
          <w:numId w:val="28"/>
        </w:numPr>
        <w:rPr>
          <w:b/>
          <w:color w:val="9A8495"/>
        </w:rPr>
      </w:pPr>
      <w:r w:rsidRPr="00487FFC">
        <w:rPr>
          <w:rFonts w:ascii="Calibri" w:hAnsi="Calibri"/>
          <w:b/>
          <w:bCs/>
          <w:i/>
          <w:iCs/>
          <w:color w:val="000000"/>
        </w:rPr>
        <w:t>DYNAMIC</w:t>
      </w:r>
      <w:r w:rsidRPr="00487FFC">
        <w:rPr>
          <w:rFonts w:ascii="Calibri" w:hAnsi="Calibri"/>
          <w:color w:val="000000"/>
        </w:rPr>
        <w:t xml:space="preserve"> Care Plan is available</w:t>
      </w:r>
    </w:p>
    <w:p w14:paraId="5D2D73B8" w14:textId="77777777" w:rsidR="00487FFC" w:rsidRDefault="00487FFC" w:rsidP="00A37899">
      <w:pPr>
        <w:numPr>
          <w:ilvl w:val="1"/>
          <w:numId w:val="28"/>
        </w:numPr>
        <w:spacing w:before="0"/>
        <w:textAlignment w:val="center"/>
        <w:rPr>
          <w:rFonts w:ascii="Calibri" w:hAnsi="Calibri"/>
          <w:color w:val="000000"/>
        </w:rPr>
      </w:pPr>
      <w:r w:rsidRPr="006D27ED">
        <w:rPr>
          <w:rFonts w:ascii="Calibri" w:hAnsi="Calibri"/>
          <w:color w:val="000000"/>
        </w:rPr>
        <w:t>New or additional clinical information is recorded</w:t>
      </w:r>
    </w:p>
    <w:p w14:paraId="33BD5028" w14:textId="77777777" w:rsidR="00487FFC" w:rsidRDefault="00487FFC" w:rsidP="00A37899">
      <w:pPr>
        <w:numPr>
          <w:ilvl w:val="1"/>
          <w:numId w:val="28"/>
        </w:numPr>
        <w:spacing w:before="0"/>
        <w:textAlignment w:val="center"/>
        <w:rPr>
          <w:rFonts w:ascii="Calibri" w:hAnsi="Calibri"/>
          <w:color w:val="000000"/>
        </w:rPr>
      </w:pPr>
      <w:r>
        <w:rPr>
          <w:rFonts w:ascii="Calibri" w:hAnsi="Calibri"/>
          <w:b/>
          <w:bCs/>
          <w:i/>
          <w:iCs/>
          <w:color w:val="000000"/>
        </w:rPr>
        <w:t>Inpatient</w:t>
      </w:r>
      <w:r w:rsidRPr="006D27ED">
        <w:rPr>
          <w:rFonts w:ascii="Calibri" w:hAnsi="Calibri"/>
          <w:b/>
          <w:bCs/>
          <w:i/>
          <w:iCs/>
          <w:color w:val="000000"/>
        </w:rPr>
        <w:t xml:space="preserve"> DYNAMIC</w:t>
      </w:r>
      <w:r w:rsidRPr="006D27ED">
        <w:rPr>
          <w:rFonts w:ascii="Calibri" w:hAnsi="Calibri"/>
          <w:color w:val="000000"/>
        </w:rPr>
        <w:t xml:space="preserve"> Care Planning (update and made available for PCP, </w:t>
      </w:r>
      <w:r>
        <w:rPr>
          <w:rFonts w:ascii="Calibri" w:hAnsi="Calibri"/>
          <w:color w:val="000000"/>
        </w:rPr>
        <w:t xml:space="preserve">the patient </w:t>
      </w:r>
      <w:r w:rsidRPr="006D27ED">
        <w:rPr>
          <w:rFonts w:ascii="Calibri" w:hAnsi="Calibri"/>
          <w:color w:val="000000"/>
        </w:rPr>
        <w:t>and other providers)</w:t>
      </w:r>
    </w:p>
    <w:p w14:paraId="00B8E11B" w14:textId="77777777" w:rsidR="00DE4EE0" w:rsidRPr="00310FBE" w:rsidRDefault="00DE4EE0" w:rsidP="00A37899">
      <w:pPr>
        <w:pStyle w:val="BodyText"/>
        <w:numPr>
          <w:ilvl w:val="0"/>
          <w:numId w:val="28"/>
        </w:numPr>
        <w:rPr>
          <w:b/>
          <w:color w:val="00B050"/>
        </w:rPr>
      </w:pPr>
      <w:r w:rsidRPr="00310FBE">
        <w:rPr>
          <w:b/>
          <w:color w:val="00B050"/>
        </w:rPr>
        <w:t>Patient: Mr. Bob Anyman</w:t>
      </w:r>
    </w:p>
    <w:p w14:paraId="4FA082BA" w14:textId="77777777" w:rsidR="00DE4EE0" w:rsidRDefault="00DE4EE0" w:rsidP="00A37899">
      <w:pPr>
        <w:numPr>
          <w:ilvl w:val="1"/>
          <w:numId w:val="28"/>
        </w:numPr>
        <w:spacing w:before="0"/>
        <w:textAlignment w:val="center"/>
        <w:rPr>
          <w:rFonts w:ascii="Calibri" w:hAnsi="Calibri"/>
          <w:color w:val="000000"/>
        </w:rPr>
      </w:pPr>
      <w:r w:rsidRPr="006D27ED">
        <w:rPr>
          <w:rFonts w:ascii="Calibri" w:hAnsi="Calibri"/>
          <w:b/>
          <w:bCs/>
          <w:i/>
          <w:iCs/>
          <w:color w:val="000000"/>
        </w:rPr>
        <w:t>DYNAMIC</w:t>
      </w:r>
      <w:r w:rsidRPr="006D27ED">
        <w:rPr>
          <w:rFonts w:ascii="Calibri" w:hAnsi="Calibri"/>
          <w:color w:val="000000"/>
        </w:rPr>
        <w:t xml:space="preserve"> Care Plan is available</w:t>
      </w:r>
    </w:p>
    <w:p w14:paraId="5BC40312" w14:textId="77777777" w:rsidR="00DE4EE0" w:rsidRDefault="00DE4EE0" w:rsidP="00A37899">
      <w:pPr>
        <w:numPr>
          <w:ilvl w:val="1"/>
          <w:numId w:val="28"/>
        </w:numPr>
        <w:spacing w:before="0"/>
        <w:textAlignment w:val="center"/>
        <w:rPr>
          <w:rFonts w:ascii="Calibri" w:hAnsi="Calibri"/>
          <w:color w:val="000000"/>
        </w:rPr>
      </w:pPr>
      <w:r w:rsidRPr="006D27ED">
        <w:rPr>
          <w:rFonts w:ascii="Calibri" w:hAnsi="Calibri"/>
          <w:color w:val="000000"/>
        </w:rPr>
        <w:t>New or additional clinical information is recorded</w:t>
      </w:r>
    </w:p>
    <w:p w14:paraId="09B6A541" w14:textId="77777777" w:rsidR="00DE4EE0" w:rsidRPr="004E10CA" w:rsidRDefault="00DE4EE0" w:rsidP="00A37899">
      <w:pPr>
        <w:numPr>
          <w:ilvl w:val="1"/>
          <w:numId w:val="28"/>
        </w:numPr>
        <w:spacing w:before="0"/>
        <w:textAlignment w:val="center"/>
        <w:rPr>
          <w:b/>
          <w:color w:val="C00000"/>
        </w:rPr>
      </w:pPr>
      <w:r w:rsidRPr="004E10CA">
        <w:rPr>
          <w:rFonts w:ascii="Calibri" w:hAnsi="Calibri"/>
          <w:b/>
          <w:bCs/>
          <w:i/>
          <w:iCs/>
          <w:color w:val="000000"/>
        </w:rPr>
        <w:t>PCP DYNAMIC</w:t>
      </w:r>
      <w:r w:rsidRPr="004E10CA">
        <w:rPr>
          <w:rFonts w:ascii="Calibri" w:hAnsi="Calibri"/>
          <w:color w:val="000000"/>
        </w:rPr>
        <w:t xml:space="preserve"> Care Planning (update and made available for PCP and other providers)</w:t>
      </w:r>
    </w:p>
    <w:p w14:paraId="3EEE6EAD" w14:textId="77777777" w:rsidR="00DE4EE0" w:rsidRPr="004E10CA" w:rsidRDefault="00DE4EE0" w:rsidP="00DE4EE0">
      <w:pPr>
        <w:spacing w:before="0"/>
        <w:textAlignment w:val="center"/>
        <w:rPr>
          <w:rFonts w:ascii="Calibri" w:hAnsi="Calibri"/>
          <w:color w:val="000000"/>
        </w:rPr>
      </w:pPr>
    </w:p>
    <w:p w14:paraId="5C18C84D" w14:textId="77777777" w:rsidR="00752F7E" w:rsidRPr="003651D9" w:rsidRDefault="00752F7E" w:rsidP="00597DB2">
      <w:pPr>
        <w:pStyle w:val="AuthorInstructions"/>
      </w:pPr>
    </w:p>
    <w:p w14:paraId="3DC90990" w14:textId="129967F1" w:rsidR="00303E20" w:rsidRPr="003651D9" w:rsidRDefault="00303E20" w:rsidP="00303E20">
      <w:pPr>
        <w:pStyle w:val="Heading2"/>
        <w:numPr>
          <w:ilvl w:val="0"/>
          <w:numId w:val="0"/>
        </w:numPr>
        <w:rPr>
          <w:noProof w:val="0"/>
        </w:rPr>
      </w:pPr>
      <w:bookmarkStart w:id="361" w:name="_Toc443399620"/>
      <w:r w:rsidRPr="003651D9">
        <w:rPr>
          <w:noProof w:val="0"/>
        </w:rPr>
        <w:lastRenderedPageBreak/>
        <w:t>X.</w:t>
      </w:r>
      <w:r w:rsidR="00AF472E" w:rsidRPr="003651D9">
        <w:rPr>
          <w:noProof w:val="0"/>
        </w:rPr>
        <w:t>5</w:t>
      </w:r>
      <w:r w:rsidR="005F21E7" w:rsidRPr="003651D9">
        <w:rPr>
          <w:noProof w:val="0"/>
        </w:rPr>
        <w:t xml:space="preserve"> </w:t>
      </w:r>
      <w:del w:id="362" w:author="Cole, George" w:date="2016-02-16T15:06:00Z">
        <w:r w:rsidRPr="003651D9" w:rsidDel="00E60F58">
          <w:rPr>
            <w:noProof w:val="0"/>
          </w:rPr>
          <w:delText>&lt;Profile</w:delText>
        </w:r>
        <w:r w:rsidR="00B43198" w:rsidRPr="003651D9" w:rsidDel="00E60F58">
          <w:rPr>
            <w:noProof w:val="0"/>
          </w:rPr>
          <w:delText xml:space="preserve"> </w:delText>
        </w:r>
        <w:r w:rsidR="005F21E7" w:rsidRPr="003651D9" w:rsidDel="00E60F58">
          <w:rPr>
            <w:noProof w:val="0"/>
          </w:rPr>
          <w:delText>Acronym</w:delText>
        </w:r>
        <w:r w:rsidRPr="003651D9" w:rsidDel="00E60F58">
          <w:rPr>
            <w:noProof w:val="0"/>
          </w:rPr>
          <w:delText>&gt;</w:delText>
        </w:r>
      </w:del>
      <w:ins w:id="363" w:author="Cole, George" w:date="2016-02-16T15:06:00Z">
        <w:r w:rsidR="00E60F58">
          <w:rPr>
            <w:noProof w:val="0"/>
          </w:rPr>
          <w:t>DCP</w:t>
        </w:r>
      </w:ins>
      <w:r w:rsidRPr="003651D9">
        <w:rPr>
          <w:noProof w:val="0"/>
        </w:rPr>
        <w:t xml:space="preserve"> Security Considerations</w:t>
      </w:r>
      <w:bookmarkEnd w:id="361"/>
    </w:p>
    <w:p w14:paraId="6480C01D" w14:textId="77777777" w:rsidR="00303E20" w:rsidRPr="003651D9" w:rsidRDefault="008B620B" w:rsidP="00597DB2">
      <w:pPr>
        <w:pStyle w:val="AuthorInstructions"/>
      </w:pPr>
      <w:r w:rsidRPr="003651D9">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3651D9">
        <w:t xml:space="preserve"> See </w:t>
      </w:r>
      <w:r w:rsidR="000125FF" w:rsidRPr="003651D9">
        <w:t xml:space="preserve">the ITI document titled ‘Cookbook: Preparing the IHE Profile Security Section’ at </w:t>
      </w:r>
      <w:r w:rsidR="000125FF" w:rsidRPr="003651D9">
        <w:rPr>
          <w:rStyle w:val="Hyperlink"/>
        </w:rPr>
        <w:t>http://www.ihe.net/Technical_Framework/index.cfm</w:t>
      </w:r>
      <w:r w:rsidR="000125FF" w:rsidRPr="003651D9">
        <w:t xml:space="preserve"> for </w:t>
      </w:r>
      <w:r w:rsidR="00ED5269" w:rsidRPr="003651D9">
        <w:t>suggestions on risk assessment, risk mitigation, and IT and security profiles.</w:t>
      </w:r>
      <w:r w:rsidR="003D19E0" w:rsidRPr="003651D9">
        <w:t>&gt;</w:t>
      </w:r>
    </w:p>
    <w:p w14:paraId="3A56FA78" w14:textId="77777777" w:rsidR="006E5767" w:rsidRPr="003651D9" w:rsidRDefault="00C82ED4" w:rsidP="00597DB2">
      <w:pPr>
        <w:pStyle w:val="AuthorInstructions"/>
      </w:pPr>
      <w:r w:rsidRPr="003651D9">
        <w:t>&lt;</w:t>
      </w:r>
      <w:r w:rsidR="006E5767" w:rsidRPr="003651D9">
        <w:t>If this is not a content module, delete the sentence below</w:t>
      </w:r>
      <w:r w:rsidR="00887E40" w:rsidRPr="003651D9">
        <w:t xml:space="preserve">. </w:t>
      </w:r>
      <w:r w:rsidR="006E5767" w:rsidRPr="003651D9">
        <w:t>If this is a content module profile, you may want to expound upon the security considerations provided by grouped actors.&gt;</w:t>
      </w:r>
      <w:r w:rsidRPr="003651D9">
        <w:t xml:space="preserve"> </w:t>
      </w:r>
    </w:p>
    <w:p w14:paraId="35D39095" w14:textId="77777777" w:rsidR="00C82ED4" w:rsidRPr="003651D9" w:rsidRDefault="00C82ED4" w:rsidP="009C6F21">
      <w:pPr>
        <w:pStyle w:val="BodyText"/>
        <w:rPr>
          <w:iCs/>
        </w:rPr>
      </w:pPr>
      <w:r w:rsidRPr="003651D9">
        <w:rPr>
          <w:iCs/>
        </w:rPr>
        <w:t>The security considerations for a content module are dependent upon the security provisions defined by the grouped actor</w:t>
      </w:r>
      <w:r w:rsidR="006E5767" w:rsidRPr="003651D9">
        <w:rPr>
          <w:iCs/>
        </w:rPr>
        <w:t>(s).</w:t>
      </w:r>
    </w:p>
    <w:p w14:paraId="105E6672" w14:textId="2D051BCC" w:rsidR="00167DB7" w:rsidRPr="003651D9" w:rsidRDefault="00167DB7" w:rsidP="00167DB7">
      <w:pPr>
        <w:pStyle w:val="Heading2"/>
        <w:numPr>
          <w:ilvl w:val="0"/>
          <w:numId w:val="0"/>
        </w:numPr>
        <w:rPr>
          <w:noProof w:val="0"/>
        </w:rPr>
      </w:pPr>
      <w:bookmarkStart w:id="364" w:name="_Toc443399621"/>
      <w:r w:rsidRPr="003651D9">
        <w:rPr>
          <w:noProof w:val="0"/>
        </w:rPr>
        <w:t>X.</w:t>
      </w:r>
      <w:r w:rsidR="00AF472E" w:rsidRPr="003651D9">
        <w:rPr>
          <w:noProof w:val="0"/>
        </w:rPr>
        <w:t>6</w:t>
      </w:r>
      <w:r w:rsidRPr="003651D9">
        <w:rPr>
          <w:noProof w:val="0"/>
        </w:rPr>
        <w:t xml:space="preserve"> </w:t>
      </w:r>
      <w:del w:id="365" w:author="Cole, George" w:date="2016-02-16T15:06:00Z">
        <w:r w:rsidRPr="003651D9" w:rsidDel="00E60F58">
          <w:rPr>
            <w:noProof w:val="0"/>
          </w:rPr>
          <w:delText>&lt;Profile Acronym&gt;</w:delText>
        </w:r>
      </w:del>
      <w:ins w:id="366" w:author="Cole, George" w:date="2016-02-16T15:06:00Z">
        <w:r w:rsidR="00E60F58">
          <w:rPr>
            <w:noProof w:val="0"/>
          </w:rPr>
          <w:t>DCP</w:t>
        </w:r>
      </w:ins>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364"/>
    </w:p>
    <w:p w14:paraId="108CCD61" w14:textId="77777777" w:rsidR="00255821" w:rsidRPr="003651D9" w:rsidRDefault="00167DB7" w:rsidP="00597DB2">
      <w:pPr>
        <w:pStyle w:val="AuthorInstructions"/>
      </w:pPr>
      <w:r w:rsidRPr="003651D9">
        <w:t>&lt;</w:t>
      </w:r>
      <w:r w:rsidR="00412649" w:rsidRPr="003651D9">
        <w:t xml:space="preserve">This section is </w:t>
      </w:r>
      <w:r w:rsidR="002869E8" w:rsidRPr="003651D9">
        <w:t xml:space="preserve">informative, not </w:t>
      </w:r>
      <w:r w:rsidR="00543FFB" w:rsidRPr="003651D9">
        <w:t>normative</w:t>
      </w:r>
      <w:r w:rsidR="00F0665F" w:rsidRPr="003651D9">
        <w:t xml:space="preserve">. </w:t>
      </w:r>
      <w:r w:rsidR="00543FFB" w:rsidRPr="003651D9">
        <w:t>It is</w:t>
      </w:r>
      <w:r w:rsidR="00412649" w:rsidRPr="003651D9">
        <w:t xml:space="preserve"> intended to put this profile in context with other profiles</w:t>
      </w:r>
      <w:r w:rsidR="00F0665F" w:rsidRPr="003651D9">
        <w:t xml:space="preserve">. </w:t>
      </w:r>
      <w:r w:rsidR="00412649" w:rsidRPr="003651D9">
        <w:t xml:space="preserve">Any required groupings should have </w:t>
      </w:r>
      <w:r w:rsidR="002869E8" w:rsidRPr="003651D9">
        <w:t xml:space="preserve">already </w:t>
      </w:r>
      <w:r w:rsidR="00412649" w:rsidRPr="003651D9">
        <w:t>been described above</w:t>
      </w:r>
      <w:r w:rsidR="00F0665F" w:rsidRPr="003651D9">
        <w:t xml:space="preserve">. </w:t>
      </w:r>
      <w:r w:rsidR="00ED5269" w:rsidRPr="003651D9">
        <w:t>Brief descriptions can go directly into this section; lengthy descriptions should go into an Appendix</w:t>
      </w:r>
      <w:r w:rsidR="00F0665F" w:rsidRPr="003651D9">
        <w:t xml:space="preserve">. </w:t>
      </w:r>
      <w:r w:rsidR="00ED5269" w:rsidRPr="003651D9">
        <w:t>Examples of this materi</w:t>
      </w:r>
      <w:r w:rsidR="00543FFB" w:rsidRPr="003651D9">
        <w:t>al</w:t>
      </w:r>
      <w:r w:rsidR="00ED5269" w:rsidRPr="003651D9">
        <w:t xml:space="preserve"> include ITI Cross Community Access (XCA</w:t>
      </w:r>
      <w:r w:rsidR="007773C8" w:rsidRPr="003651D9">
        <w:t>) Grouping</w:t>
      </w:r>
      <w:r w:rsidR="00ED5269" w:rsidRPr="003651D9">
        <w:t xml:space="preserve"> Rules (section 18.2.3), the Radiology associated profiles listed at wiki.ihe.net</w:t>
      </w:r>
      <w:r w:rsidR="00DD13DB" w:rsidRPr="003651D9">
        <w:t>, or ITI Volume 1 Appendix E “Cross Profile Considerations”</w:t>
      </w:r>
      <w:r w:rsidR="00543FFB" w:rsidRPr="003651D9">
        <w:t xml:space="preserve">, and the “See Also” sections Radiology Profile descriptions on the wiki such as </w:t>
      </w:r>
      <w:hyperlink r:id="rId35" w:history="1">
        <w:r w:rsidR="00543FFB" w:rsidRPr="003651D9">
          <w:rPr>
            <w:rStyle w:val="Hyperlink"/>
            <w:iCs/>
          </w:rPr>
          <w:t>http://wiki.ihe.net/index.php?title=Scheduled_Workflow</w:t>
        </w:r>
      </w:hyperlink>
      <w:r w:rsidR="00543FFB" w:rsidRPr="003651D9">
        <w:t xml:space="preserve"> -&gt; See Also</w:t>
      </w:r>
      <w:r w:rsidR="00F0665F" w:rsidRPr="003651D9">
        <w:t xml:space="preserve">. </w:t>
      </w:r>
      <w:r w:rsidR="00DD13DB" w:rsidRPr="003651D9">
        <w:t>If this section is left blank, add “Not applicable.”&gt;</w:t>
      </w:r>
      <w:r w:rsidR="00ED5269" w:rsidRPr="003651D9">
        <w:t xml:space="preserve"> </w:t>
      </w:r>
    </w:p>
    <w:p w14:paraId="04AFAAEE" w14:textId="77777777" w:rsidR="008C57EC" w:rsidRPr="003651D9" w:rsidRDefault="008C57EC" w:rsidP="00167DB7">
      <w:pPr>
        <w:rPr>
          <w:i/>
        </w:rPr>
      </w:pPr>
      <w:r w:rsidRPr="003651D9">
        <w:rPr>
          <w:i/>
        </w:rPr>
        <w:t xml:space="preserve"> &lt;Consider using a format such as the following:&gt;</w:t>
      </w:r>
      <w:r w:rsidRPr="003651D9">
        <w:rPr>
          <w:i/>
        </w:rPr>
        <w:br/>
      </w:r>
    </w:p>
    <w:p w14:paraId="623D11C6" w14:textId="77777777" w:rsidR="000514E1" w:rsidRPr="003651D9" w:rsidRDefault="008C57EC" w:rsidP="00167DB7">
      <w:pPr>
        <w:rPr>
          <w:i/>
        </w:rPr>
      </w:pPr>
      <w:r w:rsidRPr="003651D9">
        <w:t>&lt;other profile acronym&gt; - &lt;other profile name&gt;</w:t>
      </w:r>
      <w:r w:rsidRPr="003651D9">
        <w:br/>
        <w:t>A &lt;other profile actor name&gt; in &lt;other profile name&gt; might be grouped with a &lt;this profile actor name&gt; to &lt;describe benefit/what is accomplished by grouping&gt;.</w:t>
      </w:r>
    </w:p>
    <w:p w14:paraId="5BDFC44D" w14:textId="77777777" w:rsidR="00953CFC" w:rsidRPr="003651D9" w:rsidRDefault="00953CFC" w:rsidP="0005577A">
      <w:pPr>
        <w:pStyle w:val="PartTitle"/>
        <w:rPr>
          <w:highlight w:val="yellow"/>
        </w:rPr>
      </w:pPr>
      <w:bookmarkStart w:id="367" w:name="_Toc443399622"/>
      <w:r w:rsidRPr="003651D9">
        <w:lastRenderedPageBreak/>
        <w:t>Appendices</w:t>
      </w:r>
      <w:bookmarkEnd w:id="367"/>
      <w:r w:rsidRPr="003651D9">
        <w:rPr>
          <w:highlight w:val="yellow"/>
        </w:rPr>
        <w:t xml:space="preserve"> </w:t>
      </w:r>
    </w:p>
    <w:p w14:paraId="327AA2FA"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25CB24F7"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7D55F0E4" w14:textId="77777777" w:rsidR="00953CFC" w:rsidRPr="003651D9" w:rsidRDefault="00953CFC" w:rsidP="00167DB7"/>
    <w:p w14:paraId="650760DF" w14:textId="77777777" w:rsidR="00B15A1D" w:rsidRPr="003651D9" w:rsidRDefault="00701B3A" w:rsidP="00AD069D">
      <w:pPr>
        <w:pStyle w:val="AppendixHeading1"/>
        <w:rPr>
          <w:noProof w:val="0"/>
        </w:rPr>
      </w:pPr>
      <w:bookmarkStart w:id="368" w:name="_Toc443399623"/>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368"/>
    </w:p>
    <w:p w14:paraId="671C4990" w14:textId="77777777" w:rsidR="00111CBC" w:rsidRPr="003651D9" w:rsidRDefault="00111CBC" w:rsidP="00111CBC">
      <w:pPr>
        <w:pStyle w:val="BodyText"/>
      </w:pPr>
      <w:r w:rsidRPr="003651D9">
        <w:t>Appendix A text goes here.</w:t>
      </w:r>
    </w:p>
    <w:p w14:paraId="433F117F" w14:textId="77777777" w:rsidR="00C536E4" w:rsidRPr="003651D9" w:rsidRDefault="00B15A1D" w:rsidP="00AA3771">
      <w:pPr>
        <w:pStyle w:val="AppendixHeading2"/>
        <w:numPr>
          <w:ilvl w:val="1"/>
          <w:numId w:val="18"/>
        </w:numPr>
        <w:rPr>
          <w:bCs/>
          <w:noProof w:val="0"/>
        </w:rPr>
      </w:pPr>
      <w:bookmarkStart w:id="369" w:name="_Toc443399624"/>
      <w:r w:rsidRPr="003651D9">
        <w:rPr>
          <w:bCs/>
          <w:noProof w:val="0"/>
        </w:rPr>
        <w:t>&lt;Add Title&gt;</w:t>
      </w:r>
      <w:bookmarkEnd w:id="369"/>
    </w:p>
    <w:p w14:paraId="658F1C76" w14:textId="77777777" w:rsidR="00111CBC" w:rsidRPr="003651D9" w:rsidRDefault="00111CBC" w:rsidP="00111CBC">
      <w:pPr>
        <w:pStyle w:val="BodyText"/>
      </w:pPr>
      <w:r w:rsidRPr="003651D9">
        <w:t>Appendix A.1 text goes here</w:t>
      </w:r>
    </w:p>
    <w:p w14:paraId="3E43C737" w14:textId="77777777" w:rsidR="00CF283F" w:rsidRPr="003651D9" w:rsidRDefault="00701B3A" w:rsidP="00111CBC">
      <w:pPr>
        <w:pStyle w:val="AppendixHeading1"/>
        <w:rPr>
          <w:noProof w:val="0"/>
        </w:rPr>
      </w:pPr>
      <w:bookmarkStart w:id="370" w:name="_Toc443399625"/>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370"/>
    </w:p>
    <w:p w14:paraId="493E557B" w14:textId="77777777" w:rsidR="00111CBC" w:rsidRPr="003651D9" w:rsidRDefault="00111CBC" w:rsidP="00111CBC">
      <w:pPr>
        <w:pStyle w:val="BodyText"/>
      </w:pPr>
      <w:r w:rsidRPr="003651D9">
        <w:t>Appendix B text goes here.</w:t>
      </w:r>
    </w:p>
    <w:p w14:paraId="77623AFA" w14:textId="77777777" w:rsidR="00DA7FE0" w:rsidRPr="003651D9" w:rsidRDefault="00DA7FE0" w:rsidP="00AA3771">
      <w:pPr>
        <w:pStyle w:val="ListParagraph"/>
        <w:numPr>
          <w:ilvl w:val="0"/>
          <w:numId w:val="18"/>
        </w:numPr>
        <w:spacing w:before="240" w:after="60"/>
        <w:rPr>
          <w:rFonts w:ascii="Arial" w:hAnsi="Arial"/>
          <w:b/>
          <w:bCs/>
          <w:vanish/>
          <w:sz w:val="28"/>
        </w:rPr>
      </w:pPr>
    </w:p>
    <w:p w14:paraId="0E7D8D39" w14:textId="77777777" w:rsidR="00DA7FE0" w:rsidRPr="003651D9" w:rsidRDefault="00DA7FE0" w:rsidP="00AA3771">
      <w:pPr>
        <w:pStyle w:val="ListParagraph"/>
        <w:numPr>
          <w:ilvl w:val="1"/>
          <w:numId w:val="18"/>
        </w:numPr>
        <w:spacing w:before="240" w:after="60"/>
        <w:rPr>
          <w:rFonts w:ascii="Arial" w:hAnsi="Arial"/>
          <w:b/>
          <w:bCs/>
          <w:vanish/>
          <w:sz w:val="28"/>
        </w:rPr>
      </w:pPr>
    </w:p>
    <w:p w14:paraId="019F75B0" w14:textId="77777777" w:rsidR="00111CBC" w:rsidRPr="003651D9" w:rsidRDefault="00B15A1D" w:rsidP="00AA3771">
      <w:pPr>
        <w:pStyle w:val="AppendixHeading2"/>
        <w:numPr>
          <w:ilvl w:val="1"/>
          <w:numId w:val="18"/>
        </w:numPr>
        <w:rPr>
          <w:bCs/>
          <w:noProof w:val="0"/>
        </w:rPr>
      </w:pPr>
      <w:bookmarkStart w:id="371" w:name="_Toc443399626"/>
      <w:r w:rsidRPr="003651D9">
        <w:rPr>
          <w:bCs/>
          <w:noProof w:val="0"/>
        </w:rPr>
        <w:t>&lt;Add Title&gt;</w:t>
      </w:r>
      <w:bookmarkEnd w:id="371"/>
    </w:p>
    <w:p w14:paraId="5D729A55"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10978DF8" w14:textId="77777777" w:rsidR="00CF283F" w:rsidRPr="003651D9" w:rsidRDefault="00CF283F" w:rsidP="008D7642">
      <w:pPr>
        <w:pStyle w:val="PartTitle"/>
      </w:pPr>
      <w:bookmarkStart w:id="372" w:name="_Toc336000611"/>
      <w:bookmarkStart w:id="373" w:name="_Toc443399627"/>
      <w:bookmarkEnd w:id="372"/>
      <w:r w:rsidRPr="003651D9">
        <w:lastRenderedPageBreak/>
        <w:t xml:space="preserve">Volume 2 </w:t>
      </w:r>
      <w:r w:rsidR="008D7642" w:rsidRPr="003651D9">
        <w:t xml:space="preserve">– </w:t>
      </w:r>
      <w:r w:rsidRPr="003651D9">
        <w:t>Transactions</w:t>
      </w:r>
      <w:bookmarkEnd w:id="373"/>
    </w:p>
    <w:p w14:paraId="212E0EEE" w14:textId="77777777" w:rsidR="00303E20" w:rsidRPr="003651D9" w:rsidRDefault="00303E20" w:rsidP="008E441F">
      <w:pPr>
        <w:pStyle w:val="EditorInstructions"/>
      </w:pPr>
      <w:bookmarkStart w:id="374" w:name="_Toc75083611"/>
      <w:r w:rsidRPr="003651D9">
        <w:t xml:space="preserve">Add section 3.Y </w:t>
      </w:r>
      <w:bookmarkEnd w:id="374"/>
    </w:p>
    <w:p w14:paraId="7EFF7DE6" w14:textId="77777777" w:rsidR="00CF283F" w:rsidRPr="003651D9" w:rsidRDefault="00303E20" w:rsidP="00303E20">
      <w:pPr>
        <w:pStyle w:val="Heading2"/>
        <w:numPr>
          <w:ilvl w:val="0"/>
          <w:numId w:val="0"/>
        </w:numPr>
        <w:rPr>
          <w:noProof w:val="0"/>
        </w:rPr>
      </w:pPr>
      <w:bookmarkStart w:id="375" w:name="_Toc443399628"/>
      <w:r w:rsidRPr="003651D9">
        <w:rPr>
          <w:noProof w:val="0"/>
        </w:rPr>
        <w:t>3</w:t>
      </w:r>
      <w:r w:rsidR="00CF283F" w:rsidRPr="003651D9">
        <w:rPr>
          <w:noProof w:val="0"/>
        </w:rPr>
        <w:t>.Y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375"/>
    </w:p>
    <w:p w14:paraId="2A8DDEA9"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FA3C7D9" w14:textId="77777777" w:rsidR="00CF283F" w:rsidRPr="003651D9" w:rsidRDefault="00303E20" w:rsidP="00303E20">
      <w:pPr>
        <w:pStyle w:val="Heading3"/>
        <w:numPr>
          <w:ilvl w:val="0"/>
          <w:numId w:val="0"/>
        </w:numPr>
        <w:rPr>
          <w:noProof w:val="0"/>
        </w:rPr>
      </w:pPr>
      <w:bookmarkStart w:id="376" w:name="_Toc443399629"/>
      <w:r w:rsidRPr="003651D9">
        <w:rPr>
          <w:noProof w:val="0"/>
        </w:rPr>
        <w:t>3</w:t>
      </w:r>
      <w:r w:rsidR="00CF283F" w:rsidRPr="003651D9">
        <w:rPr>
          <w:noProof w:val="0"/>
        </w:rPr>
        <w:t>.Y.1 Scope</w:t>
      </w:r>
      <w:bookmarkEnd w:id="376"/>
    </w:p>
    <w:p w14:paraId="69368A20"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6C5DD39A" w14:textId="77777777" w:rsidR="00CF283F" w:rsidRPr="003651D9" w:rsidRDefault="00303E20" w:rsidP="00303E20">
      <w:pPr>
        <w:pStyle w:val="Heading3"/>
        <w:numPr>
          <w:ilvl w:val="0"/>
          <w:numId w:val="0"/>
        </w:numPr>
        <w:rPr>
          <w:noProof w:val="0"/>
        </w:rPr>
      </w:pPr>
      <w:bookmarkStart w:id="377" w:name="_Toc443399630"/>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377"/>
    </w:p>
    <w:p w14:paraId="668B9CF3"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15110699" w14:textId="4EBD9124" w:rsidR="007C1AAC" w:rsidRPr="003651D9" w:rsidRDefault="004C7B88" w:rsidP="00B63B69">
      <w:pPr>
        <w:pStyle w:val="BodyText"/>
        <w:jc w:val="center"/>
      </w:pPr>
      <w:r w:rsidRPr="003651D9">
        <w:rPr>
          <w:noProof/>
        </w:rPr>
        <mc:AlternateContent>
          <mc:Choice Requires="wpc">
            <w:drawing>
              <wp:inline distT="0" distB="0" distL="0" distR="0" wp14:anchorId="57DF86A7" wp14:editId="30FC00F5">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1132154" w14:textId="77777777" w:rsidR="005F3FB5" w:rsidRDefault="005F3FB5" w:rsidP="007C1AAC">
                              <w:pPr>
                                <w:jc w:val="center"/>
                                <w:rPr>
                                  <w:sz w:val="18"/>
                                </w:rPr>
                              </w:pPr>
                              <w:r>
                                <w:rPr>
                                  <w:sz w:val="18"/>
                                </w:rPr>
                                <w:t>Transaction Name [DOM-#]</w:t>
                              </w:r>
                            </w:p>
                            <w:p w14:paraId="35F274EC" w14:textId="77777777" w:rsidR="005F3FB5" w:rsidRDefault="005F3FB5"/>
                            <w:p w14:paraId="317C60AB" w14:textId="77777777" w:rsidR="005F3FB5" w:rsidRDefault="005F3FB5"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C751ADB" w14:textId="77777777" w:rsidR="005F3FB5" w:rsidRDefault="005F3FB5" w:rsidP="007C1AAC">
                              <w:pPr>
                                <w:rPr>
                                  <w:sz w:val="18"/>
                                </w:rPr>
                              </w:pPr>
                              <w:r>
                                <w:rPr>
                                  <w:sz w:val="18"/>
                                </w:rPr>
                                <w:t>Actor ABC</w:t>
                              </w:r>
                            </w:p>
                            <w:p w14:paraId="33942B43" w14:textId="77777777" w:rsidR="005F3FB5" w:rsidRDefault="005F3FB5"/>
                            <w:p w14:paraId="564C6BCD" w14:textId="77777777" w:rsidR="005F3FB5" w:rsidRDefault="005F3FB5"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441741A" w14:textId="77777777" w:rsidR="005F3FB5" w:rsidRDefault="005F3FB5" w:rsidP="007C1AAC">
                              <w:pPr>
                                <w:rPr>
                                  <w:sz w:val="18"/>
                                </w:rPr>
                              </w:pPr>
                              <w:r>
                                <w:rPr>
                                  <w:sz w:val="18"/>
                                </w:rPr>
                                <w:t>Actor DEF</w:t>
                              </w:r>
                            </w:p>
                            <w:p w14:paraId="0E0FFC3D" w14:textId="77777777" w:rsidR="005F3FB5" w:rsidRDefault="005F3FB5"/>
                            <w:p w14:paraId="164C6E21" w14:textId="77777777" w:rsidR="005F3FB5" w:rsidRDefault="005F3FB5"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7DF86A7" id="Canvas 152" o:spid="_x0000_s118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pYSRhdQDAAD5&#10;DwAADgAAAAAAAAAAAAAAAAAuAgAAZHJzL2Uyb0RvYy54bWxQSwECLQAUAAYACAAAACEAScap890A&#10;AAAFAQAADwAAAAAAAAAAAAAAAAAuBgAAZHJzL2Rvd25yZXYueG1sUEsFBgAAAAAEAAQA8wAAADgH&#10;AAAAAA==&#10;">
                <v:shape id="_x0000_s1189" type="#_x0000_t75" style="position:absolute;width:37261;height:15392;visibility:visible;mso-wrap-style:square">
                  <v:fill o:detectmouseclick="t"/>
                  <v:path o:connecttype="none"/>
                </v:shape>
                <v:oval id="Oval 153" o:spid="_x0000_s119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61132154" w14:textId="77777777" w:rsidR="005F3FB5" w:rsidRDefault="005F3FB5" w:rsidP="007C1AAC">
                        <w:pPr>
                          <w:jc w:val="center"/>
                          <w:rPr>
                            <w:sz w:val="18"/>
                          </w:rPr>
                        </w:pPr>
                        <w:r>
                          <w:rPr>
                            <w:sz w:val="18"/>
                          </w:rPr>
                          <w:t>Transaction Name [DOM-#]</w:t>
                        </w:r>
                      </w:p>
                      <w:p w14:paraId="35F274EC" w14:textId="77777777" w:rsidR="005F3FB5" w:rsidRDefault="005F3FB5"/>
                      <w:p w14:paraId="317C60AB" w14:textId="77777777" w:rsidR="005F3FB5" w:rsidRDefault="005F3FB5" w:rsidP="007C1AAC">
                        <w:pPr>
                          <w:jc w:val="center"/>
                          <w:rPr>
                            <w:sz w:val="18"/>
                          </w:rPr>
                        </w:pPr>
                        <w:r>
                          <w:rPr>
                            <w:sz w:val="18"/>
                          </w:rPr>
                          <w:t>Transaction Name [DOM-#]</w:t>
                        </w:r>
                      </w:p>
                    </w:txbxContent>
                  </v:textbox>
                </v:oval>
                <v:shape id="Text Box 154" o:spid="_x0000_s119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7C751ADB" w14:textId="77777777" w:rsidR="005F3FB5" w:rsidRDefault="005F3FB5" w:rsidP="007C1AAC">
                        <w:pPr>
                          <w:rPr>
                            <w:sz w:val="18"/>
                          </w:rPr>
                        </w:pPr>
                        <w:r>
                          <w:rPr>
                            <w:sz w:val="18"/>
                          </w:rPr>
                          <w:t>Actor ABC</w:t>
                        </w:r>
                      </w:p>
                      <w:p w14:paraId="33942B43" w14:textId="77777777" w:rsidR="005F3FB5" w:rsidRDefault="005F3FB5"/>
                      <w:p w14:paraId="564C6BCD" w14:textId="77777777" w:rsidR="005F3FB5" w:rsidRDefault="005F3FB5" w:rsidP="007C1AAC">
                        <w:pPr>
                          <w:rPr>
                            <w:sz w:val="18"/>
                          </w:rPr>
                        </w:pPr>
                        <w:r>
                          <w:rPr>
                            <w:sz w:val="18"/>
                          </w:rPr>
                          <w:t>Actor ABC</w:t>
                        </w:r>
                      </w:p>
                    </w:txbxContent>
                  </v:textbox>
                </v:shape>
                <v:line id="Line 155" o:spid="_x0000_s119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19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441741A" w14:textId="77777777" w:rsidR="005F3FB5" w:rsidRDefault="005F3FB5" w:rsidP="007C1AAC">
                        <w:pPr>
                          <w:rPr>
                            <w:sz w:val="18"/>
                          </w:rPr>
                        </w:pPr>
                        <w:r>
                          <w:rPr>
                            <w:sz w:val="18"/>
                          </w:rPr>
                          <w:t>Actor DEF</w:t>
                        </w:r>
                      </w:p>
                      <w:p w14:paraId="0E0FFC3D" w14:textId="77777777" w:rsidR="005F3FB5" w:rsidRDefault="005F3FB5"/>
                      <w:p w14:paraId="164C6E21" w14:textId="77777777" w:rsidR="005F3FB5" w:rsidRDefault="005F3FB5" w:rsidP="007C1AAC">
                        <w:pPr>
                          <w:rPr>
                            <w:sz w:val="18"/>
                          </w:rPr>
                        </w:pPr>
                        <w:r>
                          <w:rPr>
                            <w:sz w:val="18"/>
                          </w:rPr>
                          <w:t>Actor DEF</w:t>
                        </w:r>
                      </w:p>
                    </w:txbxContent>
                  </v:textbox>
                </v:shape>
                <v:line id="Line 157" o:spid="_x0000_s119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4936D9C6" w14:textId="77777777" w:rsidR="002D5B69" w:rsidRPr="003651D9" w:rsidRDefault="002D5B69" w:rsidP="00BB76BC">
      <w:pPr>
        <w:pStyle w:val="FigureTitle"/>
      </w:pPr>
      <w:r w:rsidRPr="003651D9">
        <w:t xml:space="preserve">Figure 3.Y.2-1: </w:t>
      </w:r>
      <w:r w:rsidR="001B2B50" w:rsidRPr="003651D9">
        <w:t>Use Case Diagram</w:t>
      </w:r>
    </w:p>
    <w:p w14:paraId="584D51A0" w14:textId="77777777" w:rsidR="002D5B69" w:rsidRPr="003651D9" w:rsidRDefault="002D5B69" w:rsidP="00BB76BC">
      <w:pPr>
        <w:pStyle w:val="TableTitle"/>
      </w:pPr>
    </w:p>
    <w:p w14:paraId="29415905"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17A0983" w14:textId="77777777" w:rsidTr="00BB76BC">
        <w:tc>
          <w:tcPr>
            <w:tcW w:w="1008" w:type="dxa"/>
            <w:shd w:val="clear" w:color="auto" w:fill="auto"/>
          </w:tcPr>
          <w:p w14:paraId="4B00CBE3" w14:textId="77777777" w:rsidR="00C6772C" w:rsidRPr="003651D9" w:rsidRDefault="00C6772C" w:rsidP="00597DB2">
            <w:pPr>
              <w:pStyle w:val="BodyText"/>
              <w:rPr>
                <w:b/>
              </w:rPr>
            </w:pPr>
            <w:r w:rsidRPr="003651D9">
              <w:rPr>
                <w:b/>
              </w:rPr>
              <w:t>Actor:</w:t>
            </w:r>
          </w:p>
        </w:tc>
        <w:tc>
          <w:tcPr>
            <w:tcW w:w="8568" w:type="dxa"/>
            <w:shd w:val="clear" w:color="auto" w:fill="auto"/>
          </w:tcPr>
          <w:p w14:paraId="789AB0B5" w14:textId="77777777" w:rsidR="00C6772C" w:rsidRPr="003651D9" w:rsidRDefault="00C6772C" w:rsidP="00597DB2">
            <w:pPr>
              <w:pStyle w:val="BodyText"/>
            </w:pPr>
            <w:r w:rsidRPr="003651D9">
              <w:t>&lt;Official actor name; list every actor in this transaction.&gt;</w:t>
            </w:r>
          </w:p>
        </w:tc>
      </w:tr>
      <w:tr w:rsidR="00C6772C" w:rsidRPr="003651D9" w14:paraId="0F996BD7" w14:textId="77777777" w:rsidTr="00BB76BC">
        <w:tc>
          <w:tcPr>
            <w:tcW w:w="1008" w:type="dxa"/>
            <w:shd w:val="clear" w:color="auto" w:fill="auto"/>
          </w:tcPr>
          <w:p w14:paraId="21CBC6E0" w14:textId="77777777" w:rsidR="00C6772C" w:rsidRPr="003651D9" w:rsidRDefault="00C6772C" w:rsidP="00597DB2">
            <w:pPr>
              <w:pStyle w:val="BodyText"/>
              <w:rPr>
                <w:b/>
              </w:rPr>
            </w:pPr>
            <w:r w:rsidRPr="003651D9">
              <w:rPr>
                <w:b/>
              </w:rPr>
              <w:t>Role:</w:t>
            </w:r>
          </w:p>
        </w:tc>
        <w:tc>
          <w:tcPr>
            <w:tcW w:w="8568" w:type="dxa"/>
            <w:shd w:val="clear" w:color="auto" w:fill="auto"/>
          </w:tcPr>
          <w:p w14:paraId="21994283"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536C5CCB" w14:textId="77777777" w:rsidTr="00BB76BC">
        <w:tc>
          <w:tcPr>
            <w:tcW w:w="1008" w:type="dxa"/>
            <w:shd w:val="clear" w:color="auto" w:fill="auto"/>
          </w:tcPr>
          <w:p w14:paraId="0BCADF31" w14:textId="77777777" w:rsidR="00C6772C" w:rsidRPr="003651D9" w:rsidRDefault="00C6772C" w:rsidP="00597DB2">
            <w:pPr>
              <w:pStyle w:val="BodyText"/>
              <w:rPr>
                <w:b/>
              </w:rPr>
            </w:pPr>
            <w:r w:rsidRPr="003651D9">
              <w:rPr>
                <w:b/>
              </w:rPr>
              <w:t>Actor:</w:t>
            </w:r>
          </w:p>
        </w:tc>
        <w:tc>
          <w:tcPr>
            <w:tcW w:w="8568" w:type="dxa"/>
            <w:shd w:val="clear" w:color="auto" w:fill="auto"/>
          </w:tcPr>
          <w:p w14:paraId="00E1043E" w14:textId="77777777" w:rsidR="00701B3A" w:rsidRPr="003651D9" w:rsidRDefault="00701B3A" w:rsidP="00597DB2">
            <w:pPr>
              <w:pStyle w:val="BodyText"/>
            </w:pPr>
          </w:p>
        </w:tc>
      </w:tr>
      <w:tr w:rsidR="00C6772C" w:rsidRPr="003651D9" w14:paraId="02B69882" w14:textId="77777777" w:rsidTr="00BB76BC">
        <w:tc>
          <w:tcPr>
            <w:tcW w:w="1008" w:type="dxa"/>
            <w:shd w:val="clear" w:color="auto" w:fill="auto"/>
          </w:tcPr>
          <w:p w14:paraId="7F30C045" w14:textId="77777777" w:rsidR="00C6772C" w:rsidRPr="003651D9" w:rsidRDefault="00C6772C" w:rsidP="00597DB2">
            <w:pPr>
              <w:pStyle w:val="BodyText"/>
              <w:rPr>
                <w:b/>
              </w:rPr>
            </w:pPr>
            <w:r w:rsidRPr="003651D9">
              <w:rPr>
                <w:b/>
              </w:rPr>
              <w:t>Role:</w:t>
            </w:r>
          </w:p>
        </w:tc>
        <w:tc>
          <w:tcPr>
            <w:tcW w:w="8568" w:type="dxa"/>
            <w:shd w:val="clear" w:color="auto" w:fill="auto"/>
          </w:tcPr>
          <w:p w14:paraId="0C4D0B49" w14:textId="77777777" w:rsidR="00C6772C" w:rsidRPr="003651D9" w:rsidRDefault="00291725" w:rsidP="00597DB2">
            <w:pPr>
              <w:pStyle w:val="BodyText"/>
            </w:pPr>
            <w:r>
              <w:t xml:space="preserve"> </w:t>
            </w:r>
          </w:p>
        </w:tc>
      </w:tr>
      <w:tr w:rsidR="00C6772C" w:rsidRPr="003651D9" w14:paraId="1186DD33" w14:textId="77777777" w:rsidTr="00BB76BC">
        <w:tc>
          <w:tcPr>
            <w:tcW w:w="1008" w:type="dxa"/>
            <w:shd w:val="clear" w:color="auto" w:fill="auto"/>
          </w:tcPr>
          <w:p w14:paraId="3205746A" w14:textId="77777777" w:rsidR="00C6772C" w:rsidRPr="003651D9" w:rsidRDefault="00C6772C" w:rsidP="00597DB2">
            <w:pPr>
              <w:pStyle w:val="BodyText"/>
              <w:rPr>
                <w:b/>
              </w:rPr>
            </w:pPr>
            <w:r w:rsidRPr="003651D9">
              <w:rPr>
                <w:b/>
              </w:rPr>
              <w:t>Actor:</w:t>
            </w:r>
          </w:p>
        </w:tc>
        <w:tc>
          <w:tcPr>
            <w:tcW w:w="8568" w:type="dxa"/>
            <w:shd w:val="clear" w:color="auto" w:fill="auto"/>
          </w:tcPr>
          <w:p w14:paraId="164FE167" w14:textId="77777777" w:rsidR="00C6772C" w:rsidRPr="003651D9" w:rsidRDefault="00C6772C" w:rsidP="00597DB2">
            <w:pPr>
              <w:pStyle w:val="BodyText"/>
            </w:pPr>
            <w:r w:rsidRPr="003651D9">
              <w:t xml:space="preserve"> </w:t>
            </w:r>
          </w:p>
        </w:tc>
      </w:tr>
      <w:tr w:rsidR="00C6772C" w:rsidRPr="003651D9" w14:paraId="5BBE3BD9" w14:textId="77777777" w:rsidTr="00BB76BC">
        <w:tc>
          <w:tcPr>
            <w:tcW w:w="1008" w:type="dxa"/>
            <w:shd w:val="clear" w:color="auto" w:fill="auto"/>
          </w:tcPr>
          <w:p w14:paraId="7DE0AA84" w14:textId="77777777" w:rsidR="00C6772C" w:rsidRPr="003651D9" w:rsidRDefault="00C6772C" w:rsidP="00597DB2">
            <w:pPr>
              <w:pStyle w:val="BodyText"/>
              <w:rPr>
                <w:b/>
              </w:rPr>
            </w:pPr>
            <w:r w:rsidRPr="003651D9">
              <w:rPr>
                <w:b/>
              </w:rPr>
              <w:t>Role:</w:t>
            </w:r>
          </w:p>
        </w:tc>
        <w:tc>
          <w:tcPr>
            <w:tcW w:w="8568" w:type="dxa"/>
            <w:shd w:val="clear" w:color="auto" w:fill="auto"/>
          </w:tcPr>
          <w:p w14:paraId="2EFA849D" w14:textId="77777777" w:rsidR="00C6772C" w:rsidRPr="003651D9" w:rsidRDefault="00C6772C" w:rsidP="00597DB2">
            <w:pPr>
              <w:pStyle w:val="BodyText"/>
            </w:pPr>
          </w:p>
        </w:tc>
      </w:tr>
    </w:tbl>
    <w:p w14:paraId="2C0AD23E"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36306945" w14:textId="77777777" w:rsidR="00E8043B" w:rsidRPr="003651D9" w:rsidRDefault="00E8043B" w:rsidP="000807AC">
      <w:pPr>
        <w:pStyle w:val="BodyText"/>
        <w:rPr>
          <w:i/>
        </w:rPr>
      </w:pPr>
    </w:p>
    <w:p w14:paraId="7A43403F" w14:textId="77777777" w:rsidR="00E8043B" w:rsidRPr="003651D9" w:rsidRDefault="00613604" w:rsidP="003B70A2">
      <w:pPr>
        <w:pStyle w:val="BodyText"/>
      </w:pPr>
      <w:r w:rsidRPr="003651D9">
        <w:t>The Roles in this transaction are defined in the following table and may be played by the actors shown here:</w:t>
      </w:r>
    </w:p>
    <w:p w14:paraId="0104BC55" w14:textId="77777777"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14:paraId="6C911CDB" w14:textId="77777777" w:rsidTr="00BB76BC">
        <w:tc>
          <w:tcPr>
            <w:tcW w:w="1818" w:type="dxa"/>
            <w:shd w:val="clear" w:color="auto" w:fill="auto"/>
          </w:tcPr>
          <w:p w14:paraId="2DB9BDB4" w14:textId="77777777" w:rsidR="00613604" w:rsidRPr="003651D9" w:rsidRDefault="00C63D7E" w:rsidP="003B70A2">
            <w:pPr>
              <w:pStyle w:val="BodyText"/>
              <w:rPr>
                <w:b/>
              </w:rPr>
            </w:pPr>
            <w:r w:rsidRPr="003651D9">
              <w:rPr>
                <w:b/>
                <w:iCs/>
              </w:rPr>
              <w:t>Role:</w:t>
            </w:r>
          </w:p>
        </w:tc>
        <w:tc>
          <w:tcPr>
            <w:tcW w:w="7758" w:type="dxa"/>
            <w:shd w:val="clear" w:color="auto" w:fill="auto"/>
          </w:tcPr>
          <w:p w14:paraId="49AF7E67" w14:textId="77777777"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14:paraId="4217E961" w14:textId="77777777" w:rsidTr="00BB76BC">
        <w:tc>
          <w:tcPr>
            <w:tcW w:w="1818" w:type="dxa"/>
            <w:shd w:val="clear" w:color="auto" w:fill="auto"/>
          </w:tcPr>
          <w:p w14:paraId="160CE137" w14:textId="77777777" w:rsidR="00613604" w:rsidRPr="003651D9" w:rsidRDefault="00C63D7E" w:rsidP="000807AC">
            <w:pPr>
              <w:pStyle w:val="BodyText"/>
              <w:rPr>
                <w:b/>
              </w:rPr>
            </w:pPr>
            <w:r w:rsidRPr="003651D9">
              <w:rPr>
                <w:b/>
              </w:rPr>
              <w:t>Actor(s):</w:t>
            </w:r>
          </w:p>
        </w:tc>
        <w:tc>
          <w:tcPr>
            <w:tcW w:w="7758" w:type="dxa"/>
            <w:shd w:val="clear" w:color="auto" w:fill="auto"/>
          </w:tcPr>
          <w:p w14:paraId="0728C4F0" w14:textId="77777777"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14:paraId="7E7FCB40" w14:textId="77777777" w:rsidTr="00BB76BC">
        <w:tc>
          <w:tcPr>
            <w:tcW w:w="1818" w:type="dxa"/>
            <w:shd w:val="clear" w:color="auto" w:fill="auto"/>
          </w:tcPr>
          <w:p w14:paraId="2A60FEF0" w14:textId="77777777" w:rsidR="00E8043B" w:rsidRPr="003651D9" w:rsidRDefault="00E8043B" w:rsidP="000807AC">
            <w:pPr>
              <w:pStyle w:val="BodyText"/>
              <w:rPr>
                <w:b/>
              </w:rPr>
            </w:pPr>
            <w:r w:rsidRPr="003651D9">
              <w:rPr>
                <w:b/>
              </w:rPr>
              <w:t>Role:</w:t>
            </w:r>
          </w:p>
        </w:tc>
        <w:tc>
          <w:tcPr>
            <w:tcW w:w="7758" w:type="dxa"/>
            <w:shd w:val="clear" w:color="auto" w:fill="auto"/>
          </w:tcPr>
          <w:p w14:paraId="662108B7" w14:textId="77777777" w:rsidR="00E8043B" w:rsidRPr="003651D9" w:rsidRDefault="00E8043B" w:rsidP="00E8043B">
            <w:pPr>
              <w:pStyle w:val="BodyText"/>
              <w:rPr>
                <w:i/>
              </w:rPr>
            </w:pPr>
            <w:r w:rsidRPr="003651D9">
              <w:rPr>
                <w:i/>
              </w:rPr>
              <w:t>&lt;e.g., Requestor:</w:t>
            </w:r>
          </w:p>
          <w:p w14:paraId="1C5831EB" w14:textId="77777777" w:rsidR="00E8043B" w:rsidRPr="003651D9" w:rsidRDefault="00E8043B" w:rsidP="00843B52">
            <w:pPr>
              <w:pStyle w:val="BodyText"/>
              <w:ind w:left="720"/>
              <w:rPr>
                <w:i/>
              </w:rPr>
            </w:pPr>
            <w:r w:rsidRPr="003651D9">
              <w:rPr>
                <w:i/>
              </w:rPr>
              <w:t>Submits the relevant details and requests the creation of a new workitem.&gt;</w:t>
            </w:r>
          </w:p>
        </w:tc>
      </w:tr>
      <w:tr w:rsidR="00E8043B" w:rsidRPr="003651D9" w14:paraId="15DC85DF" w14:textId="77777777" w:rsidTr="00BB76BC">
        <w:tc>
          <w:tcPr>
            <w:tcW w:w="1818" w:type="dxa"/>
            <w:shd w:val="clear" w:color="auto" w:fill="auto"/>
          </w:tcPr>
          <w:p w14:paraId="07A55003" w14:textId="77777777" w:rsidR="00E8043B" w:rsidRPr="003651D9" w:rsidRDefault="00E8043B" w:rsidP="000807AC">
            <w:pPr>
              <w:pStyle w:val="BodyText"/>
              <w:rPr>
                <w:b/>
              </w:rPr>
            </w:pPr>
            <w:r w:rsidRPr="003651D9">
              <w:rPr>
                <w:b/>
              </w:rPr>
              <w:t>Actor(s):</w:t>
            </w:r>
          </w:p>
        </w:tc>
        <w:tc>
          <w:tcPr>
            <w:tcW w:w="7758" w:type="dxa"/>
            <w:shd w:val="clear" w:color="auto" w:fill="auto"/>
          </w:tcPr>
          <w:p w14:paraId="6BFB3D02" w14:textId="77777777" w:rsidR="00E8043B" w:rsidRPr="003651D9" w:rsidRDefault="00E8043B" w:rsidP="00E8043B">
            <w:pPr>
              <w:pStyle w:val="BodyText"/>
              <w:rPr>
                <w:i/>
              </w:rPr>
            </w:pPr>
            <w:r w:rsidRPr="003651D9">
              <w:rPr>
                <w:i/>
              </w:rPr>
              <w:t>&lt;e.g., The following actors may play the role of Requestor:</w:t>
            </w:r>
          </w:p>
          <w:p w14:paraId="20605F3A" w14:textId="77777777" w:rsidR="00E8043B" w:rsidRPr="003651D9" w:rsidRDefault="00E8043B" w:rsidP="00843B52">
            <w:pPr>
              <w:pStyle w:val="BodyText"/>
              <w:ind w:left="720"/>
              <w:rPr>
                <w:i/>
              </w:rPr>
            </w:pPr>
            <w:r w:rsidRPr="003651D9">
              <w:rPr>
                <w:i/>
              </w:rPr>
              <w:t>Workitem Creator: when requesting workitems</w:t>
            </w:r>
          </w:p>
          <w:p w14:paraId="2C320452" w14:textId="77777777" w:rsidR="00E8043B" w:rsidRPr="003651D9" w:rsidRDefault="00E8043B" w:rsidP="00843B52">
            <w:pPr>
              <w:pStyle w:val="BodyText"/>
              <w:ind w:left="720"/>
              <w:rPr>
                <w:i/>
              </w:rPr>
            </w:pPr>
            <w:r w:rsidRPr="003651D9">
              <w:rPr>
                <w:i/>
              </w:rPr>
              <w:t>Workitem Performer: when performing unscheduled workitems&gt;</w:t>
            </w:r>
          </w:p>
        </w:tc>
      </w:tr>
      <w:tr w:rsidR="00E8043B" w:rsidRPr="003651D9" w14:paraId="03B0A03C" w14:textId="77777777" w:rsidTr="00BB76BC">
        <w:tc>
          <w:tcPr>
            <w:tcW w:w="1818" w:type="dxa"/>
            <w:shd w:val="clear" w:color="auto" w:fill="auto"/>
          </w:tcPr>
          <w:p w14:paraId="48088BCF" w14:textId="77777777" w:rsidR="00E8043B" w:rsidRPr="003651D9" w:rsidRDefault="00E8043B" w:rsidP="000807AC">
            <w:pPr>
              <w:pStyle w:val="BodyText"/>
              <w:rPr>
                <w:b/>
              </w:rPr>
            </w:pPr>
            <w:r w:rsidRPr="003651D9">
              <w:rPr>
                <w:b/>
              </w:rPr>
              <w:t>Role:</w:t>
            </w:r>
          </w:p>
        </w:tc>
        <w:tc>
          <w:tcPr>
            <w:tcW w:w="7758" w:type="dxa"/>
            <w:shd w:val="clear" w:color="auto" w:fill="auto"/>
          </w:tcPr>
          <w:p w14:paraId="0AE86F33" w14:textId="77777777" w:rsidR="00E8043B" w:rsidRPr="003651D9" w:rsidRDefault="00E8043B" w:rsidP="00E8043B">
            <w:pPr>
              <w:pStyle w:val="BodyText"/>
              <w:rPr>
                <w:i/>
              </w:rPr>
            </w:pPr>
            <w:r w:rsidRPr="003651D9">
              <w:rPr>
                <w:i/>
              </w:rPr>
              <w:t>&lt;e.g., Manager:</w:t>
            </w:r>
          </w:p>
          <w:p w14:paraId="11FEB9B1" w14:textId="77777777" w:rsidR="00E8043B" w:rsidRPr="003651D9" w:rsidRDefault="00E8043B" w:rsidP="00843B52">
            <w:pPr>
              <w:pStyle w:val="BodyText"/>
              <w:ind w:left="720"/>
              <w:rPr>
                <w:i/>
              </w:rPr>
            </w:pPr>
            <w:r w:rsidRPr="003651D9">
              <w:rPr>
                <w:i/>
              </w:rPr>
              <w:t>Creates and manages a Unified Procedure Step instance for the requested</w:t>
            </w:r>
          </w:p>
          <w:p w14:paraId="74267DAF" w14:textId="77777777" w:rsidR="00E8043B" w:rsidRPr="003651D9" w:rsidRDefault="00E8043B" w:rsidP="00843B52">
            <w:pPr>
              <w:pStyle w:val="BodyText"/>
              <w:ind w:left="720"/>
              <w:rPr>
                <w:i/>
              </w:rPr>
            </w:pPr>
            <w:r w:rsidRPr="003651D9">
              <w:rPr>
                <w:i/>
              </w:rPr>
              <w:t>workitem.&gt;</w:t>
            </w:r>
          </w:p>
        </w:tc>
      </w:tr>
      <w:tr w:rsidR="00E8043B" w:rsidRPr="003651D9" w14:paraId="3B56F9D2" w14:textId="77777777" w:rsidTr="00BB76BC">
        <w:tc>
          <w:tcPr>
            <w:tcW w:w="1818" w:type="dxa"/>
            <w:shd w:val="clear" w:color="auto" w:fill="auto"/>
          </w:tcPr>
          <w:p w14:paraId="29FFC270" w14:textId="77777777" w:rsidR="00E8043B" w:rsidRPr="003651D9" w:rsidRDefault="00E8043B" w:rsidP="000807AC">
            <w:pPr>
              <w:pStyle w:val="BodyText"/>
              <w:rPr>
                <w:b/>
              </w:rPr>
            </w:pPr>
            <w:r w:rsidRPr="003651D9">
              <w:rPr>
                <w:b/>
              </w:rPr>
              <w:t>Actor(s):</w:t>
            </w:r>
          </w:p>
        </w:tc>
        <w:tc>
          <w:tcPr>
            <w:tcW w:w="7758" w:type="dxa"/>
            <w:shd w:val="clear" w:color="auto" w:fill="auto"/>
          </w:tcPr>
          <w:p w14:paraId="53D315B5" w14:textId="77777777" w:rsidR="00E8043B" w:rsidRPr="003651D9" w:rsidRDefault="00E8043B" w:rsidP="00E8043B">
            <w:pPr>
              <w:pStyle w:val="BodyText"/>
              <w:rPr>
                <w:i/>
              </w:rPr>
            </w:pPr>
            <w:r w:rsidRPr="003651D9">
              <w:rPr>
                <w:i/>
              </w:rPr>
              <w:t>&lt;e.g., The following actors may play the role of Manager:</w:t>
            </w:r>
          </w:p>
          <w:p w14:paraId="63F4A47B" w14:textId="77777777" w:rsidR="00E8043B" w:rsidRPr="003651D9" w:rsidRDefault="00E8043B" w:rsidP="00843B52">
            <w:pPr>
              <w:pStyle w:val="BodyText"/>
              <w:ind w:left="720"/>
              <w:rPr>
                <w:i/>
              </w:rPr>
            </w:pPr>
            <w:r w:rsidRPr="003651D9">
              <w:rPr>
                <w:i/>
              </w:rPr>
              <w:t>Workitem Manager: when receiving a new workitem for its worklist.&gt;</w:t>
            </w:r>
          </w:p>
        </w:tc>
      </w:tr>
    </w:tbl>
    <w:p w14:paraId="12BABFCA"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215C5B56" w14:textId="77777777" w:rsidR="00CF283F" w:rsidRPr="003651D9" w:rsidRDefault="00303E20" w:rsidP="00303E20">
      <w:pPr>
        <w:pStyle w:val="Heading3"/>
        <w:numPr>
          <w:ilvl w:val="0"/>
          <w:numId w:val="0"/>
        </w:numPr>
        <w:rPr>
          <w:noProof w:val="0"/>
        </w:rPr>
      </w:pPr>
      <w:bookmarkStart w:id="378" w:name="_Toc443399631"/>
      <w:r w:rsidRPr="003651D9">
        <w:rPr>
          <w:noProof w:val="0"/>
        </w:rPr>
        <w:t>3</w:t>
      </w:r>
      <w:r w:rsidR="00CF283F" w:rsidRPr="003651D9">
        <w:rPr>
          <w:noProof w:val="0"/>
        </w:rPr>
        <w:t>.Y.3 Referenced Standard</w:t>
      </w:r>
      <w:r w:rsidR="00DD13DB" w:rsidRPr="003651D9">
        <w:rPr>
          <w:noProof w:val="0"/>
        </w:rPr>
        <w:t>s</w:t>
      </w:r>
      <w:bookmarkEnd w:id="378"/>
    </w:p>
    <w:p w14:paraId="6F28B97F" w14:textId="77777777" w:rsidR="00CF283F" w:rsidRPr="003651D9" w:rsidRDefault="00CF283F" w:rsidP="00597DB2">
      <w:pPr>
        <w:pStyle w:val="AuthorInstructions"/>
      </w:pPr>
      <w:r w:rsidRPr="003651D9">
        <w:t>&lt;e.g., HL7 2.3.1 Chapters 2, 3&gt;</w:t>
      </w:r>
    </w:p>
    <w:p w14:paraId="08613361"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13FCB5A1" w14:textId="77777777" w:rsidR="00CF283F" w:rsidRPr="003651D9" w:rsidRDefault="00303E20" w:rsidP="00303E20">
      <w:pPr>
        <w:pStyle w:val="Heading3"/>
        <w:numPr>
          <w:ilvl w:val="0"/>
          <w:numId w:val="0"/>
        </w:numPr>
        <w:rPr>
          <w:noProof w:val="0"/>
        </w:rPr>
      </w:pPr>
      <w:bookmarkStart w:id="379" w:name="_Toc443399632"/>
      <w:r w:rsidRPr="003651D9">
        <w:rPr>
          <w:noProof w:val="0"/>
        </w:rPr>
        <w:t>3</w:t>
      </w:r>
      <w:r w:rsidR="00CF283F" w:rsidRPr="003651D9">
        <w:rPr>
          <w:noProof w:val="0"/>
        </w:rPr>
        <w:t>.Y.4 Interaction Diagram</w:t>
      </w:r>
      <w:bookmarkEnd w:id="379"/>
    </w:p>
    <w:p w14:paraId="60D0AD77"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409B8F1D" w14:textId="48B7178F" w:rsidR="007C1AAC" w:rsidRPr="003651D9" w:rsidRDefault="004C7B88">
      <w:pPr>
        <w:pStyle w:val="BodyText"/>
      </w:pPr>
      <w:r w:rsidRPr="003651D9">
        <w:rPr>
          <w:noProof/>
        </w:rPr>
        <w:lastRenderedPageBreak/>
        <mc:AlternateContent>
          <mc:Choice Requires="wpc">
            <w:drawing>
              <wp:inline distT="0" distB="0" distL="0" distR="0" wp14:anchorId="18232549" wp14:editId="309113F3">
                <wp:extent cx="5943600" cy="2400300"/>
                <wp:effectExtent l="0" t="0" r="0" b="190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D078D" w14:textId="77777777" w:rsidR="005F3FB5" w:rsidRPr="007C1AAC" w:rsidRDefault="005F3FB5" w:rsidP="007C1AAC">
                              <w:pPr>
                                <w:jc w:val="center"/>
                                <w:rPr>
                                  <w:sz w:val="22"/>
                                  <w:szCs w:val="22"/>
                                </w:rPr>
                              </w:pPr>
                              <w:r w:rsidRPr="007C1AAC">
                                <w:rPr>
                                  <w:sz w:val="22"/>
                                  <w:szCs w:val="22"/>
                                </w:rPr>
                                <w:t>A</w:t>
                              </w:r>
                              <w:r>
                                <w:rPr>
                                  <w:sz w:val="22"/>
                                  <w:szCs w:val="22"/>
                                </w:rPr>
                                <w:t>ctor A</w:t>
                              </w:r>
                            </w:p>
                            <w:p w14:paraId="0497622D" w14:textId="77777777" w:rsidR="005F3FB5" w:rsidRDefault="005F3FB5"/>
                            <w:p w14:paraId="3E9E036F" w14:textId="77777777" w:rsidR="005F3FB5" w:rsidRPr="007C1AAC" w:rsidRDefault="005F3FB5"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548C9" w14:textId="77777777" w:rsidR="005F3FB5" w:rsidRPr="007C1AAC" w:rsidRDefault="005F3FB5" w:rsidP="007C1AAC">
                              <w:pPr>
                                <w:rPr>
                                  <w:sz w:val="22"/>
                                  <w:szCs w:val="22"/>
                                </w:rPr>
                              </w:pPr>
                              <w:r>
                                <w:rPr>
                                  <w:sz w:val="22"/>
                                  <w:szCs w:val="22"/>
                                </w:rPr>
                                <w:t xml:space="preserve">Message </w:t>
                              </w:r>
                              <w:r w:rsidRPr="007C1AAC">
                                <w:rPr>
                                  <w:sz w:val="22"/>
                                  <w:szCs w:val="22"/>
                                </w:rPr>
                                <w:t>1</w:t>
                              </w:r>
                            </w:p>
                            <w:p w14:paraId="3A063803" w14:textId="77777777" w:rsidR="005F3FB5" w:rsidRDefault="005F3FB5"/>
                            <w:p w14:paraId="1B9FA1A2" w14:textId="77777777" w:rsidR="005F3FB5" w:rsidRPr="007C1AAC" w:rsidRDefault="005F3FB5"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88E8E" w14:textId="77777777" w:rsidR="005F3FB5" w:rsidRPr="007C1AAC" w:rsidRDefault="005F3FB5" w:rsidP="007C1AAC">
                              <w:pPr>
                                <w:jc w:val="center"/>
                                <w:rPr>
                                  <w:sz w:val="22"/>
                                  <w:szCs w:val="22"/>
                                </w:rPr>
                              </w:pPr>
                              <w:r w:rsidRPr="007C1AAC">
                                <w:rPr>
                                  <w:sz w:val="22"/>
                                  <w:szCs w:val="22"/>
                                </w:rPr>
                                <w:t>A</w:t>
                              </w:r>
                              <w:r>
                                <w:rPr>
                                  <w:sz w:val="22"/>
                                  <w:szCs w:val="22"/>
                                </w:rPr>
                                <w:t>ctor D</w:t>
                              </w:r>
                            </w:p>
                            <w:p w14:paraId="20319B54" w14:textId="77777777" w:rsidR="005F3FB5" w:rsidRDefault="005F3FB5"/>
                            <w:p w14:paraId="2A20B2C5" w14:textId="77777777" w:rsidR="005F3FB5" w:rsidRPr="007C1AAC" w:rsidRDefault="005F3FB5"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07CB1" w14:textId="77777777" w:rsidR="005F3FB5" w:rsidRPr="007C1AAC" w:rsidRDefault="005F3FB5" w:rsidP="007C1AAC">
                              <w:pPr>
                                <w:rPr>
                                  <w:sz w:val="22"/>
                                  <w:szCs w:val="22"/>
                                </w:rPr>
                              </w:pPr>
                              <w:r>
                                <w:rPr>
                                  <w:sz w:val="22"/>
                                  <w:szCs w:val="22"/>
                                </w:rPr>
                                <w:t xml:space="preserve">Message </w:t>
                              </w:r>
                              <w:r w:rsidRPr="007C1AAC">
                                <w:rPr>
                                  <w:sz w:val="22"/>
                                  <w:szCs w:val="22"/>
                                </w:rPr>
                                <w:t>2</w:t>
                              </w:r>
                            </w:p>
                            <w:p w14:paraId="103C6E51" w14:textId="77777777" w:rsidR="005F3FB5" w:rsidRDefault="005F3FB5"/>
                            <w:p w14:paraId="7960CEFF" w14:textId="77777777" w:rsidR="005F3FB5" w:rsidRPr="007C1AAC" w:rsidRDefault="005F3FB5"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8232549" id="Canvas 159" o:spid="_x0000_s119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">
                <v:shape id="_x0000_s1196" type="#_x0000_t75" style="position:absolute;width:59436;height:24003;visibility:visible;mso-wrap-style:square">
                  <v:fill o:detectmouseclick="t"/>
                  <v:path o:connecttype="none"/>
                </v:shape>
                <v:shape id="Text Box 160" o:spid="_x0000_s119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17D078D" w14:textId="77777777" w:rsidR="005F3FB5" w:rsidRPr="007C1AAC" w:rsidRDefault="005F3FB5" w:rsidP="007C1AAC">
                        <w:pPr>
                          <w:jc w:val="center"/>
                          <w:rPr>
                            <w:sz w:val="22"/>
                            <w:szCs w:val="22"/>
                          </w:rPr>
                        </w:pPr>
                        <w:r w:rsidRPr="007C1AAC">
                          <w:rPr>
                            <w:sz w:val="22"/>
                            <w:szCs w:val="22"/>
                          </w:rPr>
                          <w:t>A</w:t>
                        </w:r>
                        <w:r>
                          <w:rPr>
                            <w:sz w:val="22"/>
                            <w:szCs w:val="22"/>
                          </w:rPr>
                          <w:t>ctor A</w:t>
                        </w:r>
                      </w:p>
                      <w:p w14:paraId="0497622D" w14:textId="77777777" w:rsidR="005F3FB5" w:rsidRDefault="005F3FB5"/>
                      <w:p w14:paraId="3E9E036F" w14:textId="77777777" w:rsidR="005F3FB5" w:rsidRPr="007C1AAC" w:rsidRDefault="005F3FB5" w:rsidP="007C1AAC">
                        <w:pPr>
                          <w:jc w:val="center"/>
                          <w:rPr>
                            <w:sz w:val="22"/>
                            <w:szCs w:val="22"/>
                          </w:rPr>
                        </w:pPr>
                        <w:r w:rsidRPr="007C1AAC">
                          <w:rPr>
                            <w:sz w:val="22"/>
                            <w:szCs w:val="22"/>
                          </w:rPr>
                          <w:t>A</w:t>
                        </w:r>
                        <w:r>
                          <w:rPr>
                            <w:sz w:val="22"/>
                            <w:szCs w:val="22"/>
                          </w:rPr>
                          <w:t>ctor A</w:t>
                        </w:r>
                      </w:p>
                    </w:txbxContent>
                  </v:textbox>
                </v:shape>
                <v:line id="Line 161" o:spid="_x0000_s119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9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614548C9" w14:textId="77777777" w:rsidR="005F3FB5" w:rsidRPr="007C1AAC" w:rsidRDefault="005F3FB5" w:rsidP="007C1AAC">
                        <w:pPr>
                          <w:rPr>
                            <w:sz w:val="22"/>
                            <w:szCs w:val="22"/>
                          </w:rPr>
                        </w:pPr>
                        <w:r>
                          <w:rPr>
                            <w:sz w:val="22"/>
                            <w:szCs w:val="22"/>
                          </w:rPr>
                          <w:t xml:space="preserve">Message </w:t>
                        </w:r>
                        <w:r w:rsidRPr="007C1AAC">
                          <w:rPr>
                            <w:sz w:val="22"/>
                            <w:szCs w:val="22"/>
                          </w:rPr>
                          <w:t>1</w:t>
                        </w:r>
                      </w:p>
                      <w:p w14:paraId="3A063803" w14:textId="77777777" w:rsidR="005F3FB5" w:rsidRDefault="005F3FB5"/>
                      <w:p w14:paraId="1B9FA1A2" w14:textId="77777777" w:rsidR="005F3FB5" w:rsidRPr="007C1AAC" w:rsidRDefault="005F3FB5" w:rsidP="007C1AAC">
                        <w:pPr>
                          <w:rPr>
                            <w:sz w:val="22"/>
                            <w:szCs w:val="22"/>
                          </w:rPr>
                        </w:pPr>
                        <w:r>
                          <w:rPr>
                            <w:sz w:val="22"/>
                            <w:szCs w:val="22"/>
                          </w:rPr>
                          <w:t xml:space="preserve">Message </w:t>
                        </w:r>
                        <w:r w:rsidRPr="007C1AAC">
                          <w:rPr>
                            <w:sz w:val="22"/>
                            <w:szCs w:val="22"/>
                          </w:rPr>
                          <w:t>1</w:t>
                        </w:r>
                      </w:p>
                    </w:txbxContent>
                  </v:textbox>
                </v:shape>
                <v:line id="Line 163" o:spid="_x0000_s120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20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20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20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20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22688E8E" w14:textId="77777777" w:rsidR="005F3FB5" w:rsidRPr="007C1AAC" w:rsidRDefault="005F3FB5" w:rsidP="007C1AAC">
                        <w:pPr>
                          <w:jc w:val="center"/>
                          <w:rPr>
                            <w:sz w:val="22"/>
                            <w:szCs w:val="22"/>
                          </w:rPr>
                        </w:pPr>
                        <w:r w:rsidRPr="007C1AAC">
                          <w:rPr>
                            <w:sz w:val="22"/>
                            <w:szCs w:val="22"/>
                          </w:rPr>
                          <w:t>A</w:t>
                        </w:r>
                        <w:r>
                          <w:rPr>
                            <w:sz w:val="22"/>
                            <w:szCs w:val="22"/>
                          </w:rPr>
                          <w:t>ctor D</w:t>
                        </w:r>
                      </w:p>
                      <w:p w14:paraId="20319B54" w14:textId="77777777" w:rsidR="005F3FB5" w:rsidRDefault="005F3FB5"/>
                      <w:p w14:paraId="2A20B2C5" w14:textId="77777777" w:rsidR="005F3FB5" w:rsidRPr="007C1AAC" w:rsidRDefault="005F3FB5" w:rsidP="007C1AAC">
                        <w:pPr>
                          <w:jc w:val="center"/>
                          <w:rPr>
                            <w:sz w:val="22"/>
                            <w:szCs w:val="22"/>
                          </w:rPr>
                        </w:pPr>
                        <w:r w:rsidRPr="007C1AAC">
                          <w:rPr>
                            <w:sz w:val="22"/>
                            <w:szCs w:val="22"/>
                          </w:rPr>
                          <w:t>A</w:t>
                        </w:r>
                        <w:r>
                          <w:rPr>
                            <w:sz w:val="22"/>
                            <w:szCs w:val="22"/>
                          </w:rPr>
                          <w:t>ctor D</w:t>
                        </w:r>
                      </w:p>
                    </w:txbxContent>
                  </v:textbox>
                </v:shape>
                <v:line id="Line 168" o:spid="_x0000_s120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shape id="Text Box 169" o:spid="_x0000_s1206"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44807CB1" w14:textId="77777777" w:rsidR="005F3FB5" w:rsidRPr="007C1AAC" w:rsidRDefault="005F3FB5" w:rsidP="007C1AAC">
                        <w:pPr>
                          <w:rPr>
                            <w:sz w:val="22"/>
                            <w:szCs w:val="22"/>
                          </w:rPr>
                        </w:pPr>
                        <w:r>
                          <w:rPr>
                            <w:sz w:val="22"/>
                            <w:szCs w:val="22"/>
                          </w:rPr>
                          <w:t xml:space="preserve">Message </w:t>
                        </w:r>
                        <w:r w:rsidRPr="007C1AAC">
                          <w:rPr>
                            <w:sz w:val="22"/>
                            <w:szCs w:val="22"/>
                          </w:rPr>
                          <w:t>2</w:t>
                        </w:r>
                      </w:p>
                      <w:p w14:paraId="103C6E51" w14:textId="77777777" w:rsidR="005F3FB5" w:rsidRDefault="005F3FB5"/>
                      <w:p w14:paraId="7960CEFF" w14:textId="77777777" w:rsidR="005F3FB5" w:rsidRPr="007C1AAC" w:rsidRDefault="005F3FB5"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2ACE200E" w14:textId="77777777" w:rsidR="00CF283F" w:rsidRPr="003651D9" w:rsidRDefault="00303E20" w:rsidP="00680648">
      <w:pPr>
        <w:pStyle w:val="Heading4"/>
        <w:numPr>
          <w:ilvl w:val="0"/>
          <w:numId w:val="0"/>
        </w:numPr>
        <w:rPr>
          <w:noProof w:val="0"/>
        </w:rPr>
      </w:pPr>
      <w:bookmarkStart w:id="380" w:name="_Toc443399633"/>
      <w:r w:rsidRPr="003651D9">
        <w:rPr>
          <w:noProof w:val="0"/>
        </w:rPr>
        <w:t>3</w:t>
      </w:r>
      <w:r w:rsidR="00CF283F" w:rsidRPr="003651D9">
        <w:rPr>
          <w:noProof w:val="0"/>
        </w:rPr>
        <w:t>.Y.4.1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380"/>
    </w:p>
    <w:bookmarkEnd w:id="278"/>
    <w:bookmarkEnd w:id="279"/>
    <w:bookmarkEnd w:id="280"/>
    <w:bookmarkEnd w:id="281"/>
    <w:bookmarkEnd w:id="282"/>
    <w:p w14:paraId="40B08EBB"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0606703"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D5CB815" w14:textId="77777777" w:rsidR="00CF283F" w:rsidRPr="003651D9" w:rsidRDefault="00303E20" w:rsidP="00303E20">
      <w:pPr>
        <w:pStyle w:val="Heading5"/>
        <w:numPr>
          <w:ilvl w:val="0"/>
          <w:numId w:val="0"/>
        </w:numPr>
        <w:rPr>
          <w:noProof w:val="0"/>
        </w:rPr>
      </w:pPr>
      <w:bookmarkStart w:id="381" w:name="_Toc443399634"/>
      <w:r w:rsidRPr="003651D9">
        <w:rPr>
          <w:noProof w:val="0"/>
        </w:rPr>
        <w:t>3</w:t>
      </w:r>
      <w:r w:rsidR="00CF283F" w:rsidRPr="003651D9">
        <w:rPr>
          <w:noProof w:val="0"/>
        </w:rPr>
        <w:t>.Y.4.1.1 Trigger Events</w:t>
      </w:r>
      <w:bookmarkEnd w:id="381"/>
    </w:p>
    <w:p w14:paraId="090EB6E1"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148A8086" w14:textId="77777777" w:rsidR="00CF283F" w:rsidRPr="003651D9" w:rsidRDefault="00303E20" w:rsidP="00303E20">
      <w:pPr>
        <w:pStyle w:val="Heading5"/>
        <w:numPr>
          <w:ilvl w:val="0"/>
          <w:numId w:val="0"/>
        </w:numPr>
        <w:rPr>
          <w:noProof w:val="0"/>
        </w:rPr>
      </w:pPr>
      <w:bookmarkStart w:id="382" w:name="_Toc443399635"/>
      <w:r w:rsidRPr="003651D9">
        <w:rPr>
          <w:noProof w:val="0"/>
        </w:rPr>
        <w:t>3</w:t>
      </w:r>
      <w:r w:rsidR="00CF283F" w:rsidRPr="003651D9">
        <w:rPr>
          <w:noProof w:val="0"/>
        </w:rPr>
        <w:t>.Y.4.1.2 Message Semantics</w:t>
      </w:r>
      <w:bookmarkEnd w:id="382"/>
    </w:p>
    <w:p w14:paraId="207163A8"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3908E8BE"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25D58A28" w14:textId="77777777"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0C21DECD" w14:textId="77777777" w:rsidR="00CF283F" w:rsidRPr="003651D9" w:rsidRDefault="00303E20" w:rsidP="00303E20">
      <w:pPr>
        <w:pStyle w:val="Heading5"/>
        <w:numPr>
          <w:ilvl w:val="0"/>
          <w:numId w:val="0"/>
        </w:numPr>
        <w:rPr>
          <w:noProof w:val="0"/>
        </w:rPr>
      </w:pPr>
      <w:bookmarkStart w:id="383" w:name="_Toc443399636"/>
      <w:r w:rsidRPr="003651D9">
        <w:rPr>
          <w:noProof w:val="0"/>
        </w:rPr>
        <w:t>3</w:t>
      </w:r>
      <w:r w:rsidR="00CF283F" w:rsidRPr="003651D9">
        <w:rPr>
          <w:noProof w:val="0"/>
        </w:rPr>
        <w:t>.Y.4.1.3 Expected Actions</w:t>
      </w:r>
      <w:bookmarkEnd w:id="383"/>
    </w:p>
    <w:p w14:paraId="0A6D0FC7"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15030CB4" w14:textId="77777777" w:rsidR="006C371A" w:rsidRPr="003651D9" w:rsidRDefault="006C371A" w:rsidP="00597DB2">
      <w:pPr>
        <w:pStyle w:val="AuthorInstructions"/>
      </w:pPr>
      <w:r w:rsidRPr="003651D9">
        <w:lastRenderedPageBreak/>
        <w:t>&lt;Describe what the receiver is expected/required to do upon receiving this message. &gt;</w:t>
      </w:r>
    </w:p>
    <w:p w14:paraId="310B0CD7"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0FF85778" w14:textId="77777777" w:rsidR="00DD13DB" w:rsidRPr="003651D9" w:rsidRDefault="00DD13DB" w:rsidP="00597DB2">
      <w:pPr>
        <w:pStyle w:val="AuthorInstructions"/>
      </w:pPr>
      <w:r w:rsidRPr="003651D9">
        <w:t>&lt;Explicitly define any expected action based on the multiplicity of an actor(s), if applicable.&gt;</w:t>
      </w:r>
    </w:p>
    <w:p w14:paraId="45405562" w14:textId="77777777" w:rsidR="009B048D" w:rsidRPr="003651D9" w:rsidRDefault="009B048D" w:rsidP="009B048D">
      <w:pPr>
        <w:pStyle w:val="Heading4"/>
        <w:numPr>
          <w:ilvl w:val="0"/>
          <w:numId w:val="0"/>
        </w:numPr>
        <w:rPr>
          <w:noProof w:val="0"/>
        </w:rPr>
      </w:pPr>
      <w:bookmarkStart w:id="384" w:name="_Toc443399637"/>
      <w:r w:rsidRPr="003651D9">
        <w:rPr>
          <w:noProof w:val="0"/>
        </w:rPr>
        <w:t>3</w:t>
      </w:r>
      <w:r w:rsidR="003B2A2B" w:rsidRPr="003651D9">
        <w:rPr>
          <w:noProof w:val="0"/>
        </w:rPr>
        <w:t>.Y.4.2</w:t>
      </w:r>
      <w:r w:rsidR="00DD13DB" w:rsidRPr="003651D9">
        <w:rPr>
          <w:noProof w:val="0"/>
        </w:rPr>
        <w:t xml:space="preserve"> &lt;Message </w:t>
      </w:r>
      <w:r w:rsidR="003B2A2B" w:rsidRPr="003651D9">
        <w:rPr>
          <w:noProof w:val="0"/>
        </w:rPr>
        <w:t>2</w:t>
      </w:r>
      <w:r w:rsidRPr="003651D9">
        <w:rPr>
          <w:noProof w:val="0"/>
        </w:rPr>
        <w:t xml:space="preserve"> Name&gt;</w:t>
      </w:r>
      <w:bookmarkEnd w:id="384"/>
    </w:p>
    <w:p w14:paraId="501872AF"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4F4747F"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41260C92"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6BBD0E1C" w14:textId="77777777" w:rsidR="009B048D" w:rsidRPr="003651D9" w:rsidRDefault="009B048D" w:rsidP="009B048D">
      <w:pPr>
        <w:pStyle w:val="Heading5"/>
        <w:numPr>
          <w:ilvl w:val="0"/>
          <w:numId w:val="0"/>
        </w:numPr>
        <w:rPr>
          <w:noProof w:val="0"/>
        </w:rPr>
      </w:pPr>
      <w:bookmarkStart w:id="385" w:name="_Toc443399638"/>
      <w:r w:rsidRPr="003651D9">
        <w:rPr>
          <w:noProof w:val="0"/>
        </w:rPr>
        <w:t>3.Y.4.</w:t>
      </w:r>
      <w:r w:rsidR="006D768F" w:rsidRPr="003651D9">
        <w:rPr>
          <w:noProof w:val="0"/>
        </w:rPr>
        <w:t>2</w:t>
      </w:r>
      <w:r w:rsidRPr="003651D9">
        <w:rPr>
          <w:noProof w:val="0"/>
        </w:rPr>
        <w:t>.1 Trigger Events</w:t>
      </w:r>
      <w:bookmarkEnd w:id="385"/>
    </w:p>
    <w:p w14:paraId="4ED3368A"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17E03B67" w14:textId="77777777" w:rsidR="009B048D" w:rsidRPr="003651D9" w:rsidRDefault="009B048D" w:rsidP="009B048D">
      <w:pPr>
        <w:pStyle w:val="Heading5"/>
        <w:numPr>
          <w:ilvl w:val="0"/>
          <w:numId w:val="0"/>
        </w:numPr>
        <w:rPr>
          <w:noProof w:val="0"/>
        </w:rPr>
      </w:pPr>
      <w:bookmarkStart w:id="386" w:name="_Toc443399639"/>
      <w:r w:rsidRPr="003651D9">
        <w:rPr>
          <w:noProof w:val="0"/>
        </w:rPr>
        <w:t>3</w:t>
      </w:r>
      <w:r w:rsidR="006D768F" w:rsidRPr="003651D9">
        <w:rPr>
          <w:noProof w:val="0"/>
        </w:rPr>
        <w:t>.Y.4.2</w:t>
      </w:r>
      <w:r w:rsidRPr="003651D9">
        <w:rPr>
          <w:noProof w:val="0"/>
        </w:rPr>
        <w:t>.2 Message Semantics</w:t>
      </w:r>
      <w:bookmarkEnd w:id="386"/>
    </w:p>
    <w:p w14:paraId="1053AE25"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754C7F1B"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12B51B75"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48EB19AA" w14:textId="77777777" w:rsidR="009B048D" w:rsidRPr="003651D9" w:rsidRDefault="009B048D" w:rsidP="009B048D">
      <w:pPr>
        <w:pStyle w:val="Heading5"/>
        <w:numPr>
          <w:ilvl w:val="0"/>
          <w:numId w:val="0"/>
        </w:numPr>
        <w:rPr>
          <w:noProof w:val="0"/>
        </w:rPr>
      </w:pPr>
      <w:bookmarkStart w:id="387" w:name="_Toc443399640"/>
      <w:r w:rsidRPr="003651D9">
        <w:rPr>
          <w:noProof w:val="0"/>
        </w:rPr>
        <w:t>3</w:t>
      </w:r>
      <w:r w:rsidR="006D768F" w:rsidRPr="003651D9">
        <w:rPr>
          <w:noProof w:val="0"/>
        </w:rPr>
        <w:t>.Y.4.2</w:t>
      </w:r>
      <w:r w:rsidRPr="003651D9">
        <w:rPr>
          <w:noProof w:val="0"/>
        </w:rPr>
        <w:t>.3 Expected Actions</w:t>
      </w:r>
      <w:bookmarkEnd w:id="387"/>
    </w:p>
    <w:p w14:paraId="7E447781" w14:textId="77777777" w:rsidR="007A676E" w:rsidRPr="003651D9" w:rsidRDefault="007A676E" w:rsidP="00597DB2">
      <w:pPr>
        <w:pStyle w:val="AuthorInstructions"/>
      </w:pPr>
      <w:r w:rsidRPr="003651D9">
        <w:t>&lt;Description of the actions expected to be taken as a result of sending or receiving this message.&gt;</w:t>
      </w:r>
    </w:p>
    <w:p w14:paraId="23A98D85" w14:textId="77777777" w:rsidR="007A676E" w:rsidRPr="003651D9" w:rsidRDefault="007A676E" w:rsidP="00597DB2">
      <w:pPr>
        <w:pStyle w:val="AuthorInstructions"/>
      </w:pPr>
      <w:r w:rsidRPr="003651D9">
        <w:t>&lt;Describe what the receiver is expected/required to do upon receiving this message. &gt;</w:t>
      </w:r>
    </w:p>
    <w:p w14:paraId="3AA6F252"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1AB06D0" w14:textId="77777777" w:rsidR="00DD13DB" w:rsidRPr="003651D9" w:rsidRDefault="00DD13DB" w:rsidP="00597DB2">
      <w:pPr>
        <w:pStyle w:val="AuthorInstructions"/>
      </w:pPr>
      <w:r w:rsidRPr="003651D9">
        <w:t>&lt;Explicitly define any expected action based on the multiplicity of an actor(s), if applicable.&gt;</w:t>
      </w:r>
    </w:p>
    <w:p w14:paraId="093116EF" w14:textId="77777777" w:rsidR="00303E20" w:rsidRPr="003651D9" w:rsidRDefault="00303E20" w:rsidP="009E34B7">
      <w:pPr>
        <w:pStyle w:val="Heading3"/>
        <w:numPr>
          <w:ilvl w:val="0"/>
          <w:numId w:val="0"/>
        </w:numPr>
        <w:rPr>
          <w:noProof w:val="0"/>
        </w:rPr>
      </w:pPr>
      <w:bookmarkStart w:id="388" w:name="_Toc443399641"/>
      <w:r w:rsidRPr="003651D9">
        <w:rPr>
          <w:noProof w:val="0"/>
        </w:rPr>
        <w:lastRenderedPageBreak/>
        <w:t>3.Y.</w:t>
      </w:r>
      <w:r w:rsidR="00680648" w:rsidRPr="003651D9">
        <w:rPr>
          <w:noProof w:val="0"/>
        </w:rPr>
        <w:t>5</w:t>
      </w:r>
      <w:r w:rsidRPr="003651D9">
        <w:rPr>
          <w:noProof w:val="0"/>
        </w:rPr>
        <w:t xml:space="preserve"> Security Considerations</w:t>
      </w:r>
      <w:bookmarkEnd w:id="388"/>
    </w:p>
    <w:p w14:paraId="3B49793C"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0CBCC54C" w14:textId="77777777" w:rsidR="00680648" w:rsidRPr="003651D9" w:rsidRDefault="00680648" w:rsidP="009E34B7">
      <w:pPr>
        <w:pStyle w:val="Heading4"/>
        <w:numPr>
          <w:ilvl w:val="0"/>
          <w:numId w:val="0"/>
        </w:numPr>
        <w:rPr>
          <w:noProof w:val="0"/>
        </w:rPr>
      </w:pPr>
      <w:bookmarkStart w:id="389" w:name="_Toc443399642"/>
      <w:r w:rsidRPr="003651D9">
        <w:rPr>
          <w:noProof w:val="0"/>
        </w:rPr>
        <w:t>3.Y.5.1 Security Audit Considerations</w:t>
      </w:r>
      <w:bookmarkEnd w:id="389"/>
    </w:p>
    <w:p w14:paraId="40E9A790"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5ECE0691" w14:textId="77777777" w:rsidR="00680648" w:rsidRPr="003651D9" w:rsidRDefault="00680648" w:rsidP="00680648">
      <w:pPr>
        <w:pStyle w:val="Heading5"/>
        <w:numPr>
          <w:ilvl w:val="0"/>
          <w:numId w:val="0"/>
        </w:numPr>
        <w:rPr>
          <w:noProof w:val="0"/>
        </w:rPr>
      </w:pPr>
      <w:bookmarkStart w:id="390" w:name="_Toc443399643"/>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390"/>
    </w:p>
    <w:p w14:paraId="20DEDEEA"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211A829D" w14:textId="77777777" w:rsidR="00EA4EA1" w:rsidRPr="003651D9" w:rsidRDefault="00EA4EA1" w:rsidP="00EA4EA1">
      <w:pPr>
        <w:pStyle w:val="PartTitle"/>
        <w:rPr>
          <w:highlight w:val="yellow"/>
        </w:rPr>
      </w:pPr>
      <w:bookmarkStart w:id="391" w:name="_Toc443399644"/>
      <w:r w:rsidRPr="003651D9">
        <w:lastRenderedPageBreak/>
        <w:t>Appendices</w:t>
      </w:r>
      <w:bookmarkEnd w:id="391"/>
      <w:r w:rsidRPr="003651D9">
        <w:rPr>
          <w:highlight w:val="yellow"/>
        </w:rPr>
        <w:t xml:space="preserve"> </w:t>
      </w:r>
    </w:p>
    <w:p w14:paraId="11117F14"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744E506" w14:textId="77777777" w:rsidR="00EA4EA1" w:rsidRPr="003651D9" w:rsidRDefault="00EA4EA1" w:rsidP="00EA4EA1"/>
    <w:p w14:paraId="59131150" w14:textId="77777777" w:rsidR="00EA4EA1" w:rsidRPr="003651D9" w:rsidRDefault="00EA4EA1" w:rsidP="00EA4EA1">
      <w:pPr>
        <w:pStyle w:val="AppendixHeading1"/>
        <w:rPr>
          <w:noProof w:val="0"/>
        </w:rPr>
      </w:pPr>
      <w:bookmarkStart w:id="392" w:name="_Toc443399645"/>
      <w:r w:rsidRPr="003651D9">
        <w:rPr>
          <w:noProof w:val="0"/>
        </w:rPr>
        <w:t>Appendix A – &lt;Appendix A Title&gt;</w:t>
      </w:r>
      <w:bookmarkEnd w:id="392"/>
    </w:p>
    <w:p w14:paraId="4B8C06C0" w14:textId="77777777" w:rsidR="00EA4EA1" w:rsidRPr="003651D9" w:rsidRDefault="00EA4EA1" w:rsidP="00EA4EA1">
      <w:pPr>
        <w:pStyle w:val="BodyText"/>
      </w:pPr>
      <w:r w:rsidRPr="003651D9">
        <w:t>Appendix A text goes here.</w:t>
      </w:r>
    </w:p>
    <w:p w14:paraId="55EBC1AD" w14:textId="77777777" w:rsidR="00EA4EA1" w:rsidRPr="003651D9" w:rsidRDefault="00EA4EA1" w:rsidP="00AA3771">
      <w:pPr>
        <w:pStyle w:val="AppendixHeading2"/>
        <w:numPr>
          <w:ilvl w:val="1"/>
          <w:numId w:val="19"/>
        </w:numPr>
        <w:rPr>
          <w:bCs/>
          <w:noProof w:val="0"/>
        </w:rPr>
      </w:pPr>
      <w:bookmarkStart w:id="393" w:name="_Toc443399646"/>
      <w:r w:rsidRPr="003651D9">
        <w:rPr>
          <w:bCs/>
          <w:noProof w:val="0"/>
        </w:rPr>
        <w:t>&lt;Add Title&gt;</w:t>
      </w:r>
      <w:bookmarkEnd w:id="393"/>
    </w:p>
    <w:p w14:paraId="5071E017" w14:textId="77777777" w:rsidR="00EA4EA1" w:rsidRPr="003651D9" w:rsidRDefault="00EA4EA1" w:rsidP="00EA4EA1">
      <w:pPr>
        <w:pStyle w:val="BodyText"/>
      </w:pPr>
      <w:r w:rsidRPr="003651D9">
        <w:t>Appendix A.1 text goes here</w:t>
      </w:r>
    </w:p>
    <w:p w14:paraId="3BAEAED1" w14:textId="77777777" w:rsidR="00EA4EA1" w:rsidRPr="003651D9" w:rsidRDefault="00EA4EA1" w:rsidP="00EA4EA1">
      <w:pPr>
        <w:pStyle w:val="AppendixHeading1"/>
        <w:rPr>
          <w:noProof w:val="0"/>
        </w:rPr>
      </w:pPr>
      <w:bookmarkStart w:id="394" w:name="_Toc443399647"/>
      <w:r w:rsidRPr="003651D9">
        <w:rPr>
          <w:noProof w:val="0"/>
        </w:rPr>
        <w:t>Appendix B – &lt;Appendix B Title&gt;</w:t>
      </w:r>
      <w:bookmarkEnd w:id="394"/>
    </w:p>
    <w:p w14:paraId="3775674F" w14:textId="77777777" w:rsidR="00EA4EA1" w:rsidRPr="003651D9" w:rsidRDefault="00EA4EA1" w:rsidP="00EA4EA1">
      <w:pPr>
        <w:pStyle w:val="BodyText"/>
      </w:pPr>
      <w:r w:rsidRPr="003651D9">
        <w:t>Appendix B text goes here.</w:t>
      </w:r>
    </w:p>
    <w:p w14:paraId="2E09244E" w14:textId="77777777" w:rsidR="00EA4EA1" w:rsidRPr="003651D9" w:rsidRDefault="00EA4EA1" w:rsidP="00AA3771">
      <w:pPr>
        <w:pStyle w:val="ListParagraph"/>
        <w:numPr>
          <w:ilvl w:val="0"/>
          <w:numId w:val="18"/>
        </w:numPr>
        <w:spacing w:before="240" w:after="60"/>
        <w:rPr>
          <w:rFonts w:ascii="Arial" w:hAnsi="Arial"/>
          <w:b/>
          <w:bCs/>
          <w:vanish/>
          <w:sz w:val="28"/>
        </w:rPr>
      </w:pPr>
    </w:p>
    <w:p w14:paraId="2FC29FAD" w14:textId="77777777" w:rsidR="00EA4EA1" w:rsidRPr="003651D9" w:rsidRDefault="00EA4EA1" w:rsidP="00AA3771">
      <w:pPr>
        <w:pStyle w:val="ListParagraph"/>
        <w:numPr>
          <w:ilvl w:val="1"/>
          <w:numId w:val="18"/>
        </w:numPr>
        <w:spacing w:before="240" w:after="60"/>
        <w:rPr>
          <w:rFonts w:ascii="Arial" w:hAnsi="Arial"/>
          <w:b/>
          <w:bCs/>
          <w:vanish/>
          <w:sz w:val="28"/>
        </w:rPr>
      </w:pPr>
    </w:p>
    <w:p w14:paraId="5874736F" w14:textId="77777777" w:rsidR="00EA4EA1" w:rsidRPr="003651D9" w:rsidRDefault="00EA4EA1" w:rsidP="00AA3771">
      <w:pPr>
        <w:pStyle w:val="AppendixHeading2"/>
        <w:numPr>
          <w:ilvl w:val="1"/>
          <w:numId w:val="18"/>
        </w:numPr>
        <w:rPr>
          <w:bCs/>
          <w:noProof w:val="0"/>
        </w:rPr>
      </w:pPr>
      <w:bookmarkStart w:id="395" w:name="_Toc443399648"/>
      <w:r w:rsidRPr="003651D9">
        <w:rPr>
          <w:bCs/>
          <w:noProof w:val="0"/>
        </w:rPr>
        <w:t>&lt;Add Title&gt;</w:t>
      </w:r>
      <w:bookmarkEnd w:id="395"/>
    </w:p>
    <w:p w14:paraId="067D3D06" w14:textId="77777777" w:rsidR="00EA4EA1" w:rsidRPr="003651D9" w:rsidRDefault="00EA4EA1" w:rsidP="00EA4EA1">
      <w:pPr>
        <w:pStyle w:val="BodyText"/>
      </w:pPr>
      <w:r w:rsidRPr="003651D9">
        <w:t>Appendix B.1 text goes here.</w:t>
      </w:r>
    </w:p>
    <w:p w14:paraId="0D9ABE8A" w14:textId="77777777" w:rsidR="00447451" w:rsidRPr="003651D9" w:rsidRDefault="00447451" w:rsidP="00597DB2">
      <w:pPr>
        <w:pStyle w:val="BodyText"/>
      </w:pPr>
    </w:p>
    <w:p w14:paraId="048C5FD2" w14:textId="77777777" w:rsidR="00522F40" w:rsidRPr="003651D9" w:rsidRDefault="00F313A8" w:rsidP="00111CBC">
      <w:pPr>
        <w:pStyle w:val="AppendixHeading1"/>
        <w:rPr>
          <w:noProof w:val="0"/>
        </w:rPr>
      </w:pPr>
      <w:bookmarkStart w:id="396" w:name="_Toc443399649"/>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396"/>
    </w:p>
    <w:p w14:paraId="1844AACC"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D590DB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708C8E" w14:textId="77777777" w:rsidR="00167DB7" w:rsidRPr="003651D9" w:rsidRDefault="00167DB7" w:rsidP="00461A12">
      <w:pPr>
        <w:pStyle w:val="BodyText"/>
      </w:pPr>
    </w:p>
    <w:p w14:paraId="04CD2AB0" w14:textId="77777777" w:rsidR="00167DB7" w:rsidRPr="003651D9" w:rsidRDefault="00167DB7" w:rsidP="00461A12">
      <w:pPr>
        <w:pStyle w:val="BodyText"/>
      </w:pPr>
    </w:p>
    <w:p w14:paraId="4DEB423B" w14:textId="77777777" w:rsidR="00993FF5" w:rsidRPr="003651D9" w:rsidRDefault="00993FF5" w:rsidP="00461A12">
      <w:pPr>
        <w:pStyle w:val="BodyText"/>
      </w:pPr>
    </w:p>
    <w:p w14:paraId="5558B649" w14:textId="77777777" w:rsidR="00993FF5" w:rsidRPr="003651D9" w:rsidRDefault="00993FF5" w:rsidP="00993FF5">
      <w:pPr>
        <w:pStyle w:val="PartTitle"/>
      </w:pPr>
      <w:bookmarkStart w:id="397" w:name="_Toc443399650"/>
      <w:r w:rsidRPr="003651D9">
        <w:lastRenderedPageBreak/>
        <w:t>Volume 3 – Content Modules</w:t>
      </w:r>
      <w:bookmarkEnd w:id="397"/>
    </w:p>
    <w:p w14:paraId="4755FB1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88E82C3"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1E3B51C7" w14:textId="77777777" w:rsidR="00170ED0" w:rsidRPr="003651D9" w:rsidRDefault="00170ED0" w:rsidP="00170ED0">
      <w:pPr>
        <w:pStyle w:val="Heading1"/>
        <w:numPr>
          <w:ilvl w:val="0"/>
          <w:numId w:val="0"/>
        </w:numPr>
        <w:ind w:left="432" w:hanging="432"/>
        <w:rPr>
          <w:noProof w:val="0"/>
        </w:rPr>
      </w:pPr>
      <w:bookmarkStart w:id="398" w:name="_Toc443399651"/>
      <w:r w:rsidRPr="003651D9">
        <w:rPr>
          <w:noProof w:val="0"/>
        </w:rPr>
        <w:lastRenderedPageBreak/>
        <w:t>5.</w:t>
      </w:r>
      <w:r w:rsidR="00291725">
        <w:rPr>
          <w:noProof w:val="0"/>
        </w:rPr>
        <w:t xml:space="preserve"> </w:t>
      </w:r>
      <w:r w:rsidRPr="003651D9">
        <w:rPr>
          <w:noProof w:val="0"/>
        </w:rPr>
        <w:t>Namespaces and Vocabularies</w:t>
      </w:r>
      <w:bookmarkEnd w:id="398"/>
    </w:p>
    <w:p w14:paraId="64BCF816" w14:textId="77777777" w:rsidR="00701B3A" w:rsidRPr="003651D9" w:rsidRDefault="00170ED0" w:rsidP="00170ED0">
      <w:pPr>
        <w:pStyle w:val="EditorInstructions"/>
      </w:pPr>
      <w:r w:rsidRPr="003651D9">
        <w:t>Add to section 5 Namespaces and Vocabularies</w:t>
      </w:r>
      <w:bookmarkStart w:id="399" w:name="_IHEActCode_Vocabulary"/>
      <w:bookmarkStart w:id="400" w:name="_IHERoleCode_Vocabulary"/>
      <w:bookmarkEnd w:id="399"/>
      <w:bookmarkEnd w:id="400"/>
    </w:p>
    <w:p w14:paraId="4086580E"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CECF8C9"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34E7827E" w14:textId="77777777" w:rsidTr="00730E16">
        <w:trPr>
          <w:tblHeader/>
          <w:jc w:val="center"/>
        </w:trPr>
        <w:tc>
          <w:tcPr>
            <w:tcW w:w="1853" w:type="dxa"/>
            <w:shd w:val="clear" w:color="auto" w:fill="D9D9D9"/>
          </w:tcPr>
          <w:p w14:paraId="2A111FD9"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6DFF7F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DD6CF9C"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C4B2B" w14:textId="77777777" w:rsidTr="00730E16">
        <w:trPr>
          <w:jc w:val="center"/>
        </w:trPr>
        <w:tc>
          <w:tcPr>
            <w:tcW w:w="1853" w:type="dxa"/>
            <w:shd w:val="clear" w:color="auto" w:fill="auto"/>
          </w:tcPr>
          <w:p w14:paraId="3085E82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1C26F0F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CF7D9D4"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6799A04" w14:textId="77777777" w:rsidTr="00730E16">
        <w:trPr>
          <w:jc w:val="center"/>
        </w:trPr>
        <w:tc>
          <w:tcPr>
            <w:tcW w:w="1853" w:type="dxa"/>
            <w:shd w:val="clear" w:color="auto" w:fill="auto"/>
          </w:tcPr>
          <w:p w14:paraId="348C907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F8E984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6C7458A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1C790D5E" w14:textId="77777777" w:rsidTr="00730E16">
        <w:trPr>
          <w:jc w:val="center"/>
        </w:trPr>
        <w:tc>
          <w:tcPr>
            <w:tcW w:w="1853" w:type="dxa"/>
            <w:shd w:val="clear" w:color="auto" w:fill="auto"/>
          </w:tcPr>
          <w:p w14:paraId="421670D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71F36C0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28326E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6B029C9F" w14:textId="77777777" w:rsidR="00170ED0" w:rsidRPr="003651D9" w:rsidRDefault="00170ED0" w:rsidP="00170ED0">
      <w:pPr>
        <w:pStyle w:val="BodyText"/>
      </w:pPr>
    </w:p>
    <w:p w14:paraId="5E3F78EB" w14:textId="77777777" w:rsidR="00170ED0" w:rsidRPr="003651D9" w:rsidRDefault="00170ED0" w:rsidP="00170ED0">
      <w:pPr>
        <w:pStyle w:val="EditorInstructions"/>
      </w:pPr>
      <w:r w:rsidRPr="003651D9">
        <w:t>Add to section 5.1.1 IHE Format Codes</w:t>
      </w:r>
    </w:p>
    <w:p w14:paraId="440EC4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5E19EBC1" w14:textId="77777777" w:rsidTr="00BB76BC">
        <w:trPr>
          <w:tblHeader/>
          <w:jc w:val="center"/>
        </w:trPr>
        <w:tc>
          <w:tcPr>
            <w:tcW w:w="3655" w:type="dxa"/>
            <w:shd w:val="clear" w:color="auto" w:fill="D9D9D9"/>
          </w:tcPr>
          <w:p w14:paraId="059A5EF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0E39AA42"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554563DE"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621516D6"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E343B" w14:textId="77777777" w:rsidTr="00BB76BC">
        <w:trPr>
          <w:jc w:val="center"/>
        </w:trPr>
        <w:tc>
          <w:tcPr>
            <w:tcW w:w="3655" w:type="dxa"/>
            <w:shd w:val="clear" w:color="auto" w:fill="auto"/>
          </w:tcPr>
          <w:p w14:paraId="2376270D"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06C4F2B2"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C9F4964" w14:textId="77777777" w:rsidR="00170ED0" w:rsidRPr="003651D9" w:rsidRDefault="00170ED0" w:rsidP="00701B3A">
            <w:pPr>
              <w:pStyle w:val="TableEntry"/>
              <w:rPr>
                <w:rFonts w:eastAsia="Arial Unicode MS"/>
              </w:rPr>
            </w:pPr>
          </w:p>
        </w:tc>
        <w:tc>
          <w:tcPr>
            <w:tcW w:w="1945" w:type="dxa"/>
            <w:shd w:val="clear" w:color="auto" w:fill="auto"/>
          </w:tcPr>
          <w:p w14:paraId="15CF5A0C"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208C0705" w14:textId="77777777" w:rsidTr="00BB76BC">
        <w:trPr>
          <w:jc w:val="center"/>
        </w:trPr>
        <w:tc>
          <w:tcPr>
            <w:tcW w:w="3655" w:type="dxa"/>
            <w:shd w:val="clear" w:color="auto" w:fill="auto"/>
          </w:tcPr>
          <w:p w14:paraId="71E6AC46" w14:textId="77777777" w:rsidR="00170ED0" w:rsidRPr="003651D9" w:rsidRDefault="00170ED0" w:rsidP="00701B3A">
            <w:pPr>
              <w:pStyle w:val="TableEntry"/>
              <w:rPr>
                <w:rFonts w:eastAsia="Arial Unicode MS"/>
              </w:rPr>
            </w:pPr>
          </w:p>
        </w:tc>
        <w:tc>
          <w:tcPr>
            <w:tcW w:w="2075" w:type="dxa"/>
            <w:shd w:val="clear" w:color="auto" w:fill="auto"/>
          </w:tcPr>
          <w:p w14:paraId="396BE866" w14:textId="77777777" w:rsidR="00170ED0" w:rsidRPr="003651D9" w:rsidRDefault="00170ED0" w:rsidP="00701B3A">
            <w:pPr>
              <w:pStyle w:val="TableEntry"/>
              <w:rPr>
                <w:rFonts w:eastAsia="Arial Unicode MS"/>
              </w:rPr>
            </w:pPr>
          </w:p>
        </w:tc>
        <w:tc>
          <w:tcPr>
            <w:tcW w:w="1888" w:type="dxa"/>
            <w:shd w:val="clear" w:color="auto" w:fill="auto"/>
          </w:tcPr>
          <w:p w14:paraId="7BBF6B57" w14:textId="77777777" w:rsidR="00170ED0" w:rsidRPr="003651D9" w:rsidRDefault="00170ED0" w:rsidP="00701B3A">
            <w:pPr>
              <w:pStyle w:val="TableEntry"/>
              <w:rPr>
                <w:rFonts w:eastAsia="Arial Unicode MS"/>
              </w:rPr>
            </w:pPr>
          </w:p>
        </w:tc>
        <w:tc>
          <w:tcPr>
            <w:tcW w:w="1945" w:type="dxa"/>
            <w:shd w:val="clear" w:color="auto" w:fill="auto"/>
          </w:tcPr>
          <w:p w14:paraId="7985E416" w14:textId="77777777" w:rsidR="00170ED0" w:rsidRPr="003651D9" w:rsidRDefault="00170ED0" w:rsidP="00701B3A">
            <w:pPr>
              <w:pStyle w:val="TableEntry"/>
              <w:rPr>
                <w:rFonts w:eastAsia="Arial Unicode MS"/>
              </w:rPr>
            </w:pPr>
          </w:p>
        </w:tc>
      </w:tr>
      <w:tr w:rsidR="00170ED0" w:rsidRPr="003651D9" w14:paraId="7B1F8218" w14:textId="77777777" w:rsidTr="00BB76BC">
        <w:trPr>
          <w:jc w:val="center"/>
        </w:trPr>
        <w:tc>
          <w:tcPr>
            <w:tcW w:w="3655" w:type="dxa"/>
            <w:shd w:val="clear" w:color="auto" w:fill="auto"/>
          </w:tcPr>
          <w:p w14:paraId="36F61B5D" w14:textId="77777777" w:rsidR="00170ED0" w:rsidRPr="003651D9" w:rsidRDefault="00170ED0" w:rsidP="00701B3A">
            <w:pPr>
              <w:pStyle w:val="TableEntry"/>
              <w:rPr>
                <w:rFonts w:eastAsia="Arial Unicode MS"/>
              </w:rPr>
            </w:pPr>
          </w:p>
        </w:tc>
        <w:tc>
          <w:tcPr>
            <w:tcW w:w="2075" w:type="dxa"/>
            <w:shd w:val="clear" w:color="auto" w:fill="auto"/>
          </w:tcPr>
          <w:p w14:paraId="1A84A2BE" w14:textId="77777777" w:rsidR="00170ED0" w:rsidRPr="003651D9" w:rsidRDefault="00170ED0" w:rsidP="00701B3A">
            <w:pPr>
              <w:pStyle w:val="TableEntry"/>
              <w:rPr>
                <w:rFonts w:eastAsia="Arial Unicode MS"/>
              </w:rPr>
            </w:pPr>
          </w:p>
        </w:tc>
        <w:tc>
          <w:tcPr>
            <w:tcW w:w="1888" w:type="dxa"/>
            <w:shd w:val="clear" w:color="auto" w:fill="auto"/>
          </w:tcPr>
          <w:p w14:paraId="6D641256" w14:textId="77777777" w:rsidR="00170ED0" w:rsidRPr="003651D9" w:rsidRDefault="00170ED0" w:rsidP="00701B3A">
            <w:pPr>
              <w:pStyle w:val="TableEntry"/>
              <w:rPr>
                <w:rFonts w:eastAsia="Arial Unicode MS"/>
              </w:rPr>
            </w:pPr>
          </w:p>
        </w:tc>
        <w:tc>
          <w:tcPr>
            <w:tcW w:w="1945" w:type="dxa"/>
            <w:shd w:val="clear" w:color="auto" w:fill="auto"/>
          </w:tcPr>
          <w:p w14:paraId="332059BD" w14:textId="77777777" w:rsidR="00170ED0" w:rsidRPr="003651D9" w:rsidRDefault="00170ED0" w:rsidP="00701B3A">
            <w:pPr>
              <w:pStyle w:val="TableEntry"/>
              <w:rPr>
                <w:rFonts w:eastAsia="Arial Unicode MS"/>
              </w:rPr>
            </w:pPr>
          </w:p>
        </w:tc>
      </w:tr>
    </w:tbl>
    <w:p w14:paraId="02CEDC24" w14:textId="77777777" w:rsidR="00170ED0" w:rsidRPr="003651D9" w:rsidRDefault="00170ED0" w:rsidP="00170ED0">
      <w:pPr>
        <w:pStyle w:val="BodyText"/>
      </w:pPr>
    </w:p>
    <w:p w14:paraId="54E009A6"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31DF047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36F75A27" w14:textId="77777777" w:rsidTr="00BB76BC">
        <w:trPr>
          <w:jc w:val="center"/>
        </w:trPr>
        <w:tc>
          <w:tcPr>
            <w:tcW w:w="1420" w:type="dxa"/>
            <w:shd w:val="clear" w:color="auto" w:fill="D9D9D9"/>
          </w:tcPr>
          <w:p w14:paraId="53BB2DEF"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4EDE0875"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9848A1A" w14:textId="77777777" w:rsidTr="00BB76BC">
        <w:trPr>
          <w:jc w:val="center"/>
        </w:trPr>
        <w:tc>
          <w:tcPr>
            <w:tcW w:w="1420" w:type="dxa"/>
            <w:shd w:val="clear" w:color="auto" w:fill="auto"/>
          </w:tcPr>
          <w:p w14:paraId="4A4A685A"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23922AE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28332B6E" w14:textId="77777777" w:rsidTr="00BB76BC">
        <w:trPr>
          <w:jc w:val="center"/>
        </w:trPr>
        <w:tc>
          <w:tcPr>
            <w:tcW w:w="1420" w:type="dxa"/>
            <w:shd w:val="clear" w:color="auto" w:fill="auto"/>
          </w:tcPr>
          <w:p w14:paraId="2CB2EB67"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6FD8DB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72F369F4" w14:textId="77777777" w:rsidTr="00BB76BC">
        <w:trPr>
          <w:jc w:val="center"/>
        </w:trPr>
        <w:tc>
          <w:tcPr>
            <w:tcW w:w="1420" w:type="dxa"/>
            <w:shd w:val="clear" w:color="auto" w:fill="auto"/>
          </w:tcPr>
          <w:p w14:paraId="4E15F56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742D1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F34AD39" w14:textId="77777777" w:rsidR="00170ED0" w:rsidRPr="003651D9" w:rsidRDefault="00170ED0" w:rsidP="00170ED0">
      <w:pPr>
        <w:pStyle w:val="BodyText"/>
      </w:pPr>
    </w:p>
    <w:p w14:paraId="22E66004"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7AFE3A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44E4EFAD" w14:textId="77777777" w:rsidTr="00BB76BC">
        <w:trPr>
          <w:tblHeader/>
          <w:jc w:val="center"/>
        </w:trPr>
        <w:tc>
          <w:tcPr>
            <w:tcW w:w="1715" w:type="dxa"/>
            <w:shd w:val="clear" w:color="auto" w:fill="D9D9D9"/>
          </w:tcPr>
          <w:p w14:paraId="06086160"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0A8C56A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5E529569" w14:textId="77777777" w:rsidTr="00BB76BC">
        <w:trPr>
          <w:jc w:val="center"/>
        </w:trPr>
        <w:tc>
          <w:tcPr>
            <w:tcW w:w="1715" w:type="dxa"/>
            <w:shd w:val="clear" w:color="auto" w:fill="auto"/>
          </w:tcPr>
          <w:p w14:paraId="1DCBA3BB"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2854F548"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02DD8269" w14:textId="77777777" w:rsidTr="00BB76BC">
        <w:trPr>
          <w:jc w:val="center"/>
        </w:trPr>
        <w:tc>
          <w:tcPr>
            <w:tcW w:w="1715" w:type="dxa"/>
            <w:shd w:val="clear" w:color="auto" w:fill="auto"/>
          </w:tcPr>
          <w:p w14:paraId="213AB73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649352D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3934C03" w14:textId="77777777" w:rsidTr="00BB76BC">
        <w:trPr>
          <w:jc w:val="center"/>
        </w:trPr>
        <w:tc>
          <w:tcPr>
            <w:tcW w:w="1715" w:type="dxa"/>
            <w:shd w:val="clear" w:color="auto" w:fill="auto"/>
          </w:tcPr>
          <w:p w14:paraId="06E09F22"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2459C8A"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74D803C0" w14:textId="77777777" w:rsidR="008D45BC" w:rsidRPr="003651D9" w:rsidRDefault="00170ED0" w:rsidP="003D5A68">
      <w:pPr>
        <w:pStyle w:val="Heading1"/>
        <w:numPr>
          <w:ilvl w:val="0"/>
          <w:numId w:val="0"/>
        </w:numPr>
        <w:ind w:left="432" w:hanging="432"/>
        <w:rPr>
          <w:noProof w:val="0"/>
        </w:rPr>
      </w:pPr>
      <w:bookmarkStart w:id="401" w:name="_Toc443399652"/>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401"/>
    </w:p>
    <w:p w14:paraId="1E14D5E9"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205F1A8C"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7B8A2A99" w14:textId="77777777" w:rsidR="00993FF5" w:rsidRPr="003651D9" w:rsidRDefault="008D45BC" w:rsidP="00993FF5">
      <w:pPr>
        <w:pStyle w:val="Heading2"/>
        <w:numPr>
          <w:ilvl w:val="0"/>
          <w:numId w:val="0"/>
        </w:numPr>
        <w:rPr>
          <w:noProof w:val="0"/>
        </w:rPr>
      </w:pPr>
      <w:bookmarkStart w:id="402" w:name="_Toc443399653"/>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402"/>
    </w:p>
    <w:p w14:paraId="7E912331"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100197F" w14:textId="77777777" w:rsidR="003D5A68" w:rsidRPr="003651D9" w:rsidRDefault="003D5A68" w:rsidP="00597DB2">
      <w:pPr>
        <w:pStyle w:val="AuthorInstructions"/>
      </w:pPr>
      <w:r w:rsidRPr="003651D9">
        <w:t>&lt;This CDA Content Module template is divided into four parts:</w:t>
      </w:r>
      <w:r w:rsidR="005F3FB5">
        <w:t xml:space="preserve"> </w:t>
      </w:r>
    </w:p>
    <w:p w14:paraId="1BDED902"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4F37DA39"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2CBB94E6"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334C0D61"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07AA0334"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2049A7E0"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4BA08E0" w14:textId="77777777" w:rsidR="00B9308F" w:rsidRPr="003651D9" w:rsidRDefault="00B9308F" w:rsidP="00993FF5">
      <w:pPr>
        <w:pStyle w:val="BodyText"/>
      </w:pPr>
    </w:p>
    <w:p w14:paraId="2FF364AC"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769F885"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276FDE95" w14:textId="77777777" w:rsidR="0022261E" w:rsidRPr="003651D9" w:rsidRDefault="0022261E" w:rsidP="0022261E">
      <w:pPr>
        <w:pStyle w:val="BodyText"/>
        <w:rPr>
          <w:lang w:eastAsia="x-none"/>
        </w:rPr>
      </w:pPr>
    </w:p>
    <w:p w14:paraId="09BAD2EC" w14:textId="77777777" w:rsidR="0022261E" w:rsidRPr="003651D9" w:rsidRDefault="00774B6B" w:rsidP="000807AC">
      <w:pPr>
        <w:pStyle w:val="Heading4"/>
        <w:numPr>
          <w:ilvl w:val="0"/>
          <w:numId w:val="0"/>
        </w:numPr>
        <w:ind w:left="864" w:hanging="864"/>
        <w:rPr>
          <w:noProof w:val="0"/>
        </w:rPr>
      </w:pPr>
      <w:bookmarkStart w:id="403" w:name="_Toc443399654"/>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403"/>
      <w:r w:rsidR="00803E2D" w:rsidRPr="003651D9">
        <w:rPr>
          <w:noProof w:val="0"/>
        </w:rPr>
        <w:t xml:space="preserve"> </w:t>
      </w:r>
    </w:p>
    <w:p w14:paraId="5F3A6493" w14:textId="77777777" w:rsidR="0022261E" w:rsidRPr="003651D9" w:rsidRDefault="0022261E" w:rsidP="0097454A">
      <w:pPr>
        <w:pStyle w:val="Heading5"/>
        <w:numPr>
          <w:ilvl w:val="0"/>
          <w:numId w:val="0"/>
        </w:numPr>
        <w:rPr>
          <w:noProof w:val="0"/>
        </w:rPr>
      </w:pPr>
      <w:bookmarkStart w:id="404" w:name="_Toc443399655"/>
      <w:r w:rsidRPr="003651D9">
        <w:rPr>
          <w:noProof w:val="0"/>
        </w:rPr>
        <w:t>6.3.1.</w:t>
      </w:r>
      <w:r w:rsidR="008D45BC" w:rsidRPr="003651D9">
        <w:rPr>
          <w:noProof w:val="0"/>
        </w:rPr>
        <w:t>D</w:t>
      </w:r>
      <w:r w:rsidRPr="003651D9">
        <w:rPr>
          <w:noProof w:val="0"/>
        </w:rPr>
        <w:t>.1 Format Code</w:t>
      </w:r>
      <w:bookmarkEnd w:id="404"/>
    </w:p>
    <w:p w14:paraId="5E31481F"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23A8BC9B" w14:textId="77777777" w:rsidR="00BB65D8" w:rsidRPr="003651D9" w:rsidRDefault="00BB65D8" w:rsidP="00BB65D8">
      <w:pPr>
        <w:pStyle w:val="Heading5"/>
        <w:numPr>
          <w:ilvl w:val="0"/>
          <w:numId w:val="0"/>
        </w:numPr>
        <w:rPr>
          <w:noProof w:val="0"/>
        </w:rPr>
      </w:pPr>
      <w:bookmarkStart w:id="405" w:name="_Toc443399656"/>
      <w:r w:rsidRPr="003651D9">
        <w:rPr>
          <w:noProof w:val="0"/>
        </w:rPr>
        <w:t>6.3.1.</w:t>
      </w:r>
      <w:r w:rsidR="008D45BC" w:rsidRPr="003651D9">
        <w:rPr>
          <w:noProof w:val="0"/>
        </w:rPr>
        <w:t>D</w:t>
      </w:r>
      <w:r w:rsidRPr="003651D9">
        <w:rPr>
          <w:noProof w:val="0"/>
        </w:rPr>
        <w:t>.2 Parent Template</w:t>
      </w:r>
      <w:bookmarkEnd w:id="405"/>
    </w:p>
    <w:p w14:paraId="1B585D01"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27F4A8E9"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7000B94D"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66D1A3D3"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1386C260"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33DBA5DB" w14:textId="77777777" w:rsidR="00BB65D8" w:rsidRPr="003651D9" w:rsidRDefault="00BB65D8" w:rsidP="00BB65D8">
      <w:pPr>
        <w:pStyle w:val="Heading5"/>
        <w:numPr>
          <w:ilvl w:val="0"/>
          <w:numId w:val="0"/>
        </w:numPr>
        <w:rPr>
          <w:noProof w:val="0"/>
        </w:rPr>
      </w:pPr>
      <w:bookmarkStart w:id="406" w:name="_Toc443399657"/>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406"/>
    </w:p>
    <w:p w14:paraId="0C769941" w14:textId="77777777" w:rsidR="0032060B" w:rsidRPr="003651D9" w:rsidRDefault="0032060B" w:rsidP="00597DB2">
      <w:pPr>
        <w:pStyle w:val="AuthorInstructions"/>
      </w:pPr>
      <w:r w:rsidRPr="003651D9">
        <w:t>&lt;</w:t>
      </w:r>
      <w:r w:rsidR="001F68C9" w:rsidRPr="003651D9">
        <w:t>Identify ALL standards referenced by THIS content module.&gt;</w:t>
      </w:r>
    </w:p>
    <w:p w14:paraId="3CE20C29"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46F9478D" w14:textId="77777777" w:rsidR="001F68C9" w:rsidRPr="003651D9" w:rsidRDefault="001F68C9" w:rsidP="0032060B">
      <w:pPr>
        <w:pStyle w:val="BodyText"/>
        <w:rPr>
          <w:highlight w:val="yellow"/>
        </w:rPr>
      </w:pPr>
    </w:p>
    <w:p w14:paraId="643AD113"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25C1D01" w14:textId="77777777" w:rsidTr="00CF508D">
        <w:trPr>
          <w:cantSplit/>
          <w:tblHeader/>
        </w:trPr>
        <w:tc>
          <w:tcPr>
            <w:tcW w:w="1368" w:type="dxa"/>
            <w:shd w:val="clear" w:color="auto" w:fill="D9D9D9"/>
          </w:tcPr>
          <w:p w14:paraId="3F73B279" w14:textId="77777777" w:rsidR="00665D8F" w:rsidRPr="003651D9" w:rsidRDefault="00665D8F" w:rsidP="00730E16">
            <w:pPr>
              <w:pStyle w:val="TableEntryHeader"/>
            </w:pPr>
            <w:r w:rsidRPr="003651D9">
              <w:t>Abbreviation</w:t>
            </w:r>
          </w:p>
        </w:tc>
        <w:tc>
          <w:tcPr>
            <w:tcW w:w="4500" w:type="dxa"/>
            <w:shd w:val="clear" w:color="auto" w:fill="D9D9D9"/>
          </w:tcPr>
          <w:p w14:paraId="5492AD5D" w14:textId="77777777" w:rsidR="00665D8F" w:rsidRPr="003651D9" w:rsidRDefault="00665D8F" w:rsidP="001F68C9">
            <w:pPr>
              <w:pStyle w:val="TableEntryHeader"/>
            </w:pPr>
            <w:r w:rsidRPr="003651D9">
              <w:t>Title</w:t>
            </w:r>
          </w:p>
        </w:tc>
        <w:tc>
          <w:tcPr>
            <w:tcW w:w="3708" w:type="dxa"/>
            <w:shd w:val="clear" w:color="auto" w:fill="D9D9D9"/>
          </w:tcPr>
          <w:p w14:paraId="1A11A7B9" w14:textId="77777777" w:rsidR="00665D8F" w:rsidRPr="003651D9" w:rsidRDefault="00665D8F" w:rsidP="00CF508D">
            <w:pPr>
              <w:pStyle w:val="TableEntryHeader"/>
            </w:pPr>
            <w:r w:rsidRPr="003651D9">
              <w:t>URL</w:t>
            </w:r>
          </w:p>
        </w:tc>
      </w:tr>
      <w:tr w:rsidR="00665D8F" w:rsidRPr="003651D9" w14:paraId="5706C8C4" w14:textId="77777777" w:rsidTr="00CF508D">
        <w:trPr>
          <w:cantSplit/>
        </w:trPr>
        <w:tc>
          <w:tcPr>
            <w:tcW w:w="1368" w:type="dxa"/>
            <w:shd w:val="clear" w:color="auto" w:fill="auto"/>
          </w:tcPr>
          <w:p w14:paraId="12D17D11" w14:textId="77777777" w:rsidR="00665D8F" w:rsidRPr="003651D9" w:rsidRDefault="0032060B" w:rsidP="00597DB2">
            <w:pPr>
              <w:pStyle w:val="TableEntry"/>
            </w:pPr>
            <w:r w:rsidRPr="003651D9">
              <w:t>&lt;abbreviated name of standard&gt;</w:t>
            </w:r>
          </w:p>
        </w:tc>
        <w:tc>
          <w:tcPr>
            <w:tcW w:w="4500" w:type="dxa"/>
            <w:shd w:val="clear" w:color="auto" w:fill="auto"/>
          </w:tcPr>
          <w:p w14:paraId="09B7B684" w14:textId="77777777" w:rsidR="00665D8F" w:rsidRPr="003651D9" w:rsidRDefault="0032060B" w:rsidP="00597DB2">
            <w:pPr>
              <w:pStyle w:val="TableEntry"/>
            </w:pPr>
            <w:r w:rsidRPr="003651D9">
              <w:t>&lt;full name of standard&gt;</w:t>
            </w:r>
          </w:p>
        </w:tc>
        <w:tc>
          <w:tcPr>
            <w:tcW w:w="3708" w:type="dxa"/>
            <w:shd w:val="clear" w:color="auto" w:fill="auto"/>
          </w:tcPr>
          <w:p w14:paraId="67E1A86A" w14:textId="77777777" w:rsidR="00665D8F" w:rsidRPr="003651D9" w:rsidRDefault="0032060B" w:rsidP="00597DB2">
            <w:pPr>
              <w:pStyle w:val="TableEntry"/>
              <w:rPr>
                <w:sz w:val="20"/>
              </w:rPr>
            </w:pPr>
            <w:r w:rsidRPr="003651D9">
              <w:rPr>
                <w:sz w:val="20"/>
              </w:rPr>
              <w:t>&lt;link to standard&gt;</w:t>
            </w:r>
          </w:p>
        </w:tc>
      </w:tr>
      <w:tr w:rsidR="0032060B" w:rsidRPr="003651D9" w14:paraId="7C8C0D20" w14:textId="77777777" w:rsidTr="00CF508D">
        <w:trPr>
          <w:cantSplit/>
        </w:trPr>
        <w:tc>
          <w:tcPr>
            <w:tcW w:w="1368" w:type="dxa"/>
            <w:shd w:val="clear" w:color="auto" w:fill="auto"/>
          </w:tcPr>
          <w:p w14:paraId="3A50F460" w14:textId="77777777" w:rsidR="0032060B" w:rsidRPr="003651D9" w:rsidRDefault="0032060B" w:rsidP="00597DB2">
            <w:pPr>
              <w:pStyle w:val="TableEntry"/>
            </w:pPr>
            <w:r w:rsidRPr="003651D9">
              <w:t>&lt;abbreviated name of standard&gt;</w:t>
            </w:r>
          </w:p>
        </w:tc>
        <w:tc>
          <w:tcPr>
            <w:tcW w:w="4500" w:type="dxa"/>
            <w:shd w:val="clear" w:color="auto" w:fill="auto"/>
          </w:tcPr>
          <w:p w14:paraId="4EBBD34D" w14:textId="77777777" w:rsidR="0032060B" w:rsidRPr="003651D9" w:rsidRDefault="0032060B" w:rsidP="00597DB2">
            <w:pPr>
              <w:pStyle w:val="TableEntry"/>
            </w:pPr>
            <w:r w:rsidRPr="003651D9">
              <w:t>&lt;full name of standard&gt;</w:t>
            </w:r>
          </w:p>
        </w:tc>
        <w:tc>
          <w:tcPr>
            <w:tcW w:w="3708" w:type="dxa"/>
            <w:shd w:val="clear" w:color="auto" w:fill="auto"/>
          </w:tcPr>
          <w:p w14:paraId="16A6154E" w14:textId="77777777" w:rsidR="0032060B" w:rsidRPr="003651D9" w:rsidRDefault="0032060B" w:rsidP="00597DB2">
            <w:pPr>
              <w:pStyle w:val="TableEntry"/>
              <w:rPr>
                <w:sz w:val="20"/>
              </w:rPr>
            </w:pPr>
            <w:r w:rsidRPr="003651D9">
              <w:rPr>
                <w:sz w:val="20"/>
              </w:rPr>
              <w:t>&lt;link to standard&gt;</w:t>
            </w:r>
          </w:p>
        </w:tc>
      </w:tr>
      <w:tr w:rsidR="0032060B" w:rsidRPr="003651D9" w14:paraId="7497B85B" w14:textId="77777777" w:rsidTr="00CF508D">
        <w:trPr>
          <w:cantSplit/>
        </w:trPr>
        <w:tc>
          <w:tcPr>
            <w:tcW w:w="1368" w:type="dxa"/>
            <w:shd w:val="clear" w:color="auto" w:fill="auto"/>
          </w:tcPr>
          <w:p w14:paraId="23E082E2"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7709CE1F"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4E357A0A"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7B887C62" w14:textId="77777777" w:rsidR="00665D8F" w:rsidRPr="003651D9" w:rsidRDefault="00665D8F" w:rsidP="0032060B">
      <w:pPr>
        <w:pStyle w:val="BodyText"/>
        <w:rPr>
          <w:lang w:eastAsia="x-none"/>
        </w:rPr>
      </w:pPr>
    </w:p>
    <w:p w14:paraId="3E18A939" w14:textId="77777777" w:rsidR="00BB65D8" w:rsidRPr="003651D9" w:rsidRDefault="00BB65D8" w:rsidP="00BB65D8">
      <w:pPr>
        <w:pStyle w:val="Heading5"/>
        <w:numPr>
          <w:ilvl w:val="0"/>
          <w:numId w:val="0"/>
        </w:numPr>
        <w:rPr>
          <w:noProof w:val="0"/>
        </w:rPr>
      </w:pPr>
      <w:bookmarkStart w:id="407" w:name="_Toc443399658"/>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407"/>
    </w:p>
    <w:p w14:paraId="5320BFA8" w14:textId="77777777" w:rsidR="00CD4D46" w:rsidRPr="003651D9" w:rsidRDefault="00CD4D46" w:rsidP="00BB76BC">
      <w:pPr>
        <w:pStyle w:val="BodyText"/>
      </w:pPr>
      <w:r w:rsidRPr="003651D9">
        <w:t>This section identifies the mapping of data between referenced standards into the CDA implementation guide.</w:t>
      </w:r>
    </w:p>
    <w:p w14:paraId="2A65629B"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0E848E3B"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0E513093" w14:textId="77777777" w:rsidR="00AD069D" w:rsidRPr="003651D9" w:rsidRDefault="00AD069D" w:rsidP="003579DA">
      <w:pPr>
        <w:pStyle w:val="BodyText"/>
        <w:rPr>
          <w:i/>
        </w:rPr>
      </w:pPr>
    </w:p>
    <w:p w14:paraId="5BC12149"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47BDC00A" w14:textId="77777777" w:rsidTr="00BB76BC">
        <w:trPr>
          <w:cantSplit/>
          <w:tblHeader/>
          <w:jc w:val="center"/>
        </w:trPr>
        <w:tc>
          <w:tcPr>
            <w:tcW w:w="4537" w:type="dxa"/>
            <w:tcBorders>
              <w:bottom w:val="single" w:sz="4" w:space="0" w:color="000000"/>
            </w:tcBorders>
            <w:shd w:val="clear" w:color="auto" w:fill="D9D9D9"/>
          </w:tcPr>
          <w:p w14:paraId="1B26DBF7"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3CD16288" w14:textId="77777777" w:rsidR="004F7C05" w:rsidRPr="003651D9" w:rsidRDefault="004F7C05" w:rsidP="0032600B">
            <w:pPr>
              <w:pStyle w:val="TableEntryHeader"/>
            </w:pPr>
            <w:r w:rsidRPr="003651D9">
              <w:t>CDA-DIR</w:t>
            </w:r>
          </w:p>
        </w:tc>
      </w:tr>
      <w:tr w:rsidR="004F7C05" w:rsidRPr="003651D9" w14:paraId="1D0BF473" w14:textId="77777777" w:rsidTr="00BB76BC">
        <w:trPr>
          <w:cantSplit/>
          <w:jc w:val="center"/>
        </w:trPr>
        <w:tc>
          <w:tcPr>
            <w:tcW w:w="4537" w:type="dxa"/>
            <w:shd w:val="clear" w:color="auto" w:fill="auto"/>
          </w:tcPr>
          <w:p w14:paraId="557D2828" w14:textId="77777777" w:rsidR="004F7C05" w:rsidRPr="003651D9" w:rsidRDefault="004F7C05" w:rsidP="00EF1E77">
            <w:pPr>
              <w:pStyle w:val="TableEntry"/>
            </w:pPr>
          </w:p>
        </w:tc>
        <w:tc>
          <w:tcPr>
            <w:tcW w:w="3111" w:type="dxa"/>
            <w:shd w:val="clear" w:color="auto" w:fill="auto"/>
          </w:tcPr>
          <w:p w14:paraId="3D7A6F48" w14:textId="77777777" w:rsidR="004F7C05" w:rsidRPr="003651D9" w:rsidRDefault="004F7C05" w:rsidP="00EF1E77">
            <w:pPr>
              <w:pStyle w:val="TableEntry"/>
            </w:pPr>
            <w:r w:rsidRPr="003651D9">
              <w:t>DICOM Object Catalog (5)</w:t>
            </w:r>
          </w:p>
        </w:tc>
      </w:tr>
      <w:tr w:rsidR="004F7C05" w:rsidRPr="003651D9" w14:paraId="6CAF4006" w14:textId="77777777" w:rsidTr="00BB76BC">
        <w:trPr>
          <w:cantSplit/>
          <w:jc w:val="center"/>
        </w:trPr>
        <w:tc>
          <w:tcPr>
            <w:tcW w:w="4537" w:type="dxa"/>
          </w:tcPr>
          <w:p w14:paraId="6EADAAB4" w14:textId="77777777" w:rsidR="004F7C05" w:rsidRPr="003651D9" w:rsidRDefault="004F7C05" w:rsidP="00EF1E77">
            <w:pPr>
              <w:pStyle w:val="TableEntry"/>
            </w:pPr>
            <w:r w:rsidRPr="003651D9">
              <w:t>Administrative</w:t>
            </w:r>
          </w:p>
          <w:p w14:paraId="177AADCF" w14:textId="77777777" w:rsidR="004F7C05" w:rsidRPr="003651D9" w:rsidRDefault="004F7C05" w:rsidP="00BB76BC">
            <w:pPr>
              <w:pStyle w:val="TableEntry"/>
            </w:pPr>
            <w:r w:rsidRPr="003651D9">
              <w:t>Facility (5)</w:t>
            </w:r>
          </w:p>
          <w:p w14:paraId="586A9FC3" w14:textId="77777777" w:rsidR="004F7C05" w:rsidRPr="003651D9" w:rsidRDefault="004F7C05" w:rsidP="00BB76BC">
            <w:pPr>
              <w:pStyle w:val="TableEntry"/>
            </w:pPr>
            <w:r w:rsidRPr="003651D9">
              <w:t>Data Source (1)</w:t>
            </w:r>
          </w:p>
          <w:p w14:paraId="0D7FD336" w14:textId="77777777" w:rsidR="004F7C05" w:rsidRPr="003651D9" w:rsidRDefault="004F7C05" w:rsidP="00BB76BC">
            <w:pPr>
              <w:pStyle w:val="TableEntry"/>
            </w:pPr>
            <w:r w:rsidRPr="003651D9">
              <w:t>Priority (1)</w:t>
            </w:r>
          </w:p>
          <w:p w14:paraId="7BD66A26" w14:textId="77777777" w:rsidR="004F7C05" w:rsidRPr="003651D9" w:rsidRDefault="004F7C05" w:rsidP="00BB76BC">
            <w:pPr>
              <w:pStyle w:val="TableEntry"/>
            </w:pPr>
            <w:r w:rsidRPr="003651D9">
              <w:t>Accreditation (2)</w:t>
            </w:r>
          </w:p>
          <w:p w14:paraId="6BB32219" w14:textId="77777777" w:rsidR="004F7C05" w:rsidRPr="003651D9" w:rsidRDefault="004F7C05" w:rsidP="00BB76BC">
            <w:pPr>
              <w:pStyle w:val="TableEntry"/>
            </w:pPr>
            <w:r w:rsidRPr="003651D9">
              <w:t>Insurance (1)</w:t>
            </w:r>
          </w:p>
        </w:tc>
        <w:tc>
          <w:tcPr>
            <w:tcW w:w="3111" w:type="dxa"/>
          </w:tcPr>
          <w:p w14:paraId="5230014E" w14:textId="77777777" w:rsidR="004F7C05" w:rsidRPr="003651D9" w:rsidRDefault="004F7C05" w:rsidP="00EF1E77">
            <w:pPr>
              <w:pStyle w:val="TableEntry"/>
            </w:pPr>
            <w:r w:rsidRPr="003651D9">
              <w:t>CDA Header</w:t>
            </w:r>
          </w:p>
          <w:p w14:paraId="16AF00A7" w14:textId="77777777" w:rsidR="004F7C05" w:rsidRPr="003651D9" w:rsidRDefault="004F7C05" w:rsidP="00EF1E77">
            <w:pPr>
              <w:pStyle w:val="TableEntry"/>
            </w:pPr>
            <w:r w:rsidRPr="003651D9">
              <w:t>General (10)</w:t>
            </w:r>
          </w:p>
          <w:p w14:paraId="52B8CF0C" w14:textId="77777777" w:rsidR="004F7C05" w:rsidRPr="003651D9" w:rsidRDefault="004F7C05" w:rsidP="005D6176">
            <w:pPr>
              <w:pStyle w:val="TableEntry"/>
            </w:pPr>
            <w:r w:rsidRPr="003651D9">
              <w:t>Document (19)</w:t>
            </w:r>
          </w:p>
          <w:p w14:paraId="16EBEB09" w14:textId="77777777" w:rsidR="004F7C05" w:rsidRPr="003651D9" w:rsidRDefault="004F7C05" w:rsidP="0032600B">
            <w:pPr>
              <w:pStyle w:val="TableEntry"/>
            </w:pPr>
            <w:r w:rsidRPr="003651D9">
              <w:t>Participants (20)</w:t>
            </w:r>
          </w:p>
          <w:p w14:paraId="73A46C6B" w14:textId="77777777" w:rsidR="004F7C05" w:rsidRPr="003651D9" w:rsidRDefault="004F7C05" w:rsidP="00BB76BC">
            <w:pPr>
              <w:pStyle w:val="TableEntry"/>
            </w:pPr>
            <w:r w:rsidRPr="003651D9">
              <w:t>Order (1)</w:t>
            </w:r>
          </w:p>
          <w:p w14:paraId="05E02EE6" w14:textId="77777777" w:rsidR="004F7C05" w:rsidRPr="003651D9" w:rsidRDefault="004F7C05" w:rsidP="00BB76BC">
            <w:pPr>
              <w:pStyle w:val="TableEntry"/>
            </w:pPr>
            <w:r w:rsidRPr="003651D9">
              <w:t>Service Event (12)</w:t>
            </w:r>
          </w:p>
          <w:p w14:paraId="0473E1EF" w14:textId="77777777" w:rsidR="004F7C05" w:rsidRPr="003651D9" w:rsidRDefault="004F7C05" w:rsidP="00BB76BC">
            <w:pPr>
              <w:pStyle w:val="TableEntry"/>
            </w:pPr>
            <w:r w:rsidRPr="003651D9">
              <w:t>Encounter (10)</w:t>
            </w:r>
          </w:p>
        </w:tc>
      </w:tr>
      <w:tr w:rsidR="004F7C05" w:rsidRPr="003651D9" w14:paraId="17063688" w14:textId="77777777" w:rsidTr="00BB76BC">
        <w:trPr>
          <w:cantSplit/>
          <w:jc w:val="center"/>
        </w:trPr>
        <w:tc>
          <w:tcPr>
            <w:tcW w:w="4537" w:type="dxa"/>
          </w:tcPr>
          <w:p w14:paraId="1A381AD8" w14:textId="77777777" w:rsidR="004F7C05" w:rsidRPr="003651D9" w:rsidRDefault="004F7C05" w:rsidP="00EF1E77">
            <w:pPr>
              <w:pStyle w:val="TableEntry"/>
            </w:pPr>
            <w:r w:rsidRPr="003651D9">
              <w:t>Study Referral Data (2)</w:t>
            </w:r>
          </w:p>
        </w:tc>
        <w:tc>
          <w:tcPr>
            <w:tcW w:w="3111" w:type="dxa"/>
          </w:tcPr>
          <w:p w14:paraId="756AA343" w14:textId="77777777" w:rsidR="004F7C05" w:rsidRPr="003651D9" w:rsidRDefault="004F7C05" w:rsidP="005D6176">
            <w:pPr>
              <w:pStyle w:val="TableEntry"/>
            </w:pPr>
            <w:r w:rsidRPr="003651D9">
              <w:t>Request</w:t>
            </w:r>
          </w:p>
        </w:tc>
      </w:tr>
      <w:tr w:rsidR="004F7C05" w:rsidRPr="003651D9" w14:paraId="07927BF5" w14:textId="77777777" w:rsidTr="00BB76BC">
        <w:trPr>
          <w:cantSplit/>
          <w:jc w:val="center"/>
        </w:trPr>
        <w:tc>
          <w:tcPr>
            <w:tcW w:w="4537" w:type="dxa"/>
          </w:tcPr>
          <w:p w14:paraId="6466B62D" w14:textId="77777777" w:rsidR="004F7C05" w:rsidRPr="003651D9" w:rsidRDefault="004F7C05" w:rsidP="00EF1E77">
            <w:pPr>
              <w:pStyle w:val="TableEntry"/>
            </w:pPr>
            <w:r w:rsidRPr="003651D9">
              <w:t>History and Risk Factors</w:t>
            </w:r>
          </w:p>
          <w:p w14:paraId="5367D415" w14:textId="77777777" w:rsidR="004F7C05" w:rsidRPr="003651D9" w:rsidRDefault="004F7C05" w:rsidP="00BB76BC">
            <w:pPr>
              <w:pStyle w:val="TableEntry"/>
            </w:pPr>
            <w:r w:rsidRPr="003651D9">
              <w:t>Vital Signs (4)</w:t>
            </w:r>
          </w:p>
          <w:p w14:paraId="51400D82" w14:textId="77777777" w:rsidR="004F7C05" w:rsidRPr="003651D9" w:rsidRDefault="004F7C05" w:rsidP="00BB76BC">
            <w:pPr>
              <w:pStyle w:val="TableEntry"/>
            </w:pPr>
            <w:r w:rsidRPr="003651D9">
              <w:t>Labs (2)</w:t>
            </w:r>
          </w:p>
          <w:p w14:paraId="215312F0" w14:textId="77777777" w:rsidR="004F7C05" w:rsidRPr="003651D9" w:rsidRDefault="004F7C05" w:rsidP="00BB76BC">
            <w:pPr>
              <w:pStyle w:val="TableEntry"/>
            </w:pPr>
            <w:r w:rsidRPr="003651D9">
              <w:t>Problems (14)</w:t>
            </w:r>
          </w:p>
          <w:p w14:paraId="0B0A4B72" w14:textId="77777777" w:rsidR="004F7C05" w:rsidRPr="003651D9" w:rsidRDefault="004F7C05" w:rsidP="00BB76BC">
            <w:pPr>
              <w:pStyle w:val="TableEntry"/>
            </w:pPr>
            <w:r w:rsidRPr="003651D9">
              <w:t>Chest Pain (5)</w:t>
            </w:r>
          </w:p>
          <w:p w14:paraId="24FD081E" w14:textId="77777777" w:rsidR="004F7C05" w:rsidRPr="003651D9" w:rsidRDefault="004F7C05" w:rsidP="00BB76BC">
            <w:pPr>
              <w:pStyle w:val="TableEntry"/>
            </w:pPr>
            <w:r w:rsidRPr="003651D9">
              <w:t>Family History (1)</w:t>
            </w:r>
          </w:p>
          <w:p w14:paraId="1A2D271D" w14:textId="77777777" w:rsidR="004F7C05" w:rsidRPr="003651D9" w:rsidRDefault="004F7C05" w:rsidP="00BB76BC">
            <w:pPr>
              <w:pStyle w:val="TableEntry"/>
            </w:pPr>
            <w:r w:rsidRPr="003651D9">
              <w:t>Tobacco Use (1)</w:t>
            </w:r>
          </w:p>
          <w:p w14:paraId="51425090" w14:textId="77777777" w:rsidR="004F7C05" w:rsidRPr="003651D9" w:rsidRDefault="004F7C05" w:rsidP="00BB76BC">
            <w:pPr>
              <w:pStyle w:val="TableEntry"/>
            </w:pPr>
            <w:r w:rsidRPr="003651D9">
              <w:t>Risk Estimates (6)</w:t>
            </w:r>
          </w:p>
          <w:p w14:paraId="781973A9" w14:textId="77777777" w:rsidR="004F7C05" w:rsidRPr="003651D9" w:rsidRDefault="004F7C05" w:rsidP="00BB76BC">
            <w:pPr>
              <w:pStyle w:val="TableEntry"/>
            </w:pPr>
          </w:p>
        </w:tc>
        <w:tc>
          <w:tcPr>
            <w:tcW w:w="3111" w:type="dxa"/>
          </w:tcPr>
          <w:p w14:paraId="037701F3" w14:textId="77777777" w:rsidR="004F7C05" w:rsidRPr="003651D9" w:rsidRDefault="004F7C05" w:rsidP="00EF1E77">
            <w:pPr>
              <w:pStyle w:val="TableEntry"/>
            </w:pPr>
            <w:r w:rsidRPr="003651D9">
              <w:t>History</w:t>
            </w:r>
          </w:p>
        </w:tc>
      </w:tr>
    </w:tbl>
    <w:p w14:paraId="19AA0DB8" w14:textId="77777777" w:rsidR="000D6321" w:rsidRPr="003651D9" w:rsidRDefault="00CD4D46" w:rsidP="0032060B">
      <w:pPr>
        <w:pStyle w:val="BodyText"/>
        <w:rPr>
          <w:i/>
        </w:rPr>
      </w:pPr>
      <w:r w:rsidRPr="003651D9">
        <w:rPr>
          <w:i/>
        </w:rPr>
        <w:t>&gt;</w:t>
      </w:r>
    </w:p>
    <w:p w14:paraId="2BDD09A9" w14:textId="77777777" w:rsidR="000D6321" w:rsidRPr="003651D9" w:rsidRDefault="000D6321" w:rsidP="0032060B">
      <w:pPr>
        <w:pStyle w:val="BodyText"/>
        <w:rPr>
          <w:i/>
        </w:rPr>
      </w:pPr>
    </w:p>
    <w:p w14:paraId="59C86C9D"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306ED7B7" w14:textId="77777777" w:rsidTr="00BB76BC">
        <w:trPr>
          <w:cantSplit/>
          <w:tblHeader/>
          <w:jc w:val="center"/>
        </w:trPr>
        <w:tc>
          <w:tcPr>
            <w:tcW w:w="3378" w:type="dxa"/>
            <w:tcBorders>
              <w:bottom w:val="single" w:sz="4" w:space="0" w:color="000000"/>
            </w:tcBorders>
            <w:shd w:val="clear" w:color="auto" w:fill="D9D9D9"/>
          </w:tcPr>
          <w:p w14:paraId="78FBA32A"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68AF842E"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6DE744EC" w14:textId="77777777" w:rsidTr="00BB76BC">
        <w:trPr>
          <w:cantSplit/>
          <w:jc w:val="center"/>
        </w:trPr>
        <w:tc>
          <w:tcPr>
            <w:tcW w:w="3378" w:type="dxa"/>
            <w:shd w:val="clear" w:color="auto" w:fill="auto"/>
          </w:tcPr>
          <w:p w14:paraId="27565CC0" w14:textId="77777777" w:rsidR="00B82D84" w:rsidRPr="003651D9" w:rsidRDefault="00B82D84" w:rsidP="00AD069D">
            <w:pPr>
              <w:pStyle w:val="TableEntry"/>
            </w:pPr>
          </w:p>
        </w:tc>
        <w:tc>
          <w:tcPr>
            <w:tcW w:w="4818" w:type="dxa"/>
            <w:shd w:val="clear" w:color="auto" w:fill="auto"/>
          </w:tcPr>
          <w:p w14:paraId="3731005A" w14:textId="77777777" w:rsidR="00B82D84" w:rsidRPr="003651D9" w:rsidRDefault="00B82D84" w:rsidP="003579DA">
            <w:pPr>
              <w:pStyle w:val="TableEntry"/>
            </w:pPr>
          </w:p>
        </w:tc>
      </w:tr>
      <w:tr w:rsidR="00B82D84" w:rsidRPr="003651D9" w14:paraId="6F2D347E" w14:textId="77777777" w:rsidTr="00BB76BC">
        <w:trPr>
          <w:cantSplit/>
          <w:jc w:val="center"/>
        </w:trPr>
        <w:tc>
          <w:tcPr>
            <w:tcW w:w="3378" w:type="dxa"/>
          </w:tcPr>
          <w:p w14:paraId="5C4C15D5" w14:textId="77777777" w:rsidR="00B82D84" w:rsidRPr="003651D9" w:rsidRDefault="00B82D84" w:rsidP="00BB76BC">
            <w:pPr>
              <w:pStyle w:val="TableEntry"/>
            </w:pPr>
          </w:p>
        </w:tc>
        <w:tc>
          <w:tcPr>
            <w:tcW w:w="4818" w:type="dxa"/>
          </w:tcPr>
          <w:p w14:paraId="6DEE6F35" w14:textId="77777777" w:rsidR="00B82D84" w:rsidRPr="003651D9" w:rsidRDefault="00B82D84" w:rsidP="00AD069D">
            <w:pPr>
              <w:pStyle w:val="TableEntry"/>
            </w:pPr>
          </w:p>
        </w:tc>
      </w:tr>
      <w:tr w:rsidR="00B82D84" w:rsidRPr="003651D9" w14:paraId="660AF259" w14:textId="77777777" w:rsidTr="00BB76BC">
        <w:trPr>
          <w:cantSplit/>
          <w:jc w:val="center"/>
        </w:trPr>
        <w:tc>
          <w:tcPr>
            <w:tcW w:w="3378" w:type="dxa"/>
          </w:tcPr>
          <w:p w14:paraId="3443C9E0" w14:textId="77777777" w:rsidR="00B82D84" w:rsidRPr="003651D9" w:rsidRDefault="00B82D84" w:rsidP="00AD069D">
            <w:pPr>
              <w:pStyle w:val="TableEntry"/>
            </w:pPr>
          </w:p>
        </w:tc>
        <w:tc>
          <w:tcPr>
            <w:tcW w:w="4818" w:type="dxa"/>
          </w:tcPr>
          <w:p w14:paraId="27A452D8" w14:textId="77777777" w:rsidR="00B82D84" w:rsidRPr="003651D9" w:rsidRDefault="00B82D84" w:rsidP="003579DA">
            <w:pPr>
              <w:pStyle w:val="TableEntry"/>
            </w:pPr>
          </w:p>
        </w:tc>
      </w:tr>
      <w:tr w:rsidR="00B82D84" w:rsidRPr="003651D9" w14:paraId="4AD043F4" w14:textId="77777777" w:rsidTr="00BB76BC">
        <w:trPr>
          <w:cantSplit/>
          <w:jc w:val="center"/>
        </w:trPr>
        <w:tc>
          <w:tcPr>
            <w:tcW w:w="3378" w:type="dxa"/>
          </w:tcPr>
          <w:p w14:paraId="4D001DEB" w14:textId="77777777" w:rsidR="00B82D84" w:rsidRPr="003651D9" w:rsidRDefault="00B82D84" w:rsidP="00BB76BC">
            <w:pPr>
              <w:pStyle w:val="TableEntry"/>
            </w:pPr>
          </w:p>
        </w:tc>
        <w:tc>
          <w:tcPr>
            <w:tcW w:w="4818" w:type="dxa"/>
          </w:tcPr>
          <w:p w14:paraId="18889531" w14:textId="77777777" w:rsidR="00B82D84" w:rsidRPr="003651D9" w:rsidRDefault="00B82D84" w:rsidP="00AD069D">
            <w:pPr>
              <w:pStyle w:val="TableEntry"/>
            </w:pPr>
          </w:p>
        </w:tc>
      </w:tr>
      <w:tr w:rsidR="00B82D84" w:rsidRPr="003651D9" w14:paraId="538D910F" w14:textId="77777777" w:rsidTr="00BB76BC">
        <w:trPr>
          <w:cantSplit/>
          <w:jc w:val="center"/>
        </w:trPr>
        <w:tc>
          <w:tcPr>
            <w:tcW w:w="3378" w:type="dxa"/>
          </w:tcPr>
          <w:p w14:paraId="32CBC899" w14:textId="77777777" w:rsidR="00B82D84" w:rsidRPr="003651D9" w:rsidRDefault="00B82D84" w:rsidP="00AD069D">
            <w:pPr>
              <w:pStyle w:val="TableEntry"/>
            </w:pPr>
          </w:p>
        </w:tc>
        <w:tc>
          <w:tcPr>
            <w:tcW w:w="4818" w:type="dxa"/>
          </w:tcPr>
          <w:p w14:paraId="4EDB7112" w14:textId="77777777" w:rsidR="00B82D84" w:rsidRPr="003651D9" w:rsidRDefault="00B82D84" w:rsidP="003579DA">
            <w:pPr>
              <w:pStyle w:val="TableEntry"/>
            </w:pPr>
          </w:p>
        </w:tc>
      </w:tr>
      <w:tr w:rsidR="00B82D84" w:rsidRPr="003651D9" w14:paraId="20A13C24" w14:textId="77777777" w:rsidTr="00BB76BC">
        <w:trPr>
          <w:cantSplit/>
          <w:jc w:val="center"/>
        </w:trPr>
        <w:tc>
          <w:tcPr>
            <w:tcW w:w="3378" w:type="dxa"/>
          </w:tcPr>
          <w:p w14:paraId="7902DE43" w14:textId="77777777" w:rsidR="00B82D84" w:rsidRPr="003651D9" w:rsidRDefault="00B82D84" w:rsidP="00BB76BC">
            <w:pPr>
              <w:pStyle w:val="TableEntry"/>
            </w:pPr>
          </w:p>
        </w:tc>
        <w:tc>
          <w:tcPr>
            <w:tcW w:w="4818" w:type="dxa"/>
          </w:tcPr>
          <w:p w14:paraId="7E15AD2B" w14:textId="77777777" w:rsidR="00B82D84" w:rsidRPr="003651D9" w:rsidRDefault="00B82D84" w:rsidP="00AD069D">
            <w:pPr>
              <w:pStyle w:val="TableEntry"/>
            </w:pPr>
          </w:p>
        </w:tc>
      </w:tr>
    </w:tbl>
    <w:p w14:paraId="648CEBBF" w14:textId="77777777" w:rsidR="00665D8F" w:rsidRPr="003651D9" w:rsidRDefault="00665D8F" w:rsidP="000D6321">
      <w:pPr>
        <w:pStyle w:val="BodyText"/>
        <w:rPr>
          <w:lang w:eastAsia="x-none"/>
        </w:rPr>
      </w:pPr>
    </w:p>
    <w:p w14:paraId="0D3CE0D9"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738A8BDE"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2524B5D7" w14:textId="77777777" w:rsidR="00E90AC0" w:rsidRPr="003651D9" w:rsidRDefault="00E90AC0" w:rsidP="000D6321">
      <w:pPr>
        <w:pStyle w:val="BodyText"/>
        <w:rPr>
          <w:lang w:eastAsia="x-none"/>
        </w:rPr>
      </w:pPr>
    </w:p>
    <w:p w14:paraId="0C60CC0E" w14:textId="77777777" w:rsidR="00BB65D8" w:rsidRPr="003651D9" w:rsidRDefault="00774B6B" w:rsidP="00BB65D8">
      <w:pPr>
        <w:pStyle w:val="Heading5"/>
        <w:numPr>
          <w:ilvl w:val="0"/>
          <w:numId w:val="0"/>
        </w:numPr>
        <w:rPr>
          <w:noProof w:val="0"/>
        </w:rPr>
      </w:pPr>
      <w:bookmarkStart w:id="408" w:name="_Toc443399659"/>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408"/>
    </w:p>
    <w:p w14:paraId="7880EB7B"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04D6C8F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3EE797BF" w14:textId="77777777" w:rsidR="007F7801" w:rsidRPr="003651D9" w:rsidRDefault="007F7801" w:rsidP="00871613">
      <w:pPr>
        <w:pStyle w:val="BodyText"/>
        <w:rPr>
          <w:i/>
        </w:rPr>
      </w:pPr>
    </w:p>
    <w:p w14:paraId="55B55E31"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29EB558B" w14:textId="77777777" w:rsidR="00871613" w:rsidRPr="003651D9" w:rsidRDefault="00871613" w:rsidP="00597DB2">
      <w:pPr>
        <w:pStyle w:val="BodyText"/>
      </w:pPr>
    </w:p>
    <w:p w14:paraId="443D83DF" w14:textId="77777777" w:rsidR="002322FF" w:rsidRPr="003651D9" w:rsidRDefault="002322FF" w:rsidP="00597DB2">
      <w:pPr>
        <w:pStyle w:val="AuthorInstructions"/>
      </w:pPr>
      <w:r w:rsidRPr="003651D9">
        <w:t>###Begin Tabular format</w:t>
      </w:r>
      <w:r w:rsidR="00D35F24" w:rsidRPr="003651D9">
        <w:t xml:space="preserve"> - Document</w:t>
      </w:r>
    </w:p>
    <w:p w14:paraId="06F8DBB4" w14:textId="77777777" w:rsidR="002322FF" w:rsidRPr="003651D9" w:rsidRDefault="002322FF" w:rsidP="00597DB2">
      <w:pPr>
        <w:pStyle w:val="BodyText"/>
      </w:pPr>
    </w:p>
    <w:p w14:paraId="14114C2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3CF2D316"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6A2494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AE13674" w14:textId="77777777" w:rsidR="008E3F6C" w:rsidRPr="003651D9" w:rsidRDefault="008E3F6C" w:rsidP="00597DB2">
            <w:pPr>
              <w:pStyle w:val="TableEntry"/>
            </w:pPr>
            <w:r w:rsidRPr="003651D9">
              <w:t>&lt;Template Name (Acronym, if applicable)&gt;</w:t>
            </w:r>
          </w:p>
        </w:tc>
      </w:tr>
      <w:tr w:rsidR="008E3F6C" w:rsidRPr="003651D9" w14:paraId="7FABC2D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A98CFC1"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6366F401" w14:textId="77777777" w:rsidR="008E3F6C" w:rsidRPr="003651D9" w:rsidRDefault="008E3F6C" w:rsidP="00597DB2">
            <w:pPr>
              <w:pStyle w:val="TableEntry"/>
            </w:pPr>
            <w:r w:rsidRPr="003651D9">
              <w:t>&lt;oid/uid&gt;</w:t>
            </w:r>
          </w:p>
        </w:tc>
      </w:tr>
      <w:tr w:rsidR="008E3F6C" w:rsidRPr="003651D9" w14:paraId="7047A8D4"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B5EDBAA"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011E0B1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789B137D"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4A21A4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824D384"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D3243B" w14:textId="77777777" w:rsidR="008E3F6C" w:rsidRPr="003651D9" w:rsidRDefault="008E3F6C" w:rsidP="00597DB2">
            <w:pPr>
              <w:pStyle w:val="TableEntry"/>
            </w:pPr>
            <w:r w:rsidRPr="003651D9">
              <w:t>&lt;short textual description&gt;</w:t>
            </w:r>
          </w:p>
        </w:tc>
      </w:tr>
      <w:tr w:rsidR="008E3F6C" w:rsidRPr="003651D9" w14:paraId="6A61DD5B"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B1B89F"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045C9D" w14:textId="77777777" w:rsidR="008E3F6C" w:rsidRPr="003651D9" w:rsidRDefault="008E3F6C" w:rsidP="00597DB2">
            <w:pPr>
              <w:pStyle w:val="TableEntry"/>
            </w:pPr>
            <w:r w:rsidRPr="003651D9">
              <w:t>&lt;MAY or SHALL&gt; be &lt; code/oid/uid, Code System, “Value Set name”&gt;</w:t>
            </w:r>
          </w:p>
        </w:tc>
      </w:tr>
      <w:tr w:rsidR="008E3F6C" w:rsidRPr="003651D9" w14:paraId="13A7B6D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4775E298"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082C8B3"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045A2896"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11D3C6C1"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047C9FCD"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3C0B2C1A" w14:textId="77777777" w:rsidR="008E3F6C" w:rsidRPr="003651D9" w:rsidRDefault="008E3F6C" w:rsidP="00597DB2">
            <w:pPr>
              <w:pStyle w:val="TableEntryHeader"/>
            </w:pPr>
            <w:r w:rsidRPr="003651D9">
              <w:t>Vocabulary Constraint</w:t>
            </w:r>
          </w:p>
        </w:tc>
      </w:tr>
      <w:tr w:rsidR="00B84D95" w:rsidRPr="003651D9" w14:paraId="580816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41F18D3"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5E75DF24"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9597010"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072CF187"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23A881B"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845942"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426136EE"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26852F5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58E12E69"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AFE4D4E"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38E89263"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D44ACEA"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5EAA7BC0"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D5A606C"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1F31E9C0" w14:textId="77777777" w:rsidR="008E3F6C" w:rsidRPr="003651D9" w:rsidRDefault="008E3F6C" w:rsidP="00BB76BC">
            <w:pPr>
              <w:pStyle w:val="TableEntry"/>
            </w:pPr>
          </w:p>
        </w:tc>
      </w:tr>
      <w:tr w:rsidR="008E3F6C" w:rsidRPr="003651D9" w14:paraId="58F5758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1BE4CCF"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0C9572CD"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C61CE87"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2F3D09C1"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53ABFC7E"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08023D47" w14:textId="77777777" w:rsidR="008E3F6C" w:rsidRPr="003651D9" w:rsidRDefault="00AA69C0" w:rsidP="00BB76BC">
            <w:pPr>
              <w:pStyle w:val="TableEntry"/>
            </w:pPr>
            <w:r w:rsidRPr="003651D9">
              <w:t>CARD TF-3 6.3.1.D.5.1</w:t>
            </w:r>
            <w:r w:rsidR="00C250ED" w:rsidRPr="003651D9">
              <w:t>&gt;</w:t>
            </w:r>
          </w:p>
        </w:tc>
      </w:tr>
      <w:tr w:rsidR="00B84D95" w:rsidRPr="003651D9" w14:paraId="616F0DAF"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BAB9B3B" w14:textId="77777777" w:rsidR="00B84D95" w:rsidRPr="003651D9" w:rsidRDefault="00B84D95" w:rsidP="00597DB2">
            <w:pPr>
              <w:pStyle w:val="TableEntryHeader"/>
            </w:pPr>
            <w:r w:rsidRPr="003651D9">
              <w:t>Sections</w:t>
            </w:r>
          </w:p>
        </w:tc>
      </w:tr>
      <w:tr w:rsidR="00B84D95" w:rsidRPr="003651D9" w14:paraId="71630695"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C6CD7F3"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76A57C43"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59D0143"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334648F9"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2A6A45EF"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4A09B49F"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6585F39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F0085A0"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21342EF"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7FBB5BF"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1E7841F2"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0686A76D"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76D1B126"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4465CA6A"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EDFD521"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4C003FEF"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A191B6"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115FBD73"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20F39F73"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3D38BADF" w14:textId="77777777" w:rsidR="00B84D95" w:rsidRPr="003651D9" w:rsidRDefault="00AA69C0" w:rsidP="00BB76BC">
            <w:pPr>
              <w:pStyle w:val="TableEntry"/>
            </w:pPr>
            <w:r w:rsidRPr="003651D9">
              <w:t>CARD TF-3 6.3.1.D.5.3</w:t>
            </w:r>
            <w:r w:rsidR="003F252B" w:rsidRPr="003651D9">
              <w:t>&gt;</w:t>
            </w:r>
          </w:p>
        </w:tc>
      </w:tr>
      <w:tr w:rsidR="00B84D95" w:rsidRPr="003651D9" w14:paraId="0E6DF20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0131057"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4666863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636BC32"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5CDEC56B"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6948925B"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202389E6" w14:textId="77777777" w:rsidR="00B84D95" w:rsidRPr="003651D9" w:rsidRDefault="00B84D95" w:rsidP="00BB76BC">
            <w:pPr>
              <w:pStyle w:val="TableEntry"/>
            </w:pPr>
          </w:p>
        </w:tc>
      </w:tr>
      <w:tr w:rsidR="00B84D95" w:rsidRPr="003651D9" w14:paraId="2CAE92FD"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EBD117"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33C11634"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117DA13C"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1B9F3432"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45A21AE2"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76EE3D32" w14:textId="77777777" w:rsidR="00B84D95" w:rsidRPr="003651D9" w:rsidRDefault="00B84D95" w:rsidP="00BB76BC">
            <w:pPr>
              <w:pStyle w:val="TableEntry"/>
            </w:pPr>
          </w:p>
        </w:tc>
      </w:tr>
    </w:tbl>
    <w:p w14:paraId="4049B612" w14:textId="77777777" w:rsidR="00871613" w:rsidRPr="003651D9" w:rsidRDefault="00871613" w:rsidP="00871613">
      <w:pPr>
        <w:spacing w:before="0" w:after="200" w:line="276" w:lineRule="auto"/>
        <w:rPr>
          <w:rFonts w:ascii="Calibri" w:eastAsia="Calibri" w:hAnsi="Calibri"/>
          <w:kern w:val="28"/>
          <w:sz w:val="22"/>
          <w:szCs w:val="22"/>
        </w:rPr>
      </w:pPr>
    </w:p>
    <w:p w14:paraId="66DAB949"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003232C" w14:textId="77777777" w:rsidR="00BC3E9F" w:rsidRPr="003651D9" w:rsidRDefault="00BC3E9F" w:rsidP="00597DB2">
      <w:pPr>
        <w:pStyle w:val="AuthorInstructions"/>
      </w:pPr>
      <w:r w:rsidRPr="003651D9">
        <w:t>&lt;Note that every Conditional element MUST have an explanatory paragraph referenced below.&gt;</w:t>
      </w:r>
    </w:p>
    <w:p w14:paraId="43694047"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37D3AFD9" w14:textId="77777777" w:rsidR="00871613" w:rsidRPr="003651D9" w:rsidRDefault="000F13F5" w:rsidP="004046B6">
      <w:pPr>
        <w:pStyle w:val="Heading6"/>
        <w:numPr>
          <w:ilvl w:val="0"/>
          <w:numId w:val="0"/>
        </w:numPr>
        <w:rPr>
          <w:noProof w:val="0"/>
        </w:rPr>
      </w:pPr>
      <w:bookmarkStart w:id="409" w:name="_6.2.1.1.6.1_Service_Event"/>
      <w:bookmarkStart w:id="410" w:name="_Toc296340347"/>
      <w:bookmarkStart w:id="411" w:name="_Toc443399660"/>
      <w:bookmarkEnd w:id="409"/>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410"/>
      <w:r w:rsidR="00B84D95" w:rsidRPr="003651D9">
        <w:rPr>
          <w:noProof w:val="0"/>
        </w:rPr>
        <w:t xml:space="preserve"> or Condition&gt;</w:t>
      </w:r>
      <w:bookmarkEnd w:id="411"/>
    </w:p>
    <w:p w14:paraId="4F0DD952"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6156EF2F"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5F22DA74"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5723820F" w14:textId="77777777" w:rsidR="00570B52" w:rsidRPr="003651D9" w:rsidRDefault="00570B52" w:rsidP="00871613">
      <w:pPr>
        <w:pStyle w:val="BodyText"/>
        <w:rPr>
          <w:rFonts w:eastAsia="Calibri"/>
        </w:rPr>
      </w:pPr>
    </w:p>
    <w:p w14:paraId="08416533" w14:textId="77777777" w:rsidR="00871613" w:rsidRPr="003651D9" w:rsidRDefault="000F13F5" w:rsidP="004046B6">
      <w:pPr>
        <w:pStyle w:val="Heading6"/>
        <w:numPr>
          <w:ilvl w:val="0"/>
          <w:numId w:val="0"/>
        </w:numPr>
        <w:ind w:left="1152" w:hanging="1152"/>
        <w:rPr>
          <w:noProof w:val="0"/>
        </w:rPr>
      </w:pPr>
      <w:bookmarkStart w:id="412" w:name="_6.2.1.1.6.2_Medications_Section"/>
      <w:bookmarkStart w:id="413" w:name="_Toc296340348"/>
      <w:bookmarkStart w:id="414" w:name="_Toc443399661"/>
      <w:bookmarkEnd w:id="412"/>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413"/>
      <w:r w:rsidR="00B84D95" w:rsidRPr="003651D9">
        <w:rPr>
          <w:noProof w:val="0"/>
        </w:rPr>
        <w:t xml:space="preserve"> or Condition&gt;</w:t>
      </w:r>
      <w:bookmarkEnd w:id="414"/>
    </w:p>
    <w:p w14:paraId="4FD410A5"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158F6FD9" w14:textId="77777777" w:rsidR="00570B52" w:rsidRPr="003651D9" w:rsidRDefault="00570B52" w:rsidP="00597DB2">
      <w:pPr>
        <w:pStyle w:val="AuthorInstructions"/>
      </w:pPr>
      <w:r w:rsidRPr="003651D9">
        <w:t>&lt;remove example below prior to public comment:&gt;</w:t>
      </w:r>
    </w:p>
    <w:p w14:paraId="3AC28C82"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5495254D" w14:textId="77777777" w:rsidR="00871613" w:rsidRPr="003651D9" w:rsidRDefault="000F13F5" w:rsidP="004046B6">
      <w:pPr>
        <w:pStyle w:val="Heading6"/>
        <w:numPr>
          <w:ilvl w:val="0"/>
          <w:numId w:val="0"/>
        </w:numPr>
        <w:ind w:left="1152" w:hanging="1152"/>
        <w:rPr>
          <w:noProof w:val="0"/>
        </w:rPr>
      </w:pPr>
      <w:bookmarkStart w:id="415" w:name="_6.2.1.1.6.3_Allergies_and"/>
      <w:bookmarkStart w:id="416" w:name="_Toc296340349"/>
      <w:bookmarkStart w:id="417" w:name="_Toc443399662"/>
      <w:bookmarkEnd w:id="41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416"/>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417"/>
    </w:p>
    <w:p w14:paraId="78C4DF26" w14:textId="77777777" w:rsidR="00B84D95" w:rsidRPr="003651D9" w:rsidRDefault="00B84D95" w:rsidP="00597DB2">
      <w:pPr>
        <w:pStyle w:val="AuthorInstructions"/>
      </w:pPr>
      <w:r w:rsidRPr="003651D9">
        <w:t>&lt;add vocabulary constraint or condition definition&gt;</w:t>
      </w:r>
    </w:p>
    <w:p w14:paraId="33B1AF63" w14:textId="77777777" w:rsidR="00570B52" w:rsidRPr="003651D9" w:rsidRDefault="00570B52" w:rsidP="00597DB2">
      <w:pPr>
        <w:pStyle w:val="AuthorInstructions"/>
      </w:pPr>
      <w:r w:rsidRPr="003651D9">
        <w:t>&lt;remove example below prior to public comment:&gt;</w:t>
      </w:r>
    </w:p>
    <w:p w14:paraId="42A24919"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66DB1FA4" w14:textId="77777777" w:rsidR="00B84D95" w:rsidRPr="003651D9" w:rsidRDefault="00B84D95" w:rsidP="00B84D95">
      <w:pPr>
        <w:pStyle w:val="BodyText"/>
        <w:rPr>
          <w:rFonts w:eastAsia="Calibri"/>
        </w:rPr>
      </w:pPr>
    </w:p>
    <w:p w14:paraId="7F59D56E" w14:textId="77777777" w:rsidR="00B84D95" w:rsidRPr="003651D9" w:rsidRDefault="00B84D95" w:rsidP="00B84D95">
      <w:pPr>
        <w:pStyle w:val="Heading6"/>
        <w:numPr>
          <w:ilvl w:val="0"/>
          <w:numId w:val="0"/>
        </w:numPr>
        <w:ind w:left="1152" w:hanging="1152"/>
        <w:rPr>
          <w:noProof w:val="0"/>
        </w:rPr>
      </w:pPr>
      <w:bookmarkStart w:id="418" w:name="_Toc443399663"/>
      <w:r w:rsidRPr="003651D9">
        <w:rPr>
          <w:noProof w:val="0"/>
        </w:rPr>
        <w:lastRenderedPageBreak/>
        <w:t>6.3.1.D.5.4 &lt;Header Element or Section Name&gt; &lt;Vocabulary Constraint or Condition&gt;</w:t>
      </w:r>
      <w:bookmarkEnd w:id="418"/>
    </w:p>
    <w:p w14:paraId="345DCAA8" w14:textId="77777777" w:rsidR="00B84D95" w:rsidRPr="003651D9" w:rsidRDefault="00B84D95" w:rsidP="00597DB2">
      <w:pPr>
        <w:pStyle w:val="AuthorInstructions"/>
      </w:pPr>
      <w:r w:rsidRPr="003651D9">
        <w:t>&lt;add vocabulary constraint or condition definition&gt;</w:t>
      </w:r>
    </w:p>
    <w:p w14:paraId="0D3465E0" w14:textId="77777777" w:rsidR="00B84D95" w:rsidRPr="003651D9" w:rsidRDefault="00B84D95" w:rsidP="00597DB2">
      <w:pPr>
        <w:pStyle w:val="AuthorInstructions"/>
      </w:pPr>
      <w:r w:rsidRPr="003651D9">
        <w:t>&lt;remove example below prior to public comment:&gt;</w:t>
      </w:r>
    </w:p>
    <w:p w14:paraId="2E3509DC"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43C7FB56" w14:textId="77777777" w:rsidR="0095594C" w:rsidRPr="003651D9" w:rsidRDefault="0095594C" w:rsidP="00B84D95">
      <w:pPr>
        <w:pStyle w:val="BodyText"/>
        <w:rPr>
          <w:rFonts w:eastAsia="Calibri"/>
        </w:rPr>
      </w:pPr>
    </w:p>
    <w:p w14:paraId="6A01F7D8"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688DFEFF" w14:textId="77777777" w:rsidR="0095594C" w:rsidRPr="003651D9" w:rsidRDefault="0095594C" w:rsidP="00597DB2">
      <w:pPr>
        <w:pStyle w:val="AuthorInstructions"/>
        <w:rPr>
          <w:rFonts w:eastAsia="Calibri"/>
        </w:rPr>
      </w:pPr>
    </w:p>
    <w:p w14:paraId="2A7C5B33"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7FC36FD7"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07A693C7" w14:textId="77777777" w:rsidR="00BC3E9F" w:rsidRPr="003651D9" w:rsidRDefault="00BC3E9F" w:rsidP="00B84D95">
      <w:pPr>
        <w:pStyle w:val="BodyText"/>
        <w:rPr>
          <w:rFonts w:eastAsia="Calibri"/>
        </w:rPr>
      </w:pPr>
    </w:p>
    <w:p w14:paraId="1C7FF8C2"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7476FE8B"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1410130F"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47B7E3F7"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74B15970"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52C10E4E"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534EA079"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A6F2F81" w14:textId="77777777" w:rsidR="00BC3E9F" w:rsidRPr="003651D9" w:rsidRDefault="00BC3E9F" w:rsidP="00BC3E9F">
      <w:pPr>
        <w:pStyle w:val="BodyText"/>
        <w:rPr>
          <w:lang w:eastAsia="x-none"/>
        </w:rPr>
      </w:pPr>
    </w:p>
    <w:p w14:paraId="667E30C4"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0C731852" w14:textId="77777777" w:rsidTr="00983131">
        <w:trPr>
          <w:cantSplit/>
          <w:tblHeader/>
        </w:trPr>
        <w:tc>
          <w:tcPr>
            <w:tcW w:w="1336" w:type="pct"/>
            <w:shd w:val="clear" w:color="auto" w:fill="E6E6E6"/>
          </w:tcPr>
          <w:p w14:paraId="1221C54B" w14:textId="77777777" w:rsidR="001263B9" w:rsidRPr="003651D9" w:rsidRDefault="001263B9" w:rsidP="00EF1E77">
            <w:pPr>
              <w:pStyle w:val="TableEntryHeader"/>
            </w:pPr>
            <w:r w:rsidRPr="003651D9">
              <w:t>Template Title</w:t>
            </w:r>
          </w:p>
        </w:tc>
        <w:tc>
          <w:tcPr>
            <w:tcW w:w="691" w:type="pct"/>
            <w:shd w:val="clear" w:color="auto" w:fill="E6E6E6"/>
          </w:tcPr>
          <w:p w14:paraId="349A8BEA"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27F6564B" w14:textId="77777777" w:rsidR="001263B9" w:rsidRPr="003651D9" w:rsidRDefault="001263B9" w:rsidP="00730E16">
            <w:pPr>
              <w:pStyle w:val="TableEntryHeader"/>
            </w:pPr>
            <w:r w:rsidRPr="003651D9">
              <w:t>Condition</w:t>
            </w:r>
          </w:p>
        </w:tc>
        <w:tc>
          <w:tcPr>
            <w:tcW w:w="561" w:type="pct"/>
            <w:shd w:val="clear" w:color="auto" w:fill="E6E6E6"/>
          </w:tcPr>
          <w:p w14:paraId="30593D42" w14:textId="77777777" w:rsidR="001263B9" w:rsidRPr="003651D9" w:rsidRDefault="001263B9" w:rsidP="0032600B">
            <w:pPr>
              <w:pStyle w:val="TableEntryHeader"/>
            </w:pPr>
            <w:r w:rsidRPr="003651D9">
              <w:t>Template Type</w:t>
            </w:r>
          </w:p>
        </w:tc>
        <w:tc>
          <w:tcPr>
            <w:tcW w:w="862" w:type="pct"/>
            <w:shd w:val="clear" w:color="auto" w:fill="E6E6E6"/>
          </w:tcPr>
          <w:p w14:paraId="6A8FE7CA" w14:textId="77777777" w:rsidR="001263B9" w:rsidRPr="003651D9" w:rsidRDefault="001263B9" w:rsidP="00BB76BC">
            <w:pPr>
              <w:pStyle w:val="TableEntryHeader"/>
            </w:pPr>
            <w:r w:rsidRPr="003651D9">
              <w:t>templateId</w:t>
            </w:r>
          </w:p>
        </w:tc>
        <w:tc>
          <w:tcPr>
            <w:tcW w:w="991" w:type="pct"/>
            <w:shd w:val="clear" w:color="auto" w:fill="E6E6E6"/>
          </w:tcPr>
          <w:p w14:paraId="2DBC0FEB" w14:textId="77777777" w:rsidR="00270EBB" w:rsidRPr="003651D9" w:rsidRDefault="001263B9" w:rsidP="00BB76BC">
            <w:pPr>
              <w:pStyle w:val="TableEntryHeader"/>
            </w:pPr>
            <w:r w:rsidRPr="003651D9">
              <w:t xml:space="preserve">Vocabulary </w:t>
            </w:r>
          </w:p>
          <w:p w14:paraId="22BB748D" w14:textId="77777777" w:rsidR="001263B9" w:rsidRPr="003651D9" w:rsidRDefault="001263B9" w:rsidP="00BB76BC">
            <w:pPr>
              <w:pStyle w:val="TableEntryHeader"/>
            </w:pPr>
            <w:r w:rsidRPr="003651D9">
              <w:t>Constraints</w:t>
            </w:r>
          </w:p>
        </w:tc>
      </w:tr>
      <w:tr w:rsidR="00340176" w:rsidRPr="003651D9" w14:paraId="1A74DEA4" w14:textId="77777777" w:rsidTr="00983131">
        <w:trPr>
          <w:cantSplit/>
        </w:trPr>
        <w:tc>
          <w:tcPr>
            <w:tcW w:w="1336" w:type="pct"/>
          </w:tcPr>
          <w:p w14:paraId="3678C620"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52558647" w14:textId="77777777" w:rsidR="00340176" w:rsidRPr="003651D9" w:rsidRDefault="00340176" w:rsidP="003579DA">
            <w:pPr>
              <w:pStyle w:val="TableEntry"/>
              <w:rPr>
                <w:color w:val="0070C0"/>
              </w:rPr>
            </w:pPr>
          </w:p>
        </w:tc>
        <w:tc>
          <w:tcPr>
            <w:tcW w:w="559" w:type="pct"/>
          </w:tcPr>
          <w:p w14:paraId="360D24AA" w14:textId="77777777" w:rsidR="00340176" w:rsidRPr="003651D9" w:rsidRDefault="00340176" w:rsidP="00017E09">
            <w:pPr>
              <w:pStyle w:val="TableEntry"/>
              <w:rPr>
                <w:color w:val="0070C0"/>
              </w:rPr>
            </w:pPr>
          </w:p>
        </w:tc>
        <w:tc>
          <w:tcPr>
            <w:tcW w:w="561" w:type="pct"/>
          </w:tcPr>
          <w:p w14:paraId="3144638D" w14:textId="77777777" w:rsidR="00340176" w:rsidRPr="003651D9" w:rsidRDefault="00340176" w:rsidP="003B70A2">
            <w:pPr>
              <w:pStyle w:val="TableEntry"/>
              <w:rPr>
                <w:color w:val="0070C0"/>
              </w:rPr>
            </w:pPr>
          </w:p>
        </w:tc>
        <w:tc>
          <w:tcPr>
            <w:tcW w:w="862" w:type="pct"/>
          </w:tcPr>
          <w:p w14:paraId="27ABF13D" w14:textId="77777777" w:rsidR="00340176" w:rsidRPr="003651D9" w:rsidRDefault="00340176" w:rsidP="00234BE4">
            <w:pPr>
              <w:pStyle w:val="TableEntry"/>
              <w:rPr>
                <w:color w:val="0070C0"/>
              </w:rPr>
            </w:pPr>
          </w:p>
        </w:tc>
        <w:tc>
          <w:tcPr>
            <w:tcW w:w="991" w:type="pct"/>
          </w:tcPr>
          <w:p w14:paraId="0A5282E9" w14:textId="77777777" w:rsidR="00340176" w:rsidRPr="003651D9" w:rsidRDefault="00340176" w:rsidP="00234BE4">
            <w:pPr>
              <w:pStyle w:val="TableEntry"/>
              <w:rPr>
                <w:color w:val="0070C0"/>
              </w:rPr>
            </w:pPr>
          </w:p>
        </w:tc>
      </w:tr>
      <w:tr w:rsidR="00340176" w:rsidRPr="003651D9" w14:paraId="33301CB4" w14:textId="77777777" w:rsidTr="00340176">
        <w:trPr>
          <w:cantSplit/>
        </w:trPr>
        <w:tc>
          <w:tcPr>
            <w:tcW w:w="5000" w:type="pct"/>
            <w:gridSpan w:val="6"/>
          </w:tcPr>
          <w:p w14:paraId="108E03AF" w14:textId="77777777" w:rsidR="00340176" w:rsidRPr="003651D9" w:rsidRDefault="00340176" w:rsidP="00EF1E77">
            <w:pPr>
              <w:pStyle w:val="TableEntry"/>
            </w:pPr>
            <w:r w:rsidRPr="003651D9">
              <w:t>Delete this row and the example information in the rows below.</w:t>
            </w:r>
          </w:p>
        </w:tc>
      </w:tr>
      <w:tr w:rsidR="00270EBB" w:rsidRPr="003651D9" w14:paraId="74121CE0" w14:textId="77777777" w:rsidTr="00983131">
        <w:trPr>
          <w:cantSplit/>
        </w:trPr>
        <w:tc>
          <w:tcPr>
            <w:tcW w:w="1336" w:type="pct"/>
          </w:tcPr>
          <w:p w14:paraId="57C9EDD8"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78B66A1B" w14:textId="77777777" w:rsidR="001263B9" w:rsidRPr="003651D9" w:rsidRDefault="001263B9" w:rsidP="005D6176">
            <w:pPr>
              <w:pStyle w:val="TableEntry"/>
            </w:pPr>
            <w:r w:rsidRPr="003651D9">
              <w:t>R[1..1]</w:t>
            </w:r>
          </w:p>
        </w:tc>
        <w:tc>
          <w:tcPr>
            <w:tcW w:w="559" w:type="pct"/>
          </w:tcPr>
          <w:p w14:paraId="09118A91" w14:textId="77777777" w:rsidR="001263B9" w:rsidRPr="003651D9" w:rsidRDefault="001263B9" w:rsidP="0032600B">
            <w:pPr>
              <w:pStyle w:val="TableEntry"/>
            </w:pPr>
          </w:p>
        </w:tc>
        <w:tc>
          <w:tcPr>
            <w:tcW w:w="561" w:type="pct"/>
          </w:tcPr>
          <w:p w14:paraId="00FDA0CA" w14:textId="77777777" w:rsidR="001263B9" w:rsidRPr="003651D9" w:rsidRDefault="001263B9" w:rsidP="00BB76BC">
            <w:pPr>
              <w:pStyle w:val="TableEntry"/>
            </w:pPr>
            <w:r w:rsidRPr="003651D9">
              <w:t>document</w:t>
            </w:r>
          </w:p>
        </w:tc>
        <w:tc>
          <w:tcPr>
            <w:tcW w:w="862" w:type="pct"/>
          </w:tcPr>
          <w:p w14:paraId="1D0E1D22" w14:textId="77777777" w:rsidR="001263B9" w:rsidRPr="003651D9" w:rsidRDefault="001263B9" w:rsidP="00BB76BC">
            <w:pPr>
              <w:pStyle w:val="TableEntry"/>
            </w:pPr>
            <w:r w:rsidRPr="003651D9">
              <w:t>1.3.6.1.4.1.19376.1.4.1.1.2</w:t>
            </w:r>
          </w:p>
        </w:tc>
        <w:tc>
          <w:tcPr>
            <w:tcW w:w="991" w:type="pct"/>
          </w:tcPr>
          <w:p w14:paraId="41805A39" w14:textId="77777777" w:rsidR="001263B9" w:rsidRPr="003651D9" w:rsidRDefault="00983131" w:rsidP="00BB76BC">
            <w:pPr>
              <w:pStyle w:val="TableEntry"/>
              <w:rPr>
                <w:highlight w:val="yellow"/>
              </w:rPr>
            </w:pPr>
            <w:r w:rsidRPr="003651D9">
              <w:t>6.3.1.D.5.1</w:t>
            </w:r>
          </w:p>
        </w:tc>
      </w:tr>
      <w:tr w:rsidR="00270EBB" w:rsidRPr="003651D9" w14:paraId="77DC1265" w14:textId="77777777" w:rsidTr="00983131">
        <w:trPr>
          <w:cantSplit/>
        </w:trPr>
        <w:tc>
          <w:tcPr>
            <w:tcW w:w="1336" w:type="pct"/>
          </w:tcPr>
          <w:p w14:paraId="75EAAF90"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475E209F" w14:textId="77777777" w:rsidR="001263B9" w:rsidRPr="003651D9" w:rsidRDefault="001263B9" w:rsidP="005D6176">
            <w:pPr>
              <w:pStyle w:val="TableEntry"/>
            </w:pPr>
            <w:r w:rsidRPr="003651D9">
              <w:t>O[0..1]</w:t>
            </w:r>
          </w:p>
        </w:tc>
        <w:tc>
          <w:tcPr>
            <w:tcW w:w="559" w:type="pct"/>
          </w:tcPr>
          <w:p w14:paraId="0116509A" w14:textId="77777777" w:rsidR="001263B9" w:rsidRPr="003651D9" w:rsidRDefault="001263B9" w:rsidP="0032600B">
            <w:pPr>
              <w:pStyle w:val="TableEntry"/>
            </w:pPr>
          </w:p>
        </w:tc>
        <w:tc>
          <w:tcPr>
            <w:tcW w:w="561" w:type="pct"/>
          </w:tcPr>
          <w:p w14:paraId="501ED972" w14:textId="77777777" w:rsidR="001263B9" w:rsidRPr="003651D9" w:rsidRDefault="001263B9" w:rsidP="00BB76BC">
            <w:pPr>
              <w:pStyle w:val="TableEntry"/>
            </w:pPr>
            <w:r w:rsidRPr="003651D9">
              <w:t>section</w:t>
            </w:r>
          </w:p>
        </w:tc>
        <w:tc>
          <w:tcPr>
            <w:tcW w:w="862" w:type="pct"/>
          </w:tcPr>
          <w:p w14:paraId="4A88B86A" w14:textId="77777777" w:rsidR="001263B9" w:rsidRPr="003651D9" w:rsidRDefault="001263B9" w:rsidP="00BB76BC">
            <w:pPr>
              <w:pStyle w:val="TableEntry"/>
            </w:pPr>
            <w:r w:rsidRPr="003651D9">
              <w:t>1.3.6.1.4.1.19376.1.4.1.2.16</w:t>
            </w:r>
          </w:p>
        </w:tc>
        <w:tc>
          <w:tcPr>
            <w:tcW w:w="991" w:type="pct"/>
          </w:tcPr>
          <w:p w14:paraId="7A17A32E" w14:textId="77777777" w:rsidR="001263B9" w:rsidRPr="003651D9" w:rsidRDefault="001263B9" w:rsidP="00BB76BC">
            <w:pPr>
              <w:pStyle w:val="TableEntry"/>
            </w:pPr>
          </w:p>
        </w:tc>
      </w:tr>
      <w:tr w:rsidR="00270EBB" w:rsidRPr="003651D9" w14:paraId="0481912B" w14:textId="77777777" w:rsidTr="00983131">
        <w:trPr>
          <w:cantSplit/>
        </w:trPr>
        <w:tc>
          <w:tcPr>
            <w:tcW w:w="1336" w:type="pct"/>
          </w:tcPr>
          <w:p w14:paraId="50BAA21A"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22E9B190" w14:textId="77777777" w:rsidR="001263B9" w:rsidRPr="003651D9" w:rsidRDefault="001263B9" w:rsidP="005D6176">
            <w:pPr>
              <w:pStyle w:val="TableEntry"/>
            </w:pPr>
            <w:r w:rsidRPr="003651D9">
              <w:t>R[1..1]</w:t>
            </w:r>
          </w:p>
        </w:tc>
        <w:tc>
          <w:tcPr>
            <w:tcW w:w="559" w:type="pct"/>
          </w:tcPr>
          <w:p w14:paraId="7A4DAD49" w14:textId="77777777" w:rsidR="001263B9" w:rsidRPr="003651D9" w:rsidRDefault="001263B9" w:rsidP="0032600B">
            <w:pPr>
              <w:pStyle w:val="TableEntry"/>
            </w:pPr>
          </w:p>
        </w:tc>
        <w:tc>
          <w:tcPr>
            <w:tcW w:w="561" w:type="pct"/>
          </w:tcPr>
          <w:p w14:paraId="10FDD0C5" w14:textId="77777777" w:rsidR="001263B9" w:rsidRPr="003651D9" w:rsidRDefault="001263B9" w:rsidP="00BB76BC">
            <w:pPr>
              <w:pStyle w:val="TableEntry"/>
            </w:pPr>
            <w:r w:rsidRPr="003651D9">
              <w:t>section</w:t>
            </w:r>
          </w:p>
        </w:tc>
        <w:tc>
          <w:tcPr>
            <w:tcW w:w="862" w:type="pct"/>
          </w:tcPr>
          <w:p w14:paraId="743EC3CB" w14:textId="77777777" w:rsidR="001263B9" w:rsidRPr="003651D9" w:rsidRDefault="001263B9" w:rsidP="00BB76BC">
            <w:pPr>
              <w:pStyle w:val="TableEntry"/>
            </w:pPr>
            <w:r w:rsidRPr="003651D9">
              <w:t>1.3.6.1.4.1.19376.1.4.1.2.17</w:t>
            </w:r>
          </w:p>
        </w:tc>
        <w:tc>
          <w:tcPr>
            <w:tcW w:w="991" w:type="pct"/>
          </w:tcPr>
          <w:p w14:paraId="26EA45B9" w14:textId="77777777" w:rsidR="001263B9" w:rsidRPr="003651D9" w:rsidRDefault="001263B9" w:rsidP="00BB76BC">
            <w:pPr>
              <w:pStyle w:val="TableEntry"/>
            </w:pPr>
          </w:p>
        </w:tc>
      </w:tr>
      <w:tr w:rsidR="00270EBB" w:rsidRPr="003651D9" w14:paraId="4F64F549" w14:textId="77777777" w:rsidTr="00983131">
        <w:trPr>
          <w:cantSplit/>
        </w:trPr>
        <w:tc>
          <w:tcPr>
            <w:tcW w:w="1336" w:type="pct"/>
          </w:tcPr>
          <w:p w14:paraId="79AAD29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295EF9DA" w14:textId="77777777" w:rsidR="001263B9" w:rsidRPr="003651D9" w:rsidRDefault="001263B9" w:rsidP="005D6176">
            <w:pPr>
              <w:pStyle w:val="TableEntry"/>
            </w:pPr>
            <w:r w:rsidRPr="003651D9">
              <w:t>O[0..*]</w:t>
            </w:r>
          </w:p>
        </w:tc>
        <w:tc>
          <w:tcPr>
            <w:tcW w:w="559" w:type="pct"/>
          </w:tcPr>
          <w:p w14:paraId="3BA3DCD0" w14:textId="77777777" w:rsidR="001263B9" w:rsidRPr="003651D9" w:rsidRDefault="001263B9" w:rsidP="0032600B">
            <w:pPr>
              <w:pStyle w:val="TableEntry"/>
            </w:pPr>
          </w:p>
        </w:tc>
        <w:tc>
          <w:tcPr>
            <w:tcW w:w="561" w:type="pct"/>
          </w:tcPr>
          <w:p w14:paraId="185AEF62" w14:textId="77777777" w:rsidR="001263B9" w:rsidRPr="003651D9" w:rsidRDefault="001263B9" w:rsidP="00BB76BC">
            <w:pPr>
              <w:pStyle w:val="TableEntry"/>
            </w:pPr>
            <w:r w:rsidRPr="003651D9">
              <w:t>entry</w:t>
            </w:r>
          </w:p>
        </w:tc>
        <w:tc>
          <w:tcPr>
            <w:tcW w:w="862" w:type="pct"/>
          </w:tcPr>
          <w:p w14:paraId="739E3194" w14:textId="77777777" w:rsidR="001263B9" w:rsidRPr="003651D9" w:rsidRDefault="001263B9" w:rsidP="00BB76BC">
            <w:pPr>
              <w:pStyle w:val="TableEntry"/>
            </w:pPr>
            <w:r w:rsidRPr="003651D9">
              <w:t>2.16.840.1.113883.10.20.22.4.13</w:t>
            </w:r>
          </w:p>
        </w:tc>
        <w:tc>
          <w:tcPr>
            <w:tcW w:w="991" w:type="pct"/>
          </w:tcPr>
          <w:p w14:paraId="16E0F6B3" w14:textId="77777777" w:rsidR="001263B9" w:rsidRPr="003651D9" w:rsidRDefault="001263B9" w:rsidP="00BB76BC">
            <w:pPr>
              <w:pStyle w:val="TableEntry"/>
            </w:pPr>
          </w:p>
        </w:tc>
      </w:tr>
      <w:tr w:rsidR="00270EBB" w:rsidRPr="003651D9" w14:paraId="1D92E122" w14:textId="77777777" w:rsidTr="00983131">
        <w:trPr>
          <w:cantSplit/>
        </w:trPr>
        <w:tc>
          <w:tcPr>
            <w:tcW w:w="1336" w:type="pct"/>
          </w:tcPr>
          <w:p w14:paraId="6F22DD90"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279ADAAB" w14:textId="77777777" w:rsidR="001263B9" w:rsidRPr="003651D9" w:rsidRDefault="001263B9" w:rsidP="005D6176">
            <w:pPr>
              <w:pStyle w:val="TableEntry"/>
            </w:pPr>
            <w:r w:rsidRPr="003651D9">
              <w:t>O[0..*]</w:t>
            </w:r>
          </w:p>
        </w:tc>
        <w:tc>
          <w:tcPr>
            <w:tcW w:w="559" w:type="pct"/>
          </w:tcPr>
          <w:p w14:paraId="7AC3A79C" w14:textId="77777777" w:rsidR="001263B9" w:rsidRPr="003651D9" w:rsidRDefault="001263B9" w:rsidP="0032600B">
            <w:pPr>
              <w:pStyle w:val="TableEntry"/>
            </w:pPr>
          </w:p>
        </w:tc>
        <w:tc>
          <w:tcPr>
            <w:tcW w:w="561" w:type="pct"/>
          </w:tcPr>
          <w:p w14:paraId="3F02158A" w14:textId="77777777" w:rsidR="001263B9" w:rsidRPr="003651D9" w:rsidRDefault="001263B9" w:rsidP="00BB76BC">
            <w:pPr>
              <w:pStyle w:val="TableEntry"/>
            </w:pPr>
            <w:r w:rsidRPr="003651D9">
              <w:t>entry</w:t>
            </w:r>
          </w:p>
        </w:tc>
        <w:tc>
          <w:tcPr>
            <w:tcW w:w="862" w:type="pct"/>
          </w:tcPr>
          <w:p w14:paraId="4E01315D" w14:textId="77777777" w:rsidR="001263B9" w:rsidRPr="003651D9" w:rsidRDefault="001263B9" w:rsidP="00BB76BC">
            <w:pPr>
              <w:pStyle w:val="TableEntry"/>
            </w:pPr>
            <w:r w:rsidRPr="003651D9">
              <w:t>2.16.840.1.113883.10.20.22.4.14</w:t>
            </w:r>
          </w:p>
        </w:tc>
        <w:tc>
          <w:tcPr>
            <w:tcW w:w="991" w:type="pct"/>
          </w:tcPr>
          <w:p w14:paraId="1ECF9BA6" w14:textId="77777777" w:rsidR="001263B9" w:rsidRPr="003651D9" w:rsidRDefault="001263B9" w:rsidP="00BB76BC">
            <w:pPr>
              <w:pStyle w:val="TableEntry"/>
            </w:pPr>
          </w:p>
        </w:tc>
      </w:tr>
      <w:tr w:rsidR="00270EBB" w:rsidRPr="003651D9" w14:paraId="139FA382" w14:textId="77777777" w:rsidTr="00983131">
        <w:trPr>
          <w:cantSplit/>
        </w:trPr>
        <w:tc>
          <w:tcPr>
            <w:tcW w:w="1336" w:type="pct"/>
          </w:tcPr>
          <w:p w14:paraId="26D3A72D"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20C12A50" w14:textId="77777777" w:rsidR="001263B9" w:rsidRPr="003651D9" w:rsidRDefault="001263B9" w:rsidP="005D6176">
            <w:pPr>
              <w:pStyle w:val="TableEntry"/>
            </w:pPr>
            <w:r w:rsidRPr="003651D9">
              <w:t>O[0..*]</w:t>
            </w:r>
          </w:p>
        </w:tc>
        <w:tc>
          <w:tcPr>
            <w:tcW w:w="559" w:type="pct"/>
          </w:tcPr>
          <w:p w14:paraId="2D81050C" w14:textId="77777777" w:rsidR="001263B9" w:rsidRPr="003651D9" w:rsidRDefault="001263B9" w:rsidP="0032600B">
            <w:pPr>
              <w:pStyle w:val="TableEntry"/>
            </w:pPr>
          </w:p>
        </w:tc>
        <w:tc>
          <w:tcPr>
            <w:tcW w:w="561" w:type="pct"/>
          </w:tcPr>
          <w:p w14:paraId="49AB69DC" w14:textId="77777777" w:rsidR="001263B9" w:rsidRPr="003651D9" w:rsidRDefault="001263B9" w:rsidP="00BB76BC">
            <w:pPr>
              <w:pStyle w:val="TableEntry"/>
            </w:pPr>
            <w:r w:rsidRPr="003651D9">
              <w:t>entry</w:t>
            </w:r>
          </w:p>
        </w:tc>
        <w:tc>
          <w:tcPr>
            <w:tcW w:w="862" w:type="pct"/>
          </w:tcPr>
          <w:p w14:paraId="50090838" w14:textId="77777777" w:rsidR="001263B9" w:rsidRPr="003651D9" w:rsidRDefault="001263B9" w:rsidP="00BB76BC">
            <w:pPr>
              <w:pStyle w:val="TableEntry"/>
            </w:pPr>
            <w:r w:rsidRPr="003651D9">
              <w:t>2.16.840.1.113883.10.20.22.4.4</w:t>
            </w:r>
          </w:p>
        </w:tc>
        <w:tc>
          <w:tcPr>
            <w:tcW w:w="991" w:type="pct"/>
          </w:tcPr>
          <w:p w14:paraId="058D2A62" w14:textId="77777777" w:rsidR="001263B9" w:rsidRPr="003651D9" w:rsidRDefault="001263B9" w:rsidP="00BB76BC">
            <w:pPr>
              <w:pStyle w:val="TableEntry"/>
            </w:pPr>
          </w:p>
        </w:tc>
      </w:tr>
      <w:tr w:rsidR="00270EBB" w:rsidRPr="003651D9" w14:paraId="4FB0B4A9" w14:textId="77777777" w:rsidTr="00983131">
        <w:trPr>
          <w:cantSplit/>
        </w:trPr>
        <w:tc>
          <w:tcPr>
            <w:tcW w:w="1336" w:type="pct"/>
          </w:tcPr>
          <w:p w14:paraId="6E5064A7"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1D323DE0" w14:textId="77777777" w:rsidR="001263B9" w:rsidRPr="003651D9" w:rsidRDefault="001263B9" w:rsidP="00EF1E77">
            <w:pPr>
              <w:pStyle w:val="TableEntry"/>
            </w:pPr>
            <w:r w:rsidRPr="003651D9">
              <w:t>O[0..1]</w:t>
            </w:r>
          </w:p>
        </w:tc>
        <w:tc>
          <w:tcPr>
            <w:tcW w:w="559" w:type="pct"/>
          </w:tcPr>
          <w:p w14:paraId="2B7C80BC" w14:textId="77777777" w:rsidR="001263B9" w:rsidRPr="003651D9" w:rsidRDefault="001263B9" w:rsidP="005D6176">
            <w:pPr>
              <w:pStyle w:val="TableEntry"/>
            </w:pPr>
          </w:p>
        </w:tc>
        <w:tc>
          <w:tcPr>
            <w:tcW w:w="561" w:type="pct"/>
          </w:tcPr>
          <w:p w14:paraId="62637546" w14:textId="77777777" w:rsidR="001263B9" w:rsidRPr="003651D9" w:rsidRDefault="001263B9" w:rsidP="005D6176">
            <w:pPr>
              <w:pStyle w:val="TableEntry"/>
            </w:pPr>
            <w:r w:rsidRPr="003651D9">
              <w:t>entry</w:t>
            </w:r>
          </w:p>
        </w:tc>
        <w:tc>
          <w:tcPr>
            <w:tcW w:w="862" w:type="pct"/>
          </w:tcPr>
          <w:p w14:paraId="1C96FB7D" w14:textId="77777777" w:rsidR="001263B9" w:rsidRPr="003651D9" w:rsidRDefault="001263B9" w:rsidP="0032600B">
            <w:pPr>
              <w:pStyle w:val="TableEntry"/>
            </w:pPr>
            <w:r w:rsidRPr="003651D9">
              <w:t>2.16.840.1.113883.10.20.22.4.31</w:t>
            </w:r>
          </w:p>
        </w:tc>
        <w:tc>
          <w:tcPr>
            <w:tcW w:w="991" w:type="pct"/>
          </w:tcPr>
          <w:p w14:paraId="673AA3F4" w14:textId="77777777" w:rsidR="001263B9" w:rsidRPr="003651D9" w:rsidRDefault="001263B9" w:rsidP="00BB76BC">
            <w:pPr>
              <w:pStyle w:val="TableEntry"/>
            </w:pPr>
          </w:p>
        </w:tc>
      </w:tr>
      <w:tr w:rsidR="00270EBB" w:rsidRPr="003651D9" w14:paraId="656F4DCF" w14:textId="77777777" w:rsidTr="00983131">
        <w:trPr>
          <w:cantSplit/>
        </w:trPr>
        <w:tc>
          <w:tcPr>
            <w:tcW w:w="1336" w:type="pct"/>
          </w:tcPr>
          <w:p w14:paraId="490F9C3F"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76EA0974" w14:textId="77777777" w:rsidR="001263B9" w:rsidRPr="003651D9" w:rsidRDefault="001263B9" w:rsidP="00EF1E77">
            <w:pPr>
              <w:pStyle w:val="TableEntry"/>
            </w:pPr>
            <w:r w:rsidRPr="003651D9">
              <w:t>O[0..1]</w:t>
            </w:r>
          </w:p>
        </w:tc>
        <w:tc>
          <w:tcPr>
            <w:tcW w:w="559" w:type="pct"/>
          </w:tcPr>
          <w:p w14:paraId="0B79AEEA" w14:textId="77777777" w:rsidR="001263B9" w:rsidRPr="003651D9" w:rsidRDefault="00270EBB" w:rsidP="00BB76BC">
            <w:pPr>
              <w:pStyle w:val="TableEntry"/>
            </w:pPr>
            <w:r w:rsidRPr="003651D9">
              <w:t>6.3.1.D.5.</w:t>
            </w:r>
            <w:r w:rsidR="00983131" w:rsidRPr="003651D9">
              <w:t>2</w:t>
            </w:r>
          </w:p>
        </w:tc>
        <w:tc>
          <w:tcPr>
            <w:tcW w:w="561" w:type="pct"/>
          </w:tcPr>
          <w:p w14:paraId="5637FF94" w14:textId="77777777" w:rsidR="001263B9" w:rsidRPr="003651D9" w:rsidRDefault="001263B9" w:rsidP="00EF1E77">
            <w:pPr>
              <w:pStyle w:val="TableEntry"/>
            </w:pPr>
            <w:r w:rsidRPr="003651D9">
              <w:t>entry</w:t>
            </w:r>
          </w:p>
        </w:tc>
        <w:tc>
          <w:tcPr>
            <w:tcW w:w="862" w:type="pct"/>
          </w:tcPr>
          <w:p w14:paraId="3D54AFED" w14:textId="77777777" w:rsidR="001263B9" w:rsidRPr="003651D9" w:rsidRDefault="001263B9" w:rsidP="00EF1E77">
            <w:pPr>
              <w:pStyle w:val="TableEntry"/>
            </w:pPr>
            <w:r w:rsidRPr="003651D9">
              <w:t>2.16.840.1.113883.10.20.22.4.5</w:t>
            </w:r>
          </w:p>
        </w:tc>
        <w:tc>
          <w:tcPr>
            <w:tcW w:w="991" w:type="pct"/>
          </w:tcPr>
          <w:p w14:paraId="74EDE4CC" w14:textId="77777777" w:rsidR="001263B9" w:rsidRPr="003651D9" w:rsidRDefault="001263B9" w:rsidP="005D6176">
            <w:pPr>
              <w:pStyle w:val="TableEntry"/>
            </w:pPr>
          </w:p>
        </w:tc>
      </w:tr>
      <w:tr w:rsidR="00270EBB" w:rsidRPr="003651D9" w14:paraId="30E20EDA" w14:textId="77777777" w:rsidTr="00983131">
        <w:trPr>
          <w:cantSplit/>
        </w:trPr>
        <w:tc>
          <w:tcPr>
            <w:tcW w:w="1336" w:type="pct"/>
          </w:tcPr>
          <w:p w14:paraId="7A08E705"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4293AF71" w14:textId="77777777" w:rsidR="001263B9" w:rsidRPr="003651D9" w:rsidRDefault="001263B9" w:rsidP="00EF1E77">
            <w:pPr>
              <w:pStyle w:val="TableEntry"/>
            </w:pPr>
            <w:r w:rsidRPr="003651D9">
              <w:t>O[0..1]</w:t>
            </w:r>
          </w:p>
        </w:tc>
        <w:tc>
          <w:tcPr>
            <w:tcW w:w="559" w:type="pct"/>
          </w:tcPr>
          <w:p w14:paraId="36BE4902" w14:textId="77777777" w:rsidR="001263B9" w:rsidRPr="003651D9" w:rsidRDefault="001263B9" w:rsidP="005D6176">
            <w:pPr>
              <w:pStyle w:val="TableEntry"/>
            </w:pPr>
          </w:p>
        </w:tc>
        <w:tc>
          <w:tcPr>
            <w:tcW w:w="561" w:type="pct"/>
          </w:tcPr>
          <w:p w14:paraId="3D03AC17" w14:textId="77777777" w:rsidR="001263B9" w:rsidRPr="003651D9" w:rsidRDefault="001263B9" w:rsidP="005D6176">
            <w:pPr>
              <w:pStyle w:val="TableEntry"/>
            </w:pPr>
            <w:r w:rsidRPr="003651D9">
              <w:t>entry</w:t>
            </w:r>
          </w:p>
        </w:tc>
        <w:tc>
          <w:tcPr>
            <w:tcW w:w="862" w:type="pct"/>
          </w:tcPr>
          <w:p w14:paraId="50EDCA71" w14:textId="77777777" w:rsidR="001263B9" w:rsidRPr="003651D9" w:rsidRDefault="001263B9" w:rsidP="0032600B">
            <w:pPr>
              <w:pStyle w:val="TableEntry"/>
            </w:pPr>
            <w:r w:rsidRPr="003651D9">
              <w:t>2.16.840.1.113883.10.20.22.4.6</w:t>
            </w:r>
          </w:p>
        </w:tc>
        <w:tc>
          <w:tcPr>
            <w:tcW w:w="991" w:type="pct"/>
          </w:tcPr>
          <w:p w14:paraId="4D7C33F5" w14:textId="77777777" w:rsidR="001263B9" w:rsidRPr="003651D9" w:rsidRDefault="001263B9" w:rsidP="00BB76BC">
            <w:pPr>
              <w:pStyle w:val="TableEntry"/>
            </w:pPr>
          </w:p>
        </w:tc>
      </w:tr>
      <w:tr w:rsidR="00270EBB" w:rsidRPr="003651D9" w14:paraId="006BE2EE" w14:textId="77777777" w:rsidTr="00983131">
        <w:trPr>
          <w:cantSplit/>
        </w:trPr>
        <w:tc>
          <w:tcPr>
            <w:tcW w:w="1336" w:type="pct"/>
          </w:tcPr>
          <w:p w14:paraId="6B609AA8"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41A1A96" w14:textId="77777777" w:rsidR="001263B9" w:rsidRPr="003651D9" w:rsidRDefault="001263B9" w:rsidP="00EF1E77">
            <w:pPr>
              <w:pStyle w:val="TableEntry"/>
            </w:pPr>
            <w:r w:rsidRPr="003651D9">
              <w:t>O[0..1]</w:t>
            </w:r>
          </w:p>
        </w:tc>
        <w:tc>
          <w:tcPr>
            <w:tcW w:w="559" w:type="pct"/>
          </w:tcPr>
          <w:p w14:paraId="287ADA90" w14:textId="77777777" w:rsidR="001263B9" w:rsidRPr="003651D9" w:rsidRDefault="001263B9" w:rsidP="005D6176">
            <w:pPr>
              <w:pStyle w:val="TableEntry"/>
            </w:pPr>
          </w:p>
        </w:tc>
        <w:tc>
          <w:tcPr>
            <w:tcW w:w="561" w:type="pct"/>
          </w:tcPr>
          <w:p w14:paraId="0C1F99B6" w14:textId="77777777" w:rsidR="001263B9" w:rsidRPr="003651D9" w:rsidRDefault="001263B9" w:rsidP="005D6176">
            <w:pPr>
              <w:pStyle w:val="TableEntry"/>
            </w:pPr>
            <w:r w:rsidRPr="003651D9">
              <w:t>entry</w:t>
            </w:r>
          </w:p>
        </w:tc>
        <w:tc>
          <w:tcPr>
            <w:tcW w:w="862" w:type="pct"/>
          </w:tcPr>
          <w:p w14:paraId="335894F7" w14:textId="77777777" w:rsidR="001263B9" w:rsidRPr="003651D9" w:rsidRDefault="001263B9" w:rsidP="0032600B">
            <w:pPr>
              <w:pStyle w:val="TableEntry"/>
            </w:pPr>
            <w:r w:rsidRPr="003651D9">
              <w:t>2.16.840.1.113883.10.20.22.4.8</w:t>
            </w:r>
          </w:p>
        </w:tc>
        <w:tc>
          <w:tcPr>
            <w:tcW w:w="991" w:type="pct"/>
          </w:tcPr>
          <w:p w14:paraId="685783E5" w14:textId="77777777" w:rsidR="001263B9" w:rsidRPr="003651D9" w:rsidRDefault="001263B9" w:rsidP="00BB76BC">
            <w:pPr>
              <w:pStyle w:val="TableEntry"/>
            </w:pPr>
          </w:p>
        </w:tc>
      </w:tr>
      <w:tr w:rsidR="00270EBB" w:rsidRPr="003651D9" w14:paraId="0BF03AA8" w14:textId="77777777" w:rsidTr="00983131">
        <w:trPr>
          <w:cantSplit/>
        </w:trPr>
        <w:tc>
          <w:tcPr>
            <w:tcW w:w="1336" w:type="pct"/>
          </w:tcPr>
          <w:p w14:paraId="45ED65CE"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3F676328" w14:textId="77777777" w:rsidR="001263B9" w:rsidRPr="003651D9" w:rsidRDefault="001263B9" w:rsidP="00EF1E77">
            <w:pPr>
              <w:pStyle w:val="TableEntry"/>
            </w:pPr>
            <w:r w:rsidRPr="003651D9">
              <w:t>R[1..1]</w:t>
            </w:r>
          </w:p>
        </w:tc>
        <w:tc>
          <w:tcPr>
            <w:tcW w:w="559" w:type="pct"/>
          </w:tcPr>
          <w:p w14:paraId="7C53DA3B" w14:textId="77777777" w:rsidR="001263B9" w:rsidRPr="003651D9" w:rsidRDefault="001263B9" w:rsidP="005D6176">
            <w:pPr>
              <w:pStyle w:val="TableEntry"/>
            </w:pPr>
          </w:p>
        </w:tc>
        <w:tc>
          <w:tcPr>
            <w:tcW w:w="561" w:type="pct"/>
          </w:tcPr>
          <w:p w14:paraId="37E80E6F" w14:textId="77777777" w:rsidR="001263B9" w:rsidRPr="003651D9" w:rsidRDefault="001263B9" w:rsidP="0032600B">
            <w:pPr>
              <w:pStyle w:val="TableEntry"/>
            </w:pPr>
            <w:r w:rsidRPr="003651D9">
              <w:t>section</w:t>
            </w:r>
          </w:p>
        </w:tc>
        <w:tc>
          <w:tcPr>
            <w:tcW w:w="862" w:type="pct"/>
          </w:tcPr>
          <w:p w14:paraId="5C7E7BAF" w14:textId="77777777" w:rsidR="001263B9" w:rsidRPr="003651D9" w:rsidRDefault="001263B9" w:rsidP="00BB76BC">
            <w:pPr>
              <w:pStyle w:val="TableEntry"/>
            </w:pPr>
            <w:r w:rsidRPr="003651D9">
              <w:t>2.16.840.1.113883.10.20.22.2.6</w:t>
            </w:r>
          </w:p>
        </w:tc>
        <w:tc>
          <w:tcPr>
            <w:tcW w:w="991" w:type="pct"/>
          </w:tcPr>
          <w:p w14:paraId="7B5BCDB9" w14:textId="77777777" w:rsidR="001263B9" w:rsidRPr="003651D9" w:rsidRDefault="001263B9" w:rsidP="00BB76BC">
            <w:pPr>
              <w:pStyle w:val="TableEntry"/>
              <w:rPr>
                <w:sz w:val="16"/>
              </w:rPr>
            </w:pPr>
          </w:p>
        </w:tc>
      </w:tr>
      <w:tr w:rsidR="00270EBB" w:rsidRPr="003651D9" w14:paraId="3583C4B7" w14:textId="77777777" w:rsidTr="00983131">
        <w:trPr>
          <w:cantSplit/>
        </w:trPr>
        <w:tc>
          <w:tcPr>
            <w:tcW w:w="1336" w:type="pct"/>
          </w:tcPr>
          <w:p w14:paraId="1A06E9AB"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163F0629" w14:textId="77777777" w:rsidR="001263B9" w:rsidRPr="003651D9" w:rsidRDefault="001263B9" w:rsidP="00EF1E77">
            <w:pPr>
              <w:pStyle w:val="TableEntry"/>
            </w:pPr>
            <w:r w:rsidRPr="003651D9">
              <w:t>O[0..*]</w:t>
            </w:r>
          </w:p>
        </w:tc>
        <w:tc>
          <w:tcPr>
            <w:tcW w:w="559" w:type="pct"/>
          </w:tcPr>
          <w:p w14:paraId="0ADC1FD9" w14:textId="77777777" w:rsidR="001263B9" w:rsidRPr="003651D9" w:rsidRDefault="001263B9" w:rsidP="005D6176">
            <w:pPr>
              <w:pStyle w:val="TableEntry"/>
            </w:pPr>
          </w:p>
        </w:tc>
        <w:tc>
          <w:tcPr>
            <w:tcW w:w="561" w:type="pct"/>
          </w:tcPr>
          <w:p w14:paraId="39BE9037" w14:textId="77777777" w:rsidR="001263B9" w:rsidRPr="003651D9" w:rsidRDefault="001263B9" w:rsidP="0032600B">
            <w:pPr>
              <w:pStyle w:val="TableEntry"/>
            </w:pPr>
            <w:r w:rsidRPr="003651D9">
              <w:t>entry</w:t>
            </w:r>
          </w:p>
        </w:tc>
        <w:tc>
          <w:tcPr>
            <w:tcW w:w="862" w:type="pct"/>
          </w:tcPr>
          <w:p w14:paraId="5EAF534A" w14:textId="77777777" w:rsidR="001263B9" w:rsidRPr="003651D9" w:rsidRDefault="001263B9" w:rsidP="00BB76BC">
            <w:pPr>
              <w:pStyle w:val="TableEntry"/>
            </w:pPr>
            <w:r w:rsidRPr="003651D9">
              <w:t>2.16.840.1.113883.10.20.22.4.30</w:t>
            </w:r>
          </w:p>
        </w:tc>
        <w:tc>
          <w:tcPr>
            <w:tcW w:w="991" w:type="pct"/>
          </w:tcPr>
          <w:p w14:paraId="071B1866" w14:textId="77777777" w:rsidR="001263B9" w:rsidRPr="003651D9" w:rsidRDefault="001263B9" w:rsidP="00BB76BC">
            <w:pPr>
              <w:pStyle w:val="TableEntry"/>
              <w:rPr>
                <w:sz w:val="16"/>
              </w:rPr>
            </w:pPr>
          </w:p>
        </w:tc>
      </w:tr>
      <w:tr w:rsidR="00270EBB" w:rsidRPr="003651D9" w14:paraId="43B39BC5" w14:textId="77777777" w:rsidTr="00983131">
        <w:trPr>
          <w:cantSplit/>
        </w:trPr>
        <w:tc>
          <w:tcPr>
            <w:tcW w:w="1336" w:type="pct"/>
          </w:tcPr>
          <w:p w14:paraId="1B1E7B25"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7B670C09" w14:textId="77777777" w:rsidR="001263B9" w:rsidRPr="003651D9" w:rsidRDefault="001263B9" w:rsidP="00EF1E77">
            <w:pPr>
              <w:pStyle w:val="TableEntry"/>
            </w:pPr>
            <w:r w:rsidRPr="003651D9">
              <w:t>R[1..*]</w:t>
            </w:r>
          </w:p>
        </w:tc>
        <w:tc>
          <w:tcPr>
            <w:tcW w:w="559" w:type="pct"/>
          </w:tcPr>
          <w:p w14:paraId="3B45AE0E" w14:textId="77777777" w:rsidR="001263B9" w:rsidRPr="003651D9" w:rsidRDefault="001263B9" w:rsidP="005D6176">
            <w:pPr>
              <w:pStyle w:val="TableEntry"/>
            </w:pPr>
          </w:p>
        </w:tc>
        <w:tc>
          <w:tcPr>
            <w:tcW w:w="561" w:type="pct"/>
          </w:tcPr>
          <w:p w14:paraId="7B33216E" w14:textId="77777777" w:rsidR="001263B9" w:rsidRPr="003651D9" w:rsidRDefault="001263B9" w:rsidP="0032600B">
            <w:pPr>
              <w:pStyle w:val="TableEntry"/>
            </w:pPr>
            <w:r w:rsidRPr="003651D9">
              <w:t>entry</w:t>
            </w:r>
          </w:p>
        </w:tc>
        <w:tc>
          <w:tcPr>
            <w:tcW w:w="862" w:type="pct"/>
          </w:tcPr>
          <w:p w14:paraId="73966AB3" w14:textId="77777777" w:rsidR="001263B9" w:rsidRPr="003651D9" w:rsidRDefault="001263B9" w:rsidP="00BB76BC">
            <w:pPr>
              <w:pStyle w:val="TableEntry"/>
            </w:pPr>
            <w:r w:rsidRPr="003651D9">
              <w:t>2.16.840.1.113883.10.20.22.4.7</w:t>
            </w:r>
          </w:p>
        </w:tc>
        <w:tc>
          <w:tcPr>
            <w:tcW w:w="991" w:type="pct"/>
          </w:tcPr>
          <w:p w14:paraId="6C884B09" w14:textId="77777777" w:rsidR="001263B9" w:rsidRPr="003651D9" w:rsidRDefault="001263B9" w:rsidP="00BB76BC">
            <w:pPr>
              <w:pStyle w:val="TableEntry"/>
              <w:rPr>
                <w:sz w:val="16"/>
              </w:rPr>
            </w:pPr>
          </w:p>
        </w:tc>
      </w:tr>
      <w:tr w:rsidR="00270EBB" w:rsidRPr="003651D9" w14:paraId="53025EF9" w14:textId="77777777" w:rsidTr="00983131">
        <w:trPr>
          <w:cantSplit/>
        </w:trPr>
        <w:tc>
          <w:tcPr>
            <w:tcW w:w="1336" w:type="pct"/>
          </w:tcPr>
          <w:p w14:paraId="5C6BA60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28CCABF0" w14:textId="77777777" w:rsidR="001263B9" w:rsidRPr="003651D9" w:rsidRDefault="001263B9" w:rsidP="00EF1E77">
            <w:pPr>
              <w:pStyle w:val="TableEntry"/>
            </w:pPr>
            <w:r w:rsidRPr="003651D9">
              <w:t>O[0..1]</w:t>
            </w:r>
          </w:p>
        </w:tc>
        <w:tc>
          <w:tcPr>
            <w:tcW w:w="559" w:type="pct"/>
          </w:tcPr>
          <w:p w14:paraId="4EECF0C6" w14:textId="77777777" w:rsidR="001263B9" w:rsidRPr="003651D9" w:rsidRDefault="001263B9" w:rsidP="005D6176">
            <w:pPr>
              <w:pStyle w:val="TableEntry"/>
            </w:pPr>
          </w:p>
        </w:tc>
        <w:tc>
          <w:tcPr>
            <w:tcW w:w="561" w:type="pct"/>
          </w:tcPr>
          <w:p w14:paraId="72DDCCEB" w14:textId="77777777" w:rsidR="001263B9" w:rsidRPr="003651D9" w:rsidRDefault="001263B9" w:rsidP="0032600B">
            <w:pPr>
              <w:pStyle w:val="TableEntry"/>
            </w:pPr>
            <w:r w:rsidRPr="003651D9">
              <w:t>entry</w:t>
            </w:r>
          </w:p>
        </w:tc>
        <w:tc>
          <w:tcPr>
            <w:tcW w:w="862" w:type="pct"/>
          </w:tcPr>
          <w:p w14:paraId="420B5047" w14:textId="77777777" w:rsidR="001263B9" w:rsidRPr="003651D9" w:rsidRDefault="001263B9" w:rsidP="00BB76BC">
            <w:pPr>
              <w:pStyle w:val="TableEntry"/>
            </w:pPr>
            <w:r w:rsidRPr="003651D9">
              <w:t>2.16.840.1.113883.10.20.22.4.28</w:t>
            </w:r>
          </w:p>
        </w:tc>
        <w:tc>
          <w:tcPr>
            <w:tcW w:w="991" w:type="pct"/>
          </w:tcPr>
          <w:p w14:paraId="471385D7" w14:textId="77777777" w:rsidR="001263B9" w:rsidRPr="003651D9" w:rsidRDefault="001263B9" w:rsidP="00BB76BC">
            <w:pPr>
              <w:pStyle w:val="TableEntry"/>
              <w:rPr>
                <w:sz w:val="16"/>
              </w:rPr>
            </w:pPr>
          </w:p>
        </w:tc>
      </w:tr>
      <w:tr w:rsidR="00270EBB" w:rsidRPr="003651D9" w14:paraId="19B8938B" w14:textId="77777777" w:rsidTr="00983131">
        <w:trPr>
          <w:cantSplit/>
        </w:trPr>
        <w:tc>
          <w:tcPr>
            <w:tcW w:w="1336" w:type="pct"/>
            <w:tcBorders>
              <w:bottom w:val="single" w:sz="4" w:space="0" w:color="auto"/>
            </w:tcBorders>
          </w:tcPr>
          <w:p w14:paraId="1D02567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DBAFAAC" w14:textId="77777777" w:rsidR="001263B9" w:rsidRPr="003651D9" w:rsidRDefault="001263B9" w:rsidP="00EF1E77">
            <w:pPr>
              <w:pStyle w:val="TableEntry"/>
            </w:pPr>
            <w:r w:rsidRPr="003651D9">
              <w:t>O[0..1]</w:t>
            </w:r>
          </w:p>
        </w:tc>
        <w:tc>
          <w:tcPr>
            <w:tcW w:w="559" w:type="pct"/>
          </w:tcPr>
          <w:p w14:paraId="092F9F95" w14:textId="77777777" w:rsidR="001263B9" w:rsidRPr="003651D9" w:rsidRDefault="001263B9" w:rsidP="005D6176">
            <w:pPr>
              <w:pStyle w:val="TableEntry"/>
            </w:pPr>
          </w:p>
        </w:tc>
        <w:tc>
          <w:tcPr>
            <w:tcW w:w="561" w:type="pct"/>
          </w:tcPr>
          <w:p w14:paraId="0309DDCA" w14:textId="77777777" w:rsidR="001263B9" w:rsidRPr="003651D9" w:rsidRDefault="001263B9" w:rsidP="0032600B">
            <w:pPr>
              <w:pStyle w:val="TableEntry"/>
            </w:pPr>
            <w:r w:rsidRPr="003651D9">
              <w:t>entry</w:t>
            </w:r>
          </w:p>
        </w:tc>
        <w:tc>
          <w:tcPr>
            <w:tcW w:w="862" w:type="pct"/>
          </w:tcPr>
          <w:p w14:paraId="2C8E4CE0" w14:textId="77777777" w:rsidR="001263B9" w:rsidRPr="003651D9" w:rsidRDefault="001263B9" w:rsidP="00BB76BC">
            <w:pPr>
              <w:pStyle w:val="TableEntry"/>
            </w:pPr>
            <w:r w:rsidRPr="003651D9">
              <w:t>2.16.840.1.113883.10.20.22.4.9</w:t>
            </w:r>
          </w:p>
        </w:tc>
        <w:tc>
          <w:tcPr>
            <w:tcW w:w="991" w:type="pct"/>
          </w:tcPr>
          <w:p w14:paraId="6A27F395" w14:textId="77777777" w:rsidR="001263B9" w:rsidRPr="003651D9" w:rsidRDefault="001263B9" w:rsidP="00BB76BC">
            <w:pPr>
              <w:pStyle w:val="TableEntry"/>
              <w:rPr>
                <w:sz w:val="16"/>
              </w:rPr>
            </w:pPr>
          </w:p>
        </w:tc>
      </w:tr>
      <w:tr w:rsidR="00270EBB" w:rsidRPr="003651D9" w14:paraId="3725E674" w14:textId="77777777" w:rsidTr="00983131">
        <w:trPr>
          <w:cantSplit/>
        </w:trPr>
        <w:tc>
          <w:tcPr>
            <w:tcW w:w="1336" w:type="pct"/>
            <w:tcBorders>
              <w:bottom w:val="single" w:sz="4" w:space="0" w:color="auto"/>
            </w:tcBorders>
          </w:tcPr>
          <w:p w14:paraId="5900EB00"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13443EFC" w14:textId="77777777" w:rsidR="001263B9" w:rsidRPr="003651D9" w:rsidRDefault="001263B9" w:rsidP="00EF1E77">
            <w:pPr>
              <w:pStyle w:val="TableEntry"/>
            </w:pPr>
            <w:r w:rsidRPr="003651D9">
              <w:t>O[0..1]</w:t>
            </w:r>
          </w:p>
        </w:tc>
        <w:tc>
          <w:tcPr>
            <w:tcW w:w="559" w:type="pct"/>
          </w:tcPr>
          <w:p w14:paraId="3C31172C" w14:textId="77777777" w:rsidR="001263B9" w:rsidRPr="003651D9" w:rsidRDefault="001263B9" w:rsidP="005D6176">
            <w:pPr>
              <w:pStyle w:val="TableEntry"/>
            </w:pPr>
          </w:p>
        </w:tc>
        <w:tc>
          <w:tcPr>
            <w:tcW w:w="561" w:type="pct"/>
          </w:tcPr>
          <w:p w14:paraId="4252D3B8" w14:textId="77777777" w:rsidR="001263B9" w:rsidRPr="003651D9" w:rsidRDefault="001263B9" w:rsidP="0032600B">
            <w:pPr>
              <w:pStyle w:val="TableEntry"/>
            </w:pPr>
            <w:r w:rsidRPr="003651D9">
              <w:t>entry</w:t>
            </w:r>
          </w:p>
        </w:tc>
        <w:tc>
          <w:tcPr>
            <w:tcW w:w="862" w:type="pct"/>
          </w:tcPr>
          <w:p w14:paraId="7E91006C" w14:textId="77777777" w:rsidR="001263B9" w:rsidRPr="003651D9" w:rsidRDefault="001263B9" w:rsidP="00BB76BC">
            <w:pPr>
              <w:pStyle w:val="TableEntry"/>
            </w:pPr>
            <w:r w:rsidRPr="003651D9">
              <w:t>2.16.840.1.113883.10.20.22.4.8</w:t>
            </w:r>
          </w:p>
        </w:tc>
        <w:tc>
          <w:tcPr>
            <w:tcW w:w="991" w:type="pct"/>
          </w:tcPr>
          <w:p w14:paraId="1BCA337C" w14:textId="77777777" w:rsidR="001263B9" w:rsidRPr="003651D9" w:rsidRDefault="001263B9" w:rsidP="00BB76BC">
            <w:pPr>
              <w:pStyle w:val="TableEntry"/>
              <w:rPr>
                <w:sz w:val="16"/>
              </w:rPr>
            </w:pPr>
          </w:p>
        </w:tc>
      </w:tr>
      <w:tr w:rsidR="00270EBB" w:rsidRPr="003651D9" w14:paraId="7CD13FDD" w14:textId="77777777" w:rsidTr="00983131">
        <w:trPr>
          <w:cantSplit/>
          <w:trHeight w:val="332"/>
        </w:trPr>
        <w:tc>
          <w:tcPr>
            <w:tcW w:w="1336" w:type="pct"/>
            <w:shd w:val="clear" w:color="auto" w:fill="auto"/>
          </w:tcPr>
          <w:p w14:paraId="4406B1C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4FDEFDA1" w14:textId="77777777" w:rsidR="001263B9" w:rsidRPr="003651D9" w:rsidRDefault="001263B9" w:rsidP="00EF1E77">
            <w:pPr>
              <w:pStyle w:val="TableEntry"/>
            </w:pPr>
            <w:r w:rsidRPr="003651D9">
              <w:t>O[0..1]</w:t>
            </w:r>
          </w:p>
        </w:tc>
        <w:tc>
          <w:tcPr>
            <w:tcW w:w="559" w:type="pct"/>
          </w:tcPr>
          <w:p w14:paraId="38B4D744" w14:textId="77777777" w:rsidR="001263B9" w:rsidRPr="003651D9" w:rsidRDefault="001263B9" w:rsidP="005D6176">
            <w:pPr>
              <w:pStyle w:val="TableEntry"/>
            </w:pPr>
          </w:p>
        </w:tc>
        <w:tc>
          <w:tcPr>
            <w:tcW w:w="561" w:type="pct"/>
          </w:tcPr>
          <w:p w14:paraId="0CB31403" w14:textId="77777777" w:rsidR="001263B9" w:rsidRPr="003651D9" w:rsidRDefault="001263B9" w:rsidP="0032600B">
            <w:pPr>
              <w:pStyle w:val="TableEntry"/>
            </w:pPr>
            <w:r w:rsidRPr="003651D9">
              <w:t>section</w:t>
            </w:r>
          </w:p>
        </w:tc>
        <w:tc>
          <w:tcPr>
            <w:tcW w:w="862" w:type="pct"/>
          </w:tcPr>
          <w:p w14:paraId="4D13756E" w14:textId="77777777" w:rsidR="001263B9" w:rsidRPr="003651D9" w:rsidRDefault="001263B9" w:rsidP="00BB76BC">
            <w:pPr>
              <w:pStyle w:val="TableEntry"/>
            </w:pPr>
            <w:r w:rsidRPr="003651D9">
              <w:t>1.3.6.1.4.1.19376.1.4.1.2.18</w:t>
            </w:r>
          </w:p>
        </w:tc>
        <w:tc>
          <w:tcPr>
            <w:tcW w:w="991" w:type="pct"/>
          </w:tcPr>
          <w:p w14:paraId="7E8CDB98" w14:textId="77777777" w:rsidR="001263B9" w:rsidRPr="003651D9" w:rsidRDefault="001263B9" w:rsidP="00BB76BC">
            <w:pPr>
              <w:pStyle w:val="TableEntry"/>
              <w:rPr>
                <w:sz w:val="16"/>
                <w:highlight w:val="yellow"/>
              </w:rPr>
            </w:pPr>
          </w:p>
        </w:tc>
      </w:tr>
      <w:tr w:rsidR="00270EBB" w:rsidRPr="003651D9" w14:paraId="246D37E1" w14:textId="77777777" w:rsidTr="00983131">
        <w:trPr>
          <w:cantSplit/>
        </w:trPr>
        <w:tc>
          <w:tcPr>
            <w:tcW w:w="1336" w:type="pct"/>
          </w:tcPr>
          <w:p w14:paraId="028C05FD"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50CE6266" w14:textId="77777777" w:rsidR="001263B9" w:rsidRPr="003651D9" w:rsidRDefault="001263B9" w:rsidP="00EF1E77">
            <w:pPr>
              <w:pStyle w:val="TableEntry"/>
            </w:pPr>
            <w:r w:rsidRPr="003651D9">
              <w:t>O[0..*]</w:t>
            </w:r>
          </w:p>
        </w:tc>
        <w:tc>
          <w:tcPr>
            <w:tcW w:w="559" w:type="pct"/>
          </w:tcPr>
          <w:p w14:paraId="18A1B255" w14:textId="77777777" w:rsidR="001263B9" w:rsidRPr="003651D9" w:rsidRDefault="001263B9" w:rsidP="005D6176">
            <w:pPr>
              <w:pStyle w:val="TableEntry"/>
            </w:pPr>
          </w:p>
        </w:tc>
        <w:tc>
          <w:tcPr>
            <w:tcW w:w="561" w:type="pct"/>
          </w:tcPr>
          <w:p w14:paraId="0E43381B" w14:textId="77777777" w:rsidR="001263B9" w:rsidRPr="003651D9" w:rsidRDefault="001263B9" w:rsidP="0032600B">
            <w:pPr>
              <w:pStyle w:val="TableEntry"/>
            </w:pPr>
            <w:r w:rsidRPr="003651D9">
              <w:t>entry</w:t>
            </w:r>
          </w:p>
        </w:tc>
        <w:tc>
          <w:tcPr>
            <w:tcW w:w="862" w:type="pct"/>
          </w:tcPr>
          <w:p w14:paraId="43CC1363" w14:textId="77777777" w:rsidR="001263B9" w:rsidRPr="003651D9" w:rsidRDefault="001263B9" w:rsidP="00BB76BC">
            <w:pPr>
              <w:pStyle w:val="TableEntry"/>
            </w:pPr>
            <w:r w:rsidRPr="003651D9">
              <w:t>2.16.840.1.113883.10.20.22.4.4</w:t>
            </w:r>
          </w:p>
        </w:tc>
        <w:tc>
          <w:tcPr>
            <w:tcW w:w="991" w:type="pct"/>
          </w:tcPr>
          <w:p w14:paraId="0710A3EC" w14:textId="77777777" w:rsidR="001263B9" w:rsidRPr="003651D9" w:rsidRDefault="001263B9" w:rsidP="00BB76BC">
            <w:pPr>
              <w:pStyle w:val="TableEntry"/>
              <w:rPr>
                <w:sz w:val="16"/>
              </w:rPr>
            </w:pPr>
          </w:p>
        </w:tc>
      </w:tr>
      <w:tr w:rsidR="00270EBB" w:rsidRPr="003651D9" w14:paraId="65D682AC" w14:textId="77777777" w:rsidTr="00983131">
        <w:trPr>
          <w:cantSplit/>
        </w:trPr>
        <w:tc>
          <w:tcPr>
            <w:tcW w:w="1336" w:type="pct"/>
            <w:tcBorders>
              <w:bottom w:val="single" w:sz="4" w:space="0" w:color="auto"/>
            </w:tcBorders>
          </w:tcPr>
          <w:p w14:paraId="0D056D7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445F11C" w14:textId="77777777" w:rsidR="001263B9" w:rsidRPr="003651D9" w:rsidRDefault="001263B9" w:rsidP="00EF1E77">
            <w:pPr>
              <w:pStyle w:val="TableEntry"/>
            </w:pPr>
            <w:r w:rsidRPr="003651D9">
              <w:t>O[0..1]</w:t>
            </w:r>
          </w:p>
        </w:tc>
        <w:tc>
          <w:tcPr>
            <w:tcW w:w="559" w:type="pct"/>
          </w:tcPr>
          <w:p w14:paraId="2A3F8874" w14:textId="77777777" w:rsidR="001263B9" w:rsidRPr="003651D9" w:rsidRDefault="001263B9" w:rsidP="005D6176">
            <w:pPr>
              <w:pStyle w:val="TableEntry"/>
            </w:pPr>
          </w:p>
        </w:tc>
        <w:tc>
          <w:tcPr>
            <w:tcW w:w="561" w:type="pct"/>
          </w:tcPr>
          <w:p w14:paraId="62629657" w14:textId="77777777" w:rsidR="001263B9" w:rsidRPr="003651D9" w:rsidRDefault="001263B9" w:rsidP="0032600B">
            <w:pPr>
              <w:pStyle w:val="TableEntry"/>
            </w:pPr>
            <w:r w:rsidRPr="003651D9">
              <w:t>section</w:t>
            </w:r>
          </w:p>
        </w:tc>
        <w:tc>
          <w:tcPr>
            <w:tcW w:w="862" w:type="pct"/>
          </w:tcPr>
          <w:p w14:paraId="7B2E7D64" w14:textId="77777777" w:rsidR="001263B9" w:rsidRPr="003651D9" w:rsidRDefault="001263B9" w:rsidP="00BB76BC">
            <w:pPr>
              <w:pStyle w:val="TableEntry"/>
            </w:pPr>
            <w:r w:rsidRPr="003651D9">
              <w:t>2.16.840.1.113883.10.20.22.2.17</w:t>
            </w:r>
          </w:p>
        </w:tc>
        <w:tc>
          <w:tcPr>
            <w:tcW w:w="991" w:type="pct"/>
          </w:tcPr>
          <w:p w14:paraId="418D53D9" w14:textId="77777777" w:rsidR="001263B9" w:rsidRPr="003651D9" w:rsidRDefault="001263B9" w:rsidP="00BB76BC">
            <w:pPr>
              <w:pStyle w:val="TableEntry"/>
              <w:rPr>
                <w:sz w:val="16"/>
              </w:rPr>
            </w:pPr>
          </w:p>
        </w:tc>
      </w:tr>
      <w:tr w:rsidR="00270EBB" w:rsidRPr="003651D9" w14:paraId="15F70AF7" w14:textId="77777777" w:rsidTr="00983131">
        <w:trPr>
          <w:cantSplit/>
        </w:trPr>
        <w:tc>
          <w:tcPr>
            <w:tcW w:w="1336" w:type="pct"/>
            <w:tcBorders>
              <w:bottom w:val="single" w:sz="4" w:space="0" w:color="auto"/>
            </w:tcBorders>
          </w:tcPr>
          <w:p w14:paraId="715FEE5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0846F14C" w14:textId="77777777" w:rsidR="001263B9" w:rsidRPr="003651D9" w:rsidRDefault="001263B9" w:rsidP="00EF1E77">
            <w:pPr>
              <w:pStyle w:val="TableEntry"/>
            </w:pPr>
            <w:r w:rsidRPr="003651D9">
              <w:t>R[1..1]</w:t>
            </w:r>
          </w:p>
        </w:tc>
        <w:tc>
          <w:tcPr>
            <w:tcW w:w="559" w:type="pct"/>
          </w:tcPr>
          <w:p w14:paraId="24A3AFED" w14:textId="77777777" w:rsidR="001263B9" w:rsidRPr="003651D9" w:rsidRDefault="001263B9" w:rsidP="005D6176">
            <w:pPr>
              <w:pStyle w:val="TableEntry"/>
            </w:pPr>
          </w:p>
        </w:tc>
        <w:tc>
          <w:tcPr>
            <w:tcW w:w="561" w:type="pct"/>
          </w:tcPr>
          <w:p w14:paraId="36A0DD3B" w14:textId="77777777" w:rsidR="001263B9" w:rsidRPr="003651D9" w:rsidRDefault="001263B9" w:rsidP="0032600B">
            <w:pPr>
              <w:pStyle w:val="TableEntry"/>
            </w:pPr>
            <w:r w:rsidRPr="003651D9">
              <w:t>section</w:t>
            </w:r>
          </w:p>
        </w:tc>
        <w:tc>
          <w:tcPr>
            <w:tcW w:w="862" w:type="pct"/>
          </w:tcPr>
          <w:p w14:paraId="5453FADF" w14:textId="77777777" w:rsidR="001263B9" w:rsidRPr="003651D9" w:rsidRDefault="001263B9" w:rsidP="00BB76BC">
            <w:pPr>
              <w:pStyle w:val="TableEntry"/>
            </w:pPr>
            <w:r w:rsidRPr="003651D9">
              <w:t>2.16.840.1.113883.10.20.2.10</w:t>
            </w:r>
          </w:p>
        </w:tc>
        <w:tc>
          <w:tcPr>
            <w:tcW w:w="991" w:type="pct"/>
          </w:tcPr>
          <w:p w14:paraId="34CC2011" w14:textId="77777777" w:rsidR="001263B9" w:rsidRPr="003651D9" w:rsidRDefault="001263B9" w:rsidP="00BB76BC">
            <w:pPr>
              <w:pStyle w:val="TableEntry"/>
              <w:rPr>
                <w:sz w:val="16"/>
              </w:rPr>
            </w:pPr>
          </w:p>
        </w:tc>
      </w:tr>
      <w:tr w:rsidR="00270EBB" w:rsidRPr="003651D9" w14:paraId="68B21D10" w14:textId="77777777" w:rsidTr="00983131">
        <w:trPr>
          <w:cantSplit/>
        </w:trPr>
        <w:tc>
          <w:tcPr>
            <w:tcW w:w="1336" w:type="pct"/>
            <w:shd w:val="clear" w:color="auto" w:fill="auto"/>
          </w:tcPr>
          <w:p w14:paraId="416C5097"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735C86CC" w14:textId="77777777" w:rsidR="001263B9" w:rsidRPr="003651D9" w:rsidRDefault="001263B9" w:rsidP="00EF1E77">
            <w:pPr>
              <w:pStyle w:val="TableEntry"/>
            </w:pPr>
            <w:r w:rsidRPr="003651D9">
              <w:t>R[1..1]</w:t>
            </w:r>
          </w:p>
        </w:tc>
        <w:tc>
          <w:tcPr>
            <w:tcW w:w="559" w:type="pct"/>
          </w:tcPr>
          <w:p w14:paraId="3FAC2710" w14:textId="77777777" w:rsidR="001263B9" w:rsidRPr="003651D9" w:rsidRDefault="001263B9" w:rsidP="005D6176">
            <w:pPr>
              <w:pStyle w:val="TableEntry"/>
            </w:pPr>
          </w:p>
        </w:tc>
        <w:tc>
          <w:tcPr>
            <w:tcW w:w="561" w:type="pct"/>
          </w:tcPr>
          <w:p w14:paraId="4A635A77" w14:textId="77777777" w:rsidR="001263B9" w:rsidRPr="003651D9" w:rsidRDefault="001263B9" w:rsidP="0032600B">
            <w:pPr>
              <w:pStyle w:val="TableEntry"/>
            </w:pPr>
            <w:r w:rsidRPr="003651D9">
              <w:t>section</w:t>
            </w:r>
          </w:p>
        </w:tc>
        <w:tc>
          <w:tcPr>
            <w:tcW w:w="862" w:type="pct"/>
          </w:tcPr>
          <w:p w14:paraId="60927646" w14:textId="77777777" w:rsidR="001263B9" w:rsidRPr="003651D9" w:rsidRDefault="001263B9" w:rsidP="00BB76BC">
            <w:pPr>
              <w:pStyle w:val="TableEntry"/>
            </w:pPr>
            <w:r w:rsidRPr="003651D9">
              <w:t>2.16.840.1.113883.10.20.22.2.4.1</w:t>
            </w:r>
          </w:p>
        </w:tc>
        <w:tc>
          <w:tcPr>
            <w:tcW w:w="991" w:type="pct"/>
          </w:tcPr>
          <w:p w14:paraId="6DD03C9C" w14:textId="77777777" w:rsidR="001263B9" w:rsidRPr="003651D9" w:rsidRDefault="001263B9" w:rsidP="00BB76BC">
            <w:pPr>
              <w:pStyle w:val="TableEntry"/>
              <w:rPr>
                <w:sz w:val="16"/>
              </w:rPr>
            </w:pPr>
          </w:p>
        </w:tc>
      </w:tr>
      <w:tr w:rsidR="00270EBB" w:rsidRPr="003651D9" w14:paraId="5E7B7501" w14:textId="77777777" w:rsidTr="00983131">
        <w:trPr>
          <w:cantSplit/>
        </w:trPr>
        <w:tc>
          <w:tcPr>
            <w:tcW w:w="1336" w:type="pct"/>
            <w:shd w:val="clear" w:color="auto" w:fill="auto"/>
          </w:tcPr>
          <w:p w14:paraId="1411DA56"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0BF1E1D3" w14:textId="77777777" w:rsidR="001263B9" w:rsidRPr="003651D9" w:rsidRDefault="001263B9" w:rsidP="00EF1E77">
            <w:pPr>
              <w:pStyle w:val="TableEntry"/>
            </w:pPr>
            <w:r w:rsidRPr="003651D9">
              <w:t>R[1..*]</w:t>
            </w:r>
          </w:p>
        </w:tc>
        <w:tc>
          <w:tcPr>
            <w:tcW w:w="559" w:type="pct"/>
          </w:tcPr>
          <w:p w14:paraId="59710131" w14:textId="77777777" w:rsidR="001263B9" w:rsidRPr="003651D9" w:rsidRDefault="001263B9" w:rsidP="005D6176">
            <w:pPr>
              <w:pStyle w:val="TableEntry"/>
            </w:pPr>
          </w:p>
        </w:tc>
        <w:tc>
          <w:tcPr>
            <w:tcW w:w="561" w:type="pct"/>
          </w:tcPr>
          <w:p w14:paraId="5F478EB7" w14:textId="77777777" w:rsidR="001263B9" w:rsidRPr="003651D9" w:rsidRDefault="001263B9" w:rsidP="0032600B">
            <w:pPr>
              <w:pStyle w:val="TableEntry"/>
            </w:pPr>
            <w:r w:rsidRPr="003651D9">
              <w:t>entry</w:t>
            </w:r>
          </w:p>
        </w:tc>
        <w:tc>
          <w:tcPr>
            <w:tcW w:w="862" w:type="pct"/>
          </w:tcPr>
          <w:p w14:paraId="573ADB1F" w14:textId="77777777" w:rsidR="001263B9" w:rsidRPr="003651D9" w:rsidRDefault="001263B9" w:rsidP="00BB76BC">
            <w:pPr>
              <w:pStyle w:val="TableEntry"/>
            </w:pPr>
            <w:r w:rsidRPr="003651D9">
              <w:t>2.16.840.1.113883.10.20.22.4.26</w:t>
            </w:r>
          </w:p>
        </w:tc>
        <w:tc>
          <w:tcPr>
            <w:tcW w:w="991" w:type="pct"/>
          </w:tcPr>
          <w:p w14:paraId="07F50989" w14:textId="77777777" w:rsidR="001263B9" w:rsidRPr="003651D9" w:rsidRDefault="001263B9" w:rsidP="00BB76BC">
            <w:pPr>
              <w:pStyle w:val="TableEntry"/>
              <w:rPr>
                <w:sz w:val="16"/>
              </w:rPr>
            </w:pPr>
          </w:p>
        </w:tc>
      </w:tr>
      <w:tr w:rsidR="00270EBB" w:rsidRPr="003651D9" w14:paraId="788E7183" w14:textId="77777777" w:rsidTr="00983131">
        <w:trPr>
          <w:cantSplit/>
        </w:trPr>
        <w:tc>
          <w:tcPr>
            <w:tcW w:w="1336" w:type="pct"/>
            <w:shd w:val="clear" w:color="auto" w:fill="auto"/>
          </w:tcPr>
          <w:p w14:paraId="414495F5"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7F39B5BC" w14:textId="77777777" w:rsidR="001263B9" w:rsidRPr="003651D9" w:rsidRDefault="001263B9" w:rsidP="00EF1E77">
            <w:pPr>
              <w:pStyle w:val="TableEntry"/>
            </w:pPr>
            <w:r w:rsidRPr="003651D9">
              <w:t>R[2..*]</w:t>
            </w:r>
          </w:p>
        </w:tc>
        <w:tc>
          <w:tcPr>
            <w:tcW w:w="559" w:type="pct"/>
          </w:tcPr>
          <w:p w14:paraId="63FDF66A" w14:textId="77777777" w:rsidR="001263B9" w:rsidRPr="003651D9" w:rsidRDefault="001263B9" w:rsidP="005D6176">
            <w:pPr>
              <w:pStyle w:val="TableEntry"/>
            </w:pPr>
          </w:p>
        </w:tc>
        <w:tc>
          <w:tcPr>
            <w:tcW w:w="561" w:type="pct"/>
          </w:tcPr>
          <w:p w14:paraId="20E329EF" w14:textId="77777777" w:rsidR="001263B9" w:rsidRPr="003651D9" w:rsidRDefault="001263B9" w:rsidP="0032600B">
            <w:pPr>
              <w:pStyle w:val="TableEntry"/>
            </w:pPr>
            <w:r w:rsidRPr="003651D9">
              <w:t>entry</w:t>
            </w:r>
          </w:p>
        </w:tc>
        <w:tc>
          <w:tcPr>
            <w:tcW w:w="862" w:type="pct"/>
          </w:tcPr>
          <w:p w14:paraId="45CC7F1B" w14:textId="77777777" w:rsidR="001263B9" w:rsidRPr="003651D9" w:rsidRDefault="001263B9" w:rsidP="00BB76BC">
            <w:pPr>
              <w:pStyle w:val="TableEntry"/>
            </w:pPr>
            <w:r w:rsidRPr="003651D9">
              <w:t>2.16.840.1.113883.10.20.22.4.27</w:t>
            </w:r>
            <w:r w:rsidR="00340176" w:rsidRPr="003651D9">
              <w:t>&gt;</w:t>
            </w:r>
          </w:p>
        </w:tc>
        <w:tc>
          <w:tcPr>
            <w:tcW w:w="991" w:type="pct"/>
          </w:tcPr>
          <w:p w14:paraId="5134FB03" w14:textId="77777777" w:rsidR="001263B9" w:rsidRPr="003651D9" w:rsidRDefault="001263B9" w:rsidP="00BB76BC">
            <w:pPr>
              <w:pStyle w:val="TableEntry"/>
              <w:rPr>
                <w:sz w:val="16"/>
              </w:rPr>
            </w:pPr>
          </w:p>
        </w:tc>
      </w:tr>
    </w:tbl>
    <w:p w14:paraId="0BA59D1D" w14:textId="77777777" w:rsidR="00BC3E9F" w:rsidRPr="003651D9" w:rsidRDefault="00BC3E9F" w:rsidP="00BC3E9F">
      <w:pPr>
        <w:rPr>
          <w:lang w:eastAsia="x-none"/>
        </w:rPr>
      </w:pPr>
    </w:p>
    <w:p w14:paraId="6B891203"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0484EAF0" w14:textId="77777777" w:rsidR="001E206E" w:rsidRPr="003651D9" w:rsidRDefault="001E206E" w:rsidP="00597DB2">
      <w:pPr>
        <w:pStyle w:val="AuthorInstructions"/>
      </w:pPr>
      <w:r w:rsidRPr="003651D9">
        <w:t>&lt;Note that every Conditional element MUST have an explanatory paragraph referenced below.&gt;</w:t>
      </w:r>
    </w:p>
    <w:p w14:paraId="7A35B7C0"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79D73449" w14:textId="77777777" w:rsidR="00270EBB" w:rsidRPr="003651D9" w:rsidRDefault="00270EBB" w:rsidP="00270EBB">
      <w:pPr>
        <w:pStyle w:val="Heading6"/>
        <w:numPr>
          <w:ilvl w:val="0"/>
          <w:numId w:val="0"/>
        </w:numPr>
        <w:rPr>
          <w:noProof w:val="0"/>
        </w:rPr>
      </w:pPr>
      <w:bookmarkStart w:id="419" w:name="_Toc443399664"/>
      <w:r w:rsidRPr="003651D9">
        <w:rPr>
          <w:noProof w:val="0"/>
        </w:rPr>
        <w:t>6.3.1.D.5.1 &lt;</w:t>
      </w:r>
      <w:r w:rsidR="00983131" w:rsidRPr="003651D9">
        <w:rPr>
          <w:noProof w:val="0"/>
        </w:rPr>
        <w:t>Template Title name</w:t>
      </w:r>
      <w:r w:rsidRPr="003651D9">
        <w:rPr>
          <w:noProof w:val="0"/>
        </w:rPr>
        <w:t>&gt; &lt;Vocabulary Constraint or Condition&gt;</w:t>
      </w:r>
      <w:bookmarkEnd w:id="419"/>
    </w:p>
    <w:p w14:paraId="4FFDD851" w14:textId="77777777" w:rsidR="00270EBB" w:rsidRPr="003651D9" w:rsidRDefault="00270EBB" w:rsidP="00597DB2">
      <w:pPr>
        <w:pStyle w:val="AuthorInstructions"/>
      </w:pPr>
      <w:r w:rsidRPr="003651D9">
        <w:t>&lt;add vocabulary constraint or condition definition&gt;</w:t>
      </w:r>
    </w:p>
    <w:p w14:paraId="586088BF" w14:textId="77777777" w:rsidR="00270EBB" w:rsidRPr="003651D9" w:rsidRDefault="00270EBB" w:rsidP="00597DB2">
      <w:pPr>
        <w:pStyle w:val="AuthorInstructions"/>
      </w:pPr>
      <w:r w:rsidRPr="003651D9">
        <w:t>&lt;remove example below prior to public comment:&gt;</w:t>
      </w:r>
    </w:p>
    <w:p w14:paraId="0A6AE1C1"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41635ED6" w14:textId="77777777" w:rsidR="00270EBB" w:rsidRPr="003651D9" w:rsidRDefault="00270EBB" w:rsidP="00270EBB">
      <w:pPr>
        <w:pStyle w:val="Heading6"/>
        <w:numPr>
          <w:ilvl w:val="0"/>
          <w:numId w:val="0"/>
        </w:numPr>
        <w:ind w:left="1152" w:hanging="1152"/>
        <w:rPr>
          <w:noProof w:val="0"/>
        </w:rPr>
      </w:pPr>
      <w:bookmarkStart w:id="420" w:name="_Toc443399665"/>
      <w:r w:rsidRPr="003651D9">
        <w:rPr>
          <w:noProof w:val="0"/>
        </w:rPr>
        <w:t>6.3.1.D.5.2 &lt;</w:t>
      </w:r>
      <w:r w:rsidR="00983131" w:rsidRPr="003651D9">
        <w:rPr>
          <w:noProof w:val="0"/>
        </w:rPr>
        <w:t>Template Title name</w:t>
      </w:r>
      <w:r w:rsidRPr="003651D9">
        <w:rPr>
          <w:noProof w:val="0"/>
        </w:rPr>
        <w:t>&gt; &lt;Vocabulary Constraint or Condition&gt;</w:t>
      </w:r>
      <w:bookmarkEnd w:id="420"/>
    </w:p>
    <w:p w14:paraId="1C3A1AA6" w14:textId="77777777" w:rsidR="00270EBB" w:rsidRPr="003651D9" w:rsidRDefault="00270EBB" w:rsidP="00597DB2">
      <w:pPr>
        <w:pStyle w:val="AuthorInstructions"/>
      </w:pPr>
      <w:r w:rsidRPr="003651D9">
        <w:t>&lt;add vocabulary constraint or condition definition&gt;</w:t>
      </w:r>
    </w:p>
    <w:p w14:paraId="7C1D2326" w14:textId="77777777" w:rsidR="00270EBB" w:rsidRPr="003651D9" w:rsidRDefault="00270EBB" w:rsidP="00597DB2">
      <w:pPr>
        <w:pStyle w:val="AuthorInstructions"/>
      </w:pPr>
      <w:r w:rsidRPr="003651D9">
        <w:t>&lt;remove example below prior to public comment:&gt;</w:t>
      </w:r>
    </w:p>
    <w:p w14:paraId="04DA68A3"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49ECE432"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FFB27BC" w14:textId="77777777" w:rsidR="00570B52" w:rsidRPr="003651D9" w:rsidRDefault="00570B52" w:rsidP="004046B6">
      <w:pPr>
        <w:pStyle w:val="BodyText"/>
        <w:rPr>
          <w:lang w:eastAsia="x-none"/>
        </w:rPr>
      </w:pPr>
    </w:p>
    <w:p w14:paraId="01301B69" w14:textId="77777777" w:rsidR="005D6104" w:rsidRPr="003651D9" w:rsidRDefault="005D6104" w:rsidP="004046B6">
      <w:pPr>
        <w:pStyle w:val="Heading5"/>
        <w:numPr>
          <w:ilvl w:val="0"/>
          <w:numId w:val="0"/>
        </w:numPr>
        <w:rPr>
          <w:noProof w:val="0"/>
        </w:rPr>
      </w:pPr>
      <w:bookmarkStart w:id="421" w:name="_Toc443399666"/>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421"/>
    </w:p>
    <w:p w14:paraId="2D9842E5"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54B0410" w14:textId="4573B780"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del w:id="422" w:author="Cole, George" w:date="2016-02-16T15:07:00Z">
        <w:r w:rsidR="00270EBB" w:rsidRPr="00207571" w:rsidDel="00662BE5">
          <w:rPr>
            <w:highlight w:val="yellow"/>
          </w:rPr>
          <w:delText>&lt;</w:delText>
        </w:r>
        <w:r w:rsidR="001558DD" w:rsidRPr="00207571" w:rsidDel="00662BE5">
          <w:rPr>
            <w:highlight w:val="yellow"/>
          </w:rPr>
          <w:delText>Domain Acronym</w:delText>
        </w:r>
        <w:r w:rsidR="00270EBB" w:rsidRPr="00207571" w:rsidDel="00662BE5">
          <w:rPr>
            <w:highlight w:val="yellow"/>
          </w:rPr>
          <w:delText>&gt;</w:delText>
        </w:r>
      </w:del>
      <w:ins w:id="423" w:author="Cole, George" w:date="2016-02-16T15:07:00Z">
        <w:r w:rsidR="00662BE5">
          <w:rPr>
            <w:highlight w:val="yellow"/>
          </w:rPr>
          <w:t>PCC</w:t>
        </w:r>
      </w:ins>
      <w:r w:rsidR="00115A0F" w:rsidRPr="00207571">
        <w:rPr>
          <w:highlight w:val="yellow"/>
        </w:rPr>
        <w:t>_</w:t>
      </w:r>
      <w:del w:id="424" w:author="Cole, George" w:date="2016-02-16T15:06:00Z">
        <w:r w:rsidR="00270EBB" w:rsidRPr="00207571" w:rsidDel="00E60F58">
          <w:rPr>
            <w:highlight w:val="yellow"/>
          </w:rPr>
          <w:delText>&lt;Profile Acronym&gt;</w:delText>
        </w:r>
      </w:del>
      <w:ins w:id="425" w:author="Cole, George" w:date="2016-02-16T15:06:00Z">
        <w:r w:rsidR="00E60F58">
          <w:rPr>
            <w:highlight w:val="yellow"/>
          </w:rPr>
          <w:t>DCP</w:t>
        </w:r>
      </w:ins>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69E7B9FB"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79D6C45F"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3F3869D2"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72407A1F"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2E99F97D" w14:textId="77777777" w:rsidR="005D6104" w:rsidRPr="003651D9" w:rsidRDefault="005D6104" w:rsidP="00870306">
      <w:pPr>
        <w:pStyle w:val="BodyText"/>
      </w:pPr>
    </w:p>
    <w:p w14:paraId="6404FE8F" w14:textId="77777777" w:rsidR="00951F63" w:rsidRPr="003651D9" w:rsidRDefault="00951F63" w:rsidP="00951F63">
      <w:pPr>
        <w:pStyle w:val="EditorInstructions"/>
      </w:pPr>
      <w:r w:rsidRPr="003651D9">
        <w:t>Add to section 6.3.2 Header Content Modules</w:t>
      </w:r>
    </w:p>
    <w:p w14:paraId="2EA69F19" w14:textId="77777777" w:rsidR="00B9303B" w:rsidRPr="003651D9" w:rsidRDefault="00B9303B" w:rsidP="00B9303B">
      <w:pPr>
        <w:pStyle w:val="Heading2"/>
        <w:numPr>
          <w:ilvl w:val="0"/>
          <w:numId w:val="0"/>
        </w:numPr>
        <w:rPr>
          <w:noProof w:val="0"/>
        </w:rPr>
      </w:pPr>
      <w:bookmarkStart w:id="426" w:name="_Toc443399667"/>
      <w:r w:rsidRPr="003651D9">
        <w:rPr>
          <w:noProof w:val="0"/>
        </w:rPr>
        <w:t>6.3.2</w:t>
      </w:r>
      <w:r w:rsidR="00291725">
        <w:rPr>
          <w:noProof w:val="0"/>
        </w:rPr>
        <w:t xml:space="preserve"> </w:t>
      </w:r>
      <w:r w:rsidRPr="003651D9">
        <w:rPr>
          <w:noProof w:val="0"/>
        </w:rPr>
        <w:t>CDA Header Content Modules</w:t>
      </w:r>
      <w:bookmarkEnd w:id="426"/>
    </w:p>
    <w:p w14:paraId="4932522E" w14:textId="77777777" w:rsidR="00951F63" w:rsidRPr="003651D9" w:rsidRDefault="00951F63" w:rsidP="00951F63">
      <w:pPr>
        <w:pStyle w:val="Heading4"/>
        <w:numPr>
          <w:ilvl w:val="0"/>
          <w:numId w:val="0"/>
        </w:numPr>
        <w:ind w:left="864" w:hanging="864"/>
        <w:rPr>
          <w:noProof w:val="0"/>
        </w:rPr>
      </w:pPr>
      <w:bookmarkStart w:id="427" w:name="_Toc443399668"/>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427"/>
      <w:r w:rsidR="00EA7E83" w:rsidRPr="003651D9">
        <w:rPr>
          <w:noProof w:val="0"/>
        </w:rPr>
        <w:t xml:space="preserve"> </w:t>
      </w:r>
    </w:p>
    <w:p w14:paraId="2A878F38" w14:textId="77777777" w:rsidR="00D34E63" w:rsidRPr="003651D9" w:rsidRDefault="00D34E63" w:rsidP="00597DB2">
      <w:pPr>
        <w:pStyle w:val="AuthorInstructions"/>
      </w:pPr>
      <w:r w:rsidRPr="003651D9">
        <w:t>&lt;Replicate this section/table for as many new Header Elements are added in this supplement.&gt;</w:t>
      </w:r>
    </w:p>
    <w:p w14:paraId="2D8E2F63" w14:textId="77777777" w:rsidR="00D35F24" w:rsidRPr="003651D9" w:rsidRDefault="00D35F24" w:rsidP="00597DB2">
      <w:pPr>
        <w:pStyle w:val="AuthorInstructions"/>
      </w:pPr>
      <w:r w:rsidRPr="003651D9">
        <w:t>###Begin Tabular Format - Header</w:t>
      </w:r>
    </w:p>
    <w:p w14:paraId="42BCACDA"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5B3FF066"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3EF664A7" w14:textId="77777777" w:rsidR="008A3FD2" w:rsidRPr="003651D9" w:rsidRDefault="008A3FD2" w:rsidP="008A3FD2">
      <w:pPr>
        <w:pStyle w:val="BodyText"/>
        <w:rPr>
          <w:i/>
          <w:lang w:eastAsia="x-none"/>
        </w:rPr>
      </w:pPr>
    </w:p>
    <w:p w14:paraId="0D802E3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0CCF811C"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979BBC4"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E250221" w14:textId="77777777" w:rsidR="00774B6B" w:rsidRPr="003651D9" w:rsidRDefault="00774B6B" w:rsidP="00AD069D">
            <w:pPr>
              <w:pStyle w:val="TableEntry"/>
            </w:pPr>
            <w:r w:rsidRPr="003651D9">
              <w:t>&lt;Template Name&gt;</w:t>
            </w:r>
          </w:p>
        </w:tc>
      </w:tr>
      <w:tr w:rsidR="00951F63" w:rsidRPr="003651D9" w14:paraId="24BCBBF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F98CFD7"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46A1536" w14:textId="77777777" w:rsidR="00951F63" w:rsidRPr="003651D9" w:rsidRDefault="00774B6B" w:rsidP="00AD069D">
            <w:pPr>
              <w:pStyle w:val="TableEntry"/>
            </w:pPr>
            <w:r w:rsidRPr="003651D9">
              <w:t>&lt;oid&gt;</w:t>
            </w:r>
          </w:p>
        </w:tc>
      </w:tr>
      <w:tr w:rsidR="00951F63" w:rsidRPr="003651D9" w14:paraId="24227A1C"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83DC9A"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8B2F30A"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711B438E"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B355D8"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FF118DC"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6F537E25"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CBC1F76"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DFB9100"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6F694EC"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D627EEC"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080FEA48"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659B7BBC"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18E6C240"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67B6DAC1"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6CF2FF3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4135F0C5"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77CE6DDA"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6ABF6E7"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1E2BED96"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16465C07"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2445256D"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BB998DF"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6A2A676B" w14:textId="77777777" w:rsidR="00E25761" w:rsidRPr="003651D9" w:rsidRDefault="00286433" w:rsidP="00BB76BC">
            <w:pPr>
              <w:pStyle w:val="TableEntry"/>
            </w:pPr>
            <w:r w:rsidRPr="003651D9">
              <w:t>&lt;Vocab constraint, if applicable&gt;</w:t>
            </w:r>
          </w:p>
        </w:tc>
      </w:tr>
      <w:tr w:rsidR="003F252B" w:rsidRPr="003651D9" w14:paraId="58C92C25"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4559394F"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AF861F2"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5D23702"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1C954D7A"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26C9FDA4"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E143886" w14:textId="77777777" w:rsidR="003F252B" w:rsidRPr="003651D9" w:rsidRDefault="003F252B" w:rsidP="003F252B">
            <w:pPr>
              <w:pStyle w:val="TableEntry"/>
            </w:pPr>
          </w:p>
        </w:tc>
      </w:tr>
      <w:tr w:rsidR="00286433" w:rsidRPr="003651D9" w14:paraId="19283C63"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8AF5B83"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A5682C9"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23E43CD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05FE4266"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0645EB12"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4357C4DD" w14:textId="77777777" w:rsidR="00286433" w:rsidRPr="003651D9" w:rsidRDefault="00286433" w:rsidP="00BB76BC">
            <w:pPr>
              <w:pStyle w:val="TableEntry"/>
            </w:pPr>
          </w:p>
        </w:tc>
      </w:tr>
      <w:tr w:rsidR="00286433" w:rsidRPr="003651D9" w14:paraId="20234059"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37A15D3C"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4829446"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607F1439"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0637C3E6"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24630554"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5D038E4" w14:textId="77777777" w:rsidR="00286433" w:rsidRPr="003651D9" w:rsidRDefault="00286433" w:rsidP="00BB76BC">
            <w:pPr>
              <w:pStyle w:val="TableEntry"/>
            </w:pPr>
          </w:p>
        </w:tc>
      </w:tr>
      <w:tr w:rsidR="00286433" w:rsidRPr="003651D9" w14:paraId="49CA3780"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3684EAF"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9F3377"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D86364C"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40DDC1D3"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166188AE"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36C54A90" w14:textId="77777777" w:rsidR="00286433" w:rsidRPr="003651D9" w:rsidRDefault="00286433" w:rsidP="00BB76BC">
            <w:pPr>
              <w:pStyle w:val="TableEntry"/>
            </w:pPr>
          </w:p>
        </w:tc>
      </w:tr>
      <w:tr w:rsidR="00286433" w:rsidRPr="003651D9" w14:paraId="23325380"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DC0046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A753077"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CD131A6"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006AA738"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169DB0D7"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3A95E300" w14:textId="77777777" w:rsidR="00286433" w:rsidRPr="003651D9" w:rsidRDefault="00115A0F" w:rsidP="00BB76BC">
            <w:pPr>
              <w:pStyle w:val="TableEntry"/>
            </w:pPr>
            <w:r w:rsidRPr="003651D9">
              <w:t>CARD TF-3: 6.3.2.H.4</w:t>
            </w:r>
            <w:r w:rsidR="003F252B" w:rsidRPr="003651D9">
              <w:t>&gt;</w:t>
            </w:r>
          </w:p>
        </w:tc>
      </w:tr>
    </w:tbl>
    <w:p w14:paraId="5CBA2539" w14:textId="77777777" w:rsidR="003602DC" w:rsidRPr="003651D9" w:rsidRDefault="003602DC" w:rsidP="00597DB2">
      <w:pPr>
        <w:pStyle w:val="BodyText"/>
      </w:pPr>
      <w:bookmarkStart w:id="428" w:name="_Toc291167520"/>
      <w:bookmarkStart w:id="429" w:name="_Toc291231459"/>
      <w:bookmarkStart w:id="430" w:name="_Toc296340389"/>
    </w:p>
    <w:p w14:paraId="6C32DFBC"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76BE1BF1"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642D513"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CF522B9" w14:textId="77777777" w:rsidR="00951F63" w:rsidRPr="003651D9" w:rsidRDefault="00951F63" w:rsidP="008A3FD2">
      <w:pPr>
        <w:pStyle w:val="Heading5"/>
        <w:numPr>
          <w:ilvl w:val="0"/>
          <w:numId w:val="0"/>
        </w:numPr>
        <w:rPr>
          <w:noProof w:val="0"/>
        </w:rPr>
      </w:pPr>
      <w:bookmarkStart w:id="431" w:name="_Toc443399669"/>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428"/>
      <w:bookmarkEnd w:id="429"/>
      <w:bookmarkEnd w:id="430"/>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431"/>
    </w:p>
    <w:p w14:paraId="634217E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799BED21"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6DE500A0"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555DADD"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49B9F094"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7D4F429E"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64BB93F8"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0B287294"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29C0574E"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52E2265F"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48E6FEF3"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60CF9474" w14:textId="77777777" w:rsidR="00363069" w:rsidRPr="003651D9" w:rsidRDefault="00951F63" w:rsidP="00363069">
      <w:pPr>
        <w:pStyle w:val="Heading5"/>
        <w:numPr>
          <w:ilvl w:val="0"/>
          <w:numId w:val="0"/>
        </w:numPr>
        <w:rPr>
          <w:noProof w:val="0"/>
        </w:rPr>
      </w:pPr>
      <w:bookmarkStart w:id="432" w:name="_Toc291167521"/>
      <w:bookmarkStart w:id="433" w:name="_Toc291231460"/>
      <w:bookmarkStart w:id="434" w:name="_Toc296340390"/>
      <w:bookmarkStart w:id="435" w:name="_Toc443399670"/>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432"/>
      <w:bookmarkEnd w:id="433"/>
      <w:bookmarkEnd w:id="434"/>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435"/>
    </w:p>
    <w:p w14:paraId="167F20BA" w14:textId="77777777" w:rsidR="00363069" w:rsidRPr="003651D9" w:rsidRDefault="00C20EFF" w:rsidP="00363069">
      <w:pPr>
        <w:pStyle w:val="Heading5"/>
        <w:numPr>
          <w:ilvl w:val="0"/>
          <w:numId w:val="0"/>
        </w:numPr>
        <w:rPr>
          <w:noProof w:val="0"/>
        </w:rPr>
      </w:pPr>
      <w:bookmarkStart w:id="436" w:name="_Toc443399671"/>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436"/>
    </w:p>
    <w:p w14:paraId="26173958" w14:textId="77777777" w:rsidR="00D35F24" w:rsidRPr="003651D9" w:rsidRDefault="00D35F24" w:rsidP="00597DB2">
      <w:pPr>
        <w:pStyle w:val="AuthorInstructions"/>
      </w:pPr>
      <w:r w:rsidRPr="003651D9">
        <w:t>###End Tabular Format – Header</w:t>
      </w:r>
    </w:p>
    <w:p w14:paraId="63FF9A2A" w14:textId="77777777" w:rsidR="00983131" w:rsidRPr="003651D9" w:rsidRDefault="00983131" w:rsidP="00597DB2">
      <w:pPr>
        <w:pStyle w:val="AuthorInstructions"/>
      </w:pPr>
    </w:p>
    <w:p w14:paraId="5FCA3C1C" w14:textId="77777777" w:rsidR="00D35F24" w:rsidRPr="003651D9" w:rsidRDefault="00270EBB" w:rsidP="00597DB2">
      <w:pPr>
        <w:pStyle w:val="AuthorInstructions"/>
      </w:pPr>
      <w:r w:rsidRPr="003651D9">
        <w:t>###Begin Discrete Conformance</w:t>
      </w:r>
      <w:r w:rsidR="00D35F24" w:rsidRPr="003651D9">
        <w:t xml:space="preserve"> Format – Header </w:t>
      </w:r>
    </w:p>
    <w:p w14:paraId="6C70EBDD" w14:textId="77777777" w:rsidR="001E206E" w:rsidRPr="003651D9" w:rsidRDefault="001E206E" w:rsidP="00D35F24">
      <w:pPr>
        <w:pStyle w:val="BodyText"/>
        <w:rPr>
          <w:lang w:eastAsia="x-none"/>
        </w:rPr>
      </w:pPr>
    </w:p>
    <w:p w14:paraId="43157A7E"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2A08FB55"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359EB143" w14:textId="77777777" w:rsidR="001E206E" w:rsidRPr="003651D9" w:rsidRDefault="000121FB" w:rsidP="001E206E">
      <w:r w:rsidRPr="003651D9">
        <w:t>&lt;</w:t>
      </w:r>
      <w:r w:rsidR="003651D9" w:rsidRPr="003651D9">
        <w:t>e.g.</w:t>
      </w:r>
      <w:r w:rsidRPr="003651D9">
        <w:t>,</w:t>
      </w:r>
    </w:p>
    <w:p w14:paraId="240338D3"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2AA7B631"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7F0550D6"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09FB162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008EC70B"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0076ACC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63CF9946"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2E37FA3E"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3487E5A8"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5C821C4C"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23784057" w14:textId="77777777" w:rsidTr="00BB76BC">
        <w:trPr>
          <w:cantSplit/>
          <w:trHeight w:val="611"/>
        </w:trPr>
        <w:tc>
          <w:tcPr>
            <w:tcW w:w="8640" w:type="dxa"/>
            <w:gridSpan w:val="4"/>
            <w:tcBorders>
              <w:bottom w:val="single" w:sz="4" w:space="0" w:color="auto"/>
            </w:tcBorders>
            <w:shd w:val="clear" w:color="auto" w:fill="auto"/>
          </w:tcPr>
          <w:p w14:paraId="06846748"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207AD634"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6310BA11" w14:textId="77777777" w:rsidTr="00BB76BC">
        <w:trPr>
          <w:cantSplit/>
          <w:trHeight w:val="611"/>
        </w:trPr>
        <w:tc>
          <w:tcPr>
            <w:tcW w:w="1161" w:type="dxa"/>
            <w:shd w:val="clear" w:color="auto" w:fill="E6E6E6"/>
          </w:tcPr>
          <w:p w14:paraId="57490CF7" w14:textId="77777777" w:rsidR="001E206E" w:rsidRPr="003651D9" w:rsidRDefault="001E206E" w:rsidP="00FA1B42">
            <w:pPr>
              <w:pStyle w:val="TableEntryHeader"/>
            </w:pPr>
            <w:r w:rsidRPr="003651D9">
              <w:t>LOINC Code</w:t>
            </w:r>
          </w:p>
        </w:tc>
        <w:tc>
          <w:tcPr>
            <w:tcW w:w="2074" w:type="dxa"/>
            <w:shd w:val="clear" w:color="auto" w:fill="E6E6E6"/>
          </w:tcPr>
          <w:p w14:paraId="288344E3" w14:textId="77777777" w:rsidR="001E206E" w:rsidRPr="003651D9" w:rsidRDefault="001E206E" w:rsidP="00FA1B42">
            <w:pPr>
              <w:pStyle w:val="TableEntryHeader"/>
            </w:pPr>
            <w:r w:rsidRPr="003651D9">
              <w:t>Type of Service ‘Component’</w:t>
            </w:r>
          </w:p>
        </w:tc>
        <w:tc>
          <w:tcPr>
            <w:tcW w:w="1418" w:type="dxa"/>
            <w:shd w:val="clear" w:color="auto" w:fill="E6E6E6"/>
          </w:tcPr>
          <w:p w14:paraId="4EF6742F" w14:textId="77777777" w:rsidR="001E206E" w:rsidRPr="003651D9" w:rsidRDefault="001E206E" w:rsidP="00FA1B42">
            <w:pPr>
              <w:pStyle w:val="TableEntryHeader"/>
            </w:pPr>
            <w:r w:rsidRPr="003651D9">
              <w:t>Setting ‘System’</w:t>
            </w:r>
          </w:p>
        </w:tc>
        <w:tc>
          <w:tcPr>
            <w:tcW w:w="3987" w:type="dxa"/>
            <w:shd w:val="clear" w:color="auto" w:fill="E6E6E6"/>
          </w:tcPr>
          <w:p w14:paraId="5FD3FFFF" w14:textId="77777777" w:rsidR="001E206E" w:rsidRPr="003651D9" w:rsidRDefault="001E206E" w:rsidP="00FA1B42">
            <w:pPr>
              <w:pStyle w:val="TableEntryHeader"/>
            </w:pPr>
            <w:r w:rsidRPr="003651D9">
              <w:t>Specialty/Training/Professional Level ‘Method_Type’</w:t>
            </w:r>
          </w:p>
        </w:tc>
      </w:tr>
      <w:tr w:rsidR="001E206E" w:rsidRPr="003651D9" w:rsidDel="004763E0" w14:paraId="31B2B4B8" w14:textId="77777777" w:rsidTr="00BB76BC">
        <w:trPr>
          <w:cantSplit/>
        </w:trPr>
        <w:tc>
          <w:tcPr>
            <w:tcW w:w="1161" w:type="dxa"/>
            <w:vAlign w:val="bottom"/>
          </w:tcPr>
          <w:p w14:paraId="13BF159D" w14:textId="77777777" w:rsidR="001E206E" w:rsidRPr="003651D9" w:rsidDel="004763E0" w:rsidRDefault="001E206E" w:rsidP="00AD069D">
            <w:pPr>
              <w:pStyle w:val="TableEntry"/>
            </w:pPr>
            <w:r w:rsidRPr="003651D9">
              <w:t>18745-0</w:t>
            </w:r>
          </w:p>
        </w:tc>
        <w:tc>
          <w:tcPr>
            <w:tcW w:w="2074" w:type="dxa"/>
            <w:vAlign w:val="bottom"/>
          </w:tcPr>
          <w:p w14:paraId="24ACF00B" w14:textId="77777777" w:rsidR="001E206E" w:rsidRPr="003651D9" w:rsidDel="004763E0" w:rsidRDefault="001E206E" w:rsidP="00AD069D">
            <w:pPr>
              <w:pStyle w:val="TableEntry"/>
            </w:pPr>
            <w:r w:rsidRPr="003651D9">
              <w:t>Study report</w:t>
            </w:r>
          </w:p>
        </w:tc>
        <w:tc>
          <w:tcPr>
            <w:tcW w:w="1418" w:type="dxa"/>
            <w:vAlign w:val="bottom"/>
          </w:tcPr>
          <w:p w14:paraId="19819ED4" w14:textId="77777777" w:rsidR="001E206E" w:rsidRPr="003651D9" w:rsidDel="004763E0" w:rsidRDefault="001E206E" w:rsidP="003579DA">
            <w:pPr>
              <w:pStyle w:val="TableEntry"/>
            </w:pPr>
            <w:r w:rsidRPr="003651D9">
              <w:t>Heart</w:t>
            </w:r>
          </w:p>
        </w:tc>
        <w:tc>
          <w:tcPr>
            <w:tcW w:w="3987" w:type="dxa"/>
            <w:vAlign w:val="bottom"/>
          </w:tcPr>
          <w:p w14:paraId="1CB6F3C6" w14:textId="77777777" w:rsidR="001E206E" w:rsidRPr="003651D9" w:rsidDel="004763E0" w:rsidRDefault="001E206E" w:rsidP="003579DA">
            <w:pPr>
              <w:pStyle w:val="TableEntry"/>
            </w:pPr>
            <w:r w:rsidRPr="003651D9">
              <w:t>Cardiac catheterization</w:t>
            </w:r>
          </w:p>
        </w:tc>
      </w:tr>
      <w:tr w:rsidR="001E206E" w:rsidRPr="003651D9" w:rsidDel="004763E0" w14:paraId="18F04E6B" w14:textId="77777777" w:rsidTr="00BB76BC">
        <w:trPr>
          <w:cantSplit/>
        </w:trPr>
        <w:tc>
          <w:tcPr>
            <w:tcW w:w="1161" w:type="dxa"/>
            <w:vAlign w:val="bottom"/>
          </w:tcPr>
          <w:p w14:paraId="2FCBBCC1" w14:textId="77777777" w:rsidR="001E206E" w:rsidRPr="003651D9" w:rsidDel="004763E0" w:rsidRDefault="001E206E" w:rsidP="00AD069D">
            <w:pPr>
              <w:pStyle w:val="TableEntry"/>
            </w:pPr>
            <w:r w:rsidRPr="003651D9">
              <w:t>34896-1</w:t>
            </w:r>
          </w:p>
        </w:tc>
        <w:tc>
          <w:tcPr>
            <w:tcW w:w="2074" w:type="dxa"/>
            <w:vAlign w:val="bottom"/>
          </w:tcPr>
          <w:p w14:paraId="3614FDA6" w14:textId="77777777" w:rsidR="001E206E" w:rsidRPr="003651D9" w:rsidDel="004763E0" w:rsidRDefault="001E206E" w:rsidP="00AD069D">
            <w:pPr>
              <w:pStyle w:val="TableEntry"/>
            </w:pPr>
            <w:r w:rsidRPr="003651D9">
              <w:t>Interventional procedure note</w:t>
            </w:r>
          </w:p>
        </w:tc>
        <w:tc>
          <w:tcPr>
            <w:tcW w:w="1418" w:type="dxa"/>
            <w:vAlign w:val="bottom"/>
          </w:tcPr>
          <w:p w14:paraId="5E53925C" w14:textId="77777777" w:rsidR="001E206E" w:rsidRPr="003651D9" w:rsidDel="004763E0" w:rsidRDefault="001E206E" w:rsidP="003579DA">
            <w:pPr>
              <w:pStyle w:val="TableEntry"/>
            </w:pPr>
            <w:r w:rsidRPr="003651D9">
              <w:t>{Setting}</w:t>
            </w:r>
          </w:p>
        </w:tc>
        <w:tc>
          <w:tcPr>
            <w:tcW w:w="3987" w:type="dxa"/>
            <w:vAlign w:val="bottom"/>
          </w:tcPr>
          <w:p w14:paraId="4722B115" w14:textId="77777777" w:rsidR="001E206E" w:rsidRPr="003651D9" w:rsidDel="004763E0" w:rsidRDefault="001E206E" w:rsidP="003579DA">
            <w:pPr>
              <w:pStyle w:val="TableEntry"/>
            </w:pPr>
            <w:r w:rsidRPr="003651D9">
              <w:t>Cardiology</w:t>
            </w:r>
          </w:p>
        </w:tc>
      </w:tr>
    </w:tbl>
    <w:p w14:paraId="55FD25E7" w14:textId="77777777" w:rsidR="001E206E" w:rsidRPr="003651D9" w:rsidRDefault="001E206E" w:rsidP="001E206E"/>
    <w:p w14:paraId="6BA3F0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B449F38"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629CE469" w14:textId="77777777" w:rsidR="00983131" w:rsidRPr="003651D9" w:rsidRDefault="00983131" w:rsidP="00D35F24">
      <w:pPr>
        <w:pStyle w:val="BodyText"/>
        <w:rPr>
          <w:lang w:eastAsia="x-none"/>
        </w:rPr>
      </w:pPr>
    </w:p>
    <w:p w14:paraId="37F36B68" w14:textId="77777777" w:rsidR="00983131" w:rsidRPr="003651D9" w:rsidRDefault="00983131" w:rsidP="00597DB2">
      <w:pPr>
        <w:pStyle w:val="AuthorInstructions"/>
      </w:pPr>
      <w:r w:rsidRPr="003651D9">
        <w:t xml:space="preserve">###End Discrete Conformance Format – Header </w:t>
      </w:r>
    </w:p>
    <w:p w14:paraId="106C57C4" w14:textId="77777777" w:rsidR="00B9303B" w:rsidRPr="003651D9" w:rsidRDefault="00B9303B" w:rsidP="00B9303B">
      <w:pPr>
        <w:pStyle w:val="Heading2"/>
        <w:numPr>
          <w:ilvl w:val="0"/>
          <w:numId w:val="0"/>
        </w:numPr>
        <w:rPr>
          <w:noProof w:val="0"/>
        </w:rPr>
      </w:pPr>
      <w:bookmarkStart w:id="437" w:name="_Toc443399672"/>
      <w:r w:rsidRPr="003651D9">
        <w:rPr>
          <w:noProof w:val="0"/>
        </w:rPr>
        <w:t>6.3.3</w:t>
      </w:r>
      <w:r w:rsidR="00291725">
        <w:rPr>
          <w:noProof w:val="0"/>
        </w:rPr>
        <w:t xml:space="preserve"> </w:t>
      </w:r>
      <w:r w:rsidRPr="003651D9">
        <w:rPr>
          <w:noProof w:val="0"/>
        </w:rPr>
        <w:t>CDA Section Content Modules</w:t>
      </w:r>
      <w:bookmarkEnd w:id="437"/>
    </w:p>
    <w:p w14:paraId="276FABA8"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02192161" w14:textId="77777777" w:rsidR="00AE4AED" w:rsidRPr="003651D9" w:rsidRDefault="00AE4AED" w:rsidP="00870306">
      <w:pPr>
        <w:pStyle w:val="BodyText"/>
        <w:rPr>
          <w:lang w:eastAsia="x-none"/>
        </w:rPr>
      </w:pPr>
    </w:p>
    <w:p w14:paraId="1922357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50691A87"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6B2B7BCA" w14:textId="77777777" w:rsidR="00D35F24" w:rsidRPr="003651D9" w:rsidRDefault="00D35F24" w:rsidP="00597DB2">
      <w:pPr>
        <w:pStyle w:val="AuthorInstructions"/>
      </w:pPr>
    </w:p>
    <w:p w14:paraId="7E38F0E9" w14:textId="77777777" w:rsidR="00D35F24" w:rsidRPr="003651D9" w:rsidRDefault="00D35F24" w:rsidP="00597DB2">
      <w:pPr>
        <w:pStyle w:val="AuthorInstructions"/>
      </w:pPr>
      <w:r w:rsidRPr="003651D9">
        <w:t>###Begin Tabular Format - Section</w:t>
      </w:r>
    </w:p>
    <w:p w14:paraId="697F16A6"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4B94CFD2" w14:textId="77777777" w:rsidR="00D07411" w:rsidRPr="003651D9" w:rsidRDefault="00870306" w:rsidP="00B84D95">
      <w:pPr>
        <w:pStyle w:val="Heading4"/>
        <w:numPr>
          <w:ilvl w:val="0"/>
          <w:numId w:val="0"/>
        </w:numPr>
        <w:ind w:left="864" w:hanging="864"/>
        <w:rPr>
          <w:noProof w:val="0"/>
        </w:rPr>
      </w:pPr>
      <w:bookmarkStart w:id="438" w:name="_Toc443399673"/>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438"/>
      <w:r w:rsidRPr="003651D9">
        <w:rPr>
          <w:noProof w:val="0"/>
        </w:rPr>
        <w:t xml:space="preserve"> </w:t>
      </w:r>
      <w:bookmarkStart w:id="439" w:name="_Toc291167503"/>
      <w:bookmarkStart w:id="440" w:name="_Toc291231442"/>
      <w:bookmarkStart w:id="441" w:name="_Toc296340356"/>
    </w:p>
    <w:p w14:paraId="26F58C40"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439"/>
      <w:bookmarkEnd w:id="440"/>
      <w:bookmarkEnd w:id="441"/>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687F608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122860"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4A3BC66" w14:textId="77777777" w:rsidR="00363069" w:rsidRPr="003651D9" w:rsidRDefault="00363069" w:rsidP="003579DA">
            <w:pPr>
              <w:pStyle w:val="TableEntry"/>
            </w:pPr>
            <w:r w:rsidRPr="003651D9">
              <w:t>&lt;exact same Section Module name listed above&gt;</w:t>
            </w:r>
          </w:p>
        </w:tc>
      </w:tr>
      <w:tr w:rsidR="00D34E63" w:rsidRPr="003651D9" w14:paraId="18D0273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A631B1"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CD44AA" w14:textId="77777777" w:rsidR="00D34E63" w:rsidRPr="003651D9" w:rsidRDefault="00D34E63" w:rsidP="003579DA">
            <w:pPr>
              <w:pStyle w:val="TableEntry"/>
            </w:pPr>
            <w:r w:rsidRPr="003651D9">
              <w:t>&lt;oid&gt;</w:t>
            </w:r>
          </w:p>
        </w:tc>
      </w:tr>
      <w:tr w:rsidR="00D34E63" w:rsidRPr="003651D9" w14:paraId="1D48678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7D53C2"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702E6BB"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255A890C" w14:textId="77777777" w:rsidR="00D34E63" w:rsidRPr="003651D9" w:rsidRDefault="00D34E63" w:rsidP="00017E09">
            <w:pPr>
              <w:pStyle w:val="TableEntry"/>
            </w:pPr>
          </w:p>
        </w:tc>
      </w:tr>
      <w:tr w:rsidR="00D34E63" w:rsidRPr="003651D9" w14:paraId="19C4D1A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B87B88"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9681A47" w14:textId="77777777" w:rsidR="00D34E63" w:rsidRPr="003651D9" w:rsidRDefault="00D34E63" w:rsidP="003579DA">
            <w:pPr>
              <w:pStyle w:val="TableEntry"/>
            </w:pPr>
            <w:r w:rsidRPr="003651D9">
              <w:t>&lt;brief textual description, one paragraph&gt;</w:t>
            </w:r>
          </w:p>
        </w:tc>
      </w:tr>
      <w:tr w:rsidR="00D34E63" w:rsidRPr="003651D9" w14:paraId="258528A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EAC1F41"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7D8CE" w14:textId="77777777" w:rsidR="00D34E63" w:rsidRPr="003651D9" w:rsidRDefault="00D34E63" w:rsidP="003579DA">
            <w:pPr>
              <w:pStyle w:val="TableEntry"/>
            </w:pPr>
            <w:r w:rsidRPr="003651D9">
              <w:t>&lt;Code, Code Scheme, “Section Code Name”&gt;</w:t>
            </w:r>
          </w:p>
        </w:tc>
      </w:tr>
      <w:tr w:rsidR="00D34E63" w:rsidRPr="003651D9" w14:paraId="797FD14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0759C5D"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AFC3B68"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29AE31C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78CADEB"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AF8E677"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21D2E57"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B7A0BE"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9E5485"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3EDC2210" w14:textId="77777777" w:rsidTr="00BB76BC">
        <w:tc>
          <w:tcPr>
            <w:tcW w:w="492" w:type="pct"/>
            <w:tcBorders>
              <w:top w:val="single" w:sz="4" w:space="0" w:color="auto"/>
            </w:tcBorders>
            <w:shd w:val="clear" w:color="auto" w:fill="E6E6E6"/>
            <w:vAlign w:val="center"/>
          </w:tcPr>
          <w:p w14:paraId="34875FAD"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486E3FCC"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8925EAF"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324736CB"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710DCDB4"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99968EE" w14:textId="77777777" w:rsidR="00363069" w:rsidRPr="003651D9" w:rsidRDefault="00363069" w:rsidP="004070FB">
            <w:pPr>
              <w:pStyle w:val="TableEntryHeader"/>
            </w:pPr>
            <w:r w:rsidRPr="003651D9">
              <w:t>Vocabulary</w:t>
            </w:r>
          </w:p>
          <w:p w14:paraId="4D5B33B9" w14:textId="77777777" w:rsidR="00363069" w:rsidRPr="003651D9" w:rsidRDefault="00363069" w:rsidP="0070762D">
            <w:pPr>
              <w:pStyle w:val="TableEntryHeader"/>
            </w:pPr>
            <w:r w:rsidRPr="003651D9">
              <w:t>Constraint</w:t>
            </w:r>
          </w:p>
        </w:tc>
      </w:tr>
      <w:tr w:rsidR="00D34E63" w:rsidRPr="003651D9" w14:paraId="72421E98" w14:textId="77777777" w:rsidTr="00D34E63">
        <w:tc>
          <w:tcPr>
            <w:tcW w:w="5000" w:type="pct"/>
            <w:gridSpan w:val="6"/>
          </w:tcPr>
          <w:p w14:paraId="1E13A232" w14:textId="77777777" w:rsidR="00D34E63" w:rsidRPr="003651D9" w:rsidRDefault="00D34E63" w:rsidP="008358E5">
            <w:pPr>
              <w:pStyle w:val="TableEntryHeader"/>
            </w:pPr>
            <w:r w:rsidRPr="003651D9">
              <w:t>Subsections</w:t>
            </w:r>
          </w:p>
        </w:tc>
      </w:tr>
      <w:tr w:rsidR="00A23689" w:rsidRPr="003651D9" w14:paraId="2E77BDAE" w14:textId="77777777" w:rsidTr="00BB76BC">
        <w:tc>
          <w:tcPr>
            <w:tcW w:w="492" w:type="pct"/>
            <w:vAlign w:val="center"/>
          </w:tcPr>
          <w:p w14:paraId="6D9CA387" w14:textId="77777777" w:rsidR="00A23689" w:rsidRPr="003651D9" w:rsidRDefault="00286433" w:rsidP="00AD069D">
            <w:pPr>
              <w:pStyle w:val="TableEntry"/>
            </w:pPr>
            <w:r w:rsidRPr="003651D9">
              <w:t>x [?..?]</w:t>
            </w:r>
          </w:p>
        </w:tc>
        <w:tc>
          <w:tcPr>
            <w:tcW w:w="626" w:type="pct"/>
            <w:vAlign w:val="center"/>
          </w:tcPr>
          <w:p w14:paraId="2D3A6B0E" w14:textId="77777777" w:rsidR="00A23689" w:rsidRPr="003651D9" w:rsidRDefault="00286433" w:rsidP="003579DA">
            <w:pPr>
              <w:pStyle w:val="TableEntry"/>
            </w:pPr>
            <w:r w:rsidRPr="003651D9">
              <w:t>&lt;ref or link to cond section below, if applicable&gt;</w:t>
            </w:r>
          </w:p>
        </w:tc>
        <w:tc>
          <w:tcPr>
            <w:tcW w:w="1115" w:type="pct"/>
            <w:vAlign w:val="center"/>
          </w:tcPr>
          <w:p w14:paraId="3529B90D" w14:textId="77777777" w:rsidR="00A23689" w:rsidRPr="003651D9" w:rsidRDefault="00286433" w:rsidP="00017E09">
            <w:pPr>
              <w:pStyle w:val="TableEntry"/>
            </w:pPr>
            <w:r w:rsidRPr="003651D9">
              <w:t>&lt;name of subsection&gt;</w:t>
            </w:r>
          </w:p>
        </w:tc>
        <w:tc>
          <w:tcPr>
            <w:tcW w:w="1302" w:type="pct"/>
            <w:vAlign w:val="center"/>
          </w:tcPr>
          <w:p w14:paraId="1CACEDB5" w14:textId="77777777" w:rsidR="00A23689" w:rsidRPr="003651D9" w:rsidRDefault="00286433" w:rsidP="003B70A2">
            <w:pPr>
              <w:pStyle w:val="TableEntry"/>
            </w:pPr>
            <w:r w:rsidRPr="003651D9">
              <w:t>&lt;oid&gt;</w:t>
            </w:r>
          </w:p>
        </w:tc>
        <w:tc>
          <w:tcPr>
            <w:tcW w:w="773" w:type="pct"/>
            <w:vAlign w:val="center"/>
          </w:tcPr>
          <w:p w14:paraId="31280542"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675E79E9"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216D7C46" w14:textId="77777777" w:rsidTr="00BB76BC">
        <w:tc>
          <w:tcPr>
            <w:tcW w:w="492" w:type="pct"/>
            <w:vAlign w:val="center"/>
          </w:tcPr>
          <w:p w14:paraId="42B4947A"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4B0E51D" w14:textId="77777777" w:rsidR="00D34E63" w:rsidRPr="003651D9" w:rsidRDefault="00D34E63" w:rsidP="005D6176">
            <w:pPr>
              <w:pStyle w:val="TableEntry"/>
            </w:pPr>
          </w:p>
        </w:tc>
        <w:tc>
          <w:tcPr>
            <w:tcW w:w="1115" w:type="pct"/>
            <w:vAlign w:val="center"/>
          </w:tcPr>
          <w:p w14:paraId="31524661" w14:textId="77777777" w:rsidR="00D34E63" w:rsidRPr="003651D9" w:rsidRDefault="00D34E63" w:rsidP="0032600B">
            <w:pPr>
              <w:pStyle w:val="TableEntry"/>
            </w:pPr>
            <w:r w:rsidRPr="003651D9">
              <w:t>Active Problems</w:t>
            </w:r>
          </w:p>
        </w:tc>
        <w:tc>
          <w:tcPr>
            <w:tcW w:w="1302" w:type="pct"/>
            <w:vAlign w:val="center"/>
          </w:tcPr>
          <w:p w14:paraId="3C62BD99" w14:textId="77777777" w:rsidR="00D34E63" w:rsidRPr="003651D9" w:rsidRDefault="00D34E63" w:rsidP="00BB76BC">
            <w:pPr>
              <w:pStyle w:val="TableEntry"/>
            </w:pPr>
            <w:r w:rsidRPr="003651D9">
              <w:t>1.3.6.1.4.1.19376.1.5.3.1.3.6</w:t>
            </w:r>
          </w:p>
        </w:tc>
        <w:tc>
          <w:tcPr>
            <w:tcW w:w="773" w:type="pct"/>
            <w:vAlign w:val="center"/>
          </w:tcPr>
          <w:p w14:paraId="33105F90"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162EEE02" w14:textId="77777777" w:rsidR="00D34E63" w:rsidRPr="003651D9" w:rsidRDefault="00D34E63" w:rsidP="00BB76BC">
            <w:pPr>
              <w:pStyle w:val="TableEntry"/>
            </w:pPr>
          </w:p>
        </w:tc>
      </w:tr>
      <w:tr w:rsidR="00A23689" w:rsidRPr="003651D9" w14:paraId="09E31995" w14:textId="77777777" w:rsidTr="00BB76BC">
        <w:tc>
          <w:tcPr>
            <w:tcW w:w="492" w:type="pct"/>
            <w:vAlign w:val="center"/>
          </w:tcPr>
          <w:p w14:paraId="00455017"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E1E40D8" w14:textId="77777777" w:rsidR="00D34E63" w:rsidRPr="003651D9" w:rsidRDefault="00D34E63" w:rsidP="005D6176">
            <w:pPr>
              <w:pStyle w:val="TableEntry"/>
            </w:pPr>
          </w:p>
        </w:tc>
        <w:tc>
          <w:tcPr>
            <w:tcW w:w="1115" w:type="pct"/>
            <w:vAlign w:val="center"/>
          </w:tcPr>
          <w:p w14:paraId="69AA8B0A" w14:textId="77777777" w:rsidR="00D34E63" w:rsidRPr="003651D9" w:rsidRDefault="00D34E63" w:rsidP="0032600B">
            <w:pPr>
              <w:pStyle w:val="TableEntry"/>
            </w:pPr>
            <w:r w:rsidRPr="003651D9">
              <w:t xml:space="preserve">History of Present Illness </w:t>
            </w:r>
          </w:p>
        </w:tc>
        <w:tc>
          <w:tcPr>
            <w:tcW w:w="1302" w:type="pct"/>
            <w:vAlign w:val="center"/>
          </w:tcPr>
          <w:p w14:paraId="4EA4EE80" w14:textId="77777777" w:rsidR="00D34E63" w:rsidRPr="003651D9" w:rsidRDefault="00D34E63" w:rsidP="00BB76BC">
            <w:pPr>
              <w:pStyle w:val="TableEntry"/>
            </w:pPr>
            <w:r w:rsidRPr="003651D9">
              <w:t>1.3.6.1.4.1.19376.1.5.3.1.3.4</w:t>
            </w:r>
          </w:p>
        </w:tc>
        <w:tc>
          <w:tcPr>
            <w:tcW w:w="773" w:type="pct"/>
            <w:vAlign w:val="center"/>
          </w:tcPr>
          <w:p w14:paraId="285E859C" w14:textId="77777777" w:rsidR="00D34E63" w:rsidRPr="003651D9" w:rsidRDefault="00286433" w:rsidP="00BB76BC">
            <w:pPr>
              <w:pStyle w:val="TableEntry"/>
            </w:pPr>
            <w:r w:rsidRPr="003651D9">
              <w:t>PCC TF-3</w:t>
            </w:r>
            <w:r w:rsidR="000121FB" w:rsidRPr="003651D9">
              <w:t>&gt;</w:t>
            </w:r>
          </w:p>
        </w:tc>
        <w:tc>
          <w:tcPr>
            <w:tcW w:w="692" w:type="pct"/>
            <w:vAlign w:val="center"/>
          </w:tcPr>
          <w:p w14:paraId="4D3874BB" w14:textId="77777777" w:rsidR="00D34E63" w:rsidRPr="003651D9" w:rsidRDefault="00D34E63" w:rsidP="00BB76BC">
            <w:pPr>
              <w:pStyle w:val="TableEntry"/>
            </w:pPr>
          </w:p>
        </w:tc>
      </w:tr>
      <w:tr w:rsidR="00286433" w:rsidRPr="003651D9" w14:paraId="238E0725" w14:textId="77777777" w:rsidTr="00BB76BC">
        <w:tc>
          <w:tcPr>
            <w:tcW w:w="492" w:type="pct"/>
            <w:vAlign w:val="center"/>
          </w:tcPr>
          <w:p w14:paraId="68590EF7"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BA00F85" w14:textId="77777777" w:rsidR="00286433" w:rsidRPr="003651D9" w:rsidRDefault="00286433" w:rsidP="005D6176">
            <w:pPr>
              <w:pStyle w:val="TableEntry"/>
            </w:pPr>
          </w:p>
        </w:tc>
        <w:tc>
          <w:tcPr>
            <w:tcW w:w="1115" w:type="pct"/>
            <w:vAlign w:val="center"/>
          </w:tcPr>
          <w:p w14:paraId="0680297A" w14:textId="77777777" w:rsidR="00286433" w:rsidRPr="003651D9" w:rsidRDefault="00286433" w:rsidP="0032600B">
            <w:pPr>
              <w:pStyle w:val="TableEntry"/>
            </w:pPr>
            <w:r w:rsidRPr="003651D9">
              <w:t xml:space="preserve">History of Past Illness </w:t>
            </w:r>
          </w:p>
        </w:tc>
        <w:tc>
          <w:tcPr>
            <w:tcW w:w="1302" w:type="pct"/>
            <w:vAlign w:val="center"/>
          </w:tcPr>
          <w:p w14:paraId="7DC3DDB8" w14:textId="77777777" w:rsidR="00286433" w:rsidRPr="003651D9" w:rsidRDefault="00286433" w:rsidP="00BB76BC">
            <w:pPr>
              <w:pStyle w:val="TableEntry"/>
            </w:pPr>
            <w:r w:rsidRPr="003651D9">
              <w:t>2.16.840.1.113883.10.20.2.9</w:t>
            </w:r>
          </w:p>
        </w:tc>
        <w:tc>
          <w:tcPr>
            <w:tcW w:w="773" w:type="pct"/>
            <w:vAlign w:val="center"/>
          </w:tcPr>
          <w:p w14:paraId="5E1DE915" w14:textId="77777777" w:rsidR="00286433" w:rsidRPr="003651D9" w:rsidRDefault="00286433" w:rsidP="00BB76BC">
            <w:pPr>
              <w:pStyle w:val="TableEntry"/>
            </w:pPr>
            <w:r w:rsidRPr="003651D9">
              <w:t>CDA-PN</w:t>
            </w:r>
            <w:r w:rsidR="000121FB" w:rsidRPr="003651D9">
              <w:t>&gt;</w:t>
            </w:r>
          </w:p>
        </w:tc>
        <w:tc>
          <w:tcPr>
            <w:tcW w:w="692" w:type="pct"/>
            <w:vAlign w:val="center"/>
          </w:tcPr>
          <w:p w14:paraId="3C83B39B" w14:textId="77777777" w:rsidR="00286433" w:rsidRPr="003651D9" w:rsidRDefault="00286433" w:rsidP="00BB76BC">
            <w:pPr>
              <w:pStyle w:val="TableEntry"/>
            </w:pPr>
          </w:p>
        </w:tc>
      </w:tr>
      <w:tr w:rsidR="00286433" w:rsidRPr="003651D9" w14:paraId="265C7AE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AB4D502" w14:textId="77777777" w:rsidR="00286433" w:rsidRPr="003651D9" w:rsidRDefault="00286433" w:rsidP="008358E5">
            <w:pPr>
              <w:pStyle w:val="TableEntryHeader"/>
            </w:pPr>
            <w:r w:rsidRPr="003651D9">
              <w:t>Entries</w:t>
            </w:r>
          </w:p>
        </w:tc>
      </w:tr>
      <w:tr w:rsidR="00286433" w:rsidRPr="003651D9" w14:paraId="04D03394"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44E3CD34"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72442332"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3B07372A"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1EDC25C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7EA2A6EC"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0EAA532"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538A497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42576206"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D584EEE"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FD8D6A1"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2CAEB3FC"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453B87B0"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17D14D2C" w14:textId="77777777" w:rsidR="00286433" w:rsidRPr="003651D9" w:rsidRDefault="00286433" w:rsidP="00BB76BC">
            <w:pPr>
              <w:pStyle w:val="TableEntry"/>
            </w:pPr>
          </w:p>
        </w:tc>
      </w:tr>
      <w:tr w:rsidR="00286433" w:rsidRPr="003651D9" w14:paraId="258276EF"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B31CBDF"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40672232"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F97BF7D"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0B9A0AC3"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2F9B80FB"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7BAFE21D" w14:textId="77777777" w:rsidR="00286433" w:rsidRPr="003651D9" w:rsidRDefault="00286433" w:rsidP="00BB76BC">
            <w:pPr>
              <w:pStyle w:val="TableEntry"/>
            </w:pPr>
          </w:p>
        </w:tc>
      </w:tr>
      <w:tr w:rsidR="00286433" w:rsidRPr="003651D9" w14:paraId="390E7DC2"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1919872B"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3633605"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01C168A"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09972DE"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39D8741C"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3FEB1842" w14:textId="77777777" w:rsidR="00286433" w:rsidRPr="003651D9" w:rsidRDefault="00286433" w:rsidP="00BB76BC">
            <w:pPr>
              <w:pStyle w:val="TableEntry"/>
            </w:pPr>
          </w:p>
        </w:tc>
      </w:tr>
      <w:tr w:rsidR="00286433" w:rsidRPr="003651D9" w14:paraId="7E6BD7B5"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7BFB56E3"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74413361"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045D0641"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7FC5A262"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5BF38156"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27B5A446" w14:textId="77777777" w:rsidR="00286433" w:rsidRPr="003651D9" w:rsidRDefault="003602DC" w:rsidP="00BB76BC">
            <w:pPr>
              <w:pStyle w:val="TableEntry"/>
            </w:pPr>
            <w:r w:rsidRPr="003651D9">
              <w:t>CARD TF-3 6.3.3.x.S.2</w:t>
            </w:r>
            <w:r w:rsidR="000121FB" w:rsidRPr="003651D9">
              <w:t>&gt;</w:t>
            </w:r>
          </w:p>
        </w:tc>
      </w:tr>
    </w:tbl>
    <w:p w14:paraId="0A3F497F" w14:textId="77777777" w:rsidR="005D6104" w:rsidRPr="003651D9" w:rsidRDefault="005D6104" w:rsidP="005D6104">
      <w:pPr>
        <w:pStyle w:val="BodyText"/>
      </w:pPr>
    </w:p>
    <w:p w14:paraId="38F341AA" w14:textId="77777777" w:rsidR="00A23689" w:rsidRPr="003651D9" w:rsidRDefault="00A23689" w:rsidP="00A23689">
      <w:pPr>
        <w:pStyle w:val="Heading5"/>
        <w:numPr>
          <w:ilvl w:val="0"/>
          <w:numId w:val="0"/>
        </w:numPr>
        <w:rPr>
          <w:noProof w:val="0"/>
        </w:rPr>
      </w:pPr>
      <w:bookmarkStart w:id="442" w:name="_Toc443399674"/>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442"/>
      <w:r w:rsidRPr="003651D9">
        <w:rPr>
          <w:noProof w:val="0"/>
        </w:rPr>
        <w:t xml:space="preserve"> </w:t>
      </w:r>
    </w:p>
    <w:p w14:paraId="672AD6E5"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7182FB9C"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48FB898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74D70130"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77557AC8" w14:textId="77777777" w:rsidR="005D6104" w:rsidRPr="003651D9" w:rsidRDefault="005D6104" w:rsidP="00A23689">
      <w:pPr>
        <w:pStyle w:val="Heading5"/>
        <w:numPr>
          <w:ilvl w:val="0"/>
          <w:numId w:val="0"/>
        </w:numPr>
        <w:rPr>
          <w:noProof w:val="0"/>
        </w:rPr>
      </w:pPr>
      <w:bookmarkStart w:id="443" w:name="_6.2.2.1.1__Problem"/>
      <w:bookmarkStart w:id="444" w:name="_Toc296340357"/>
      <w:bookmarkStart w:id="445" w:name="_Toc443399675"/>
      <w:bookmarkEnd w:id="443"/>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444"/>
      <w:r w:rsidR="00A23689" w:rsidRPr="003651D9">
        <w:rPr>
          <w:noProof w:val="0"/>
        </w:rPr>
        <w:t>&lt;Data Element or Section Name&gt; &lt;Condition, Specification Document, or Vocabulary Constraint&gt;</w:t>
      </w:r>
      <w:bookmarkEnd w:id="445"/>
    </w:p>
    <w:p w14:paraId="25543DAC"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BCEC26E"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605D2B9"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1871D81B"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627C2F91"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5139AA83" w14:textId="77777777" w:rsidR="00A23689" w:rsidRPr="003651D9" w:rsidRDefault="00A23689" w:rsidP="00A23689">
      <w:pPr>
        <w:pStyle w:val="Heading5"/>
        <w:numPr>
          <w:ilvl w:val="0"/>
          <w:numId w:val="0"/>
        </w:numPr>
        <w:rPr>
          <w:noProof w:val="0"/>
        </w:rPr>
      </w:pPr>
      <w:bookmarkStart w:id="446" w:name="_Toc443399676"/>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446"/>
    </w:p>
    <w:p w14:paraId="2C4F3F74" w14:textId="77777777" w:rsidR="00AE4AED" w:rsidRPr="003651D9" w:rsidRDefault="00AE4AED" w:rsidP="00AE4AED">
      <w:pPr>
        <w:pStyle w:val="BodyText"/>
        <w:rPr>
          <w:lang w:eastAsia="x-none"/>
        </w:rPr>
      </w:pPr>
    </w:p>
    <w:p w14:paraId="77421323" w14:textId="77777777" w:rsidR="00A23689" w:rsidRPr="003651D9" w:rsidRDefault="00D35F24" w:rsidP="00597DB2">
      <w:pPr>
        <w:pStyle w:val="AuthorInstructions"/>
      </w:pPr>
      <w:r w:rsidRPr="003651D9">
        <w:t>###End Tabular Format – Section</w:t>
      </w:r>
    </w:p>
    <w:p w14:paraId="3CE5294A" w14:textId="77777777" w:rsidR="00D35F24" w:rsidRPr="003651D9" w:rsidRDefault="00D35F24" w:rsidP="00597DB2">
      <w:pPr>
        <w:pStyle w:val="AuthorInstructions"/>
      </w:pPr>
    </w:p>
    <w:p w14:paraId="3E6DD439" w14:textId="77777777" w:rsidR="00D35F24" w:rsidRPr="003651D9" w:rsidRDefault="00983131" w:rsidP="00597DB2">
      <w:pPr>
        <w:pStyle w:val="AuthorInstructions"/>
      </w:pPr>
      <w:r w:rsidRPr="003651D9">
        <w:t>###Begin Discrete Conformance</w:t>
      </w:r>
      <w:r w:rsidR="00D35F24" w:rsidRPr="003651D9">
        <w:t xml:space="preserve"> Format – Section</w:t>
      </w:r>
    </w:p>
    <w:p w14:paraId="16736E78"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6561AA50" w14:textId="77777777" w:rsidR="00746A3D" w:rsidRPr="003651D9" w:rsidRDefault="00746A3D" w:rsidP="00875076">
      <w:pPr>
        <w:pStyle w:val="BodyText"/>
        <w:rPr>
          <w:lang w:eastAsia="x-none"/>
        </w:rPr>
      </w:pPr>
    </w:p>
    <w:p w14:paraId="6ECFAC28"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300C665B" w14:textId="77777777" w:rsidR="00875076" w:rsidRPr="003651D9" w:rsidRDefault="00875076" w:rsidP="00875076">
      <w:pPr>
        <w:pStyle w:val="Heading4"/>
        <w:numPr>
          <w:ilvl w:val="0"/>
          <w:numId w:val="0"/>
        </w:numPr>
        <w:rPr>
          <w:noProof w:val="0"/>
        </w:rPr>
      </w:pPr>
      <w:bookmarkStart w:id="447" w:name="S_Medical_General_History"/>
      <w:bookmarkStart w:id="448" w:name="_Toc322675125"/>
      <w:bookmarkStart w:id="449" w:name="_Toc443399677"/>
      <w:r w:rsidRPr="003651D9">
        <w:rPr>
          <w:noProof w:val="0"/>
        </w:rPr>
        <w:t>6.3.3.10.S Medical History - Cardiac Section 11329-0</w:t>
      </w:r>
      <w:bookmarkEnd w:id="447"/>
      <w:bookmarkEnd w:id="448"/>
      <w:bookmarkEnd w:id="449"/>
    </w:p>
    <w:p w14:paraId="66BF7338"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59B41418"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6C73B402"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2DCDA205"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44CD65DE" w14:textId="77777777" w:rsidR="00875076" w:rsidRPr="003651D9" w:rsidRDefault="00875076" w:rsidP="00875076">
      <w:pPr>
        <w:pStyle w:val="BodyText0"/>
        <w:rPr>
          <w:noProof w:val="0"/>
        </w:rPr>
      </w:pPr>
    </w:p>
    <w:p w14:paraId="16C9DD80"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594347E6"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052A189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3AFD86F6"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2B2F50C1"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5139B73B"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E373856"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779164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1B58963C"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3088399D"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75171040"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0D76DC0"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339A1406" w14:textId="77777777" w:rsidR="00875076" w:rsidRPr="003651D9" w:rsidRDefault="00875076" w:rsidP="00875076">
      <w:pPr>
        <w:pStyle w:val="BodyText"/>
        <w:rPr>
          <w:color w:val="0070C0"/>
          <w:lang w:eastAsia="x-none"/>
        </w:rPr>
      </w:pPr>
    </w:p>
    <w:p w14:paraId="38FF09A4" w14:textId="77777777" w:rsidR="00875076" w:rsidRPr="003651D9" w:rsidRDefault="00875076" w:rsidP="00875076">
      <w:pPr>
        <w:pStyle w:val="Example"/>
        <w:rPr>
          <w:lang w:val="en-US"/>
        </w:rPr>
      </w:pPr>
      <w:r w:rsidRPr="003651D9">
        <w:rPr>
          <w:lang w:val="en-US"/>
        </w:rPr>
        <w:lastRenderedPageBreak/>
        <w:t xml:space="preserve">&lt;section&gt; </w:t>
      </w:r>
    </w:p>
    <w:p w14:paraId="2B219BCA" w14:textId="77777777" w:rsidR="00875076" w:rsidRPr="003651D9" w:rsidRDefault="00875076" w:rsidP="00875076">
      <w:pPr>
        <w:pStyle w:val="Example"/>
        <w:rPr>
          <w:lang w:val="en-US"/>
        </w:rPr>
      </w:pPr>
      <w:r w:rsidRPr="003651D9">
        <w:rPr>
          <w:lang w:val="en-US"/>
        </w:rPr>
        <w:t xml:space="preserve">  &lt;templateId root="1.3.6.1.4.1.19376.1.4.1.2.17"/&gt; </w:t>
      </w:r>
    </w:p>
    <w:p w14:paraId="43626B99" w14:textId="77777777" w:rsidR="00875076" w:rsidRPr="003651D9" w:rsidRDefault="00875076" w:rsidP="00875076">
      <w:pPr>
        <w:pStyle w:val="Example"/>
        <w:rPr>
          <w:lang w:val="en-US"/>
        </w:rPr>
      </w:pPr>
      <w:r w:rsidRPr="003651D9">
        <w:rPr>
          <w:lang w:val="en-US"/>
        </w:rPr>
        <w:t xml:space="preserve">  &lt;templateId root="2.16.840.1.113883.10.20.22.2.39"/&gt; </w:t>
      </w:r>
    </w:p>
    <w:p w14:paraId="31C6B6E8" w14:textId="77777777" w:rsidR="00875076" w:rsidRPr="003651D9" w:rsidRDefault="00875076" w:rsidP="00875076">
      <w:pPr>
        <w:pStyle w:val="Example"/>
        <w:rPr>
          <w:lang w:val="en-US"/>
        </w:rPr>
      </w:pPr>
      <w:r w:rsidRPr="003651D9">
        <w:rPr>
          <w:lang w:val="en-US"/>
        </w:rPr>
        <w:t xml:space="preserve">  &lt;code code="11329-0" codeSystem="2.16.840.1.113883.6.1" </w:t>
      </w:r>
    </w:p>
    <w:p w14:paraId="2F63B275" w14:textId="77777777" w:rsidR="00875076" w:rsidRPr="003651D9" w:rsidRDefault="00875076" w:rsidP="00875076">
      <w:pPr>
        <w:pStyle w:val="Example"/>
        <w:rPr>
          <w:lang w:val="en-US"/>
        </w:rPr>
      </w:pPr>
      <w:r w:rsidRPr="003651D9">
        <w:rPr>
          <w:lang w:val="en-US"/>
        </w:rPr>
        <w:t xml:space="preserve">        codeSystemName="LOINC" </w:t>
      </w:r>
    </w:p>
    <w:p w14:paraId="1EC1F39E" w14:textId="77777777" w:rsidR="00875076" w:rsidRPr="003651D9" w:rsidRDefault="00875076" w:rsidP="00875076">
      <w:pPr>
        <w:pStyle w:val="Example"/>
        <w:rPr>
          <w:lang w:val="en-US"/>
        </w:rPr>
      </w:pPr>
      <w:r w:rsidRPr="003651D9">
        <w:rPr>
          <w:lang w:val="en-US"/>
        </w:rPr>
        <w:t xml:space="preserve">        displayName="MEDICAL (GENERAL) HISTORY"/&gt; </w:t>
      </w:r>
    </w:p>
    <w:p w14:paraId="11ABC852" w14:textId="77777777" w:rsidR="00875076" w:rsidRPr="003651D9" w:rsidRDefault="00875076" w:rsidP="00875076">
      <w:pPr>
        <w:pStyle w:val="Example"/>
        <w:rPr>
          <w:lang w:val="en-US"/>
        </w:rPr>
      </w:pPr>
      <w:r w:rsidRPr="003651D9">
        <w:rPr>
          <w:lang w:val="en-US"/>
        </w:rPr>
        <w:t xml:space="preserve">  &lt;title&gt;MEDICAL (GENERAL) HISTORY&lt;/title&gt; </w:t>
      </w:r>
    </w:p>
    <w:p w14:paraId="0630B60D" w14:textId="77777777" w:rsidR="00875076" w:rsidRPr="003651D9" w:rsidRDefault="00875076" w:rsidP="00875076">
      <w:pPr>
        <w:pStyle w:val="Example"/>
        <w:rPr>
          <w:lang w:val="en-US"/>
        </w:rPr>
      </w:pPr>
      <w:r w:rsidRPr="003651D9">
        <w:rPr>
          <w:lang w:val="en-US"/>
        </w:rPr>
        <w:t xml:space="preserve">  &lt;text&gt; </w:t>
      </w:r>
    </w:p>
    <w:p w14:paraId="15C4D669" w14:textId="77777777" w:rsidR="00875076" w:rsidRPr="003651D9" w:rsidRDefault="00875076" w:rsidP="00875076">
      <w:pPr>
        <w:pStyle w:val="Example"/>
        <w:rPr>
          <w:lang w:val="en-US"/>
        </w:rPr>
      </w:pPr>
      <w:r w:rsidRPr="003651D9">
        <w:rPr>
          <w:lang w:val="en-US"/>
        </w:rPr>
        <w:t xml:space="preserve">    &lt;list listType="ordered"&gt; </w:t>
      </w:r>
    </w:p>
    <w:p w14:paraId="3B622AC6" w14:textId="77777777" w:rsidR="00875076" w:rsidRPr="003651D9" w:rsidRDefault="00875076" w:rsidP="00875076">
      <w:pPr>
        <w:pStyle w:val="Example"/>
        <w:rPr>
          <w:lang w:val="en-US"/>
        </w:rPr>
      </w:pPr>
      <w:r w:rsidRPr="003651D9">
        <w:rPr>
          <w:lang w:val="en-US"/>
        </w:rPr>
        <w:t xml:space="preserve">      </w:t>
      </w:r>
    </w:p>
    <w:p w14:paraId="400FC359"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37C609DF"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43757000"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0B568E7D" w14:textId="77777777" w:rsidR="00875076" w:rsidRPr="003651D9" w:rsidRDefault="00875076" w:rsidP="00875076">
      <w:pPr>
        <w:pStyle w:val="Example"/>
        <w:rPr>
          <w:lang w:val="en-US"/>
        </w:rPr>
      </w:pPr>
      <w:r w:rsidRPr="003651D9">
        <w:rPr>
          <w:lang w:val="en-US"/>
        </w:rPr>
        <w:t xml:space="preserve">            new job.&lt;/item&gt; </w:t>
      </w:r>
    </w:p>
    <w:p w14:paraId="12A506C3" w14:textId="77777777" w:rsidR="00875076" w:rsidRPr="003651D9" w:rsidRDefault="00875076" w:rsidP="00875076">
      <w:pPr>
        <w:pStyle w:val="Example"/>
        <w:rPr>
          <w:lang w:val="en-US"/>
        </w:rPr>
      </w:pPr>
      <w:r w:rsidRPr="003651D9">
        <w:rPr>
          <w:lang w:val="en-US"/>
        </w:rPr>
        <w:t xml:space="preserve">    &lt;/list&gt; </w:t>
      </w:r>
    </w:p>
    <w:p w14:paraId="600126E7" w14:textId="77777777" w:rsidR="00875076" w:rsidRPr="003651D9" w:rsidRDefault="00875076" w:rsidP="00875076">
      <w:pPr>
        <w:pStyle w:val="Example"/>
        <w:rPr>
          <w:lang w:val="en-US"/>
        </w:rPr>
      </w:pPr>
      <w:r w:rsidRPr="003651D9">
        <w:rPr>
          <w:lang w:val="en-US"/>
        </w:rPr>
        <w:t xml:space="preserve">  &lt;/text&gt; </w:t>
      </w:r>
    </w:p>
    <w:p w14:paraId="273E515F" w14:textId="77777777" w:rsidR="00875076" w:rsidRPr="003651D9" w:rsidRDefault="00875076" w:rsidP="00875076">
      <w:pPr>
        <w:pStyle w:val="Example"/>
        <w:rPr>
          <w:lang w:val="en-US"/>
        </w:rPr>
      </w:pPr>
      <w:r w:rsidRPr="003651D9">
        <w:rPr>
          <w:lang w:val="en-US"/>
        </w:rPr>
        <w:t xml:space="preserve">  &lt;entry&gt;</w:t>
      </w:r>
    </w:p>
    <w:p w14:paraId="1CC4811B" w14:textId="77777777" w:rsidR="00875076" w:rsidRPr="003651D9" w:rsidRDefault="00875076" w:rsidP="00875076">
      <w:pPr>
        <w:pStyle w:val="Example"/>
        <w:rPr>
          <w:lang w:val="en-US"/>
        </w:rPr>
      </w:pPr>
      <w:r w:rsidRPr="003651D9">
        <w:rPr>
          <w:lang w:val="en-US"/>
        </w:rPr>
        <w:t xml:space="preserve">    &lt;observation classCode=”OBS” moodCode=”EVN”&gt; </w:t>
      </w:r>
    </w:p>
    <w:p w14:paraId="3999A93F" w14:textId="77777777" w:rsidR="00875076" w:rsidRPr="003651D9" w:rsidRDefault="00875076" w:rsidP="00875076">
      <w:pPr>
        <w:pStyle w:val="Example"/>
        <w:rPr>
          <w:lang w:val="en-US"/>
        </w:rPr>
      </w:pPr>
      <w:r w:rsidRPr="003651D9">
        <w:rPr>
          <w:lang w:val="en-US"/>
        </w:rPr>
        <w:t xml:space="preserve">      &lt;templateId root=”1.3.6.1.4.1.19376.1.4.1.9”/&gt;</w:t>
      </w:r>
    </w:p>
    <w:p w14:paraId="56FEB7D1" w14:textId="77777777" w:rsidR="00875076" w:rsidRPr="003651D9" w:rsidRDefault="00875076" w:rsidP="00875076">
      <w:pPr>
        <w:pStyle w:val="Example"/>
        <w:rPr>
          <w:lang w:val="en-US"/>
        </w:rPr>
      </w:pPr>
      <w:r w:rsidRPr="003651D9">
        <w:rPr>
          <w:lang w:val="en-US"/>
        </w:rPr>
        <w:t xml:space="preserve">      &lt;id root=”xyz”/&gt;</w:t>
      </w:r>
    </w:p>
    <w:p w14:paraId="04DEB647" w14:textId="77777777" w:rsidR="00875076" w:rsidRPr="003651D9" w:rsidRDefault="00875076" w:rsidP="00875076">
      <w:pPr>
        <w:pStyle w:val="Example"/>
        <w:rPr>
          <w:lang w:val="en-US"/>
        </w:rPr>
      </w:pPr>
      <w:r w:rsidRPr="003651D9">
        <w:rPr>
          <w:lang w:val="en-US"/>
        </w:rPr>
        <w:t xml:space="preserve">      …</w:t>
      </w:r>
    </w:p>
    <w:p w14:paraId="6F03841A" w14:textId="77777777" w:rsidR="00875076" w:rsidRPr="003651D9" w:rsidRDefault="00875076" w:rsidP="00875076">
      <w:pPr>
        <w:pStyle w:val="Example"/>
        <w:rPr>
          <w:lang w:val="en-US"/>
        </w:rPr>
      </w:pPr>
      <w:r w:rsidRPr="003651D9">
        <w:rPr>
          <w:lang w:val="en-US"/>
        </w:rPr>
        <w:t xml:space="preserve">    &lt;/observation&gt;</w:t>
      </w:r>
    </w:p>
    <w:p w14:paraId="74EFD021" w14:textId="77777777" w:rsidR="00875076" w:rsidRPr="003651D9" w:rsidRDefault="00875076" w:rsidP="00875076">
      <w:pPr>
        <w:pStyle w:val="Example"/>
        <w:rPr>
          <w:lang w:val="en-US"/>
        </w:rPr>
      </w:pPr>
      <w:r w:rsidRPr="003651D9">
        <w:rPr>
          <w:lang w:val="en-US"/>
        </w:rPr>
        <w:t xml:space="preserve">  &lt;/entry&gt;</w:t>
      </w:r>
    </w:p>
    <w:p w14:paraId="2F107767" w14:textId="77777777" w:rsidR="00875076" w:rsidRPr="003651D9" w:rsidRDefault="00875076" w:rsidP="00875076">
      <w:pPr>
        <w:pStyle w:val="Example"/>
        <w:rPr>
          <w:lang w:val="en-US"/>
        </w:rPr>
      </w:pPr>
      <w:r w:rsidRPr="003651D9">
        <w:rPr>
          <w:lang w:val="en-US"/>
        </w:rPr>
        <w:t xml:space="preserve">  &lt;/entry&gt;</w:t>
      </w:r>
    </w:p>
    <w:p w14:paraId="25C1762C" w14:textId="77777777" w:rsidR="00875076" w:rsidRPr="003651D9" w:rsidRDefault="00875076" w:rsidP="00875076">
      <w:pPr>
        <w:pStyle w:val="Example"/>
        <w:rPr>
          <w:lang w:val="en-US"/>
        </w:rPr>
      </w:pPr>
      <w:r w:rsidRPr="003651D9">
        <w:rPr>
          <w:lang w:val="en-US"/>
        </w:rPr>
        <w:t xml:space="preserve">    &lt;observation classCode="PROC" moodCode="EVN"&gt;</w:t>
      </w:r>
    </w:p>
    <w:p w14:paraId="09DF41F7" w14:textId="77777777" w:rsidR="00875076" w:rsidRPr="003651D9" w:rsidRDefault="00875076" w:rsidP="00875076">
      <w:pPr>
        <w:pStyle w:val="Example"/>
        <w:rPr>
          <w:lang w:val="en-US"/>
        </w:rPr>
      </w:pPr>
      <w:r w:rsidRPr="003651D9">
        <w:rPr>
          <w:lang w:val="en-US"/>
        </w:rPr>
        <w:t xml:space="preserve">      &lt;templateId root="2.16.840.1.113883.10.20.22.4.14"/&gt;</w:t>
      </w:r>
    </w:p>
    <w:p w14:paraId="54F25B40" w14:textId="77777777" w:rsidR="00875076" w:rsidRPr="003651D9" w:rsidRDefault="00875076" w:rsidP="00875076">
      <w:pPr>
        <w:pStyle w:val="Example"/>
        <w:rPr>
          <w:lang w:val="en-US"/>
        </w:rPr>
      </w:pPr>
      <w:r w:rsidRPr="003651D9">
        <w:rPr>
          <w:lang w:val="en-US"/>
        </w:rPr>
        <w:t xml:space="preserve">      &lt;!-- Procedure Activity Procedure template --&gt;</w:t>
      </w:r>
    </w:p>
    <w:p w14:paraId="70A37AC4" w14:textId="77777777" w:rsidR="00875076" w:rsidRPr="003651D9" w:rsidRDefault="00875076" w:rsidP="00875076">
      <w:pPr>
        <w:pStyle w:val="Example"/>
        <w:rPr>
          <w:lang w:val="en-US"/>
        </w:rPr>
      </w:pPr>
      <w:r w:rsidRPr="003651D9">
        <w:rPr>
          <w:lang w:val="en-US"/>
        </w:rPr>
        <w:t xml:space="preserve">      ...</w:t>
      </w:r>
    </w:p>
    <w:p w14:paraId="4AA9AD36" w14:textId="77777777" w:rsidR="00875076" w:rsidRPr="003651D9" w:rsidRDefault="00875076" w:rsidP="00875076">
      <w:pPr>
        <w:pStyle w:val="Example"/>
        <w:rPr>
          <w:lang w:val="en-US"/>
        </w:rPr>
      </w:pPr>
      <w:r w:rsidRPr="003651D9">
        <w:rPr>
          <w:lang w:val="en-US"/>
        </w:rPr>
        <w:t xml:space="preserve">    &lt;/observation&gt;</w:t>
      </w:r>
    </w:p>
    <w:p w14:paraId="6A66BBC5" w14:textId="77777777" w:rsidR="00875076" w:rsidRPr="003651D9" w:rsidRDefault="00875076" w:rsidP="00875076">
      <w:pPr>
        <w:pStyle w:val="Example"/>
        <w:rPr>
          <w:lang w:val="en-US"/>
        </w:rPr>
      </w:pPr>
      <w:r w:rsidRPr="003651D9">
        <w:rPr>
          <w:lang w:val="en-US"/>
        </w:rPr>
        <w:t xml:space="preserve">  &lt;/entry&gt;</w:t>
      </w:r>
    </w:p>
    <w:p w14:paraId="023E5587" w14:textId="77777777" w:rsidR="00875076" w:rsidRPr="003651D9" w:rsidRDefault="00875076" w:rsidP="00875076">
      <w:pPr>
        <w:pStyle w:val="Example"/>
        <w:rPr>
          <w:lang w:val="en-US"/>
        </w:rPr>
      </w:pPr>
      <w:r w:rsidRPr="003651D9">
        <w:rPr>
          <w:lang w:val="en-US"/>
        </w:rPr>
        <w:t xml:space="preserve">  &lt;/entry&gt;</w:t>
      </w:r>
    </w:p>
    <w:p w14:paraId="2C63D12B" w14:textId="77777777" w:rsidR="00875076" w:rsidRPr="003651D9" w:rsidRDefault="00875076" w:rsidP="00875076">
      <w:pPr>
        <w:pStyle w:val="Example"/>
        <w:rPr>
          <w:lang w:val="en-US"/>
        </w:rPr>
      </w:pPr>
      <w:r w:rsidRPr="003651D9">
        <w:rPr>
          <w:lang w:val="en-US"/>
        </w:rPr>
        <w:t xml:space="preserve">    &lt;observation classCode="OBS" moodCode="EVN"&gt;</w:t>
      </w:r>
    </w:p>
    <w:p w14:paraId="0C5C3026" w14:textId="77777777" w:rsidR="00875076" w:rsidRPr="003651D9" w:rsidRDefault="00875076" w:rsidP="00875076">
      <w:pPr>
        <w:pStyle w:val="Example"/>
        <w:rPr>
          <w:lang w:val="en-US"/>
        </w:rPr>
      </w:pPr>
      <w:r w:rsidRPr="003651D9">
        <w:rPr>
          <w:lang w:val="en-US"/>
        </w:rPr>
        <w:t xml:space="preserve">      &lt;templateId root="2.16.840.1.113883.10.20.22.4.13"/&gt;</w:t>
      </w:r>
    </w:p>
    <w:p w14:paraId="47AFDDE6" w14:textId="77777777" w:rsidR="00875076" w:rsidRPr="003651D9" w:rsidRDefault="00875076" w:rsidP="00875076">
      <w:pPr>
        <w:pStyle w:val="Example"/>
        <w:rPr>
          <w:lang w:val="en-US"/>
        </w:rPr>
      </w:pPr>
      <w:r w:rsidRPr="003651D9">
        <w:rPr>
          <w:lang w:val="en-US"/>
        </w:rPr>
        <w:t xml:space="preserve">      &lt;!-- Procedure Activity Observation template --&gt;</w:t>
      </w:r>
    </w:p>
    <w:p w14:paraId="40E08DF5" w14:textId="77777777" w:rsidR="00875076" w:rsidRPr="003651D9" w:rsidRDefault="00875076" w:rsidP="00875076">
      <w:pPr>
        <w:pStyle w:val="Example"/>
        <w:rPr>
          <w:lang w:val="en-US"/>
        </w:rPr>
      </w:pPr>
      <w:r w:rsidRPr="003651D9">
        <w:rPr>
          <w:lang w:val="en-US"/>
        </w:rPr>
        <w:t xml:space="preserve">      ...</w:t>
      </w:r>
    </w:p>
    <w:p w14:paraId="01B2BBD6" w14:textId="77777777" w:rsidR="00875076" w:rsidRPr="003651D9" w:rsidRDefault="00875076" w:rsidP="00875076">
      <w:pPr>
        <w:pStyle w:val="Example"/>
        <w:rPr>
          <w:lang w:val="en-US"/>
        </w:rPr>
      </w:pPr>
      <w:r w:rsidRPr="003651D9">
        <w:rPr>
          <w:lang w:val="en-US"/>
        </w:rPr>
        <w:t xml:space="preserve">    &lt;/observation&gt;</w:t>
      </w:r>
    </w:p>
    <w:p w14:paraId="40DCAD53" w14:textId="77777777" w:rsidR="00875076" w:rsidRPr="003651D9" w:rsidRDefault="00875076" w:rsidP="00875076">
      <w:pPr>
        <w:pStyle w:val="Example"/>
        <w:rPr>
          <w:lang w:val="en-US"/>
        </w:rPr>
      </w:pPr>
      <w:r w:rsidRPr="003651D9">
        <w:rPr>
          <w:lang w:val="en-US"/>
        </w:rPr>
        <w:t xml:space="preserve">  &lt;/entry&gt;</w:t>
      </w:r>
    </w:p>
    <w:p w14:paraId="6CF225EA" w14:textId="77777777" w:rsidR="00875076" w:rsidRPr="003651D9" w:rsidRDefault="00875076" w:rsidP="00875076">
      <w:pPr>
        <w:pStyle w:val="Example"/>
        <w:rPr>
          <w:lang w:val="en-US"/>
        </w:rPr>
      </w:pPr>
      <w:r w:rsidRPr="003651D9">
        <w:rPr>
          <w:lang w:val="en-US"/>
        </w:rPr>
        <w:t>&lt;/section&gt;</w:t>
      </w:r>
    </w:p>
    <w:p w14:paraId="20A56DE8"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05762657" w14:textId="77777777" w:rsidR="00875076" w:rsidRPr="003651D9" w:rsidRDefault="00875076" w:rsidP="00875076">
      <w:pPr>
        <w:pStyle w:val="BodyText"/>
        <w:rPr>
          <w:lang w:eastAsia="x-none"/>
        </w:rPr>
      </w:pPr>
    </w:p>
    <w:p w14:paraId="20A98EE8" w14:textId="77777777" w:rsidR="00A23689" w:rsidRPr="003651D9" w:rsidRDefault="00983131" w:rsidP="00597DB2">
      <w:pPr>
        <w:pStyle w:val="AuthorInstructions"/>
      </w:pPr>
      <w:r w:rsidRPr="003651D9">
        <w:t>###End Discrete Conformance</w:t>
      </w:r>
      <w:r w:rsidR="00D35F24" w:rsidRPr="003651D9">
        <w:t xml:space="preserve"> Format - Section</w:t>
      </w:r>
    </w:p>
    <w:p w14:paraId="23DC0FB5" w14:textId="77777777" w:rsidR="00B9303B" w:rsidRPr="003651D9" w:rsidRDefault="00B9303B" w:rsidP="00B9303B">
      <w:pPr>
        <w:pStyle w:val="Heading2"/>
        <w:numPr>
          <w:ilvl w:val="0"/>
          <w:numId w:val="0"/>
        </w:numPr>
        <w:rPr>
          <w:noProof w:val="0"/>
        </w:rPr>
      </w:pPr>
      <w:bookmarkStart w:id="450" w:name="_6.2.3.1_Encompassing_Encounter"/>
      <w:bookmarkStart w:id="451" w:name="_6.2.3.1.1_Responsible_Party"/>
      <w:bookmarkStart w:id="452" w:name="_6.2.3.1.2_Health_Care"/>
      <w:bookmarkStart w:id="453" w:name="_Toc443399678"/>
      <w:bookmarkEnd w:id="450"/>
      <w:bookmarkEnd w:id="451"/>
      <w:bookmarkEnd w:id="452"/>
      <w:r w:rsidRPr="003651D9">
        <w:rPr>
          <w:noProof w:val="0"/>
        </w:rPr>
        <w:t>6.3.4</w:t>
      </w:r>
      <w:r w:rsidR="00291725">
        <w:rPr>
          <w:noProof w:val="0"/>
        </w:rPr>
        <w:t xml:space="preserve"> </w:t>
      </w:r>
      <w:r w:rsidRPr="003651D9">
        <w:rPr>
          <w:noProof w:val="0"/>
        </w:rPr>
        <w:t>CDA Entry Content Modules</w:t>
      </w:r>
      <w:bookmarkEnd w:id="453"/>
    </w:p>
    <w:p w14:paraId="4C5359C9" w14:textId="77777777" w:rsidR="00AE4AED" w:rsidRPr="003651D9" w:rsidRDefault="00AE4AED" w:rsidP="00AE4AED">
      <w:pPr>
        <w:pStyle w:val="BodyText"/>
      </w:pPr>
    </w:p>
    <w:p w14:paraId="34A8555A"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38DF35A9" w14:textId="77777777" w:rsidR="00AE4AED" w:rsidRPr="003651D9" w:rsidRDefault="00AE4AED" w:rsidP="00AE4AED">
      <w:pPr>
        <w:pStyle w:val="Heading4"/>
        <w:numPr>
          <w:ilvl w:val="0"/>
          <w:numId w:val="0"/>
        </w:numPr>
        <w:ind w:left="864" w:hanging="864"/>
        <w:rPr>
          <w:noProof w:val="0"/>
        </w:rPr>
      </w:pPr>
      <w:bookmarkStart w:id="454" w:name="_Toc443399679"/>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454"/>
      <w:r w:rsidRPr="003651D9">
        <w:rPr>
          <w:noProof w:val="0"/>
        </w:rPr>
        <w:t xml:space="preserve"> </w:t>
      </w:r>
    </w:p>
    <w:p w14:paraId="661A77AC" w14:textId="77777777" w:rsidR="00BC6EDE" w:rsidRPr="003651D9" w:rsidRDefault="00630F33" w:rsidP="00597DB2">
      <w:pPr>
        <w:pStyle w:val="AuthorInstructions"/>
      </w:pPr>
      <w:r w:rsidRPr="003651D9">
        <w:t>&lt;Replicate the Entry Content Module as many times as needed for this supplement.&gt;</w:t>
      </w:r>
    </w:p>
    <w:p w14:paraId="206DF52D"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35638435" w14:textId="77777777" w:rsidR="00712AE6" w:rsidRPr="003651D9" w:rsidRDefault="00712AE6" w:rsidP="00597DB2">
      <w:pPr>
        <w:pStyle w:val="AuthorInstructions"/>
        <w:rPr>
          <w:szCs w:val="24"/>
        </w:rPr>
      </w:pPr>
    </w:p>
    <w:p w14:paraId="45D3BC52" w14:textId="77777777" w:rsidR="00983131" w:rsidRPr="003651D9" w:rsidRDefault="00983131" w:rsidP="00597DB2">
      <w:pPr>
        <w:pStyle w:val="AuthorInstructions"/>
        <w:rPr>
          <w:szCs w:val="24"/>
        </w:rPr>
      </w:pPr>
      <w:r w:rsidRPr="003651D9">
        <w:rPr>
          <w:szCs w:val="24"/>
        </w:rPr>
        <w:t>### Begin Tabular Format - Entry</w:t>
      </w:r>
    </w:p>
    <w:p w14:paraId="66EC722C" w14:textId="77777777" w:rsidR="00983131" w:rsidRPr="003651D9" w:rsidRDefault="00983131" w:rsidP="00BC6EDE">
      <w:pPr>
        <w:pStyle w:val="BodyText"/>
        <w:rPr>
          <w:szCs w:val="24"/>
          <w:lang w:eastAsia="x-none"/>
        </w:rPr>
      </w:pPr>
    </w:p>
    <w:p w14:paraId="17E500C4"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641D2B0" w14:textId="77777777" w:rsidTr="00597DB2">
        <w:tc>
          <w:tcPr>
            <w:tcW w:w="1400" w:type="pct"/>
            <w:gridSpan w:val="4"/>
            <w:shd w:val="clear" w:color="auto" w:fill="E6E6E6"/>
            <w:vAlign w:val="center"/>
          </w:tcPr>
          <w:p w14:paraId="475B1F91" w14:textId="77777777" w:rsidR="009612F6" w:rsidRPr="003651D9" w:rsidRDefault="009612F6" w:rsidP="00597DB2">
            <w:pPr>
              <w:pStyle w:val="TableTitle"/>
            </w:pPr>
            <w:r w:rsidRPr="003651D9">
              <w:t>Template Name</w:t>
            </w:r>
          </w:p>
        </w:tc>
        <w:tc>
          <w:tcPr>
            <w:tcW w:w="3600" w:type="pct"/>
            <w:gridSpan w:val="7"/>
            <w:vAlign w:val="center"/>
          </w:tcPr>
          <w:p w14:paraId="0DD6D8A4" w14:textId="77777777" w:rsidR="009612F6" w:rsidRPr="003651D9" w:rsidRDefault="009612F6" w:rsidP="00BB76BC">
            <w:pPr>
              <w:pStyle w:val="TableEntry"/>
            </w:pPr>
            <w:r w:rsidRPr="003651D9">
              <w:t>&lt;Template name&gt;</w:t>
            </w:r>
          </w:p>
        </w:tc>
      </w:tr>
      <w:tr w:rsidR="009612F6" w:rsidRPr="003651D9" w14:paraId="535CFBFF" w14:textId="77777777" w:rsidTr="00597DB2">
        <w:tc>
          <w:tcPr>
            <w:tcW w:w="1400" w:type="pct"/>
            <w:gridSpan w:val="4"/>
            <w:shd w:val="clear" w:color="auto" w:fill="E6E6E6"/>
            <w:vAlign w:val="center"/>
          </w:tcPr>
          <w:p w14:paraId="263C6BE0" w14:textId="77777777" w:rsidR="009612F6" w:rsidRPr="003651D9" w:rsidRDefault="009612F6" w:rsidP="008358E5">
            <w:pPr>
              <w:pStyle w:val="TableEntryHeader"/>
            </w:pPr>
            <w:r w:rsidRPr="003651D9">
              <w:t xml:space="preserve">Template ID </w:t>
            </w:r>
          </w:p>
        </w:tc>
        <w:tc>
          <w:tcPr>
            <w:tcW w:w="3600" w:type="pct"/>
            <w:gridSpan w:val="7"/>
            <w:vAlign w:val="center"/>
          </w:tcPr>
          <w:p w14:paraId="77034437" w14:textId="77777777" w:rsidR="009612F6" w:rsidRPr="003651D9" w:rsidRDefault="00B87220" w:rsidP="00BB76BC">
            <w:pPr>
              <w:pStyle w:val="TableEntry"/>
            </w:pPr>
            <w:r w:rsidRPr="003651D9">
              <w:t>&lt;oid&gt;</w:t>
            </w:r>
          </w:p>
        </w:tc>
      </w:tr>
      <w:tr w:rsidR="009612F6" w:rsidRPr="003651D9" w14:paraId="44EDC5E3" w14:textId="77777777" w:rsidTr="00597DB2">
        <w:tc>
          <w:tcPr>
            <w:tcW w:w="1400" w:type="pct"/>
            <w:gridSpan w:val="4"/>
            <w:shd w:val="clear" w:color="auto" w:fill="E6E6E6"/>
            <w:vAlign w:val="center"/>
          </w:tcPr>
          <w:p w14:paraId="313C55F5" w14:textId="77777777" w:rsidR="009612F6" w:rsidRPr="003651D9" w:rsidRDefault="009612F6" w:rsidP="008358E5">
            <w:pPr>
              <w:pStyle w:val="TableEntryHeader"/>
            </w:pPr>
            <w:r w:rsidRPr="003651D9">
              <w:t xml:space="preserve">Parent Template </w:t>
            </w:r>
          </w:p>
        </w:tc>
        <w:tc>
          <w:tcPr>
            <w:tcW w:w="3600" w:type="pct"/>
            <w:gridSpan w:val="7"/>
            <w:vAlign w:val="center"/>
          </w:tcPr>
          <w:p w14:paraId="72BA5631"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1898CDC" w14:textId="77777777" w:rsidR="009612F6" w:rsidRPr="003651D9" w:rsidRDefault="009612F6" w:rsidP="00BB76BC">
            <w:pPr>
              <w:pStyle w:val="TableEntry"/>
            </w:pPr>
          </w:p>
        </w:tc>
      </w:tr>
      <w:tr w:rsidR="009612F6" w:rsidRPr="003651D9" w14:paraId="4E8E4397" w14:textId="77777777" w:rsidTr="00597DB2">
        <w:tc>
          <w:tcPr>
            <w:tcW w:w="1400" w:type="pct"/>
            <w:gridSpan w:val="4"/>
            <w:shd w:val="clear" w:color="auto" w:fill="E6E6E6"/>
            <w:vAlign w:val="center"/>
          </w:tcPr>
          <w:p w14:paraId="70CD79F1"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5CC02A5" w14:textId="77777777" w:rsidR="009612F6" w:rsidRPr="003651D9" w:rsidRDefault="00B87220" w:rsidP="00BB76BC">
            <w:pPr>
              <w:pStyle w:val="TableEntry"/>
            </w:pPr>
            <w:r w:rsidRPr="003651D9">
              <w:t>&lt;brief textual description, one paragraph&gt;</w:t>
            </w:r>
          </w:p>
        </w:tc>
      </w:tr>
      <w:tr w:rsidR="009612F6" w:rsidRPr="003651D9" w14:paraId="47D54BE3" w14:textId="77777777" w:rsidTr="00597DB2">
        <w:tc>
          <w:tcPr>
            <w:tcW w:w="725" w:type="pct"/>
            <w:gridSpan w:val="2"/>
            <w:shd w:val="clear" w:color="auto" w:fill="E6E6E6"/>
            <w:vAlign w:val="center"/>
          </w:tcPr>
          <w:p w14:paraId="42C3D4E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6DCC05C6"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470664EE"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5B5ADCCB" w14:textId="77777777" w:rsidR="009612F6" w:rsidRPr="003651D9" w:rsidRDefault="009612F6" w:rsidP="004070FB">
            <w:pPr>
              <w:pStyle w:val="TableEntryHeader"/>
            </w:pPr>
            <w:r w:rsidRPr="003651D9">
              <w:t xml:space="preserve">Value </w:t>
            </w:r>
          </w:p>
        </w:tc>
      </w:tr>
      <w:tr w:rsidR="009612F6" w:rsidRPr="003651D9" w14:paraId="7450361B" w14:textId="77777777" w:rsidTr="00597DB2">
        <w:tc>
          <w:tcPr>
            <w:tcW w:w="725" w:type="pct"/>
            <w:gridSpan w:val="2"/>
            <w:vAlign w:val="center"/>
          </w:tcPr>
          <w:p w14:paraId="5CCD0BC5"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41496945"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38585AB4" w14:textId="77777777" w:rsidR="00B87220" w:rsidRPr="003651D9" w:rsidRDefault="00B87220" w:rsidP="00BB76BC">
            <w:pPr>
              <w:pStyle w:val="TableEntry"/>
            </w:pPr>
          </w:p>
        </w:tc>
        <w:tc>
          <w:tcPr>
            <w:tcW w:w="527" w:type="pct"/>
            <w:vAlign w:val="center"/>
          </w:tcPr>
          <w:p w14:paraId="309C6EAD"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7C4EC107"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4166425E" w14:textId="77777777" w:rsidTr="00597DB2">
        <w:trPr>
          <w:gridAfter w:val="1"/>
          <w:wAfter w:w="9" w:type="pct"/>
        </w:trPr>
        <w:tc>
          <w:tcPr>
            <w:tcW w:w="438" w:type="pct"/>
            <w:shd w:val="clear" w:color="auto" w:fill="E6E6E6"/>
            <w:vAlign w:val="center"/>
          </w:tcPr>
          <w:p w14:paraId="4438A0B8"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4B7A96DF"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38FAD5A9"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09E37669" w14:textId="77777777" w:rsidR="009612F6" w:rsidRPr="003651D9" w:rsidRDefault="009612F6" w:rsidP="004070FB">
            <w:pPr>
              <w:pStyle w:val="TableEntryHeader"/>
            </w:pPr>
            <w:r w:rsidRPr="003651D9">
              <w:t>Template ID</w:t>
            </w:r>
          </w:p>
        </w:tc>
        <w:tc>
          <w:tcPr>
            <w:tcW w:w="670" w:type="pct"/>
            <w:shd w:val="clear" w:color="auto" w:fill="E6E6E6"/>
            <w:vAlign w:val="center"/>
          </w:tcPr>
          <w:p w14:paraId="76424E97"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68CDFCC0"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5BE2B26A" w14:textId="77777777" w:rsidTr="00597DB2">
        <w:trPr>
          <w:gridAfter w:val="1"/>
          <w:wAfter w:w="9" w:type="pct"/>
        </w:trPr>
        <w:tc>
          <w:tcPr>
            <w:tcW w:w="438" w:type="pct"/>
            <w:shd w:val="clear" w:color="auto" w:fill="auto"/>
            <w:vAlign w:val="center"/>
          </w:tcPr>
          <w:p w14:paraId="0B0CEA37"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09820033" w14:textId="77777777" w:rsidR="009612F6" w:rsidRPr="003651D9" w:rsidRDefault="009612F6" w:rsidP="005D6176">
            <w:pPr>
              <w:pStyle w:val="TableEntry"/>
            </w:pPr>
          </w:p>
        </w:tc>
        <w:tc>
          <w:tcPr>
            <w:tcW w:w="1102" w:type="pct"/>
            <w:gridSpan w:val="2"/>
            <w:vAlign w:val="center"/>
          </w:tcPr>
          <w:p w14:paraId="5B4E4B30" w14:textId="77777777" w:rsidR="009612F6" w:rsidRPr="003651D9" w:rsidRDefault="00E5672F" w:rsidP="0032600B">
            <w:pPr>
              <w:pStyle w:val="TableEntry"/>
            </w:pPr>
            <w:r w:rsidRPr="003651D9">
              <w:t>Simple Observation</w:t>
            </w:r>
          </w:p>
        </w:tc>
        <w:tc>
          <w:tcPr>
            <w:tcW w:w="1247" w:type="pct"/>
            <w:gridSpan w:val="3"/>
            <w:vAlign w:val="center"/>
          </w:tcPr>
          <w:p w14:paraId="65A76626"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206A75B"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44F28F3"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2B877D3E" w14:textId="77777777" w:rsidTr="00597DB2">
        <w:trPr>
          <w:gridAfter w:val="1"/>
          <w:wAfter w:w="9" w:type="pct"/>
        </w:trPr>
        <w:tc>
          <w:tcPr>
            <w:tcW w:w="438" w:type="pct"/>
            <w:shd w:val="clear" w:color="auto" w:fill="auto"/>
            <w:vAlign w:val="center"/>
          </w:tcPr>
          <w:p w14:paraId="22E378EE"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0BA315EF" w14:textId="77777777" w:rsidR="009612F6" w:rsidRPr="003651D9" w:rsidRDefault="009612F6" w:rsidP="005D6176">
            <w:pPr>
              <w:pStyle w:val="TableEntry"/>
            </w:pPr>
            <w:r w:rsidRPr="003651D9">
              <w:t>COMP</w:t>
            </w:r>
          </w:p>
        </w:tc>
        <w:tc>
          <w:tcPr>
            <w:tcW w:w="1102" w:type="pct"/>
            <w:gridSpan w:val="2"/>
            <w:vAlign w:val="center"/>
          </w:tcPr>
          <w:p w14:paraId="0A8D32A4"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65DC759F" w14:textId="77777777" w:rsidR="009612F6" w:rsidRPr="003651D9" w:rsidRDefault="009612F6" w:rsidP="00BB76BC">
            <w:pPr>
              <w:pStyle w:val="TableEntry"/>
            </w:pPr>
            <w:r w:rsidRPr="003651D9">
              <w:t xml:space="preserve">1.3.6.1.4.1.19376.1.5.3.1.4.13 </w:t>
            </w:r>
          </w:p>
        </w:tc>
        <w:tc>
          <w:tcPr>
            <w:tcW w:w="670" w:type="pct"/>
            <w:vAlign w:val="center"/>
          </w:tcPr>
          <w:p w14:paraId="55994FDE" w14:textId="77777777" w:rsidR="009612F6" w:rsidRPr="003651D9" w:rsidRDefault="009612F6" w:rsidP="00BB76BC">
            <w:pPr>
              <w:pStyle w:val="TableEntry"/>
            </w:pPr>
            <w:r w:rsidRPr="003651D9">
              <w:t>PCC TF-2</w:t>
            </w:r>
          </w:p>
        </w:tc>
        <w:tc>
          <w:tcPr>
            <w:tcW w:w="814" w:type="pct"/>
            <w:vAlign w:val="center"/>
          </w:tcPr>
          <w:p w14:paraId="7599E232"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57FEE91B" w14:textId="77777777" w:rsidTr="00597DB2">
        <w:trPr>
          <w:gridAfter w:val="1"/>
          <w:wAfter w:w="9" w:type="pct"/>
        </w:trPr>
        <w:tc>
          <w:tcPr>
            <w:tcW w:w="438" w:type="pct"/>
            <w:shd w:val="clear" w:color="auto" w:fill="auto"/>
            <w:vAlign w:val="center"/>
          </w:tcPr>
          <w:p w14:paraId="07DC8EB7"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35BB821" w14:textId="77777777" w:rsidR="009612F6" w:rsidRPr="003651D9" w:rsidRDefault="009612F6" w:rsidP="005D6176">
            <w:pPr>
              <w:pStyle w:val="TableEntry"/>
            </w:pPr>
            <w:r w:rsidRPr="003651D9">
              <w:t>COMP</w:t>
            </w:r>
          </w:p>
        </w:tc>
        <w:tc>
          <w:tcPr>
            <w:tcW w:w="1102" w:type="pct"/>
            <w:gridSpan w:val="2"/>
            <w:vAlign w:val="center"/>
          </w:tcPr>
          <w:p w14:paraId="60B3A5EC"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66F14A10" w14:textId="77777777" w:rsidR="009612F6" w:rsidRPr="003651D9" w:rsidRDefault="009612F6" w:rsidP="00BB76BC">
            <w:pPr>
              <w:pStyle w:val="TableEntry"/>
            </w:pPr>
            <w:r w:rsidRPr="003651D9">
              <w:t xml:space="preserve">1.3.6.1.4.1.19376.1.5.3.1.4.13 </w:t>
            </w:r>
          </w:p>
        </w:tc>
        <w:tc>
          <w:tcPr>
            <w:tcW w:w="670" w:type="pct"/>
            <w:vAlign w:val="center"/>
          </w:tcPr>
          <w:p w14:paraId="51B34744" w14:textId="77777777" w:rsidR="009612F6" w:rsidRPr="003651D9" w:rsidRDefault="009612F6" w:rsidP="00BB76BC">
            <w:pPr>
              <w:pStyle w:val="TableEntry"/>
            </w:pPr>
            <w:r w:rsidRPr="003651D9">
              <w:t>PCC TF-2</w:t>
            </w:r>
          </w:p>
        </w:tc>
        <w:tc>
          <w:tcPr>
            <w:tcW w:w="814" w:type="pct"/>
            <w:vAlign w:val="center"/>
          </w:tcPr>
          <w:p w14:paraId="65C1D46B"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1E00E1E1" w14:textId="77777777" w:rsidTr="00597DB2">
        <w:trPr>
          <w:gridAfter w:val="1"/>
          <w:wAfter w:w="9" w:type="pct"/>
        </w:trPr>
        <w:tc>
          <w:tcPr>
            <w:tcW w:w="438" w:type="pct"/>
            <w:shd w:val="clear" w:color="auto" w:fill="auto"/>
            <w:vAlign w:val="center"/>
          </w:tcPr>
          <w:p w14:paraId="6941A1A6"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15E34C47" w14:textId="77777777" w:rsidR="009612F6" w:rsidRPr="003651D9" w:rsidRDefault="009612F6" w:rsidP="005D6176">
            <w:pPr>
              <w:pStyle w:val="TableEntry"/>
            </w:pPr>
            <w:r w:rsidRPr="003651D9">
              <w:t>COMP</w:t>
            </w:r>
          </w:p>
        </w:tc>
        <w:tc>
          <w:tcPr>
            <w:tcW w:w="1102" w:type="pct"/>
            <w:gridSpan w:val="2"/>
            <w:vAlign w:val="center"/>
          </w:tcPr>
          <w:p w14:paraId="4BF1F3A5" w14:textId="77777777" w:rsidR="009612F6" w:rsidRPr="003651D9" w:rsidRDefault="009612F6" w:rsidP="0032600B">
            <w:pPr>
              <w:pStyle w:val="TableEntry"/>
            </w:pPr>
            <w:r w:rsidRPr="003651D9">
              <w:t>observationMedia Entry</w:t>
            </w:r>
          </w:p>
        </w:tc>
        <w:tc>
          <w:tcPr>
            <w:tcW w:w="1247" w:type="pct"/>
            <w:gridSpan w:val="3"/>
            <w:vAlign w:val="center"/>
          </w:tcPr>
          <w:p w14:paraId="1C1CCF18" w14:textId="77777777" w:rsidR="009612F6" w:rsidRPr="003651D9" w:rsidRDefault="009612F6" w:rsidP="00BB76BC">
            <w:pPr>
              <w:pStyle w:val="TableEntry"/>
            </w:pPr>
            <w:r w:rsidRPr="003651D9">
              <w:t>1.3.6.1.4.1.19376.1.4.1.4.7</w:t>
            </w:r>
          </w:p>
        </w:tc>
        <w:tc>
          <w:tcPr>
            <w:tcW w:w="670" w:type="pct"/>
            <w:vAlign w:val="center"/>
          </w:tcPr>
          <w:p w14:paraId="18419081"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265174F7" w14:textId="77777777" w:rsidR="009612F6" w:rsidRPr="003651D9" w:rsidRDefault="009612F6" w:rsidP="00BB76BC">
            <w:pPr>
              <w:pStyle w:val="TableEntry"/>
            </w:pPr>
          </w:p>
        </w:tc>
      </w:tr>
    </w:tbl>
    <w:p w14:paraId="22E6266B" w14:textId="77777777" w:rsidR="009612F6" w:rsidRPr="003651D9" w:rsidRDefault="009612F6" w:rsidP="009612F6">
      <w:pPr>
        <w:pStyle w:val="BodyText"/>
        <w:rPr>
          <w:kern w:val="28"/>
        </w:rPr>
      </w:pPr>
    </w:p>
    <w:p w14:paraId="725C9AC1" w14:textId="77777777" w:rsidR="009612F6" w:rsidRPr="003651D9" w:rsidRDefault="009612F6" w:rsidP="00286433">
      <w:pPr>
        <w:pStyle w:val="Heading5"/>
        <w:numPr>
          <w:ilvl w:val="0"/>
          <w:numId w:val="0"/>
        </w:numPr>
        <w:rPr>
          <w:noProof w:val="0"/>
        </w:rPr>
      </w:pPr>
      <w:bookmarkStart w:id="455" w:name="_6.2.4.4.1__Simple"/>
      <w:bookmarkStart w:id="456" w:name="_Toc296340404"/>
      <w:bookmarkStart w:id="457" w:name="_Toc443399680"/>
      <w:bookmarkEnd w:id="455"/>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456"/>
      <w:bookmarkEnd w:id="457"/>
    </w:p>
    <w:p w14:paraId="65A9CDAE"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3E4477E2"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63B7F39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2309B810" w14:textId="77777777" w:rsidR="004B7094" w:rsidRPr="003651D9" w:rsidRDefault="004B7094" w:rsidP="009612F6">
      <w:pPr>
        <w:pStyle w:val="BodyText"/>
      </w:pPr>
    </w:p>
    <w:p w14:paraId="46E6F21D"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24E31422"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33DD4918" w14:textId="77777777" w:rsidTr="00F6298D">
        <w:trPr>
          <w:cantSplit/>
        </w:trPr>
        <w:tc>
          <w:tcPr>
            <w:tcW w:w="968" w:type="dxa"/>
            <w:shd w:val="clear" w:color="auto" w:fill="D9D9D9"/>
          </w:tcPr>
          <w:p w14:paraId="36882EC6"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21773447"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751D532B" w14:textId="77777777" w:rsidR="009612F6" w:rsidRPr="003651D9" w:rsidRDefault="009612F6" w:rsidP="00F6298D">
            <w:pPr>
              <w:pStyle w:val="TableEntryHeader"/>
            </w:pPr>
            <w:r w:rsidRPr="003651D9">
              <w:t>observation/code</w:t>
            </w:r>
          </w:p>
        </w:tc>
        <w:tc>
          <w:tcPr>
            <w:tcW w:w="1016" w:type="dxa"/>
            <w:shd w:val="clear" w:color="auto" w:fill="D9D9D9"/>
          </w:tcPr>
          <w:p w14:paraId="010C8E7D" w14:textId="77777777" w:rsidR="009612F6" w:rsidRPr="003651D9" w:rsidRDefault="009612F6" w:rsidP="00F6298D">
            <w:pPr>
              <w:pStyle w:val="TableEntryHeader"/>
            </w:pPr>
            <w:r w:rsidRPr="003651D9">
              <w:t>Data Type</w:t>
            </w:r>
          </w:p>
        </w:tc>
        <w:tc>
          <w:tcPr>
            <w:tcW w:w="1165" w:type="dxa"/>
            <w:shd w:val="clear" w:color="auto" w:fill="D9D9D9"/>
          </w:tcPr>
          <w:p w14:paraId="59C2FA3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8071C81" w14:textId="77777777" w:rsidR="009612F6" w:rsidRPr="003651D9" w:rsidRDefault="009612F6" w:rsidP="00F6298D">
            <w:pPr>
              <w:pStyle w:val="TableEntryHeader"/>
            </w:pPr>
            <w:r w:rsidRPr="003651D9">
              <w:t>Value Set</w:t>
            </w:r>
          </w:p>
        </w:tc>
      </w:tr>
      <w:tr w:rsidR="009612F6" w:rsidRPr="003651D9" w14:paraId="541C80E8" w14:textId="77777777" w:rsidTr="00F6298D">
        <w:tc>
          <w:tcPr>
            <w:tcW w:w="968" w:type="dxa"/>
          </w:tcPr>
          <w:p w14:paraId="4B49FB74"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704073E5"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3AB0176" w14:textId="77777777" w:rsidR="00D439FF" w:rsidRPr="003651D9" w:rsidRDefault="00D439FF" w:rsidP="0032600B">
            <w:pPr>
              <w:pStyle w:val="TableEntry"/>
            </w:pPr>
            <w:r w:rsidRPr="003651D9">
              <w:t>e.g., Required if “exam type” is “LVG” (left ventriculogram)&gt;</w:t>
            </w:r>
          </w:p>
          <w:p w14:paraId="02641404" w14:textId="77777777" w:rsidR="009612F6" w:rsidRPr="003651D9" w:rsidRDefault="009612F6" w:rsidP="00BB76BC">
            <w:pPr>
              <w:pStyle w:val="TableEntry"/>
            </w:pPr>
            <w:r w:rsidRPr="003651D9">
              <w:t>R: LVG</w:t>
            </w:r>
          </w:p>
        </w:tc>
        <w:tc>
          <w:tcPr>
            <w:tcW w:w="2499" w:type="dxa"/>
            <w:shd w:val="clear" w:color="auto" w:fill="auto"/>
          </w:tcPr>
          <w:p w14:paraId="54609294" w14:textId="77777777" w:rsidR="009612F6" w:rsidRPr="003651D9" w:rsidRDefault="009612F6" w:rsidP="00BB76BC">
            <w:pPr>
              <w:pStyle w:val="TableEntry"/>
            </w:pPr>
            <w:r w:rsidRPr="003651D9">
              <w:t>60797005, SNOMED CT, “Cardiac Wall Motion”</w:t>
            </w:r>
          </w:p>
          <w:p w14:paraId="17E4094B" w14:textId="77777777" w:rsidR="002040DD" w:rsidRPr="003651D9" w:rsidRDefault="002040DD" w:rsidP="00BB76BC">
            <w:pPr>
              <w:pStyle w:val="TableEntry"/>
            </w:pPr>
          </w:p>
          <w:p w14:paraId="22453E57"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55755D01"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127DE18F" w14:textId="77777777" w:rsidR="009612F6" w:rsidRPr="003651D9" w:rsidRDefault="009612F6" w:rsidP="00BB76BC">
            <w:pPr>
              <w:pStyle w:val="TableEntry"/>
            </w:pPr>
            <w:r w:rsidRPr="003651D9">
              <w:t>CD</w:t>
            </w:r>
          </w:p>
        </w:tc>
        <w:tc>
          <w:tcPr>
            <w:tcW w:w="1165" w:type="dxa"/>
            <w:shd w:val="clear" w:color="auto" w:fill="auto"/>
          </w:tcPr>
          <w:p w14:paraId="0242D789"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953592B"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D909B84" w14:textId="77777777" w:rsidR="002040DD" w:rsidRPr="003651D9" w:rsidRDefault="002040DD" w:rsidP="00BB76BC">
            <w:pPr>
              <w:pStyle w:val="TableEntry"/>
            </w:pPr>
          </w:p>
          <w:p w14:paraId="5FAB0013" w14:textId="77777777" w:rsidR="002040DD" w:rsidRPr="003651D9" w:rsidRDefault="002040DD" w:rsidP="00BB76BC">
            <w:pPr>
              <w:pStyle w:val="TableEntry"/>
            </w:pPr>
            <w:r w:rsidRPr="003651D9">
              <w:t>OR, include value directly as e.g.,</w:t>
            </w:r>
            <w:r w:rsidR="00291725">
              <w:t xml:space="preserve"> </w:t>
            </w:r>
          </w:p>
          <w:p w14:paraId="3E2ED31C"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2565BCD4" w14:textId="77777777" w:rsidR="002040DD" w:rsidRPr="003651D9" w:rsidRDefault="002040DD" w:rsidP="00BB76BC">
            <w:pPr>
              <w:pStyle w:val="TableEntry"/>
            </w:pPr>
            <w:r w:rsidRPr="003651D9">
              <w:t xml:space="preserve">+interpretationCode </w:t>
            </w:r>
          </w:p>
          <w:p w14:paraId="4B09DAD2" w14:textId="77777777" w:rsidR="00D439FF" w:rsidRPr="003651D9" w:rsidRDefault="00D439FF" w:rsidP="00BB76BC">
            <w:pPr>
              <w:pStyle w:val="TableEntry"/>
            </w:pPr>
            <w:r w:rsidRPr="003651D9">
              <w:t>+negationInd</w:t>
            </w:r>
            <w:r w:rsidR="007D724B" w:rsidRPr="003651D9">
              <w:t xml:space="preserve"> &gt;</w:t>
            </w:r>
          </w:p>
        </w:tc>
      </w:tr>
      <w:tr w:rsidR="009612F6" w:rsidRPr="003651D9" w14:paraId="47BE1859" w14:textId="77777777" w:rsidTr="00F6298D">
        <w:tc>
          <w:tcPr>
            <w:tcW w:w="968" w:type="dxa"/>
          </w:tcPr>
          <w:p w14:paraId="648A1D38"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218FDE7D" w14:textId="77777777" w:rsidR="009612F6" w:rsidRPr="003651D9" w:rsidRDefault="009612F6" w:rsidP="005D6176">
            <w:pPr>
              <w:pStyle w:val="TableEntry"/>
              <w:rPr>
                <w:rFonts w:eastAsia="Calibri"/>
              </w:rPr>
            </w:pPr>
            <w:r w:rsidRPr="003651D9">
              <w:rPr>
                <w:rFonts w:eastAsia="Calibri"/>
              </w:rPr>
              <w:t>R: SPECT, TTE, TEE, CMR</w:t>
            </w:r>
          </w:p>
          <w:p w14:paraId="27571F87"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546147C6" w14:textId="77777777" w:rsidR="009612F6" w:rsidRPr="003651D9" w:rsidRDefault="009612F6" w:rsidP="00BB76BC">
            <w:pPr>
              <w:pStyle w:val="TableEntry"/>
            </w:pPr>
            <w:r w:rsidRPr="003651D9">
              <w:t xml:space="preserve">60797005, SNOMED CT, “Cardiac Wall Motion” </w:t>
            </w:r>
          </w:p>
          <w:p w14:paraId="330B4694"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529F78D3" w14:textId="77777777" w:rsidR="009612F6" w:rsidRPr="003651D9" w:rsidRDefault="009612F6" w:rsidP="00BB76BC">
            <w:pPr>
              <w:pStyle w:val="TableEntry"/>
            </w:pPr>
            <w:r w:rsidRPr="003651D9">
              <w:t>CD</w:t>
            </w:r>
          </w:p>
        </w:tc>
        <w:tc>
          <w:tcPr>
            <w:tcW w:w="1165" w:type="dxa"/>
            <w:shd w:val="clear" w:color="auto" w:fill="auto"/>
          </w:tcPr>
          <w:p w14:paraId="4AEB276B" w14:textId="77777777" w:rsidR="009612F6" w:rsidRPr="003651D9" w:rsidRDefault="009612F6" w:rsidP="00BB76BC">
            <w:pPr>
              <w:pStyle w:val="TableEntry"/>
            </w:pPr>
            <w:r w:rsidRPr="003651D9">
              <w:t>n/a</w:t>
            </w:r>
          </w:p>
        </w:tc>
        <w:tc>
          <w:tcPr>
            <w:tcW w:w="2448" w:type="dxa"/>
            <w:shd w:val="clear" w:color="auto" w:fill="auto"/>
          </w:tcPr>
          <w:p w14:paraId="3A541BDF" w14:textId="77777777" w:rsidR="009612F6" w:rsidRPr="003651D9" w:rsidRDefault="00154B7B" w:rsidP="00BB76BC">
            <w:pPr>
              <w:pStyle w:val="TableEntry"/>
            </w:pPr>
            <w:r w:rsidRPr="003651D9">
              <w:t>1.3.6.1.4.1.19376.1.4.1.5.20 Wall motion</w:t>
            </w:r>
            <w:r w:rsidR="007D724B" w:rsidRPr="003651D9">
              <w:t xml:space="preserve"> &gt;</w:t>
            </w:r>
          </w:p>
        </w:tc>
      </w:tr>
    </w:tbl>
    <w:p w14:paraId="62B8DC1B" w14:textId="77777777" w:rsidR="009612F6" w:rsidRPr="003651D9" w:rsidRDefault="009612F6" w:rsidP="00630F33">
      <w:pPr>
        <w:pStyle w:val="BodyText"/>
        <w:rPr>
          <w:lang w:eastAsia="x-none"/>
        </w:rPr>
      </w:pPr>
    </w:p>
    <w:p w14:paraId="68E0E67A" w14:textId="77777777" w:rsidR="004B7094" w:rsidRPr="003651D9" w:rsidRDefault="004B7094" w:rsidP="004B7094">
      <w:pPr>
        <w:pStyle w:val="Heading5"/>
        <w:numPr>
          <w:ilvl w:val="0"/>
          <w:numId w:val="0"/>
        </w:numPr>
        <w:rPr>
          <w:noProof w:val="0"/>
        </w:rPr>
      </w:pPr>
      <w:bookmarkStart w:id="458" w:name="_Toc296340405"/>
      <w:bookmarkStart w:id="459" w:name="_Toc443399681"/>
      <w:r w:rsidRPr="003651D9">
        <w:rPr>
          <w:noProof w:val="0"/>
        </w:rPr>
        <w:t>6.3.4.E.2 Simple Observation (wall morphology) Constraints</w:t>
      </w:r>
      <w:bookmarkEnd w:id="458"/>
      <w:bookmarkEnd w:id="459"/>
    </w:p>
    <w:p w14:paraId="16F6BB07"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271B3D1"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2F0C1C36"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7EA321CC" w14:textId="77777777" w:rsidR="004B7094" w:rsidRPr="003651D9" w:rsidRDefault="004B7094" w:rsidP="004B7094">
      <w:pPr>
        <w:pStyle w:val="BodyText"/>
      </w:pPr>
    </w:p>
    <w:p w14:paraId="53549BAD"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6FE50C65"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76A10830" w14:textId="77777777" w:rsidTr="008452AF">
        <w:trPr>
          <w:cantSplit/>
          <w:tblHeader/>
        </w:trPr>
        <w:tc>
          <w:tcPr>
            <w:tcW w:w="968" w:type="dxa"/>
            <w:shd w:val="clear" w:color="auto" w:fill="D9D9D9"/>
          </w:tcPr>
          <w:p w14:paraId="411962A5"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05EA39C6"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05B70EA4"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5AB9556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130E80F4"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2E75C205" w14:textId="77777777" w:rsidR="004B7094" w:rsidRPr="003651D9" w:rsidRDefault="004B7094" w:rsidP="008452AF">
            <w:pPr>
              <w:pStyle w:val="TableEntryHeader"/>
              <w:keepNext/>
              <w:ind w:left="0" w:right="0"/>
            </w:pPr>
            <w:r w:rsidRPr="003651D9">
              <w:t>Value Set</w:t>
            </w:r>
          </w:p>
        </w:tc>
      </w:tr>
      <w:tr w:rsidR="004B7094" w:rsidRPr="003651D9" w14:paraId="0AE54A2C" w14:textId="77777777" w:rsidTr="008452AF">
        <w:tc>
          <w:tcPr>
            <w:tcW w:w="968" w:type="dxa"/>
          </w:tcPr>
          <w:p w14:paraId="1AC4197E"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7012BA95" w14:textId="77777777" w:rsidR="004B7094" w:rsidRPr="003651D9" w:rsidRDefault="004B7094" w:rsidP="00BB76BC">
            <w:pPr>
              <w:pStyle w:val="TableEntry"/>
            </w:pPr>
            <w:r w:rsidRPr="003651D9">
              <w:t>R: Cath with LVG</w:t>
            </w:r>
          </w:p>
        </w:tc>
        <w:tc>
          <w:tcPr>
            <w:tcW w:w="2499" w:type="dxa"/>
            <w:shd w:val="clear" w:color="auto" w:fill="auto"/>
          </w:tcPr>
          <w:p w14:paraId="198CCEBB" w14:textId="77777777" w:rsidR="004B7094" w:rsidRPr="003651D9" w:rsidRDefault="004B7094" w:rsidP="00BB76BC">
            <w:pPr>
              <w:pStyle w:val="TableEntry"/>
            </w:pPr>
            <w:r w:rsidRPr="003651D9">
              <w:t>72724002, SNOMED CT, “Morphology findings”</w:t>
            </w:r>
          </w:p>
          <w:p w14:paraId="49E3A54A"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D48DB0E" w14:textId="77777777" w:rsidR="004B7094" w:rsidRPr="003651D9" w:rsidRDefault="004B7094" w:rsidP="00BB76BC">
            <w:pPr>
              <w:pStyle w:val="TableEntry"/>
            </w:pPr>
            <w:r w:rsidRPr="003651D9">
              <w:t>CD</w:t>
            </w:r>
          </w:p>
        </w:tc>
        <w:tc>
          <w:tcPr>
            <w:tcW w:w="1165" w:type="dxa"/>
            <w:shd w:val="clear" w:color="auto" w:fill="auto"/>
          </w:tcPr>
          <w:p w14:paraId="2F087364" w14:textId="77777777" w:rsidR="004B7094" w:rsidRPr="003651D9" w:rsidRDefault="004B7094" w:rsidP="00BB76BC">
            <w:pPr>
              <w:pStyle w:val="TableEntry"/>
            </w:pPr>
            <w:r w:rsidRPr="003651D9">
              <w:t>n/a</w:t>
            </w:r>
          </w:p>
        </w:tc>
        <w:tc>
          <w:tcPr>
            <w:tcW w:w="2448" w:type="dxa"/>
            <w:shd w:val="clear" w:color="auto" w:fill="auto"/>
          </w:tcPr>
          <w:p w14:paraId="723F8BDB"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627A27DA" w14:textId="77777777" w:rsidTr="008452AF">
        <w:tc>
          <w:tcPr>
            <w:tcW w:w="968" w:type="dxa"/>
          </w:tcPr>
          <w:p w14:paraId="195B25F8"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58CC6678" w14:textId="77777777" w:rsidR="004B7094" w:rsidRPr="003651D9" w:rsidRDefault="004B7094" w:rsidP="00BB76BC">
            <w:pPr>
              <w:pStyle w:val="TableEntry"/>
              <w:rPr>
                <w:rFonts w:eastAsia="Calibri"/>
              </w:rPr>
            </w:pPr>
            <w:r w:rsidRPr="003651D9">
              <w:rPr>
                <w:rFonts w:eastAsia="Calibri"/>
              </w:rPr>
              <w:t>R: SPECT, echo, CMR</w:t>
            </w:r>
          </w:p>
          <w:p w14:paraId="3483FF75"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46EBFAA1" w14:textId="77777777" w:rsidR="004B7094" w:rsidRPr="003651D9" w:rsidRDefault="004B7094" w:rsidP="00BB76BC">
            <w:pPr>
              <w:pStyle w:val="TableEntry"/>
            </w:pPr>
            <w:r w:rsidRPr="003651D9">
              <w:t>72724002, SNOMED CT, “Morphology findings”</w:t>
            </w:r>
          </w:p>
          <w:p w14:paraId="65FAC522"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6069909A" w14:textId="77777777" w:rsidR="004B7094" w:rsidRPr="003651D9" w:rsidRDefault="004B7094" w:rsidP="00BB76BC">
            <w:pPr>
              <w:pStyle w:val="TableEntry"/>
            </w:pPr>
            <w:r w:rsidRPr="003651D9">
              <w:t>CD</w:t>
            </w:r>
          </w:p>
        </w:tc>
        <w:tc>
          <w:tcPr>
            <w:tcW w:w="1165" w:type="dxa"/>
            <w:shd w:val="clear" w:color="auto" w:fill="auto"/>
          </w:tcPr>
          <w:p w14:paraId="4CDD4953" w14:textId="77777777" w:rsidR="004B7094" w:rsidRPr="003651D9" w:rsidRDefault="004B7094" w:rsidP="00BB76BC">
            <w:pPr>
              <w:pStyle w:val="TableEntry"/>
            </w:pPr>
            <w:r w:rsidRPr="003651D9">
              <w:t>n/a</w:t>
            </w:r>
          </w:p>
        </w:tc>
        <w:tc>
          <w:tcPr>
            <w:tcW w:w="2448" w:type="dxa"/>
            <w:shd w:val="clear" w:color="auto" w:fill="auto"/>
          </w:tcPr>
          <w:p w14:paraId="6052C5C6" w14:textId="77777777" w:rsidR="004B7094" w:rsidRPr="003651D9" w:rsidRDefault="007D724B" w:rsidP="00BB76BC">
            <w:pPr>
              <w:pStyle w:val="TableEntry"/>
            </w:pPr>
            <w:r w:rsidRPr="003651D9">
              <w:t>1.3.6.1.4.1.19376.1.4.1.5.19 Myocardium Assessments</w:t>
            </w:r>
            <w:r w:rsidR="00746A3D" w:rsidRPr="003651D9">
              <w:t>&gt;</w:t>
            </w:r>
          </w:p>
        </w:tc>
      </w:tr>
    </w:tbl>
    <w:p w14:paraId="0357B7C2"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57312D9F"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14B003AE" w14:textId="77777777" w:rsidR="009612F6" w:rsidRPr="003651D9" w:rsidRDefault="009612F6" w:rsidP="00630F33">
      <w:pPr>
        <w:pStyle w:val="BodyText"/>
        <w:rPr>
          <w:lang w:eastAsia="x-none"/>
        </w:rPr>
      </w:pPr>
    </w:p>
    <w:p w14:paraId="3F89F8A9" w14:textId="77777777" w:rsidR="00983131" w:rsidRPr="003651D9" w:rsidRDefault="00983131" w:rsidP="00597DB2">
      <w:pPr>
        <w:pStyle w:val="AuthorInstructions"/>
      </w:pPr>
      <w:r w:rsidRPr="003651D9">
        <w:t>### End Tabular Format - Entry</w:t>
      </w:r>
    </w:p>
    <w:p w14:paraId="2B154C0E" w14:textId="77777777" w:rsidR="009612F6" w:rsidRPr="003651D9" w:rsidRDefault="009612F6" w:rsidP="00597DB2">
      <w:pPr>
        <w:pStyle w:val="AuthorInstructions"/>
      </w:pPr>
    </w:p>
    <w:p w14:paraId="6B1374B3" w14:textId="77777777" w:rsidR="00983131" w:rsidRPr="003651D9" w:rsidRDefault="00983131" w:rsidP="00597DB2">
      <w:pPr>
        <w:pStyle w:val="AuthorInstructions"/>
      </w:pPr>
      <w:r w:rsidRPr="003651D9">
        <w:t>### Begin Discrete Conformance Format – Entry</w:t>
      </w:r>
    </w:p>
    <w:p w14:paraId="6470D908"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5842F839" w14:textId="77777777" w:rsidR="00875076" w:rsidRPr="003651D9" w:rsidRDefault="00875076" w:rsidP="00875076">
      <w:pPr>
        <w:pStyle w:val="BodyText"/>
        <w:rPr>
          <w:szCs w:val="24"/>
          <w:lang w:eastAsia="x-none"/>
        </w:rPr>
      </w:pPr>
    </w:p>
    <w:p w14:paraId="1C398743" w14:textId="77777777" w:rsidR="00875076" w:rsidRPr="003651D9" w:rsidRDefault="00746A3D" w:rsidP="00875076">
      <w:pPr>
        <w:pStyle w:val="Heading5"/>
        <w:numPr>
          <w:ilvl w:val="0"/>
          <w:numId w:val="0"/>
        </w:numPr>
        <w:ind w:left="810" w:hanging="810"/>
        <w:rPr>
          <w:noProof w:val="0"/>
        </w:rPr>
      </w:pPr>
      <w:bookmarkStart w:id="460" w:name="_Toc184813871"/>
      <w:bookmarkStart w:id="461" w:name="_Toc322675194"/>
      <w:bookmarkStart w:id="462" w:name="E_Problem_Observation_Cardiac_PF"/>
      <w:bookmarkStart w:id="463" w:name="E_Result_Observation_Cardiac_PF"/>
      <w:bookmarkStart w:id="464" w:name="_Toc443399682"/>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465" w:name="E_Problem_Observation"/>
      <w:bookmarkEnd w:id="465"/>
      <w:r w:rsidR="00875076" w:rsidRPr="003651D9">
        <w:rPr>
          <w:noProof w:val="0"/>
        </w:rPr>
        <w:t xml:space="preserve"> Observation</w:t>
      </w:r>
      <w:bookmarkStart w:id="466" w:name="CS_ProblemObservation"/>
      <w:bookmarkEnd w:id="460"/>
      <w:bookmarkEnd w:id="466"/>
      <w:r w:rsidR="00875076" w:rsidRPr="003651D9">
        <w:rPr>
          <w:noProof w:val="0"/>
        </w:rPr>
        <w:t xml:space="preserve"> - Cardiac</w:t>
      </w:r>
      <w:bookmarkEnd w:id="461"/>
      <w:bookmarkEnd w:id="464"/>
    </w:p>
    <w:bookmarkEnd w:id="462"/>
    <w:bookmarkEnd w:id="463"/>
    <w:p w14:paraId="6606E609"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31B3D929"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5B9ED754"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77B79EC2" w14:textId="77777777" w:rsidR="00875076" w:rsidRPr="003651D9" w:rsidRDefault="00875076" w:rsidP="00875076"/>
    <w:p w14:paraId="5A52723C"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467" w:name="C_7130"/>
      <w:bookmarkEnd w:id="467"/>
      <w:r w:rsidRPr="003651D9">
        <w:t xml:space="preserve"> (CONF:7130).</w:t>
      </w:r>
    </w:p>
    <w:p w14:paraId="27F54815"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468" w:name="C_7131"/>
      <w:bookmarkEnd w:id="468"/>
      <w:r w:rsidRPr="003651D9">
        <w:t xml:space="preserve"> (CONF:7131).</w:t>
      </w:r>
    </w:p>
    <w:p w14:paraId="07DB10C5"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A1EFF7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123ACD3A"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74DFD3A7"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49C7A69A"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0B4F426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AB2544F"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2659491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4A550072"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39FEE523"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02A953C0"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469" w:name="C_7134"/>
      <w:bookmarkEnd w:id="469"/>
      <w:r w:rsidRPr="003651D9">
        <w:t xml:space="preserve"> (CONF:7134).</w:t>
      </w:r>
    </w:p>
    <w:p w14:paraId="34FE8CAC"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4676480"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2D874DF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3AC6601C"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761DD2C"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306EDA5F"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27BC2BE1"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78EC278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16B49F17"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2A47E862"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23AAC5D4"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697421C4"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27404E8C"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69120B60"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744B5CC1"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0A325420" w14:textId="77777777" w:rsidR="00875076" w:rsidRPr="003651D9" w:rsidRDefault="00875076" w:rsidP="008358E5">
      <w:pPr>
        <w:pStyle w:val="Example"/>
        <w:rPr>
          <w:lang w:val="en-US"/>
        </w:rPr>
      </w:pPr>
      <w:r w:rsidRPr="003651D9">
        <w:rPr>
          <w:lang w:val="en-US"/>
        </w:rPr>
        <w:t>&lt;observation classCode="OBS" moodCode="EVN"&gt;</w:t>
      </w:r>
    </w:p>
    <w:p w14:paraId="47D1F46A" w14:textId="77777777" w:rsidR="00875076" w:rsidRPr="003651D9" w:rsidRDefault="00875076" w:rsidP="00B92EA1">
      <w:pPr>
        <w:pStyle w:val="Example"/>
        <w:rPr>
          <w:lang w:val="en-US"/>
        </w:rPr>
      </w:pPr>
      <w:r w:rsidRPr="003651D9">
        <w:rPr>
          <w:lang w:val="en-US"/>
        </w:rPr>
        <w:t xml:space="preserve">  &lt;templateId root="1.3.6.1.4.1.19376.1.4.1.4.16"/&gt;</w:t>
      </w:r>
    </w:p>
    <w:p w14:paraId="5C9A6777" w14:textId="77777777" w:rsidR="00875076" w:rsidRPr="003651D9" w:rsidRDefault="00875076" w:rsidP="0071309E">
      <w:pPr>
        <w:pStyle w:val="Example"/>
        <w:rPr>
          <w:lang w:val="en-US"/>
        </w:rPr>
      </w:pPr>
      <w:r w:rsidRPr="003651D9">
        <w:rPr>
          <w:lang w:val="en-US"/>
        </w:rPr>
        <w:t xml:space="preserve">  &lt;!-- Result Observation template --&gt;</w:t>
      </w:r>
    </w:p>
    <w:p w14:paraId="2A801BB8" w14:textId="77777777" w:rsidR="00875076" w:rsidRPr="003651D9" w:rsidRDefault="00875076" w:rsidP="004070FB">
      <w:pPr>
        <w:pStyle w:val="Example"/>
        <w:rPr>
          <w:lang w:val="en-US"/>
        </w:rPr>
      </w:pPr>
      <w:r w:rsidRPr="003651D9">
        <w:rPr>
          <w:lang w:val="en-US"/>
        </w:rPr>
        <w:t xml:space="preserve">  &lt;id root="c6f88321-67ad-11db-bd13-0800200c9a66"/&gt;</w:t>
      </w:r>
    </w:p>
    <w:p w14:paraId="0FB4335E" w14:textId="77777777" w:rsidR="00875076" w:rsidRPr="003651D9" w:rsidRDefault="00875076" w:rsidP="0070762D">
      <w:pPr>
        <w:pStyle w:val="Example"/>
        <w:rPr>
          <w:lang w:val="en-US"/>
        </w:rPr>
      </w:pPr>
      <w:r w:rsidRPr="003651D9">
        <w:rPr>
          <w:lang w:val="en-US"/>
        </w:rPr>
        <w:t xml:space="preserve">  &lt;!-- This second ID represents the lesion ID --&gt;</w:t>
      </w:r>
    </w:p>
    <w:p w14:paraId="0F23689B"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5C70B269"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795782" w14:textId="77777777" w:rsidR="00875076" w:rsidRPr="003651D9" w:rsidRDefault="00875076" w:rsidP="00D05B7C">
      <w:pPr>
        <w:pStyle w:val="Example"/>
        <w:rPr>
          <w:lang w:val="en-US"/>
        </w:rPr>
      </w:pPr>
      <w:r w:rsidRPr="003651D9">
        <w:rPr>
          <w:lang w:val="en-US"/>
        </w:rPr>
        <w:t xml:space="preserve">          codeSystem="2.16.840.1.113883.6.96"</w:t>
      </w:r>
    </w:p>
    <w:p w14:paraId="4C1F0F9C" w14:textId="77777777" w:rsidR="00875076" w:rsidRPr="003651D9" w:rsidRDefault="00875076" w:rsidP="00D05B7C">
      <w:pPr>
        <w:pStyle w:val="Example"/>
        <w:rPr>
          <w:lang w:val="en-US"/>
        </w:rPr>
      </w:pPr>
      <w:r w:rsidRPr="003651D9">
        <w:rPr>
          <w:lang w:val="en-US"/>
        </w:rPr>
        <w:t xml:space="preserve">          codeSystemName="SNOMED CT" </w:t>
      </w:r>
    </w:p>
    <w:p w14:paraId="5EA6B766" w14:textId="77777777" w:rsidR="00875076" w:rsidRPr="003651D9" w:rsidRDefault="00875076" w:rsidP="00D05B7C">
      <w:pPr>
        <w:pStyle w:val="Example"/>
        <w:rPr>
          <w:lang w:val="en-US"/>
        </w:rPr>
      </w:pPr>
      <w:r w:rsidRPr="003651D9">
        <w:rPr>
          <w:lang w:val="en-US"/>
        </w:rPr>
        <w:t xml:space="preserve">          displayName="Post procedure stenosis"/&gt;</w:t>
      </w:r>
    </w:p>
    <w:p w14:paraId="3CD6BB31" w14:textId="77777777" w:rsidR="00875076" w:rsidRPr="003651D9" w:rsidRDefault="00875076" w:rsidP="00831FF5">
      <w:pPr>
        <w:pStyle w:val="Example"/>
        <w:rPr>
          <w:lang w:val="en-US"/>
        </w:rPr>
      </w:pPr>
      <w:r w:rsidRPr="003651D9">
        <w:rPr>
          <w:lang w:val="en-US"/>
        </w:rPr>
        <w:t xml:space="preserve">  &lt;text&gt;&lt;reference value="1"/&gt;&lt;/text&gt;</w:t>
      </w:r>
    </w:p>
    <w:p w14:paraId="14D8194D" w14:textId="77777777" w:rsidR="00875076" w:rsidRPr="003651D9" w:rsidRDefault="00875076" w:rsidP="005360E4">
      <w:pPr>
        <w:pStyle w:val="Example"/>
        <w:rPr>
          <w:lang w:val="en-US"/>
        </w:rPr>
      </w:pPr>
      <w:r w:rsidRPr="003651D9">
        <w:rPr>
          <w:lang w:val="en-US"/>
        </w:rPr>
        <w:t xml:space="preserve">  &lt;statusCode code="completed"/&gt;</w:t>
      </w:r>
    </w:p>
    <w:p w14:paraId="414F51ED" w14:textId="77777777" w:rsidR="00875076" w:rsidRPr="003651D9" w:rsidRDefault="00875076" w:rsidP="005360E4">
      <w:pPr>
        <w:pStyle w:val="Example"/>
        <w:rPr>
          <w:lang w:val="en-US"/>
        </w:rPr>
      </w:pPr>
      <w:r w:rsidRPr="003651D9">
        <w:rPr>
          <w:lang w:val="en-US"/>
        </w:rPr>
        <w:t xml:space="preserve">  &lt;effectiveTime value="19991114"/&gt;</w:t>
      </w:r>
    </w:p>
    <w:p w14:paraId="1B06B85B"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6BDB4AEE" w14:textId="77777777" w:rsidR="00875076" w:rsidRPr="003651D9" w:rsidRDefault="00875076" w:rsidP="005360E4">
      <w:pPr>
        <w:pStyle w:val="Example"/>
        <w:rPr>
          <w:lang w:val="en-US"/>
        </w:rPr>
      </w:pPr>
      <w:r w:rsidRPr="003651D9">
        <w:rPr>
          <w:lang w:val="en-US"/>
        </w:rPr>
        <w:t xml:space="preserve">       displayName="Distal RCA"/&gt;</w:t>
      </w:r>
    </w:p>
    <w:p w14:paraId="56D67E6D" w14:textId="77777777" w:rsidR="00875076" w:rsidRPr="003651D9" w:rsidRDefault="00875076" w:rsidP="005360E4">
      <w:pPr>
        <w:pStyle w:val="Example"/>
        <w:rPr>
          <w:lang w:val="en-US"/>
        </w:rPr>
      </w:pPr>
      <w:r w:rsidRPr="003651D9">
        <w:rPr>
          <w:lang w:val="en-US"/>
        </w:rPr>
        <w:t xml:space="preserve">  &lt;value xsi:type="PQ" value="0" unit="%"/&gt;</w:t>
      </w:r>
    </w:p>
    <w:p w14:paraId="7DBD0013"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6B8C8FE" w14:textId="77777777" w:rsidR="00875076" w:rsidRPr="003651D9" w:rsidRDefault="00875076" w:rsidP="005360E4">
      <w:pPr>
        <w:pStyle w:val="Example"/>
        <w:rPr>
          <w:lang w:val="en-US"/>
        </w:rPr>
      </w:pPr>
      <w:r w:rsidRPr="003651D9">
        <w:rPr>
          <w:lang w:val="en-US"/>
        </w:rPr>
        <w:t>&lt;/observation&gt;</w:t>
      </w:r>
    </w:p>
    <w:p w14:paraId="0A03AE4A"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A420395" w14:textId="77777777" w:rsidR="00875076" w:rsidRPr="003651D9" w:rsidRDefault="00875076" w:rsidP="00875076">
      <w:pPr>
        <w:pStyle w:val="BodyText"/>
        <w:rPr>
          <w:szCs w:val="24"/>
          <w:lang w:eastAsia="x-none"/>
        </w:rPr>
      </w:pPr>
    </w:p>
    <w:p w14:paraId="61903588" w14:textId="77777777" w:rsidR="00983131" w:rsidRPr="003651D9" w:rsidRDefault="00983131" w:rsidP="00983131">
      <w:pPr>
        <w:pStyle w:val="BodyText"/>
        <w:rPr>
          <w:szCs w:val="24"/>
          <w:lang w:eastAsia="x-none"/>
        </w:rPr>
      </w:pPr>
    </w:p>
    <w:p w14:paraId="74628A67" w14:textId="77777777" w:rsidR="00983131" w:rsidRPr="003651D9" w:rsidRDefault="00983131" w:rsidP="00597DB2">
      <w:pPr>
        <w:pStyle w:val="AuthorInstructions"/>
      </w:pPr>
      <w:r w:rsidRPr="003651D9">
        <w:t>### End Discrete Conformance Format - Entry</w:t>
      </w:r>
    </w:p>
    <w:p w14:paraId="0364961F" w14:textId="77777777" w:rsidR="004B7094" w:rsidRPr="003651D9" w:rsidRDefault="004B7094" w:rsidP="004B7094">
      <w:pPr>
        <w:pStyle w:val="BodyText"/>
      </w:pPr>
    </w:p>
    <w:p w14:paraId="44DFCAC0" w14:textId="77777777" w:rsidR="004B7094" w:rsidRPr="003651D9" w:rsidRDefault="004B7094" w:rsidP="004B7094">
      <w:pPr>
        <w:pStyle w:val="EditorInstructions"/>
      </w:pPr>
      <w:r w:rsidRPr="003651D9">
        <w:t>Add to section</w:t>
      </w:r>
      <w:r w:rsidR="001439BB" w:rsidRPr="003651D9">
        <w:t>s 6.4 and 6.5 Value Sets</w:t>
      </w:r>
    </w:p>
    <w:p w14:paraId="5871F706" w14:textId="77777777" w:rsidR="004B7094" w:rsidRPr="003651D9" w:rsidRDefault="004B7094" w:rsidP="004B7094">
      <w:pPr>
        <w:pStyle w:val="BodyText"/>
        <w:rPr>
          <w:lang w:eastAsia="x-none"/>
        </w:rPr>
      </w:pPr>
    </w:p>
    <w:p w14:paraId="271E81C4" w14:textId="77777777" w:rsidR="004B7094" w:rsidRPr="003651D9" w:rsidRDefault="001439BB" w:rsidP="00AA3771">
      <w:pPr>
        <w:pStyle w:val="Heading2"/>
        <w:numPr>
          <w:ilvl w:val="1"/>
          <w:numId w:val="11"/>
        </w:numPr>
        <w:rPr>
          <w:noProof w:val="0"/>
        </w:rPr>
      </w:pPr>
      <w:bookmarkStart w:id="470" w:name="_Toc443399683"/>
      <w:r w:rsidRPr="003651D9">
        <w:rPr>
          <w:noProof w:val="0"/>
        </w:rPr>
        <w:t>Section not applicable</w:t>
      </w:r>
      <w:bookmarkEnd w:id="470"/>
    </w:p>
    <w:p w14:paraId="5864F4D9"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34120EF6" w14:textId="1047DB14" w:rsidR="001439BB" w:rsidRPr="003651D9" w:rsidRDefault="00255462" w:rsidP="00AA3771">
      <w:pPr>
        <w:pStyle w:val="Heading2"/>
        <w:numPr>
          <w:ilvl w:val="1"/>
          <w:numId w:val="11"/>
        </w:numPr>
        <w:rPr>
          <w:noProof w:val="0"/>
        </w:rPr>
      </w:pPr>
      <w:bookmarkStart w:id="471" w:name="_Toc335730763"/>
      <w:bookmarkStart w:id="472" w:name="_Toc336000666"/>
      <w:bookmarkStart w:id="473" w:name="_Toc336002388"/>
      <w:bookmarkStart w:id="474" w:name="_Toc336006583"/>
      <w:bookmarkStart w:id="475" w:name="_Toc335730764"/>
      <w:bookmarkStart w:id="476" w:name="_Toc336000667"/>
      <w:bookmarkStart w:id="477" w:name="_Toc336002389"/>
      <w:bookmarkStart w:id="478" w:name="_Toc336006584"/>
      <w:bookmarkStart w:id="479" w:name="_Toc291167547"/>
      <w:bookmarkStart w:id="480" w:name="_Toc291231486"/>
      <w:bookmarkStart w:id="481" w:name="_Toc296340423"/>
      <w:bookmarkStart w:id="482" w:name="_Toc443399684"/>
      <w:bookmarkEnd w:id="471"/>
      <w:bookmarkEnd w:id="472"/>
      <w:bookmarkEnd w:id="473"/>
      <w:bookmarkEnd w:id="474"/>
      <w:bookmarkEnd w:id="475"/>
      <w:bookmarkEnd w:id="476"/>
      <w:bookmarkEnd w:id="477"/>
      <w:bookmarkEnd w:id="478"/>
      <w:del w:id="483" w:author="Cole, George" w:date="2016-02-16T15:07:00Z">
        <w:r w:rsidRPr="003651D9" w:rsidDel="00662BE5">
          <w:rPr>
            <w:noProof w:val="0"/>
          </w:rPr>
          <w:delText>&lt;Domain Acronym&gt;</w:delText>
        </w:r>
      </w:del>
      <w:ins w:id="484" w:author="Cole, George" w:date="2016-02-16T15:07:00Z">
        <w:r w:rsidR="00662BE5">
          <w:rPr>
            <w:noProof w:val="0"/>
          </w:rPr>
          <w:t>PCC</w:t>
        </w:r>
      </w:ins>
      <w:r w:rsidRPr="003651D9">
        <w:rPr>
          <w:noProof w:val="0"/>
        </w:rPr>
        <w:t xml:space="preserve"> </w:t>
      </w:r>
      <w:r w:rsidR="001439BB" w:rsidRPr="003651D9">
        <w:rPr>
          <w:noProof w:val="0"/>
        </w:rPr>
        <w:t>Value Sets</w:t>
      </w:r>
      <w:bookmarkEnd w:id="482"/>
    </w:p>
    <w:p w14:paraId="33D4BCF3" w14:textId="77777777" w:rsidR="00865DF9" w:rsidRPr="003651D9" w:rsidRDefault="00865DF9" w:rsidP="00597DB2">
      <w:pPr>
        <w:pStyle w:val="AuthorInstructions"/>
      </w:pPr>
      <w:r w:rsidRPr="003651D9">
        <w:t>&lt;Replicate the Value Set 6.5.x section as many times as needed for this supplement.&gt;</w:t>
      </w:r>
    </w:p>
    <w:p w14:paraId="036177FE"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4D450A36" w14:textId="77777777" w:rsidR="001439BB" w:rsidRPr="003651D9" w:rsidRDefault="00865DF9" w:rsidP="00AD069D">
      <w:pPr>
        <w:pStyle w:val="Heading3"/>
        <w:numPr>
          <w:ilvl w:val="0"/>
          <w:numId w:val="0"/>
        </w:numPr>
        <w:rPr>
          <w:rFonts w:eastAsia="Calibri"/>
          <w:noProof w:val="0"/>
        </w:rPr>
      </w:pPr>
      <w:bookmarkStart w:id="485" w:name="_Toc443399685"/>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485"/>
    </w:p>
    <w:p w14:paraId="6CA5A9A2" w14:textId="77777777" w:rsidR="001439BB" w:rsidRPr="003651D9" w:rsidRDefault="00865DF9" w:rsidP="00597DB2">
      <w:pPr>
        <w:pStyle w:val="AuthorInstructions"/>
      </w:pPr>
      <w:r w:rsidRPr="003651D9">
        <w:t>&lt;Add description or clarifications here if necessary.&gt;</w:t>
      </w:r>
    </w:p>
    <w:p w14:paraId="2A699AE6"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364B6109" w14:textId="77777777" w:rsidTr="00865DF9">
        <w:trPr>
          <w:trHeight w:val="548"/>
        </w:trPr>
        <w:tc>
          <w:tcPr>
            <w:tcW w:w="4608" w:type="dxa"/>
            <w:tcBorders>
              <w:tl2br w:val="single" w:sz="4" w:space="0" w:color="auto"/>
            </w:tcBorders>
            <w:shd w:val="clear" w:color="auto" w:fill="D9D9D9"/>
          </w:tcPr>
          <w:p w14:paraId="30682486" w14:textId="77777777" w:rsidR="00865DF9" w:rsidRPr="003651D9" w:rsidRDefault="00865DF9" w:rsidP="008452AF">
            <w:pPr>
              <w:pStyle w:val="TableEntryHeader"/>
              <w:jc w:val="right"/>
              <w:rPr>
                <w:rFonts w:eastAsia="Calibri"/>
              </w:rPr>
            </w:pPr>
            <w:r w:rsidRPr="003651D9">
              <w:rPr>
                <w:rFonts w:eastAsia="Calibri"/>
              </w:rPr>
              <w:t>Coding Scheme</w:t>
            </w:r>
          </w:p>
          <w:p w14:paraId="264E00A6"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197B9D39"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06D76D7A" w14:textId="77777777" w:rsidTr="00865DF9">
        <w:tc>
          <w:tcPr>
            <w:tcW w:w="4608" w:type="dxa"/>
          </w:tcPr>
          <w:p w14:paraId="04D65B22" w14:textId="77777777" w:rsidR="00865DF9" w:rsidRPr="003651D9" w:rsidRDefault="00865DF9" w:rsidP="00597DB2">
            <w:pPr>
              <w:pStyle w:val="TableEntry"/>
              <w:rPr>
                <w:rFonts w:eastAsia="Calibri"/>
              </w:rPr>
            </w:pPr>
          </w:p>
        </w:tc>
        <w:tc>
          <w:tcPr>
            <w:tcW w:w="2250" w:type="dxa"/>
          </w:tcPr>
          <w:p w14:paraId="2E72D80E" w14:textId="77777777" w:rsidR="00865DF9" w:rsidRPr="003651D9" w:rsidRDefault="00865DF9" w:rsidP="00597DB2">
            <w:pPr>
              <w:pStyle w:val="TableEntry"/>
              <w:rPr>
                <w:rFonts w:eastAsia="Calibri"/>
              </w:rPr>
            </w:pPr>
          </w:p>
        </w:tc>
      </w:tr>
      <w:tr w:rsidR="00865DF9" w:rsidRPr="003651D9" w14:paraId="7165211F" w14:textId="77777777" w:rsidTr="00865DF9">
        <w:tc>
          <w:tcPr>
            <w:tcW w:w="4608" w:type="dxa"/>
          </w:tcPr>
          <w:p w14:paraId="118F9360" w14:textId="77777777" w:rsidR="00865DF9" w:rsidRPr="003651D9" w:rsidRDefault="00865DF9" w:rsidP="00597DB2">
            <w:pPr>
              <w:pStyle w:val="TableEntry"/>
              <w:rPr>
                <w:rFonts w:eastAsia="Calibri"/>
              </w:rPr>
            </w:pPr>
          </w:p>
        </w:tc>
        <w:tc>
          <w:tcPr>
            <w:tcW w:w="2250" w:type="dxa"/>
          </w:tcPr>
          <w:p w14:paraId="4C158A3D" w14:textId="77777777" w:rsidR="00865DF9" w:rsidRPr="003651D9" w:rsidRDefault="00865DF9" w:rsidP="00597DB2">
            <w:pPr>
              <w:pStyle w:val="TableEntry"/>
              <w:rPr>
                <w:rFonts w:eastAsia="Calibri"/>
              </w:rPr>
            </w:pPr>
          </w:p>
        </w:tc>
      </w:tr>
      <w:tr w:rsidR="00865DF9" w:rsidRPr="003651D9" w14:paraId="1FA26E84" w14:textId="77777777" w:rsidTr="00865DF9">
        <w:tc>
          <w:tcPr>
            <w:tcW w:w="4608" w:type="dxa"/>
          </w:tcPr>
          <w:p w14:paraId="4FB48FBB" w14:textId="77777777" w:rsidR="00865DF9" w:rsidRPr="003651D9" w:rsidRDefault="00865DF9" w:rsidP="00597DB2">
            <w:pPr>
              <w:pStyle w:val="TableEntry"/>
              <w:rPr>
                <w:rFonts w:eastAsia="Calibri"/>
              </w:rPr>
            </w:pPr>
          </w:p>
        </w:tc>
        <w:tc>
          <w:tcPr>
            <w:tcW w:w="2250" w:type="dxa"/>
          </w:tcPr>
          <w:p w14:paraId="5CFAE14F" w14:textId="77777777" w:rsidR="00865DF9" w:rsidRPr="003651D9" w:rsidRDefault="00865DF9" w:rsidP="00597DB2">
            <w:pPr>
              <w:pStyle w:val="TableEntry"/>
              <w:rPr>
                <w:rFonts w:eastAsia="Calibri"/>
              </w:rPr>
            </w:pPr>
          </w:p>
        </w:tc>
      </w:tr>
      <w:tr w:rsidR="00865DF9" w:rsidRPr="003651D9" w14:paraId="458B41EE" w14:textId="77777777" w:rsidTr="00865DF9">
        <w:tc>
          <w:tcPr>
            <w:tcW w:w="4608" w:type="dxa"/>
          </w:tcPr>
          <w:p w14:paraId="35767720" w14:textId="77777777" w:rsidR="00865DF9" w:rsidRPr="003651D9" w:rsidRDefault="00865DF9" w:rsidP="00597DB2">
            <w:pPr>
              <w:pStyle w:val="TableEntry"/>
              <w:rPr>
                <w:rFonts w:eastAsia="Calibri"/>
              </w:rPr>
            </w:pPr>
          </w:p>
        </w:tc>
        <w:tc>
          <w:tcPr>
            <w:tcW w:w="2250" w:type="dxa"/>
          </w:tcPr>
          <w:p w14:paraId="1CC4D0CE" w14:textId="77777777" w:rsidR="00865DF9" w:rsidRPr="003651D9" w:rsidRDefault="00865DF9" w:rsidP="00597DB2">
            <w:pPr>
              <w:pStyle w:val="TableEntry"/>
              <w:rPr>
                <w:rFonts w:eastAsia="Calibri"/>
              </w:rPr>
            </w:pPr>
          </w:p>
        </w:tc>
      </w:tr>
    </w:tbl>
    <w:p w14:paraId="0A6D322A" w14:textId="77777777" w:rsidR="00865DF9" w:rsidRPr="003651D9" w:rsidRDefault="00865DF9" w:rsidP="00AD069D">
      <w:pPr>
        <w:pStyle w:val="Note"/>
      </w:pPr>
      <w:r w:rsidRPr="003651D9">
        <w:t xml:space="preserve">Note: </w:t>
      </w:r>
      <w:r w:rsidRPr="003651D9">
        <w:tab/>
        <w:t>&lt;as necessary, applicable&gt;</w:t>
      </w:r>
    </w:p>
    <w:p w14:paraId="1A2A1B8C" w14:textId="77777777" w:rsidR="00154B7B" w:rsidRPr="003651D9" w:rsidRDefault="00154B7B" w:rsidP="00AD069D">
      <w:pPr>
        <w:pStyle w:val="BodyText"/>
      </w:pPr>
    </w:p>
    <w:p w14:paraId="5C6F9CB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40DC87BA" w14:textId="77777777" w:rsidR="001439BB" w:rsidRPr="003651D9" w:rsidRDefault="00746A3D" w:rsidP="00865DF9">
      <w:pPr>
        <w:pStyle w:val="Heading3"/>
        <w:numPr>
          <w:ilvl w:val="0"/>
          <w:numId w:val="0"/>
        </w:numPr>
        <w:rPr>
          <w:rFonts w:eastAsia="Calibri"/>
          <w:noProof w:val="0"/>
        </w:rPr>
      </w:pPr>
      <w:bookmarkStart w:id="486" w:name="_Toc443399686"/>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479"/>
      <w:bookmarkEnd w:id="480"/>
      <w:bookmarkEnd w:id="481"/>
      <w:r w:rsidR="00865DF9" w:rsidRPr="003651D9">
        <w:rPr>
          <w:rFonts w:eastAsia="Calibri"/>
          <w:noProof w:val="0"/>
        </w:rPr>
        <w:t xml:space="preserve"> 1.3.6.1.4.1.19376.1.4.1.5.15</w:t>
      </w:r>
      <w:bookmarkEnd w:id="486"/>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136661A" w14:textId="77777777" w:rsidTr="008452AF">
        <w:trPr>
          <w:trHeight w:val="548"/>
        </w:trPr>
        <w:tc>
          <w:tcPr>
            <w:tcW w:w="4608" w:type="dxa"/>
            <w:tcBorders>
              <w:tl2br w:val="single" w:sz="4" w:space="0" w:color="auto"/>
            </w:tcBorders>
            <w:shd w:val="clear" w:color="auto" w:fill="D9D9D9"/>
          </w:tcPr>
          <w:p w14:paraId="674FC395" w14:textId="77777777" w:rsidR="001439BB" w:rsidRPr="003651D9" w:rsidRDefault="001439BB" w:rsidP="008452AF">
            <w:pPr>
              <w:pStyle w:val="TableEntryHeader"/>
              <w:jc w:val="right"/>
              <w:rPr>
                <w:rFonts w:eastAsia="Calibri"/>
              </w:rPr>
            </w:pPr>
            <w:r w:rsidRPr="003651D9">
              <w:rPr>
                <w:rFonts w:eastAsia="Calibri"/>
              </w:rPr>
              <w:t>Coding Scheme</w:t>
            </w:r>
          </w:p>
          <w:p w14:paraId="7A0F233C"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31C7BB85"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5671A792"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393D887F" w14:textId="77777777" w:rsidTr="008452AF">
        <w:tc>
          <w:tcPr>
            <w:tcW w:w="4608" w:type="dxa"/>
          </w:tcPr>
          <w:p w14:paraId="7EF7DA05"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0573E536"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2CF19A"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6A866052" w14:textId="77777777" w:rsidTr="008452AF">
        <w:tc>
          <w:tcPr>
            <w:tcW w:w="4608" w:type="dxa"/>
          </w:tcPr>
          <w:p w14:paraId="08AA4B07"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080D0BAF"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7785FEA1"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45307A3E" w14:textId="77777777" w:rsidTr="008452AF">
        <w:tc>
          <w:tcPr>
            <w:tcW w:w="4608" w:type="dxa"/>
          </w:tcPr>
          <w:p w14:paraId="402A111E"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28DF71E2"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F20B79B"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750C7E83" w14:textId="77777777" w:rsidTr="008452AF">
        <w:tc>
          <w:tcPr>
            <w:tcW w:w="4608" w:type="dxa"/>
          </w:tcPr>
          <w:p w14:paraId="6FCE7A8E"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5F409837"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4C1C4EEC" w14:textId="77777777" w:rsidR="001439BB" w:rsidRPr="003651D9" w:rsidRDefault="001439BB" w:rsidP="00597DB2">
            <w:pPr>
              <w:pStyle w:val="TableEntry"/>
              <w:rPr>
                <w:rFonts w:eastAsia="Calibri"/>
              </w:rPr>
            </w:pPr>
            <w:r w:rsidRPr="003651D9">
              <w:rPr>
                <w:rFonts w:eastAsia="Calibri"/>
              </w:rPr>
              <w:t>N0000146397</w:t>
            </w:r>
          </w:p>
        </w:tc>
      </w:tr>
    </w:tbl>
    <w:p w14:paraId="7B5E4C11" w14:textId="77777777" w:rsidR="001439BB" w:rsidRPr="003651D9"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6B991857" w14:textId="77777777" w:rsidR="00EA4EA1" w:rsidRPr="003651D9" w:rsidRDefault="00EA4EA1" w:rsidP="00207571">
      <w:pPr>
        <w:pStyle w:val="PartTitle"/>
        <w:rPr>
          <w:highlight w:val="yellow"/>
        </w:rPr>
      </w:pPr>
      <w:bookmarkStart w:id="487" w:name="_Toc443399687"/>
      <w:r w:rsidRPr="003651D9">
        <w:lastRenderedPageBreak/>
        <w:t>Appendices</w:t>
      </w:r>
      <w:bookmarkEnd w:id="487"/>
      <w:r w:rsidRPr="003651D9">
        <w:rPr>
          <w:highlight w:val="yellow"/>
        </w:rPr>
        <w:t xml:space="preserve"> </w:t>
      </w:r>
    </w:p>
    <w:p w14:paraId="6B47BEA9"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3A6A3961" w14:textId="77777777" w:rsidR="00EA4EA1" w:rsidRPr="003651D9" w:rsidRDefault="00EA4EA1" w:rsidP="00EA4EA1">
      <w:pPr>
        <w:pStyle w:val="AppendixHeading1"/>
        <w:rPr>
          <w:noProof w:val="0"/>
        </w:rPr>
      </w:pPr>
      <w:bookmarkStart w:id="488" w:name="_Toc443399688"/>
      <w:r w:rsidRPr="003651D9">
        <w:rPr>
          <w:noProof w:val="0"/>
        </w:rPr>
        <w:t xml:space="preserve">Appendix A – </w:t>
      </w:r>
      <w:r w:rsidR="008C77AE">
        <w:rPr>
          <w:noProof w:val="0"/>
        </w:rPr>
        <w:t>DCP Chronic Condition Use Case</w:t>
      </w:r>
      <w:bookmarkEnd w:id="488"/>
      <w:r w:rsidR="008C77AE">
        <w:rPr>
          <w:noProof w:val="0"/>
        </w:rPr>
        <w:t xml:space="preserve"> </w:t>
      </w:r>
    </w:p>
    <w:p w14:paraId="18280BF1" w14:textId="77777777" w:rsidR="00EA4EA1" w:rsidRPr="003651D9" w:rsidRDefault="008C77AE" w:rsidP="00EA4EA1">
      <w:pPr>
        <w:pStyle w:val="BodyText"/>
      </w:pPr>
      <w:r>
        <w:t xml:space="preserve">The following diagram depicts the chronic condition use case flow of interactions between care providers EHRs, the patient’s PHR and </w:t>
      </w:r>
      <w:r w:rsidR="00DC76D8">
        <w:t>Dynamic Care P</w:t>
      </w:r>
      <w:r>
        <w:t>lan</w:t>
      </w:r>
      <w:r w:rsidR="00DC76D8">
        <w:t>ning</w:t>
      </w:r>
      <w:r>
        <w:t xml:space="preserve">. </w:t>
      </w:r>
    </w:p>
    <w:p w14:paraId="535EDDE3" w14:textId="586240A0" w:rsidR="00EA4EA1" w:rsidRPr="003651D9" w:rsidRDefault="008C77AE" w:rsidP="00EA4EA1">
      <w:pPr>
        <w:pStyle w:val="AppendixHeading1"/>
        <w:rPr>
          <w:noProof w:val="0"/>
        </w:rPr>
      </w:pPr>
      <w:bookmarkStart w:id="489" w:name="_Toc443399689"/>
      <w:r>
        <w:rPr>
          <w:noProof w:val="0"/>
        </w:rPr>
        <w:lastRenderedPageBreak/>
        <w:t>Chronic Condition Use Case Flow Diagram</w:t>
      </w:r>
      <w:r w:rsidRPr="00191C53">
        <w:t xml:space="preserve"> </w:t>
      </w:r>
      <w:r w:rsidR="004C7B88" w:rsidRPr="00191C53">
        <w:drawing>
          <wp:inline distT="0" distB="0" distL="0" distR="0" wp14:anchorId="78205292" wp14:editId="46702C5A">
            <wp:extent cx="5939790" cy="6986270"/>
            <wp:effectExtent l="0" t="0" r="3810" b="5080"/>
            <wp:docPr id="10" name="Picture 1" descr="C:\Users\ejones\Documents\IHE\2016\Dynamic Care Planning\DynamicCarePlanningFlow_chronic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ones\Documents\IHE\2016\Dynamic Care Planning\DynamicCarePlanningFlow_chronicCondi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noFill/>
                    <a:ln>
                      <a:noFill/>
                    </a:ln>
                  </pic:spPr>
                </pic:pic>
              </a:graphicData>
            </a:graphic>
          </wp:inline>
        </w:drawing>
      </w:r>
      <w:r w:rsidR="00EA4EA1" w:rsidRPr="003651D9">
        <w:rPr>
          <w:noProof w:val="0"/>
        </w:rPr>
        <w:t>Appendix B – &lt;Appendix B Title&gt;</w:t>
      </w:r>
      <w:bookmarkEnd w:id="489"/>
    </w:p>
    <w:p w14:paraId="79733649" w14:textId="77777777" w:rsidR="00EA4EA1" w:rsidRPr="003651D9" w:rsidRDefault="00EA4EA1" w:rsidP="00EA4EA1">
      <w:pPr>
        <w:pStyle w:val="BodyText"/>
      </w:pPr>
      <w:r w:rsidRPr="003651D9">
        <w:t>Appendix B text goes here.</w:t>
      </w:r>
    </w:p>
    <w:p w14:paraId="53F69324" w14:textId="77777777" w:rsidR="00EA4EA1" w:rsidRPr="003651D9" w:rsidRDefault="00EA4EA1" w:rsidP="00AA3771">
      <w:pPr>
        <w:pStyle w:val="ListParagraph"/>
        <w:numPr>
          <w:ilvl w:val="0"/>
          <w:numId w:val="18"/>
        </w:numPr>
        <w:spacing w:before="240" w:after="60"/>
        <w:rPr>
          <w:rFonts w:ascii="Arial" w:hAnsi="Arial"/>
          <w:b/>
          <w:bCs/>
          <w:vanish/>
          <w:sz w:val="28"/>
        </w:rPr>
      </w:pPr>
    </w:p>
    <w:p w14:paraId="3577B966" w14:textId="77777777" w:rsidR="00EA4EA1" w:rsidRPr="003651D9" w:rsidRDefault="00EA4EA1" w:rsidP="00AA3771">
      <w:pPr>
        <w:pStyle w:val="ListParagraph"/>
        <w:numPr>
          <w:ilvl w:val="1"/>
          <w:numId w:val="18"/>
        </w:numPr>
        <w:spacing w:before="240" w:after="60"/>
        <w:rPr>
          <w:rFonts w:ascii="Arial" w:hAnsi="Arial"/>
          <w:b/>
          <w:bCs/>
          <w:vanish/>
          <w:sz w:val="28"/>
        </w:rPr>
      </w:pPr>
    </w:p>
    <w:p w14:paraId="4D10586B" w14:textId="77777777" w:rsidR="00EA4EA1" w:rsidRPr="003651D9" w:rsidRDefault="00EA4EA1" w:rsidP="00AA3771">
      <w:pPr>
        <w:pStyle w:val="AppendixHeading2"/>
        <w:numPr>
          <w:ilvl w:val="1"/>
          <w:numId w:val="18"/>
        </w:numPr>
        <w:rPr>
          <w:bCs/>
          <w:noProof w:val="0"/>
        </w:rPr>
      </w:pPr>
      <w:bookmarkStart w:id="490" w:name="_Toc443399690"/>
      <w:r w:rsidRPr="003651D9">
        <w:rPr>
          <w:bCs/>
          <w:noProof w:val="0"/>
        </w:rPr>
        <w:t>&lt;Add Title&gt;</w:t>
      </w:r>
      <w:bookmarkEnd w:id="490"/>
    </w:p>
    <w:p w14:paraId="071CDCF6" w14:textId="77777777" w:rsidR="00EA4EA1" w:rsidRPr="003651D9" w:rsidRDefault="00EA4EA1" w:rsidP="00EA4EA1">
      <w:pPr>
        <w:pStyle w:val="BodyText"/>
      </w:pPr>
      <w:r w:rsidRPr="003651D9">
        <w:t>Appendix B.1 text goes here.</w:t>
      </w:r>
    </w:p>
    <w:p w14:paraId="795585E8" w14:textId="77777777" w:rsidR="00EA4EA1" w:rsidRPr="003651D9" w:rsidRDefault="00EA4EA1" w:rsidP="00EA4EA1">
      <w:pPr>
        <w:pStyle w:val="BodyText"/>
      </w:pPr>
    </w:p>
    <w:p w14:paraId="60FF0C7E" w14:textId="77777777" w:rsidR="00EA4EA1" w:rsidRPr="003651D9" w:rsidRDefault="00EA4EA1" w:rsidP="00EA4EA1">
      <w:pPr>
        <w:pStyle w:val="AppendixHeading1"/>
        <w:rPr>
          <w:noProof w:val="0"/>
        </w:rPr>
      </w:pPr>
      <w:bookmarkStart w:id="491" w:name="_Toc443399691"/>
      <w:r w:rsidRPr="003651D9">
        <w:rPr>
          <w:noProof w:val="0"/>
        </w:rPr>
        <w:t xml:space="preserve">Volume </w:t>
      </w:r>
      <w:r w:rsidR="001F2CF8" w:rsidRPr="003651D9">
        <w:rPr>
          <w:noProof w:val="0"/>
        </w:rPr>
        <w:t>3</w:t>
      </w:r>
      <w:r w:rsidRPr="003651D9">
        <w:rPr>
          <w:noProof w:val="0"/>
        </w:rPr>
        <w:t xml:space="preserve"> Namespace Additions</w:t>
      </w:r>
      <w:bookmarkEnd w:id="491"/>
    </w:p>
    <w:p w14:paraId="338F175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37E343A"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BA65894" w14:textId="77777777" w:rsidR="00EA4EA1" w:rsidRPr="003651D9" w:rsidRDefault="00EA4EA1" w:rsidP="00EA4EA1">
      <w:pPr>
        <w:pStyle w:val="BodyText"/>
      </w:pPr>
    </w:p>
    <w:p w14:paraId="67A118DA" w14:textId="77777777" w:rsidR="00EA4EA1" w:rsidRPr="003651D9" w:rsidRDefault="00EA4EA1" w:rsidP="00EA4EA1">
      <w:pPr>
        <w:pStyle w:val="BodyText"/>
      </w:pPr>
    </w:p>
    <w:p w14:paraId="2A436366" w14:textId="77777777" w:rsidR="009612F6" w:rsidRPr="003651D9" w:rsidRDefault="009612F6" w:rsidP="00630F33">
      <w:pPr>
        <w:pStyle w:val="BodyText"/>
        <w:rPr>
          <w:lang w:eastAsia="x-none"/>
        </w:rPr>
      </w:pPr>
    </w:p>
    <w:p w14:paraId="764911B9" w14:textId="77777777" w:rsidR="009612F6" w:rsidRPr="003651D9" w:rsidRDefault="009612F6" w:rsidP="00630F33">
      <w:pPr>
        <w:pStyle w:val="BodyText"/>
        <w:rPr>
          <w:lang w:eastAsia="x-none"/>
        </w:rPr>
      </w:pPr>
    </w:p>
    <w:p w14:paraId="6C39E5F5" w14:textId="77777777" w:rsidR="009612F6" w:rsidRPr="003651D9" w:rsidRDefault="009612F6" w:rsidP="00630F33">
      <w:pPr>
        <w:pStyle w:val="BodyText"/>
        <w:rPr>
          <w:lang w:eastAsia="x-none"/>
        </w:rPr>
      </w:pPr>
    </w:p>
    <w:p w14:paraId="0437DCAC" w14:textId="77777777" w:rsidR="00993FF5" w:rsidRPr="003651D9" w:rsidRDefault="00D42ED8" w:rsidP="00993FF5">
      <w:pPr>
        <w:pStyle w:val="PartTitle"/>
      </w:pPr>
      <w:bookmarkStart w:id="492" w:name="_Toc443399692"/>
      <w:r w:rsidRPr="003651D9">
        <w:lastRenderedPageBreak/>
        <w:t>V</w:t>
      </w:r>
      <w:r w:rsidR="00993FF5" w:rsidRPr="003651D9">
        <w:t>olume 4 – National Extensions</w:t>
      </w:r>
      <w:bookmarkEnd w:id="492"/>
    </w:p>
    <w:p w14:paraId="6E195EEA"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5E5B2C32" w14:textId="77777777" w:rsidR="00C63D7E" w:rsidRPr="003651D9" w:rsidRDefault="00993FF5" w:rsidP="00BB76BC">
      <w:pPr>
        <w:pStyle w:val="AppendixHeading1"/>
        <w:rPr>
          <w:noProof w:val="0"/>
        </w:rPr>
      </w:pPr>
      <w:bookmarkStart w:id="493" w:name="_Toc443399693"/>
      <w:r w:rsidRPr="003651D9">
        <w:rPr>
          <w:noProof w:val="0"/>
        </w:rPr>
        <w:t xml:space="preserve">4 </w:t>
      </w:r>
      <w:r w:rsidR="00C63D7E" w:rsidRPr="003651D9">
        <w:rPr>
          <w:noProof w:val="0"/>
        </w:rPr>
        <w:t>National Extensions</w:t>
      </w:r>
      <w:bookmarkEnd w:id="493"/>
    </w:p>
    <w:p w14:paraId="6ABB574C" w14:textId="77777777" w:rsidR="00993FF5" w:rsidRPr="003651D9" w:rsidRDefault="00C63D7E" w:rsidP="00BB76BC">
      <w:pPr>
        <w:pStyle w:val="AppendixHeading2"/>
        <w:rPr>
          <w:noProof w:val="0"/>
        </w:rPr>
      </w:pPr>
      <w:bookmarkStart w:id="494" w:name="_Toc443399694"/>
      <w:r w:rsidRPr="003651D9">
        <w:rPr>
          <w:noProof w:val="0"/>
        </w:rPr>
        <w:t xml:space="preserve">4.I </w:t>
      </w:r>
      <w:r w:rsidR="00993FF5" w:rsidRPr="003651D9">
        <w:rPr>
          <w:noProof w:val="0"/>
        </w:rPr>
        <w:t>National Extensions for &lt;Country Name or IHE Organization&gt;</w:t>
      </w:r>
      <w:bookmarkEnd w:id="494"/>
    </w:p>
    <w:p w14:paraId="3010F659"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15C771DA"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1F67708B"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6" w:history="1">
        <w:r w:rsidRPr="003651D9">
          <w:rPr>
            <w:rStyle w:val="Hyperlink"/>
            <w:i w:val="0"/>
            <w:iCs/>
          </w:rPr>
          <w:t>http://wiki.ihe.net/index.php?title=National_Extensions_Process</w:t>
        </w:r>
      </w:hyperlink>
      <w:r w:rsidRPr="003651D9">
        <w:rPr>
          <w:i w:val="0"/>
        </w:rPr>
        <w:t>.&gt;</w:t>
      </w:r>
    </w:p>
    <w:p w14:paraId="5E554EC0"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09BAF5D1" w14:textId="77777777" w:rsidR="00C83F0F" w:rsidRPr="003651D9" w:rsidRDefault="00C83F0F" w:rsidP="00BB76BC">
      <w:pPr>
        <w:pStyle w:val="AppendixHeading3"/>
        <w:numPr>
          <w:ilvl w:val="0"/>
          <w:numId w:val="0"/>
        </w:numPr>
        <w:rPr>
          <w:noProof w:val="0"/>
        </w:rPr>
      </w:pPr>
      <w:bookmarkStart w:id="495" w:name="_Toc301176972"/>
      <w:bookmarkStart w:id="496" w:name="_Toc443399695"/>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495"/>
      <w:bookmarkEnd w:id="496"/>
    </w:p>
    <w:p w14:paraId="64751323"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7A6C191A"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200BF029" w14:textId="77777777" w:rsidR="00C83F0F" w:rsidRPr="003651D9" w:rsidRDefault="00C83F0F" w:rsidP="00BB76BC">
      <w:pPr>
        <w:pStyle w:val="AppendixHeading3"/>
        <w:numPr>
          <w:ilvl w:val="0"/>
          <w:numId w:val="0"/>
        </w:numPr>
        <w:rPr>
          <w:noProof w:val="0"/>
        </w:rPr>
      </w:pPr>
      <w:bookmarkStart w:id="497" w:name="_Toc443399696"/>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497"/>
      <w:r w:rsidRPr="003651D9">
        <w:rPr>
          <w:noProof w:val="0"/>
        </w:rPr>
        <w:t xml:space="preserve"> </w:t>
      </w:r>
    </w:p>
    <w:p w14:paraId="05091629" w14:textId="77777777" w:rsidR="00C83F0F" w:rsidRPr="003651D9" w:rsidRDefault="00B8586D" w:rsidP="00597DB2">
      <w:pPr>
        <w:pStyle w:val="AuthorInstructions"/>
      </w:pPr>
      <w:r w:rsidRPr="003651D9">
        <w:t>&lt;</w:t>
      </w:r>
      <w:r w:rsidR="007773C8" w:rsidRPr="003651D9">
        <w:t>A</w:t>
      </w:r>
      <w:r w:rsidRPr="003651D9">
        <w:t>dd info or tables&gt;</w:t>
      </w:r>
    </w:p>
    <w:p w14:paraId="48A3DE63" w14:textId="3857C0C6" w:rsidR="00C83F0F" w:rsidRPr="003651D9" w:rsidRDefault="00C83F0F" w:rsidP="00017E09">
      <w:pPr>
        <w:pStyle w:val="Heading4"/>
        <w:numPr>
          <w:ilvl w:val="0"/>
          <w:numId w:val="0"/>
        </w:numPr>
        <w:rPr>
          <w:noProof w:val="0"/>
        </w:rPr>
      </w:pPr>
      <w:bookmarkStart w:id="498" w:name="_Toc443399697"/>
      <w:r w:rsidRPr="003651D9">
        <w:rPr>
          <w:noProof w:val="0"/>
        </w:rPr>
        <w:t>4.</w:t>
      </w:r>
      <w:r w:rsidR="00C63D7E" w:rsidRPr="003651D9">
        <w:rPr>
          <w:noProof w:val="0"/>
        </w:rPr>
        <w:t>I.</w:t>
      </w:r>
      <w:r w:rsidRPr="003651D9">
        <w:rPr>
          <w:noProof w:val="0"/>
        </w:rPr>
        <w:t>2.1</w:t>
      </w:r>
      <w:del w:id="499" w:author="Cole, George" w:date="2016-02-16T15:06:00Z">
        <w:r w:rsidRPr="003651D9" w:rsidDel="00E60F58">
          <w:rPr>
            <w:noProof w:val="0"/>
          </w:rPr>
          <w:delText>&lt;Profile Acronym&gt;</w:delText>
        </w:r>
      </w:del>
      <w:ins w:id="500" w:author="Cole, George" w:date="2016-02-16T15:06:00Z">
        <w:r w:rsidR="00E60F58">
          <w:rPr>
            <w:noProof w:val="0"/>
          </w:rPr>
          <w:t>DCP</w:t>
        </w:r>
      </w:ins>
      <w:r w:rsidRPr="003651D9">
        <w:rPr>
          <w:noProof w:val="0"/>
        </w:rPr>
        <w:t xml:space="preserve"> &lt;Type of Change&gt;</w:t>
      </w:r>
      <w:bookmarkEnd w:id="498"/>
    </w:p>
    <w:p w14:paraId="51975E58" w14:textId="77777777" w:rsidR="00C83F0F" w:rsidRPr="003651D9" w:rsidRDefault="00C83F0F" w:rsidP="00597DB2">
      <w:pPr>
        <w:pStyle w:val="AuthorInstructions"/>
      </w:pPr>
      <w:r w:rsidRPr="003651D9">
        <w:t>&lt;</w:t>
      </w:r>
      <w:r w:rsidR="007773C8" w:rsidRPr="003651D9">
        <w:t>A</w:t>
      </w:r>
      <w:r w:rsidRPr="003651D9">
        <w:t>dd info or tables&gt;</w:t>
      </w:r>
    </w:p>
    <w:p w14:paraId="370B42C4" w14:textId="4862F354" w:rsidR="00C83F0F" w:rsidRPr="003651D9" w:rsidRDefault="00C83F0F" w:rsidP="00017E09">
      <w:pPr>
        <w:pStyle w:val="Heading4"/>
        <w:numPr>
          <w:ilvl w:val="0"/>
          <w:numId w:val="0"/>
        </w:numPr>
        <w:rPr>
          <w:noProof w:val="0"/>
        </w:rPr>
      </w:pPr>
      <w:bookmarkStart w:id="501" w:name="_Toc443399698"/>
      <w:r w:rsidRPr="003651D9">
        <w:rPr>
          <w:noProof w:val="0"/>
        </w:rPr>
        <w:t>4.</w:t>
      </w:r>
      <w:r w:rsidR="00C63D7E" w:rsidRPr="003651D9">
        <w:rPr>
          <w:noProof w:val="0"/>
        </w:rPr>
        <w:t>I.</w:t>
      </w:r>
      <w:r w:rsidRPr="003651D9">
        <w:rPr>
          <w:noProof w:val="0"/>
        </w:rPr>
        <w:t>2.2</w:t>
      </w:r>
      <w:del w:id="502" w:author="Cole, George" w:date="2016-02-16T15:06:00Z">
        <w:r w:rsidRPr="003651D9" w:rsidDel="00E60F58">
          <w:rPr>
            <w:noProof w:val="0"/>
          </w:rPr>
          <w:delText>&lt;Profile Acronym&gt;</w:delText>
        </w:r>
      </w:del>
      <w:ins w:id="503" w:author="Cole, George" w:date="2016-02-16T15:06:00Z">
        <w:r w:rsidR="00E60F58">
          <w:rPr>
            <w:noProof w:val="0"/>
          </w:rPr>
          <w:t>DCP</w:t>
        </w:r>
      </w:ins>
      <w:r w:rsidRPr="003651D9">
        <w:rPr>
          <w:noProof w:val="0"/>
        </w:rPr>
        <w:t xml:space="preserve"> &lt;Type of Change&gt;</w:t>
      </w:r>
      <w:bookmarkEnd w:id="501"/>
    </w:p>
    <w:p w14:paraId="460D2927" w14:textId="77777777" w:rsidR="00B8586D" w:rsidRPr="003651D9" w:rsidRDefault="00C83F0F" w:rsidP="00BB76BC">
      <w:pPr>
        <w:pStyle w:val="AuthorInstructions"/>
      </w:pPr>
      <w:r w:rsidRPr="003651D9">
        <w:t>&lt;</w:t>
      </w:r>
      <w:r w:rsidR="007773C8" w:rsidRPr="003651D9">
        <w:t>A</w:t>
      </w:r>
      <w:r w:rsidRPr="003651D9">
        <w:t>dd info or tables&gt;</w:t>
      </w:r>
    </w:p>
    <w:p w14:paraId="01F08FBE" w14:textId="77777777" w:rsidR="003579DA" w:rsidRPr="003651D9" w:rsidRDefault="00C63D7E" w:rsidP="003579DA">
      <w:pPr>
        <w:pStyle w:val="Heading1"/>
        <w:numPr>
          <w:ilvl w:val="0"/>
          <w:numId w:val="0"/>
        </w:numPr>
        <w:rPr>
          <w:noProof w:val="0"/>
        </w:rPr>
      </w:pPr>
      <w:bookmarkStart w:id="504" w:name="_Toc443399699"/>
      <w:r w:rsidRPr="003651D9">
        <w:rPr>
          <w:noProof w:val="0"/>
        </w:rPr>
        <w:lastRenderedPageBreak/>
        <w:t>4.I+1.1</w:t>
      </w:r>
      <w:r w:rsidR="003579DA" w:rsidRPr="003651D9">
        <w:rPr>
          <w:noProof w:val="0"/>
        </w:rPr>
        <w:t xml:space="preserve"> National Extensions for &lt;Country Name or IHE Organization&gt;</w:t>
      </w:r>
      <w:bookmarkEnd w:id="504"/>
    </w:p>
    <w:p w14:paraId="04C725F2" w14:textId="77777777" w:rsidR="003579DA" w:rsidRPr="003651D9" w:rsidRDefault="003579DA" w:rsidP="00BB76BC">
      <w:pPr>
        <w:pStyle w:val="BodyText"/>
        <w:rPr>
          <w:i/>
        </w:rPr>
      </w:pPr>
      <w:r w:rsidRPr="003651D9">
        <w:rPr>
          <w:i/>
        </w:rPr>
        <w:t>&lt;Repeat (and increment) the section above as needed for additional National Extensions&gt;</w:t>
      </w:r>
    </w:p>
    <w:p w14:paraId="6707780D" w14:textId="77777777" w:rsidR="00CC4EA3" w:rsidRPr="003651D9" w:rsidRDefault="00CC4EA3" w:rsidP="000125FF">
      <w:pPr>
        <w:pStyle w:val="BodyText"/>
        <w:rPr>
          <w:rStyle w:val="DeleteText"/>
          <w:b w:val="0"/>
          <w:strike w:val="0"/>
        </w:rPr>
      </w:pPr>
    </w:p>
    <w:sectPr w:rsidR="00CC4EA3" w:rsidRPr="003651D9" w:rsidSect="000807AC">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Jones, Emma" w:date="2015-11-30T09:35:00Z" w:initials="JE">
    <w:p w14:paraId="1CFFDD8B" w14:textId="77777777" w:rsidR="007A029D" w:rsidRDefault="007A029D" w:rsidP="007A029D">
      <w:pPr>
        <w:pStyle w:val="CommentText"/>
      </w:pPr>
      <w:r>
        <w:rPr>
          <w:rStyle w:val="CommentReference"/>
        </w:rPr>
        <w:annotationRef/>
      </w:r>
      <w:r>
        <w:t>Exchange and share data that will contribute to a central Care Plan ….???</w:t>
      </w:r>
    </w:p>
  </w:comment>
  <w:comment w:id="95" w:author="Jones, Emma" w:date="2015-11-30T09:35:00Z" w:initials="JE">
    <w:p w14:paraId="7DD634ED" w14:textId="77777777" w:rsidR="003E0430" w:rsidRDefault="003E0430">
      <w:pPr>
        <w:pStyle w:val="CommentText"/>
      </w:pPr>
      <w:r>
        <w:rPr>
          <w:rStyle w:val="CommentReference"/>
        </w:rPr>
        <w:annotationRef/>
      </w:r>
      <w:r>
        <w:t>Exchange and share data that will contribute to a central Care Plan ….???</w:t>
      </w:r>
    </w:p>
  </w:comment>
  <w:comment w:id="295" w:author="Jones, Emma" w:date="2016-02-13T06:22:00Z" w:initials="JE">
    <w:p w14:paraId="1DB97650" w14:textId="77777777" w:rsidR="00CA056A" w:rsidRDefault="00CA056A">
      <w:pPr>
        <w:pStyle w:val="CommentText"/>
      </w:pPr>
      <w:r>
        <w:rPr>
          <w:rStyle w:val="CommentReference"/>
        </w:rPr>
        <w:annotationRef/>
      </w:r>
      <w:r>
        <w:t xml:space="preserve">Add in the EU initiatives - </w:t>
      </w:r>
      <w:hyperlink r:id="rId1" w:history="1">
        <w:r w:rsidRPr="00C9090A">
          <w:rPr>
            <w:rStyle w:val="Hyperlink"/>
          </w:rPr>
          <w:t>https://www.healthit.gov/sites/default/files/eu-us-roadmap_final_nov2015_consultationversion.pdf</w:t>
        </w:r>
      </w:hyperlink>
      <w:r>
        <w:t xml:space="preserve"> </w:t>
      </w:r>
    </w:p>
  </w:comment>
  <w:comment w:id="297" w:author="Jones, Emma" w:date="2015-11-30T09:49:00Z" w:initials="JE">
    <w:p w14:paraId="6EFCAB9C" w14:textId="77777777" w:rsidR="00991226" w:rsidRDefault="00991226">
      <w:pPr>
        <w:pStyle w:val="CommentText"/>
      </w:pPr>
      <w:r>
        <w:rPr>
          <w:rStyle w:val="CommentReference"/>
        </w:rPr>
        <w:annotationRef/>
      </w:r>
      <w:r>
        <w:t>Need to add reference for this</w:t>
      </w:r>
    </w:p>
  </w:comment>
  <w:comment w:id="358" w:author="Jones, Emma" w:date="2016-02-13T06:39:00Z" w:initials="JE">
    <w:p w14:paraId="6E5063A0" w14:textId="77777777" w:rsidR="008B1661" w:rsidRDefault="008B1661">
      <w:pPr>
        <w:pStyle w:val="CommentText"/>
      </w:pPr>
      <w:r>
        <w:rPr>
          <w:rStyle w:val="CommentReference"/>
        </w:rPr>
        <w:annotationRef/>
      </w:r>
      <w:r>
        <w:t>Remove this section? or create a combined process flow of all the encounters as depicted in Appendix 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FDD8B" w15:done="0"/>
  <w15:commentEx w15:paraId="7DD634ED" w15:done="0"/>
  <w15:commentEx w15:paraId="1DB97650" w15:done="0"/>
  <w15:commentEx w15:paraId="6EFCAB9C" w15:done="0"/>
  <w15:commentEx w15:paraId="6E5063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42393" w14:textId="77777777" w:rsidR="00DA7A7E" w:rsidRDefault="00DA7A7E">
      <w:r>
        <w:separator/>
      </w:r>
    </w:p>
  </w:endnote>
  <w:endnote w:type="continuationSeparator" w:id="0">
    <w:p w14:paraId="30ADD7D1" w14:textId="77777777" w:rsidR="00DA7A7E" w:rsidRDefault="00DA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1FA05" w14:textId="77777777" w:rsidR="005F3FB5" w:rsidRDefault="005F3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71454B" w14:textId="77777777" w:rsidR="005F3FB5" w:rsidRDefault="005F3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153C2" w14:textId="77777777" w:rsidR="005F3FB5" w:rsidRDefault="005F3FB5">
    <w:pPr>
      <w:pStyle w:val="Footer"/>
      <w:ind w:right="360"/>
    </w:pPr>
    <w:r>
      <w:t>__________________________________________________________________________</w:t>
    </w:r>
  </w:p>
  <w:p w14:paraId="25572E11" w14:textId="77777777" w:rsidR="005F3FB5" w:rsidRDefault="005F3FB5" w:rsidP="00597DB2">
    <w:pPr>
      <w:pStyle w:val="Footer"/>
      <w:ind w:right="360"/>
      <w:rPr>
        <w:sz w:val="20"/>
      </w:rPr>
    </w:pPr>
    <w:bookmarkStart w:id="35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32763">
      <w:rPr>
        <w:rStyle w:val="PageNumber"/>
        <w:noProof/>
        <w:sz w:val="20"/>
      </w:rPr>
      <w:t>3</w:t>
    </w:r>
    <w:r w:rsidRPr="00597DB2">
      <w:rPr>
        <w:rStyle w:val="PageNumber"/>
        <w:sz w:val="20"/>
      </w:rPr>
      <w:fldChar w:fldCharType="end"/>
    </w:r>
    <w:r>
      <w:rPr>
        <w:sz w:val="20"/>
      </w:rPr>
      <w:tab/>
      <w:t xml:space="preserve">                       Copyright © 20xx: IHE International, Inc.</w:t>
    </w:r>
    <w:bookmarkEnd w:id="359"/>
  </w:p>
  <w:p w14:paraId="1C8F0DEE" w14:textId="77777777" w:rsidR="005F3FB5" w:rsidRDefault="005F3FB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6BC91" w14:textId="77777777" w:rsidR="005F3FB5" w:rsidRDefault="005F3FB5">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22346" w14:textId="77777777" w:rsidR="00DA7A7E" w:rsidRDefault="00DA7A7E">
      <w:r>
        <w:separator/>
      </w:r>
    </w:p>
  </w:footnote>
  <w:footnote w:type="continuationSeparator" w:id="0">
    <w:p w14:paraId="3EBC6C43" w14:textId="77777777" w:rsidR="00DA7A7E" w:rsidRDefault="00DA7A7E">
      <w:r>
        <w:continuationSeparator/>
      </w:r>
    </w:p>
  </w:footnote>
  <w:footnote w:id="1">
    <w:p w14:paraId="4A0AB24C" w14:textId="77777777" w:rsidR="00991226" w:rsidRPr="00BF5E62" w:rsidRDefault="00991226"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2">
    <w:p w14:paraId="1766E79A" w14:textId="77777777" w:rsidR="00F70316" w:rsidRDefault="00F70316">
      <w:pPr>
        <w:pStyle w:val="FootnoteText"/>
      </w:pPr>
      <w:r>
        <w:rPr>
          <w:rStyle w:val="FootnoteReference"/>
        </w:rPr>
        <w:footnoteRef/>
      </w:r>
      <w:r>
        <w:t xml:space="preserve"> </w:t>
      </w:r>
      <w:r w:rsidRPr="00F70316">
        <w:t xml:space="preserve">Care Plan Domain Analysis Model. (2015, November 5). Retrieved February 12, 2016, from </w:t>
      </w:r>
      <w:hyperlink r:id="rId1" w:history="1">
        <w:r w:rsidRPr="00C9090A">
          <w:rPr>
            <w:rStyle w:val="Hyperlink"/>
          </w:rPr>
          <w:t>http://wiki.hl7.org/images/1/1d/PCWG_Care_Plan_DAM_Specification_-_Part_1_-_Draft_2015-11-04.pdf</w:t>
        </w:r>
      </w:hyperlink>
      <w:r>
        <w:t xml:space="preserve"> </w:t>
      </w:r>
    </w:p>
  </w:footnote>
  <w:footnote w:id="3">
    <w:p w14:paraId="61CFB830" w14:textId="77777777" w:rsidR="00FF33D1" w:rsidRDefault="00FF33D1"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2" w:history="1">
        <w:r w:rsidRPr="00C9090A">
          <w:rPr>
            <w:rStyle w:val="Hyperlink"/>
          </w:rPr>
          <w:t>https://www.healthit.gov/policy-researchers-implementers/meaningful-use-regulations</w:t>
        </w:r>
      </w:hyperlink>
      <w:r>
        <w:t xml:space="preserve"> </w:t>
      </w:r>
    </w:p>
    <w:p w14:paraId="78DA00F2" w14:textId="77777777" w:rsidR="00FF33D1" w:rsidRDefault="00FF33D1" w:rsidP="00FF33D1">
      <w:pPr>
        <w:pStyle w:val="FootnoteText"/>
      </w:pPr>
    </w:p>
  </w:footnote>
  <w:footnote w:id="4">
    <w:p w14:paraId="5E633940" w14:textId="77777777" w:rsidR="00265874" w:rsidRDefault="00265874">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3" w:history="1">
        <w:r w:rsidRPr="00C9090A">
          <w:rPr>
            <w:rStyle w:val="Hyperlink"/>
          </w:rPr>
          <w:t>https://www.healthit.gov/sites/default/files/hie-interoperability/nationwide-interoperability-roadmap-final-version-1.0.pdf</w:t>
        </w:r>
      </w:hyperlink>
      <w:r>
        <w:t xml:space="preserve"> </w:t>
      </w:r>
    </w:p>
  </w:footnote>
  <w:footnote w:id="5">
    <w:p w14:paraId="1F98377A" w14:textId="77777777" w:rsidR="00BB4DB0" w:rsidRDefault="00BB4DB0">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FC925" w14:textId="77777777" w:rsidR="005F3FB5" w:rsidRDefault="005F3FB5">
    <w:pPr>
      <w:pStyle w:val="Header"/>
    </w:pPr>
    <w:r>
      <w:t>IHE &lt;Domain Name&gt; Technical Framework Supplement – &lt;Profile Name (Profile Acronym)&gt;</w:t>
    </w:r>
    <w:r>
      <w:br/>
      <w:t>______________________________________________________________________________</w:t>
    </w:r>
  </w:p>
  <w:p w14:paraId="3C546C9B" w14:textId="77777777" w:rsidR="005F3FB5" w:rsidRDefault="005F3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C3A55"/>
    <w:multiLevelType w:val="multilevel"/>
    <w:tmpl w:val="7B943E18"/>
    <w:numStyleLink w:val="Constraints"/>
  </w:abstractNum>
  <w:abstractNum w:abstractNumId="20" w15:restartNumberingAfterBreak="0">
    <w:nsid w:val="42A025EE"/>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E5F"/>
    <w:multiLevelType w:val="multilevel"/>
    <w:tmpl w:val="7B943E18"/>
    <w:numStyleLink w:val="Constraints"/>
  </w:abstractNum>
  <w:abstractNum w:abstractNumId="22"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4BD1DB6"/>
    <w:multiLevelType w:val="multilevel"/>
    <w:tmpl w:val="7B943E18"/>
    <w:numStyleLink w:val="Constraints"/>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0700B2"/>
    <w:multiLevelType w:val="multilevel"/>
    <w:tmpl w:val="7B943E18"/>
    <w:numStyleLink w:val="Constraints"/>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3"/>
  </w:num>
  <w:num w:numId="16">
    <w:abstractNumId w:val="27"/>
  </w:num>
  <w:num w:numId="17">
    <w:abstractNumId w:val="28"/>
  </w:num>
  <w:num w:numId="18">
    <w:abstractNumId w:val="25"/>
  </w:num>
  <w:num w:numId="19">
    <w:abstractNumId w:val="25"/>
  </w:num>
  <w:num w:numId="2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7"/>
  </w:num>
  <w:num w:numId="23">
    <w:abstractNumId w:val="11"/>
  </w:num>
  <w:num w:numId="24">
    <w:abstractNumId w:val="26"/>
  </w:num>
  <w:num w:numId="25">
    <w:abstractNumId w:val="13"/>
  </w:num>
  <w:num w:numId="26">
    <w:abstractNumId w:val="24"/>
  </w:num>
  <w:num w:numId="27">
    <w:abstractNumId w:val="15"/>
  </w:num>
  <w:num w:numId="28">
    <w:abstractNumId w:val="14"/>
  </w:num>
  <w:num w:numId="29">
    <w:abstractNumId w:val="12"/>
  </w:num>
  <w:num w:numId="30">
    <w:abstractNumId w:val="29"/>
  </w:num>
  <w:num w:numId="31">
    <w:abstractNumId w:val="16"/>
  </w:num>
  <w:num w:numId="32">
    <w:abstractNumId w:val="18"/>
  </w:num>
  <w:num w:numId="33">
    <w:abstractNumId w:val="22"/>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121FB"/>
    <w:rsid w:val="000125FF"/>
    <w:rsid w:val="00017E09"/>
    <w:rsid w:val="00024BCD"/>
    <w:rsid w:val="00036347"/>
    <w:rsid w:val="00040A2D"/>
    <w:rsid w:val="0004144C"/>
    <w:rsid w:val="00044F4F"/>
    <w:rsid w:val="000470A5"/>
    <w:rsid w:val="000514E1"/>
    <w:rsid w:val="0005577A"/>
    <w:rsid w:val="00060D78"/>
    <w:rsid w:val="000622EE"/>
    <w:rsid w:val="00070847"/>
    <w:rsid w:val="000717A7"/>
    <w:rsid w:val="00077324"/>
    <w:rsid w:val="00077EA0"/>
    <w:rsid w:val="000807AC"/>
    <w:rsid w:val="00082F2B"/>
    <w:rsid w:val="00087187"/>
    <w:rsid w:val="00094061"/>
    <w:rsid w:val="000B30FF"/>
    <w:rsid w:val="000B699D"/>
    <w:rsid w:val="000C3556"/>
    <w:rsid w:val="000C5467"/>
    <w:rsid w:val="000D2487"/>
    <w:rsid w:val="000D6321"/>
    <w:rsid w:val="000D6F01"/>
    <w:rsid w:val="000D711C"/>
    <w:rsid w:val="000E0B51"/>
    <w:rsid w:val="000F13F5"/>
    <w:rsid w:val="000F5BBB"/>
    <w:rsid w:val="000F613A"/>
    <w:rsid w:val="000F6D26"/>
    <w:rsid w:val="00104BE6"/>
    <w:rsid w:val="001055CB"/>
    <w:rsid w:val="001073CE"/>
    <w:rsid w:val="001115F5"/>
    <w:rsid w:val="00111C67"/>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B7B"/>
    <w:rsid w:val="001558DD"/>
    <w:rsid w:val="001579E7"/>
    <w:rsid w:val="001606A7"/>
    <w:rsid w:val="001622E4"/>
    <w:rsid w:val="0016666C"/>
    <w:rsid w:val="00167B95"/>
    <w:rsid w:val="00167DB7"/>
    <w:rsid w:val="00170ED0"/>
    <w:rsid w:val="0017698E"/>
    <w:rsid w:val="001854E3"/>
    <w:rsid w:val="00185D6B"/>
    <w:rsid w:val="00186DAB"/>
    <w:rsid w:val="00187E92"/>
    <w:rsid w:val="00191F2A"/>
    <w:rsid w:val="0019328E"/>
    <w:rsid w:val="001946F4"/>
    <w:rsid w:val="001A7247"/>
    <w:rsid w:val="001A7C4C"/>
    <w:rsid w:val="001B2B50"/>
    <w:rsid w:val="001B463C"/>
    <w:rsid w:val="001C3E70"/>
    <w:rsid w:val="001D0E6D"/>
    <w:rsid w:val="001D1619"/>
    <w:rsid w:val="001D640F"/>
    <w:rsid w:val="001D6BB3"/>
    <w:rsid w:val="001E127E"/>
    <w:rsid w:val="001E206E"/>
    <w:rsid w:val="001E615F"/>
    <w:rsid w:val="001E62C3"/>
    <w:rsid w:val="001F106D"/>
    <w:rsid w:val="001F2CF8"/>
    <w:rsid w:val="001F2FB8"/>
    <w:rsid w:val="001F6755"/>
    <w:rsid w:val="001F68C9"/>
    <w:rsid w:val="001F787E"/>
    <w:rsid w:val="001F7A35"/>
    <w:rsid w:val="00202AC6"/>
    <w:rsid w:val="002040DD"/>
    <w:rsid w:val="0020453A"/>
    <w:rsid w:val="00207571"/>
    <w:rsid w:val="00207816"/>
    <w:rsid w:val="00207868"/>
    <w:rsid w:val="002173E6"/>
    <w:rsid w:val="00220A52"/>
    <w:rsid w:val="00221AC2"/>
    <w:rsid w:val="0022261E"/>
    <w:rsid w:val="0022352C"/>
    <w:rsid w:val="002317DB"/>
    <w:rsid w:val="002322FF"/>
    <w:rsid w:val="00234BE4"/>
    <w:rsid w:val="0023732B"/>
    <w:rsid w:val="00244AA5"/>
    <w:rsid w:val="00250A37"/>
    <w:rsid w:val="00255462"/>
    <w:rsid w:val="00255821"/>
    <w:rsid w:val="00256665"/>
    <w:rsid w:val="002656DB"/>
    <w:rsid w:val="00265874"/>
    <w:rsid w:val="002670D2"/>
    <w:rsid w:val="00270EBB"/>
    <w:rsid w:val="002711CC"/>
    <w:rsid w:val="00272440"/>
    <w:rsid w:val="00274982"/>
    <w:rsid w:val="002756A6"/>
    <w:rsid w:val="002833B3"/>
    <w:rsid w:val="0028363B"/>
    <w:rsid w:val="00286433"/>
    <w:rsid w:val="002869E8"/>
    <w:rsid w:val="00291725"/>
    <w:rsid w:val="00293CF1"/>
    <w:rsid w:val="002A4C2E"/>
    <w:rsid w:val="002B4844"/>
    <w:rsid w:val="002D5B69"/>
    <w:rsid w:val="002E4412"/>
    <w:rsid w:val="002E59BD"/>
    <w:rsid w:val="002F051F"/>
    <w:rsid w:val="002F076A"/>
    <w:rsid w:val="002F2910"/>
    <w:rsid w:val="00303E20"/>
    <w:rsid w:val="003045B6"/>
    <w:rsid w:val="00310FBE"/>
    <w:rsid w:val="00314713"/>
    <w:rsid w:val="00316247"/>
    <w:rsid w:val="0032060B"/>
    <w:rsid w:val="00323461"/>
    <w:rsid w:val="0032600B"/>
    <w:rsid w:val="00332763"/>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4B3E"/>
    <w:rsid w:val="00376ED8"/>
    <w:rsid w:val="0038429E"/>
    <w:rsid w:val="00386D80"/>
    <w:rsid w:val="00391D83"/>
    <w:rsid w:val="003921A0"/>
    <w:rsid w:val="003A09FE"/>
    <w:rsid w:val="003A7E10"/>
    <w:rsid w:val="003B2A2B"/>
    <w:rsid w:val="003B40CC"/>
    <w:rsid w:val="003B70A2"/>
    <w:rsid w:val="003C3AD6"/>
    <w:rsid w:val="003D19E0"/>
    <w:rsid w:val="003D24EE"/>
    <w:rsid w:val="003D5A68"/>
    <w:rsid w:val="003E0430"/>
    <w:rsid w:val="003E2AA2"/>
    <w:rsid w:val="003E5C68"/>
    <w:rsid w:val="003F0805"/>
    <w:rsid w:val="003F252B"/>
    <w:rsid w:val="003F3E4A"/>
    <w:rsid w:val="003F7141"/>
    <w:rsid w:val="00400459"/>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72402"/>
    <w:rsid w:val="004809A3"/>
    <w:rsid w:val="004818E8"/>
    <w:rsid w:val="00482DC2"/>
    <w:rsid w:val="004845CE"/>
    <w:rsid w:val="00487FFC"/>
    <w:rsid w:val="004A3208"/>
    <w:rsid w:val="004A7D5B"/>
    <w:rsid w:val="004B0BD9"/>
    <w:rsid w:val="004B387F"/>
    <w:rsid w:val="004B4EF3"/>
    <w:rsid w:val="004B575B"/>
    <w:rsid w:val="004B576F"/>
    <w:rsid w:val="004B7094"/>
    <w:rsid w:val="004C10B4"/>
    <w:rsid w:val="004C7B88"/>
    <w:rsid w:val="004D68CC"/>
    <w:rsid w:val="004D69C3"/>
    <w:rsid w:val="004D6C45"/>
    <w:rsid w:val="004E10CA"/>
    <w:rsid w:val="004F1713"/>
    <w:rsid w:val="004F5211"/>
    <w:rsid w:val="004F7C05"/>
    <w:rsid w:val="00503AE1"/>
    <w:rsid w:val="0050674C"/>
    <w:rsid w:val="00506C22"/>
    <w:rsid w:val="00510062"/>
    <w:rsid w:val="00513057"/>
    <w:rsid w:val="00516D6D"/>
    <w:rsid w:val="00521ABB"/>
    <w:rsid w:val="00522681"/>
    <w:rsid w:val="00522F40"/>
    <w:rsid w:val="00523C5F"/>
    <w:rsid w:val="0053128C"/>
    <w:rsid w:val="005339EE"/>
    <w:rsid w:val="005360E4"/>
    <w:rsid w:val="005410F9"/>
    <w:rsid w:val="005416D9"/>
    <w:rsid w:val="00543FFB"/>
    <w:rsid w:val="0054524C"/>
    <w:rsid w:val="00556E6C"/>
    <w:rsid w:val="005672A9"/>
    <w:rsid w:val="00570B52"/>
    <w:rsid w:val="00572031"/>
    <w:rsid w:val="00573102"/>
    <w:rsid w:val="00581165"/>
    <w:rsid w:val="00581829"/>
    <w:rsid w:val="00585DA2"/>
    <w:rsid w:val="005942AE"/>
    <w:rsid w:val="00594882"/>
    <w:rsid w:val="00596000"/>
    <w:rsid w:val="00597DB2"/>
    <w:rsid w:val="005A2271"/>
    <w:rsid w:val="005A42EE"/>
    <w:rsid w:val="005B50DD"/>
    <w:rsid w:val="005B5C92"/>
    <w:rsid w:val="005B72F3"/>
    <w:rsid w:val="005B7BFB"/>
    <w:rsid w:val="005C50BF"/>
    <w:rsid w:val="005C5E28"/>
    <w:rsid w:val="005D11E8"/>
    <w:rsid w:val="005D1F91"/>
    <w:rsid w:val="005D6104"/>
    <w:rsid w:val="005D6176"/>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5D23"/>
    <w:rsid w:val="006263EA"/>
    <w:rsid w:val="00630F33"/>
    <w:rsid w:val="006360B8"/>
    <w:rsid w:val="00644FC1"/>
    <w:rsid w:val="006512F0"/>
    <w:rsid w:val="006514EA"/>
    <w:rsid w:val="00656A6B"/>
    <w:rsid w:val="00662893"/>
    <w:rsid w:val="00662BE5"/>
    <w:rsid w:val="00663624"/>
    <w:rsid w:val="00664E72"/>
    <w:rsid w:val="00665A0A"/>
    <w:rsid w:val="00665D8F"/>
    <w:rsid w:val="00672C39"/>
    <w:rsid w:val="00680648"/>
    <w:rsid w:val="00682040"/>
    <w:rsid w:val="006825E1"/>
    <w:rsid w:val="0068355D"/>
    <w:rsid w:val="00692B37"/>
    <w:rsid w:val="006A2A74"/>
    <w:rsid w:val="006A3098"/>
    <w:rsid w:val="006A4160"/>
    <w:rsid w:val="006A7A2A"/>
    <w:rsid w:val="006B28BB"/>
    <w:rsid w:val="006B7354"/>
    <w:rsid w:val="006B7ABF"/>
    <w:rsid w:val="006C1E22"/>
    <w:rsid w:val="006C242B"/>
    <w:rsid w:val="006C2C14"/>
    <w:rsid w:val="006C371A"/>
    <w:rsid w:val="006C7E2C"/>
    <w:rsid w:val="006D27ED"/>
    <w:rsid w:val="006D4881"/>
    <w:rsid w:val="006D768F"/>
    <w:rsid w:val="006E163F"/>
    <w:rsid w:val="006E5767"/>
    <w:rsid w:val="006F1780"/>
    <w:rsid w:val="006F5D7E"/>
    <w:rsid w:val="00701B3A"/>
    <w:rsid w:val="0070762D"/>
    <w:rsid w:val="00712AE6"/>
    <w:rsid w:val="0071309E"/>
    <w:rsid w:val="00720288"/>
    <w:rsid w:val="00723DAF"/>
    <w:rsid w:val="007251A4"/>
    <w:rsid w:val="007270F3"/>
    <w:rsid w:val="00730E16"/>
    <w:rsid w:val="007337B8"/>
    <w:rsid w:val="007377E7"/>
    <w:rsid w:val="007400C4"/>
    <w:rsid w:val="00746A3D"/>
    <w:rsid w:val="00747676"/>
    <w:rsid w:val="007479B6"/>
    <w:rsid w:val="00747E7C"/>
    <w:rsid w:val="00752F7E"/>
    <w:rsid w:val="00761469"/>
    <w:rsid w:val="00767053"/>
    <w:rsid w:val="00774B6B"/>
    <w:rsid w:val="007773C8"/>
    <w:rsid w:val="0078063E"/>
    <w:rsid w:val="007824BF"/>
    <w:rsid w:val="0078454E"/>
    <w:rsid w:val="00787B2D"/>
    <w:rsid w:val="007922ED"/>
    <w:rsid w:val="007A029D"/>
    <w:rsid w:val="007A51E3"/>
    <w:rsid w:val="007A5635"/>
    <w:rsid w:val="007A676E"/>
    <w:rsid w:val="007A7BF7"/>
    <w:rsid w:val="007B331F"/>
    <w:rsid w:val="007B44B7"/>
    <w:rsid w:val="007B64E0"/>
    <w:rsid w:val="007B6C78"/>
    <w:rsid w:val="007C1AAC"/>
    <w:rsid w:val="007C2FDD"/>
    <w:rsid w:val="007C3E9A"/>
    <w:rsid w:val="007C5673"/>
    <w:rsid w:val="007D1847"/>
    <w:rsid w:val="007D724B"/>
    <w:rsid w:val="007E0C0D"/>
    <w:rsid w:val="007E5B51"/>
    <w:rsid w:val="007F771A"/>
    <w:rsid w:val="007F7801"/>
    <w:rsid w:val="00802F29"/>
    <w:rsid w:val="00803E2D"/>
    <w:rsid w:val="008044D0"/>
    <w:rsid w:val="008067DF"/>
    <w:rsid w:val="0081320A"/>
    <w:rsid w:val="00815E51"/>
    <w:rsid w:val="008249A2"/>
    <w:rsid w:val="00825642"/>
    <w:rsid w:val="00830E0E"/>
    <w:rsid w:val="00831FF5"/>
    <w:rsid w:val="00833045"/>
    <w:rsid w:val="008341AE"/>
    <w:rsid w:val="00834DF7"/>
    <w:rsid w:val="008358E5"/>
    <w:rsid w:val="00836F8A"/>
    <w:rsid w:val="008413B1"/>
    <w:rsid w:val="00841D11"/>
    <w:rsid w:val="00843B52"/>
    <w:rsid w:val="008452AF"/>
    <w:rsid w:val="0084683E"/>
    <w:rsid w:val="00855EDF"/>
    <w:rsid w:val="008608EF"/>
    <w:rsid w:val="008616CB"/>
    <w:rsid w:val="0086353F"/>
    <w:rsid w:val="00863C8B"/>
    <w:rsid w:val="00865616"/>
    <w:rsid w:val="00865DF9"/>
    <w:rsid w:val="00866192"/>
    <w:rsid w:val="00870306"/>
    <w:rsid w:val="00870FB2"/>
    <w:rsid w:val="00871613"/>
    <w:rsid w:val="00875076"/>
    <w:rsid w:val="00875BFD"/>
    <w:rsid w:val="00885ABD"/>
    <w:rsid w:val="00887E40"/>
    <w:rsid w:val="008A3FD2"/>
    <w:rsid w:val="008B1661"/>
    <w:rsid w:val="008B53CB"/>
    <w:rsid w:val="008B5D7E"/>
    <w:rsid w:val="008B620B"/>
    <w:rsid w:val="008B6391"/>
    <w:rsid w:val="008C1766"/>
    <w:rsid w:val="008C2FE8"/>
    <w:rsid w:val="008C42CC"/>
    <w:rsid w:val="008C57EC"/>
    <w:rsid w:val="008C77AE"/>
    <w:rsid w:val="008D052D"/>
    <w:rsid w:val="008D0BA0"/>
    <w:rsid w:val="008D17FF"/>
    <w:rsid w:val="008D45BC"/>
    <w:rsid w:val="008D4A4F"/>
    <w:rsid w:val="008D4E48"/>
    <w:rsid w:val="008D7044"/>
    <w:rsid w:val="008D7642"/>
    <w:rsid w:val="008E0275"/>
    <w:rsid w:val="008E2B5E"/>
    <w:rsid w:val="008E3F6C"/>
    <w:rsid w:val="008E441F"/>
    <w:rsid w:val="008F06F1"/>
    <w:rsid w:val="008F78D2"/>
    <w:rsid w:val="009013A1"/>
    <w:rsid w:val="00907134"/>
    <w:rsid w:val="00910E03"/>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813A1"/>
    <w:rsid w:val="00981F7D"/>
    <w:rsid w:val="00983131"/>
    <w:rsid w:val="00983C65"/>
    <w:rsid w:val="009843EF"/>
    <w:rsid w:val="009903C2"/>
    <w:rsid w:val="00991226"/>
    <w:rsid w:val="00991D63"/>
    <w:rsid w:val="00993FF5"/>
    <w:rsid w:val="009A1962"/>
    <w:rsid w:val="009B048D"/>
    <w:rsid w:val="009C10D5"/>
    <w:rsid w:val="009C48F8"/>
    <w:rsid w:val="009C5B12"/>
    <w:rsid w:val="009C6269"/>
    <w:rsid w:val="009C6F21"/>
    <w:rsid w:val="009D0CDF"/>
    <w:rsid w:val="009D107B"/>
    <w:rsid w:val="009D125C"/>
    <w:rsid w:val="009D2A49"/>
    <w:rsid w:val="009D2DD6"/>
    <w:rsid w:val="009D6A32"/>
    <w:rsid w:val="009E34B7"/>
    <w:rsid w:val="009F3200"/>
    <w:rsid w:val="009F3C44"/>
    <w:rsid w:val="009F5503"/>
    <w:rsid w:val="009F5CF4"/>
    <w:rsid w:val="00A045EC"/>
    <w:rsid w:val="00A05A12"/>
    <w:rsid w:val="00A0613F"/>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5861"/>
    <w:rsid w:val="00A860E5"/>
    <w:rsid w:val="00A875FF"/>
    <w:rsid w:val="00A90BD5"/>
    <w:rsid w:val="00A910E1"/>
    <w:rsid w:val="00A93362"/>
    <w:rsid w:val="00A9751B"/>
    <w:rsid w:val="00AA3771"/>
    <w:rsid w:val="00AA684E"/>
    <w:rsid w:val="00AA69C0"/>
    <w:rsid w:val="00AC609B"/>
    <w:rsid w:val="00AC7C88"/>
    <w:rsid w:val="00AD069D"/>
    <w:rsid w:val="00AD2AE2"/>
    <w:rsid w:val="00AD3EA6"/>
    <w:rsid w:val="00AE1990"/>
    <w:rsid w:val="00AE4AED"/>
    <w:rsid w:val="00AF0095"/>
    <w:rsid w:val="00AF472E"/>
    <w:rsid w:val="00AF591F"/>
    <w:rsid w:val="00AF7069"/>
    <w:rsid w:val="00B00121"/>
    <w:rsid w:val="00B03C08"/>
    <w:rsid w:val="00B072B1"/>
    <w:rsid w:val="00B10DCE"/>
    <w:rsid w:val="00B1148B"/>
    <w:rsid w:val="00B15A1D"/>
    <w:rsid w:val="00B15D8F"/>
    <w:rsid w:val="00B15E9B"/>
    <w:rsid w:val="00B24019"/>
    <w:rsid w:val="00B258C5"/>
    <w:rsid w:val="00B275B5"/>
    <w:rsid w:val="00B27F4B"/>
    <w:rsid w:val="00B3238C"/>
    <w:rsid w:val="00B35749"/>
    <w:rsid w:val="00B403E4"/>
    <w:rsid w:val="00B409D2"/>
    <w:rsid w:val="00B43198"/>
    <w:rsid w:val="00B4798B"/>
    <w:rsid w:val="00B541EC"/>
    <w:rsid w:val="00B54952"/>
    <w:rsid w:val="00B55350"/>
    <w:rsid w:val="00B57934"/>
    <w:rsid w:val="00B628BD"/>
    <w:rsid w:val="00B63B69"/>
    <w:rsid w:val="00B65E96"/>
    <w:rsid w:val="00B7582C"/>
    <w:rsid w:val="00B809FB"/>
    <w:rsid w:val="00B82D84"/>
    <w:rsid w:val="00B84D95"/>
    <w:rsid w:val="00B8586D"/>
    <w:rsid w:val="00B87220"/>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6EDE"/>
    <w:rsid w:val="00BC7584"/>
    <w:rsid w:val="00BD50E5"/>
    <w:rsid w:val="00BD6767"/>
    <w:rsid w:val="00BE1308"/>
    <w:rsid w:val="00BE39EE"/>
    <w:rsid w:val="00BE5916"/>
    <w:rsid w:val="00BF2986"/>
    <w:rsid w:val="00C0135D"/>
    <w:rsid w:val="00C05CCE"/>
    <w:rsid w:val="00C1037F"/>
    <w:rsid w:val="00C10561"/>
    <w:rsid w:val="00C13FFC"/>
    <w:rsid w:val="00C158E0"/>
    <w:rsid w:val="00C16F09"/>
    <w:rsid w:val="00C20EFF"/>
    <w:rsid w:val="00C250ED"/>
    <w:rsid w:val="00C269FC"/>
    <w:rsid w:val="00C26E7C"/>
    <w:rsid w:val="00C33078"/>
    <w:rsid w:val="00C3617A"/>
    <w:rsid w:val="00C412AE"/>
    <w:rsid w:val="00C42C6C"/>
    <w:rsid w:val="00C45949"/>
    <w:rsid w:val="00C45E20"/>
    <w:rsid w:val="00C512AA"/>
    <w:rsid w:val="00C536E4"/>
    <w:rsid w:val="00C56183"/>
    <w:rsid w:val="00C60F4D"/>
    <w:rsid w:val="00C61586"/>
    <w:rsid w:val="00C62E65"/>
    <w:rsid w:val="00C636C8"/>
    <w:rsid w:val="00C63D7E"/>
    <w:rsid w:val="00C6772C"/>
    <w:rsid w:val="00C71FDB"/>
    <w:rsid w:val="00C75E6D"/>
    <w:rsid w:val="00C7717D"/>
    <w:rsid w:val="00C82ED4"/>
    <w:rsid w:val="00C83F0F"/>
    <w:rsid w:val="00C87071"/>
    <w:rsid w:val="00C91E08"/>
    <w:rsid w:val="00C940A2"/>
    <w:rsid w:val="00C969FE"/>
    <w:rsid w:val="00CA056A"/>
    <w:rsid w:val="00CA175A"/>
    <w:rsid w:val="00CB2334"/>
    <w:rsid w:val="00CB6758"/>
    <w:rsid w:val="00CC0A62"/>
    <w:rsid w:val="00CC4EA3"/>
    <w:rsid w:val="00CC68D6"/>
    <w:rsid w:val="00CC6D50"/>
    <w:rsid w:val="00CD0A74"/>
    <w:rsid w:val="00CD44D7"/>
    <w:rsid w:val="00CD4D46"/>
    <w:rsid w:val="00CD61EF"/>
    <w:rsid w:val="00CE0AA5"/>
    <w:rsid w:val="00CE61F2"/>
    <w:rsid w:val="00CF283F"/>
    <w:rsid w:val="00CF508D"/>
    <w:rsid w:val="00D0225B"/>
    <w:rsid w:val="00D04B4D"/>
    <w:rsid w:val="00D05B7C"/>
    <w:rsid w:val="00D07411"/>
    <w:rsid w:val="00D10BFF"/>
    <w:rsid w:val="00D22DE2"/>
    <w:rsid w:val="00D250A2"/>
    <w:rsid w:val="00D34E63"/>
    <w:rsid w:val="00D35F24"/>
    <w:rsid w:val="00D40905"/>
    <w:rsid w:val="00D422BB"/>
    <w:rsid w:val="00D42ED8"/>
    <w:rsid w:val="00D439FF"/>
    <w:rsid w:val="00D51A38"/>
    <w:rsid w:val="00D558AA"/>
    <w:rsid w:val="00D5643C"/>
    <w:rsid w:val="00D609FE"/>
    <w:rsid w:val="00D60F27"/>
    <w:rsid w:val="00D62CEC"/>
    <w:rsid w:val="00D6437D"/>
    <w:rsid w:val="00D748B5"/>
    <w:rsid w:val="00D83D6B"/>
    <w:rsid w:val="00D85A7B"/>
    <w:rsid w:val="00D91791"/>
    <w:rsid w:val="00D91815"/>
    <w:rsid w:val="00DA1854"/>
    <w:rsid w:val="00DA2E04"/>
    <w:rsid w:val="00DA7715"/>
    <w:rsid w:val="00DA7A7E"/>
    <w:rsid w:val="00DA7FE0"/>
    <w:rsid w:val="00DB186B"/>
    <w:rsid w:val="00DB5C1E"/>
    <w:rsid w:val="00DC5581"/>
    <w:rsid w:val="00DC5891"/>
    <w:rsid w:val="00DC76D8"/>
    <w:rsid w:val="00DD13DB"/>
    <w:rsid w:val="00DD4D5A"/>
    <w:rsid w:val="00DE0504"/>
    <w:rsid w:val="00DE3F6C"/>
    <w:rsid w:val="00DE4EE0"/>
    <w:rsid w:val="00DE6D6A"/>
    <w:rsid w:val="00DE7269"/>
    <w:rsid w:val="00DF683C"/>
    <w:rsid w:val="00DF769E"/>
    <w:rsid w:val="00DF7CCA"/>
    <w:rsid w:val="00E007E6"/>
    <w:rsid w:val="00E014B6"/>
    <w:rsid w:val="00E115D7"/>
    <w:rsid w:val="00E121ED"/>
    <w:rsid w:val="00E1423C"/>
    <w:rsid w:val="00E16D14"/>
    <w:rsid w:val="00E20C45"/>
    <w:rsid w:val="00E25761"/>
    <w:rsid w:val="00E30AAF"/>
    <w:rsid w:val="00E35F5B"/>
    <w:rsid w:val="00E36293"/>
    <w:rsid w:val="00E36A9C"/>
    <w:rsid w:val="00E4210F"/>
    <w:rsid w:val="00E451B1"/>
    <w:rsid w:val="00E46BAB"/>
    <w:rsid w:val="00E50AF1"/>
    <w:rsid w:val="00E56193"/>
    <w:rsid w:val="00E5672F"/>
    <w:rsid w:val="00E60F58"/>
    <w:rsid w:val="00E61A6A"/>
    <w:rsid w:val="00E61D49"/>
    <w:rsid w:val="00E61FFC"/>
    <w:rsid w:val="00E7532D"/>
    <w:rsid w:val="00E8043B"/>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C86"/>
    <w:rsid w:val="00EF1E77"/>
    <w:rsid w:val="00EF3F52"/>
    <w:rsid w:val="00EF5BD1"/>
    <w:rsid w:val="00EF6962"/>
    <w:rsid w:val="00F002DD"/>
    <w:rsid w:val="00F034AC"/>
    <w:rsid w:val="00F0472E"/>
    <w:rsid w:val="00F059F9"/>
    <w:rsid w:val="00F0650A"/>
    <w:rsid w:val="00F0665F"/>
    <w:rsid w:val="00F146E5"/>
    <w:rsid w:val="00F1527E"/>
    <w:rsid w:val="00F159CF"/>
    <w:rsid w:val="00F214E1"/>
    <w:rsid w:val="00F2262E"/>
    <w:rsid w:val="00F23863"/>
    <w:rsid w:val="00F25751"/>
    <w:rsid w:val="00F3060F"/>
    <w:rsid w:val="00F31393"/>
    <w:rsid w:val="00F313A8"/>
    <w:rsid w:val="00F33FD8"/>
    <w:rsid w:val="00F455EA"/>
    <w:rsid w:val="00F5188B"/>
    <w:rsid w:val="00F6224C"/>
    <w:rsid w:val="00F623E5"/>
    <w:rsid w:val="00F6298D"/>
    <w:rsid w:val="00F64792"/>
    <w:rsid w:val="00F669C1"/>
    <w:rsid w:val="00F66C25"/>
    <w:rsid w:val="00F67F32"/>
    <w:rsid w:val="00F70316"/>
    <w:rsid w:val="00F74FAA"/>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D11C0"/>
    <w:rsid w:val="00FD3F02"/>
    <w:rsid w:val="00FD6B22"/>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0EA66"/>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semiHidden="1" w:uiPriority="35"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healthit.gov/sites/default/files/eu-us-roadmap_final_nov2015_consultationversion.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hl7.org/fhir/http.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footer" Target="footer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image" Target="media/image2.jpeg"/><Relationship Id="rId29" Type="http://schemas.openxmlformats.org/officeDocument/2006/relationships/hyperlink" Target="http://www.ihe.net/Technical_Framework/index.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http.html" TargetMode="External"/><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hyperlink" Target="http://hl7.org/fhir/http.html" TargetMode="External"/><Relationship Id="rId36" Type="http://schemas.openxmlformats.org/officeDocument/2006/relationships/hyperlink" Target="http://wiki.ihe.net/index.php?title=National_Extensions_Process" TargetMode="Externa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microsoft.com/office/2011/relationships/commentsExtended" Target="commentsExtended.xml"/><Relationship Id="rId27" Type="http://schemas.openxmlformats.org/officeDocument/2006/relationships/hyperlink" Target="http://hl7.org/fhir/extensibility.html" TargetMode="External"/><Relationship Id="rId30" Type="http://schemas.openxmlformats.org/officeDocument/2006/relationships/hyperlink" Target="http://www.ihe.net/Technical_Framework/index.cfm" TargetMode="External"/><Relationship Id="rId35" Type="http://schemas.openxmlformats.org/officeDocument/2006/relationships/hyperlink" Target="http://wiki.ihe.net/index.php?title=Scheduled_Workflo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s://www.healthit.gov/policy-researchers-implementers/meaningful-use-regulations" TargetMode="External"/><Relationship Id="rId1" Type="http://schemas.openxmlformats.org/officeDocument/2006/relationships/hyperlink" Target="http://wiki.hl7.org/images/1/1d/PCWG_Care_Plan_DAM_Specification_-_Part_1_-_Draft_2015-11-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0FFF6-AD55-4B21-9094-397A8B0A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78</TotalTime>
  <Pages>77</Pages>
  <Words>19085</Words>
  <Characters>108787</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127617</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35</cp:revision>
  <cp:lastPrinted>2012-05-01T14:26:00Z</cp:lastPrinted>
  <dcterms:created xsi:type="dcterms:W3CDTF">2016-02-16T10:49:00Z</dcterms:created>
  <dcterms:modified xsi:type="dcterms:W3CDTF">2016-02-16T20:24:00Z</dcterms:modified>
  <cp:category>IHE Supplement Template</cp:category>
</cp:coreProperties>
</file>